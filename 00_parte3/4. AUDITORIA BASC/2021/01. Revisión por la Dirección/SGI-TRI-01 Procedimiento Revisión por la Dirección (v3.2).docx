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F395" w14:textId="37ED822A" w:rsidR="00D91533" w:rsidRPr="00D10696" w:rsidRDefault="00D10696" w:rsidP="00D104AB">
      <w:pPr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0696">
        <w:rPr>
          <w:rFonts w:asciiTheme="minorHAnsi" w:hAnsiTheme="minorHAnsi" w:cstheme="minorHAnsi"/>
          <w:b/>
          <w:color w:val="000000"/>
          <w:sz w:val="24"/>
          <w:szCs w:val="24"/>
          <w:lang w:val="es-MX"/>
        </w:rPr>
        <w:t>Propósito</w:t>
      </w:r>
    </w:p>
    <w:p w14:paraId="01BCF396" w14:textId="648A2C12" w:rsidR="00ED3D22" w:rsidRPr="003E41F5" w:rsidRDefault="00085F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Determinar las directrices </w:t>
      </w:r>
      <w:r w:rsidR="002E6771">
        <w:rPr>
          <w:rFonts w:asciiTheme="minorHAnsi" w:hAnsiTheme="minorHAnsi" w:cstheme="minorHAnsi"/>
          <w:sz w:val="24"/>
          <w:szCs w:val="24"/>
          <w:lang w:eastAsia="es-ES_tradnl"/>
        </w:rPr>
        <w:t xml:space="preserve">para impartir </w:t>
      </w:r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>para la revisión por la dirección cumpliendo los requerimientos de los Sistemas de Gesti</w:t>
      </w:r>
      <w:r w:rsidR="00510D09">
        <w:rPr>
          <w:rFonts w:asciiTheme="minorHAnsi" w:hAnsiTheme="minorHAnsi" w:cstheme="minorHAnsi"/>
          <w:sz w:val="24"/>
          <w:szCs w:val="24"/>
          <w:lang w:eastAsia="es-ES_tradnl"/>
        </w:rPr>
        <w:t>ón Integrada y evidenciar su eficacia.</w:t>
      </w:r>
    </w:p>
    <w:p w14:paraId="01BCF397" w14:textId="77777777" w:rsidR="00D01F89" w:rsidRDefault="00D01F89" w:rsidP="00D104AB">
      <w:pPr>
        <w:ind w:right="28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14:paraId="01BCF398" w14:textId="77777777" w:rsidR="00D91533" w:rsidRPr="004626BD" w:rsidRDefault="00BE56F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Alcance</w:t>
      </w:r>
    </w:p>
    <w:p w14:paraId="01BCF399" w14:textId="79B4B05E" w:rsidR="00A44259" w:rsidRDefault="00A4425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A44259">
        <w:rPr>
          <w:rFonts w:asciiTheme="minorHAnsi" w:hAnsiTheme="minorHAnsi" w:cstheme="minorHAnsi"/>
          <w:sz w:val="24"/>
          <w:szCs w:val="24"/>
          <w:lang w:eastAsia="es-ES_tradnl"/>
        </w:rPr>
        <w:t>El</w:t>
      </w:r>
      <w:r w:rsidR="00D8688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085F33">
        <w:rPr>
          <w:rFonts w:asciiTheme="minorHAnsi" w:hAnsiTheme="minorHAnsi" w:cstheme="minorHAnsi"/>
          <w:sz w:val="24"/>
          <w:szCs w:val="24"/>
          <w:lang w:eastAsia="es-ES_tradnl"/>
        </w:rPr>
        <w:t xml:space="preserve">procedimiento se aplica </w:t>
      </w:r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>a la revisión gerencial por el Sistema de Gestión Integrado dentro de los parámetros estipulados en:</w:t>
      </w:r>
    </w:p>
    <w:p w14:paraId="01BCF39A" w14:textId="77777777" w:rsidR="00D104AB" w:rsidRDefault="00D104A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  <w:pPrChange w:id="0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r>
        <w:rPr>
          <w:rFonts w:asciiTheme="minorHAnsi" w:hAnsiTheme="minorHAnsi" w:cstheme="minorHAnsi"/>
          <w:sz w:val="24"/>
          <w:szCs w:val="24"/>
          <w:lang w:eastAsia="es-ES_tradnl"/>
        </w:rPr>
        <w:t>ISO 9001</w:t>
      </w:r>
    </w:p>
    <w:p w14:paraId="01BCF39B" w14:textId="53EE7F53" w:rsidR="00D104AB" w:rsidDel="006B773D" w:rsidRDefault="00D104A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ins w:id="1" w:author="Alywin Hacay Chang" w:date="2017-06-27T10:57:00Z"/>
          <w:del w:id="2" w:author="Perez, Steeven" w:date="2020-06-19T12:19:00Z"/>
          <w:rFonts w:asciiTheme="minorHAnsi" w:hAnsiTheme="minorHAnsi" w:cstheme="minorHAnsi"/>
          <w:sz w:val="24"/>
          <w:szCs w:val="24"/>
          <w:lang w:eastAsia="es-ES_tradnl"/>
        </w:rPr>
        <w:pPrChange w:id="3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4" w:author="Perez, Steeven" w:date="2020-06-19T12:19:00Z">
        <w:r w:rsidDel="006B773D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ISO / TS </w:delText>
        </w:r>
      </w:del>
      <w:ins w:id="5" w:author="Alywin Hacay Chang" w:date="2017-06-27T10:56:00Z">
        <w:del w:id="6" w:author="Perez, Steeven" w:date="2020-06-19T12:19:00Z">
          <w:r w:rsidR="003946F6" w:rsidDel="006B773D">
            <w:rPr>
              <w:rFonts w:asciiTheme="minorHAnsi" w:hAnsiTheme="minorHAnsi" w:cstheme="minorHAnsi"/>
              <w:sz w:val="24"/>
              <w:szCs w:val="24"/>
              <w:lang w:eastAsia="es-ES_tradnl"/>
            </w:rPr>
            <w:delText xml:space="preserve">IATF </w:delText>
          </w:r>
        </w:del>
      </w:ins>
      <w:del w:id="7" w:author="Perez, Steeven" w:date="2020-06-19T12:19:00Z">
        <w:r w:rsidDel="006B773D">
          <w:rPr>
            <w:rFonts w:asciiTheme="minorHAnsi" w:hAnsiTheme="minorHAnsi" w:cstheme="minorHAnsi"/>
            <w:sz w:val="24"/>
            <w:szCs w:val="24"/>
            <w:lang w:eastAsia="es-ES_tradnl"/>
          </w:rPr>
          <w:delText>16949</w:delText>
        </w:r>
      </w:del>
    </w:p>
    <w:p w14:paraId="01BCF39C" w14:textId="6F42DDAF" w:rsidR="003946F6" w:rsidDel="006B773D" w:rsidRDefault="003946F6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del w:id="8" w:author="Perez, Steeven" w:date="2020-06-19T12:19:00Z"/>
          <w:rFonts w:asciiTheme="minorHAnsi" w:hAnsiTheme="minorHAnsi" w:cstheme="minorHAnsi"/>
          <w:sz w:val="24"/>
          <w:szCs w:val="24"/>
          <w:lang w:eastAsia="es-ES_tradnl"/>
        </w:rPr>
        <w:pPrChange w:id="9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ins w:id="10" w:author="Alywin Hacay Chang" w:date="2017-06-27T10:57:00Z">
        <w:del w:id="11" w:author="Perez, Steeven" w:date="2020-06-19T12:19:00Z">
          <w:r w:rsidDel="006B773D">
            <w:rPr>
              <w:rFonts w:asciiTheme="minorHAnsi" w:hAnsiTheme="minorHAnsi" w:cstheme="minorHAnsi"/>
              <w:sz w:val="24"/>
              <w:szCs w:val="24"/>
              <w:lang w:eastAsia="es-ES_tradnl"/>
            </w:rPr>
            <w:delText>ISO 17025</w:delText>
          </w:r>
        </w:del>
      </w:ins>
    </w:p>
    <w:p w14:paraId="01BCF39D" w14:textId="77777777" w:rsidR="00D104AB" w:rsidRDefault="00D104A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  <w:pPrChange w:id="12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r>
        <w:rPr>
          <w:rFonts w:asciiTheme="minorHAnsi" w:hAnsiTheme="minorHAnsi" w:cstheme="minorHAnsi"/>
          <w:sz w:val="24"/>
          <w:szCs w:val="24"/>
          <w:lang w:eastAsia="es-ES_tradnl"/>
        </w:rPr>
        <w:t>ISO 14001</w:t>
      </w:r>
    </w:p>
    <w:p w14:paraId="01BCF39E" w14:textId="77777777" w:rsidR="00D104AB" w:rsidRDefault="00D104A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  <w:pPrChange w:id="13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r>
        <w:rPr>
          <w:rFonts w:asciiTheme="minorHAnsi" w:hAnsiTheme="minorHAnsi" w:cstheme="minorHAnsi"/>
          <w:sz w:val="24"/>
          <w:szCs w:val="24"/>
          <w:lang w:eastAsia="es-ES_tradnl"/>
        </w:rPr>
        <w:t>BASC</w:t>
      </w:r>
    </w:p>
    <w:p w14:paraId="01BCF39F" w14:textId="49B34A17" w:rsidR="00D104AB" w:rsidRPr="00D104AB" w:rsidRDefault="00D104AB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  <w:pPrChange w:id="14" w:author="Alywin Hacay Chang" w:date="2017-06-27T13:58:00Z">
          <w:pPr>
            <w:pStyle w:val="Prrafodelista"/>
            <w:numPr>
              <w:numId w:val="8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Sistema de Gestión de </w:t>
      </w:r>
      <w:ins w:id="15" w:author="Perez, Steeven [2]" w:date="2020-08-05T08:48:00Z">
        <w:r w:rsidR="00227733">
          <w:rPr>
            <w:rFonts w:asciiTheme="minorHAnsi" w:hAnsiTheme="minorHAnsi" w:cstheme="minorHAnsi"/>
            <w:sz w:val="24"/>
            <w:szCs w:val="24"/>
            <w:lang w:eastAsia="es-ES_tradnl"/>
          </w:rPr>
          <w:t>Salud, Seguridad y Bienestar Integral</w:t>
        </w:r>
      </w:ins>
      <w:del w:id="16" w:author="Perez, Steeven [2]" w:date="2020-08-05T08:47:00Z">
        <w:r w:rsidDel="00227733">
          <w:rPr>
            <w:rFonts w:asciiTheme="minorHAnsi" w:hAnsiTheme="minorHAnsi" w:cstheme="minorHAnsi"/>
            <w:sz w:val="24"/>
            <w:szCs w:val="24"/>
            <w:lang w:eastAsia="es-ES_tradnl"/>
          </w:rPr>
          <w:delText>Prevención</w:delText>
        </w:r>
      </w:del>
    </w:p>
    <w:p w14:paraId="01BCF3A0" w14:textId="77777777" w:rsidR="00D91533" w:rsidRPr="004626BD" w:rsidRDefault="00D915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A1" w14:textId="77777777" w:rsidR="00D91533" w:rsidRPr="004626BD" w:rsidRDefault="00E019B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Responsables</w:t>
      </w:r>
    </w:p>
    <w:p w14:paraId="01BCF3A2" w14:textId="0073498E" w:rsidR="000E09AB" w:rsidRDefault="000E09AB" w:rsidP="00D104AB">
      <w:pPr>
        <w:autoSpaceDE w:val="0"/>
        <w:autoSpaceDN w:val="0"/>
        <w:adjustRightInd w:val="0"/>
        <w:ind w:right="28"/>
        <w:jc w:val="both"/>
        <w:rPr>
          <w:ins w:id="17" w:author="Perez, Steeven" w:date="2020-06-19T12:59:00Z"/>
          <w:rFonts w:asciiTheme="minorHAnsi" w:hAnsiTheme="minorHAnsi" w:cstheme="minorHAnsi"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>El Gerente</w:t>
      </w:r>
      <w:ins w:id="18" w:author="Perez, Steeven" w:date="2020-06-19T12:58:00Z">
        <w:r w:rsidR="006A0344">
          <w:rPr>
            <w:rFonts w:asciiTheme="minorHAnsi" w:hAnsiTheme="minorHAnsi" w:cstheme="minorHAnsi"/>
            <w:sz w:val="24"/>
            <w:szCs w:val="24"/>
            <w:lang w:eastAsia="es-ES_tradnl"/>
          </w:rPr>
          <w:t>, Coordinador y Auxiliar</w:t>
        </w:r>
      </w:ins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 de</w:t>
      </w:r>
      <w:ins w:id="19" w:author="Perez, Steeven" w:date="2020-06-19T12:24:00Z">
        <w:r w:rsidR="008C1D06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HS&amp;WE</w:t>
        </w:r>
      </w:ins>
      <w:del w:id="20" w:author="Perez, Steeven" w:date="2020-06-19T12:24:00Z">
        <w:r w:rsidRPr="004626BD" w:rsidDel="008C1D06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</w:del>
      <w:del w:id="21" w:author="Perez, Steeven" w:date="2020-06-19T12:19:00Z">
        <w:r w:rsidRPr="004626BD" w:rsidDel="006B773D">
          <w:rPr>
            <w:rFonts w:asciiTheme="minorHAnsi" w:hAnsiTheme="minorHAnsi" w:cstheme="minorHAnsi"/>
            <w:sz w:val="24"/>
            <w:szCs w:val="24"/>
            <w:lang w:eastAsia="es-ES_tradnl"/>
          </w:rPr>
          <w:delText>Seguridad,</w:delText>
        </w:r>
        <w:r w:rsidR="00D86887" w:rsidDel="006B773D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RPr="004626BD" w:rsidDel="006B773D">
          <w:rPr>
            <w:rFonts w:asciiTheme="minorHAnsi" w:hAnsiTheme="minorHAnsi" w:cstheme="minorHAnsi"/>
            <w:sz w:val="24"/>
            <w:szCs w:val="24"/>
            <w:lang w:eastAsia="es-ES_tradnl"/>
          </w:rPr>
          <w:delText>Salud y Ambiente</w:delText>
        </w:r>
      </w:del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 es responsable de los lineamientos </w:t>
      </w:r>
      <w:r w:rsidR="002E6771">
        <w:rPr>
          <w:rFonts w:asciiTheme="minorHAnsi" w:hAnsiTheme="minorHAnsi" w:cstheme="minorHAnsi"/>
          <w:sz w:val="24"/>
          <w:szCs w:val="24"/>
          <w:lang w:eastAsia="es-ES_tradnl"/>
        </w:rPr>
        <w:t xml:space="preserve">y contenidos </w:t>
      </w:r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>a presentar en la Revisión por la dirección</w:t>
      </w:r>
      <w:ins w:id="22" w:author="Perez, Steeven" w:date="2020-06-19T12:59:00Z">
        <w:r w:rsidR="006A0344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para ISO 14001:2015</w:t>
        </w:r>
      </w:ins>
      <w:ins w:id="23" w:author="Perez, Steeven [2]" w:date="2020-08-05T08:48:00Z">
        <w:r w:rsidR="00227733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, </w:t>
        </w:r>
      </w:ins>
      <w:ins w:id="24" w:author="Perez, Steeven" w:date="2020-06-19T12:59:00Z">
        <w:del w:id="25" w:author="Perez, Steeven [2]" w:date="2020-08-05T08:48:00Z">
          <w:r w:rsidR="006A0344" w:rsidDel="00227733">
            <w:rPr>
              <w:rFonts w:asciiTheme="minorHAnsi" w:hAnsiTheme="minorHAnsi" w:cstheme="minorHAnsi"/>
              <w:sz w:val="24"/>
              <w:szCs w:val="24"/>
              <w:lang w:eastAsia="es-ES_tradnl"/>
            </w:rPr>
            <w:delText xml:space="preserve"> Y </w:delText>
          </w:r>
        </w:del>
        <w:r w:rsidR="006A0344">
          <w:rPr>
            <w:rFonts w:asciiTheme="minorHAnsi" w:hAnsiTheme="minorHAnsi" w:cstheme="minorHAnsi"/>
            <w:sz w:val="24"/>
            <w:szCs w:val="24"/>
            <w:lang w:eastAsia="es-ES_tradnl"/>
          </w:rPr>
          <w:t>SG</w:t>
        </w:r>
        <w:r w:rsidR="00906EB1">
          <w:rPr>
            <w:rFonts w:asciiTheme="minorHAnsi" w:hAnsiTheme="minorHAnsi" w:cstheme="minorHAnsi"/>
            <w:sz w:val="24"/>
            <w:szCs w:val="24"/>
            <w:lang w:eastAsia="es-ES_tradnl"/>
          </w:rPr>
          <w:t>CS BASC</w:t>
        </w:r>
      </w:ins>
      <w:ins w:id="26" w:author="Perez, Steeven [2]" w:date="2020-08-05T08:48:00Z">
        <w:r w:rsidR="00227733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y SG</w:t>
        </w:r>
      </w:ins>
      <w:ins w:id="27" w:author="Perez, Steeven [2]" w:date="2020-08-05T08:49:00Z">
        <w:r w:rsidR="00227733">
          <w:rPr>
            <w:rFonts w:asciiTheme="minorHAnsi" w:hAnsiTheme="minorHAnsi" w:cstheme="minorHAnsi"/>
            <w:sz w:val="24"/>
            <w:szCs w:val="24"/>
            <w:lang w:eastAsia="es-ES_tradnl"/>
          </w:rPr>
          <w:t>SSB</w:t>
        </w:r>
      </w:ins>
      <w:del w:id="28" w:author="Perez, Steeven [2]" w:date="2020-08-05T08:48:00Z">
        <w:r w:rsidR="00765E71" w:rsidDel="00227733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E84B6E3" w14:textId="1F914B18" w:rsidR="00906EB1" w:rsidRPr="004626BD" w:rsidRDefault="00906EB1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ins w:id="29" w:author="Perez, Steeven" w:date="2020-06-19T12:59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El Jefe d</w:t>
        </w:r>
      </w:ins>
      <w:ins w:id="30" w:author="Perez, Steeven" w:date="2020-06-19T13:00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e Calidad es responsable de los lineamiento y contenidos a presentar en la revisión por la dirección para 9001:2015.</w:t>
        </w:r>
      </w:ins>
    </w:p>
    <w:p w14:paraId="01BCF3A3" w14:textId="65B6B693" w:rsidR="000E09AB" w:rsidRPr="004626BD" w:rsidRDefault="000E09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El </w:t>
      </w:r>
      <w:del w:id="31" w:author="Perez, Steeven" w:date="2020-06-19T12:24:00Z">
        <w:r w:rsidR="00D104AB" w:rsidDel="008C1D06">
          <w:rPr>
            <w:rFonts w:asciiTheme="minorHAnsi" w:hAnsiTheme="minorHAnsi" w:cstheme="minorHAnsi"/>
            <w:sz w:val="24"/>
            <w:szCs w:val="24"/>
            <w:lang w:eastAsia="es-ES_tradnl"/>
          </w:rPr>
          <w:delText>Vicepresidente de Operaciones</w:delText>
        </w:r>
      </w:del>
      <w:ins w:id="32" w:author="Perez, Steeven" w:date="2020-06-19T12:24:00Z">
        <w:r w:rsidR="008C1D06">
          <w:rPr>
            <w:rFonts w:asciiTheme="minorHAnsi" w:hAnsiTheme="minorHAnsi" w:cstheme="minorHAnsi"/>
            <w:sz w:val="24"/>
            <w:szCs w:val="24"/>
            <w:lang w:eastAsia="es-ES_tradnl"/>
          </w:rPr>
          <w:t>Gerente General</w:t>
        </w:r>
      </w:ins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 xml:space="preserve"> es responsable de la aprobación de este procedimiento.</w:t>
      </w:r>
    </w:p>
    <w:p w14:paraId="01BCF3A4" w14:textId="77777777" w:rsidR="00D91533" w:rsidRPr="004626BD" w:rsidRDefault="00D915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A5" w14:textId="77777777" w:rsidR="00D91533" w:rsidRDefault="000E4E4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Procedimiento</w:t>
      </w:r>
    </w:p>
    <w:p w14:paraId="01BCF3A6" w14:textId="77777777" w:rsidR="002E6771" w:rsidRDefault="002E6771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</w:p>
    <w:p w14:paraId="01BCF3A7" w14:textId="6E715D62" w:rsidR="003B4CAE" w:rsidRDefault="00D104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Dentro de </w:t>
      </w:r>
      <w:del w:id="33" w:author="Perez, Steeven" w:date="2020-06-19T12:24:00Z">
        <w:r w:rsidDel="008C1D06">
          <w:rPr>
            <w:rFonts w:asciiTheme="minorHAnsi" w:hAnsiTheme="minorHAnsi" w:cstheme="minorHAnsi"/>
            <w:sz w:val="24"/>
            <w:szCs w:val="24"/>
            <w:lang w:eastAsia="es-ES_tradnl"/>
          </w:rPr>
          <w:delText>las empresas pertenecientes a Grupo Berlín,</w:delText>
        </w:r>
      </w:del>
      <w:ins w:id="34" w:author="Perez, Steeven" w:date="2020-06-19T12:24:00Z">
        <w:r w:rsidR="008C1D06">
          <w:rPr>
            <w:rFonts w:asciiTheme="minorHAnsi" w:hAnsiTheme="minorHAnsi" w:cstheme="minorHAnsi"/>
            <w:sz w:val="24"/>
            <w:szCs w:val="24"/>
            <w:lang w:eastAsia="es-ES_tradnl"/>
          </w:rPr>
          <w:t>Industrial y Comercial Trilex</w:t>
        </w:r>
      </w:ins>
      <w:ins w:id="35" w:author="Perez, Steeven" w:date="2020-06-19T12:25:00Z">
        <w:r w:rsidR="008C1D06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C.A.</w:t>
        </w:r>
      </w:ins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se estipula la implementación y/o certificación de los siguientes sistemas de gestión que forma el SGI (Sistema de Gestión Integrado):</w:t>
      </w:r>
    </w:p>
    <w:p w14:paraId="01BCF3A8" w14:textId="6DEB1721" w:rsidR="00D104AB" w:rsidRDefault="008C1D06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noProof/>
          <w:sz w:val="24"/>
          <w:szCs w:val="24"/>
          <w:lang w:eastAsia="es-ES_tradnl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256C50C" wp14:editId="215FDF30">
                <wp:simplePos x="0" y="0"/>
                <wp:positionH relativeFrom="column">
                  <wp:posOffset>275590</wp:posOffset>
                </wp:positionH>
                <wp:positionV relativeFrom="paragraph">
                  <wp:posOffset>133985</wp:posOffset>
                </wp:positionV>
                <wp:extent cx="5382883" cy="733245"/>
                <wp:effectExtent l="0" t="0" r="27940" b="1016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883" cy="733245"/>
                          <a:chOff x="0" y="0"/>
                          <a:chExt cx="5382883" cy="862641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Imagen que contiene dibuj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7417" y="49501"/>
                            <a:ext cx="1519684" cy="741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5382883" cy="862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4310C" id="Grupo 7" o:spid="_x0000_s1026" style="position:absolute;margin-left:21.7pt;margin-top:10.55pt;width:423.85pt;height:57.75pt;z-index:251656704;mso-height-relative:margin" coordsize="53828,862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Imagen que contiene dibujo&#10;&#10;Descripción generada automáticamente" style="position:absolute;left:5174;top:495;width:15197;height:7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">
                  <v:imagedata r:id="rId9" o:title="Imagen que contiene dibujo&#10;&#10;Descripción generada automáticamente"/>
                </v:shape>
                <v:rect id="Rectángulo 6" o:spid="_x0000_s1028" style="position:absolute;width:53828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" filled="f" strokecolor="black [3213]"/>
              </v:group>
            </w:pict>
          </mc:Fallback>
        </mc:AlternateContent>
      </w:r>
    </w:p>
    <w:p w14:paraId="01BCF3A9" w14:textId="6EE34F23" w:rsidR="00D104AB" w:rsidRDefault="00227733" w:rsidP="00D104AB">
      <w:pPr>
        <w:autoSpaceDE w:val="0"/>
        <w:autoSpaceDN w:val="0"/>
        <w:adjustRightInd w:val="0"/>
        <w:ind w:right="28"/>
        <w:jc w:val="center"/>
        <w:rPr>
          <w:rFonts w:asciiTheme="minorHAnsi" w:hAnsiTheme="minorHAnsi" w:cstheme="minorHAnsi"/>
          <w:sz w:val="24"/>
          <w:szCs w:val="24"/>
          <w:lang w:eastAsia="es-ES_tradnl"/>
        </w:rPr>
      </w:pPr>
      <w:ins w:id="36" w:author="Perez, Steeven [2]" w:date="2020-08-05T08:55:00Z">
        <w:r>
          <w:rPr>
            <w:rFonts w:asciiTheme="minorHAnsi" w:hAnsiTheme="minorHAnsi" w:cstheme="minorHAnsi"/>
            <w:noProof/>
            <w:sz w:val="24"/>
            <w:szCs w:val="24"/>
            <w:lang w:eastAsia="es-ES_tradnl"/>
          </w:rPr>
          <w:drawing>
            <wp:anchor distT="0" distB="0" distL="114300" distR="114300" simplePos="0" relativeHeight="251660800" behindDoc="0" locked="0" layoutInCell="1" allowOverlap="1" wp14:anchorId="5EA7BF76" wp14:editId="7D92D107">
              <wp:simplePos x="0" y="0"/>
              <wp:positionH relativeFrom="column">
                <wp:posOffset>2942590</wp:posOffset>
              </wp:positionH>
              <wp:positionV relativeFrom="paragraph">
                <wp:posOffset>56515</wp:posOffset>
              </wp:positionV>
              <wp:extent cx="2476500" cy="534670"/>
              <wp:effectExtent l="0" t="0" r="0" b="0"/>
              <wp:wrapSquare wrapText="bothSides"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76500" cy="5346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37" w:author="Alywin Hacay Chang" w:date="2017-06-27T10:56:00Z">
        <w:r w:rsidR="00D104AB" w:rsidDel="003946F6">
          <w:rPr>
            <w:noProof/>
            <w:lang w:eastAsia="es-EC"/>
          </w:rPr>
          <w:drawing>
            <wp:inline distT="0" distB="0" distL="0" distR="0" wp14:anchorId="01BCF512" wp14:editId="49E91C2E">
              <wp:extent cx="4736116" cy="2679405"/>
              <wp:effectExtent l="0" t="0" r="7620" b="6985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5828" cy="26848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8" w:author="Alywin Hacay Chang" w:date="2017-06-27T10:56:00Z">
        <w:r w:rsidR="003946F6" w:rsidRPr="003946F6">
          <w:rPr>
            <w:noProof/>
            <w:lang w:eastAsia="es-EC"/>
          </w:rPr>
          <w:t xml:space="preserve"> </w:t>
        </w:r>
      </w:ins>
    </w:p>
    <w:p w14:paraId="01BCF3AA" w14:textId="4DA59613" w:rsidR="00D104AB" w:rsidRDefault="00D104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AB" w14:textId="46664677" w:rsidR="00D104AB" w:rsidRDefault="00D104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3A2EDC1F" w14:textId="77777777" w:rsidR="008C1D06" w:rsidRDefault="008C1D06" w:rsidP="00D104AB">
      <w:pPr>
        <w:autoSpaceDE w:val="0"/>
        <w:autoSpaceDN w:val="0"/>
        <w:adjustRightInd w:val="0"/>
        <w:ind w:right="28"/>
        <w:jc w:val="both"/>
        <w:rPr>
          <w:ins w:id="39" w:author="Perez, Steeven" w:date="2020-06-19T12:27:00Z"/>
          <w:rFonts w:asciiTheme="minorHAnsi" w:hAnsiTheme="minorHAnsi" w:cstheme="minorHAnsi"/>
          <w:sz w:val="24"/>
          <w:szCs w:val="24"/>
          <w:lang w:eastAsia="es-ES_tradnl"/>
        </w:rPr>
      </w:pPr>
    </w:p>
    <w:p w14:paraId="74123AE6" w14:textId="77777777" w:rsidR="008C1D06" w:rsidRDefault="008C1D06" w:rsidP="00D104AB">
      <w:pPr>
        <w:autoSpaceDE w:val="0"/>
        <w:autoSpaceDN w:val="0"/>
        <w:adjustRightInd w:val="0"/>
        <w:ind w:right="28"/>
        <w:jc w:val="both"/>
        <w:rPr>
          <w:ins w:id="40" w:author="Perez, Steeven" w:date="2020-06-19T12:27:00Z"/>
          <w:rFonts w:asciiTheme="minorHAnsi" w:hAnsiTheme="minorHAnsi" w:cstheme="minorHAnsi"/>
          <w:sz w:val="24"/>
          <w:szCs w:val="24"/>
          <w:lang w:eastAsia="es-ES_tradnl"/>
        </w:rPr>
      </w:pPr>
    </w:p>
    <w:p w14:paraId="01BCF3AC" w14:textId="32BF6854" w:rsidR="001D59F7" w:rsidRDefault="001D59F7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Para el cumplimiento de los requerimientos de los sistemas de gestión, la información aplicable se gestiona mediante las siguientes reuniones:</w:t>
      </w:r>
    </w:p>
    <w:p w14:paraId="01BCF3AD" w14:textId="77777777" w:rsidR="001D59F7" w:rsidRDefault="001D59F7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AE" w14:textId="13570D4E" w:rsidR="001D59F7" w:rsidRPr="003A31D6" w:rsidRDefault="004B4227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  <w:rPrChange w:id="41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  <w:r w:rsidRPr="003A31D6">
        <w:rPr>
          <w:rFonts w:asciiTheme="minorHAnsi" w:hAnsiTheme="minorHAnsi" w:cstheme="minorHAnsi"/>
          <w:b/>
          <w:sz w:val="24"/>
          <w:szCs w:val="24"/>
          <w:lang w:eastAsia="es-ES_tradnl"/>
        </w:rPr>
        <w:t xml:space="preserve">Revisión </w:t>
      </w:r>
      <w:proofErr w:type="spellStart"/>
      <w:ins w:id="42" w:author="Perez, Steeven" w:date="2020-07-10T11:19:00Z">
        <w:r w:rsidR="001A79CB" w:rsidRPr="003A31D6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43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  <w:lang w:eastAsia="es-ES_tradnl"/>
              </w:rPr>
            </w:rPrChange>
          </w:rPr>
          <w:t>Diaria</w:t>
        </w:r>
      </w:ins>
      <w:del w:id="44" w:author="Perez, Steeven" w:date="2020-07-10T11:19:00Z">
        <w:r w:rsidR="003946F6" w:rsidRPr="003A31D6" w:rsidDel="001A79CB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45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quincena</w:delText>
        </w:r>
      </w:del>
      <w:r w:rsidR="003946F6" w:rsidRPr="003A31D6">
        <w:rPr>
          <w:rFonts w:asciiTheme="minorHAnsi" w:hAnsiTheme="minorHAnsi" w:cstheme="minorHAnsi"/>
          <w:b/>
          <w:sz w:val="24"/>
          <w:szCs w:val="24"/>
          <w:lang w:eastAsia="es-ES_tradnl"/>
          <w:rPrChange w:id="46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  <w:t>l</w:t>
      </w:r>
      <w:proofErr w:type="spellEnd"/>
      <w:r w:rsidRPr="003A31D6">
        <w:rPr>
          <w:rFonts w:asciiTheme="minorHAnsi" w:hAnsiTheme="minorHAnsi" w:cstheme="minorHAnsi"/>
          <w:b/>
          <w:sz w:val="24"/>
          <w:szCs w:val="24"/>
          <w:lang w:eastAsia="es-ES_tradnl"/>
          <w:rPrChange w:id="47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  <w:t>:</w:t>
      </w:r>
    </w:p>
    <w:p w14:paraId="01BCF3AF" w14:textId="089C058E" w:rsidR="004B4227" w:rsidRPr="003A31D6" w:rsidRDefault="002277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  <w:rPrChange w:id="48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</w:pPr>
      <w:ins w:id="49" w:author="Perez, Steeven [2]" w:date="2020-08-05T08:58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0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Diariamente se realiza</w:t>
        </w:r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 un reunión con </w:t>
        </w:r>
      </w:ins>
      <w:ins w:id="52" w:author="Perez, Steeven [2]" w:date="2020-08-05T08:59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el equipo de operaciones (</w:t>
        </w:r>
      </w:ins>
      <w:ins w:id="54" w:author="Perez, Steeven [2]" w:date="2020-08-05T09:07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Seguridad, Salud, Bienestar y Ambiente</w:t>
        </w:r>
      </w:ins>
      <w:ins w:id="56" w:author="Perez, Steeven [2]" w:date="2020-08-05T08:59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7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, Calidad, Producción,</w:t>
        </w:r>
      </w:ins>
      <w:ins w:id="58" w:author="Perez, Steeven [2]" w:date="2020-08-05T09:02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59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 Mantenimiento,</w:t>
        </w:r>
      </w:ins>
      <w:ins w:id="60" w:author="Perez, Steeven [2]" w:date="2020-08-05T08:59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6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 Logística y Finanzas), para la revisión de novedad</w:t>
        </w:r>
      </w:ins>
      <w:ins w:id="62" w:author="Perez, Steeven [2]" w:date="2020-08-05T09:00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6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es transcurrida en los turnos de trabajo</w:t>
        </w:r>
      </w:ins>
      <w:ins w:id="64" w:author="Perez, Steeven [2]" w:date="2020-08-05T09:02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6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, cada </w:t>
        </w:r>
      </w:ins>
      <w:ins w:id="66" w:author="Perez, Steeven [2]" w:date="2020-08-05T09:03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67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área tiene un tiempo asignado para comunicar el </w:t>
        </w:r>
      </w:ins>
      <w:ins w:id="68" w:author="Perez, Steeven [2]" w:date="2020-08-05T09:05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69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avance de sus actividades</w:t>
        </w:r>
      </w:ins>
      <w:ins w:id="70" w:author="Perez, Steeven [2]" w:date="2020-08-05T09:06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7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 de gestión</w:t>
        </w:r>
      </w:ins>
      <w:ins w:id="72" w:author="Perez, Steeven [2]" w:date="2020-08-05T09:04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7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.</w:t>
        </w:r>
      </w:ins>
      <w:del w:id="74" w:author="Perez, Steeven [2]" w:date="2020-08-05T09:00:00Z">
        <w:r w:rsidR="003946F6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7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Quincenalmente </w:delText>
        </w:r>
        <w:r w:rsidR="004B4227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76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se realiza una reunión entre </w:delText>
        </w:r>
      </w:del>
      <w:ins w:id="77" w:author="Perez, Steeven" w:date="2020-06-19T12:29:00Z">
        <w:del w:id="78" w:author="Perez, Steeven [2]" w:date="2020-08-05T09:00:00Z">
          <w:r w:rsidR="008C1D06" w:rsidRPr="003A31D6" w:rsidDel="004B4C02">
            <w:rPr>
              <w:rFonts w:asciiTheme="minorHAnsi" w:hAnsiTheme="minorHAnsi" w:cstheme="minorHAnsi"/>
              <w:sz w:val="24"/>
              <w:szCs w:val="24"/>
              <w:lang w:eastAsia="es-ES_tradnl"/>
              <w:rPrChange w:id="79" w:author="Perez, Steeven [2]" w:date="2020-08-05T10:25:00Z">
                <w:rPr>
                  <w:rFonts w:asciiTheme="minorHAnsi" w:hAnsiTheme="minorHAnsi" w:cstheme="minorHAnsi"/>
                  <w:sz w:val="24"/>
                  <w:szCs w:val="24"/>
                  <w:highlight w:val="yellow"/>
                  <w:lang w:eastAsia="es-ES_tradnl"/>
                </w:rPr>
              </w:rPrChange>
            </w:rPr>
            <w:delText>GG</w:delText>
          </w:r>
        </w:del>
      </w:ins>
      <w:del w:id="80" w:author="Perez, Steeven" w:date="2020-06-19T12:29:00Z">
        <w:r w:rsidR="004B4227" w:rsidRPr="003A31D6" w:rsidDel="008C1D06">
          <w:rPr>
            <w:rFonts w:asciiTheme="minorHAnsi" w:hAnsiTheme="minorHAnsi" w:cstheme="minorHAnsi"/>
            <w:sz w:val="24"/>
            <w:szCs w:val="24"/>
            <w:lang w:eastAsia="es-ES_tradnl"/>
            <w:rPrChange w:id="8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VPO</w:delText>
        </w:r>
      </w:del>
      <w:del w:id="82" w:author="Perez, Steeven [2]" w:date="2020-08-05T09:00:00Z">
        <w:r w:rsidR="004B4227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8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 y G</w:delText>
        </w:r>
      </w:del>
      <w:ins w:id="84" w:author="Perez, Steeven" w:date="2020-06-19T12:29:00Z">
        <w:del w:id="85" w:author="Perez, Steeven [2]" w:date="2020-08-05T09:00:00Z">
          <w:r w:rsidR="008C1D06" w:rsidRPr="003A31D6" w:rsidDel="004B4C02">
            <w:rPr>
              <w:rFonts w:asciiTheme="minorHAnsi" w:hAnsiTheme="minorHAnsi" w:cstheme="minorHAnsi"/>
              <w:sz w:val="24"/>
              <w:szCs w:val="24"/>
              <w:lang w:eastAsia="es-ES_tradnl"/>
              <w:rPrChange w:id="86" w:author="Perez, Steeven [2]" w:date="2020-08-05T10:25:00Z">
                <w:rPr>
                  <w:rFonts w:asciiTheme="minorHAnsi" w:hAnsiTheme="minorHAnsi" w:cstheme="minorHAnsi"/>
                  <w:sz w:val="24"/>
                  <w:szCs w:val="24"/>
                  <w:highlight w:val="yellow"/>
                  <w:lang w:eastAsia="es-ES_tradnl"/>
                </w:rPr>
              </w:rPrChange>
            </w:rPr>
            <w:delText>HS&amp;WE,</w:delText>
          </w:r>
        </w:del>
      </w:ins>
      <w:del w:id="87" w:author="Perez, Steeven" w:date="2020-06-19T12:29:00Z">
        <w:r w:rsidR="004B4227" w:rsidRPr="003A31D6" w:rsidDel="008C1D06">
          <w:rPr>
            <w:rFonts w:asciiTheme="minorHAnsi" w:hAnsiTheme="minorHAnsi" w:cstheme="minorHAnsi"/>
            <w:sz w:val="24"/>
            <w:szCs w:val="24"/>
            <w:lang w:eastAsia="es-ES_tradnl"/>
            <w:rPrChange w:id="88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SSA,</w:delText>
        </w:r>
      </w:del>
      <w:del w:id="89" w:author="Perez, Steeven [2]" w:date="2020-08-05T09:00:00Z">
        <w:r w:rsidR="004B4227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90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 para revisión de temas</w:delText>
        </w:r>
      </w:del>
      <w:r w:rsidR="004B4227" w:rsidRPr="003A31D6">
        <w:rPr>
          <w:rFonts w:asciiTheme="minorHAnsi" w:hAnsiTheme="minorHAnsi" w:cstheme="minorHAnsi"/>
          <w:sz w:val="24"/>
          <w:szCs w:val="24"/>
          <w:lang w:eastAsia="es-ES_tradnl"/>
          <w:rPrChange w:id="91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</w:t>
      </w:r>
      <w:del w:id="92" w:author="Perez, Steeven [2]" w:date="2020-08-05T09:04:00Z">
        <w:r w:rsidR="004B4227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9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pendientes de tanto de operaciones de Seguridad, Salud y Ambiente como tambi</w:delText>
        </w:r>
        <w:r w:rsidR="00510D0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94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én del SGI </w:delText>
        </w:r>
      </w:del>
      <w:del w:id="95" w:author="Perez, Steeven" w:date="2020-06-19T12:29:00Z">
        <w:r w:rsidR="00510D09" w:rsidRPr="003A31D6" w:rsidDel="008C1D06">
          <w:rPr>
            <w:rFonts w:asciiTheme="minorHAnsi" w:hAnsiTheme="minorHAnsi" w:cstheme="minorHAnsi"/>
            <w:sz w:val="24"/>
            <w:szCs w:val="24"/>
            <w:lang w:eastAsia="es-ES_tradnl"/>
            <w:rPrChange w:id="96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a nivel corporativo</w:delText>
        </w:r>
      </w:del>
      <w:del w:id="97" w:author="Perez, Steeven [2]" w:date="2020-08-05T09:04:00Z">
        <w:r w:rsidR="00510D0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98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.</w:delText>
        </w:r>
        <w:r w:rsidR="003946F6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99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  </w:delText>
        </w:r>
      </w:del>
      <w:ins w:id="100" w:author="Perez, Steeven [2]" w:date="2020-08-05T09:04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0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El Gerent</w:t>
        </w:r>
      </w:ins>
      <w:ins w:id="102" w:author="Perez, Steeven [2]" w:date="2020-08-05T09:05:00Z">
        <w:r w:rsidR="004B4C02"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0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e</w:t>
        </w:r>
      </w:ins>
      <w:del w:id="104" w:author="Perez, Steeven [2]" w:date="2020-08-05T09:04:00Z">
        <w:r w:rsidR="003946F6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10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El VPO</w:delText>
        </w:r>
      </w:del>
      <w:r w:rsidR="003946F6" w:rsidRPr="003A31D6">
        <w:rPr>
          <w:rFonts w:asciiTheme="minorHAnsi" w:hAnsiTheme="minorHAnsi" w:cstheme="minorHAnsi"/>
          <w:sz w:val="24"/>
          <w:szCs w:val="24"/>
          <w:lang w:eastAsia="es-ES_tradnl"/>
          <w:rPrChange w:id="106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designado como la alta dirección </w:t>
      </w:r>
      <w:r w:rsidR="003946F6" w:rsidRPr="003A31D6">
        <w:rPr>
          <w:rFonts w:asciiTheme="minorHAnsi" w:hAnsiTheme="minorHAnsi" w:cstheme="minorHAnsi"/>
          <w:sz w:val="24"/>
          <w:szCs w:val="24"/>
          <w:lang w:eastAsia="es-ES_tradnl"/>
          <w:rPrChange w:id="107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lastRenderedPageBreak/>
        <w:t>en el SGI utilizará esta y otras reuniones junto a los responsables de área para monitorear el desempeño de los sistemas de gestión aplicados.</w:t>
      </w:r>
    </w:p>
    <w:p w14:paraId="24027550" w14:textId="77777777" w:rsidR="008C1D06" w:rsidRPr="003A31D6" w:rsidDel="00BE463B" w:rsidRDefault="008C1D06" w:rsidP="00D104AB">
      <w:pPr>
        <w:autoSpaceDE w:val="0"/>
        <w:autoSpaceDN w:val="0"/>
        <w:adjustRightInd w:val="0"/>
        <w:ind w:right="28"/>
        <w:jc w:val="both"/>
        <w:rPr>
          <w:del w:id="108" w:author="Perez, Steeven" w:date="2020-06-19T14:19:00Z"/>
          <w:rFonts w:asciiTheme="minorHAnsi" w:hAnsiTheme="minorHAnsi" w:cstheme="minorHAnsi"/>
          <w:sz w:val="24"/>
          <w:szCs w:val="24"/>
          <w:lang w:eastAsia="es-ES_tradnl"/>
          <w:rPrChange w:id="109" w:author="Perez, Steeven [2]" w:date="2020-08-05T10:25:00Z">
            <w:rPr>
              <w:del w:id="110" w:author="Perez, Steeven" w:date="2020-06-19T14:19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</w:pPr>
    </w:p>
    <w:p w14:paraId="01BCF3B1" w14:textId="10102B8F" w:rsidR="00407F79" w:rsidRPr="003A31D6" w:rsidDel="00BA5B4E" w:rsidRDefault="00407F79" w:rsidP="00D104AB">
      <w:pPr>
        <w:autoSpaceDE w:val="0"/>
        <w:autoSpaceDN w:val="0"/>
        <w:adjustRightInd w:val="0"/>
        <w:ind w:right="28"/>
        <w:jc w:val="both"/>
        <w:rPr>
          <w:del w:id="111" w:author="Perez, Steeven" w:date="2020-06-19T12:34:00Z"/>
          <w:rFonts w:asciiTheme="minorHAnsi" w:hAnsiTheme="minorHAnsi" w:cstheme="minorHAnsi"/>
          <w:b/>
          <w:sz w:val="24"/>
          <w:szCs w:val="24"/>
          <w:lang w:eastAsia="es-ES_tradnl"/>
          <w:rPrChange w:id="112" w:author="Perez, Steeven [2]" w:date="2020-08-05T10:25:00Z">
            <w:rPr>
              <w:del w:id="113" w:author="Perez, Steeven" w:date="2020-06-19T12:34:00Z"/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  <w:del w:id="114" w:author="Perez, Steeven" w:date="2020-06-19T12:34:00Z">
        <w:r w:rsidRPr="003A31D6" w:rsidDel="00BA5B4E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15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Revisión mensual:</w:delText>
        </w:r>
        <w:r w:rsidR="004B4227" w:rsidRPr="003A31D6" w:rsidDel="00BA5B4E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16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 xml:space="preserve"> </w:delText>
        </w:r>
      </w:del>
    </w:p>
    <w:p w14:paraId="01BCF3B2" w14:textId="77777777" w:rsidR="00407F79" w:rsidRPr="003A31D6" w:rsidRDefault="00407F7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  <w:rPrChange w:id="117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</w:p>
    <w:p w14:paraId="01BCF3B3" w14:textId="2816764D" w:rsidR="004B4227" w:rsidRPr="003A31D6" w:rsidDel="00377831" w:rsidRDefault="00407F79" w:rsidP="00D104AB">
      <w:pPr>
        <w:autoSpaceDE w:val="0"/>
        <w:autoSpaceDN w:val="0"/>
        <w:adjustRightInd w:val="0"/>
        <w:ind w:right="28"/>
        <w:jc w:val="both"/>
        <w:rPr>
          <w:del w:id="118" w:author="Zambrano, Edwin" w:date="2020-05-11T01:13:00Z"/>
          <w:rFonts w:asciiTheme="minorHAnsi" w:hAnsiTheme="minorHAnsi" w:cstheme="minorHAnsi"/>
          <w:b/>
          <w:sz w:val="24"/>
          <w:szCs w:val="24"/>
          <w:lang w:eastAsia="es-ES_tradnl"/>
          <w:rPrChange w:id="119" w:author="Perez, Steeven [2]" w:date="2020-08-05T10:25:00Z">
            <w:rPr>
              <w:del w:id="120" w:author="Zambrano, Edwin" w:date="2020-05-11T01:13:00Z"/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  <w:del w:id="121" w:author="Zambrano, Edwin" w:date="2020-05-11T01:13:00Z">
        <w:r w:rsidRPr="003A31D6" w:rsidDel="00377831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22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Comité de Calidad - Tecnova</w:delText>
        </w:r>
      </w:del>
    </w:p>
    <w:p w14:paraId="01BCF3B4" w14:textId="7FD2E128" w:rsidR="004B4227" w:rsidRPr="003A31D6" w:rsidDel="00377831" w:rsidRDefault="004B4227" w:rsidP="00D104AB">
      <w:pPr>
        <w:autoSpaceDE w:val="0"/>
        <w:autoSpaceDN w:val="0"/>
        <w:adjustRightInd w:val="0"/>
        <w:ind w:right="28"/>
        <w:jc w:val="both"/>
        <w:rPr>
          <w:del w:id="123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24" w:author="Perez, Steeven [2]" w:date="2020-08-05T10:25:00Z">
            <w:rPr>
              <w:del w:id="125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</w:pPr>
      <w:del w:id="126" w:author="Zambrano, Edwin" w:date="2020-05-11T01:13:00Z"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27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Mensualmente se realiza una reunión para tratar los temas específicos de Calidad de Producto </w:delText>
        </w:r>
        <w:r w:rsidR="00407F79"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28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e indicadores, </w:delText>
        </w:r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29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mediante un análisis crítico de:</w:delText>
        </w:r>
      </w:del>
    </w:p>
    <w:p w14:paraId="01BCF3B5" w14:textId="2D5659C6" w:rsidR="004B4227" w:rsidRPr="003A31D6" w:rsidDel="00377831" w:rsidRDefault="004B422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28"/>
        <w:jc w:val="both"/>
        <w:rPr>
          <w:del w:id="130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31" w:author="Perez, Steeven [2]" w:date="2020-08-05T10:25:00Z">
            <w:rPr>
              <w:del w:id="132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pPrChange w:id="133" w:author="Alywin Hacay Chang" w:date="2017-06-27T13:58:00Z">
          <w:pPr>
            <w:pStyle w:val="Prrafodelista"/>
            <w:numPr>
              <w:numId w:val="9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134" w:author="Zambrano, Edwin" w:date="2020-05-11T01:13:00Z"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3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Seguimiento de BIQS</w:delText>
        </w:r>
      </w:del>
    </w:p>
    <w:p w14:paraId="01BCF3B6" w14:textId="06B0C234" w:rsidR="004B4227" w:rsidRPr="003A31D6" w:rsidDel="00377831" w:rsidRDefault="004B422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28"/>
        <w:jc w:val="both"/>
        <w:rPr>
          <w:del w:id="136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37" w:author="Perez, Steeven [2]" w:date="2020-08-05T10:25:00Z">
            <w:rPr>
              <w:del w:id="138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pPrChange w:id="139" w:author="Alywin Hacay Chang" w:date="2017-06-27T13:58:00Z">
          <w:pPr>
            <w:pStyle w:val="Prrafodelista"/>
            <w:numPr>
              <w:numId w:val="9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140" w:author="Zambrano, Edwin" w:date="2020-05-11T01:13:00Z"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41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Costos de no calidad</w:delText>
        </w:r>
      </w:del>
    </w:p>
    <w:p w14:paraId="01BCF3B7" w14:textId="78A7F250" w:rsidR="004B4227" w:rsidRPr="003A31D6" w:rsidDel="00377831" w:rsidRDefault="004B422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28"/>
        <w:jc w:val="both"/>
        <w:rPr>
          <w:del w:id="142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43" w:author="Perez, Steeven [2]" w:date="2020-08-05T10:25:00Z">
            <w:rPr>
              <w:del w:id="144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pPrChange w:id="145" w:author="Alywin Hacay Chang" w:date="2017-06-27T13:58:00Z">
          <w:pPr>
            <w:pStyle w:val="Prrafodelista"/>
            <w:numPr>
              <w:numId w:val="9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146" w:author="Zambrano, Edwin" w:date="2020-05-11T01:13:00Z"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47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Fallas internas y externas</w:delText>
        </w:r>
      </w:del>
    </w:p>
    <w:p w14:paraId="01BCF3B8" w14:textId="38566057" w:rsidR="004B4227" w:rsidRPr="003A31D6" w:rsidDel="00377831" w:rsidRDefault="004B422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right="28"/>
        <w:jc w:val="both"/>
        <w:rPr>
          <w:del w:id="148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49" w:author="Perez, Steeven [2]" w:date="2020-08-05T10:25:00Z">
            <w:rPr>
              <w:del w:id="150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pPrChange w:id="151" w:author="Alywin Hacay Chang" w:date="2017-06-27T13:58:00Z">
          <w:pPr>
            <w:pStyle w:val="Prrafodelista"/>
            <w:numPr>
              <w:numId w:val="9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152" w:author="Zambrano, Edwin" w:date="2020-05-11T01:13:00Z">
        <w:r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5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Monitoreo y seguimiento</w:delText>
        </w:r>
        <w:r w:rsidR="00510D09" w:rsidRPr="003A31D6" w:rsidDel="00377831">
          <w:rPr>
            <w:rFonts w:asciiTheme="minorHAnsi" w:hAnsiTheme="minorHAnsi" w:cstheme="minorHAnsi"/>
            <w:sz w:val="24"/>
            <w:szCs w:val="24"/>
            <w:lang w:eastAsia="es-ES_tradnl"/>
            <w:rPrChange w:id="154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 de reclamos, garantías y producto no conforme.</w:delText>
        </w:r>
      </w:del>
    </w:p>
    <w:p w14:paraId="01BCF3B9" w14:textId="64BAB38F" w:rsidR="00407F79" w:rsidRPr="003A31D6" w:rsidDel="00377831" w:rsidRDefault="00407F79" w:rsidP="00407F79">
      <w:pPr>
        <w:autoSpaceDE w:val="0"/>
        <w:autoSpaceDN w:val="0"/>
        <w:adjustRightInd w:val="0"/>
        <w:ind w:right="28"/>
        <w:jc w:val="both"/>
        <w:rPr>
          <w:del w:id="155" w:author="Zambrano, Edwin" w:date="2020-05-11T01:13:00Z"/>
          <w:rFonts w:asciiTheme="minorHAnsi" w:hAnsiTheme="minorHAnsi" w:cstheme="minorHAnsi"/>
          <w:sz w:val="24"/>
          <w:szCs w:val="24"/>
          <w:lang w:eastAsia="es-ES_tradnl"/>
          <w:rPrChange w:id="156" w:author="Perez, Steeven [2]" w:date="2020-08-05T10:25:00Z">
            <w:rPr>
              <w:del w:id="157" w:author="Zambrano, Edwin" w:date="2020-05-11T01:13:00Z"/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</w:pPr>
    </w:p>
    <w:p w14:paraId="01BCF3BA" w14:textId="56DEE778" w:rsidR="00407F79" w:rsidRPr="003A31D6" w:rsidRDefault="00407F79" w:rsidP="00407F79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  <w:rPrChange w:id="158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  <w:r w:rsidRPr="003A31D6">
        <w:rPr>
          <w:rFonts w:asciiTheme="minorHAnsi" w:hAnsiTheme="minorHAnsi" w:cstheme="minorHAnsi"/>
          <w:b/>
          <w:sz w:val="24"/>
          <w:szCs w:val="24"/>
          <w:lang w:eastAsia="es-ES_tradnl"/>
          <w:rPrChange w:id="159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  <w:t xml:space="preserve">Reunión </w:t>
      </w:r>
      <w:ins w:id="160" w:author="Perez, Steeven [2]" w:date="2020-08-05T09:06:00Z">
        <w:r w:rsidR="004B4C02" w:rsidRPr="003A31D6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61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highlight w:val="yellow"/>
                <w:lang w:eastAsia="es-ES_tradnl"/>
              </w:rPr>
            </w:rPrChange>
          </w:rPr>
          <w:t>Semanal</w:t>
        </w:r>
      </w:ins>
      <w:del w:id="162" w:author="Perez, Steeven [2]" w:date="2020-08-05T09:06:00Z">
        <w:r w:rsidRPr="003A31D6" w:rsidDel="004B4C02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63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mensual</w:delText>
        </w:r>
      </w:del>
      <w:r w:rsidRPr="003A31D6">
        <w:rPr>
          <w:rFonts w:asciiTheme="minorHAnsi" w:hAnsiTheme="minorHAnsi" w:cstheme="minorHAnsi"/>
          <w:b/>
          <w:sz w:val="24"/>
          <w:szCs w:val="24"/>
          <w:lang w:eastAsia="es-ES_tradnl"/>
          <w:rPrChange w:id="164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  <w:t xml:space="preserve"> de planta </w:t>
      </w:r>
      <w:del w:id="165" w:author="Perez, Steeven" w:date="2020-06-19T12:34:00Z">
        <w:r w:rsidRPr="003A31D6" w:rsidDel="00BA5B4E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66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-</w:delText>
        </w:r>
        <w:r w:rsidR="00D86887" w:rsidRPr="003A31D6" w:rsidDel="00BA5B4E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67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 xml:space="preserve"> </w:delText>
        </w:r>
        <w:r w:rsidRPr="003A31D6" w:rsidDel="00BA5B4E">
          <w:rPr>
            <w:rFonts w:asciiTheme="minorHAnsi" w:hAnsiTheme="minorHAnsi" w:cstheme="minorHAnsi"/>
            <w:b/>
            <w:sz w:val="24"/>
            <w:szCs w:val="24"/>
            <w:lang w:eastAsia="es-ES_tradnl"/>
            <w:rPrChange w:id="168" w:author="Perez, Steeven [2]" w:date="2020-08-05T10:25:00Z">
              <w:rPr>
                <w:rFonts w:asciiTheme="minorHAnsi" w:hAnsiTheme="minorHAnsi" w:cstheme="minorHAnsi"/>
                <w:b/>
                <w:sz w:val="24"/>
                <w:szCs w:val="24"/>
                <w:lang w:eastAsia="es-ES_tradnl"/>
              </w:rPr>
            </w:rPrChange>
          </w:rPr>
          <w:delText>Trilex</w:delText>
        </w:r>
      </w:del>
    </w:p>
    <w:p w14:paraId="01BCF3BB" w14:textId="7F023935" w:rsidR="001D59F7" w:rsidRPr="003A31D6" w:rsidRDefault="004B4C02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ins w:id="169" w:author="Perez, Steeven [2]" w:date="2020-08-05T09:06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70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Semana</w:t>
        </w:r>
      </w:ins>
      <w:ins w:id="171" w:author="Perez, Steeven [2]" w:date="2020-08-05T09:07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72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lmente</w:t>
        </w:r>
      </w:ins>
      <w:del w:id="173" w:author="Perez, Steeven [2]" w:date="2020-08-05T09:06:00Z">
        <w:r w:rsidR="00407F7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174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Mensualmente</w:delText>
        </w:r>
      </w:del>
      <w:r w:rsidR="00407F79" w:rsidRPr="003A31D6">
        <w:rPr>
          <w:rFonts w:asciiTheme="minorHAnsi" w:hAnsiTheme="minorHAnsi" w:cstheme="minorHAnsi"/>
          <w:sz w:val="24"/>
          <w:szCs w:val="24"/>
          <w:lang w:eastAsia="es-ES_tradnl"/>
          <w:rPrChange w:id="175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se realiza una reunión de seguimiento de indicadores de los distintos departamentos de planta Trilex incluyendo calidad, seguridad, </w:t>
      </w:r>
      <w:r w:rsidR="00765E71" w:rsidRPr="003A31D6">
        <w:rPr>
          <w:rFonts w:asciiTheme="minorHAnsi" w:hAnsiTheme="minorHAnsi" w:cstheme="minorHAnsi"/>
          <w:sz w:val="24"/>
          <w:szCs w:val="24"/>
          <w:lang w:eastAsia="es-ES_tradnl"/>
          <w:rPrChange w:id="176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>salud</w:t>
      </w:r>
      <w:ins w:id="177" w:author="Perez, Steeven [2]" w:date="2020-08-05T09:08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78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, Bienestar y</w:t>
        </w:r>
      </w:ins>
      <w:del w:id="179" w:author="Perez, Steeven [2]" w:date="2020-08-05T09:08:00Z">
        <w:r w:rsidR="00407F7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180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,</w:delText>
        </w:r>
      </w:del>
      <w:r w:rsidR="00407F79" w:rsidRPr="003A31D6">
        <w:rPr>
          <w:rFonts w:asciiTheme="minorHAnsi" w:hAnsiTheme="minorHAnsi" w:cstheme="minorHAnsi"/>
          <w:sz w:val="24"/>
          <w:szCs w:val="24"/>
          <w:lang w:eastAsia="es-ES_tradnl"/>
          <w:rPrChange w:id="181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</w:t>
      </w:r>
      <w:ins w:id="182" w:author="Perez, Steeven [2]" w:date="2020-08-05T09:08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8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A</w:t>
        </w:r>
      </w:ins>
      <w:del w:id="184" w:author="Perez, Steeven [2]" w:date="2020-08-05T09:08:00Z">
        <w:r w:rsidR="00407F7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185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>a</w:delText>
        </w:r>
      </w:del>
      <w:r w:rsidR="00407F79" w:rsidRPr="003A31D6">
        <w:rPr>
          <w:rFonts w:asciiTheme="minorHAnsi" w:hAnsiTheme="minorHAnsi" w:cstheme="minorHAnsi"/>
          <w:sz w:val="24"/>
          <w:szCs w:val="24"/>
          <w:lang w:eastAsia="es-ES_tradnl"/>
          <w:rPrChange w:id="186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>mbiente, producción, mantenimiento</w:t>
      </w:r>
      <w:ins w:id="187" w:author="Perez, Steeven [2]" w:date="2020-08-05T09:07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88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>,</w:t>
        </w:r>
      </w:ins>
      <w:del w:id="189" w:author="Perez, Steeven [2]" w:date="2020-08-05T09:07:00Z">
        <w:r w:rsidR="00407F79" w:rsidRPr="003A31D6" w:rsidDel="004B4C02">
          <w:rPr>
            <w:rFonts w:asciiTheme="minorHAnsi" w:hAnsiTheme="minorHAnsi" w:cstheme="minorHAnsi"/>
            <w:sz w:val="24"/>
            <w:szCs w:val="24"/>
            <w:lang w:eastAsia="es-ES_tradnl"/>
            <w:rPrChange w:id="190" w:author="Perez, Steeven [2]" w:date="2020-08-05T10:25:00Z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rPrChange>
          </w:rPr>
          <w:delText xml:space="preserve"> y</w:delText>
        </w:r>
      </w:del>
      <w:r w:rsidR="00407F79" w:rsidRPr="003A31D6">
        <w:rPr>
          <w:rFonts w:asciiTheme="minorHAnsi" w:hAnsiTheme="minorHAnsi" w:cstheme="minorHAnsi"/>
          <w:sz w:val="24"/>
          <w:szCs w:val="24"/>
          <w:lang w:eastAsia="es-ES_tradnl"/>
          <w:rPrChange w:id="191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materiales</w:t>
      </w:r>
      <w:ins w:id="192" w:author="Perez, Steeven [2]" w:date="2020-08-05T09:07:00Z">
        <w:r w:rsidRPr="003A31D6">
          <w:rPr>
            <w:rFonts w:asciiTheme="minorHAnsi" w:hAnsiTheme="minorHAnsi" w:cstheme="minorHAnsi"/>
            <w:sz w:val="24"/>
            <w:szCs w:val="24"/>
            <w:lang w:eastAsia="es-ES_tradnl"/>
            <w:rPrChange w:id="193" w:author="Perez, Steeven [2]" w:date="2020-08-05T10:25:00Z"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es-ES_tradnl"/>
              </w:rPr>
            </w:rPrChange>
          </w:rPr>
          <w:t xml:space="preserve"> y finanzas</w:t>
        </w:r>
      </w:ins>
      <w:r w:rsidR="00407F79" w:rsidRPr="003A31D6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01BCF3BC" w14:textId="77777777" w:rsidR="00407F79" w:rsidRPr="003A31D6" w:rsidRDefault="00407F7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  <w:rPrChange w:id="194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</w:pPr>
    </w:p>
    <w:p w14:paraId="01BCF3BD" w14:textId="77777777" w:rsidR="001D59F7" w:rsidRPr="003A31D6" w:rsidRDefault="00510D0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  <w:rPrChange w:id="195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</w:pPr>
      <w:r w:rsidRPr="003A31D6">
        <w:rPr>
          <w:rFonts w:asciiTheme="minorHAnsi" w:hAnsiTheme="minorHAnsi" w:cstheme="minorHAnsi"/>
          <w:b/>
          <w:sz w:val="24"/>
          <w:szCs w:val="24"/>
          <w:lang w:eastAsia="es-ES_tradnl"/>
          <w:rPrChange w:id="196" w:author="Perez, Steeven [2]" w:date="2020-08-05T10:25:00Z">
            <w:rPr>
              <w:rFonts w:asciiTheme="minorHAnsi" w:hAnsiTheme="minorHAnsi" w:cstheme="minorHAnsi"/>
              <w:b/>
              <w:sz w:val="24"/>
              <w:szCs w:val="24"/>
              <w:lang w:eastAsia="es-ES_tradnl"/>
            </w:rPr>
          </w:rPrChange>
        </w:rPr>
        <w:t>Revisión semestral – nivel ejecutivo:</w:t>
      </w:r>
    </w:p>
    <w:p w14:paraId="01BCF3BE" w14:textId="77777777" w:rsidR="00D104AB" w:rsidRDefault="00AB685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3A31D6">
        <w:rPr>
          <w:rFonts w:asciiTheme="minorHAnsi" w:hAnsiTheme="minorHAnsi" w:cstheme="minorHAnsi"/>
          <w:sz w:val="24"/>
          <w:szCs w:val="24"/>
          <w:lang w:eastAsia="es-ES_tradnl"/>
          <w:rPrChange w:id="197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>La revisión por la dirección</w:t>
      </w:r>
      <w:r w:rsidR="004B4227" w:rsidRPr="003A31D6">
        <w:rPr>
          <w:rFonts w:asciiTheme="minorHAnsi" w:hAnsiTheme="minorHAnsi" w:cstheme="minorHAnsi"/>
          <w:sz w:val="24"/>
          <w:szCs w:val="24"/>
          <w:lang w:eastAsia="es-ES_tradnl"/>
          <w:rPrChange w:id="198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 semestral general</w:t>
      </w:r>
      <w:r w:rsidR="00F907EE" w:rsidRPr="003A31D6">
        <w:rPr>
          <w:rFonts w:asciiTheme="minorHAnsi" w:hAnsiTheme="minorHAnsi" w:cstheme="minorHAnsi"/>
          <w:sz w:val="24"/>
          <w:szCs w:val="24"/>
          <w:lang w:eastAsia="es-ES_tradnl"/>
          <w:rPrChange w:id="199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 xml:space="preserve">, cumpliendo los requerimientos </w:t>
      </w:r>
      <w:r w:rsidRPr="003A31D6">
        <w:rPr>
          <w:rFonts w:asciiTheme="minorHAnsi" w:hAnsiTheme="minorHAnsi" w:cstheme="minorHAnsi"/>
          <w:sz w:val="24"/>
          <w:szCs w:val="24"/>
          <w:lang w:eastAsia="es-ES_tradnl"/>
          <w:rPrChange w:id="200" w:author="Perez, Steeven [2]" w:date="2020-08-05T10:25:00Z">
            <w:rPr>
              <w:rFonts w:asciiTheme="minorHAnsi" w:hAnsiTheme="minorHAnsi" w:cstheme="minorHAnsi"/>
              <w:sz w:val="24"/>
              <w:szCs w:val="24"/>
              <w:lang w:eastAsia="es-ES_tradnl"/>
            </w:rPr>
          </w:rPrChange>
        </w:rPr>
        <w:t>del Sistema de Gestión Integrado se realizará mediante las reuniones gerenciales en las siguientes fechas y sitios:</w:t>
      </w:r>
    </w:p>
    <w:p w14:paraId="01BCF3BF" w14:textId="77777777" w:rsidR="00AB6850" w:rsidRDefault="00AB685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tbl>
      <w:tblPr>
        <w:tblStyle w:val="Tablaconcuadrcula"/>
        <w:tblW w:w="9605" w:type="dxa"/>
        <w:tblLook w:val="04A0" w:firstRow="1" w:lastRow="0" w:firstColumn="1" w:lastColumn="0" w:noHBand="0" w:noVBand="1"/>
      </w:tblPr>
      <w:tblGrid>
        <w:gridCol w:w="1809"/>
        <w:gridCol w:w="5954"/>
        <w:gridCol w:w="1842"/>
      </w:tblGrid>
      <w:tr w:rsidR="00AB6850" w14:paraId="01BCF3CE" w14:textId="77777777" w:rsidTr="00AB6850">
        <w:tc>
          <w:tcPr>
            <w:tcW w:w="1809" w:type="dxa"/>
            <w:vAlign w:val="center"/>
          </w:tcPr>
          <w:p w14:paraId="01BCF3C9" w14:textId="77777777" w:rsidR="00AB6850" w:rsidRDefault="00AB6850" w:rsidP="00AB6850">
            <w:pPr>
              <w:autoSpaceDE w:val="0"/>
              <w:autoSpaceDN w:val="0"/>
              <w:adjustRightInd w:val="0"/>
              <w:ind w:right="28"/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  <w:t>Trilex Planta</w:t>
            </w:r>
          </w:p>
        </w:tc>
        <w:tc>
          <w:tcPr>
            <w:tcW w:w="5954" w:type="dxa"/>
            <w:vAlign w:val="center"/>
          </w:tcPr>
          <w:p w14:paraId="01BCF3CA" w14:textId="77777777" w:rsidR="00AB6850" w:rsidRDefault="00AB6850" w:rsidP="00AB6850">
            <w:pPr>
              <w:autoSpaceDE w:val="0"/>
              <w:autoSpaceDN w:val="0"/>
              <w:adjustRightInd w:val="0"/>
              <w:ind w:right="28"/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  <w:t>Revisión de los temas de revisión por la dirección correspondientes a:</w:t>
            </w:r>
          </w:p>
          <w:p w14:paraId="01BCF3CB" w14:textId="77777777" w:rsidR="00AB6850" w:rsidRPr="00AB6850" w:rsidDel="00BA5B4E" w:rsidRDefault="00AB68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8"/>
              <w:rPr>
                <w:del w:id="201" w:author="Perez, Steeven" w:date="2020-06-19T12:33:00Z"/>
                <w:rFonts w:asciiTheme="minorHAnsi" w:hAnsiTheme="minorHAnsi" w:cstheme="minorHAnsi"/>
                <w:sz w:val="24"/>
                <w:szCs w:val="24"/>
                <w:lang w:eastAsia="es-ES_tradnl"/>
              </w:rPr>
              <w:pPrChange w:id="202" w:author="Alywin Hacay Chang" w:date="2017-06-27T13:58:00Z">
                <w:pPr>
                  <w:pStyle w:val="Prrafodelista"/>
                  <w:numPr>
                    <w:numId w:val="11"/>
                  </w:numPr>
                  <w:tabs>
                    <w:tab w:val="num" w:pos="360"/>
                    <w:tab w:val="num" w:pos="720"/>
                  </w:tabs>
                  <w:autoSpaceDE w:val="0"/>
                  <w:autoSpaceDN w:val="0"/>
                  <w:adjustRightInd w:val="0"/>
                  <w:ind w:left="720" w:right="28" w:hanging="720"/>
                </w:pPr>
              </w:pPrChange>
            </w:pPr>
            <w:r w:rsidRPr="00AB6850"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  <w:t>Industrial y Comercial Trilex C.A.</w:t>
            </w:r>
          </w:p>
          <w:p w14:paraId="01BCF3CC" w14:textId="5405E284" w:rsidR="00AB6850" w:rsidRPr="00BA5B4E" w:rsidRDefault="00AB6850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right="28"/>
              <w:rPr>
                <w:rFonts w:asciiTheme="minorHAnsi" w:hAnsiTheme="minorHAnsi" w:cstheme="minorHAnsi"/>
                <w:sz w:val="24"/>
                <w:szCs w:val="24"/>
                <w:lang w:eastAsia="es-ES_tradnl"/>
                <w:rPrChange w:id="203" w:author="Perez, Steeven" w:date="2020-06-19T12:33:00Z">
                  <w:rPr>
                    <w:lang w:eastAsia="es-ES_tradnl"/>
                  </w:rPr>
                </w:rPrChange>
              </w:rPr>
              <w:pPrChange w:id="204" w:author="Perez, Steeven" w:date="2020-06-19T12:33:00Z">
                <w:pPr>
                  <w:pStyle w:val="Prrafodelista"/>
                  <w:numPr>
                    <w:numId w:val="11"/>
                  </w:numPr>
                  <w:tabs>
                    <w:tab w:val="num" w:pos="360"/>
                    <w:tab w:val="num" w:pos="720"/>
                  </w:tabs>
                  <w:autoSpaceDE w:val="0"/>
                  <w:autoSpaceDN w:val="0"/>
                  <w:adjustRightInd w:val="0"/>
                  <w:ind w:left="720" w:right="28" w:hanging="720"/>
                </w:pPr>
              </w:pPrChange>
            </w:pPr>
            <w:del w:id="205" w:author="Perez, Steeven" w:date="2020-06-19T12:33:00Z">
              <w:r w:rsidRPr="00BA5B4E" w:rsidDel="00BA5B4E">
                <w:rPr>
                  <w:rFonts w:asciiTheme="minorHAnsi" w:hAnsiTheme="minorHAnsi" w:cstheme="minorHAnsi"/>
                  <w:sz w:val="24"/>
                  <w:szCs w:val="24"/>
                  <w:lang w:eastAsia="es-ES_tradnl"/>
                  <w:rPrChange w:id="206" w:author="Perez, Steeven" w:date="2020-06-19T12:33:00Z">
                    <w:rPr>
                      <w:lang w:eastAsia="es-ES_tradnl"/>
                    </w:rPr>
                  </w:rPrChange>
                </w:rPr>
                <w:delText>Chemplast</w:delText>
              </w:r>
              <w:r w:rsidR="00A00787" w:rsidRPr="00BA5B4E" w:rsidDel="00BA5B4E">
                <w:rPr>
                  <w:rFonts w:asciiTheme="minorHAnsi" w:hAnsiTheme="minorHAnsi" w:cstheme="minorHAnsi"/>
                  <w:sz w:val="24"/>
                  <w:szCs w:val="24"/>
                  <w:lang w:eastAsia="es-ES_tradnl"/>
                  <w:rPrChange w:id="207" w:author="Perez, Steeven" w:date="2020-06-19T12:33:00Z">
                    <w:rPr>
                      <w:lang w:eastAsia="es-ES_tradnl"/>
                    </w:rPr>
                  </w:rPrChange>
                </w:rPr>
                <w:delText xml:space="preserve"> </w:delText>
              </w:r>
              <w:r w:rsidRPr="00BA5B4E" w:rsidDel="00BA5B4E">
                <w:rPr>
                  <w:rFonts w:asciiTheme="minorHAnsi" w:hAnsiTheme="minorHAnsi" w:cstheme="minorHAnsi"/>
                  <w:sz w:val="24"/>
                  <w:szCs w:val="24"/>
                  <w:lang w:eastAsia="es-ES_tradnl"/>
                  <w:rPrChange w:id="208" w:author="Perez, Steeven" w:date="2020-06-19T12:33:00Z">
                    <w:rPr>
                      <w:lang w:eastAsia="es-ES_tradnl"/>
                    </w:rPr>
                  </w:rPrChange>
                </w:rPr>
                <w:delText>del Sur S.A.</w:delText>
              </w:r>
            </w:del>
          </w:p>
        </w:tc>
        <w:tc>
          <w:tcPr>
            <w:tcW w:w="1842" w:type="dxa"/>
            <w:vAlign w:val="center"/>
          </w:tcPr>
          <w:p w14:paraId="3F5DC298" w14:textId="77777777" w:rsidR="00782C75" w:rsidRDefault="00782C75" w:rsidP="00782C75">
            <w:pPr>
              <w:autoSpaceDE w:val="0"/>
              <w:autoSpaceDN w:val="0"/>
              <w:adjustRightInd w:val="0"/>
              <w:ind w:right="28"/>
              <w:jc w:val="center"/>
              <w:rPr>
                <w:ins w:id="209" w:author="Zambrano, Edwin" w:date="2020-05-11T01:14:00Z"/>
                <w:rFonts w:asciiTheme="minorHAnsi" w:hAnsiTheme="minorHAnsi" w:cstheme="minorHAnsi"/>
                <w:sz w:val="24"/>
                <w:szCs w:val="24"/>
                <w:lang w:eastAsia="es-ES_tradnl"/>
              </w:rPr>
            </w:pPr>
            <w:ins w:id="210" w:author="Zambrano, Edwin" w:date="2020-05-11T01:14:00Z">
              <w:r>
                <w:rPr>
                  <w:rFonts w:asciiTheme="minorHAnsi" w:hAnsiTheme="minorHAnsi" w:cstheme="minorHAnsi"/>
                  <w:sz w:val="24"/>
                  <w:szCs w:val="24"/>
                  <w:lang w:eastAsia="es-ES_tradnl"/>
                </w:rPr>
                <w:t>Reunión en Julio (Para revisión de Enero – Junio)</w:t>
              </w:r>
            </w:ins>
          </w:p>
          <w:p w14:paraId="01BCF3CD" w14:textId="0AFF0DB9" w:rsidR="00AB6850" w:rsidRDefault="00782C75" w:rsidP="00782C75">
            <w:pPr>
              <w:autoSpaceDE w:val="0"/>
              <w:autoSpaceDN w:val="0"/>
              <w:adjustRightInd w:val="0"/>
              <w:ind w:right="28"/>
              <w:rPr>
                <w:rFonts w:asciiTheme="minorHAnsi" w:hAnsiTheme="minorHAnsi" w:cstheme="minorHAnsi"/>
                <w:sz w:val="24"/>
                <w:szCs w:val="24"/>
                <w:lang w:eastAsia="es-ES_tradnl"/>
              </w:rPr>
            </w:pPr>
            <w:ins w:id="211" w:author="Zambrano, Edwin" w:date="2020-05-11T01:14:00Z">
              <w:r>
                <w:rPr>
                  <w:rFonts w:asciiTheme="minorHAnsi" w:hAnsiTheme="minorHAnsi" w:cstheme="minorHAnsi"/>
                  <w:sz w:val="24"/>
                  <w:szCs w:val="24"/>
                  <w:lang w:eastAsia="es-ES_tradnl"/>
                </w:rPr>
                <w:t>Revisión en Enero (Para revisión de Julio – Diciembre)</w:t>
              </w:r>
            </w:ins>
          </w:p>
        </w:tc>
      </w:tr>
    </w:tbl>
    <w:p w14:paraId="01BCF3CF" w14:textId="77777777" w:rsidR="00AB6850" w:rsidRDefault="00AB685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D0" w14:textId="620BF8D9" w:rsidR="00AB6850" w:rsidRDefault="00AB685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reunión gerencial se agendará con 1 mes de anticipaci</w:t>
      </w:r>
      <w:r w:rsidR="001D3676">
        <w:rPr>
          <w:rFonts w:asciiTheme="minorHAnsi" w:hAnsiTheme="minorHAnsi" w:cstheme="minorHAnsi"/>
          <w:sz w:val="24"/>
          <w:szCs w:val="24"/>
          <w:lang w:eastAsia="es-ES_tradnl"/>
        </w:rPr>
        <w:t xml:space="preserve">ón cuyos invitados serán definidos por la </w:t>
      </w:r>
      <w:del w:id="212" w:author="Perez, Steeven" w:date="2020-06-19T12:33:00Z">
        <w:r w:rsidR="001D3676" w:rsidDel="00BA5B4E">
          <w:rPr>
            <w:rFonts w:asciiTheme="minorHAnsi" w:hAnsiTheme="minorHAnsi" w:cstheme="minorHAnsi"/>
            <w:sz w:val="24"/>
            <w:szCs w:val="24"/>
            <w:lang w:eastAsia="es-ES_tradnl"/>
          </w:rPr>
          <w:delText>Presidencia Ejecutiva y la Vicepresidencia de Operaciones</w:delText>
        </w:r>
      </w:del>
      <w:ins w:id="213" w:author="Perez, Steeven" w:date="2020-06-19T12:33:00Z">
        <w:r w:rsidR="00BA5B4E">
          <w:rPr>
            <w:rFonts w:asciiTheme="minorHAnsi" w:hAnsiTheme="minorHAnsi" w:cstheme="minorHAnsi"/>
            <w:sz w:val="24"/>
            <w:szCs w:val="24"/>
            <w:lang w:eastAsia="es-ES_tradnl"/>
          </w:rPr>
          <w:t>Gerente General, Gerente</w:t>
        </w:r>
      </w:ins>
      <w:ins w:id="214" w:author="Perez, Steeven" w:date="2020-06-19T13:00:00Z">
        <w:r w:rsidR="00906EB1">
          <w:rPr>
            <w:rFonts w:asciiTheme="minorHAnsi" w:hAnsiTheme="minorHAnsi" w:cstheme="minorHAnsi"/>
            <w:sz w:val="24"/>
            <w:szCs w:val="24"/>
            <w:lang w:eastAsia="es-ES_tradnl"/>
          </w:rPr>
          <w:t>,</w:t>
        </w:r>
      </w:ins>
      <w:ins w:id="215" w:author="Perez, Steeven" w:date="2020-06-19T13:01:00Z">
        <w:r w:rsidR="00906EB1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Coordinador y Auxiliar</w:t>
        </w:r>
      </w:ins>
      <w:ins w:id="216" w:author="Perez, Steeven" w:date="2020-06-19T12:33:00Z">
        <w:r w:rsidR="00BA5B4E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de HS&amp;WE y </w:t>
        </w:r>
      </w:ins>
      <w:ins w:id="217" w:author="Perez, Steeven" w:date="2020-06-19T13:01:00Z">
        <w:r w:rsidR="00906EB1">
          <w:rPr>
            <w:rFonts w:asciiTheme="minorHAnsi" w:hAnsiTheme="minorHAnsi" w:cstheme="minorHAnsi"/>
            <w:sz w:val="24"/>
            <w:szCs w:val="24"/>
            <w:lang w:eastAsia="es-ES_tradnl"/>
          </w:rPr>
          <w:t>Jefe de Calidad.</w:t>
        </w:r>
      </w:ins>
      <w:del w:id="218" w:author="Perez, Steeven" w:date="2020-06-19T13:01:00Z">
        <w:r w:rsidR="001D3676" w:rsidDel="00906EB1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1BCF3D1" w14:textId="77777777" w:rsidR="001D3676" w:rsidRDefault="001D3676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D2" w14:textId="77777777" w:rsidR="001D3676" w:rsidDel="00A60D50" w:rsidRDefault="001D3676" w:rsidP="00D104AB">
      <w:pPr>
        <w:autoSpaceDE w:val="0"/>
        <w:autoSpaceDN w:val="0"/>
        <w:adjustRightInd w:val="0"/>
        <w:ind w:right="28"/>
        <w:jc w:val="both"/>
        <w:rPr>
          <w:del w:id="219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</w:pPr>
      <w:del w:id="220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Dentro de la revisión gerencial, se realizará una presentación de cada una de las siguientes áreas:</w:delText>
        </w:r>
      </w:del>
    </w:p>
    <w:p w14:paraId="01BCF3D3" w14:textId="77777777" w:rsidR="001D3676" w:rsidDel="00A60D50" w:rsidRDefault="001D3676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right="28"/>
        <w:jc w:val="both"/>
        <w:rPr>
          <w:del w:id="221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  <w:pPrChange w:id="222" w:author="Alywin Hacay Chang" w:date="2017-06-27T13:58:00Z">
          <w:pPr>
            <w:pStyle w:val="Prrafodelista"/>
            <w:numPr>
              <w:numId w:val="12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223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Operaciones:</w:delText>
        </w:r>
        <w:r w:rsidR="00D86887"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Calidad de producto, Producción, Mantenimiento</w:delText>
        </w:r>
      </w:del>
    </w:p>
    <w:p w14:paraId="01BCF3D4" w14:textId="77777777" w:rsidR="001D3676" w:rsidDel="00A60D50" w:rsidRDefault="001D3676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right="28"/>
        <w:jc w:val="both"/>
        <w:rPr>
          <w:del w:id="224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  <w:pPrChange w:id="225" w:author="Alywin Hacay Chang" w:date="2017-06-27T13:58:00Z">
          <w:pPr>
            <w:pStyle w:val="Prrafodelista"/>
            <w:numPr>
              <w:numId w:val="12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226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SGI:</w:delText>
        </w:r>
        <w:r w:rsidR="00D86887"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Requerimientos generales de los sistemas, desempeño ambiental/seguridad y salud, requisitos legales, status de acciones de mejora, desempeño BASC</w:delText>
        </w:r>
      </w:del>
    </w:p>
    <w:p w14:paraId="01BCF3D5" w14:textId="77777777" w:rsidR="001D3676" w:rsidDel="00A60D50" w:rsidRDefault="001D3676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right="28"/>
        <w:jc w:val="both"/>
        <w:rPr>
          <w:del w:id="227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  <w:pPrChange w:id="228" w:author="Alywin Hacay Chang" w:date="2017-06-27T13:58:00Z">
          <w:pPr>
            <w:pStyle w:val="Prrafodelista"/>
            <w:numPr>
              <w:numId w:val="12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229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Ventas:</w:delText>
        </w:r>
        <w:r w:rsidR="00D86887"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Mercado y satisfacción del cliente</w:delText>
        </w:r>
      </w:del>
    </w:p>
    <w:p w14:paraId="01BCF3D6" w14:textId="77777777" w:rsidR="001D3676" w:rsidDel="00A60D50" w:rsidRDefault="001D3676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right="28"/>
        <w:jc w:val="both"/>
        <w:rPr>
          <w:del w:id="230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  <w:pPrChange w:id="231" w:author="Alywin Hacay Chang" w:date="2017-06-27T13:58:00Z">
          <w:pPr>
            <w:pStyle w:val="Prrafodelista"/>
            <w:numPr>
              <w:numId w:val="12"/>
            </w:numPr>
            <w:tabs>
              <w:tab w:val="num" w:pos="360"/>
              <w:tab w:val="num" w:pos="720"/>
            </w:tabs>
            <w:autoSpaceDE w:val="0"/>
            <w:autoSpaceDN w:val="0"/>
            <w:adjustRightInd w:val="0"/>
            <w:ind w:left="720" w:right="28" w:hanging="720"/>
            <w:jc w:val="both"/>
          </w:pPr>
        </w:pPrChange>
      </w:pPr>
      <w:del w:id="232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Finanzas:</w:delText>
        </w:r>
        <w:r w:rsidR="00D86887"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Status financiero </w:delText>
        </w:r>
      </w:del>
    </w:p>
    <w:p w14:paraId="01BCF3D7" w14:textId="77777777" w:rsidR="001D3676" w:rsidDel="00A60D50" w:rsidRDefault="001D3676" w:rsidP="00D104AB">
      <w:pPr>
        <w:autoSpaceDE w:val="0"/>
        <w:autoSpaceDN w:val="0"/>
        <w:adjustRightInd w:val="0"/>
        <w:ind w:right="28"/>
        <w:jc w:val="both"/>
        <w:rPr>
          <w:del w:id="233" w:author="Alywin Hacay Chang" w:date="2017-06-27T13:45:00Z"/>
          <w:rFonts w:asciiTheme="minorHAnsi" w:hAnsiTheme="minorHAnsi" w:cstheme="minorHAnsi"/>
          <w:sz w:val="24"/>
          <w:szCs w:val="24"/>
          <w:lang w:eastAsia="es-ES_tradnl"/>
        </w:rPr>
      </w:pPr>
    </w:p>
    <w:p w14:paraId="01BCF3D8" w14:textId="77777777" w:rsidR="001D3676" w:rsidRDefault="001D3676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Los elementos de entrada de cada uno de los sistemas, según sus requerimientos de norma será el siguiente:</w:t>
      </w:r>
    </w:p>
    <w:p w14:paraId="01BCF3D9" w14:textId="77777777" w:rsidR="001D3676" w:rsidRDefault="001D3676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3DA" w14:textId="77777777" w:rsidR="00A60D50" w:rsidRDefault="00A60D50" w:rsidP="00D104AB">
      <w:pPr>
        <w:autoSpaceDE w:val="0"/>
        <w:autoSpaceDN w:val="0"/>
        <w:adjustRightInd w:val="0"/>
        <w:ind w:right="28"/>
        <w:jc w:val="both"/>
        <w:rPr>
          <w:lang w:val="es-ES"/>
        </w:rPr>
      </w:pPr>
      <w:r>
        <w:rPr>
          <w:lang w:eastAsia="es-ES_tradnl"/>
        </w:rPr>
        <w:fldChar w:fldCharType="begin"/>
      </w:r>
      <w:r>
        <w:rPr>
          <w:lang w:eastAsia="es-ES_tradnl"/>
        </w:rPr>
        <w:instrText xml:space="preserve"> LINK </w:instrText>
      </w:r>
      <w:r w:rsidR="00404B4A">
        <w:rPr>
          <w:lang w:eastAsia="es-ES_tradnl"/>
        </w:rPr>
        <w:instrText xml:space="preserve">Excel.Sheet.12 "C:\\Documents (2)\\Corporativo\\Proyectos\\Transición de normas\\Requerimientos de revisión por la dirección.xlsx" Hoja1!F1C1:F24C8 </w:instrText>
      </w:r>
      <w:r>
        <w:rPr>
          <w:lang w:eastAsia="es-ES_tradnl"/>
        </w:rPr>
        <w:instrText xml:space="preserve">\a \f 4 \h </w:instrText>
      </w:r>
      <w:r w:rsidR="00AC6669">
        <w:rPr>
          <w:lang w:eastAsia="es-ES_tradnl"/>
        </w:rPr>
        <w:instrText xml:space="preserve"> \* MERGEFORMAT </w:instrText>
      </w:r>
      <w:r>
        <w:rPr>
          <w:lang w:eastAsia="es-ES_tradnl"/>
        </w:rPr>
        <w:fldChar w:fldCharType="separate"/>
      </w:r>
    </w:p>
    <w:tbl>
      <w:tblPr>
        <w:tblW w:w="9498" w:type="dxa"/>
        <w:tblInd w:w="70" w:type="dxa"/>
        <w:shd w:val="clear" w:color="auto" w:fill="FFFFFF" w:themeFill="background1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984"/>
        <w:gridCol w:w="1843"/>
        <w:gridCol w:w="1843"/>
        <w:gridCol w:w="160"/>
        <w:gridCol w:w="1541"/>
        <w:tblGridChange w:id="234">
          <w:tblGrid>
            <w:gridCol w:w="2127"/>
            <w:gridCol w:w="1842"/>
            <w:gridCol w:w="142"/>
            <w:gridCol w:w="1843"/>
            <w:gridCol w:w="567"/>
            <w:gridCol w:w="1276"/>
            <w:gridCol w:w="119"/>
            <w:gridCol w:w="41"/>
            <w:gridCol w:w="123"/>
            <w:gridCol w:w="1418"/>
          </w:tblGrid>
        </w:tblGridChange>
      </w:tblGrid>
      <w:tr w:rsidR="00CF5F5C" w:rsidRPr="00A60D50" w14:paraId="154A6E61" w14:textId="77777777" w:rsidTr="00CF5F5C">
        <w:trPr>
          <w:trHeight w:val="76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DB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>ISO 9001:2015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DE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>ISO 14001:2015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DF" w14:textId="5A619C80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 xml:space="preserve">Gestión </w:t>
            </w:r>
            <w:del w:id="235" w:author="Perez, Steeven [2]" w:date="2020-08-05T10:18:00Z">
              <w:r w:rsidRPr="00160088" w:rsidDel="00042CB5">
                <w:rPr>
                  <w:rFonts w:ascii="Calibri" w:hAnsi="Calibri" w:cs="Calibri"/>
                  <w:b/>
                  <w:bCs/>
                  <w:lang w:eastAsia="es-EC"/>
                </w:rPr>
                <w:delText>de la Prevención</w:delText>
              </w:r>
            </w:del>
            <w:ins w:id="236" w:author="Perez, Steeven [2]" w:date="2020-08-05T10:18:00Z">
              <w:r w:rsidR="00042CB5">
                <w:rPr>
                  <w:rFonts w:ascii="Calibri" w:hAnsi="Calibri" w:cs="Calibri"/>
                  <w:b/>
                  <w:bCs/>
                  <w:lang w:eastAsia="es-EC"/>
                </w:rPr>
                <w:t>de Salud, Seguridad y Bienestar</w:t>
              </w:r>
            </w:ins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0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>BASC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E1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E2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lang w:eastAsia="es-EC"/>
              </w:rPr>
              <w:t>Presentado por:</w:t>
            </w:r>
          </w:p>
        </w:tc>
      </w:tr>
      <w:tr w:rsidR="00906EB1" w:rsidRPr="00A60D50" w14:paraId="01BCF3EC" w14:textId="77777777" w:rsidTr="00160088">
        <w:trPr>
          <w:trHeight w:val="9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4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estado de las acciones de las revisiones por la dirección previas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7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estado de las acciones de las revisiones por la dirección previas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8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Seguimiento de las acciones resultantes de las revisiones previas llevadas a cabo por la dirección;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9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Revisiones anteriores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EA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37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38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A6EF9E" w14:textId="77777777" w:rsidR="00D44B67" w:rsidRDefault="006E2BFC" w:rsidP="00A60D50">
            <w:pPr>
              <w:jc w:val="center"/>
              <w:rPr>
                <w:ins w:id="239" w:author="Perez, Steeven" w:date="2020-06-19T15:49:00Z"/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240" w:author="Perez, Steeven" w:date="2020-06-19T15:49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9001: Calidad</w:t>
              </w:r>
            </w:ins>
            <w:del w:id="241" w:author="Perez, Steeven" w:date="2020-06-19T15:49:00Z">
              <w:r w:rsidR="00D44B67"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Todos:  SGI</w:delText>
              </w:r>
            </w:del>
          </w:p>
          <w:p w14:paraId="01BCF3EB" w14:textId="082FACE0" w:rsidR="006E2BFC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242" w:author="Perez, Steeven" w:date="2020-06-19T15:49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14001/SG</w:t>
              </w:r>
            </w:ins>
            <w:ins w:id="243" w:author="Perez, Steeven [2]" w:date="2020-08-05T10:19:00Z">
              <w:r w:rsidR="003A31D6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SSB</w:t>
              </w:r>
            </w:ins>
            <w:ins w:id="244" w:author="Perez, Steeven" w:date="2020-06-19T15:49:00Z">
              <w:del w:id="245" w:author="Perez, Steeven [2]" w:date="2020-08-05T10:19:00Z">
                <w:r w:rsidDel="00042CB5">
                  <w:rPr>
                    <w:rFonts w:ascii="Calibri" w:hAnsi="Calibri" w:cs="Calibri"/>
                    <w:color w:val="000000"/>
                    <w:sz w:val="16"/>
                    <w:szCs w:val="16"/>
                    <w:lang w:eastAsia="es-EC"/>
                  </w:rPr>
                  <w:delText>P</w:delText>
                </w:r>
              </w:del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/BASC: HS&amp;WE</w:t>
              </w:r>
            </w:ins>
          </w:p>
        </w:tc>
      </w:tr>
      <w:tr w:rsidR="00906EB1" w:rsidRPr="00A60D50" w14:paraId="01BCF3F5" w14:textId="77777777" w:rsidTr="00160088">
        <w:trPr>
          <w:trHeight w:val="114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ED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lastRenderedPageBreak/>
              <w:t>Los cambios en las cuestiones externas e internas que sean pertinentes al sistema de gestión de la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>calidad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0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cambios en las cuestiones externas e internas que sean pertinentes al sistema de gestión ambiental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1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2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Cambios que pueden afectar al Sistema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F3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46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47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BA9D9E" w14:textId="12C98486" w:rsidR="006A0344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 </w:t>
            </w:r>
            <w:del w:id="248" w:author="Perez, Steeven" w:date="2020-06-19T12:50:00Z">
              <w:r w:rsidRPr="00160088" w:rsidDel="00D44B67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IATF 16949:  Jefe Técnico</w:delText>
              </w:r>
              <w:r w:rsidRPr="00160088" w:rsidDel="00D44B67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br/>
                <w:delText>ISO 17025:  Calidad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>ISO 900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1:</w:t>
            </w:r>
            <w:del w:id="249" w:author="Perez, Steeven" w:date="2020-06-19T14:06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1 /ISO</w:delText>
              </w:r>
            </w:del>
            <w:r w:rsidR="006A0344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: Jefe de Calidad</w:t>
            </w:r>
          </w:p>
          <w:p w14:paraId="01BCF3F4" w14:textId="1153898E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del w:id="250" w:author="Perez, Steeven" w:date="2020-06-19T12:56:00Z">
              <w:r w:rsidRPr="00160088" w:rsidDel="006A0344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 xml:space="preserve"> 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14001/BASC: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HS&amp;WE</w:t>
            </w:r>
            <w:del w:id="251" w:author="Perez, Steeven" w:date="2020-06-19T12:56:00Z">
              <w:r w:rsidRPr="00160088" w:rsidDel="006A0344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 xml:space="preserve"> SG</w:delText>
              </w:r>
            </w:del>
            <w:del w:id="252" w:author="Perez, Steeven" w:date="2020-06-19T12:55:00Z">
              <w:r w:rsidRPr="00160088" w:rsidDel="006A0344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I</w:delText>
              </w:r>
            </w:del>
          </w:p>
        </w:tc>
      </w:tr>
      <w:tr w:rsidR="00906EB1" w:rsidRPr="00A60D50" w14:paraId="01BCF3FE" w14:textId="77777777" w:rsidTr="00160088">
        <w:trPr>
          <w:trHeight w:val="91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6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 satisfacción del cliente y la retroalimentación de las partes interesadas pertinentes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9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necesidades y expectativas de las partes interesadas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>Comunicaciones y quejas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A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B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FC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53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54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3FD" w14:textId="18AB7AA9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ISO 9001 </w:t>
            </w:r>
            <w:del w:id="255" w:author="Perez, Steeven" w:date="2020-06-19T14:06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/ IATF 16949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:  Comercial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</w:r>
            <w:del w:id="256" w:author="Perez, Steeven" w:date="2020-06-19T14:08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ISO 17025:  Calidad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 xml:space="preserve">ISO 14001:  </w:t>
            </w:r>
            <w:ins w:id="257" w:author="Perez, Steeven" w:date="2020-06-19T15:49:00Z">
              <w:r w:rsidR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HS&amp;WE</w:t>
              </w:r>
            </w:ins>
            <w:del w:id="258" w:author="Perez, Steeven" w:date="2020-06-19T15:49:00Z">
              <w:r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07" w14:textId="77777777" w:rsidTr="00160088">
        <w:trPr>
          <w:trHeight w:val="46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3FF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grado en que se han logrado los objetivos de la calidad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2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grado en que se han logrado los objetivos ambientales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3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4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05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59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60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06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ISO 9001:  Cada responsable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>ISO 14001:  SGI</w:t>
            </w:r>
          </w:p>
        </w:tc>
      </w:tr>
      <w:tr w:rsidR="00906EB1" w:rsidRPr="00A60D50" w14:paraId="01BCF410" w14:textId="77777777" w:rsidTr="00160088">
        <w:trPr>
          <w:trHeight w:val="69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8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desempeño de los procesos y conformidad de los productos y servicios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B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C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Desempeño SSO de la organización;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0D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Desempeño global del sistema y desempeño individual de procesos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0E" w14:textId="77777777" w:rsidR="00D44B67" w:rsidRPr="00160088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0F" w14:textId="6ABF2689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ISO 9001:  Cada responsable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>SG</w:t>
            </w:r>
            <w:ins w:id="261" w:author="Perez, Steeven [2]" w:date="2020-08-05T10:19:00Z">
              <w:r w:rsidR="003A31D6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SSB</w:t>
              </w:r>
            </w:ins>
            <w:del w:id="262" w:author="Perez, Steeven [2]" w:date="2020-08-05T10:19:00Z">
              <w:r w:rsidRPr="00160088" w:rsidDel="003A31D6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P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 / BASC: 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HS&amp;WE</w:t>
            </w:r>
            <w:del w:id="263" w:author="Perez, Steeven" w:date="2020-06-19T14:09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19" w14:textId="77777777" w:rsidTr="00160088">
        <w:trPr>
          <w:trHeight w:val="69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1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no conformidades y acciones correctivas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4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no conformidades y acciones correctivas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5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6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Resultados de acciones correctivas, preventivas y de mejora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17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64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65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2E4318" w14:textId="77777777" w:rsidR="00CF5F5C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 </w:t>
            </w:r>
            <w:del w:id="266" w:author="Perez, Steeven" w:date="2020-06-19T14:09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IATF 16949:  Comercial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 xml:space="preserve">ISO </w:t>
            </w:r>
            <w:proofErr w:type="gramStart"/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9001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:</w:t>
            </w:r>
            <w:proofErr w:type="gramEnd"/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 Calidad</w:t>
            </w:r>
          </w:p>
          <w:p w14:paraId="01BCF418" w14:textId="1A80BEC9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del w:id="267" w:author="Perez, Steeven" w:date="2020-06-19T14:10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/</w:delText>
              </w:r>
            </w:del>
            <w:del w:id="268" w:author="Perez, Steeven" w:date="2020-06-19T14:09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 xml:space="preserve">ISO 17025/ISO 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14001/BASC: 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HS&amp;WE</w:t>
            </w:r>
            <w:del w:id="269" w:author="Perez, Steeven" w:date="2020-06-19T14:10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22" w14:textId="77777777" w:rsidTr="00160088">
        <w:trPr>
          <w:trHeight w:val="46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A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resultados de seguimiento y medición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D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resultados de seguimiento y medición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E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1F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20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70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71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21" w14:textId="3F12A587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ISO 9001</w:t>
            </w:r>
            <w:ins w:id="272" w:author="Perez, Steeven" w:date="2020-06-19T14:11:00Z">
              <w:r w:rsidR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:</w:t>
              </w:r>
            </w:ins>
            <w:del w:id="273" w:author="Perez, Steeven" w:date="2020-06-19T14:11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 xml:space="preserve"> </w:delText>
              </w:r>
            </w:del>
            <w:del w:id="274" w:author="Perez, Steeven" w:date="2020-06-19T14:10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/ IATF 16949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:  Producción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 xml:space="preserve">ISO 14001: 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HS&amp;WE</w:t>
            </w:r>
            <w:del w:id="275" w:author="Perez, Steeven" w:date="2020-06-19T14:11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2B" w14:textId="77777777" w:rsidTr="00160088">
        <w:trPr>
          <w:trHeight w:val="46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3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resultados de las auditorías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6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resultados de las auditorías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7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Resultados de las auditorías internas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8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Resultados de auditorias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29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76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77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829811" w14:textId="77777777" w:rsidR="00D44B67" w:rsidRDefault="00D44B67" w:rsidP="00A60D50">
            <w:pPr>
              <w:jc w:val="center"/>
              <w:rPr>
                <w:ins w:id="278" w:author="Perez, Steeven" w:date="2020-06-19T15:48:00Z"/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del w:id="279" w:author="Perez, Steeven" w:date="2020-06-19T15:48:00Z">
              <w:r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Todos:  SGI</w:delText>
              </w:r>
            </w:del>
            <w:ins w:id="280" w:author="Perez, Steeven" w:date="2020-06-19T15:48:00Z">
              <w:r w:rsidR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9001: Calidad</w:t>
              </w:r>
            </w:ins>
          </w:p>
          <w:p w14:paraId="01BCF42A" w14:textId="191DF3D5" w:rsidR="006E2BFC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281" w:author="Perez, Steeven" w:date="2020-06-19T15:48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14001/SG</w:t>
              </w:r>
            </w:ins>
            <w:ins w:id="282" w:author="Perez, Steeven [2]" w:date="2020-08-05T10:19:00Z">
              <w:r w:rsidR="003A31D6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SSB</w:t>
              </w:r>
            </w:ins>
            <w:ins w:id="283" w:author="Perez, Steeven" w:date="2020-06-19T15:48:00Z">
              <w:del w:id="284" w:author="Perez, Steeven [2]" w:date="2020-08-05T10:19:00Z">
                <w:r w:rsidDel="003A31D6">
                  <w:rPr>
                    <w:rFonts w:ascii="Calibri" w:hAnsi="Calibri" w:cs="Calibri"/>
                    <w:color w:val="000000"/>
                    <w:sz w:val="16"/>
                    <w:szCs w:val="16"/>
                    <w:lang w:eastAsia="es-EC"/>
                  </w:rPr>
                  <w:delText>P</w:delText>
                </w:r>
              </w:del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/BSC: HS&amp;WE</w:t>
              </w:r>
            </w:ins>
          </w:p>
        </w:tc>
      </w:tr>
      <w:tr w:rsidR="00906EB1" w:rsidRPr="00A60D50" w14:paraId="01BCF434" w14:textId="77777777" w:rsidTr="00160088">
        <w:trPr>
          <w:trHeight w:val="46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C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El desempeño de los proveedores externos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2F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0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1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32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85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86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33" w14:textId="05A2A3B0" w:rsidR="00D44B67" w:rsidRPr="00160088" w:rsidRDefault="00CF5F5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 xml:space="preserve">ISO 9001: </w:t>
            </w:r>
            <w:r w:rsidR="00D44B67"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Logística</w:t>
            </w:r>
          </w:p>
        </w:tc>
      </w:tr>
      <w:tr w:rsidR="00906EB1" w:rsidRPr="00A60D50" w14:paraId="01BCF43D" w14:textId="77777777" w:rsidTr="00160088">
        <w:trPr>
          <w:trHeight w:val="114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5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 adecuación de los recursos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8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 adecuación de los recursos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9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A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3B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87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88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645F45" w14:textId="77777777" w:rsidR="00D44B67" w:rsidRDefault="00D44B67" w:rsidP="00A60D50">
            <w:pPr>
              <w:jc w:val="center"/>
              <w:rPr>
                <w:ins w:id="289" w:author="Perez, Steeven" w:date="2020-06-19T15:48:00Z"/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del w:id="290" w:author="Perez, Steeven" w:date="2020-06-19T15:47:00Z">
              <w:r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Todos: Cada responsable</w:delText>
              </w:r>
            </w:del>
            <w:ins w:id="291" w:author="Perez, Steeven" w:date="2020-06-19T15:47:00Z">
              <w:r w:rsidR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90</w:t>
              </w:r>
            </w:ins>
            <w:ins w:id="292" w:author="Perez, Steeven" w:date="2020-06-19T15:48:00Z">
              <w:r w:rsidR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01: Calidad</w:t>
              </w:r>
            </w:ins>
          </w:p>
          <w:p w14:paraId="01BCF43C" w14:textId="7310C712" w:rsidR="006E2BFC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293" w:author="Perez, Steeven" w:date="2020-06-19T15:48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14001: HS&amp;WE</w:t>
              </w:r>
            </w:ins>
          </w:p>
        </w:tc>
      </w:tr>
      <w:tr w:rsidR="00906EB1" w:rsidRPr="00A60D50" w14:paraId="01BCF446" w14:textId="77777777" w:rsidTr="00160088">
        <w:trPr>
          <w:trHeight w:val="690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3E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 eficacia de las acciones tomadas para abordar los riesgos y las oportunidades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1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Los riesgos y oportunidades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2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3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Resultado de la gestión de riesgos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44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94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95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45" w14:textId="37E84DCC" w:rsidR="00D44B67" w:rsidRPr="00160088" w:rsidRDefault="00D44B67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ISO 90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01:</w:t>
            </w:r>
            <w:del w:id="296" w:author="Perez, Steeven" w:date="2020-06-19T14:12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0</w:delText>
              </w:r>
            </w:del>
            <w:del w:id="297" w:author="Perez, Steeven" w:date="2020-06-19T14:11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1 / IATF 16949</w:delText>
              </w:r>
            </w:del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:  Calidad</w:t>
            </w: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br/>
              <w:t xml:space="preserve">ISO 14001/BASC:  </w:t>
            </w:r>
            <w:r w:rsidR="00CF5F5C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HS&amp;WE</w:t>
            </w:r>
            <w:del w:id="298" w:author="Perez, Steeven" w:date="2020-06-19T14:12:00Z">
              <w:r w:rsidRPr="00160088" w:rsidDel="00CF5F5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4F" w14:textId="77777777" w:rsidTr="00160088">
        <w:trPr>
          <w:trHeight w:val="46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7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oportunidades de mejora.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A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oportunidades de mejora.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B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Las recomendaciones para la mejora.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4C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4D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299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300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A8044D" w14:textId="77777777" w:rsidR="00D44B67" w:rsidRDefault="006E2BFC" w:rsidP="00A60D50">
            <w:pPr>
              <w:jc w:val="center"/>
              <w:rPr>
                <w:ins w:id="301" w:author="Perez, Steeven" w:date="2020-06-19T15:47:00Z"/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302" w:author="Perez, Steeven" w:date="2020-06-19T15:46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</w:t>
              </w:r>
            </w:ins>
            <w:ins w:id="303" w:author="Perez, Steeven" w:date="2020-06-19T15:47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 xml:space="preserve"> 9001: Calidad</w:t>
              </w:r>
            </w:ins>
            <w:del w:id="304" w:author="Perez, Steeven" w:date="2020-06-19T15:46:00Z">
              <w:r w:rsidR="00D44B67"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Todos:  SGI</w:delText>
              </w:r>
            </w:del>
          </w:p>
          <w:p w14:paraId="01BCF44E" w14:textId="2309B70F" w:rsidR="006E2BFC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305" w:author="Perez, Steeven" w:date="2020-06-19T15:47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14001/SG</w:t>
              </w:r>
            </w:ins>
            <w:ins w:id="306" w:author="Perez, Steeven [2]" w:date="2020-08-05T10:20:00Z">
              <w:r w:rsidR="003A31D6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SSB</w:t>
              </w:r>
            </w:ins>
            <w:ins w:id="307" w:author="Perez, Steeven" w:date="2020-06-19T15:47:00Z">
              <w:del w:id="308" w:author="Perez, Steeven [2]" w:date="2020-08-05T10:20:00Z">
                <w:r w:rsidDel="003A31D6">
                  <w:rPr>
                    <w:rFonts w:ascii="Calibri" w:hAnsi="Calibri" w:cs="Calibri"/>
                    <w:color w:val="000000"/>
                    <w:sz w:val="16"/>
                    <w:szCs w:val="16"/>
                    <w:lang w:eastAsia="es-EC"/>
                  </w:rPr>
                  <w:delText>P</w:delText>
                </w:r>
              </w:del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: HS&amp;WE</w:t>
              </w:r>
            </w:ins>
          </w:p>
        </w:tc>
      </w:tr>
      <w:tr w:rsidR="00CF5F5C" w:rsidRPr="00A60D50" w:rsidDel="00906EB1" w14:paraId="563C1830" w14:textId="77777777" w:rsidTr="00CF5F5C">
        <w:trPr>
          <w:trHeight w:val="315"/>
          <w:del w:id="309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0" w14:textId="39B99E82" w:rsidR="00D44B67" w:rsidRPr="00A60D50" w:rsidDel="00906EB1" w:rsidRDefault="00D44B67" w:rsidP="00A60D50">
            <w:pPr>
              <w:rPr>
                <w:del w:id="310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11" w:author="Alywin Hacay Chang" w:date="2017-06-27T13:54:00Z">
                  <w:rPr>
                    <w:del w:id="312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3" w14:textId="2102B752" w:rsidR="00D44B67" w:rsidRPr="00A60D50" w:rsidDel="00906EB1" w:rsidRDefault="00D44B67" w:rsidP="00A60D50">
            <w:pPr>
              <w:rPr>
                <w:del w:id="313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14" w:author="Alywin Hacay Chang" w:date="2017-06-27T13:54:00Z">
                  <w:rPr>
                    <w:del w:id="315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4" w14:textId="003F9351" w:rsidR="00D44B67" w:rsidRPr="00A60D50" w:rsidDel="00906EB1" w:rsidRDefault="00D44B67" w:rsidP="00A60D50">
            <w:pPr>
              <w:rPr>
                <w:del w:id="316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17" w:author="Alywin Hacay Chang" w:date="2017-06-27T13:54:00Z">
                  <w:rPr>
                    <w:del w:id="318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5" w14:textId="22034BB1" w:rsidR="00D44B67" w:rsidRPr="00A60D50" w:rsidDel="00906EB1" w:rsidRDefault="00D44B67" w:rsidP="00A60D50">
            <w:pPr>
              <w:rPr>
                <w:del w:id="319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20" w:author="Alywin Hacay Chang" w:date="2017-06-27T13:54:00Z">
                  <w:rPr>
                    <w:del w:id="321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56" w14:textId="6408DC83" w:rsidR="00D44B67" w:rsidRPr="00A60D50" w:rsidDel="00906EB1" w:rsidRDefault="00D44B67" w:rsidP="00A60D50">
            <w:pPr>
              <w:jc w:val="center"/>
              <w:rPr>
                <w:del w:id="322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323" w:author="Alywin Hacay Chang" w:date="2017-06-27T13:54:00Z">
                  <w:rPr>
                    <w:del w:id="324" w:author="Perez, Steeven" w:date="2020-06-19T13:04:00Z"/>
                  </w:rPr>
                </w:rPrChange>
              </w:rPr>
            </w:pPr>
            <w:del w:id="325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326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57" w14:textId="03AEE011" w:rsidR="00D44B67" w:rsidRPr="00A60D50" w:rsidDel="00906EB1" w:rsidRDefault="00D44B67" w:rsidP="00A60D50">
            <w:pPr>
              <w:jc w:val="center"/>
              <w:rPr>
                <w:del w:id="327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28" w:author="Alywin Hacay Chang" w:date="2017-06-27T13:54:00Z">
                  <w:rPr>
                    <w:del w:id="329" w:author="Perez, Steeven" w:date="2020-06-19T13:04:00Z"/>
                  </w:rPr>
                </w:rPrChange>
              </w:rPr>
            </w:pPr>
            <w:del w:id="330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331" w:author="Alywin Hacay Chang" w:date="2017-06-27T13:54:00Z">
                    <w:rPr/>
                  </w:rPrChange>
                </w:rPr>
                <w:delText>Finanzas</w:delText>
              </w:r>
            </w:del>
          </w:p>
        </w:tc>
      </w:tr>
      <w:tr w:rsidR="00CF5F5C" w:rsidRPr="00A60D50" w:rsidDel="00906EB1" w14:paraId="366C538B" w14:textId="77777777" w:rsidTr="00CF5F5C">
        <w:trPr>
          <w:trHeight w:val="315"/>
          <w:del w:id="332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9" w14:textId="504AB746" w:rsidR="00D44B67" w:rsidRPr="00A60D50" w:rsidDel="00906EB1" w:rsidRDefault="00D44B67" w:rsidP="00A60D50">
            <w:pPr>
              <w:rPr>
                <w:del w:id="333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34" w:author="Alywin Hacay Chang" w:date="2017-06-27T13:54:00Z">
                  <w:rPr>
                    <w:del w:id="335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C" w14:textId="5D65D99C" w:rsidR="00D44B67" w:rsidRPr="00A60D50" w:rsidDel="00906EB1" w:rsidRDefault="00D44B67" w:rsidP="00A60D50">
            <w:pPr>
              <w:rPr>
                <w:del w:id="336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37" w:author="Alywin Hacay Chang" w:date="2017-06-27T13:54:00Z">
                  <w:rPr>
                    <w:del w:id="338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D" w14:textId="275A2611" w:rsidR="00D44B67" w:rsidRPr="00A60D50" w:rsidDel="00906EB1" w:rsidRDefault="00D44B67" w:rsidP="00A60D50">
            <w:pPr>
              <w:rPr>
                <w:del w:id="339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40" w:author="Alywin Hacay Chang" w:date="2017-06-27T13:54:00Z">
                  <w:rPr>
                    <w:del w:id="341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5E" w14:textId="48731F56" w:rsidR="00D44B67" w:rsidRPr="00A60D50" w:rsidDel="00906EB1" w:rsidRDefault="00D44B67" w:rsidP="00A60D50">
            <w:pPr>
              <w:rPr>
                <w:del w:id="342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43" w:author="Alywin Hacay Chang" w:date="2017-06-27T13:54:00Z">
                  <w:rPr>
                    <w:del w:id="344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5F" w14:textId="44C12E31" w:rsidR="00D44B67" w:rsidRPr="00A60D50" w:rsidDel="00906EB1" w:rsidRDefault="00D44B67" w:rsidP="00A60D50">
            <w:pPr>
              <w:jc w:val="center"/>
              <w:rPr>
                <w:del w:id="345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346" w:author="Alywin Hacay Chang" w:date="2017-06-27T13:54:00Z">
                  <w:rPr>
                    <w:del w:id="347" w:author="Perez, Steeven" w:date="2020-06-19T13:04:00Z"/>
                  </w:rPr>
                </w:rPrChange>
              </w:rPr>
            </w:pPr>
            <w:del w:id="348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349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60" w14:textId="5D67301F" w:rsidR="00D44B67" w:rsidRPr="00A60D50" w:rsidDel="00906EB1" w:rsidRDefault="00D44B67" w:rsidP="00A60D50">
            <w:pPr>
              <w:jc w:val="center"/>
              <w:rPr>
                <w:del w:id="350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51" w:author="Alywin Hacay Chang" w:date="2017-06-27T13:54:00Z">
                  <w:rPr>
                    <w:del w:id="352" w:author="Perez, Steeven" w:date="2020-06-19T13:04:00Z"/>
                  </w:rPr>
                </w:rPrChange>
              </w:rPr>
            </w:pPr>
            <w:del w:id="353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354" w:author="Alywin Hacay Chang" w:date="2017-06-27T13:54:00Z">
                    <w:rPr/>
                  </w:rPrChange>
                </w:rPr>
                <w:delText>Calidad</w:delText>
              </w:r>
            </w:del>
          </w:p>
        </w:tc>
      </w:tr>
      <w:tr w:rsidR="00CF5F5C" w:rsidRPr="00A60D50" w:rsidDel="00906EB1" w14:paraId="37EB1D35" w14:textId="77777777" w:rsidTr="00CF5F5C">
        <w:trPr>
          <w:trHeight w:val="465"/>
          <w:del w:id="355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2" w14:textId="5D0B3201" w:rsidR="00D44B67" w:rsidRPr="00A60D50" w:rsidDel="00906EB1" w:rsidRDefault="00D44B67" w:rsidP="00A60D50">
            <w:pPr>
              <w:rPr>
                <w:del w:id="356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57" w:author="Alywin Hacay Chang" w:date="2017-06-27T13:54:00Z">
                  <w:rPr>
                    <w:del w:id="358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5" w14:textId="118A3EF6" w:rsidR="00D44B67" w:rsidRPr="00A60D50" w:rsidDel="00906EB1" w:rsidRDefault="00D44B67" w:rsidP="00A60D50">
            <w:pPr>
              <w:rPr>
                <w:del w:id="359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60" w:author="Alywin Hacay Chang" w:date="2017-06-27T13:54:00Z">
                  <w:rPr>
                    <w:del w:id="361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6" w14:textId="7F9E1ABC" w:rsidR="00D44B67" w:rsidRPr="00A60D50" w:rsidDel="00906EB1" w:rsidRDefault="00D44B67" w:rsidP="00A60D50">
            <w:pPr>
              <w:rPr>
                <w:del w:id="362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63" w:author="Alywin Hacay Chang" w:date="2017-06-27T13:54:00Z">
                  <w:rPr>
                    <w:del w:id="364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7" w14:textId="6F74A76A" w:rsidR="00D44B67" w:rsidRPr="00A60D50" w:rsidDel="00906EB1" w:rsidRDefault="00D44B67" w:rsidP="00A60D50">
            <w:pPr>
              <w:rPr>
                <w:del w:id="365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66" w:author="Alywin Hacay Chang" w:date="2017-06-27T13:54:00Z">
                  <w:rPr>
                    <w:del w:id="367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68" w14:textId="75AA782D" w:rsidR="00D44B67" w:rsidRPr="00A60D50" w:rsidDel="00906EB1" w:rsidRDefault="00D44B67" w:rsidP="00A60D50">
            <w:pPr>
              <w:jc w:val="center"/>
              <w:rPr>
                <w:del w:id="368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369" w:author="Alywin Hacay Chang" w:date="2017-06-27T13:54:00Z">
                  <w:rPr>
                    <w:del w:id="370" w:author="Perez, Steeven" w:date="2020-06-19T13:04:00Z"/>
                  </w:rPr>
                </w:rPrChange>
              </w:rPr>
            </w:pPr>
            <w:del w:id="371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372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69" w14:textId="23F25C8E" w:rsidR="00D44B67" w:rsidRPr="00A60D50" w:rsidDel="00906EB1" w:rsidRDefault="00D44B67" w:rsidP="00A60D50">
            <w:pPr>
              <w:jc w:val="center"/>
              <w:rPr>
                <w:del w:id="373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74" w:author="Alywin Hacay Chang" w:date="2017-06-27T13:54:00Z">
                  <w:rPr>
                    <w:del w:id="375" w:author="Perez, Steeven" w:date="2020-06-19T13:04:00Z"/>
                  </w:rPr>
                </w:rPrChange>
              </w:rPr>
            </w:pPr>
            <w:del w:id="376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377" w:author="Alywin Hacay Chang" w:date="2017-06-27T13:54:00Z">
                    <w:rPr/>
                  </w:rPrChange>
                </w:rPr>
                <w:delText>Comercial</w:delText>
              </w:r>
            </w:del>
          </w:p>
        </w:tc>
      </w:tr>
      <w:tr w:rsidR="00CF5F5C" w:rsidRPr="00A60D50" w:rsidDel="00906EB1" w14:paraId="0CDE1235" w14:textId="77777777" w:rsidTr="00CF5F5C">
        <w:trPr>
          <w:trHeight w:val="690"/>
          <w:del w:id="378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B" w14:textId="521E0617" w:rsidR="00D44B67" w:rsidRPr="00A60D50" w:rsidDel="00906EB1" w:rsidRDefault="00D44B67" w:rsidP="00A60D50">
            <w:pPr>
              <w:rPr>
                <w:del w:id="379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80" w:author="Alywin Hacay Chang" w:date="2017-06-27T13:54:00Z">
                  <w:rPr>
                    <w:del w:id="381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E" w14:textId="64DC7360" w:rsidR="00D44B67" w:rsidRPr="00A60D50" w:rsidDel="00906EB1" w:rsidRDefault="00D44B67" w:rsidP="00A60D50">
            <w:pPr>
              <w:rPr>
                <w:del w:id="382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83" w:author="Alywin Hacay Chang" w:date="2017-06-27T13:54:00Z">
                  <w:rPr>
                    <w:del w:id="384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6F" w14:textId="78430D9A" w:rsidR="00D44B67" w:rsidRPr="00A60D50" w:rsidDel="00906EB1" w:rsidRDefault="00D44B67" w:rsidP="00A60D50">
            <w:pPr>
              <w:rPr>
                <w:del w:id="385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86" w:author="Alywin Hacay Chang" w:date="2017-06-27T13:54:00Z">
                  <w:rPr>
                    <w:del w:id="387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0" w14:textId="3F6DC415" w:rsidR="00D44B67" w:rsidRPr="00A60D50" w:rsidDel="00906EB1" w:rsidRDefault="00D44B67" w:rsidP="00A60D50">
            <w:pPr>
              <w:rPr>
                <w:del w:id="388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89" w:author="Alywin Hacay Chang" w:date="2017-06-27T13:54:00Z">
                  <w:rPr>
                    <w:del w:id="390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71" w14:textId="619760AE" w:rsidR="00D44B67" w:rsidRPr="00A60D50" w:rsidDel="00906EB1" w:rsidRDefault="00D44B67" w:rsidP="00A60D50">
            <w:pPr>
              <w:jc w:val="center"/>
              <w:rPr>
                <w:del w:id="391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392" w:author="Alywin Hacay Chang" w:date="2017-06-27T13:54:00Z">
                  <w:rPr>
                    <w:del w:id="393" w:author="Perez, Steeven" w:date="2020-06-19T13:04:00Z"/>
                  </w:rPr>
                </w:rPrChange>
              </w:rPr>
            </w:pPr>
            <w:del w:id="394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395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72" w14:textId="42DBA938" w:rsidR="00D44B67" w:rsidRPr="00A60D50" w:rsidDel="00906EB1" w:rsidRDefault="00D44B67" w:rsidP="00A60D50">
            <w:pPr>
              <w:jc w:val="center"/>
              <w:rPr>
                <w:del w:id="396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397" w:author="Alywin Hacay Chang" w:date="2017-06-27T13:54:00Z">
                  <w:rPr>
                    <w:del w:id="398" w:author="Perez, Steeven" w:date="2020-06-19T13:04:00Z"/>
                  </w:rPr>
                </w:rPrChange>
              </w:rPr>
            </w:pPr>
            <w:del w:id="399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400" w:author="Alywin Hacay Chang" w:date="2017-06-27T13:54:00Z">
                    <w:rPr/>
                  </w:rPrChange>
                </w:rPr>
                <w:delText>Calidad</w:delText>
              </w:r>
            </w:del>
          </w:p>
        </w:tc>
      </w:tr>
      <w:tr w:rsidR="00CF5F5C" w:rsidRPr="00A60D50" w:rsidDel="00906EB1" w14:paraId="115BFEE2" w14:textId="77777777" w:rsidTr="00CF5F5C">
        <w:trPr>
          <w:trHeight w:val="465"/>
          <w:del w:id="401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4" w14:textId="5B8F447C" w:rsidR="00D44B67" w:rsidRPr="00A60D50" w:rsidDel="00906EB1" w:rsidRDefault="00D44B67" w:rsidP="00A60D50">
            <w:pPr>
              <w:rPr>
                <w:del w:id="402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03" w:author="Alywin Hacay Chang" w:date="2017-06-27T13:54:00Z">
                  <w:rPr>
                    <w:del w:id="404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7" w14:textId="22432EE0" w:rsidR="00D44B67" w:rsidRPr="00A60D50" w:rsidDel="00906EB1" w:rsidRDefault="00D44B67" w:rsidP="00A60D50">
            <w:pPr>
              <w:rPr>
                <w:del w:id="405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06" w:author="Alywin Hacay Chang" w:date="2017-06-27T13:54:00Z">
                  <w:rPr>
                    <w:del w:id="407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8" w14:textId="066A1B73" w:rsidR="00D44B67" w:rsidRPr="00A60D50" w:rsidDel="00906EB1" w:rsidRDefault="00D44B67" w:rsidP="00A60D50">
            <w:pPr>
              <w:rPr>
                <w:del w:id="408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09" w:author="Alywin Hacay Chang" w:date="2017-06-27T13:54:00Z">
                  <w:rPr>
                    <w:del w:id="410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9" w14:textId="2FABB69D" w:rsidR="00D44B67" w:rsidRPr="00A60D50" w:rsidDel="00906EB1" w:rsidRDefault="00D44B67" w:rsidP="00A60D50">
            <w:pPr>
              <w:rPr>
                <w:del w:id="411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12" w:author="Alywin Hacay Chang" w:date="2017-06-27T13:54:00Z">
                  <w:rPr>
                    <w:del w:id="413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7A" w14:textId="5693BA0F" w:rsidR="00D44B67" w:rsidRPr="00A60D50" w:rsidDel="00906EB1" w:rsidRDefault="00D44B67" w:rsidP="00A60D50">
            <w:pPr>
              <w:jc w:val="center"/>
              <w:rPr>
                <w:del w:id="414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415" w:author="Alywin Hacay Chang" w:date="2017-06-27T13:54:00Z">
                  <w:rPr>
                    <w:del w:id="416" w:author="Perez, Steeven" w:date="2020-06-19T13:04:00Z"/>
                  </w:rPr>
                </w:rPrChange>
              </w:rPr>
            </w:pPr>
            <w:del w:id="417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418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7B" w14:textId="01A0F921" w:rsidR="00D44B67" w:rsidRPr="00A60D50" w:rsidDel="00906EB1" w:rsidRDefault="00D44B67" w:rsidP="00A60D50">
            <w:pPr>
              <w:jc w:val="center"/>
              <w:rPr>
                <w:del w:id="419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20" w:author="Alywin Hacay Chang" w:date="2017-06-27T13:54:00Z">
                  <w:rPr>
                    <w:del w:id="421" w:author="Perez, Steeven" w:date="2020-06-19T13:04:00Z"/>
                  </w:rPr>
                </w:rPrChange>
              </w:rPr>
            </w:pPr>
            <w:del w:id="422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423" w:author="Alywin Hacay Chang" w:date="2017-06-27T13:54:00Z">
                    <w:rPr/>
                  </w:rPrChange>
                </w:rPr>
                <w:delText>Mantenimiento</w:delText>
              </w:r>
            </w:del>
          </w:p>
        </w:tc>
      </w:tr>
      <w:tr w:rsidR="00CF5F5C" w:rsidRPr="00A60D50" w:rsidDel="00906EB1" w14:paraId="4A8D4029" w14:textId="77777777" w:rsidTr="00CF5F5C">
        <w:trPr>
          <w:trHeight w:val="465"/>
          <w:del w:id="424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7D" w14:textId="77B0BCB5" w:rsidR="00D44B67" w:rsidRPr="00A60D50" w:rsidDel="00906EB1" w:rsidRDefault="00D44B67" w:rsidP="00A60D50">
            <w:pPr>
              <w:rPr>
                <w:del w:id="425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26" w:author="Alywin Hacay Chang" w:date="2017-06-27T13:54:00Z">
                  <w:rPr>
                    <w:del w:id="427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0" w14:textId="524466F9" w:rsidR="00D44B67" w:rsidRPr="00A60D50" w:rsidDel="00906EB1" w:rsidRDefault="00D44B67" w:rsidP="00A60D50">
            <w:pPr>
              <w:rPr>
                <w:del w:id="428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29" w:author="Alywin Hacay Chang" w:date="2017-06-27T13:54:00Z">
                  <w:rPr>
                    <w:del w:id="430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1" w14:textId="252F4064" w:rsidR="00D44B67" w:rsidRPr="00A60D50" w:rsidDel="00906EB1" w:rsidRDefault="00D44B67" w:rsidP="00A60D50">
            <w:pPr>
              <w:rPr>
                <w:del w:id="431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32" w:author="Alywin Hacay Chang" w:date="2017-06-27T13:54:00Z">
                  <w:rPr>
                    <w:del w:id="433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2" w14:textId="20C5FF51" w:rsidR="00D44B67" w:rsidRPr="00A60D50" w:rsidDel="00906EB1" w:rsidRDefault="00D44B67" w:rsidP="00A60D50">
            <w:pPr>
              <w:rPr>
                <w:del w:id="434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35" w:author="Alywin Hacay Chang" w:date="2017-06-27T13:54:00Z">
                  <w:rPr>
                    <w:del w:id="436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83" w14:textId="4EEA8AFC" w:rsidR="00D44B67" w:rsidRPr="00A60D50" w:rsidDel="00906EB1" w:rsidRDefault="00D44B67" w:rsidP="00A60D50">
            <w:pPr>
              <w:jc w:val="center"/>
              <w:rPr>
                <w:del w:id="437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438" w:author="Alywin Hacay Chang" w:date="2017-06-27T13:54:00Z">
                  <w:rPr>
                    <w:del w:id="439" w:author="Perez, Steeven" w:date="2020-06-19T13:04:00Z"/>
                  </w:rPr>
                </w:rPrChange>
              </w:rPr>
            </w:pPr>
            <w:del w:id="440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441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84" w14:textId="12371D43" w:rsidR="00D44B67" w:rsidRPr="00A60D50" w:rsidDel="00906EB1" w:rsidRDefault="00D44B67" w:rsidP="00A60D50">
            <w:pPr>
              <w:jc w:val="center"/>
              <w:rPr>
                <w:del w:id="442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43" w:author="Alywin Hacay Chang" w:date="2017-06-27T13:54:00Z">
                  <w:rPr>
                    <w:del w:id="444" w:author="Perez, Steeven" w:date="2020-06-19T13:04:00Z"/>
                  </w:rPr>
                </w:rPrChange>
              </w:rPr>
            </w:pPr>
            <w:del w:id="445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446" w:author="Alywin Hacay Chang" w:date="2017-06-27T13:54:00Z">
                    <w:rPr/>
                  </w:rPrChange>
                </w:rPr>
                <w:delText>SGI</w:delText>
              </w:r>
            </w:del>
          </w:p>
        </w:tc>
      </w:tr>
      <w:tr w:rsidR="00CF5F5C" w:rsidRPr="00A60D50" w:rsidDel="00906EB1" w14:paraId="24F8B417" w14:textId="77777777" w:rsidTr="00CF5F5C">
        <w:trPr>
          <w:trHeight w:val="465"/>
          <w:del w:id="447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6" w14:textId="75CC3355" w:rsidR="00D44B67" w:rsidRPr="00A60D50" w:rsidDel="00906EB1" w:rsidRDefault="00D44B67" w:rsidP="00A60D50">
            <w:pPr>
              <w:rPr>
                <w:del w:id="448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49" w:author="Alywin Hacay Chang" w:date="2017-06-27T13:54:00Z">
                  <w:rPr>
                    <w:del w:id="450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9" w14:textId="35DA3E63" w:rsidR="00D44B67" w:rsidRPr="00A60D50" w:rsidDel="00906EB1" w:rsidRDefault="00D44B67" w:rsidP="00A60D50">
            <w:pPr>
              <w:rPr>
                <w:del w:id="451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52" w:author="Alywin Hacay Chang" w:date="2017-06-27T13:54:00Z">
                  <w:rPr>
                    <w:del w:id="453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A" w14:textId="10983535" w:rsidR="00D44B67" w:rsidRPr="00A60D50" w:rsidDel="00906EB1" w:rsidRDefault="00D44B67" w:rsidP="00A60D50">
            <w:pPr>
              <w:rPr>
                <w:del w:id="454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55" w:author="Alywin Hacay Chang" w:date="2017-06-27T13:54:00Z">
                  <w:rPr>
                    <w:del w:id="456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B" w14:textId="3A3DF28B" w:rsidR="00D44B67" w:rsidRPr="00A60D50" w:rsidDel="00906EB1" w:rsidRDefault="00D44B67" w:rsidP="00A60D50">
            <w:pPr>
              <w:rPr>
                <w:del w:id="457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58" w:author="Alywin Hacay Chang" w:date="2017-06-27T13:54:00Z">
                  <w:rPr>
                    <w:del w:id="459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8C" w14:textId="7996B700" w:rsidR="00D44B67" w:rsidRPr="00A60D50" w:rsidDel="00906EB1" w:rsidRDefault="00D44B67" w:rsidP="00A60D50">
            <w:pPr>
              <w:jc w:val="center"/>
              <w:rPr>
                <w:del w:id="460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461" w:author="Alywin Hacay Chang" w:date="2017-06-27T13:54:00Z">
                  <w:rPr>
                    <w:del w:id="462" w:author="Perez, Steeven" w:date="2020-06-19T13:04:00Z"/>
                  </w:rPr>
                </w:rPrChange>
              </w:rPr>
            </w:pPr>
            <w:del w:id="463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464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8D" w14:textId="1E9AF58B" w:rsidR="00D44B67" w:rsidRPr="00A60D50" w:rsidDel="00906EB1" w:rsidRDefault="00D44B67" w:rsidP="00A60D50">
            <w:pPr>
              <w:jc w:val="center"/>
              <w:rPr>
                <w:del w:id="465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66" w:author="Alywin Hacay Chang" w:date="2017-06-27T13:54:00Z">
                  <w:rPr>
                    <w:del w:id="467" w:author="Perez, Steeven" w:date="2020-06-19T13:04:00Z"/>
                  </w:rPr>
                </w:rPrChange>
              </w:rPr>
            </w:pPr>
            <w:del w:id="468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469" w:author="Alywin Hacay Chang" w:date="2017-06-27T13:54:00Z">
                    <w:rPr/>
                  </w:rPrChange>
                </w:rPr>
                <w:delText>Calidad</w:delText>
              </w:r>
            </w:del>
          </w:p>
        </w:tc>
      </w:tr>
      <w:tr w:rsidR="00CF5F5C" w:rsidRPr="00A60D50" w:rsidDel="00906EB1" w14:paraId="445FB8C7" w14:textId="77777777" w:rsidTr="00CF5F5C">
        <w:trPr>
          <w:trHeight w:val="465"/>
          <w:del w:id="470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8F" w14:textId="29D02BD0" w:rsidR="00D44B67" w:rsidRPr="00A60D50" w:rsidDel="00906EB1" w:rsidRDefault="00D44B67" w:rsidP="00A60D50">
            <w:pPr>
              <w:rPr>
                <w:del w:id="471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72" w:author="Alywin Hacay Chang" w:date="2017-06-27T13:54:00Z">
                  <w:rPr>
                    <w:del w:id="473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2" w14:textId="322D8CCD" w:rsidR="00D44B67" w:rsidRPr="00A60D50" w:rsidDel="00906EB1" w:rsidRDefault="00D44B67" w:rsidP="00A60D50">
            <w:pPr>
              <w:rPr>
                <w:del w:id="474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75" w:author="Alywin Hacay Chang" w:date="2017-06-27T13:54:00Z">
                  <w:rPr>
                    <w:del w:id="476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3" w14:textId="187F5DD5" w:rsidR="00D44B67" w:rsidRPr="00A60D50" w:rsidDel="00906EB1" w:rsidRDefault="00D44B67" w:rsidP="00A60D50">
            <w:pPr>
              <w:rPr>
                <w:del w:id="477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78" w:author="Alywin Hacay Chang" w:date="2017-06-27T13:54:00Z">
                  <w:rPr>
                    <w:del w:id="479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4" w14:textId="693F612F" w:rsidR="00D44B67" w:rsidRPr="00A60D50" w:rsidDel="00906EB1" w:rsidRDefault="00D44B67" w:rsidP="00A60D50">
            <w:pPr>
              <w:rPr>
                <w:del w:id="480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81" w:author="Alywin Hacay Chang" w:date="2017-06-27T13:54:00Z">
                  <w:rPr>
                    <w:del w:id="482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95" w14:textId="3533F68E" w:rsidR="00D44B67" w:rsidRPr="00A60D50" w:rsidDel="00906EB1" w:rsidRDefault="00D44B67" w:rsidP="00A60D50">
            <w:pPr>
              <w:jc w:val="center"/>
              <w:rPr>
                <w:del w:id="483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484" w:author="Alywin Hacay Chang" w:date="2017-06-27T13:54:00Z">
                  <w:rPr>
                    <w:del w:id="485" w:author="Perez, Steeven" w:date="2020-06-19T13:04:00Z"/>
                  </w:rPr>
                </w:rPrChange>
              </w:rPr>
            </w:pPr>
            <w:del w:id="486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487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96" w14:textId="32D655A7" w:rsidR="00D44B67" w:rsidRPr="00A60D50" w:rsidDel="00906EB1" w:rsidRDefault="00D44B67" w:rsidP="00A60D50">
            <w:pPr>
              <w:jc w:val="center"/>
              <w:rPr>
                <w:del w:id="488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89" w:author="Alywin Hacay Chang" w:date="2017-06-27T13:54:00Z">
                  <w:rPr>
                    <w:del w:id="490" w:author="Perez, Steeven" w:date="2020-06-19T13:04:00Z"/>
                  </w:rPr>
                </w:rPrChange>
              </w:rPr>
            </w:pPr>
            <w:del w:id="491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492" w:author="Alywin Hacay Chang" w:date="2017-06-27T13:54:00Z">
                    <w:rPr/>
                  </w:rPrChange>
                </w:rPr>
                <w:delText>SGI</w:delText>
              </w:r>
            </w:del>
          </w:p>
        </w:tc>
      </w:tr>
      <w:tr w:rsidR="00CF5F5C" w:rsidRPr="00A60D50" w:rsidDel="00906EB1" w14:paraId="1216E46C" w14:textId="77777777" w:rsidTr="00CF5F5C">
        <w:trPr>
          <w:trHeight w:val="915"/>
          <w:del w:id="493" w:author="Perez, Steeven" w:date="2020-06-19T13:04:00Z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8" w14:textId="25F64EE3" w:rsidR="00D44B67" w:rsidRPr="00A60D50" w:rsidDel="00906EB1" w:rsidRDefault="00D44B67" w:rsidP="00A60D50">
            <w:pPr>
              <w:rPr>
                <w:del w:id="494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95" w:author="Alywin Hacay Chang" w:date="2017-06-27T13:54:00Z">
                  <w:rPr>
                    <w:del w:id="496" w:author="Perez, Steeven" w:date="2020-06-19T13:04:00Z"/>
                  </w:rPr>
                </w:rPrChange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B" w14:textId="753D2936" w:rsidR="00D44B67" w:rsidRPr="00A60D50" w:rsidDel="00906EB1" w:rsidRDefault="00D44B67" w:rsidP="00A60D50">
            <w:pPr>
              <w:rPr>
                <w:del w:id="497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498" w:author="Alywin Hacay Chang" w:date="2017-06-27T13:54:00Z">
                  <w:rPr>
                    <w:del w:id="499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C" w14:textId="4662F926" w:rsidR="00D44B67" w:rsidRPr="00A60D50" w:rsidDel="00906EB1" w:rsidRDefault="00D44B67" w:rsidP="00A60D50">
            <w:pPr>
              <w:rPr>
                <w:del w:id="500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501" w:author="Alywin Hacay Chang" w:date="2017-06-27T13:54:00Z">
                  <w:rPr>
                    <w:del w:id="502" w:author="Perez, Steeven" w:date="2020-06-19T13:04:00Z"/>
                  </w:rPr>
                </w:rPrChange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1BCF49D" w14:textId="5DFCFC72" w:rsidR="00D44B67" w:rsidRPr="00A60D50" w:rsidDel="00906EB1" w:rsidRDefault="00D44B67" w:rsidP="00A60D50">
            <w:pPr>
              <w:rPr>
                <w:del w:id="503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504" w:author="Alywin Hacay Chang" w:date="2017-06-27T13:54:00Z">
                  <w:rPr>
                    <w:del w:id="505" w:author="Perez, Steeven" w:date="2020-06-19T13:04:00Z"/>
                  </w:rPr>
                </w:rPrChange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9E" w14:textId="7FA7B58B" w:rsidR="00D44B67" w:rsidRPr="00A60D50" w:rsidDel="00906EB1" w:rsidRDefault="00D44B67" w:rsidP="00A60D50">
            <w:pPr>
              <w:jc w:val="center"/>
              <w:rPr>
                <w:del w:id="506" w:author="Perez, Steeven" w:date="2020-06-19T13:04:00Z"/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507" w:author="Alywin Hacay Chang" w:date="2017-06-27T13:54:00Z">
                  <w:rPr>
                    <w:del w:id="508" w:author="Perez, Steeven" w:date="2020-06-19T13:04:00Z"/>
                  </w:rPr>
                </w:rPrChange>
              </w:rPr>
            </w:pPr>
            <w:del w:id="509" w:author="Perez, Steeven" w:date="2020-06-19T13:04:00Z">
              <w:r w:rsidRPr="00A60D50" w:rsidDel="00906EB1">
                <w:rPr>
                  <w:rFonts w:ascii="Calibri" w:hAnsi="Calibri" w:cs="Calibri"/>
                  <w:b/>
                  <w:bCs/>
                  <w:color w:val="FFFFFF"/>
                  <w:sz w:val="16"/>
                  <w:szCs w:val="16"/>
                  <w:lang w:eastAsia="es-EC"/>
                  <w:rPrChange w:id="510" w:author="Alywin Hacay Chang" w:date="2017-06-27T13:54:00Z">
                    <w:rPr/>
                  </w:rPrChange>
                </w:rPr>
                <w:delText> </w:delText>
              </w:r>
            </w:del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BCF49F" w14:textId="13151BBF" w:rsidR="00D44B67" w:rsidRPr="00A60D50" w:rsidDel="00906EB1" w:rsidRDefault="00D44B67" w:rsidP="00A60D50">
            <w:pPr>
              <w:jc w:val="center"/>
              <w:rPr>
                <w:del w:id="511" w:author="Perez, Steeven" w:date="2020-06-19T13:04:00Z"/>
                <w:rFonts w:ascii="Calibri" w:hAnsi="Calibri" w:cs="Calibri"/>
                <w:color w:val="000000"/>
                <w:sz w:val="16"/>
                <w:szCs w:val="16"/>
                <w:lang w:eastAsia="es-EC"/>
                <w:rPrChange w:id="512" w:author="Alywin Hacay Chang" w:date="2017-06-27T13:54:00Z">
                  <w:rPr>
                    <w:del w:id="513" w:author="Perez, Steeven" w:date="2020-06-19T13:04:00Z"/>
                  </w:rPr>
                </w:rPrChange>
              </w:rPr>
            </w:pPr>
            <w:del w:id="514" w:author="Perez, Steeven" w:date="2020-06-19T13:04:00Z">
              <w:r w:rsidRPr="00A60D50" w:rsidDel="00906EB1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  <w:rPrChange w:id="515" w:author="Alywin Hacay Chang" w:date="2017-06-27T13:54:00Z">
                    <w:rPr/>
                  </w:rPrChange>
                </w:rPr>
                <w:delText>Calidad</w:delText>
              </w:r>
            </w:del>
          </w:p>
        </w:tc>
      </w:tr>
      <w:tr w:rsidR="00906EB1" w:rsidRPr="00A60D50" w14:paraId="01BCF4A9" w14:textId="77777777" w:rsidTr="00CF5F5C">
        <w:tblPrEx>
          <w:tblW w:w="9498" w:type="dxa"/>
          <w:tblInd w:w="70" w:type="dxa"/>
          <w:shd w:val="clear" w:color="auto" w:fill="FFFFFF" w:themeFill="background1"/>
          <w:tblLayout w:type="fixed"/>
          <w:tblCellMar>
            <w:left w:w="70" w:type="dxa"/>
            <w:right w:w="70" w:type="dxa"/>
          </w:tblCellMar>
          <w:tblPrExChange w:id="516" w:author="Perez, Steeven" w:date="2020-06-19T14:08:00Z">
            <w:tblPrEx>
              <w:tblW w:w="9498" w:type="dxa"/>
              <w:tblInd w:w="70" w:type="dxa"/>
              <w:shd w:val="clear" w:color="auto" w:fill="FFFFFF" w:themeFill="background1"/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465"/>
          <w:trPrChange w:id="517" w:author="Perez, Steeven" w:date="2020-06-19T14:08:00Z">
            <w:trPr>
              <w:trHeight w:val="465"/>
            </w:trPr>
          </w:trPrChange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18" w:author="Perez, Steeven" w:date="2020-06-19T14:08:00Z">
              <w:tcPr>
                <w:tcW w:w="21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1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19" w:author="Perez, Steeven" w:date="2020-06-19T14:08:00Z">
              <w:tcPr>
                <w:tcW w:w="184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4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Cumplimiento de requisitos legales y otros requisitos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20" w:author="Perez, Steeven" w:date="2020-06-19T14:08:00Z">
              <w:tcPr>
                <w:tcW w:w="2552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5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21" w:author="Perez, Steeven" w:date="2020-06-19T14:08:00Z">
              <w:tcPr>
                <w:tcW w:w="1395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6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22" w:author="Perez, Steeven" w:date="2020-06-19T14:08:00Z">
              <w:tcPr>
                <w:tcW w:w="16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7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523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524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25" w:author="Perez, Steeven" w:date="2020-06-19T14:08:00Z"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8" w14:textId="305EE74B" w:rsidR="00D44B67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526" w:author="Perez, Steeven" w:date="2020-06-19T15:46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14001: HS&amp;WE</w:t>
              </w:r>
            </w:ins>
            <w:del w:id="527" w:author="Perez, Steeven" w:date="2020-06-19T15:46:00Z">
              <w:r w:rsidR="00D44B67"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  <w:tr w:rsidR="00906EB1" w:rsidRPr="00A60D50" w14:paraId="01BCF4B2" w14:textId="77777777" w:rsidTr="00CF5F5C">
        <w:tblPrEx>
          <w:tblW w:w="9498" w:type="dxa"/>
          <w:tblInd w:w="70" w:type="dxa"/>
          <w:shd w:val="clear" w:color="auto" w:fill="FFFFFF" w:themeFill="background1"/>
          <w:tblLayout w:type="fixed"/>
          <w:tblCellMar>
            <w:left w:w="70" w:type="dxa"/>
            <w:right w:w="70" w:type="dxa"/>
          </w:tblCellMar>
          <w:tblPrExChange w:id="528" w:author="Perez, Steeven" w:date="2020-06-19T14:08:00Z">
            <w:tblPrEx>
              <w:tblW w:w="9498" w:type="dxa"/>
              <w:tblInd w:w="70" w:type="dxa"/>
              <w:shd w:val="clear" w:color="auto" w:fill="FFFFFF" w:themeFill="background1"/>
              <w:tblLayout w:type="fixed"/>
              <w:tblCellMar>
                <w:left w:w="70" w:type="dxa"/>
                <w:right w:w="70" w:type="dxa"/>
              </w:tblCellMar>
            </w:tblPrEx>
          </w:tblPrExChange>
        </w:tblPrEx>
        <w:trPr>
          <w:trHeight w:val="465"/>
          <w:trPrChange w:id="529" w:author="Perez, Steeven" w:date="2020-06-19T14:08:00Z">
            <w:trPr>
              <w:trHeight w:val="465"/>
            </w:trPr>
          </w:trPrChange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30" w:author="Perez, Steeven" w:date="2020-06-19T14:08:00Z">
              <w:tcPr>
                <w:tcW w:w="212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A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31" w:author="Perez, Steeven" w:date="2020-06-19T14:08:00Z">
              <w:tcPr>
                <w:tcW w:w="184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D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r w:rsidRPr="00160088"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  <w:t>Aspectos ambientales significativos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32" w:author="Perez, Steeven" w:date="2020-06-19T14:08:00Z">
              <w:tcPr>
                <w:tcW w:w="2552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E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  <w:tcPrChange w:id="533" w:author="Perez, Steeven" w:date="2020-06-19T14:08:00Z">
              <w:tcPr>
                <w:tcW w:w="1395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AF" w14:textId="77777777" w:rsidR="00D44B67" w:rsidRPr="00160088" w:rsidRDefault="00D44B67" w:rsidP="00A60D50">
            <w:pPr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34" w:author="Perez, Steeven" w:date="2020-06-19T14:08:00Z">
              <w:tcPr>
                <w:tcW w:w="164" w:type="dxa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B0" w14:textId="77777777" w:rsidR="00D44B67" w:rsidRPr="00A60D50" w:rsidRDefault="00D44B67" w:rsidP="00A60D5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535" w:author="Alywin Hacay Chang" w:date="2017-06-27T13:54:00Z">
                  <w:rPr/>
                </w:rPrChange>
              </w:rPr>
            </w:pPr>
            <w:r w:rsidRPr="00A60D50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s-EC"/>
                <w:rPrChange w:id="536" w:author="Alywin Hacay Chang" w:date="2017-06-27T13:54:00Z">
                  <w:rPr/>
                </w:rPrChange>
              </w:rPr>
              <w:t> 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  <w:tcPrChange w:id="537" w:author="Perez, Steeven" w:date="2020-06-19T14:08:00Z">
              <w:tcPr>
                <w:tcW w:w="14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</w:tcPrChange>
          </w:tcPr>
          <w:p w14:paraId="01BCF4B1" w14:textId="1C5C56FF" w:rsidR="00D44B67" w:rsidRPr="00160088" w:rsidRDefault="006E2BFC" w:rsidP="00A60D5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s-EC"/>
              </w:rPr>
            </w:pPr>
            <w:ins w:id="538" w:author="Perez, Steeven" w:date="2020-06-19T15:46:00Z">
              <w:r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t>ISO 14001: HS&amp;WE</w:t>
              </w:r>
            </w:ins>
            <w:del w:id="539" w:author="Perez, Steeven" w:date="2020-06-19T15:46:00Z">
              <w:r w:rsidR="00D44B67" w:rsidRPr="00160088" w:rsidDel="006E2BFC">
                <w:rPr>
                  <w:rFonts w:ascii="Calibri" w:hAnsi="Calibri" w:cs="Calibri"/>
                  <w:color w:val="000000"/>
                  <w:sz w:val="16"/>
                  <w:szCs w:val="16"/>
                  <w:lang w:eastAsia="es-EC"/>
                </w:rPr>
                <w:delText>SGI</w:delText>
              </w:r>
            </w:del>
          </w:p>
        </w:tc>
      </w:tr>
    </w:tbl>
    <w:p w14:paraId="01BCF4B3" w14:textId="77777777" w:rsidR="00A60D50" w:rsidRDefault="00A60D5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fldChar w:fldCharType="end"/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701"/>
        <w:gridCol w:w="1843"/>
        <w:gridCol w:w="1792"/>
        <w:gridCol w:w="2035"/>
      </w:tblGrid>
      <w:tr w:rsidR="00F907EE" w:rsidRPr="00F907EE" w:rsidDel="00A60D50" w14:paraId="01BCF4B9" w14:textId="77777777" w:rsidTr="00F907EE">
        <w:trPr>
          <w:trHeight w:val="1050"/>
          <w:del w:id="540" w:author="Alywin Hacay Chang" w:date="2017-06-27T13:44:00Z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BCF4B4" w14:textId="77777777" w:rsidR="00F907EE" w:rsidRPr="00F907EE" w:rsidDel="00A60D50" w:rsidRDefault="00F907EE" w:rsidP="00F907EE">
            <w:pPr>
              <w:jc w:val="center"/>
              <w:rPr>
                <w:del w:id="541" w:author="Alywin Hacay Chang" w:date="2017-06-27T13:44:00Z"/>
                <w:rFonts w:ascii="Calibri" w:hAnsi="Calibri"/>
                <w:b/>
                <w:bCs/>
                <w:color w:val="FFFFFF"/>
                <w:sz w:val="28"/>
                <w:szCs w:val="28"/>
                <w:lang w:eastAsia="es-EC"/>
              </w:rPr>
            </w:pPr>
            <w:del w:id="542" w:author="Alywin Hacay Chang" w:date="2017-06-27T13:44:00Z">
              <w:r w:rsidRPr="00F907EE" w:rsidDel="00A60D50">
                <w:rPr>
                  <w:rFonts w:ascii="Calibri" w:hAnsi="Calibri"/>
                  <w:b/>
                  <w:bCs/>
                  <w:color w:val="FFFFFF"/>
                  <w:sz w:val="28"/>
                  <w:szCs w:val="28"/>
                  <w:lang w:eastAsia="es-EC"/>
                </w:rPr>
                <w:delText>ISO 9001</w:delText>
              </w:r>
            </w:del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BCF4B5" w14:textId="77777777" w:rsidR="00F907EE" w:rsidRPr="00F907EE" w:rsidDel="00A60D50" w:rsidRDefault="00F907EE" w:rsidP="00F907EE">
            <w:pPr>
              <w:jc w:val="center"/>
              <w:rPr>
                <w:del w:id="543" w:author="Alywin Hacay Chang" w:date="2017-06-27T13:44:00Z"/>
                <w:rFonts w:ascii="Calibri" w:hAnsi="Calibri"/>
                <w:b/>
                <w:bCs/>
                <w:color w:val="FFFFFF"/>
                <w:sz w:val="28"/>
                <w:szCs w:val="28"/>
                <w:lang w:eastAsia="es-EC"/>
              </w:rPr>
            </w:pPr>
            <w:del w:id="544" w:author="Alywin Hacay Chang" w:date="2017-06-27T13:44:00Z">
              <w:r w:rsidRPr="00F907EE" w:rsidDel="00A60D50">
                <w:rPr>
                  <w:rFonts w:ascii="Calibri" w:hAnsi="Calibri"/>
                  <w:b/>
                  <w:bCs/>
                  <w:color w:val="FFFFFF"/>
                  <w:sz w:val="28"/>
                  <w:szCs w:val="28"/>
                  <w:lang w:eastAsia="es-EC"/>
                </w:rPr>
                <w:delText>ISO TS 16949</w:delText>
              </w:r>
            </w:del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BCF4B6" w14:textId="77777777" w:rsidR="00F907EE" w:rsidRPr="00F907EE" w:rsidDel="00A60D50" w:rsidRDefault="00F907EE" w:rsidP="00F907EE">
            <w:pPr>
              <w:jc w:val="center"/>
              <w:rPr>
                <w:del w:id="545" w:author="Alywin Hacay Chang" w:date="2017-06-27T13:44:00Z"/>
                <w:rFonts w:ascii="Calibri" w:hAnsi="Calibri"/>
                <w:b/>
                <w:bCs/>
                <w:color w:val="FFFFFF"/>
                <w:sz w:val="28"/>
                <w:szCs w:val="28"/>
                <w:lang w:eastAsia="es-EC"/>
              </w:rPr>
            </w:pPr>
            <w:del w:id="546" w:author="Alywin Hacay Chang" w:date="2017-06-27T13:44:00Z">
              <w:r w:rsidRPr="00F907EE" w:rsidDel="00A60D50">
                <w:rPr>
                  <w:rFonts w:ascii="Calibri" w:hAnsi="Calibri"/>
                  <w:b/>
                  <w:bCs/>
                  <w:color w:val="FFFFFF"/>
                  <w:sz w:val="28"/>
                  <w:szCs w:val="28"/>
                  <w:lang w:eastAsia="es-EC"/>
                </w:rPr>
                <w:delText>ISO 14001</w:delText>
              </w:r>
            </w:del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BCF4B7" w14:textId="77777777" w:rsidR="00F907EE" w:rsidRPr="00F907EE" w:rsidDel="00A60D50" w:rsidRDefault="00F907EE" w:rsidP="00F907EE">
            <w:pPr>
              <w:jc w:val="center"/>
              <w:rPr>
                <w:del w:id="547" w:author="Alywin Hacay Chang" w:date="2017-06-27T13:44:00Z"/>
                <w:rFonts w:ascii="Calibri" w:hAnsi="Calibri"/>
                <w:b/>
                <w:bCs/>
                <w:color w:val="FFFFFF"/>
                <w:sz w:val="28"/>
                <w:szCs w:val="28"/>
                <w:lang w:eastAsia="es-EC"/>
              </w:rPr>
            </w:pPr>
            <w:del w:id="548" w:author="Alywin Hacay Chang" w:date="2017-06-27T13:44:00Z">
              <w:r w:rsidRPr="00F907EE" w:rsidDel="00A60D50">
                <w:rPr>
                  <w:rFonts w:ascii="Calibri" w:hAnsi="Calibri"/>
                  <w:b/>
                  <w:bCs/>
                  <w:color w:val="FFFFFF"/>
                  <w:sz w:val="28"/>
                  <w:szCs w:val="28"/>
                  <w:lang w:eastAsia="es-EC"/>
                </w:rPr>
                <w:delText>Gestión de la Prevención</w:delText>
              </w:r>
            </w:del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1BCF4B8" w14:textId="77777777" w:rsidR="00F907EE" w:rsidRPr="00F907EE" w:rsidDel="00A60D50" w:rsidRDefault="00F907EE" w:rsidP="00F907EE">
            <w:pPr>
              <w:jc w:val="center"/>
              <w:rPr>
                <w:del w:id="549" w:author="Alywin Hacay Chang" w:date="2017-06-27T13:44:00Z"/>
                <w:rFonts w:ascii="Calibri" w:hAnsi="Calibri"/>
                <w:b/>
                <w:bCs/>
                <w:color w:val="FFFFFF"/>
                <w:sz w:val="28"/>
                <w:szCs w:val="28"/>
                <w:lang w:eastAsia="es-EC"/>
              </w:rPr>
            </w:pPr>
            <w:del w:id="550" w:author="Alywin Hacay Chang" w:date="2017-06-27T13:44:00Z">
              <w:r w:rsidRPr="00F907EE" w:rsidDel="00A60D50">
                <w:rPr>
                  <w:rFonts w:ascii="Calibri" w:hAnsi="Calibri"/>
                  <w:b/>
                  <w:bCs/>
                  <w:color w:val="FFFFFF"/>
                  <w:sz w:val="28"/>
                  <w:szCs w:val="28"/>
                  <w:lang w:eastAsia="es-EC"/>
                </w:rPr>
                <w:delText>BASC</w:delText>
              </w:r>
            </w:del>
          </w:p>
        </w:tc>
      </w:tr>
      <w:tr w:rsidR="00F907EE" w:rsidRPr="00F907EE" w:rsidDel="00A60D50" w14:paraId="01BCF4BF" w14:textId="77777777" w:rsidTr="00F907EE">
        <w:trPr>
          <w:trHeight w:val="525"/>
          <w:del w:id="551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BA" w14:textId="77777777" w:rsidR="00F907EE" w:rsidRPr="00F907EE" w:rsidDel="00A60D50" w:rsidRDefault="00F907EE" w:rsidP="00F907EE">
            <w:pPr>
              <w:rPr>
                <w:del w:id="55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5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Resultados de auditorias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BB" w14:textId="77777777" w:rsidR="00F907EE" w:rsidRPr="00F907EE" w:rsidDel="00A60D50" w:rsidRDefault="00F907EE" w:rsidP="00F907EE">
            <w:pPr>
              <w:rPr>
                <w:del w:id="55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5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Resultados de auditorias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BC" w14:textId="77777777" w:rsidR="00F907EE" w:rsidRPr="00F907EE" w:rsidDel="00A60D50" w:rsidRDefault="00F907EE" w:rsidP="00F907EE">
            <w:pPr>
              <w:rPr>
                <w:del w:id="55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5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 xml:space="preserve">Resultados de las auditorías internas 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BD" w14:textId="77777777" w:rsidR="00F907EE" w:rsidRPr="00F907EE" w:rsidDel="00A60D50" w:rsidRDefault="00F907EE" w:rsidP="00F907EE">
            <w:pPr>
              <w:rPr>
                <w:del w:id="55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5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 xml:space="preserve">Resultados de las auditorías internas 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BE" w14:textId="77777777" w:rsidR="00F907EE" w:rsidRPr="00F907EE" w:rsidDel="00A60D50" w:rsidRDefault="00F907EE" w:rsidP="00F907EE">
            <w:pPr>
              <w:rPr>
                <w:del w:id="56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6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Resultados de auditorias</w:delText>
              </w:r>
            </w:del>
          </w:p>
        </w:tc>
      </w:tr>
      <w:tr w:rsidR="00F907EE" w:rsidRPr="00F907EE" w:rsidDel="00A60D50" w14:paraId="01BCF4C5" w14:textId="77777777" w:rsidTr="00F907EE">
        <w:trPr>
          <w:trHeight w:val="300"/>
          <w:del w:id="562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0" w14:textId="77777777" w:rsidR="00F907EE" w:rsidRPr="00F907EE" w:rsidDel="00A60D50" w:rsidRDefault="00F907EE" w:rsidP="00F907EE">
            <w:pPr>
              <w:rPr>
                <w:del w:id="56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6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Retroalimentación del cliente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1" w14:textId="77777777" w:rsidR="00F907EE" w:rsidRPr="00F907EE" w:rsidDel="00A60D50" w:rsidRDefault="00F907EE" w:rsidP="00F907EE">
            <w:pPr>
              <w:rPr>
                <w:del w:id="56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6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Satisfacción del cliente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2" w14:textId="77777777" w:rsidR="00F907EE" w:rsidRPr="00F907EE" w:rsidDel="00A60D50" w:rsidRDefault="00F907EE" w:rsidP="00F907EE">
            <w:pPr>
              <w:rPr>
                <w:del w:id="56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6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3" w14:textId="77777777" w:rsidR="00F907EE" w:rsidRPr="00F907EE" w:rsidDel="00A60D50" w:rsidRDefault="00F907EE" w:rsidP="00F907EE">
            <w:pPr>
              <w:rPr>
                <w:del w:id="56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7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4" w14:textId="77777777" w:rsidR="00F907EE" w:rsidRPr="00F907EE" w:rsidDel="00A60D50" w:rsidRDefault="00F907EE" w:rsidP="00F907EE">
            <w:pPr>
              <w:rPr>
                <w:del w:id="57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7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4CB" w14:textId="77777777" w:rsidTr="00F907EE">
        <w:trPr>
          <w:trHeight w:val="810"/>
          <w:del w:id="573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6" w14:textId="77777777" w:rsidR="00F907EE" w:rsidRPr="00F907EE" w:rsidDel="00A60D50" w:rsidRDefault="00F907EE" w:rsidP="00F907EE">
            <w:pPr>
              <w:rPr>
                <w:del w:id="57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7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Desempeño de los procesos y conformidad del producto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7" w14:textId="77777777" w:rsidR="00F907EE" w:rsidRPr="00F907EE" w:rsidDel="00A60D50" w:rsidRDefault="00F907EE" w:rsidP="00F907EE">
            <w:pPr>
              <w:rPr>
                <w:del w:id="57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7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Desempeño de los procesos y conformidad del producto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8" w14:textId="77777777" w:rsidR="00F907EE" w:rsidRPr="00F907EE" w:rsidDel="00A60D50" w:rsidRDefault="00F907EE" w:rsidP="00F907EE">
            <w:pPr>
              <w:rPr>
                <w:del w:id="57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7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Desempeño ambiental de la organización;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9" w14:textId="77777777" w:rsidR="00F907EE" w:rsidRPr="00F907EE" w:rsidDel="00A60D50" w:rsidRDefault="00F907EE" w:rsidP="00F907EE">
            <w:pPr>
              <w:rPr>
                <w:del w:id="58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8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Desempeño SSO de la organización;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A" w14:textId="77777777" w:rsidR="00F907EE" w:rsidRPr="00F907EE" w:rsidDel="00A60D50" w:rsidRDefault="00F907EE" w:rsidP="00F907EE">
            <w:pPr>
              <w:rPr>
                <w:del w:id="58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8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Desempeño global del sistema y desempeño individual de procesos</w:delText>
              </w:r>
            </w:del>
          </w:p>
        </w:tc>
      </w:tr>
      <w:tr w:rsidR="00F907EE" w:rsidRPr="00F907EE" w:rsidDel="00A60D50" w14:paraId="01BCF4D1" w14:textId="77777777" w:rsidTr="00F907EE">
        <w:trPr>
          <w:trHeight w:val="660"/>
          <w:del w:id="584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C" w14:textId="77777777" w:rsidR="00F907EE" w:rsidRPr="00F907EE" w:rsidDel="00A60D50" w:rsidRDefault="00F907EE" w:rsidP="00F907EE">
            <w:pPr>
              <w:rPr>
                <w:del w:id="58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8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Estado de acciones correctivas y preventivas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D" w14:textId="77777777" w:rsidR="00F907EE" w:rsidRPr="00F907EE" w:rsidDel="00A60D50" w:rsidRDefault="00F907EE" w:rsidP="00F907EE">
            <w:pPr>
              <w:rPr>
                <w:del w:id="58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8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Estado de acciones correctivas y preventivas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E" w14:textId="77777777" w:rsidR="00F907EE" w:rsidRPr="00F907EE" w:rsidDel="00A60D50" w:rsidRDefault="00F907EE" w:rsidP="00F907EE">
            <w:pPr>
              <w:rPr>
                <w:del w:id="58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9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Estado de las acciones correctivas y preventivas;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CF" w14:textId="77777777" w:rsidR="00F907EE" w:rsidRPr="00F907EE" w:rsidDel="00A60D50" w:rsidRDefault="00F907EE" w:rsidP="00F907EE">
            <w:pPr>
              <w:rPr>
                <w:del w:id="59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9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0" w14:textId="77777777" w:rsidR="00F907EE" w:rsidRPr="00F907EE" w:rsidDel="00A60D50" w:rsidRDefault="00F907EE" w:rsidP="00F907EE">
            <w:pPr>
              <w:rPr>
                <w:del w:id="59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9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Resultados de acciones correctivas, preventivas y de mejora</w:delText>
              </w:r>
            </w:del>
          </w:p>
        </w:tc>
      </w:tr>
      <w:tr w:rsidR="00F907EE" w:rsidRPr="00F907EE" w:rsidDel="00A60D50" w14:paraId="01BCF4D7" w14:textId="77777777" w:rsidTr="00F907EE">
        <w:trPr>
          <w:trHeight w:val="675"/>
          <w:del w:id="595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2" w14:textId="77777777" w:rsidR="00F907EE" w:rsidRPr="00F907EE" w:rsidDel="00A60D50" w:rsidRDefault="00F907EE" w:rsidP="00F907EE">
            <w:pPr>
              <w:rPr>
                <w:del w:id="59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9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Acciones de seguimiento de revisiones previas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3" w14:textId="77777777" w:rsidR="00F907EE" w:rsidRPr="00F907EE" w:rsidDel="00A60D50" w:rsidRDefault="00F907EE" w:rsidP="00F907EE">
            <w:pPr>
              <w:rPr>
                <w:del w:id="59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59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Acciones de seguimiento de revisiones previas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4" w14:textId="77777777" w:rsidR="00F907EE" w:rsidRPr="00F907EE" w:rsidDel="00A60D50" w:rsidRDefault="00F907EE" w:rsidP="00F907EE">
            <w:pPr>
              <w:rPr>
                <w:del w:id="60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0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Seguimiento de las acciones resultantes de las revisiones previas llevadas a cabo por la dirección;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5" w14:textId="77777777" w:rsidR="00F907EE" w:rsidRPr="00F907EE" w:rsidDel="00A60D50" w:rsidRDefault="00F907EE" w:rsidP="00F907EE">
            <w:pPr>
              <w:rPr>
                <w:del w:id="60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0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Seguimiento de las acciones resultantes de las revisiones previas llevadas a cabo por la dirección;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6" w14:textId="77777777" w:rsidR="00F907EE" w:rsidRPr="00F907EE" w:rsidDel="00A60D50" w:rsidRDefault="00F907EE" w:rsidP="00F907EE">
            <w:pPr>
              <w:rPr>
                <w:del w:id="60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0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Revisiones anteriores</w:delText>
              </w:r>
            </w:del>
          </w:p>
        </w:tc>
      </w:tr>
      <w:tr w:rsidR="00F907EE" w:rsidRPr="00F907EE" w:rsidDel="00A60D50" w14:paraId="01BCF4DD" w14:textId="77777777" w:rsidTr="00F907EE">
        <w:trPr>
          <w:trHeight w:val="1515"/>
          <w:del w:id="606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8" w14:textId="77777777" w:rsidR="00F907EE" w:rsidRPr="00F907EE" w:rsidDel="00A60D50" w:rsidRDefault="00F907EE" w:rsidP="00F907EE">
            <w:pPr>
              <w:rPr>
                <w:del w:id="60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0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Cambios que podrían afectar al sistema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9" w14:textId="77777777" w:rsidR="00F907EE" w:rsidRPr="00F907EE" w:rsidDel="00A60D50" w:rsidRDefault="00F907EE" w:rsidP="00F907EE">
            <w:pPr>
              <w:rPr>
                <w:del w:id="60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1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Cambios que podrían afectar al sistema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A" w14:textId="77777777" w:rsidR="00F907EE" w:rsidRPr="00F907EE" w:rsidDel="00A60D50" w:rsidRDefault="00F907EE" w:rsidP="00F907EE">
            <w:pPr>
              <w:rPr>
                <w:del w:id="61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1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Los cambios en las circunstancias, incluyendo la evolución de los requisitos legales y otros requisitos</w:delText>
              </w:r>
              <w:r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 xml:space="preserve"> </w:delText>
              </w:r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relacionados con sus aspectos ambientales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B" w14:textId="77777777" w:rsidR="00F907EE" w:rsidRPr="00F907EE" w:rsidDel="00A60D50" w:rsidRDefault="00F907EE" w:rsidP="00F907EE">
            <w:pPr>
              <w:rPr>
                <w:del w:id="61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1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C" w14:textId="77777777" w:rsidR="00F907EE" w:rsidRPr="00F907EE" w:rsidDel="00A60D50" w:rsidRDefault="00F907EE" w:rsidP="00F907EE">
            <w:pPr>
              <w:rPr>
                <w:del w:id="61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1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Cambios que pueden afectar al Sistema</w:delText>
              </w:r>
            </w:del>
          </w:p>
        </w:tc>
      </w:tr>
      <w:tr w:rsidR="00F907EE" w:rsidRPr="00F907EE" w:rsidDel="00A60D50" w14:paraId="01BCF4E3" w14:textId="77777777" w:rsidTr="00F907EE">
        <w:trPr>
          <w:trHeight w:val="645"/>
          <w:del w:id="617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E" w14:textId="77777777" w:rsidR="00F907EE" w:rsidRPr="00F907EE" w:rsidDel="00A60D50" w:rsidRDefault="00F907EE" w:rsidP="00F907EE">
            <w:pPr>
              <w:rPr>
                <w:del w:id="61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1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Recomendaciones para la mejora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DF" w14:textId="77777777" w:rsidR="00F907EE" w:rsidRPr="00F907EE" w:rsidDel="00A60D50" w:rsidRDefault="00F907EE" w:rsidP="00F907EE">
            <w:pPr>
              <w:rPr>
                <w:del w:id="62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2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Recomendaciones para la mejora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0" w14:textId="77777777" w:rsidR="00F907EE" w:rsidRPr="00F907EE" w:rsidDel="00A60D50" w:rsidRDefault="00F907EE" w:rsidP="00F907EE">
            <w:pPr>
              <w:rPr>
                <w:del w:id="62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2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Las recomendaciones para la mejora.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1" w14:textId="77777777" w:rsidR="00F907EE" w:rsidRPr="00F907EE" w:rsidDel="00A60D50" w:rsidRDefault="00F907EE" w:rsidP="00F907EE">
            <w:pPr>
              <w:rPr>
                <w:del w:id="62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2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Las recomendaciones para la mejora.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2" w14:textId="77777777" w:rsidR="00F907EE" w:rsidRPr="00F907EE" w:rsidDel="00A60D50" w:rsidRDefault="00F907EE" w:rsidP="00F907EE">
            <w:pPr>
              <w:rPr>
                <w:del w:id="62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2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4E9" w14:textId="77777777" w:rsidTr="00F907EE">
        <w:trPr>
          <w:trHeight w:val="450"/>
          <w:del w:id="628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4" w14:textId="77777777" w:rsidR="00F907EE" w:rsidRPr="00F907EE" w:rsidDel="00A60D50" w:rsidRDefault="00F907EE" w:rsidP="00F907EE">
            <w:pPr>
              <w:rPr>
                <w:del w:id="62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3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5" w14:textId="77777777" w:rsidR="00F907EE" w:rsidRPr="00F907EE" w:rsidDel="00A60D50" w:rsidRDefault="00F907EE" w:rsidP="00F907EE">
            <w:pPr>
              <w:rPr>
                <w:del w:id="63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3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Objetivos de calidad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6" w14:textId="77777777" w:rsidR="00F907EE" w:rsidRPr="00F907EE" w:rsidDel="00A60D50" w:rsidRDefault="00F907EE" w:rsidP="00F907EE">
            <w:pPr>
              <w:rPr>
                <w:del w:id="63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3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Grado de cumplimiento de los objetivos y metas;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7" w14:textId="77777777" w:rsidR="00F907EE" w:rsidRPr="00F907EE" w:rsidDel="00A60D50" w:rsidRDefault="00F907EE" w:rsidP="00F907EE">
            <w:pPr>
              <w:rPr>
                <w:del w:id="63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3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8" w14:textId="77777777" w:rsidR="00F907EE" w:rsidRPr="00F907EE" w:rsidDel="00A60D50" w:rsidRDefault="00F907EE" w:rsidP="00F907EE">
            <w:pPr>
              <w:rPr>
                <w:del w:id="63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3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4EF" w14:textId="77777777" w:rsidTr="00F907EE">
        <w:trPr>
          <w:trHeight w:val="300"/>
          <w:del w:id="639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A" w14:textId="77777777" w:rsidR="00F907EE" w:rsidRPr="00F907EE" w:rsidDel="00A60D50" w:rsidRDefault="00F907EE" w:rsidP="00F907EE">
            <w:pPr>
              <w:rPr>
                <w:del w:id="64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4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B" w14:textId="77777777" w:rsidR="00F907EE" w:rsidRPr="00F907EE" w:rsidDel="00A60D50" w:rsidRDefault="00F907EE" w:rsidP="00F907EE">
            <w:pPr>
              <w:rPr>
                <w:del w:id="64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4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Costos de no calidad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C" w14:textId="77777777" w:rsidR="00F907EE" w:rsidRPr="00F907EE" w:rsidDel="00A60D50" w:rsidRDefault="00F907EE" w:rsidP="00F907EE">
            <w:pPr>
              <w:rPr>
                <w:del w:id="64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4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D" w14:textId="77777777" w:rsidR="00F907EE" w:rsidRPr="00F907EE" w:rsidDel="00A60D50" w:rsidRDefault="00F907EE" w:rsidP="00F907EE">
            <w:pPr>
              <w:rPr>
                <w:del w:id="64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4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EE" w14:textId="77777777" w:rsidR="00F907EE" w:rsidRPr="00F907EE" w:rsidDel="00A60D50" w:rsidRDefault="00F907EE" w:rsidP="00F907EE">
            <w:pPr>
              <w:rPr>
                <w:del w:id="64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4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4F5" w14:textId="77777777" w:rsidTr="00F907EE">
        <w:trPr>
          <w:trHeight w:val="300"/>
          <w:del w:id="650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0" w14:textId="77777777" w:rsidR="00F907EE" w:rsidRPr="00F907EE" w:rsidDel="00A60D50" w:rsidRDefault="00F907EE" w:rsidP="00F907EE">
            <w:pPr>
              <w:rPr>
                <w:del w:id="65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5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1" w14:textId="77777777" w:rsidR="00F907EE" w:rsidRPr="00F907EE" w:rsidDel="00A60D50" w:rsidRDefault="00F907EE" w:rsidP="00F907EE">
            <w:pPr>
              <w:rPr>
                <w:del w:id="65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5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Análisis de problemas en el mercado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2" w14:textId="77777777" w:rsidR="00F907EE" w:rsidRPr="00F907EE" w:rsidDel="00A60D50" w:rsidRDefault="00F907EE" w:rsidP="00F907EE">
            <w:pPr>
              <w:rPr>
                <w:del w:id="65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5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3" w14:textId="77777777" w:rsidR="00F907EE" w:rsidRPr="00F907EE" w:rsidDel="00A60D50" w:rsidRDefault="00F907EE" w:rsidP="00F907EE">
            <w:pPr>
              <w:rPr>
                <w:del w:id="65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5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4" w14:textId="77777777" w:rsidR="00F907EE" w:rsidRPr="00F907EE" w:rsidDel="00A60D50" w:rsidRDefault="00F907EE" w:rsidP="00F907EE">
            <w:pPr>
              <w:rPr>
                <w:del w:id="65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6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4FB" w14:textId="77777777" w:rsidTr="00F907EE">
        <w:trPr>
          <w:trHeight w:val="900"/>
          <w:del w:id="661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6" w14:textId="77777777" w:rsidR="00F907EE" w:rsidRPr="00F907EE" w:rsidDel="00A60D50" w:rsidRDefault="00F907EE" w:rsidP="00F907EE">
            <w:pPr>
              <w:rPr>
                <w:del w:id="66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6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7" w14:textId="77777777" w:rsidR="00F907EE" w:rsidRPr="00F907EE" w:rsidDel="00A60D50" w:rsidRDefault="00F907EE" w:rsidP="00F907EE">
            <w:pPr>
              <w:rPr>
                <w:del w:id="66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6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8" w14:textId="77777777" w:rsidR="00F907EE" w:rsidRPr="00F907EE" w:rsidDel="00A60D50" w:rsidRDefault="00F907EE" w:rsidP="00F907EE">
            <w:pPr>
              <w:rPr>
                <w:del w:id="66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6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Evaluaciones de cumplimiento con los requisitos legales y otros</w:delText>
              </w:r>
              <w:r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 xml:space="preserve"> </w:delText>
              </w:r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requisitos que la organización suscriba;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9" w14:textId="77777777" w:rsidR="00F907EE" w:rsidRPr="00F907EE" w:rsidDel="00A60D50" w:rsidRDefault="00F907EE" w:rsidP="00F907EE">
            <w:pPr>
              <w:rPr>
                <w:del w:id="66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6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A" w14:textId="77777777" w:rsidR="00F907EE" w:rsidRPr="00F907EE" w:rsidDel="00A60D50" w:rsidRDefault="00F907EE" w:rsidP="00F907EE">
            <w:pPr>
              <w:rPr>
                <w:del w:id="67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7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501" w14:textId="77777777" w:rsidTr="00F907EE">
        <w:trPr>
          <w:trHeight w:val="675"/>
          <w:del w:id="672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C" w14:textId="77777777" w:rsidR="00F907EE" w:rsidRPr="00F907EE" w:rsidDel="00A60D50" w:rsidRDefault="00F907EE" w:rsidP="00F907EE">
            <w:pPr>
              <w:rPr>
                <w:del w:id="673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74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D" w14:textId="77777777" w:rsidR="00F907EE" w:rsidRPr="00F907EE" w:rsidDel="00A60D50" w:rsidRDefault="00F907EE" w:rsidP="00F907EE">
            <w:pPr>
              <w:rPr>
                <w:del w:id="675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76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E" w14:textId="77777777" w:rsidR="00F907EE" w:rsidRPr="00F907EE" w:rsidDel="00A60D50" w:rsidRDefault="00F907EE" w:rsidP="00F907EE">
            <w:pPr>
              <w:rPr>
                <w:del w:id="677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78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Comunicaciones de las partes interesadas externas, incluidas las quejas;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4FF" w14:textId="77777777" w:rsidR="00F907EE" w:rsidRPr="00F907EE" w:rsidDel="00A60D50" w:rsidRDefault="00F907EE" w:rsidP="00F907EE">
            <w:pPr>
              <w:rPr>
                <w:del w:id="679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80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0" w14:textId="77777777" w:rsidR="00F907EE" w:rsidRPr="00F907EE" w:rsidDel="00A60D50" w:rsidRDefault="00F907EE" w:rsidP="00F907EE">
            <w:pPr>
              <w:rPr>
                <w:del w:id="681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82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</w:tr>
      <w:tr w:rsidR="00F907EE" w:rsidRPr="00F907EE" w:rsidDel="00A60D50" w14:paraId="01BCF507" w14:textId="77777777" w:rsidTr="00F907EE">
        <w:trPr>
          <w:trHeight w:val="495"/>
          <w:del w:id="683" w:author="Alywin Hacay Chang" w:date="2017-06-27T13:44:00Z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2" w14:textId="77777777" w:rsidR="00F907EE" w:rsidRPr="00F907EE" w:rsidDel="00A60D50" w:rsidRDefault="00F907EE" w:rsidP="00F907EE">
            <w:pPr>
              <w:rPr>
                <w:del w:id="684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85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3" w14:textId="77777777" w:rsidR="00F907EE" w:rsidRPr="00F907EE" w:rsidDel="00A60D50" w:rsidRDefault="00F907EE" w:rsidP="00F907EE">
            <w:pPr>
              <w:rPr>
                <w:del w:id="686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87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4" w14:textId="77777777" w:rsidR="00F907EE" w:rsidRPr="00F907EE" w:rsidDel="00A60D50" w:rsidRDefault="00F907EE" w:rsidP="00F907EE">
            <w:pPr>
              <w:rPr>
                <w:del w:id="688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89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5" w14:textId="77777777" w:rsidR="00F907EE" w:rsidRPr="00F907EE" w:rsidDel="00A60D50" w:rsidRDefault="00F907EE" w:rsidP="00F907EE">
            <w:pPr>
              <w:rPr>
                <w:del w:id="690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91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 </w:delText>
              </w:r>
            </w:del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F506" w14:textId="77777777" w:rsidR="00F907EE" w:rsidRPr="00F907EE" w:rsidDel="00A60D50" w:rsidRDefault="00F907EE" w:rsidP="00F907EE">
            <w:pPr>
              <w:rPr>
                <w:del w:id="692" w:author="Alywin Hacay Chang" w:date="2017-06-27T13:44:00Z"/>
                <w:rFonts w:ascii="Calibri" w:hAnsi="Calibri"/>
                <w:color w:val="000000"/>
                <w:sz w:val="16"/>
                <w:szCs w:val="16"/>
                <w:lang w:eastAsia="es-EC"/>
              </w:rPr>
            </w:pPr>
            <w:del w:id="693" w:author="Alywin Hacay Chang" w:date="2017-06-27T13:44:00Z">
              <w:r w:rsidRPr="00F907EE" w:rsidDel="00A60D50">
                <w:rPr>
                  <w:rFonts w:ascii="Calibri" w:hAnsi="Calibri"/>
                  <w:color w:val="000000"/>
                  <w:sz w:val="16"/>
                  <w:szCs w:val="16"/>
                  <w:lang w:eastAsia="es-EC"/>
                </w:rPr>
                <w:delText>Resultado de la gestión de riesgos</w:delText>
              </w:r>
            </w:del>
          </w:p>
        </w:tc>
      </w:tr>
    </w:tbl>
    <w:p w14:paraId="01BCF508" w14:textId="77777777" w:rsidR="00765E71" w:rsidRDefault="00765E71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509" w14:textId="44CEA9B7" w:rsidR="00D016AC" w:rsidRDefault="00D07F0A" w:rsidP="003946F6">
      <w:pPr>
        <w:autoSpaceDE w:val="0"/>
        <w:autoSpaceDN w:val="0"/>
        <w:adjustRightInd w:val="0"/>
        <w:ind w:right="28"/>
        <w:jc w:val="both"/>
        <w:rPr>
          <w:ins w:id="694" w:author="Alywin Hacay Chang" w:date="2017-06-27T11:09:00Z"/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Como resultado de esta</w:t>
      </w:r>
      <w:del w:id="695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reuni</w:t>
      </w:r>
      <w:r w:rsidR="00A60D50">
        <w:rPr>
          <w:rFonts w:asciiTheme="minorHAnsi" w:hAnsiTheme="minorHAnsi" w:cstheme="minorHAnsi"/>
          <w:sz w:val="24"/>
          <w:szCs w:val="24"/>
          <w:lang w:eastAsia="es-ES_tradnl"/>
        </w:rPr>
        <w:t>ón</w:t>
      </w:r>
      <w:del w:id="696" w:author="Alywin Hacay Chang" w:date="2017-06-27T13:46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on</w:delText>
        </w:r>
      </w:del>
      <w:del w:id="697" w:author="Alywin Hacay Chang" w:date="2017-06-27T13:45:00Z">
        <w:r w:rsidDel="00A60D50">
          <w:rPr>
            <w:rFonts w:asciiTheme="minorHAnsi" w:hAnsiTheme="minorHAnsi" w:cstheme="minorHAnsi"/>
            <w:sz w:val="24"/>
            <w:szCs w:val="24"/>
            <w:lang w:eastAsia="es-ES_tradnl"/>
          </w:rPr>
          <w:delText>es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se realizará un acta el cual es firmado por</w:t>
      </w:r>
      <w:ins w:id="698" w:author="Perez, Steeven" w:date="2020-07-10T11:33:00Z">
        <w:r w:rsidR="00FC52D7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o en su defecto un registro de asistencia virtual</w:t>
        </w:r>
      </w:ins>
      <w:ins w:id="699" w:author="Alywin Hacay Chang" w:date="2017-06-27T11:09:00Z">
        <w:r w:rsidR="00D016AC">
          <w:rPr>
            <w:rFonts w:asciiTheme="minorHAnsi" w:hAnsiTheme="minorHAnsi" w:cstheme="minorHAnsi"/>
            <w:sz w:val="24"/>
            <w:szCs w:val="24"/>
            <w:lang w:eastAsia="es-ES_tradnl"/>
          </w:rPr>
          <w:t>:</w:t>
        </w:r>
      </w:ins>
    </w:p>
    <w:p w14:paraId="01BCF50D" w14:textId="36324E66" w:rsidR="00D07F0A" w:rsidRDefault="00CF5F5C" w:rsidP="00CF5F5C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ins w:id="700" w:author="Perez, Steeven" w:date="2020-06-19T14:14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Gerente General</w:t>
        </w:r>
      </w:ins>
      <w:del w:id="701" w:author="Perez, Steeven" w:date="2020-06-19T14:14:00Z">
        <w:r w:rsidR="003946F6" w:rsidRPr="00D016AC" w:rsidDel="00CF5F5C">
          <w:rPr>
            <w:rFonts w:asciiTheme="minorHAnsi" w:hAnsiTheme="minorHAnsi" w:cstheme="minorHAnsi"/>
            <w:sz w:val="24"/>
            <w:szCs w:val="24"/>
            <w:lang w:eastAsia="es-ES_tradnl"/>
          </w:rPr>
          <w:delText>VPO</w:delText>
        </w:r>
      </w:del>
      <w:r w:rsidR="003946F6" w:rsidRPr="00D016AC">
        <w:rPr>
          <w:rFonts w:asciiTheme="minorHAnsi" w:hAnsiTheme="minorHAnsi" w:cstheme="minorHAnsi"/>
          <w:sz w:val="24"/>
          <w:szCs w:val="24"/>
          <w:lang w:eastAsia="es-ES_tradnl"/>
        </w:rPr>
        <w:t xml:space="preserve"> como la alta dirección </w:t>
      </w:r>
      <w:r w:rsidR="00D016AC" w:rsidRPr="00D016AC">
        <w:rPr>
          <w:rFonts w:asciiTheme="minorHAnsi" w:hAnsiTheme="minorHAnsi" w:cstheme="minorHAnsi"/>
          <w:sz w:val="24"/>
          <w:szCs w:val="24"/>
          <w:lang w:eastAsia="es-ES_tradnl"/>
        </w:rPr>
        <w:t>de los sistemas de gestión</w:t>
      </w:r>
      <w:ins w:id="702" w:author="Perez, Steeven" w:date="2020-06-19T14:14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.</w:t>
        </w:r>
      </w:ins>
      <w:del w:id="703" w:author="Perez, Steeven" w:date="2020-06-19T14:14:00Z">
        <w:r w:rsidR="00D016AC" w:rsidRPr="00D016AC" w:rsidDel="00CF5F5C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y di</w:delText>
        </w:r>
        <w:r w:rsidR="00D016AC" w:rsidDel="00CF5F5C">
          <w:rPr>
            <w:rFonts w:asciiTheme="minorHAnsi" w:hAnsiTheme="minorHAnsi" w:cstheme="minorHAnsi"/>
            <w:sz w:val="24"/>
            <w:szCs w:val="24"/>
            <w:lang w:eastAsia="es-ES_tradnl"/>
          </w:rPr>
          <w:delText>rector técnico de Laboratorio Tecnova.</w:delText>
        </w:r>
      </w:del>
    </w:p>
    <w:p w14:paraId="01BCF50E" w14:textId="5CA2474C" w:rsidR="00D016AC" w:rsidRDefault="00BE463B" w:rsidP="00CF5F5C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ins w:id="704" w:author="Perez, Steeven" w:date="2020-06-19T14:18:00Z"/>
          <w:rFonts w:asciiTheme="minorHAnsi" w:hAnsiTheme="minorHAnsi" w:cstheme="minorHAnsi"/>
          <w:sz w:val="24"/>
          <w:szCs w:val="24"/>
          <w:lang w:eastAsia="es-ES_tradnl"/>
        </w:rPr>
      </w:pPr>
      <w:ins w:id="705" w:author="Perez, Steeven" w:date="2020-06-19T14:16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lastRenderedPageBreak/>
          <w:t>Ge</w:t>
        </w:r>
        <w:r w:rsidR="00CF5F5C">
          <w:rPr>
            <w:rFonts w:asciiTheme="minorHAnsi" w:hAnsiTheme="minorHAnsi" w:cstheme="minorHAnsi"/>
            <w:sz w:val="24"/>
            <w:szCs w:val="24"/>
            <w:lang w:eastAsia="es-ES_tradnl"/>
          </w:rPr>
          <w:t>rente de HS&amp;WE</w:t>
        </w:r>
      </w:ins>
      <w:del w:id="706" w:author="Perez, Steeven" w:date="2020-06-19T14:16:00Z">
        <w:r w:rsidR="00D016AC" w:rsidDel="00CF5F5C">
          <w:rPr>
            <w:rFonts w:asciiTheme="minorHAnsi" w:hAnsiTheme="minorHAnsi" w:cstheme="minorHAnsi"/>
            <w:sz w:val="24"/>
            <w:szCs w:val="24"/>
            <w:lang w:eastAsia="es-ES_tradnl"/>
          </w:rPr>
          <w:delText>GSSA</w:delText>
        </w:r>
      </w:del>
      <w:ins w:id="707" w:author="Perez, Steeven" w:date="2020-06-19T14:15:00Z">
        <w:r w:rsidR="00CF5F5C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  <w:r w:rsidR="00D016AC" w:rsidRPr="00CF5F5C">
        <w:rPr>
          <w:rFonts w:asciiTheme="minorHAnsi" w:hAnsiTheme="minorHAnsi" w:cstheme="minorHAnsi"/>
          <w:sz w:val="24"/>
          <w:szCs w:val="24"/>
          <w:lang w:eastAsia="es-ES_tradnl"/>
        </w:rPr>
        <w:t xml:space="preserve">como representante de la alta dirección ante </w:t>
      </w:r>
      <w:ins w:id="708" w:author="Perez, Steeven" w:date="2020-06-19T14:16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el</w:t>
        </w:r>
      </w:ins>
      <w:del w:id="709" w:author="Perez, Steeven" w:date="2020-06-19T14:16:00Z">
        <w:r w:rsidR="00D016AC" w:rsidRPr="00CF5F5C" w:rsidDel="00BE463B">
          <w:rPr>
            <w:rFonts w:asciiTheme="minorHAnsi" w:hAnsiTheme="minorHAnsi" w:cstheme="minorHAnsi"/>
            <w:sz w:val="24"/>
            <w:szCs w:val="24"/>
            <w:lang w:eastAsia="es-ES_tradnl"/>
          </w:rPr>
          <w:delText>los</w:delText>
        </w:r>
      </w:del>
      <w:r w:rsidR="00D016AC" w:rsidRPr="00CF5F5C">
        <w:rPr>
          <w:rFonts w:asciiTheme="minorHAnsi" w:hAnsiTheme="minorHAnsi" w:cstheme="minorHAnsi"/>
          <w:sz w:val="24"/>
          <w:szCs w:val="24"/>
          <w:lang w:eastAsia="es-ES_tradnl"/>
        </w:rPr>
        <w:t xml:space="preserve"> sistema</w:t>
      </w:r>
      <w:del w:id="710" w:author="Perez, Steeven" w:date="2020-06-19T14:18:00Z">
        <w:r w:rsidR="00D016AC" w:rsidRPr="00CF5F5C" w:rsidDel="00BE463B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 w:rsidR="00D016AC" w:rsidRPr="00CF5F5C">
        <w:rPr>
          <w:rFonts w:asciiTheme="minorHAnsi" w:hAnsiTheme="minorHAnsi" w:cstheme="minorHAnsi"/>
          <w:sz w:val="24"/>
          <w:szCs w:val="24"/>
          <w:lang w:eastAsia="es-ES_tradnl"/>
        </w:rPr>
        <w:t xml:space="preserve"> de gestión</w:t>
      </w:r>
      <w:ins w:id="711" w:author="Perez, Steeven" w:date="2020-06-19T14:16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  <w:ins w:id="712" w:author="Perez, Steeven" w:date="2020-06-19T14:17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de Control de Seguridad </w:t>
        </w:r>
      </w:ins>
      <w:ins w:id="713" w:author="Perez, Steeven" w:date="2020-06-19T14:16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BASC</w:t>
        </w:r>
      </w:ins>
      <w:r w:rsidR="00D016AC" w:rsidRPr="00CF5F5C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del w:id="714" w:author="Perez, Steeven" w:date="2020-06-19T14:17:00Z">
        <w:r w:rsidR="00D016AC" w:rsidRPr="00CF5F5C" w:rsidDel="00BE463B">
          <w:rPr>
            <w:rFonts w:asciiTheme="minorHAnsi" w:hAnsiTheme="minorHAnsi" w:cstheme="minorHAnsi"/>
            <w:sz w:val="24"/>
            <w:szCs w:val="24"/>
            <w:lang w:eastAsia="es-ES_tradnl"/>
          </w:rPr>
          <w:delText>y responsable de calidad de Laboratorio Tecnova</w:delText>
        </w:r>
      </w:del>
      <w:ins w:id="715" w:author="Alywin Hacay Chang" w:date="2017-06-27T11:11:00Z">
        <w:del w:id="716" w:author="Perez, Steeven" w:date="2020-06-19T14:17:00Z">
          <w:r w:rsidR="00D016AC" w:rsidRPr="00CF5F5C" w:rsidDel="00BE463B">
            <w:rPr>
              <w:rFonts w:asciiTheme="minorHAnsi" w:hAnsiTheme="minorHAnsi" w:cstheme="minorHAnsi"/>
              <w:sz w:val="24"/>
              <w:szCs w:val="24"/>
              <w:lang w:eastAsia="es-ES_tradnl"/>
              <w:rPrChange w:id="717" w:author="Perez, Steeven" w:date="2020-06-19T14:15:00Z">
                <w:rPr>
                  <w:lang w:eastAsia="es-ES_tradnl"/>
                </w:rPr>
              </w:rPrChange>
            </w:rPr>
            <w:delText>.</w:delText>
          </w:r>
        </w:del>
      </w:ins>
      <w:ins w:id="718" w:author="Perez, Steeven" w:date="2020-06-19T14:17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e</w:t>
        </w:r>
      </w:ins>
      <w:ins w:id="719" w:author="Perez, Steeven" w:date="2020-06-19T14:18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  <w:ins w:id="720" w:author="Perez, Steeven" w:date="2020-06-19T14:17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ISO 14001</w:t>
        </w:r>
      </w:ins>
    </w:p>
    <w:p w14:paraId="58960886" w14:textId="2BFD98AF" w:rsidR="00BE463B" w:rsidRDefault="00BE463B" w:rsidP="00CF5F5C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ins w:id="721" w:author="Perez, Steeven" w:date="2020-07-10T11:32:00Z"/>
          <w:rFonts w:asciiTheme="minorHAnsi" w:hAnsiTheme="minorHAnsi" w:cstheme="minorHAnsi"/>
          <w:sz w:val="24"/>
          <w:szCs w:val="24"/>
          <w:lang w:eastAsia="es-ES_tradnl"/>
        </w:rPr>
      </w:pPr>
      <w:ins w:id="722" w:author="Perez, Steeven" w:date="2020-06-19T14:18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Jefe de Calidad como representante ante el sistema de gestión de la calidad ISO 9001</w:t>
        </w:r>
      </w:ins>
      <w:ins w:id="723" w:author="Perez, Steeven" w:date="2020-06-19T14:19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.</w:t>
        </w:r>
      </w:ins>
    </w:p>
    <w:p w14:paraId="3AD73589" w14:textId="61A57C72" w:rsidR="00FC52D7" w:rsidRPr="00FC52D7" w:rsidRDefault="00FC52D7">
      <w:pPr>
        <w:autoSpaceDE w:val="0"/>
        <w:autoSpaceDN w:val="0"/>
        <w:adjustRightInd w:val="0"/>
        <w:ind w:left="360" w:right="28"/>
        <w:jc w:val="both"/>
        <w:rPr>
          <w:rFonts w:asciiTheme="minorHAnsi" w:hAnsiTheme="minorHAnsi" w:cstheme="minorHAnsi"/>
          <w:sz w:val="24"/>
          <w:szCs w:val="24"/>
          <w:lang w:eastAsia="es-ES_tradnl"/>
          <w:rPrChange w:id="724" w:author="Perez, Steeven" w:date="2020-07-10T11:33:00Z">
            <w:rPr>
              <w:lang w:eastAsia="es-ES_tradnl"/>
            </w:rPr>
          </w:rPrChange>
        </w:rPr>
        <w:pPrChange w:id="725" w:author="Perez, Steeven" w:date="2020-07-10T11:33:00Z">
          <w:pPr>
            <w:pStyle w:val="Prrafodelista"/>
            <w:numPr>
              <w:numId w:val="7"/>
            </w:numPr>
            <w:autoSpaceDE w:val="0"/>
            <w:autoSpaceDN w:val="0"/>
            <w:adjustRightInd w:val="0"/>
            <w:ind w:left="720" w:right="28" w:hanging="360"/>
            <w:jc w:val="both"/>
          </w:pPr>
        </w:pPrChange>
      </w:pPr>
      <w:ins w:id="726" w:author="Perez, Steeven" w:date="2020-07-10T11:33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o en su defecto un registro de asistencia virtual</w:t>
        </w:r>
      </w:ins>
    </w:p>
    <w:p w14:paraId="01BCF50F" w14:textId="77777777" w:rsidR="00D07F0A" w:rsidRDefault="00D07F0A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510" w14:textId="77777777" w:rsidR="00D07F0A" w:rsidRDefault="00D07F0A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1BCF511" w14:textId="77777777" w:rsidR="001D3676" w:rsidRPr="003B4CAE" w:rsidRDefault="001D3676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sectPr w:rsidR="001D3676" w:rsidRPr="003B4CAE" w:rsidSect="00507CBD">
      <w:headerReference w:type="default" r:id="rId12"/>
      <w:footerReference w:type="default" r:id="rId13"/>
      <w:pgSz w:w="12240" w:h="15840"/>
      <w:pgMar w:top="1418" w:right="1325" w:bottom="680" w:left="1531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0179" w14:textId="77777777" w:rsidR="00A563EA" w:rsidRDefault="00A563EA">
      <w:r>
        <w:separator/>
      </w:r>
    </w:p>
  </w:endnote>
  <w:endnote w:type="continuationSeparator" w:id="0">
    <w:p w14:paraId="28C67386" w14:textId="77777777" w:rsidR="00A563EA" w:rsidRDefault="00A5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2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7"/>
      <w:gridCol w:w="2014"/>
      <w:gridCol w:w="1846"/>
      <w:gridCol w:w="1679"/>
      <w:gridCol w:w="1175"/>
      <w:gridCol w:w="1291"/>
    </w:tblGrid>
    <w:tr w:rsidR="00A60D50" w14:paraId="01BCF52D" w14:textId="77777777" w:rsidTr="00A00787">
      <w:trPr>
        <w:trHeight w:val="496"/>
      </w:trPr>
      <w:tc>
        <w:tcPr>
          <w:tcW w:w="1847" w:type="dxa"/>
        </w:tcPr>
        <w:p w14:paraId="01BCF521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Elaborado por:</w:t>
          </w:r>
        </w:p>
        <w:p w14:paraId="01BCF522" w14:textId="2FBB56B4" w:rsidR="00A60D50" w:rsidRPr="00B741D2" w:rsidRDefault="002143A1" w:rsidP="00D86887">
          <w:pPr>
            <w:pStyle w:val="Piedepgina"/>
            <w:jc w:val="both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ins w:id="738" w:author="Perez, Steeven" w:date="2020-06-19T15:39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S. Pérez</w:t>
            </w:r>
          </w:ins>
          <w:del w:id="739" w:author="Perez, Steeven" w:date="2020-06-19T15:39:00Z">
            <w:r w:rsidR="00A60D50" w:rsidDel="002143A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A. H</w:delText>
            </w:r>
          </w:del>
          <w:del w:id="740" w:author="Perez, Steeven" w:date="2020-06-19T15:38:00Z">
            <w:r w:rsidR="00A60D50" w:rsidDel="002143A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acay</w:delText>
            </w:r>
          </w:del>
        </w:p>
      </w:tc>
      <w:tc>
        <w:tcPr>
          <w:tcW w:w="2014" w:type="dxa"/>
        </w:tcPr>
        <w:p w14:paraId="01BCF523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01BCF524" w14:textId="77777777" w:rsidR="00A60D50" w:rsidRPr="00B741D2" w:rsidRDefault="00A60D50" w:rsidP="00D86887">
          <w:pPr>
            <w:pStyle w:val="Piedepgina"/>
            <w:jc w:val="center"/>
            <w:rPr>
              <w:rFonts w:asciiTheme="minorHAnsi" w:hAnsiTheme="minorHAnsi" w:cstheme="minorHAnsi"/>
              <w:color w:val="0000FF"/>
              <w:sz w:val="24"/>
              <w:szCs w:val="24"/>
              <w:lang w:val="es-ES_tradnl"/>
            </w:rPr>
          </w:pPr>
          <w:del w:id="741" w:author="Perez, Steeven" w:date="2020-06-19T15:39:00Z">
            <w:r w:rsidDel="002143A1">
              <w:rPr>
                <w:rFonts w:asciiTheme="minorHAnsi" w:hAnsiTheme="minorHAnsi" w:cstheme="minorHAnsi"/>
                <w:color w:val="0000FF"/>
                <w:sz w:val="24"/>
                <w:szCs w:val="24"/>
                <w:lang w:val="es-ES_tradnl"/>
              </w:rPr>
              <w:delText>AHA</w:delText>
            </w:r>
          </w:del>
        </w:p>
      </w:tc>
      <w:tc>
        <w:tcPr>
          <w:tcW w:w="1846" w:type="dxa"/>
        </w:tcPr>
        <w:p w14:paraId="01BCF525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01BCF526" w14:textId="77777777" w:rsidR="00A60D50" w:rsidRPr="00B741D2" w:rsidRDefault="00A60D50" w:rsidP="00D86887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del w:id="742" w:author="Perez, Steeven" w:date="2020-06-19T15:39:00Z">
            <w:r w:rsidRPr="00A00787" w:rsidDel="002143A1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CPvC</w:delText>
            </w:r>
          </w:del>
        </w:p>
      </w:tc>
      <w:tc>
        <w:tcPr>
          <w:tcW w:w="1679" w:type="dxa"/>
        </w:tcPr>
        <w:p w14:paraId="01BCF527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Fecha:</w:t>
          </w:r>
        </w:p>
        <w:p w14:paraId="01BCF528" w14:textId="19D3F92A" w:rsidR="00A60D50" w:rsidRPr="00B741D2" w:rsidRDefault="002143A1" w:rsidP="00D86887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ins w:id="743" w:author="Perez, Steeven" w:date="2020-06-19T15:40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Jun26</w:t>
            </w:r>
          </w:ins>
          <w:ins w:id="744" w:author="Maria Leon" w:date="2017-06-28T13:35:00Z">
            <w:del w:id="745" w:author="Perez, Steeven" w:date="2020-06-19T15:39:00Z">
              <w:r w:rsidR="007C4CE9" w:rsidDel="002143A1">
                <w:rPr>
                  <w:rFonts w:asciiTheme="minorHAnsi" w:hAnsiTheme="minorHAnsi" w:cstheme="minorHAnsi"/>
                  <w:i/>
                  <w:color w:val="0000FF"/>
                  <w:sz w:val="24"/>
                  <w:szCs w:val="18"/>
                  <w:lang w:val="es-ES_tradnl"/>
                </w:rPr>
                <w:delText>Jun28</w:delText>
              </w:r>
            </w:del>
            <w:r w:rsidR="007C4CE9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/20</w:t>
            </w:r>
          </w:ins>
          <w:ins w:id="746" w:author="Perez, Steeven" w:date="2020-06-19T15:40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20</w:t>
            </w:r>
          </w:ins>
          <w:ins w:id="747" w:author="Maria Leon" w:date="2017-06-28T13:35:00Z">
            <w:del w:id="748" w:author="Perez, Steeven" w:date="2020-06-19T15:40:00Z">
              <w:r w:rsidR="007C4CE9" w:rsidDel="002143A1">
                <w:rPr>
                  <w:rFonts w:asciiTheme="minorHAnsi" w:hAnsiTheme="minorHAnsi" w:cstheme="minorHAnsi"/>
                  <w:i/>
                  <w:color w:val="0000FF"/>
                  <w:sz w:val="24"/>
                  <w:szCs w:val="18"/>
                  <w:lang w:val="es-ES_tradnl"/>
                </w:rPr>
                <w:delText>17</w:delText>
              </w:r>
            </w:del>
          </w:ins>
          <w:del w:id="749" w:author="Alywin Hacay Chang" w:date="2017-06-27T13:57:00Z">
            <w:r w:rsidR="00A60D50" w:rsidRPr="00A00787" w:rsidDel="00AC6669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May04/2016</w:delText>
            </w:r>
          </w:del>
        </w:p>
      </w:tc>
      <w:tc>
        <w:tcPr>
          <w:tcW w:w="1175" w:type="dxa"/>
        </w:tcPr>
        <w:p w14:paraId="01BCF529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Versión:</w:t>
          </w:r>
        </w:p>
        <w:p w14:paraId="01BCF52A" w14:textId="248692D8" w:rsidR="00A60D50" w:rsidRPr="00B741D2" w:rsidRDefault="00A60D50" w:rsidP="00D86887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3</w:t>
          </w:r>
          <w:r w:rsidRPr="00B741D2">
            <w:rPr>
              <w:rFonts w:asciiTheme="minorHAnsi" w:hAnsiTheme="minorHAnsi" w:cstheme="minorHAnsi"/>
              <w:sz w:val="24"/>
              <w:szCs w:val="24"/>
              <w:lang w:val="es-ES_tradnl"/>
            </w:rPr>
            <w:t>.</w:t>
          </w:r>
          <w:ins w:id="750" w:author="Perez, Steeven" w:date="2020-06-19T15:40:00Z">
            <w:r w:rsidR="002143A1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2</w:t>
            </w:r>
          </w:ins>
          <w:ins w:id="751" w:author="Alywin Hacay Chang" w:date="2017-06-27T13:58:00Z">
            <w:del w:id="752" w:author="Perez, Steeven" w:date="2020-06-19T15:40:00Z">
              <w:r w:rsidR="00AC6669" w:rsidDel="002143A1">
                <w:rPr>
                  <w:rFonts w:asciiTheme="minorHAnsi" w:hAnsiTheme="minorHAnsi" w:cstheme="minorHAnsi"/>
                  <w:sz w:val="24"/>
                  <w:szCs w:val="24"/>
                  <w:lang w:val="es-ES_tradnl"/>
                </w:rPr>
                <w:delText>1</w:delText>
              </w:r>
            </w:del>
          </w:ins>
          <w:del w:id="753" w:author="Alywin Hacay Chang" w:date="2017-06-27T13:58:00Z">
            <w:r w:rsidRPr="00B741D2" w:rsidDel="00AC6669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0</w:delText>
            </w:r>
          </w:del>
        </w:p>
      </w:tc>
      <w:tc>
        <w:tcPr>
          <w:tcW w:w="1291" w:type="dxa"/>
        </w:tcPr>
        <w:p w14:paraId="01BCF52B" w14:textId="77777777" w:rsidR="00A60D50" w:rsidRPr="00B741D2" w:rsidRDefault="00A60D50" w:rsidP="00FF4AA6">
          <w:pPr>
            <w:pStyle w:val="Piedepgina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7C4CE9">
            <w:rPr>
              <w:rFonts w:asciiTheme="minorHAnsi" w:hAnsiTheme="minorHAnsi" w:cstheme="minorHAnsi"/>
              <w:sz w:val="18"/>
              <w:szCs w:val="18"/>
              <w:rPrChange w:id="754" w:author="Maria Leon" w:date="2017-06-28T13:36:00Z">
                <w:rPr>
                  <w:rFonts w:asciiTheme="minorHAnsi" w:hAnsiTheme="minorHAnsi" w:cstheme="minorHAnsi"/>
                  <w:b/>
                  <w:sz w:val="18"/>
                  <w:szCs w:val="18"/>
                </w:rPr>
              </w:rPrChange>
            </w:rPr>
            <w:t>Página</w:t>
          </w:r>
          <w:r w:rsidRPr="00B741D2">
            <w:rPr>
              <w:rFonts w:asciiTheme="minorHAnsi" w:hAnsiTheme="minorHAnsi" w:cstheme="minorHAnsi"/>
              <w:b/>
              <w:sz w:val="18"/>
              <w:szCs w:val="18"/>
            </w:rPr>
            <w:t>:</w:t>
          </w:r>
          <w:r>
            <w:rPr>
              <w:rFonts w:asciiTheme="minorHAnsi" w:hAnsiTheme="minorHAnsi" w:cstheme="minorHAnsi"/>
              <w:b/>
              <w:sz w:val="18"/>
              <w:szCs w:val="18"/>
            </w:rPr>
            <w:t xml:space="preserve"> </w:t>
          </w:r>
        </w:p>
        <w:p w14:paraId="01BCF52C" w14:textId="298680CD" w:rsidR="00A60D50" w:rsidRPr="00EB48ED" w:rsidRDefault="00EB48ED" w:rsidP="00A00787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ins w:id="755" w:author="Maria Leon" w:date="2017-06-28T13:40:00Z">
            <w:r w:rsidRPr="00EB48ED">
              <w:rPr>
                <w:rStyle w:val="Nmerodepgina"/>
                <w:rFonts w:ascii="Calibri" w:hAnsi="Calibri" w:cs="Calibri"/>
                <w:sz w:val="24"/>
                <w:szCs w:val="24"/>
                <w:lang w:val="es-ES_tradnl"/>
                <w:rPrChange w:id="756" w:author="Maria Leon" w:date="2017-06-28T13:41:00Z">
                  <w:rPr>
                    <w:rStyle w:val="Nmerodepgina"/>
                    <w:rFonts w:ascii="Calibri" w:hAnsi="Calibri" w:cs="Calibri"/>
                    <w:szCs w:val="24"/>
                    <w:lang w:val="es-ES_tradnl"/>
                  </w:rPr>
                </w:rPrChange>
              </w:rPr>
              <w:fldChar w:fldCharType="begin"/>
            </w:r>
            <w:r w:rsidRPr="00EB48ED">
              <w:rPr>
                <w:rStyle w:val="Nmerodepgina"/>
                <w:rFonts w:ascii="Calibri" w:hAnsi="Calibri" w:cs="Calibri"/>
                <w:sz w:val="24"/>
                <w:szCs w:val="24"/>
                <w:lang w:val="es-ES_tradnl"/>
                <w:rPrChange w:id="757" w:author="Maria Leon" w:date="2017-06-28T13:41:00Z">
                  <w:rPr>
                    <w:rStyle w:val="Nmerodepgina"/>
                    <w:rFonts w:ascii="Calibri" w:hAnsi="Calibri" w:cs="Calibri"/>
                    <w:lang w:val="es-ES_tradnl"/>
                  </w:rPr>
                </w:rPrChange>
              </w:rPr>
              <w:instrText xml:space="preserve"> PAGE </w:instrText>
            </w:r>
            <w:r w:rsidRPr="00EB48ED">
              <w:rPr>
                <w:rStyle w:val="Nmerodepgina"/>
                <w:rFonts w:ascii="Calibri" w:hAnsi="Calibri" w:cs="Calibri"/>
                <w:sz w:val="24"/>
                <w:szCs w:val="24"/>
                <w:lang w:val="es-ES_tradnl"/>
                <w:rPrChange w:id="758" w:author="Maria Leon" w:date="2017-06-28T13:41:00Z">
                  <w:rPr>
                    <w:rStyle w:val="Nmerodepgina"/>
                    <w:rFonts w:ascii="Calibri" w:hAnsi="Calibri" w:cs="Calibri"/>
                    <w:szCs w:val="24"/>
                    <w:lang w:val="es-ES_tradnl"/>
                  </w:rPr>
                </w:rPrChange>
              </w:rPr>
              <w:fldChar w:fldCharType="separate"/>
            </w:r>
          </w:ins>
          <w:r>
            <w:rPr>
              <w:rStyle w:val="Nmerodepgina"/>
              <w:rFonts w:ascii="Calibri" w:hAnsi="Calibri" w:cs="Calibri"/>
              <w:noProof/>
              <w:sz w:val="24"/>
              <w:szCs w:val="24"/>
              <w:lang w:val="es-ES_tradnl"/>
            </w:rPr>
            <w:t>1</w:t>
          </w:r>
          <w:ins w:id="759" w:author="Maria Leon" w:date="2017-06-28T13:40:00Z">
            <w:r w:rsidRPr="00EB48ED">
              <w:rPr>
                <w:rStyle w:val="Nmerodepgina"/>
                <w:rFonts w:ascii="Calibri" w:hAnsi="Calibri" w:cs="Calibri"/>
                <w:sz w:val="24"/>
                <w:szCs w:val="24"/>
                <w:lang w:val="es-ES_tradnl"/>
                <w:rPrChange w:id="760" w:author="Maria Leon" w:date="2017-06-28T13:41:00Z">
                  <w:rPr>
                    <w:rStyle w:val="Nmerodepgina"/>
                    <w:rFonts w:ascii="Calibri" w:hAnsi="Calibri" w:cs="Calibri"/>
                    <w:szCs w:val="24"/>
                    <w:lang w:val="es-ES_tradnl"/>
                  </w:rPr>
                </w:rPrChange>
              </w:rPr>
              <w:fldChar w:fldCharType="end"/>
            </w:r>
            <w:r w:rsidRPr="00EB48ED">
              <w:rPr>
                <w:rStyle w:val="Nmerodepgina"/>
                <w:rFonts w:ascii="Calibri" w:hAnsi="Calibri" w:cs="Calibri"/>
                <w:sz w:val="24"/>
                <w:szCs w:val="24"/>
                <w:lang w:val="es-ES_tradnl"/>
                <w:rPrChange w:id="761" w:author="Maria Leon" w:date="2017-06-28T13:41:00Z">
                  <w:rPr>
                    <w:rStyle w:val="Nmerodepgina"/>
                    <w:rFonts w:ascii="Calibri" w:hAnsi="Calibri" w:cs="Calibri"/>
                    <w:szCs w:val="24"/>
                    <w:lang w:val="es-ES_tradnl"/>
                  </w:rPr>
                </w:rPrChange>
              </w:rPr>
              <w:t xml:space="preserve"> de </w:t>
            </w:r>
          </w:ins>
          <w:ins w:id="762" w:author="Perez, Steeven" w:date="2020-06-19T15:40:00Z">
            <w:r w:rsidR="002143A1">
              <w:rPr>
                <w:rStyle w:val="Nmerodepgina"/>
                <w:rFonts w:ascii="Calibri" w:hAnsi="Calibri" w:cs="Calibri"/>
                <w:sz w:val="24"/>
                <w:szCs w:val="24"/>
              </w:rPr>
              <w:t>3</w:t>
            </w:r>
          </w:ins>
          <w:ins w:id="763" w:author="Maria Leon" w:date="2017-06-28T13:41:00Z">
            <w:del w:id="764" w:author="Perez, Steeven" w:date="2020-06-19T15:40:00Z">
              <w:r w:rsidDel="002143A1">
                <w:rPr>
                  <w:rStyle w:val="Nmerodepgina"/>
                  <w:rFonts w:ascii="Calibri" w:hAnsi="Calibri" w:cs="Calibri"/>
                  <w:sz w:val="24"/>
                  <w:szCs w:val="24"/>
                </w:rPr>
                <w:delText>5</w:delText>
              </w:r>
            </w:del>
          </w:ins>
          <w:del w:id="765" w:author="Maria Leon" w:date="2017-06-28T13:40:00Z"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="00A60D50" w:rsidRPr="00EB48ED" w:rsidDel="00EB48ED">
              <w:rPr>
                <w:rFonts w:asciiTheme="minorHAnsi" w:hAnsiTheme="minorHAnsi" w:cstheme="minorHAnsi"/>
                <w:sz w:val="24"/>
                <w:szCs w:val="24"/>
              </w:rPr>
              <w:delInstrText xml:space="preserve"> PAGE </w:delInstrText>
            </w:r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EB48ED" w:rsidDel="00EB48ED">
              <w:rPr>
                <w:rFonts w:asciiTheme="minorHAnsi" w:hAnsiTheme="minorHAnsi" w:cstheme="minorHAnsi"/>
                <w:noProof/>
                <w:sz w:val="24"/>
                <w:szCs w:val="24"/>
              </w:rPr>
              <w:delText>1</w:delText>
            </w:r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r w:rsidR="00A60D50" w:rsidRPr="00EB48ED" w:rsidDel="00EB48ED">
              <w:rPr>
                <w:rFonts w:asciiTheme="minorHAnsi" w:hAnsiTheme="minorHAnsi" w:cstheme="minorHAnsi"/>
                <w:sz w:val="24"/>
                <w:szCs w:val="24"/>
              </w:rPr>
              <w:delText xml:space="preserve"> de </w:delText>
            </w:r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="00A60D50" w:rsidRPr="00EB48ED" w:rsidDel="00EB48ED">
              <w:rPr>
                <w:rFonts w:asciiTheme="minorHAnsi" w:hAnsiTheme="minorHAnsi" w:cstheme="minorHAnsi"/>
                <w:sz w:val="24"/>
                <w:szCs w:val="24"/>
              </w:rPr>
              <w:delInstrText xml:space="preserve"> NUMPAGES </w:delInstrText>
            </w:r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EB48ED" w:rsidDel="00EB48ED">
              <w:rPr>
                <w:rFonts w:asciiTheme="minorHAnsi" w:hAnsiTheme="minorHAnsi" w:cstheme="minorHAnsi"/>
                <w:noProof/>
                <w:sz w:val="24"/>
                <w:szCs w:val="24"/>
              </w:rPr>
              <w:delText>5</w:delText>
            </w:r>
            <w:r w:rsidR="00A60D50" w:rsidRPr="008D3800" w:rsidDel="00EB48E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del>
        </w:p>
      </w:tc>
    </w:tr>
  </w:tbl>
  <w:p w14:paraId="01BCF52E" w14:textId="77777777" w:rsidR="00A60D50" w:rsidRDefault="00A60D50">
    <w:pPr>
      <w:pStyle w:val="Piedepgina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C45E3" w14:textId="77777777" w:rsidR="00A563EA" w:rsidRDefault="00A563EA">
      <w:r>
        <w:separator/>
      </w:r>
    </w:p>
  </w:footnote>
  <w:footnote w:type="continuationSeparator" w:id="0">
    <w:p w14:paraId="329DA4D8" w14:textId="77777777" w:rsidR="00A563EA" w:rsidRDefault="00A56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727" w:author="Zambrano, Edwin" w:date="2020-05-11T01:15:00Z">
        <w:tblPr>
          <w:tblW w:w="9640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4820"/>
      <w:gridCol w:w="4820"/>
      <w:tblGridChange w:id="728">
        <w:tblGrid>
          <w:gridCol w:w="170"/>
          <w:gridCol w:w="4650"/>
          <w:gridCol w:w="170"/>
          <w:gridCol w:w="4650"/>
          <w:gridCol w:w="170"/>
        </w:tblGrid>
      </w:tblGridChange>
    </w:tblGrid>
    <w:tr w:rsidR="00A60D50" w:rsidRPr="008F5FD9" w14:paraId="01BCF51C" w14:textId="77777777" w:rsidTr="00B17AE9">
      <w:trPr>
        <w:trHeight w:val="1408"/>
        <w:trPrChange w:id="729" w:author="Zambrano, Edwin" w:date="2020-05-11T01:15:00Z">
          <w:trPr>
            <w:gridBefore w:val="1"/>
            <w:trHeight w:val="710"/>
          </w:trPr>
        </w:trPrChange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730" w:author="Zambrano, Edwin" w:date="2020-05-11T01:15:00Z">
            <w:tcPr>
              <w:tcW w:w="482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01BCF51A" w14:textId="0C86E99B" w:rsidR="00A60D50" w:rsidRPr="00D10696" w:rsidRDefault="00A60D50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  <w:pPrChange w:id="731" w:author="Zambrano, Edwin" w:date="2020-05-11T01:15:00Z">
              <w:pPr>
                <w:pStyle w:val="Encabezado"/>
              </w:pPr>
            </w:pPrChange>
          </w:pPr>
          <w:del w:id="732" w:author="Perez, Steeven" w:date="2020-06-19T12:22:00Z">
            <w:r w:rsidDel="008C1D06">
              <w:rPr>
                <w:noProof/>
                <w:lang w:val="es-EC" w:eastAsia="es-EC"/>
              </w:rPr>
              <w:drawing>
                <wp:inline distT="0" distB="0" distL="0" distR="0" wp14:anchorId="01BCF52F" wp14:editId="447971F8">
                  <wp:extent cx="2562225" cy="433387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3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  <w:ins w:id="733" w:author="Zambrano, Edwin" w:date="2020-05-11T01:14:00Z">
            <w:r w:rsidR="00B17AE9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2FCB92D7" wp14:editId="54D78133">
                  <wp:extent cx="1819275" cy="755924"/>
                  <wp:effectExtent l="0" t="0" r="0" b="6350"/>
                  <wp:docPr id="3" name="Imagen 3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Oficial TC Trilex.png"/>
                          <pic:cNvPicPr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157" cy="75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82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734" w:author="Zambrano, Edwin" w:date="2020-05-11T01:15:00Z">
            <w:tcPr>
              <w:tcW w:w="4820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01BCF51B" w14:textId="77777777" w:rsidR="00A60D50" w:rsidRPr="00D10696" w:rsidRDefault="00A60D50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D10696"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Procedimiento</w:t>
          </w:r>
        </w:p>
      </w:tc>
    </w:tr>
    <w:tr w:rsidR="00A60D50" w:rsidRPr="008F5FD9" w14:paraId="01BCF51F" w14:textId="77777777" w:rsidTr="00A00787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1BCF51D" w14:textId="77777777" w:rsidR="00A60D50" w:rsidRPr="00D10696" w:rsidRDefault="00A60D50" w:rsidP="00085F33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</w:p>
      </w:tc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1BCF51E" w14:textId="255307F9" w:rsidR="00A60D50" w:rsidRPr="00F907EE" w:rsidRDefault="006B773D" w:rsidP="000E09AB">
          <w:pPr>
            <w:pStyle w:val="Encabezado"/>
            <w:jc w:val="center"/>
            <w:rPr>
              <w:rFonts w:asciiTheme="minorHAnsi" w:hAnsiTheme="minorHAnsi" w:cstheme="minorHAnsi"/>
              <w:sz w:val="32"/>
              <w:szCs w:val="32"/>
              <w:lang w:val="es-ES_tradnl"/>
            </w:rPr>
          </w:pPr>
          <w:ins w:id="735" w:author="Perez, Steeven" w:date="2020-06-19T12:18:00Z">
            <w:r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t>SG</w:t>
            </w:r>
          </w:ins>
          <w:ins w:id="736" w:author="Perez, Steeven" w:date="2020-06-19T12:23:00Z">
            <w:r w:rsidR="008C1D06"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t>I</w:t>
            </w:r>
          </w:ins>
          <w:ins w:id="737" w:author="Perez, Steeven" w:date="2020-06-19T12:18:00Z">
            <w:r>
              <w:rPr>
                <w:rFonts w:asciiTheme="minorHAnsi" w:hAnsiTheme="minorHAnsi" w:cstheme="minorHAnsi"/>
                <w:sz w:val="32"/>
                <w:szCs w:val="32"/>
                <w:lang w:val="es-ES_tradnl"/>
              </w:rPr>
              <w:t xml:space="preserve">-TRI-01 </w:t>
            </w:r>
          </w:ins>
          <w:r w:rsidR="00A60D50" w:rsidRPr="00F907EE">
            <w:rPr>
              <w:rFonts w:asciiTheme="minorHAnsi" w:hAnsiTheme="minorHAnsi" w:cstheme="minorHAnsi"/>
              <w:sz w:val="32"/>
              <w:szCs w:val="32"/>
              <w:lang w:val="es-ES_tradnl"/>
            </w:rPr>
            <w:t>Revisión por la Dirección</w:t>
          </w:r>
        </w:p>
      </w:tc>
    </w:tr>
  </w:tbl>
  <w:p w14:paraId="01BCF520" w14:textId="77777777" w:rsidR="00A60D50" w:rsidRPr="008F5FD9" w:rsidRDefault="00A60D50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EC4384"/>
    <w:multiLevelType w:val="hybridMultilevel"/>
    <w:tmpl w:val="D9761A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695113"/>
    <w:multiLevelType w:val="hybridMultilevel"/>
    <w:tmpl w:val="3670D4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B394E"/>
    <w:multiLevelType w:val="multilevel"/>
    <w:tmpl w:val="3188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7762C5E"/>
    <w:multiLevelType w:val="hybridMultilevel"/>
    <w:tmpl w:val="B1B879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F05EE"/>
    <w:multiLevelType w:val="hybridMultilevel"/>
    <w:tmpl w:val="7D2A1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C1C07"/>
    <w:multiLevelType w:val="hybridMultilevel"/>
    <w:tmpl w:val="0032BA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A3A44"/>
    <w:multiLevelType w:val="hybridMultilevel"/>
    <w:tmpl w:val="27461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D04E1"/>
    <w:multiLevelType w:val="hybridMultilevel"/>
    <w:tmpl w:val="94E832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14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ez, Steeven">
    <w15:presenceInfo w15:providerId="None" w15:userId="Perez, Steeven"/>
  </w15:person>
  <w15:person w15:author="Perez, Steeven [2]">
    <w15:presenceInfo w15:providerId="AD" w15:userId="S::steeven.perez@tc.tc::56a4bc4e-9f84-4790-a743-d921dccbe019"/>
  </w15:person>
  <w15:person w15:author="Zambrano, Edwin">
    <w15:presenceInfo w15:providerId="AD" w15:userId="S::edwin.zambrano@tc.tc::db33e2f1-5fce-44b2-890d-9a44075045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350C"/>
    <w:rsid w:val="00012C08"/>
    <w:rsid w:val="00033B97"/>
    <w:rsid w:val="00042CB5"/>
    <w:rsid w:val="000519E0"/>
    <w:rsid w:val="00056287"/>
    <w:rsid w:val="0005715D"/>
    <w:rsid w:val="00057814"/>
    <w:rsid w:val="00057EE5"/>
    <w:rsid w:val="0007612F"/>
    <w:rsid w:val="00081FFC"/>
    <w:rsid w:val="00085B3B"/>
    <w:rsid w:val="00085F33"/>
    <w:rsid w:val="00090C1B"/>
    <w:rsid w:val="00093838"/>
    <w:rsid w:val="000A56F4"/>
    <w:rsid w:val="000C42A8"/>
    <w:rsid w:val="000C5B55"/>
    <w:rsid w:val="000D5BA8"/>
    <w:rsid w:val="000E0789"/>
    <w:rsid w:val="000E09AB"/>
    <w:rsid w:val="000E4E4D"/>
    <w:rsid w:val="000F07FA"/>
    <w:rsid w:val="001067B5"/>
    <w:rsid w:val="00110ECE"/>
    <w:rsid w:val="0011127B"/>
    <w:rsid w:val="0014549C"/>
    <w:rsid w:val="001466B0"/>
    <w:rsid w:val="0015533E"/>
    <w:rsid w:val="00160088"/>
    <w:rsid w:val="0017310B"/>
    <w:rsid w:val="00185424"/>
    <w:rsid w:val="00195B2E"/>
    <w:rsid w:val="001A79CB"/>
    <w:rsid w:val="001A7A9C"/>
    <w:rsid w:val="001C1196"/>
    <w:rsid w:val="001D093F"/>
    <w:rsid w:val="001D3676"/>
    <w:rsid w:val="001D3C8D"/>
    <w:rsid w:val="001D59F7"/>
    <w:rsid w:val="001E441A"/>
    <w:rsid w:val="001F4C6C"/>
    <w:rsid w:val="00206648"/>
    <w:rsid w:val="002143A1"/>
    <w:rsid w:val="00220112"/>
    <w:rsid w:val="002246A3"/>
    <w:rsid w:val="00227733"/>
    <w:rsid w:val="002316B2"/>
    <w:rsid w:val="00247724"/>
    <w:rsid w:val="00262F06"/>
    <w:rsid w:val="00276D36"/>
    <w:rsid w:val="00280D40"/>
    <w:rsid w:val="00283458"/>
    <w:rsid w:val="00287B64"/>
    <w:rsid w:val="00291EB3"/>
    <w:rsid w:val="002966B1"/>
    <w:rsid w:val="002C03B1"/>
    <w:rsid w:val="002E1963"/>
    <w:rsid w:val="002E3379"/>
    <w:rsid w:val="002E6771"/>
    <w:rsid w:val="002F0944"/>
    <w:rsid w:val="00306F74"/>
    <w:rsid w:val="003078D9"/>
    <w:rsid w:val="003529A4"/>
    <w:rsid w:val="0036325C"/>
    <w:rsid w:val="00377831"/>
    <w:rsid w:val="0038716A"/>
    <w:rsid w:val="0039327A"/>
    <w:rsid w:val="003946F6"/>
    <w:rsid w:val="00396F5F"/>
    <w:rsid w:val="003A31D6"/>
    <w:rsid w:val="003B4CAE"/>
    <w:rsid w:val="003B6847"/>
    <w:rsid w:val="003C70F3"/>
    <w:rsid w:val="003C75DD"/>
    <w:rsid w:val="003E3CF2"/>
    <w:rsid w:val="003E41F5"/>
    <w:rsid w:val="003E7808"/>
    <w:rsid w:val="003F4264"/>
    <w:rsid w:val="003F5698"/>
    <w:rsid w:val="003F76D7"/>
    <w:rsid w:val="004002EF"/>
    <w:rsid w:val="0040461C"/>
    <w:rsid w:val="00404B4A"/>
    <w:rsid w:val="00404C3A"/>
    <w:rsid w:val="00407F79"/>
    <w:rsid w:val="0042693E"/>
    <w:rsid w:val="00437DF4"/>
    <w:rsid w:val="004626BD"/>
    <w:rsid w:val="00466AD4"/>
    <w:rsid w:val="00472EE3"/>
    <w:rsid w:val="004734A8"/>
    <w:rsid w:val="00497BA6"/>
    <w:rsid w:val="004A0A31"/>
    <w:rsid w:val="004B2352"/>
    <w:rsid w:val="004B258E"/>
    <w:rsid w:val="004B4227"/>
    <w:rsid w:val="004B4C02"/>
    <w:rsid w:val="004C5F38"/>
    <w:rsid w:val="004D0B2A"/>
    <w:rsid w:val="004E7466"/>
    <w:rsid w:val="004F3EE0"/>
    <w:rsid w:val="004F7665"/>
    <w:rsid w:val="00501291"/>
    <w:rsid w:val="00506F47"/>
    <w:rsid w:val="00507CBD"/>
    <w:rsid w:val="00510D09"/>
    <w:rsid w:val="005255E5"/>
    <w:rsid w:val="00527222"/>
    <w:rsid w:val="005329FB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76BB"/>
    <w:rsid w:val="005700A2"/>
    <w:rsid w:val="00581483"/>
    <w:rsid w:val="00582471"/>
    <w:rsid w:val="005A20FA"/>
    <w:rsid w:val="005A5650"/>
    <w:rsid w:val="005B176D"/>
    <w:rsid w:val="005B1BB6"/>
    <w:rsid w:val="005C16FB"/>
    <w:rsid w:val="005C2EB8"/>
    <w:rsid w:val="005C3BC2"/>
    <w:rsid w:val="005C6392"/>
    <w:rsid w:val="005C7304"/>
    <w:rsid w:val="005D7069"/>
    <w:rsid w:val="005E2130"/>
    <w:rsid w:val="005F0C78"/>
    <w:rsid w:val="005F6489"/>
    <w:rsid w:val="00603ECC"/>
    <w:rsid w:val="006044C9"/>
    <w:rsid w:val="0061284C"/>
    <w:rsid w:val="00614F5C"/>
    <w:rsid w:val="0061744E"/>
    <w:rsid w:val="006259E7"/>
    <w:rsid w:val="00627B31"/>
    <w:rsid w:val="006334F5"/>
    <w:rsid w:val="00641556"/>
    <w:rsid w:val="00644741"/>
    <w:rsid w:val="006447F2"/>
    <w:rsid w:val="00660157"/>
    <w:rsid w:val="00665A85"/>
    <w:rsid w:val="00676856"/>
    <w:rsid w:val="00690DCB"/>
    <w:rsid w:val="00692FBF"/>
    <w:rsid w:val="006A0344"/>
    <w:rsid w:val="006A0E0F"/>
    <w:rsid w:val="006B00FA"/>
    <w:rsid w:val="006B10D1"/>
    <w:rsid w:val="006B2EE4"/>
    <w:rsid w:val="006B3467"/>
    <w:rsid w:val="006B773D"/>
    <w:rsid w:val="006E1778"/>
    <w:rsid w:val="006E1EF5"/>
    <w:rsid w:val="006E2BFC"/>
    <w:rsid w:val="006E3EEA"/>
    <w:rsid w:val="006E4301"/>
    <w:rsid w:val="006E5C9F"/>
    <w:rsid w:val="007008C1"/>
    <w:rsid w:val="007073DC"/>
    <w:rsid w:val="007170E2"/>
    <w:rsid w:val="00727A09"/>
    <w:rsid w:val="00742B06"/>
    <w:rsid w:val="00765E71"/>
    <w:rsid w:val="00765EAB"/>
    <w:rsid w:val="00766ADA"/>
    <w:rsid w:val="00782C75"/>
    <w:rsid w:val="00785F19"/>
    <w:rsid w:val="0078627B"/>
    <w:rsid w:val="00791BB6"/>
    <w:rsid w:val="00794F1B"/>
    <w:rsid w:val="007A6392"/>
    <w:rsid w:val="007B7A4E"/>
    <w:rsid w:val="007C4CE9"/>
    <w:rsid w:val="007D60FA"/>
    <w:rsid w:val="007F529B"/>
    <w:rsid w:val="007F65E5"/>
    <w:rsid w:val="00800F44"/>
    <w:rsid w:val="0081063B"/>
    <w:rsid w:val="008124CA"/>
    <w:rsid w:val="00814BA4"/>
    <w:rsid w:val="00820E6F"/>
    <w:rsid w:val="008319C5"/>
    <w:rsid w:val="00837FD2"/>
    <w:rsid w:val="00840441"/>
    <w:rsid w:val="00853178"/>
    <w:rsid w:val="00855A12"/>
    <w:rsid w:val="00877B90"/>
    <w:rsid w:val="008B0E62"/>
    <w:rsid w:val="008B2037"/>
    <w:rsid w:val="008B5FEE"/>
    <w:rsid w:val="008C047B"/>
    <w:rsid w:val="008C1D06"/>
    <w:rsid w:val="008C514E"/>
    <w:rsid w:val="008D3800"/>
    <w:rsid w:val="008D4B9E"/>
    <w:rsid w:val="008E49D0"/>
    <w:rsid w:val="008E6D2E"/>
    <w:rsid w:val="008F5FD9"/>
    <w:rsid w:val="00905443"/>
    <w:rsid w:val="00906EB1"/>
    <w:rsid w:val="009070C3"/>
    <w:rsid w:val="009074B6"/>
    <w:rsid w:val="009178AC"/>
    <w:rsid w:val="009273F6"/>
    <w:rsid w:val="00966CC7"/>
    <w:rsid w:val="0099502B"/>
    <w:rsid w:val="0099591D"/>
    <w:rsid w:val="00996643"/>
    <w:rsid w:val="00996B63"/>
    <w:rsid w:val="009A00DB"/>
    <w:rsid w:val="009D45AA"/>
    <w:rsid w:val="009E050A"/>
    <w:rsid w:val="009E0EDC"/>
    <w:rsid w:val="009E7F4E"/>
    <w:rsid w:val="009F35D4"/>
    <w:rsid w:val="00A00779"/>
    <w:rsid w:val="00A00787"/>
    <w:rsid w:val="00A22E11"/>
    <w:rsid w:val="00A248C5"/>
    <w:rsid w:val="00A25B46"/>
    <w:rsid w:val="00A34988"/>
    <w:rsid w:val="00A34FFE"/>
    <w:rsid w:val="00A37321"/>
    <w:rsid w:val="00A37BFF"/>
    <w:rsid w:val="00A40250"/>
    <w:rsid w:val="00A44259"/>
    <w:rsid w:val="00A50605"/>
    <w:rsid w:val="00A523E4"/>
    <w:rsid w:val="00A524BC"/>
    <w:rsid w:val="00A563EA"/>
    <w:rsid w:val="00A60D50"/>
    <w:rsid w:val="00A60F2C"/>
    <w:rsid w:val="00A658DD"/>
    <w:rsid w:val="00A80680"/>
    <w:rsid w:val="00A84E95"/>
    <w:rsid w:val="00AA329C"/>
    <w:rsid w:val="00AB6850"/>
    <w:rsid w:val="00AC6669"/>
    <w:rsid w:val="00AD3CED"/>
    <w:rsid w:val="00AE2539"/>
    <w:rsid w:val="00AF2171"/>
    <w:rsid w:val="00AF2183"/>
    <w:rsid w:val="00AF3294"/>
    <w:rsid w:val="00B17AE9"/>
    <w:rsid w:val="00B27264"/>
    <w:rsid w:val="00B40979"/>
    <w:rsid w:val="00B443BC"/>
    <w:rsid w:val="00B45B8D"/>
    <w:rsid w:val="00B741D2"/>
    <w:rsid w:val="00BA5B4E"/>
    <w:rsid w:val="00BB36A1"/>
    <w:rsid w:val="00BB696D"/>
    <w:rsid w:val="00BC44EB"/>
    <w:rsid w:val="00BC4DFE"/>
    <w:rsid w:val="00BC5F22"/>
    <w:rsid w:val="00BC62E0"/>
    <w:rsid w:val="00BD0305"/>
    <w:rsid w:val="00BD1A01"/>
    <w:rsid w:val="00BD3CB9"/>
    <w:rsid w:val="00BE0CE3"/>
    <w:rsid w:val="00BE463B"/>
    <w:rsid w:val="00BE56F9"/>
    <w:rsid w:val="00BF2285"/>
    <w:rsid w:val="00C04808"/>
    <w:rsid w:val="00C05576"/>
    <w:rsid w:val="00C11216"/>
    <w:rsid w:val="00C23F68"/>
    <w:rsid w:val="00C25B1E"/>
    <w:rsid w:val="00C274F9"/>
    <w:rsid w:val="00C46474"/>
    <w:rsid w:val="00C51D9E"/>
    <w:rsid w:val="00C74B59"/>
    <w:rsid w:val="00C923BE"/>
    <w:rsid w:val="00C92F1E"/>
    <w:rsid w:val="00C95ACE"/>
    <w:rsid w:val="00C966C4"/>
    <w:rsid w:val="00CA230F"/>
    <w:rsid w:val="00CA4F07"/>
    <w:rsid w:val="00CA5C01"/>
    <w:rsid w:val="00CB505F"/>
    <w:rsid w:val="00CC18FF"/>
    <w:rsid w:val="00CC5004"/>
    <w:rsid w:val="00CF5F5C"/>
    <w:rsid w:val="00CF7652"/>
    <w:rsid w:val="00D016AC"/>
    <w:rsid w:val="00D01F89"/>
    <w:rsid w:val="00D038E5"/>
    <w:rsid w:val="00D07F0A"/>
    <w:rsid w:val="00D104AB"/>
    <w:rsid w:val="00D10696"/>
    <w:rsid w:val="00D37970"/>
    <w:rsid w:val="00D40A3D"/>
    <w:rsid w:val="00D42D7D"/>
    <w:rsid w:val="00D44B67"/>
    <w:rsid w:val="00D50A59"/>
    <w:rsid w:val="00D56295"/>
    <w:rsid w:val="00D57EA3"/>
    <w:rsid w:val="00D61623"/>
    <w:rsid w:val="00D726DF"/>
    <w:rsid w:val="00D86887"/>
    <w:rsid w:val="00D91533"/>
    <w:rsid w:val="00D91812"/>
    <w:rsid w:val="00DB37E0"/>
    <w:rsid w:val="00DB55F6"/>
    <w:rsid w:val="00DB6B0E"/>
    <w:rsid w:val="00DD36DF"/>
    <w:rsid w:val="00DF57E0"/>
    <w:rsid w:val="00E019BF"/>
    <w:rsid w:val="00E207E1"/>
    <w:rsid w:val="00E419EC"/>
    <w:rsid w:val="00E62080"/>
    <w:rsid w:val="00E63389"/>
    <w:rsid w:val="00E70EF5"/>
    <w:rsid w:val="00E71DB6"/>
    <w:rsid w:val="00E773BB"/>
    <w:rsid w:val="00E841F2"/>
    <w:rsid w:val="00EA228F"/>
    <w:rsid w:val="00EA28B5"/>
    <w:rsid w:val="00EB48ED"/>
    <w:rsid w:val="00EB6D90"/>
    <w:rsid w:val="00EC1CF7"/>
    <w:rsid w:val="00EC37B8"/>
    <w:rsid w:val="00EC60EE"/>
    <w:rsid w:val="00ED2BAD"/>
    <w:rsid w:val="00ED3D22"/>
    <w:rsid w:val="00ED4F78"/>
    <w:rsid w:val="00F048EC"/>
    <w:rsid w:val="00F142D8"/>
    <w:rsid w:val="00F31A9C"/>
    <w:rsid w:val="00F51C00"/>
    <w:rsid w:val="00F62492"/>
    <w:rsid w:val="00F71811"/>
    <w:rsid w:val="00F907EE"/>
    <w:rsid w:val="00FA6AFB"/>
    <w:rsid w:val="00FA7D7D"/>
    <w:rsid w:val="00FC52D7"/>
    <w:rsid w:val="00FE1E85"/>
    <w:rsid w:val="00FE5B90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BCF395"/>
  <w15:docId w15:val="{5AC5B744-0B7E-444A-8CCE-5CDDE6DD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9E7F4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7F4E"/>
  </w:style>
  <w:style w:type="character" w:customStyle="1" w:styleId="TextocomentarioCar">
    <w:name w:val="Texto comentario Car"/>
    <w:basedOn w:val="Fuentedeprrafopredeter"/>
    <w:link w:val="Textocomentario"/>
    <w:rsid w:val="009E7F4E"/>
    <w:rPr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7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7F4E"/>
    <w:rPr>
      <w:b/>
      <w:bCs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85F3-06ED-480B-AA12-C12A3D8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327</TotalTime>
  <Pages>1</Pages>
  <Words>1423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9232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16</cp:revision>
  <cp:lastPrinted>2017-06-28T18:41:00Z</cp:lastPrinted>
  <dcterms:created xsi:type="dcterms:W3CDTF">2017-06-28T18:39:00Z</dcterms:created>
  <dcterms:modified xsi:type="dcterms:W3CDTF">2020-08-05T15:26:00Z</dcterms:modified>
</cp:coreProperties>
</file>