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8"/>
        <w:gridCol w:w="2126"/>
        <w:gridCol w:w="1843"/>
      </w:tblGrid>
      <w:tr w:rsidR="005C5233" w:rsidRPr="0017698E" w14:paraId="2B9B6210" w14:textId="77777777" w:rsidTr="0017698E">
        <w:trPr>
          <w:jc w:val="center"/>
          <w:ins w:id="0" w:author="Fabiola Cerezo" w:date="2017-01-13T09:51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76B3E" w14:textId="77777777" w:rsidR="005C5233" w:rsidRPr="0017698E" w:rsidRDefault="005C5233" w:rsidP="0017698E">
            <w:pPr>
              <w:jc w:val="center"/>
              <w:rPr>
                <w:ins w:id="1" w:author="Fabiola Cerezo" w:date="2017-01-13T09:51:00Z"/>
                <w:rFonts w:ascii="Calibri" w:hAnsi="Calibri"/>
                <w:lang w:val="es-ES_tradn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  <w:hideMark/>
          </w:tcPr>
          <w:p w14:paraId="48A9FC65" w14:textId="77777777" w:rsidR="005C5233" w:rsidRPr="0017698E" w:rsidRDefault="005C5233" w:rsidP="0017698E">
            <w:pPr>
              <w:jc w:val="center"/>
              <w:rPr>
                <w:ins w:id="2" w:author="Fabiola Cerezo" w:date="2017-01-13T09:51:00Z"/>
                <w:rFonts w:ascii="Calibri" w:hAnsi="Calibri"/>
                <w:b/>
                <w:color w:val="FFFFFF"/>
                <w:lang w:val="es-ES_tradnl"/>
              </w:rPr>
            </w:pPr>
            <w:ins w:id="3" w:author="Fabiola Cerezo" w:date="2017-01-13T09:52:00Z">
              <w:r w:rsidRPr="0017698E">
                <w:rPr>
                  <w:rFonts w:ascii="Calibri" w:hAnsi="Calibri"/>
                  <w:b/>
                  <w:color w:val="FFFFFF"/>
                  <w:lang w:val="es-ES_tradnl"/>
                </w:rPr>
                <w:t xml:space="preserve">Pruebas </w:t>
              </w:r>
            </w:ins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  <w:hideMark/>
          </w:tcPr>
          <w:p w14:paraId="3C44847C" w14:textId="77777777" w:rsidR="005C5233" w:rsidRPr="0017698E" w:rsidRDefault="005C5233" w:rsidP="0017698E">
            <w:pPr>
              <w:jc w:val="center"/>
              <w:rPr>
                <w:ins w:id="4" w:author="Fabiola Cerezo" w:date="2017-01-13T09:51:00Z"/>
                <w:rFonts w:ascii="Calibri" w:hAnsi="Calibri"/>
                <w:b/>
                <w:color w:val="FFFFFF"/>
                <w:lang w:val="es-ES_tradnl"/>
              </w:rPr>
            </w:pPr>
            <w:ins w:id="5" w:author="Fabiola Cerezo" w:date="2017-01-13T09:52:00Z">
              <w:r w:rsidRPr="0017698E">
                <w:rPr>
                  <w:rFonts w:ascii="Calibri" w:hAnsi="Calibri"/>
                  <w:b/>
                  <w:color w:val="FFFFFF"/>
                  <w:lang w:val="es-ES_tradnl"/>
                </w:rPr>
                <w:t>Producción</w:t>
              </w:r>
            </w:ins>
          </w:p>
        </w:tc>
      </w:tr>
      <w:tr w:rsidR="005C5233" w:rsidRPr="0017698E" w14:paraId="0BF034F8" w14:textId="77777777" w:rsidTr="0017698E">
        <w:trPr>
          <w:jc w:val="center"/>
          <w:ins w:id="6" w:author="Fabiola Cerezo" w:date="2017-01-13T09:51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  <w:hideMark/>
          </w:tcPr>
          <w:p w14:paraId="030DD190" w14:textId="60301E97" w:rsidR="005C5233" w:rsidRPr="0017698E" w:rsidRDefault="005C5233" w:rsidP="0017698E">
            <w:pPr>
              <w:jc w:val="center"/>
              <w:rPr>
                <w:ins w:id="7" w:author="Fabiola Cerezo" w:date="2017-01-13T09:51:00Z"/>
                <w:rFonts w:ascii="Calibri" w:hAnsi="Calibri"/>
                <w:b/>
                <w:color w:val="FFFFFF"/>
                <w:lang w:val="es-ES_tradnl"/>
              </w:rPr>
            </w:pPr>
            <w:ins w:id="8" w:author="Fabiola Cerezo" w:date="2017-01-13T09:52:00Z">
              <w:del w:id="9" w:author="Alvarez, Veronica" w:date="2020-04-06T20:04:00Z">
                <w:r w:rsidRPr="0017698E" w:rsidDel="00816FA6">
                  <w:rPr>
                    <w:rFonts w:ascii="Calibri" w:hAnsi="Calibri"/>
                    <w:b/>
                    <w:color w:val="FFFFFF"/>
                    <w:lang w:val="es-ES_tradnl"/>
                  </w:rPr>
                  <w:delText>Ecuador</w:delText>
                </w:r>
              </w:del>
            </w:ins>
            <w:ins w:id="10" w:author="Alvarez, Veronica" w:date="2020-04-06T20:04:00Z">
              <w:r w:rsidR="00816FA6">
                <w:rPr>
                  <w:rFonts w:ascii="Calibri" w:hAnsi="Calibri"/>
                  <w:b/>
                  <w:color w:val="FFFFFF"/>
                  <w:lang w:val="es-ES_tradnl"/>
                </w:rPr>
                <w:t>Trilex</w:t>
              </w:r>
            </w:ins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D3B4F" w14:textId="77777777" w:rsidR="005C5233" w:rsidRPr="0017698E" w:rsidRDefault="005C5233" w:rsidP="0017698E">
            <w:pPr>
              <w:jc w:val="center"/>
              <w:rPr>
                <w:ins w:id="11" w:author="Fabiola Cerezo" w:date="2017-01-13T09:51:00Z"/>
                <w:rFonts w:ascii="Calibri" w:hAnsi="Calibri"/>
                <w:lang w:val="es-ES_tradnl"/>
              </w:rPr>
            </w:pPr>
            <w:ins w:id="12" w:author="Fabiola Cerezo" w:date="2017-01-13T09:51:00Z">
              <w:r w:rsidRPr="0017698E">
                <w:rPr>
                  <w:rFonts w:ascii="Calibri" w:hAnsi="Calibri"/>
                  <w:lang w:val="es-ES_tradnl"/>
                </w:rPr>
                <w:t>SRVBAANLN2</w:t>
              </w:r>
            </w:ins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90FCF" w14:textId="77777777" w:rsidR="005C5233" w:rsidRPr="0017698E" w:rsidRDefault="005C5233" w:rsidP="0017698E">
            <w:pPr>
              <w:jc w:val="center"/>
              <w:rPr>
                <w:ins w:id="13" w:author="Fabiola Cerezo" w:date="2017-01-13T09:51:00Z"/>
                <w:rFonts w:ascii="Calibri" w:hAnsi="Calibri"/>
                <w:lang w:val="es-ES_tradnl"/>
              </w:rPr>
            </w:pPr>
            <w:ins w:id="14" w:author="Fabiola Cerezo" w:date="2017-01-13T09:52:00Z">
              <w:r w:rsidRPr="0017698E">
                <w:rPr>
                  <w:rFonts w:ascii="Calibri" w:hAnsi="Calibri"/>
                  <w:lang w:val="es-ES_tradnl"/>
                </w:rPr>
                <w:t>SRVBAANLN3</w:t>
              </w:r>
            </w:ins>
          </w:p>
        </w:tc>
      </w:tr>
      <w:tr w:rsidR="005C5233" w:rsidRPr="0017698E" w:rsidDel="00816FA6" w14:paraId="3B02E3B1" w14:textId="54A0AB37" w:rsidTr="0017698E">
        <w:trPr>
          <w:jc w:val="center"/>
          <w:ins w:id="15" w:author="Fabiola Cerezo" w:date="2017-01-13T09:51:00Z"/>
          <w:del w:id="16" w:author="Alvarez, Veronica" w:date="2020-04-06T20:03:00Z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14:paraId="192CCD7C" w14:textId="10B8DD0D" w:rsidR="005C5233" w:rsidRPr="0017698E" w:rsidDel="00816FA6" w:rsidRDefault="005C5233" w:rsidP="0017698E">
            <w:pPr>
              <w:jc w:val="center"/>
              <w:rPr>
                <w:ins w:id="17" w:author="Fabiola Cerezo" w:date="2017-01-13T09:51:00Z"/>
                <w:del w:id="18" w:author="Alvarez, Veronica" w:date="2020-04-06T20:03:00Z"/>
                <w:rFonts w:ascii="Calibri" w:hAnsi="Calibri"/>
                <w:b/>
                <w:color w:val="FFFFFF"/>
                <w:lang w:val="es-ES_tradnl"/>
              </w:rPr>
            </w:pPr>
            <w:ins w:id="19" w:author="Fabiola Cerezo" w:date="2017-01-13T09:52:00Z">
              <w:del w:id="20" w:author="Alvarez, Veronica" w:date="2020-04-06T20:03:00Z">
                <w:r w:rsidRPr="0017698E" w:rsidDel="00816FA6">
                  <w:rPr>
                    <w:rFonts w:ascii="Calibri" w:hAnsi="Calibri"/>
                    <w:b/>
                    <w:color w:val="FFFFFF"/>
                    <w:lang w:val="es-ES_tradnl"/>
                  </w:rPr>
                  <w:delText>Colombia</w:delText>
                </w:r>
              </w:del>
            </w:ins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3DB25" w14:textId="1CFA21F3" w:rsidR="005C5233" w:rsidRPr="0017698E" w:rsidDel="00816FA6" w:rsidRDefault="005C5233" w:rsidP="0017698E">
            <w:pPr>
              <w:jc w:val="center"/>
              <w:rPr>
                <w:ins w:id="21" w:author="Fabiola Cerezo" w:date="2017-01-13T09:51:00Z"/>
                <w:del w:id="22" w:author="Alvarez, Veronica" w:date="2020-04-06T20:03:00Z"/>
                <w:rFonts w:ascii="Calibri" w:hAnsi="Calibri"/>
                <w:lang w:val="es-ES_tradnl"/>
              </w:rPr>
            </w:pPr>
            <w:ins w:id="23" w:author="Fabiola Cerezo" w:date="2017-01-13T09:52:00Z">
              <w:del w:id="24" w:author="Alvarez, Veronica" w:date="2020-04-06T20:03:00Z">
                <w:r w:rsidRPr="0017698E" w:rsidDel="00816FA6">
                  <w:rPr>
                    <w:rFonts w:ascii="Calibri" w:hAnsi="Calibri"/>
                    <w:lang w:val="es-ES_tradnl"/>
                  </w:rPr>
                  <w:delText>SRVINNOVA3</w:delText>
                </w:r>
              </w:del>
            </w:ins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B171F" w14:textId="42F53936" w:rsidR="005C5233" w:rsidRPr="0017698E" w:rsidDel="00816FA6" w:rsidRDefault="005C5233" w:rsidP="0017698E">
            <w:pPr>
              <w:jc w:val="center"/>
              <w:rPr>
                <w:ins w:id="25" w:author="Fabiola Cerezo" w:date="2017-01-13T09:51:00Z"/>
                <w:del w:id="26" w:author="Alvarez, Veronica" w:date="2020-04-06T20:03:00Z"/>
                <w:rFonts w:ascii="Calibri" w:hAnsi="Calibri"/>
                <w:lang w:val="es-ES_tradnl"/>
              </w:rPr>
            </w:pPr>
            <w:ins w:id="27" w:author="Fabiola Cerezo" w:date="2017-01-13T09:51:00Z">
              <w:del w:id="28" w:author="Alvarez, Veronica" w:date="2020-04-06T20:03:00Z">
                <w:r w:rsidRPr="0017698E" w:rsidDel="00816FA6">
                  <w:rPr>
                    <w:rFonts w:ascii="Calibri" w:hAnsi="Calibri"/>
                    <w:lang w:val="es-ES_tradnl"/>
                  </w:rPr>
                  <w:delText>SRVINNOVA1</w:delText>
                </w:r>
              </w:del>
            </w:ins>
          </w:p>
        </w:tc>
      </w:tr>
    </w:tbl>
    <w:p w14:paraId="78E5D88F" w14:textId="77777777" w:rsidR="005C5233" w:rsidRDefault="005C5233">
      <w:pPr>
        <w:jc w:val="both"/>
        <w:rPr>
          <w:ins w:id="29" w:author="Fabiola Cerezo" w:date="2017-01-13T09:51:00Z"/>
          <w:rFonts w:ascii="Calibri" w:hAnsi="Calibri"/>
          <w:lang w:val="es-ES_tradnl"/>
        </w:rPr>
        <w:pPrChange w:id="30" w:author="Fabiola Cerezo" w:date="2016-04-29T11:42:00Z">
          <w:pPr/>
        </w:pPrChange>
      </w:pPr>
    </w:p>
    <w:p w14:paraId="44A6A621" w14:textId="5EA4754A" w:rsidR="00816FA6" w:rsidRPr="001A293A" w:rsidRDefault="00816FA6">
      <w:pPr>
        <w:tabs>
          <w:tab w:val="left" w:pos="8081"/>
          <w:tab w:val="left" w:pos="8789"/>
        </w:tabs>
        <w:spacing w:line="276" w:lineRule="auto"/>
        <w:ind w:left="360" w:hanging="360"/>
        <w:rPr>
          <w:ins w:id="31" w:author="Alvarez, Veronica" w:date="2020-04-06T20:04:00Z"/>
          <w:rFonts w:ascii="Calibri" w:hAnsi="Calibri"/>
          <w:i/>
          <w:iCs/>
          <w:color w:val="0000CC"/>
          <w:lang w:val="es-ES_tradnl"/>
          <w:rPrChange w:id="32" w:author="Zambrano, Edwin" w:date="2020-05-09T00:16:00Z">
            <w:rPr>
              <w:ins w:id="33" w:author="Alvarez, Veronica" w:date="2020-04-06T20:04:00Z"/>
              <w:rFonts w:asciiTheme="minorHAnsi" w:hAnsiTheme="minorHAnsi" w:cs="Calibri"/>
              <w:sz w:val="20"/>
              <w:szCs w:val="22"/>
            </w:rPr>
          </w:rPrChange>
        </w:rPr>
        <w:pPrChange w:id="34" w:author="Alvarez, Veronica" w:date="2020-04-06T20:04:00Z">
          <w:pPr>
            <w:tabs>
              <w:tab w:val="left" w:pos="8081"/>
              <w:tab w:val="left" w:pos="8789"/>
            </w:tabs>
            <w:spacing w:line="276" w:lineRule="auto"/>
            <w:ind w:left="360"/>
            <w:jc w:val="both"/>
          </w:pPr>
        </w:pPrChange>
      </w:pPr>
      <w:ins w:id="35" w:author="Alvarez, Veronica" w:date="2020-04-06T20:04:00Z">
        <w:r w:rsidRPr="001A293A">
          <w:rPr>
            <w:rFonts w:ascii="Calibri" w:hAnsi="Calibri"/>
            <w:i/>
            <w:iCs/>
            <w:color w:val="0000CC"/>
            <w:lang w:val="es-ES_tradnl"/>
            <w:rPrChange w:id="36" w:author="Zambrano, Edwin" w:date="2020-05-09T00:16:00Z">
              <w:rPr>
                <w:rFonts w:asciiTheme="minorHAnsi" w:hAnsiTheme="minorHAnsi" w:cs="Calibri"/>
                <w:sz w:val="20"/>
                <w:szCs w:val="22"/>
              </w:rPr>
            </w:rPrChange>
          </w:rPr>
          <w:t xml:space="preserve">Este </w:t>
        </w:r>
        <w:r w:rsidRPr="001A293A">
          <w:rPr>
            <w:rFonts w:ascii="Calibri" w:hAnsi="Calibri"/>
            <w:i/>
            <w:iCs/>
            <w:color w:val="0000CC"/>
            <w:lang w:val="es-ES_tradnl"/>
            <w:rPrChange w:id="37" w:author="Zambrano, Edwin" w:date="2020-05-09T00:16:00Z">
              <w:rPr>
                <w:rFonts w:ascii="Calibri" w:hAnsi="Calibri"/>
                <w:lang w:val="es-ES_tradnl"/>
              </w:rPr>
            </w:rPrChange>
          </w:rPr>
          <w:t>Plan de Contingencia</w:t>
        </w:r>
        <w:r w:rsidRPr="001A293A">
          <w:rPr>
            <w:rFonts w:ascii="Calibri" w:hAnsi="Calibri"/>
            <w:i/>
            <w:iCs/>
            <w:color w:val="0000CC"/>
            <w:lang w:val="es-ES_tradnl"/>
            <w:rPrChange w:id="38" w:author="Zambrano, Edwin" w:date="2020-05-09T00:16:00Z">
              <w:rPr>
                <w:rFonts w:asciiTheme="minorHAnsi" w:hAnsiTheme="minorHAnsi" w:cs="Calibri"/>
                <w:sz w:val="20"/>
                <w:szCs w:val="22"/>
              </w:rPr>
            </w:rPrChange>
          </w:rPr>
          <w:t xml:space="preserve"> al momento se lo tiene bajo un acuerdo de servicio con Grupo </w:t>
        </w:r>
        <w:del w:id="39" w:author="Zambrano, Edwin" w:date="2020-05-09T00:17:00Z">
          <w:r w:rsidRPr="001A293A" w:rsidDel="001A293A">
            <w:rPr>
              <w:rFonts w:ascii="Calibri" w:hAnsi="Calibri"/>
              <w:i/>
              <w:iCs/>
              <w:color w:val="0000CC"/>
              <w:lang w:val="es-ES_tradnl"/>
              <w:rPrChange w:id="40" w:author="Zambrano, Edwin" w:date="2020-05-09T00:16:00Z">
                <w:rPr>
                  <w:rFonts w:asciiTheme="minorHAnsi" w:hAnsiTheme="minorHAnsi" w:cs="Calibri"/>
                  <w:sz w:val="20"/>
                  <w:szCs w:val="22"/>
                </w:rPr>
              </w:rPrChange>
            </w:rPr>
            <w:delText>Berlin</w:delText>
          </w:r>
        </w:del>
      </w:ins>
      <w:ins w:id="41" w:author="Zambrano, Edwin" w:date="2020-05-09T00:17:00Z">
        <w:r w:rsidR="001A293A" w:rsidRPr="001A293A">
          <w:rPr>
            <w:rFonts w:ascii="Calibri" w:hAnsi="Calibri"/>
            <w:i/>
            <w:iCs/>
            <w:color w:val="0000CC"/>
            <w:lang w:val="es-ES_tradnl"/>
          </w:rPr>
          <w:t>Berlín</w:t>
        </w:r>
      </w:ins>
      <w:ins w:id="42" w:author="Alvarez, Veronica" w:date="2020-04-06T20:04:00Z">
        <w:r w:rsidRPr="001A293A">
          <w:rPr>
            <w:rFonts w:ascii="Calibri" w:hAnsi="Calibri"/>
            <w:i/>
            <w:iCs/>
            <w:color w:val="0000CC"/>
            <w:lang w:val="es-ES_tradnl"/>
            <w:rPrChange w:id="43" w:author="Zambrano, Edwin" w:date="2020-05-09T00:16:00Z">
              <w:rPr>
                <w:rFonts w:asciiTheme="minorHAnsi" w:hAnsiTheme="minorHAnsi" w:cs="Calibri"/>
                <w:sz w:val="20"/>
                <w:szCs w:val="22"/>
              </w:rPr>
            </w:rPrChange>
          </w:rPr>
          <w:t>.</w:t>
        </w:r>
      </w:ins>
    </w:p>
    <w:p w14:paraId="28B8627A" w14:textId="77777777" w:rsidR="00816FA6" w:rsidRPr="00816FA6" w:rsidRDefault="00816FA6" w:rsidP="004955D6">
      <w:pPr>
        <w:jc w:val="both"/>
        <w:rPr>
          <w:ins w:id="44" w:author="Alvarez, Veronica" w:date="2020-04-06T20:04:00Z"/>
          <w:rFonts w:ascii="Calibri" w:hAnsi="Calibri"/>
          <w:lang w:val="es-EC"/>
          <w:rPrChange w:id="45" w:author="Alvarez, Veronica" w:date="2020-04-06T20:04:00Z">
            <w:rPr>
              <w:ins w:id="46" w:author="Alvarez, Veronica" w:date="2020-04-06T20:04:00Z"/>
              <w:rFonts w:ascii="Calibri" w:hAnsi="Calibri"/>
              <w:lang w:val="es-ES_tradnl"/>
            </w:rPr>
          </w:rPrChange>
        </w:rPr>
      </w:pPr>
    </w:p>
    <w:p w14:paraId="24B1EF4B" w14:textId="31125E4C" w:rsidR="000655B8" w:rsidRPr="00A444DC" w:rsidRDefault="000655B8">
      <w:pPr>
        <w:jc w:val="both"/>
        <w:rPr>
          <w:rFonts w:ascii="Calibri" w:hAnsi="Calibri"/>
          <w:lang w:val="es-ES_tradnl"/>
        </w:rPr>
        <w:pPrChange w:id="47" w:author="Fabiola Cerezo" w:date="2016-04-29T11:42:00Z">
          <w:pPr/>
        </w:pPrChange>
      </w:pPr>
      <w:r w:rsidRPr="00A444DC">
        <w:rPr>
          <w:rFonts w:ascii="Calibri" w:hAnsi="Calibri"/>
          <w:lang w:val="es-ES_tradnl"/>
        </w:rPr>
        <w:t>Actualmente contamos con un servidor de Aplicación</w:t>
      </w:r>
      <w:ins w:id="48" w:author="Fabiola Cerezo" w:date="2017-01-13T09:52:00Z">
        <w:r w:rsidR="005C5233">
          <w:rPr>
            <w:rFonts w:ascii="Calibri" w:hAnsi="Calibri"/>
            <w:lang w:val="es-ES_tradnl"/>
          </w:rPr>
          <w:t xml:space="preserve"> productivo</w:t>
        </w:r>
      </w:ins>
      <w:del w:id="49" w:author="Fabiola Cerezo" w:date="2017-01-13T09:52:00Z">
        <w:r w:rsidRPr="00A444DC" w:rsidDel="005C5233">
          <w:rPr>
            <w:rFonts w:ascii="Calibri" w:hAnsi="Calibri"/>
            <w:lang w:val="es-ES_tradnl"/>
          </w:rPr>
          <w:delText xml:space="preserve"> (SRVBAANLN)</w:delText>
        </w:r>
      </w:del>
      <w:r w:rsidRPr="00A444DC">
        <w:rPr>
          <w:rFonts w:ascii="Calibri" w:hAnsi="Calibri"/>
          <w:lang w:val="es-ES_tradnl"/>
        </w:rPr>
        <w:t xml:space="preserve"> que almacena los datos de todas las compañías del Grupo Berlín y un servidor de Respaldo </w:t>
      </w:r>
      <w:del w:id="50" w:author="Fabiola Cerezo" w:date="2017-01-13T09:53:00Z">
        <w:r w:rsidRPr="00A444DC" w:rsidDel="005C5233">
          <w:rPr>
            <w:rFonts w:ascii="Calibri" w:hAnsi="Calibri"/>
            <w:lang w:val="es-ES_tradnl"/>
          </w:rPr>
          <w:delText>(SRVBAANLN</w:delText>
        </w:r>
      </w:del>
      <w:del w:id="51" w:author="Fabiola Cerezo" w:date="2016-04-28T17:13:00Z">
        <w:r w:rsidRPr="00A444DC" w:rsidDel="00EE651B">
          <w:rPr>
            <w:rFonts w:ascii="Calibri" w:hAnsi="Calibri"/>
            <w:lang w:val="es-ES_tradnl"/>
          </w:rPr>
          <w:delText>1</w:delText>
        </w:r>
      </w:del>
      <w:del w:id="52" w:author="Fabiola Cerezo" w:date="2017-01-13T09:53:00Z">
        <w:r w:rsidRPr="00A444DC" w:rsidDel="005C5233">
          <w:rPr>
            <w:rFonts w:ascii="Calibri" w:hAnsi="Calibri"/>
            <w:lang w:val="es-ES_tradnl"/>
          </w:rPr>
          <w:delText xml:space="preserve">) </w:delText>
        </w:r>
      </w:del>
      <w:r w:rsidRPr="00A444DC">
        <w:rPr>
          <w:rFonts w:ascii="Calibri" w:hAnsi="Calibri"/>
          <w:lang w:val="es-ES_tradnl"/>
        </w:rPr>
        <w:t>que conserva el mismo ambiente que el servidor principal</w:t>
      </w:r>
      <w:del w:id="53" w:author="Fabiola Cerezo" w:date="2017-01-13T09:53:00Z">
        <w:r w:rsidR="00DE4893" w:rsidRPr="00A444DC" w:rsidDel="005C5233">
          <w:rPr>
            <w:rFonts w:ascii="Calibri" w:hAnsi="Calibri"/>
            <w:lang w:val="es-ES_tradnl"/>
          </w:rPr>
          <w:delText xml:space="preserve"> ya que diariamente los respaldos de la base de datos son copiados a este servidor</w:delText>
        </w:r>
      </w:del>
      <w:r w:rsidR="00DE4893" w:rsidRPr="00A444DC">
        <w:rPr>
          <w:rFonts w:ascii="Calibri" w:hAnsi="Calibri"/>
          <w:lang w:val="es-ES_tradnl"/>
        </w:rPr>
        <w:t>.</w:t>
      </w:r>
    </w:p>
    <w:p w14:paraId="5935E823" w14:textId="77777777" w:rsidR="000655B8" w:rsidRDefault="000655B8">
      <w:pPr>
        <w:jc w:val="both"/>
        <w:rPr>
          <w:rFonts w:ascii="Times New Roman" w:hAnsi="Times New Roman"/>
          <w:lang w:val="es-ES_tradnl"/>
        </w:rPr>
        <w:pPrChange w:id="54" w:author="Fabiola Cerezo" w:date="2016-04-29T11:42:00Z">
          <w:pPr/>
        </w:pPrChange>
      </w:pPr>
    </w:p>
    <w:p w14:paraId="04176308" w14:textId="77777777" w:rsidR="001F799E" w:rsidRPr="00EA7BC7" w:rsidRDefault="001F799E">
      <w:pPr>
        <w:jc w:val="both"/>
        <w:rPr>
          <w:rFonts w:ascii="Calibri" w:hAnsi="Calibri"/>
          <w:lang w:val="es-ES_tradnl"/>
        </w:rPr>
        <w:pPrChange w:id="55" w:author="Fabiola Cerezo" w:date="2016-04-29T11:42:00Z">
          <w:pPr/>
        </w:pPrChange>
      </w:pPr>
      <w:r w:rsidRPr="00EA7BC7">
        <w:rPr>
          <w:rFonts w:ascii="Calibri" w:hAnsi="Calibri"/>
          <w:lang w:val="es-ES_tradnl"/>
        </w:rPr>
        <w:t xml:space="preserve">El procedimiento a seguir en caso de que quede deshabilitado </w:t>
      </w:r>
      <w:r w:rsidR="000655B8" w:rsidRPr="00EA7BC7">
        <w:rPr>
          <w:rFonts w:ascii="Calibri" w:hAnsi="Calibri"/>
          <w:lang w:val="es-ES_tradnl"/>
        </w:rPr>
        <w:t xml:space="preserve">el servidor principal </w:t>
      </w:r>
      <w:del w:id="56" w:author="Fabiola Cerezo" w:date="2017-01-13T09:53:00Z">
        <w:r w:rsidR="000655B8" w:rsidRPr="00EA7BC7" w:rsidDel="005C5233">
          <w:rPr>
            <w:rFonts w:ascii="Calibri" w:hAnsi="Calibri"/>
            <w:lang w:val="es-ES_tradnl"/>
          </w:rPr>
          <w:delText xml:space="preserve">(SRVBAANLN) </w:delText>
        </w:r>
      </w:del>
      <w:r w:rsidRPr="00EA7BC7">
        <w:rPr>
          <w:rFonts w:ascii="Calibri" w:hAnsi="Calibri"/>
          <w:lang w:val="es-ES_tradnl"/>
        </w:rPr>
        <w:t>es el siguiente:</w:t>
      </w:r>
    </w:p>
    <w:p w14:paraId="103ED4FE" w14:textId="77777777" w:rsidR="001F799E" w:rsidRPr="00A444DC" w:rsidDel="005C5233" w:rsidRDefault="001F799E">
      <w:pPr>
        <w:numPr>
          <w:ilvl w:val="0"/>
          <w:numId w:val="7"/>
        </w:numPr>
        <w:jc w:val="both"/>
        <w:rPr>
          <w:del w:id="57" w:author="Fabiola Cerezo" w:date="2017-01-13T09:53:00Z"/>
          <w:rFonts w:ascii="Calibri" w:hAnsi="Calibri"/>
          <w:lang w:val="es-ES_tradnl"/>
        </w:rPr>
        <w:pPrChange w:id="58" w:author="Fabiola Cerezo" w:date="2016-04-29T11:42:00Z">
          <w:pPr>
            <w:numPr>
              <w:numId w:val="7"/>
            </w:numPr>
            <w:tabs>
              <w:tab w:val="num" w:pos="360"/>
            </w:tabs>
            <w:ind w:left="360" w:hanging="360"/>
          </w:pPr>
        </w:pPrChange>
      </w:pPr>
      <w:r w:rsidRPr="005C5233">
        <w:rPr>
          <w:rFonts w:ascii="Calibri" w:hAnsi="Calibri"/>
          <w:lang w:val="es-ES_tradnl"/>
        </w:rPr>
        <w:t xml:space="preserve">Determinar la causa del Problema en el servidor principal afectado </w:t>
      </w:r>
      <w:del w:id="59" w:author="Fabiola Cerezo" w:date="2017-01-13T09:53:00Z">
        <w:r w:rsidRPr="005C5233" w:rsidDel="005C5233">
          <w:rPr>
            <w:rFonts w:ascii="Calibri" w:hAnsi="Calibri"/>
            <w:lang w:val="es-ES_tradnl"/>
          </w:rPr>
          <w:delText>(</w:delText>
        </w:r>
        <w:r w:rsidR="000655B8" w:rsidRPr="00A444DC" w:rsidDel="005C5233">
          <w:rPr>
            <w:rFonts w:ascii="Calibri" w:hAnsi="Calibri"/>
            <w:lang w:val="es-ES_tradnl"/>
          </w:rPr>
          <w:delText>SRVBAANLN</w:delText>
        </w:r>
        <w:r w:rsidRPr="00A444DC" w:rsidDel="005C5233">
          <w:rPr>
            <w:rFonts w:ascii="Calibri" w:hAnsi="Calibri"/>
            <w:lang w:val="es-ES_tradnl"/>
          </w:rPr>
          <w:delText>)</w:delText>
        </w:r>
      </w:del>
    </w:p>
    <w:p w14:paraId="557DD8C2" w14:textId="77777777" w:rsidR="001F799E" w:rsidRPr="005C5233" w:rsidRDefault="001F799E">
      <w:pPr>
        <w:numPr>
          <w:ilvl w:val="0"/>
          <w:numId w:val="7"/>
        </w:numPr>
        <w:jc w:val="both"/>
        <w:rPr>
          <w:rFonts w:ascii="Calibri" w:hAnsi="Calibri"/>
          <w:lang w:val="es-ES_tradnl"/>
        </w:rPr>
        <w:pPrChange w:id="60" w:author="Fabiola Cerezo" w:date="2016-04-29T11:42:00Z">
          <w:pPr>
            <w:numPr>
              <w:numId w:val="7"/>
            </w:numPr>
            <w:tabs>
              <w:tab w:val="num" w:pos="360"/>
            </w:tabs>
            <w:ind w:left="360" w:hanging="360"/>
          </w:pPr>
        </w:pPrChange>
      </w:pPr>
      <w:r w:rsidRPr="005C5233">
        <w:rPr>
          <w:rFonts w:ascii="Calibri" w:hAnsi="Calibri"/>
          <w:lang w:val="es-ES_tradnl"/>
        </w:rPr>
        <w:t>Si el problema es referente a hardware, solicitar a Compuhelp el arreglo o la compra de la parte dañada del servidor.</w:t>
      </w:r>
    </w:p>
    <w:p w14:paraId="57F16510" w14:textId="77777777" w:rsidR="000655B8" w:rsidRPr="00A444DC" w:rsidRDefault="000655B8">
      <w:pPr>
        <w:numPr>
          <w:ilvl w:val="0"/>
          <w:numId w:val="7"/>
        </w:numPr>
        <w:jc w:val="both"/>
        <w:rPr>
          <w:rFonts w:ascii="Calibri" w:hAnsi="Calibri"/>
          <w:lang w:val="es-ES_tradnl"/>
        </w:rPr>
        <w:pPrChange w:id="61" w:author="Fabiola Cerezo" w:date="2016-04-29T11:42:00Z">
          <w:pPr>
            <w:numPr>
              <w:numId w:val="7"/>
            </w:numPr>
            <w:tabs>
              <w:tab w:val="num" w:pos="360"/>
            </w:tabs>
            <w:ind w:left="360" w:hanging="360"/>
          </w:pPr>
        </w:pPrChange>
      </w:pPr>
      <w:r w:rsidRPr="00A444DC">
        <w:rPr>
          <w:rFonts w:ascii="Calibri" w:hAnsi="Calibri"/>
          <w:lang w:val="es-ES_tradnl"/>
        </w:rPr>
        <w:t xml:space="preserve">Subir el último </w:t>
      </w:r>
      <w:del w:id="62" w:author="Fabiola Cerezo" w:date="2016-04-28T17:14:00Z">
        <w:r w:rsidRPr="00A444DC" w:rsidDel="00EE651B">
          <w:rPr>
            <w:rFonts w:ascii="Calibri" w:hAnsi="Calibri"/>
            <w:lang w:val="es-ES_tradnl"/>
          </w:rPr>
          <w:delText xml:space="preserve">volcado </w:delText>
        </w:r>
      </w:del>
      <w:ins w:id="63" w:author="Fabiola Cerezo" w:date="2016-04-28T17:14:00Z">
        <w:r w:rsidR="00EE651B">
          <w:rPr>
            <w:rFonts w:ascii="Calibri" w:hAnsi="Calibri"/>
            <w:lang w:val="es-ES_tradnl"/>
          </w:rPr>
          <w:t>backup</w:t>
        </w:r>
        <w:r w:rsidR="00EE651B" w:rsidRPr="00A444DC">
          <w:rPr>
            <w:rFonts w:ascii="Calibri" w:hAnsi="Calibri"/>
            <w:lang w:val="es-ES_tradnl"/>
          </w:rPr>
          <w:t xml:space="preserve"> </w:t>
        </w:r>
      </w:ins>
      <w:r w:rsidR="00DE4893" w:rsidRPr="00A444DC">
        <w:rPr>
          <w:rFonts w:ascii="Calibri" w:hAnsi="Calibri"/>
          <w:lang w:val="es-ES_tradnl"/>
        </w:rPr>
        <w:t xml:space="preserve">disponible </w:t>
      </w:r>
      <w:r w:rsidRPr="00A444DC">
        <w:rPr>
          <w:rFonts w:ascii="Calibri" w:hAnsi="Calibri"/>
          <w:lang w:val="es-ES_tradnl"/>
        </w:rPr>
        <w:t xml:space="preserve">de la base de datos en el servidor de Respaldo </w:t>
      </w:r>
      <w:del w:id="64" w:author="Fabiola Cerezo" w:date="2017-01-13T09:54:00Z">
        <w:r w:rsidRPr="00A444DC" w:rsidDel="005C5233">
          <w:rPr>
            <w:rFonts w:ascii="Calibri" w:hAnsi="Calibri"/>
            <w:lang w:val="es-ES_tradnl"/>
          </w:rPr>
          <w:delText>(SRVBAANLN</w:delText>
        </w:r>
      </w:del>
      <w:del w:id="65" w:author="Fabiola Cerezo" w:date="2016-04-28T17:14:00Z">
        <w:r w:rsidRPr="00A444DC" w:rsidDel="00EE651B">
          <w:rPr>
            <w:rFonts w:ascii="Calibri" w:hAnsi="Calibri"/>
            <w:lang w:val="es-ES_tradnl"/>
          </w:rPr>
          <w:delText>1</w:delText>
        </w:r>
      </w:del>
      <w:del w:id="66" w:author="Fabiola Cerezo" w:date="2017-01-13T09:54:00Z">
        <w:r w:rsidRPr="00A444DC" w:rsidDel="005C5233">
          <w:rPr>
            <w:rFonts w:ascii="Calibri" w:hAnsi="Calibri"/>
            <w:lang w:val="es-ES_tradnl"/>
          </w:rPr>
          <w:delText xml:space="preserve">)  </w:delText>
        </w:r>
      </w:del>
      <w:ins w:id="67" w:author="Fabiola Cerezo" w:date="2016-04-29T09:55:00Z">
        <w:r w:rsidR="00056503">
          <w:rPr>
            <w:rFonts w:ascii="Calibri" w:hAnsi="Calibri"/>
            <w:lang w:val="es-ES_tradnl"/>
          </w:rPr>
          <w:t xml:space="preserve">(Seguir los pasos </w:t>
        </w:r>
      </w:ins>
      <w:r w:rsidR="008674EE">
        <w:rPr>
          <w:rFonts w:ascii="Calibri" w:hAnsi="Calibri"/>
          <w:lang w:val="es-ES_tradnl"/>
        </w:rPr>
        <w:t xml:space="preserve">según la </w:t>
      </w:r>
      <w:ins w:id="68" w:author="Fabiola Cerezo" w:date="2016-04-29T09:55:00Z">
        <w:r w:rsidR="00056503">
          <w:rPr>
            <w:rFonts w:ascii="Calibri" w:hAnsi="Calibri"/>
            <w:lang w:val="es-ES_tradnl"/>
          </w:rPr>
          <w:t>IT-630-70 Restaurar BD de Infor LN)</w:t>
        </w:r>
      </w:ins>
    </w:p>
    <w:p w14:paraId="62BF07CD" w14:textId="77777777" w:rsidR="001F799E" w:rsidRPr="00A444DC" w:rsidRDefault="001F799E">
      <w:pPr>
        <w:numPr>
          <w:ilvl w:val="0"/>
          <w:numId w:val="7"/>
        </w:numPr>
        <w:jc w:val="both"/>
        <w:rPr>
          <w:rFonts w:ascii="Calibri" w:hAnsi="Calibri"/>
          <w:lang w:val="es-ES_tradnl"/>
        </w:rPr>
        <w:pPrChange w:id="69" w:author="Fabiola Cerezo" w:date="2016-04-29T11:42:00Z">
          <w:pPr>
            <w:numPr>
              <w:numId w:val="7"/>
            </w:numPr>
            <w:tabs>
              <w:tab w:val="num" w:pos="360"/>
            </w:tabs>
            <w:ind w:left="360" w:hanging="360"/>
          </w:pPr>
        </w:pPrChange>
      </w:pPr>
      <w:r w:rsidRPr="00A444DC">
        <w:rPr>
          <w:rFonts w:ascii="Calibri" w:hAnsi="Calibri"/>
          <w:lang w:val="es-ES_tradnl"/>
        </w:rPr>
        <w:t>Se modificarán las configuraciones de conexión al Sistema a cada uno de los pcs de los usuarios para que puedan acceder al server habilitado.</w:t>
      </w:r>
    </w:p>
    <w:p w14:paraId="559B4061" w14:textId="77777777" w:rsidR="001F799E" w:rsidRPr="00A444DC" w:rsidRDefault="001F799E">
      <w:pPr>
        <w:numPr>
          <w:ilvl w:val="0"/>
          <w:numId w:val="7"/>
        </w:numPr>
        <w:jc w:val="both"/>
        <w:rPr>
          <w:rFonts w:ascii="Calibri" w:hAnsi="Calibri"/>
          <w:lang w:val="es-ES_tradnl"/>
        </w:rPr>
        <w:pPrChange w:id="70" w:author="Fabiola Cerezo" w:date="2016-04-29T11:42:00Z">
          <w:pPr>
            <w:numPr>
              <w:numId w:val="7"/>
            </w:numPr>
            <w:tabs>
              <w:tab w:val="num" w:pos="360"/>
            </w:tabs>
            <w:ind w:left="360" w:hanging="360"/>
          </w:pPr>
        </w:pPrChange>
      </w:pPr>
      <w:r w:rsidRPr="00A444DC">
        <w:rPr>
          <w:rFonts w:ascii="Calibri" w:hAnsi="Calibri"/>
          <w:lang w:val="es-ES_tradnl"/>
        </w:rPr>
        <w:t>Una vez que Compuhelp entregue la parte requerida en perfecto estado, se procederá a realizar la instalación de la parte por el Administrador de Redes y/o Compuhelp.</w:t>
      </w:r>
    </w:p>
    <w:p w14:paraId="40019B36" w14:textId="77777777" w:rsidR="001F799E" w:rsidRPr="00A444DC" w:rsidRDefault="001F799E">
      <w:pPr>
        <w:numPr>
          <w:ilvl w:val="0"/>
          <w:numId w:val="7"/>
        </w:numPr>
        <w:jc w:val="both"/>
        <w:rPr>
          <w:rFonts w:ascii="Calibri" w:hAnsi="Calibri"/>
          <w:lang w:val="es-ES_tradnl"/>
        </w:rPr>
        <w:pPrChange w:id="71" w:author="Fabiola Cerezo" w:date="2016-04-29T11:42:00Z">
          <w:pPr>
            <w:numPr>
              <w:numId w:val="7"/>
            </w:numPr>
            <w:tabs>
              <w:tab w:val="num" w:pos="360"/>
            </w:tabs>
            <w:ind w:left="360" w:hanging="360"/>
          </w:pPr>
        </w:pPrChange>
      </w:pPr>
      <w:r w:rsidRPr="00A444DC">
        <w:rPr>
          <w:rFonts w:ascii="Calibri" w:hAnsi="Calibri"/>
          <w:lang w:val="es-ES_tradnl"/>
        </w:rPr>
        <w:t xml:space="preserve">En el caso de que el daño no haya afectado la base de datos, se procederá a sacar </w:t>
      </w:r>
      <w:del w:id="72" w:author="Fabiola Cerezo" w:date="2016-04-28T17:15:00Z">
        <w:r w:rsidRPr="00A444DC" w:rsidDel="00EE651B">
          <w:rPr>
            <w:rFonts w:ascii="Calibri" w:hAnsi="Calibri"/>
            <w:lang w:val="es-ES_tradnl"/>
          </w:rPr>
          <w:delText xml:space="preserve">los volcados </w:delText>
        </w:r>
      </w:del>
      <w:ins w:id="73" w:author="Fabiola Cerezo" w:date="2016-04-28T17:15:00Z">
        <w:r w:rsidR="00EE651B">
          <w:rPr>
            <w:rFonts w:ascii="Calibri" w:hAnsi="Calibri"/>
            <w:lang w:val="es-ES_tradnl"/>
          </w:rPr>
          <w:t xml:space="preserve">el backup </w:t>
        </w:r>
      </w:ins>
      <w:r w:rsidRPr="00A444DC">
        <w:rPr>
          <w:rFonts w:ascii="Calibri" w:hAnsi="Calibri"/>
          <w:lang w:val="es-ES_tradnl"/>
        </w:rPr>
        <w:t>del server habilitado para subirlos en el servidor reparado y se modificarán las configuraciones de conexión a cada uno de los pcs de los usuarios para que puedan acceder al sistema nuevamente.</w:t>
      </w:r>
    </w:p>
    <w:p w14:paraId="18AC3585" w14:textId="77777777" w:rsidR="008674EE" w:rsidRDefault="001F799E">
      <w:pPr>
        <w:numPr>
          <w:ilvl w:val="0"/>
          <w:numId w:val="7"/>
        </w:numPr>
        <w:jc w:val="both"/>
        <w:rPr>
          <w:ins w:id="74" w:author="Fabiola Cerezo" w:date="2017-01-04T16:01:00Z"/>
          <w:rFonts w:ascii="Calibri" w:hAnsi="Calibri"/>
          <w:lang w:val="es-ES_tradnl"/>
        </w:rPr>
        <w:pPrChange w:id="75" w:author="Fabiola Cerezo" w:date="2017-01-04T16:01:00Z">
          <w:pPr>
            <w:numPr>
              <w:numId w:val="7"/>
            </w:numPr>
            <w:tabs>
              <w:tab w:val="num" w:pos="360"/>
            </w:tabs>
            <w:ind w:left="360" w:hanging="360"/>
          </w:pPr>
        </w:pPrChange>
      </w:pPr>
      <w:r w:rsidRPr="00A444DC">
        <w:rPr>
          <w:rFonts w:ascii="Calibri" w:hAnsi="Calibri"/>
          <w:lang w:val="es-ES_tradnl"/>
        </w:rPr>
        <w:t>Si la base de datos fue afectada por el daño en hardware o el problema inicial era de software, se procederá a la reinstalación del servidor (Referencia IT-630-</w:t>
      </w:r>
      <w:r w:rsidR="000655B8" w:rsidRPr="00A444DC">
        <w:rPr>
          <w:rFonts w:ascii="Calibri" w:hAnsi="Calibri"/>
          <w:lang w:val="es-ES_tradnl"/>
        </w:rPr>
        <w:t>5</w:t>
      </w:r>
      <w:ins w:id="76" w:author="Fabiola Cerezo" w:date="2016-04-28T17:15:00Z">
        <w:r w:rsidR="00EE651B">
          <w:rPr>
            <w:rFonts w:ascii="Calibri" w:hAnsi="Calibri"/>
            <w:lang w:val="es-ES_tradnl"/>
          </w:rPr>
          <w:t>2</w:t>
        </w:r>
      </w:ins>
      <w:del w:id="77" w:author="Fabiola Cerezo" w:date="2016-04-28T17:15:00Z">
        <w:r w:rsidR="000655B8" w:rsidRPr="00A444DC" w:rsidDel="00EE651B">
          <w:rPr>
            <w:rFonts w:ascii="Calibri" w:hAnsi="Calibri"/>
            <w:lang w:val="es-ES_tradnl"/>
          </w:rPr>
          <w:delText>0</w:delText>
        </w:r>
      </w:del>
      <w:r w:rsidR="000655B8" w:rsidRPr="00A444DC">
        <w:rPr>
          <w:rFonts w:ascii="Calibri" w:hAnsi="Calibri"/>
          <w:lang w:val="es-ES_tradnl"/>
        </w:rPr>
        <w:t xml:space="preserve"> </w:t>
      </w:r>
      <w:r w:rsidRPr="00A444DC">
        <w:rPr>
          <w:rFonts w:ascii="Calibri" w:hAnsi="Calibri"/>
          <w:lang w:val="es-ES_tradnl"/>
        </w:rPr>
        <w:t xml:space="preserve">Instalación </w:t>
      </w:r>
      <w:del w:id="78" w:author="Fabiola Cerezo" w:date="2016-04-28T17:15:00Z">
        <w:r w:rsidRPr="00A444DC" w:rsidDel="00EE651B">
          <w:rPr>
            <w:rFonts w:ascii="Calibri" w:hAnsi="Calibri"/>
            <w:lang w:val="es-ES_tradnl"/>
          </w:rPr>
          <w:delText>del Sistema</w:delText>
        </w:r>
      </w:del>
      <w:ins w:id="79" w:author="Fabiola Cerezo" w:date="2016-04-28T17:15:00Z">
        <w:r w:rsidR="00EE651B">
          <w:rPr>
            <w:rFonts w:ascii="Calibri" w:hAnsi="Calibri"/>
            <w:lang w:val="es-ES_tradnl"/>
          </w:rPr>
          <w:t>de Infor LN</w:t>
        </w:r>
      </w:ins>
      <w:r w:rsidRPr="00A444DC">
        <w:rPr>
          <w:rFonts w:ascii="Calibri" w:hAnsi="Calibri"/>
          <w:lang w:val="es-ES_tradnl"/>
        </w:rPr>
        <w:t>)</w:t>
      </w:r>
    </w:p>
    <w:p w14:paraId="218DED0F" w14:textId="77777777" w:rsidR="008674EE" w:rsidRDefault="008674EE">
      <w:pPr>
        <w:jc w:val="both"/>
        <w:rPr>
          <w:ins w:id="80" w:author="Fabiola Cerezo" w:date="2017-01-04T16:01:00Z"/>
          <w:rFonts w:ascii="Calibri" w:hAnsi="Calibri"/>
          <w:lang w:val="es-ES_tradnl"/>
        </w:rPr>
        <w:pPrChange w:id="81" w:author="Fabiola Cerezo" w:date="2017-01-04T16:01:00Z">
          <w:pPr>
            <w:numPr>
              <w:numId w:val="7"/>
            </w:numPr>
            <w:tabs>
              <w:tab w:val="num" w:pos="360"/>
            </w:tabs>
            <w:ind w:left="360" w:hanging="360"/>
          </w:pPr>
        </w:pPrChange>
      </w:pPr>
    </w:p>
    <w:p w14:paraId="5CCC25B3" w14:textId="77777777" w:rsidR="008674EE" w:rsidRDefault="008674EE">
      <w:pPr>
        <w:jc w:val="both"/>
        <w:rPr>
          <w:ins w:id="82" w:author="Fabiola Cerezo" w:date="2017-01-04T16:01:00Z"/>
          <w:rFonts w:ascii="Calibri" w:hAnsi="Calibri"/>
          <w:lang w:val="es-ES_tradnl"/>
        </w:rPr>
        <w:pPrChange w:id="83" w:author="Fabiola Cerezo" w:date="2017-01-04T16:01:00Z">
          <w:pPr>
            <w:numPr>
              <w:numId w:val="7"/>
            </w:numPr>
            <w:tabs>
              <w:tab w:val="num" w:pos="360"/>
            </w:tabs>
            <w:ind w:left="360" w:hanging="360"/>
          </w:pPr>
        </w:pPrChange>
      </w:pPr>
      <w:ins w:id="84" w:author="Fabiola Cerezo" w:date="2017-01-04T16:01:00Z">
        <w:r>
          <w:rPr>
            <w:rFonts w:ascii="Calibri" w:hAnsi="Calibri"/>
            <w:lang w:val="es-ES_tradnl"/>
          </w:rPr>
          <w:t>Referencia:</w:t>
        </w:r>
      </w:ins>
    </w:p>
    <w:p w14:paraId="1ECF2849" w14:textId="77777777" w:rsidR="008674EE" w:rsidRDefault="008674EE">
      <w:pPr>
        <w:numPr>
          <w:ilvl w:val="0"/>
          <w:numId w:val="8"/>
        </w:numPr>
        <w:jc w:val="both"/>
        <w:rPr>
          <w:ins w:id="85" w:author="Fabiola Cerezo" w:date="2017-01-13T09:54:00Z"/>
          <w:rFonts w:ascii="Calibri" w:hAnsi="Calibri"/>
          <w:lang w:val="es-ES_tradnl"/>
        </w:rPr>
        <w:pPrChange w:id="86" w:author="Fabiola Cerezo" w:date="2017-01-13T09:54:00Z">
          <w:pPr>
            <w:numPr>
              <w:numId w:val="7"/>
            </w:numPr>
            <w:tabs>
              <w:tab w:val="num" w:pos="360"/>
            </w:tabs>
            <w:ind w:left="360" w:hanging="360"/>
          </w:pPr>
        </w:pPrChange>
      </w:pPr>
      <w:ins w:id="87" w:author="Fabiola Cerezo" w:date="2017-01-04T16:01:00Z">
        <w:r>
          <w:rPr>
            <w:rFonts w:ascii="Calibri" w:hAnsi="Calibri"/>
            <w:lang w:val="es-ES_tradnl"/>
          </w:rPr>
          <w:t>IT-630-70: Restaurar BD de Infor LN</w:t>
        </w:r>
      </w:ins>
    </w:p>
    <w:p w14:paraId="0C492D59" w14:textId="77777777" w:rsidR="005C5233" w:rsidRPr="008674EE" w:rsidRDefault="005C5233">
      <w:pPr>
        <w:numPr>
          <w:ilvl w:val="0"/>
          <w:numId w:val="8"/>
        </w:numPr>
        <w:jc w:val="both"/>
        <w:rPr>
          <w:ins w:id="88" w:author="Fabiola Cerezo" w:date="2017-01-13T09:54:00Z"/>
          <w:rFonts w:ascii="Calibri" w:hAnsi="Calibri"/>
          <w:lang w:val="es-ES_tradnl"/>
        </w:rPr>
        <w:pPrChange w:id="89" w:author="Fabiola Cerezo" w:date="2017-01-13T09:54:00Z">
          <w:pPr>
            <w:jc w:val="both"/>
          </w:pPr>
        </w:pPrChange>
      </w:pPr>
      <w:ins w:id="90" w:author="Fabiola Cerezo" w:date="2017-01-13T09:54:00Z">
        <w:r>
          <w:rPr>
            <w:rFonts w:ascii="Calibri" w:hAnsi="Calibri"/>
            <w:lang w:val="es-ES_tradnl"/>
          </w:rPr>
          <w:t xml:space="preserve">IT-630-52: </w:t>
        </w:r>
      </w:ins>
      <w:ins w:id="91" w:author="Fabiola Cerezo" w:date="2017-01-13T09:55:00Z">
        <w:r>
          <w:rPr>
            <w:rFonts w:ascii="Calibri" w:hAnsi="Calibri"/>
            <w:lang w:val="es-ES_tradnl"/>
          </w:rPr>
          <w:t>Instalación de Infor LN</w:t>
        </w:r>
      </w:ins>
    </w:p>
    <w:p w14:paraId="6E5D64FA" w14:textId="77777777" w:rsidR="005C5233" w:rsidRPr="008674EE" w:rsidRDefault="005C5233">
      <w:pPr>
        <w:jc w:val="both"/>
        <w:rPr>
          <w:rFonts w:ascii="Calibri" w:hAnsi="Calibri"/>
          <w:lang w:val="es-ES_tradnl"/>
        </w:rPr>
        <w:pPrChange w:id="92" w:author="Fabiola Cerezo" w:date="2017-01-04T16:01:00Z">
          <w:pPr>
            <w:numPr>
              <w:numId w:val="7"/>
            </w:numPr>
            <w:tabs>
              <w:tab w:val="num" w:pos="360"/>
            </w:tabs>
            <w:ind w:left="360" w:hanging="360"/>
          </w:pPr>
        </w:pPrChange>
      </w:pPr>
    </w:p>
    <w:sectPr w:rsidR="005C5233" w:rsidRPr="008674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134" w:right="936" w:bottom="851" w:left="1134" w:header="1134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7E9AE" w14:textId="77777777" w:rsidR="00C177F6" w:rsidRDefault="00C177F6">
      <w:r>
        <w:separator/>
      </w:r>
    </w:p>
  </w:endnote>
  <w:endnote w:type="continuationSeparator" w:id="0">
    <w:p w14:paraId="3405F7F3" w14:textId="77777777" w:rsidR="00C177F6" w:rsidRDefault="00C17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C6FE4" w14:textId="77777777" w:rsidR="00A07EC7" w:rsidRDefault="00A07E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85"/>
      <w:gridCol w:w="1843"/>
      <w:gridCol w:w="1843"/>
      <w:gridCol w:w="1559"/>
      <w:gridCol w:w="1276"/>
      <w:gridCol w:w="1417"/>
    </w:tblGrid>
    <w:tr w:rsidR="00EA7BC7" w:rsidRPr="00A444DC" w14:paraId="70669A7E" w14:textId="77777777" w:rsidTr="00EA7BC7">
      <w:tc>
        <w:tcPr>
          <w:tcW w:w="1985" w:type="dxa"/>
        </w:tcPr>
        <w:p w14:paraId="569266F8" w14:textId="77777777" w:rsidR="00EA7BC7" w:rsidRPr="00A444DC" w:rsidRDefault="00EA7BC7">
          <w:pPr>
            <w:pStyle w:val="Piedepgina"/>
            <w:rPr>
              <w:rFonts w:ascii="Calibri" w:hAnsi="Calibri"/>
              <w:sz w:val="18"/>
              <w:lang w:val="es-ES_tradnl"/>
            </w:rPr>
          </w:pPr>
          <w:r w:rsidRPr="00A444DC">
            <w:rPr>
              <w:rFonts w:ascii="Calibri" w:hAnsi="Calibri"/>
              <w:sz w:val="18"/>
              <w:lang w:val="es-ES_tradnl"/>
            </w:rPr>
            <w:t>Elaborado por:</w:t>
          </w:r>
        </w:p>
        <w:p w14:paraId="49851874" w14:textId="1C8070B1" w:rsidR="00EA7BC7" w:rsidRPr="00A444DC" w:rsidRDefault="001A293A">
          <w:pPr>
            <w:pStyle w:val="Piedepgina"/>
            <w:rPr>
              <w:rFonts w:ascii="Calibri" w:hAnsi="Calibri"/>
              <w:lang w:val="es-ES_tradnl"/>
            </w:rPr>
            <w:pPrChange w:id="103" w:author="Ligia Freire" w:date="2017-01-13T13:43:00Z">
              <w:pPr>
                <w:pStyle w:val="Piedepgina"/>
                <w:jc w:val="center"/>
              </w:pPr>
            </w:pPrChange>
          </w:pPr>
          <w:ins w:id="104" w:author="Zambrano, Edwin" w:date="2020-05-09T00:17:00Z">
            <w:r>
              <w:rPr>
                <w:rFonts w:ascii="Calibri" w:hAnsi="Calibri"/>
                <w:lang w:val="es-ES_tradnl"/>
              </w:rPr>
              <w:t xml:space="preserve">V. </w:t>
            </w:r>
            <w:r w:rsidR="0068206B">
              <w:rPr>
                <w:rFonts w:ascii="Calibri" w:hAnsi="Calibri"/>
                <w:lang w:val="es-ES_tradnl"/>
              </w:rPr>
              <w:t>Álvarez</w:t>
            </w:r>
          </w:ins>
          <w:del w:id="105" w:author="Zambrano, Edwin" w:date="2020-05-09T00:17:00Z">
            <w:r w:rsidR="00EA7BC7" w:rsidRPr="00A444DC" w:rsidDel="001A293A">
              <w:rPr>
                <w:rFonts w:ascii="Calibri" w:hAnsi="Calibri"/>
                <w:lang w:val="es-ES_tradnl"/>
              </w:rPr>
              <w:delText>F.</w:delText>
            </w:r>
          </w:del>
          <w:ins w:id="106" w:author="Ligia Freire" w:date="2017-01-13T13:43:00Z">
            <w:del w:id="107" w:author="Zambrano, Edwin" w:date="2020-05-09T00:17:00Z">
              <w:r w:rsidR="00AE0C09" w:rsidDel="001A293A">
                <w:rPr>
                  <w:rFonts w:ascii="Calibri" w:hAnsi="Calibri"/>
                  <w:lang w:val="es-ES_tradnl"/>
                </w:rPr>
                <w:delText xml:space="preserve"> Cerezo</w:delText>
              </w:r>
            </w:del>
          </w:ins>
          <w:del w:id="108" w:author="Zambrano, Edwin" w:date="2020-05-09T00:17:00Z">
            <w:r w:rsidR="00EA7BC7" w:rsidRPr="00A444DC" w:rsidDel="001A293A">
              <w:rPr>
                <w:rFonts w:ascii="Calibri" w:hAnsi="Calibri"/>
                <w:lang w:val="es-ES_tradnl"/>
              </w:rPr>
              <w:delText>Alarcón</w:delText>
            </w:r>
          </w:del>
        </w:p>
      </w:tc>
      <w:tc>
        <w:tcPr>
          <w:tcW w:w="1843" w:type="dxa"/>
        </w:tcPr>
        <w:p w14:paraId="1207E43F" w14:textId="195D7162" w:rsidR="00EA7BC7" w:rsidRPr="00A444DC" w:rsidRDefault="001A293A">
          <w:pPr>
            <w:pStyle w:val="Piedepgina"/>
            <w:rPr>
              <w:rFonts w:ascii="Calibri" w:hAnsi="Calibri"/>
              <w:sz w:val="18"/>
              <w:lang w:val="es-ES_tradnl"/>
            </w:rPr>
          </w:pPr>
          <w:ins w:id="109" w:author="Zambrano, Edwin" w:date="2020-05-09T00:17:00Z">
            <w:r>
              <w:rPr>
                <w:rFonts w:ascii="Calibri" w:hAnsi="Calibri"/>
                <w:sz w:val="18"/>
                <w:lang w:val="es-ES_tradnl"/>
              </w:rPr>
              <w:t>Revisado</w:t>
            </w:r>
          </w:ins>
          <w:ins w:id="110" w:author="Zambrano, Edwin" w:date="2020-05-09T01:30:00Z">
            <w:r w:rsidR="00750D68">
              <w:rPr>
                <w:rFonts w:ascii="Calibri" w:hAnsi="Calibri"/>
                <w:sz w:val="18"/>
                <w:lang w:val="es-ES_tradnl"/>
              </w:rPr>
              <w:t xml:space="preserve"> </w:t>
            </w:r>
          </w:ins>
          <w:del w:id="111" w:author="Zambrano, Edwin" w:date="2020-05-09T00:17:00Z">
            <w:r w:rsidR="00EA7BC7" w:rsidRPr="00A444DC" w:rsidDel="001A293A">
              <w:rPr>
                <w:rFonts w:ascii="Calibri" w:hAnsi="Calibri"/>
                <w:sz w:val="18"/>
                <w:lang w:val="es-ES_tradnl"/>
              </w:rPr>
              <w:delText xml:space="preserve">Aprobado </w:delText>
            </w:r>
          </w:del>
          <w:r w:rsidR="00EA7BC7" w:rsidRPr="00A444DC">
            <w:rPr>
              <w:rFonts w:ascii="Calibri" w:hAnsi="Calibri"/>
              <w:sz w:val="18"/>
              <w:lang w:val="es-ES_tradnl"/>
            </w:rPr>
            <w:t>por:</w:t>
          </w:r>
        </w:p>
        <w:p w14:paraId="53CC1103" w14:textId="3BB08A75" w:rsidR="00EA7BC7" w:rsidRPr="00A444DC" w:rsidRDefault="00EA7BC7" w:rsidP="00A444DC">
          <w:pPr>
            <w:pStyle w:val="Piedepgina"/>
            <w:jc w:val="center"/>
            <w:rPr>
              <w:rFonts w:ascii="Calibri" w:hAnsi="Calibri"/>
              <w:lang w:val="es-ES_tradnl"/>
            </w:rPr>
          </w:pPr>
          <w:r w:rsidRPr="0068206B">
            <w:rPr>
              <w:rFonts w:ascii="Calibri" w:hAnsi="Calibri"/>
              <w:i/>
              <w:iCs/>
              <w:color w:val="0000CC"/>
              <w:lang w:val="es-ES_tradnl"/>
              <w:rPrChange w:id="112" w:author="Zambrano, Edwin" w:date="2020-05-09T00:17:00Z">
                <w:rPr>
                  <w:rFonts w:ascii="Calibri" w:hAnsi="Calibri"/>
                  <w:lang w:val="es-ES_tradnl"/>
                </w:rPr>
              </w:rPrChange>
            </w:rPr>
            <w:t xml:space="preserve"> </w:t>
          </w:r>
          <w:ins w:id="113" w:author="Zambrano, Edwin" w:date="2020-05-09T00:17:00Z">
            <w:r w:rsidR="0068206B" w:rsidRPr="0068206B">
              <w:rPr>
                <w:rFonts w:ascii="Calibri" w:hAnsi="Calibri"/>
                <w:i/>
                <w:iCs/>
                <w:color w:val="0000CC"/>
                <w:lang w:val="es-ES_tradnl"/>
                <w:rPrChange w:id="114" w:author="Zambrano, Edwin" w:date="2020-05-09T00:17:00Z">
                  <w:rPr>
                    <w:rFonts w:ascii="Calibri" w:hAnsi="Calibri"/>
                    <w:lang w:val="es-ES_tradnl"/>
                  </w:rPr>
                </w:rPrChange>
              </w:rPr>
              <w:t>A. Cacao</w:t>
            </w:r>
          </w:ins>
          <w:ins w:id="115" w:author="Ligia Freire" w:date="2017-01-13T13:43:00Z">
            <w:del w:id="116" w:author="Zambrano, Edwin" w:date="2020-05-09T00:17:00Z">
              <w:r w:rsidR="00AE0C09" w:rsidRPr="0068206B" w:rsidDel="0068206B">
                <w:rPr>
                  <w:rFonts w:ascii="Calibri" w:hAnsi="Calibri"/>
                  <w:i/>
                  <w:iCs/>
                  <w:color w:val="0000CC"/>
                  <w:lang w:val="es-ES_tradnl"/>
                  <w:rPrChange w:id="117" w:author="Zambrano, Edwin" w:date="2020-05-09T00:17:00Z">
                    <w:rPr>
                      <w:rFonts w:ascii="Calibri" w:hAnsi="Calibri"/>
                      <w:lang w:val="es-ES_tradnl"/>
                    </w:rPr>
                  </w:rPrChange>
                </w:rPr>
                <w:delText>F</w:delText>
              </w:r>
              <w:r w:rsidR="00AE0C09" w:rsidDel="0068206B">
                <w:rPr>
                  <w:rFonts w:ascii="Calibri" w:hAnsi="Calibri"/>
                  <w:lang w:val="es-ES_tradnl"/>
                </w:rPr>
                <w:delText>. Alarcón</w:delText>
              </w:r>
            </w:del>
          </w:ins>
          <w:del w:id="118" w:author="Zambrano, Edwin" w:date="2020-05-09T00:17:00Z">
            <w:r w:rsidRPr="00EA7BC7" w:rsidDel="0068206B">
              <w:rPr>
                <w:rFonts w:ascii="Calibri" w:hAnsi="Calibri"/>
                <w:lang w:val="es-ES_tradnl"/>
              </w:rPr>
              <w:delText xml:space="preserve">F. </w:delText>
            </w:r>
          </w:del>
          <w:del w:id="119" w:author="Liliana Rios (liliana.rios@grupoberlin.com)" w:date="2015-06-16T12:29:00Z">
            <w:r w:rsidRPr="00EA7BC7" w:rsidDel="00A444DC">
              <w:rPr>
                <w:rFonts w:ascii="Calibri" w:hAnsi="Calibri"/>
                <w:lang w:val="es-ES_tradnl"/>
              </w:rPr>
              <w:delText>Alarcón</w:delText>
            </w:r>
          </w:del>
        </w:p>
      </w:tc>
      <w:tc>
        <w:tcPr>
          <w:tcW w:w="1843" w:type="dxa"/>
        </w:tcPr>
        <w:p w14:paraId="56B58EE8" w14:textId="77777777" w:rsidR="00EA7BC7" w:rsidRPr="00A444DC" w:rsidRDefault="00EA7BC7">
          <w:pPr>
            <w:pStyle w:val="Piedepgina"/>
            <w:rPr>
              <w:rFonts w:ascii="Calibri" w:hAnsi="Calibri"/>
              <w:sz w:val="18"/>
              <w:lang w:val="es-ES_tradnl"/>
            </w:rPr>
          </w:pPr>
          <w:r w:rsidRPr="00A444DC">
            <w:rPr>
              <w:rFonts w:ascii="Calibri" w:hAnsi="Calibri"/>
              <w:sz w:val="18"/>
              <w:lang w:val="es-ES_tradnl"/>
            </w:rPr>
            <w:t>Aprobado por:</w:t>
          </w:r>
        </w:p>
        <w:p w14:paraId="0E384CED" w14:textId="46930D5E" w:rsidR="00EA7BC7" w:rsidRPr="00A444DC" w:rsidRDefault="0068206B" w:rsidP="00EE651B">
          <w:pPr>
            <w:pStyle w:val="Piedepgina"/>
            <w:tabs>
              <w:tab w:val="clear" w:pos="4320"/>
              <w:tab w:val="clear" w:pos="8640"/>
              <w:tab w:val="center" w:pos="813"/>
            </w:tabs>
            <w:rPr>
              <w:rFonts w:ascii="Calibri" w:hAnsi="Calibri"/>
              <w:i/>
              <w:color w:val="0000FF"/>
              <w:lang w:val="es-ES_tradnl"/>
            </w:rPr>
          </w:pPr>
          <w:ins w:id="120" w:author="Zambrano, Edwin" w:date="2020-05-09T00:17:00Z">
            <w:r w:rsidRPr="004C1D5F">
              <w:rPr>
                <w:rFonts w:ascii="Calibri" w:hAnsi="Calibri"/>
                <w:i/>
                <w:color w:val="0000CC"/>
                <w:lang w:val="es-ES_tradnl"/>
                <w:rPrChange w:id="121" w:author="Zambrano, Edwin" w:date="2020-05-09T00:18:00Z">
                  <w:rPr>
                    <w:rFonts w:ascii="Calibri" w:hAnsi="Calibri"/>
                    <w:i/>
                    <w:color w:val="0000FF"/>
                    <w:lang w:val="es-ES_tradnl"/>
                  </w:rPr>
                </w:rPrChange>
              </w:rPr>
              <w:t>B. Knezevic</w:t>
            </w:r>
          </w:ins>
          <w:del w:id="122" w:author="Zambrano, Edwin" w:date="2020-05-09T00:17:00Z">
            <w:r w:rsidR="005603B0" w:rsidDel="0068206B">
              <w:rPr>
                <w:rFonts w:ascii="Calibri" w:hAnsi="Calibri"/>
                <w:i/>
                <w:color w:val="0000FF"/>
                <w:lang w:val="es-ES_tradnl"/>
              </w:rPr>
              <w:tab/>
            </w:r>
          </w:del>
          <w:ins w:id="123" w:author="Ligia Freire" w:date="2017-01-13T13:43:00Z">
            <w:del w:id="124" w:author="Zambrano, Edwin" w:date="2020-05-09T00:17:00Z">
              <w:r w:rsidR="00AE0C09" w:rsidDel="0068206B">
                <w:rPr>
                  <w:rFonts w:ascii="Calibri" w:hAnsi="Calibri"/>
                  <w:i/>
                  <w:color w:val="0000FF"/>
                  <w:lang w:val="es-ES_tradnl"/>
                </w:rPr>
                <w:delText>F. Alarcón</w:delText>
              </w:r>
            </w:del>
          </w:ins>
          <w:del w:id="125" w:author="Zambrano, Edwin" w:date="2020-05-09T00:17:00Z">
            <w:r w:rsidR="005603B0" w:rsidDel="0068206B">
              <w:rPr>
                <w:rFonts w:ascii="Calibri" w:hAnsi="Calibri"/>
                <w:i/>
                <w:color w:val="0000FF"/>
                <w:lang w:val="es-ES_tradnl"/>
              </w:rPr>
              <w:delText>Ka</w:delText>
            </w:r>
          </w:del>
        </w:p>
      </w:tc>
      <w:tc>
        <w:tcPr>
          <w:tcW w:w="1559" w:type="dxa"/>
        </w:tcPr>
        <w:p w14:paraId="20EBD021" w14:textId="77777777" w:rsidR="00EA7BC7" w:rsidRPr="00A444DC" w:rsidRDefault="00EA7BC7">
          <w:pPr>
            <w:pStyle w:val="Piedepgina"/>
            <w:rPr>
              <w:rFonts w:ascii="Calibri" w:hAnsi="Calibri"/>
              <w:sz w:val="18"/>
              <w:lang w:val="es-ES_tradnl"/>
            </w:rPr>
          </w:pPr>
          <w:r w:rsidRPr="00A444DC">
            <w:rPr>
              <w:rFonts w:ascii="Calibri" w:hAnsi="Calibri"/>
              <w:sz w:val="18"/>
              <w:lang w:val="es-ES_tradnl"/>
            </w:rPr>
            <w:t>Fecha:</w:t>
          </w:r>
        </w:p>
        <w:p w14:paraId="119C4607" w14:textId="626F3103" w:rsidR="00EA7BC7" w:rsidRPr="00A444DC" w:rsidRDefault="004C1D5F" w:rsidP="00A444DC">
          <w:pPr>
            <w:pStyle w:val="Piedepgina"/>
            <w:jc w:val="center"/>
            <w:rPr>
              <w:rFonts w:ascii="Calibri" w:hAnsi="Calibri"/>
              <w:lang w:val="es-ES_tradnl"/>
            </w:rPr>
          </w:pPr>
          <w:ins w:id="126" w:author="Zambrano, Edwin" w:date="2020-05-09T00:18:00Z">
            <w:r w:rsidRPr="004C1D5F">
              <w:rPr>
                <w:rFonts w:ascii="Calibri" w:hAnsi="Calibri"/>
                <w:i/>
                <w:iCs/>
                <w:color w:val="0000CC"/>
                <w:lang w:val="es-ES_tradnl"/>
                <w:rPrChange w:id="127" w:author="Zambrano, Edwin" w:date="2020-05-09T00:18:00Z">
                  <w:rPr>
                    <w:rFonts w:ascii="Calibri" w:hAnsi="Calibri"/>
                    <w:lang w:val="es-ES_tradnl"/>
                  </w:rPr>
                </w:rPrChange>
              </w:rPr>
              <w:t>Abr 06/2020</w:t>
            </w:r>
          </w:ins>
          <w:ins w:id="128" w:author="Ligia Freire" w:date="2017-01-13T13:43:00Z">
            <w:del w:id="129" w:author="Zambrano, Edwin" w:date="2020-05-09T00:18:00Z">
              <w:r w:rsidR="00AE0C09" w:rsidDel="004C1D5F">
                <w:rPr>
                  <w:rFonts w:ascii="Calibri" w:hAnsi="Calibri"/>
                  <w:lang w:val="es-ES_tradnl"/>
                </w:rPr>
                <w:delText>Ene13/2017</w:delText>
              </w:r>
            </w:del>
          </w:ins>
          <w:del w:id="130" w:author="Zambrano, Edwin" w:date="2020-05-09T00:18:00Z">
            <w:r w:rsidR="00EA7BC7" w:rsidRPr="00A444DC" w:rsidDel="004C1D5F">
              <w:rPr>
                <w:rFonts w:ascii="Calibri" w:hAnsi="Calibri"/>
                <w:lang w:val="es-ES_tradnl"/>
              </w:rPr>
              <w:delText>Ago24/</w:delText>
            </w:r>
            <w:r w:rsidR="00EA7BC7" w:rsidDel="004C1D5F">
              <w:rPr>
                <w:rFonts w:ascii="Calibri" w:hAnsi="Calibri"/>
                <w:lang w:val="es-ES_tradnl"/>
              </w:rPr>
              <w:delText>20</w:delText>
            </w:r>
            <w:r w:rsidR="00EA7BC7" w:rsidRPr="00A444DC" w:rsidDel="004C1D5F">
              <w:rPr>
                <w:rFonts w:ascii="Calibri" w:hAnsi="Calibri"/>
                <w:lang w:val="es-ES_tradnl"/>
              </w:rPr>
              <w:delText>10</w:delText>
            </w:r>
          </w:del>
        </w:p>
      </w:tc>
      <w:tc>
        <w:tcPr>
          <w:tcW w:w="1276" w:type="dxa"/>
        </w:tcPr>
        <w:p w14:paraId="33372B53" w14:textId="77777777" w:rsidR="00EA7BC7" w:rsidRPr="00A444DC" w:rsidRDefault="00EA7BC7">
          <w:pPr>
            <w:pStyle w:val="Piedepgina"/>
            <w:rPr>
              <w:rFonts w:ascii="Calibri" w:hAnsi="Calibri"/>
              <w:sz w:val="18"/>
              <w:lang w:val="es-ES_tradnl"/>
            </w:rPr>
          </w:pPr>
          <w:r w:rsidRPr="00A444DC">
            <w:rPr>
              <w:rFonts w:ascii="Calibri" w:hAnsi="Calibri"/>
              <w:sz w:val="18"/>
              <w:lang w:val="es-ES_tradnl"/>
            </w:rPr>
            <w:t>Versión:</w:t>
          </w:r>
        </w:p>
        <w:p w14:paraId="6685CC24" w14:textId="03F62D7A" w:rsidR="00EA7BC7" w:rsidRPr="00A444DC" w:rsidRDefault="004C1D5F" w:rsidP="00A444DC">
          <w:pPr>
            <w:pStyle w:val="Piedepgina"/>
            <w:jc w:val="center"/>
            <w:rPr>
              <w:rFonts w:ascii="Calibri" w:hAnsi="Calibri"/>
              <w:lang w:val="es-ES_tradnl"/>
            </w:rPr>
          </w:pPr>
          <w:ins w:id="131" w:author="Zambrano, Edwin" w:date="2020-05-09T00:18:00Z">
            <w:r w:rsidRPr="004C1D5F">
              <w:rPr>
                <w:rFonts w:ascii="Calibri" w:hAnsi="Calibri"/>
                <w:i/>
                <w:iCs/>
                <w:color w:val="0000CC"/>
                <w:lang w:val="es-ES_tradnl"/>
                <w:rPrChange w:id="132" w:author="Zambrano, Edwin" w:date="2020-05-09T00:18:00Z">
                  <w:rPr>
                    <w:rFonts w:ascii="Calibri" w:hAnsi="Calibri"/>
                    <w:lang w:val="es-ES_tradnl"/>
                  </w:rPr>
                </w:rPrChange>
              </w:rPr>
              <w:t>3.6</w:t>
            </w:r>
          </w:ins>
          <w:del w:id="133" w:author="Zambrano, Edwin" w:date="2020-05-09T00:18:00Z">
            <w:r w:rsidR="00EA7BC7" w:rsidRPr="004C1D5F" w:rsidDel="004C1D5F">
              <w:rPr>
                <w:rFonts w:ascii="Calibri" w:hAnsi="Calibri"/>
                <w:i/>
                <w:iCs/>
                <w:color w:val="0000CC"/>
                <w:lang w:val="es-ES_tradnl"/>
                <w:rPrChange w:id="134" w:author="Zambrano, Edwin" w:date="2020-05-09T00:18:00Z">
                  <w:rPr>
                    <w:rFonts w:ascii="Calibri" w:hAnsi="Calibri"/>
                    <w:lang w:val="es-ES_tradnl"/>
                  </w:rPr>
                </w:rPrChange>
              </w:rPr>
              <w:delText>3</w:delText>
            </w:r>
            <w:r w:rsidR="00EA7BC7" w:rsidRPr="00A444DC" w:rsidDel="004C1D5F">
              <w:rPr>
                <w:rFonts w:ascii="Calibri" w:hAnsi="Calibri"/>
                <w:lang w:val="es-ES_tradnl"/>
              </w:rPr>
              <w:delText>.2</w:delText>
            </w:r>
          </w:del>
          <w:ins w:id="135" w:author="Liliana Rios (liliana.rios@grupoberlin.com)" w:date="2015-06-16T12:29:00Z">
            <w:del w:id="136" w:author="Zambrano, Edwin" w:date="2020-05-09T00:18:00Z">
              <w:r w:rsidR="00A444DC" w:rsidDel="004C1D5F">
                <w:rPr>
                  <w:rFonts w:ascii="Calibri" w:hAnsi="Calibri"/>
                  <w:lang w:val="es-ES_tradnl"/>
                </w:rPr>
                <w:delText>3.</w:delText>
              </w:r>
            </w:del>
          </w:ins>
          <w:ins w:id="137" w:author="Fabiola Cerezo" w:date="2016-04-28T17:15:00Z">
            <w:del w:id="138" w:author="Zambrano, Edwin" w:date="2020-05-09T00:18:00Z">
              <w:r w:rsidR="00EE651B" w:rsidDel="004C1D5F">
                <w:rPr>
                  <w:rFonts w:ascii="Calibri" w:hAnsi="Calibri"/>
                  <w:lang w:val="es-ES_tradnl"/>
                </w:rPr>
                <w:delText>4</w:delText>
              </w:r>
            </w:del>
          </w:ins>
          <w:ins w:id="139" w:author="Ligia Freire" w:date="2017-01-13T13:44:00Z">
            <w:del w:id="140" w:author="Zambrano, Edwin" w:date="2020-05-09T00:18:00Z">
              <w:r w:rsidR="00A02457" w:rsidDel="004C1D5F">
                <w:rPr>
                  <w:rFonts w:ascii="Calibri" w:hAnsi="Calibri"/>
                  <w:lang w:val="es-ES_tradnl"/>
                </w:rPr>
                <w:delText>3.5</w:delText>
              </w:r>
            </w:del>
          </w:ins>
          <w:ins w:id="141" w:author="Liliana Rios (liliana.rios@grupoberlin.com)" w:date="2015-06-16T12:29:00Z">
            <w:del w:id="142" w:author="Zambrano, Edwin" w:date="2020-05-09T00:18:00Z">
              <w:r w:rsidR="00A444DC" w:rsidDel="004C1D5F">
                <w:rPr>
                  <w:rFonts w:ascii="Calibri" w:hAnsi="Calibri"/>
                  <w:lang w:val="es-ES_tradnl"/>
                </w:rPr>
                <w:delText>3</w:delText>
              </w:r>
            </w:del>
          </w:ins>
        </w:p>
      </w:tc>
      <w:tc>
        <w:tcPr>
          <w:tcW w:w="1417" w:type="dxa"/>
        </w:tcPr>
        <w:p w14:paraId="35F57BBD" w14:textId="77777777" w:rsidR="00EA7BC7" w:rsidRPr="00A444DC" w:rsidRDefault="00EA7BC7">
          <w:pPr>
            <w:pStyle w:val="Piedepgina"/>
            <w:rPr>
              <w:rFonts w:ascii="Calibri" w:hAnsi="Calibri"/>
              <w:sz w:val="18"/>
              <w:lang w:val="es-ES_tradnl"/>
            </w:rPr>
          </w:pPr>
          <w:r w:rsidRPr="00A444DC">
            <w:rPr>
              <w:rFonts w:ascii="Calibri" w:hAnsi="Calibri"/>
              <w:sz w:val="18"/>
              <w:lang w:val="es-ES_tradnl"/>
            </w:rPr>
            <w:t>Página:</w:t>
          </w:r>
        </w:p>
        <w:p w14:paraId="2598C266" w14:textId="77777777" w:rsidR="00EA7BC7" w:rsidRPr="00A444DC" w:rsidRDefault="00EA7BC7" w:rsidP="00EA7BC7">
          <w:pPr>
            <w:pStyle w:val="Piedepgina"/>
            <w:jc w:val="center"/>
            <w:rPr>
              <w:rFonts w:ascii="Calibri" w:hAnsi="Calibri"/>
              <w:sz w:val="18"/>
              <w:lang w:val="es-ES_tradnl"/>
            </w:rPr>
          </w:pPr>
          <w:r w:rsidRPr="00A444DC">
            <w:rPr>
              <w:rStyle w:val="Nmerodepgina"/>
              <w:rFonts w:ascii="Calibri" w:hAnsi="Calibri"/>
              <w:lang w:val="es-ES_tradnl"/>
            </w:rPr>
            <w:fldChar w:fldCharType="begin"/>
          </w:r>
          <w:r w:rsidRPr="00A444DC">
            <w:rPr>
              <w:rStyle w:val="Nmerodepgina"/>
              <w:rFonts w:ascii="Calibri" w:hAnsi="Calibri"/>
              <w:lang w:val="es-ES_tradnl"/>
            </w:rPr>
            <w:instrText xml:space="preserve"> PAGE </w:instrText>
          </w:r>
          <w:r w:rsidRPr="00A444DC">
            <w:rPr>
              <w:rStyle w:val="Nmerodepgina"/>
              <w:rFonts w:ascii="Calibri" w:hAnsi="Calibri"/>
              <w:lang w:val="es-ES_tradnl"/>
            </w:rPr>
            <w:fldChar w:fldCharType="separate"/>
          </w:r>
          <w:r w:rsidR="004670D7">
            <w:rPr>
              <w:rStyle w:val="Nmerodepgina"/>
              <w:rFonts w:ascii="Calibri" w:hAnsi="Calibri"/>
              <w:noProof/>
              <w:lang w:val="es-ES_tradnl"/>
            </w:rPr>
            <w:t>1</w:t>
          </w:r>
          <w:r w:rsidRPr="00A444DC">
            <w:rPr>
              <w:rStyle w:val="Nmerodepgina"/>
              <w:rFonts w:ascii="Calibri" w:hAnsi="Calibri"/>
              <w:lang w:val="es-ES_tradnl"/>
            </w:rPr>
            <w:fldChar w:fldCharType="end"/>
          </w:r>
          <w:r w:rsidRPr="00A444DC">
            <w:rPr>
              <w:rStyle w:val="Nmerodepgina"/>
              <w:rFonts w:ascii="Calibri" w:hAnsi="Calibri"/>
              <w:lang w:val="es-ES_tradnl"/>
            </w:rPr>
            <w:t xml:space="preserve"> de </w:t>
          </w:r>
          <w:r w:rsidRPr="00A444DC">
            <w:rPr>
              <w:rStyle w:val="Nmerodepgina"/>
              <w:rFonts w:ascii="Calibri" w:hAnsi="Calibri"/>
            </w:rPr>
            <w:fldChar w:fldCharType="begin"/>
          </w:r>
          <w:r w:rsidRPr="00AE0C09">
            <w:rPr>
              <w:rStyle w:val="Nmerodepgina"/>
              <w:rFonts w:ascii="Calibri" w:hAnsi="Calibri"/>
              <w:lang w:val="es-EC"/>
              <w:rPrChange w:id="143" w:author="Ligia Freire" w:date="2017-01-13T13:43:00Z">
                <w:rPr>
                  <w:rStyle w:val="Nmerodepgina"/>
                  <w:rFonts w:ascii="Calibri" w:hAnsi="Calibri"/>
                </w:rPr>
              </w:rPrChange>
            </w:rPr>
            <w:instrText xml:space="preserve"> NUMPAGES </w:instrText>
          </w:r>
          <w:r w:rsidRPr="00A444DC">
            <w:rPr>
              <w:rStyle w:val="Nmerodepgina"/>
              <w:rFonts w:ascii="Calibri" w:hAnsi="Calibri"/>
            </w:rPr>
            <w:fldChar w:fldCharType="separate"/>
          </w:r>
          <w:r w:rsidR="004670D7">
            <w:rPr>
              <w:rStyle w:val="Nmerodepgina"/>
              <w:rFonts w:ascii="Calibri" w:hAnsi="Calibri"/>
              <w:noProof/>
              <w:lang w:val="es-EC"/>
            </w:rPr>
            <w:t>1</w:t>
          </w:r>
          <w:r w:rsidRPr="00A444DC">
            <w:rPr>
              <w:rStyle w:val="Nmerodepgina"/>
              <w:rFonts w:ascii="Calibri" w:hAnsi="Calibri"/>
            </w:rPr>
            <w:fldChar w:fldCharType="end"/>
          </w:r>
        </w:p>
      </w:tc>
    </w:tr>
  </w:tbl>
  <w:p w14:paraId="2B41D301" w14:textId="77777777" w:rsidR="001F799E" w:rsidRDefault="001F799E">
    <w:pPr>
      <w:pStyle w:val="Piedepgina"/>
      <w:rPr>
        <w:rFonts w:ascii="Times New Roman" w:hAnsi="Times New Roman"/>
        <w:lang w:val="es-ES_tradn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E32ED" w14:textId="77777777" w:rsidR="00A07EC7" w:rsidRDefault="00A07E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41134" w14:textId="77777777" w:rsidR="00C177F6" w:rsidRDefault="00C177F6">
      <w:r>
        <w:separator/>
      </w:r>
    </w:p>
  </w:footnote>
  <w:footnote w:type="continuationSeparator" w:id="0">
    <w:p w14:paraId="576F0F66" w14:textId="77777777" w:rsidR="00C177F6" w:rsidRDefault="00C17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05CC2" w14:textId="77777777" w:rsidR="00A07EC7" w:rsidRDefault="00A07E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  <w:tblPrChange w:id="93" w:author="Zambrano, Edwin" w:date="2020-05-09T01:30:00Z">
        <w:tblPr>
          <w:tblW w:w="9923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</w:tblPr>
      </w:tblPrChange>
    </w:tblPr>
    <w:tblGrid>
      <w:gridCol w:w="5040"/>
      <w:gridCol w:w="4883"/>
      <w:tblGridChange w:id="94">
        <w:tblGrid>
          <w:gridCol w:w="5040"/>
          <w:gridCol w:w="4883"/>
        </w:tblGrid>
      </w:tblGridChange>
    </w:tblGrid>
    <w:tr w:rsidR="001F799E" w:rsidRPr="00A444DC" w14:paraId="39A75EE2" w14:textId="77777777" w:rsidTr="00A07EC7">
      <w:trPr>
        <w:trHeight w:val="1266"/>
        <w:trPrChange w:id="95" w:author="Zambrano, Edwin" w:date="2020-05-09T01:30:00Z">
          <w:trPr>
            <w:trHeight w:val="710"/>
          </w:trPr>
        </w:trPrChange>
      </w:trPr>
      <w:tc>
        <w:tcPr>
          <w:tcW w:w="504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bottom"/>
          <w:tcPrChange w:id="96" w:author="Zambrano, Edwin" w:date="2020-05-09T01:30:00Z">
            <w:tcPr>
              <w:tcW w:w="5040" w:type="dxa"/>
              <w:tcBorders>
                <w:top w:val="single" w:sz="4" w:space="0" w:color="auto"/>
                <w:left w:val="single" w:sz="4" w:space="0" w:color="auto"/>
                <w:bottom w:val="nil"/>
                <w:right w:val="single" w:sz="4" w:space="0" w:color="auto"/>
              </w:tcBorders>
              <w:vAlign w:val="bottom"/>
            </w:tcPr>
          </w:tcPrChange>
        </w:tcPr>
        <w:p w14:paraId="571E29FA" w14:textId="7FD23150" w:rsidR="001F799E" w:rsidRPr="00A444DC" w:rsidRDefault="003303B1" w:rsidP="00A07EC7">
          <w:pPr>
            <w:pStyle w:val="Encabezado"/>
            <w:spacing w:line="276" w:lineRule="auto"/>
            <w:jc w:val="center"/>
            <w:rPr>
              <w:rFonts w:ascii="Calibri" w:hAnsi="Calibri"/>
              <w:b/>
            </w:rPr>
            <w:pPrChange w:id="97" w:author="Zambrano, Edwin" w:date="2020-05-09T01:31:00Z">
              <w:pPr>
                <w:pStyle w:val="Encabezado"/>
              </w:pPr>
            </w:pPrChange>
          </w:pPr>
          <w:del w:id="98" w:author="Alvarez, Veronica" w:date="2020-04-06T20:05:00Z">
            <w:r w:rsidRPr="00A444DC" w:rsidDel="003C2B87">
              <w:rPr>
                <w:rFonts w:ascii="Calibri" w:hAnsi="Calibri"/>
                <w:b/>
                <w:noProof/>
              </w:rPr>
              <w:drawing>
                <wp:inline distT="0" distB="0" distL="0" distR="0" wp14:anchorId="3CCC70A1" wp14:editId="1CFE3C30">
                  <wp:extent cx="2559050" cy="514985"/>
                  <wp:effectExtent l="0" t="0" r="0" b="0"/>
                  <wp:docPr id="1" name="Picture 1" descr="logo_grupoberlin_tamanos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grupoberlin_tamanos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0" cy="51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del>
          <w:ins w:id="99" w:author="Alvarez, Veronica" w:date="2020-04-06T20:05:00Z">
            <w:del w:id="100" w:author="Zambrano, Edwin" w:date="2020-05-08T23:21:00Z">
              <w:r w:rsidR="003C2B87" w:rsidDel="00B2733A">
                <w:rPr>
                  <w:rFonts w:ascii="Calibri" w:hAnsi="Calibri"/>
                  <w:b/>
                  <w:noProof/>
                </w:rPr>
                <w:drawing>
                  <wp:inline distT="0" distB="0" distL="0" distR="0" wp14:anchorId="1EFEAF8D" wp14:editId="1CA1E3B7">
                    <wp:extent cx="2166897" cy="545219"/>
                    <wp:effectExtent l="0" t="0" r="5080" b="7620"/>
                    <wp:docPr id="2" name="Picture 2" descr="A close up of a logo&#10;&#10;Description automatically generated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 TC.jpg"/>
                            <pic:cNvPicPr/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85602" cy="5499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ins>
          <w:ins w:id="101" w:author="Zambrano, Edwin" w:date="2020-05-08T23:21:00Z">
            <w:r w:rsidR="00B2733A">
              <w:rPr>
                <w:noProof/>
              </w:rPr>
              <w:drawing>
                <wp:inline distT="0" distB="0" distL="0" distR="0" wp14:anchorId="3DBAB476" wp14:editId="3EA9EA02">
                  <wp:extent cx="1543050" cy="640715"/>
                  <wp:effectExtent l="0" t="0" r="0" b="6985"/>
                  <wp:docPr id="34" name="Imagen 34" descr="Imagen que contiene dibuj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 34" descr="Imagen que contiene dibujo&#10;&#10;Descripción generada automáticamente"/>
                          <pic:cNvPicPr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4883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  <w:tcPrChange w:id="102" w:author="Zambrano, Edwin" w:date="2020-05-09T01:30:00Z">
            <w:tcPr>
              <w:tcW w:w="4883" w:type="dxa"/>
              <w:tcBorders>
                <w:top w:val="single" w:sz="4" w:space="0" w:color="auto"/>
                <w:left w:val="nil"/>
                <w:bottom w:val="nil"/>
                <w:right w:val="single" w:sz="4" w:space="0" w:color="auto"/>
              </w:tcBorders>
              <w:vAlign w:val="center"/>
            </w:tcPr>
          </w:tcPrChange>
        </w:tcPr>
        <w:p w14:paraId="3B3D4C5D" w14:textId="77777777" w:rsidR="001F799E" w:rsidRPr="00A444DC" w:rsidRDefault="001F799E">
          <w:pPr>
            <w:pStyle w:val="Encabezado"/>
            <w:jc w:val="center"/>
            <w:rPr>
              <w:rFonts w:ascii="Calibri" w:hAnsi="Calibri"/>
              <w:b/>
              <w:sz w:val="28"/>
            </w:rPr>
          </w:pPr>
          <w:r w:rsidRPr="00A444DC">
            <w:rPr>
              <w:rFonts w:ascii="Calibri" w:hAnsi="Calibri"/>
              <w:b/>
              <w:sz w:val="36"/>
              <w:lang w:val="es-ES_tradnl"/>
            </w:rPr>
            <w:t>Instrucción de Trabajo</w:t>
          </w:r>
        </w:p>
      </w:tc>
    </w:tr>
    <w:tr w:rsidR="001F799E" w:rsidRPr="00750D68" w14:paraId="57E3057A" w14:textId="77777777" w:rsidTr="00A444DC">
      <w:trPr>
        <w:cantSplit/>
        <w:trHeight w:val="710"/>
      </w:trPr>
      <w:tc>
        <w:tcPr>
          <w:tcW w:w="504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4EFC86F" w14:textId="77777777" w:rsidR="001F799E" w:rsidRPr="00A444DC" w:rsidRDefault="001F799E">
          <w:pPr>
            <w:pStyle w:val="Encabezado"/>
            <w:jc w:val="center"/>
            <w:rPr>
              <w:rFonts w:ascii="Calibri" w:hAnsi="Calibri"/>
              <w:b/>
              <w:noProof/>
              <w:sz w:val="28"/>
              <w:lang w:val="es-ES"/>
            </w:rPr>
          </w:pPr>
          <w:r w:rsidRPr="00A444DC">
            <w:rPr>
              <w:rFonts w:ascii="Calibri" w:hAnsi="Calibri"/>
              <w:b/>
              <w:lang w:val="es-ES_tradnl"/>
            </w:rPr>
            <w:t>Referencia:</w:t>
          </w:r>
          <w:r w:rsidRPr="00A444DC">
            <w:rPr>
              <w:rFonts w:ascii="Calibri" w:hAnsi="Calibri"/>
              <w:lang w:val="es-ES_tradnl"/>
            </w:rPr>
            <w:t xml:space="preserve"> P-630-02 Mantenimiento de Sistemas</w:t>
          </w:r>
        </w:p>
      </w:tc>
      <w:tc>
        <w:tcPr>
          <w:tcW w:w="4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DE93D56" w14:textId="77777777" w:rsidR="001F799E" w:rsidRPr="00A444DC" w:rsidRDefault="001F799E">
          <w:pPr>
            <w:pStyle w:val="Encabezado"/>
            <w:jc w:val="center"/>
            <w:rPr>
              <w:rFonts w:ascii="Calibri" w:hAnsi="Calibri"/>
              <w:b/>
              <w:lang w:val="es-ES_tradnl"/>
            </w:rPr>
          </w:pPr>
          <w:r w:rsidRPr="00A444DC">
            <w:rPr>
              <w:rFonts w:ascii="Calibri" w:hAnsi="Calibri"/>
              <w:b/>
              <w:sz w:val="32"/>
              <w:lang w:val="es-ES_tradnl"/>
            </w:rPr>
            <w:t>IT-630-55 Plan de Contingencia para Servidor Principal de Aplicaciones</w:t>
          </w:r>
        </w:p>
      </w:tc>
    </w:tr>
  </w:tbl>
  <w:p w14:paraId="3B55EF1D" w14:textId="77777777" w:rsidR="001F799E" w:rsidRDefault="001F799E">
    <w:pPr>
      <w:pStyle w:val="Encabezado"/>
      <w:rPr>
        <w:rFonts w:ascii="Times New Roman" w:hAnsi="Times New Roman"/>
        <w:sz w:val="28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845FE" w14:textId="77777777" w:rsidR="00A07EC7" w:rsidRDefault="00A07E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C265A"/>
    <w:multiLevelType w:val="hybridMultilevel"/>
    <w:tmpl w:val="E57EA6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9289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7D73D54"/>
    <w:multiLevelType w:val="multilevel"/>
    <w:tmpl w:val="3C643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B1FC6"/>
    <w:multiLevelType w:val="hybridMultilevel"/>
    <w:tmpl w:val="3C64371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A211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2402AA"/>
    <w:multiLevelType w:val="hybridMultilevel"/>
    <w:tmpl w:val="D25CD386"/>
    <w:lvl w:ilvl="0" w:tplc="0EEE3F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901A3"/>
    <w:multiLevelType w:val="multilevel"/>
    <w:tmpl w:val="3864CF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92459"/>
    <w:multiLevelType w:val="hybridMultilevel"/>
    <w:tmpl w:val="3864CF04"/>
    <w:lvl w:ilvl="0" w:tplc="08701F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varez, Veronica">
    <w15:presenceInfo w15:providerId="AD" w15:userId="S::veronica.alvarez@tc.tc::7f3ce312-cad3-481b-bd35-383f4ff70531"/>
  </w15:person>
  <w15:person w15:author="Zambrano, Edwin">
    <w15:presenceInfo w15:providerId="None" w15:userId="Zambrano, Ed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CB"/>
    <w:rsid w:val="00056503"/>
    <w:rsid w:val="000655B8"/>
    <w:rsid w:val="000A2405"/>
    <w:rsid w:val="000D6CA1"/>
    <w:rsid w:val="000F5049"/>
    <w:rsid w:val="00120736"/>
    <w:rsid w:val="0017698E"/>
    <w:rsid w:val="001A293A"/>
    <w:rsid w:val="001F799E"/>
    <w:rsid w:val="003303B1"/>
    <w:rsid w:val="003375D8"/>
    <w:rsid w:val="00356CC9"/>
    <w:rsid w:val="003C2B87"/>
    <w:rsid w:val="004670D7"/>
    <w:rsid w:val="004955D6"/>
    <w:rsid w:val="004C1D5F"/>
    <w:rsid w:val="005603B0"/>
    <w:rsid w:val="00564BB5"/>
    <w:rsid w:val="005C5233"/>
    <w:rsid w:val="006217D8"/>
    <w:rsid w:val="0065187A"/>
    <w:rsid w:val="0068206B"/>
    <w:rsid w:val="006F684B"/>
    <w:rsid w:val="00750D68"/>
    <w:rsid w:val="00763EF8"/>
    <w:rsid w:val="007E71FE"/>
    <w:rsid w:val="00816FA6"/>
    <w:rsid w:val="008674EE"/>
    <w:rsid w:val="008A3CE1"/>
    <w:rsid w:val="008A4EBC"/>
    <w:rsid w:val="008D12CB"/>
    <w:rsid w:val="0096760D"/>
    <w:rsid w:val="00A02457"/>
    <w:rsid w:val="00A07EC7"/>
    <w:rsid w:val="00A444DC"/>
    <w:rsid w:val="00A932DF"/>
    <w:rsid w:val="00AB77A6"/>
    <w:rsid w:val="00AE0C09"/>
    <w:rsid w:val="00B2402D"/>
    <w:rsid w:val="00B2733A"/>
    <w:rsid w:val="00BB0CA4"/>
    <w:rsid w:val="00C177F6"/>
    <w:rsid w:val="00D35064"/>
    <w:rsid w:val="00D426F9"/>
    <w:rsid w:val="00DA50FF"/>
    <w:rsid w:val="00DE4893"/>
    <w:rsid w:val="00E04079"/>
    <w:rsid w:val="00E0497A"/>
    <w:rsid w:val="00EA7BC7"/>
    <w:rsid w:val="00EE359E"/>
    <w:rsid w:val="00EE651B"/>
    <w:rsid w:val="00F22689"/>
    <w:rsid w:val="00F2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F51468"/>
  <w15:chartTrackingRefBased/>
  <w15:docId w15:val="{DAEC955B-96D0-4040-A513-98337305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Times New Roman" w:eastAsia="Times New Roman" w:hAnsi="Times New Roman"/>
      <w:b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rFonts w:ascii="Times New Roman" w:hAnsi="Times New Roman"/>
      <w:b/>
      <w:sz w:val="32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lang w:val="es-ES_tradnl"/>
    </w:r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sz w:val="36"/>
    </w:rPr>
  </w:style>
  <w:style w:type="paragraph" w:styleId="Sangradetextonormal">
    <w:name w:val="Body Text Indent"/>
    <w:basedOn w:val="Normal"/>
    <w:pPr>
      <w:ind w:left="360"/>
      <w:jc w:val="both"/>
    </w:pPr>
    <w:rPr>
      <w:rFonts w:ascii="Times New Roman" w:eastAsia="Times New Roman" w:hAnsi="Times New Roman"/>
      <w:sz w:val="28"/>
      <w:lang w:val="es-ES"/>
    </w:rPr>
  </w:style>
  <w:style w:type="paragraph" w:styleId="Sangra3detindependiente">
    <w:name w:val="Body Text Indent 3"/>
    <w:basedOn w:val="Normal"/>
    <w:pPr>
      <w:ind w:left="360"/>
    </w:pPr>
    <w:rPr>
      <w:rFonts w:ascii="Times New Roman" w:eastAsia="Times New Roman" w:hAnsi="Times New Roman"/>
      <w:sz w:val="20"/>
      <w:lang w:val="es-ES"/>
    </w:rPr>
  </w:style>
  <w:style w:type="paragraph" w:styleId="Sangra2detindependiente">
    <w:name w:val="Body Text Indent 2"/>
    <w:basedOn w:val="Normal"/>
    <w:pPr>
      <w:ind w:left="284"/>
    </w:pPr>
    <w:rPr>
      <w:rFonts w:ascii="Times New Roman" w:eastAsia="Times New Roman" w:hAnsi="Times New Roman"/>
      <w:sz w:val="20"/>
      <w:lang w:val="es-ES"/>
    </w:rPr>
  </w:style>
  <w:style w:type="character" w:styleId="Textoennegrita">
    <w:name w:val="Strong"/>
    <w:qFormat/>
    <w:rPr>
      <w:b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C523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Ethan Frome</vt:lpstr>
    </vt:vector>
  </TitlesOfParts>
  <Company>Grupo Investamar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cp:lastModifiedBy>Edwin David Zambrano Fuentes</cp:lastModifiedBy>
  <cp:revision>10</cp:revision>
  <cp:lastPrinted>2017-01-13T18:45:00Z</cp:lastPrinted>
  <dcterms:created xsi:type="dcterms:W3CDTF">2020-04-07T01:03:00Z</dcterms:created>
  <dcterms:modified xsi:type="dcterms:W3CDTF">2020-05-09T06:31:00Z</dcterms:modified>
</cp:coreProperties>
</file>