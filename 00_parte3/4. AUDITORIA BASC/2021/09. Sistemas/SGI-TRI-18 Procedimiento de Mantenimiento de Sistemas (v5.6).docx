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F66BB" w14:textId="77777777" w:rsidR="00F678D8" w:rsidRPr="00C358BD" w:rsidRDefault="00F678D8" w:rsidP="00063AAC">
      <w:pPr>
        <w:pStyle w:val="Ttulo4"/>
        <w:spacing w:line="360" w:lineRule="auto"/>
        <w:ind w:left="708" w:hanging="708"/>
        <w:jc w:val="both"/>
        <w:rPr>
          <w:rFonts w:ascii="Calibri" w:hAnsi="Calibri"/>
        </w:rPr>
      </w:pPr>
      <w:r w:rsidRPr="00C358BD">
        <w:rPr>
          <w:rFonts w:ascii="Calibri" w:hAnsi="Calibri"/>
        </w:rPr>
        <w:t>Propósito</w:t>
      </w:r>
    </w:p>
    <w:p w14:paraId="6B54CC0D" w14:textId="77777777" w:rsidR="00F678D8" w:rsidRPr="00C358BD" w:rsidRDefault="00F678D8" w:rsidP="00C358BD">
      <w:pPr>
        <w:pStyle w:val="Textoindependiente"/>
        <w:jc w:val="both"/>
        <w:rPr>
          <w:rFonts w:ascii="Calibri" w:hAnsi="Calibri"/>
        </w:rPr>
      </w:pPr>
      <w:r w:rsidRPr="00C358BD">
        <w:rPr>
          <w:rFonts w:ascii="Calibri" w:hAnsi="Calibri"/>
        </w:rPr>
        <w:t>Garantizar el correcto funcionamiento de los componentes de hardware y software, minimizando el riesgo de que sufran desperfectos que puedan prevenirse.</w:t>
      </w:r>
    </w:p>
    <w:p w14:paraId="2F2510CD" w14:textId="77777777" w:rsidR="00F678D8" w:rsidRPr="00063AAC" w:rsidRDefault="00F678D8" w:rsidP="00C358BD">
      <w:pPr>
        <w:jc w:val="both"/>
        <w:rPr>
          <w:rFonts w:ascii="Calibri" w:hAnsi="Calibri"/>
          <w:sz w:val="24"/>
          <w:szCs w:val="24"/>
        </w:rPr>
      </w:pPr>
    </w:p>
    <w:p w14:paraId="3C024889" w14:textId="77777777" w:rsidR="00F678D8" w:rsidRPr="00C358BD" w:rsidRDefault="00F678D8" w:rsidP="00063AAC">
      <w:pPr>
        <w:pStyle w:val="Ttulo4"/>
        <w:spacing w:line="360" w:lineRule="auto"/>
        <w:jc w:val="both"/>
        <w:rPr>
          <w:rFonts w:ascii="Calibri" w:hAnsi="Calibri"/>
          <w:b w:val="0"/>
        </w:rPr>
      </w:pPr>
      <w:r w:rsidRPr="00C358BD">
        <w:rPr>
          <w:rFonts w:ascii="Calibri" w:hAnsi="Calibri"/>
        </w:rPr>
        <w:t>Alcance</w:t>
      </w:r>
    </w:p>
    <w:p w14:paraId="3EA59539" w14:textId="69DFD5C3" w:rsidR="00F678D8" w:rsidRPr="00C358BD" w:rsidRDefault="00F678D8" w:rsidP="00C358BD">
      <w:pPr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Este procedimiento aplica a la infraestructura de hardware y software de</w:t>
      </w:r>
      <w:ins w:id="0" w:author="Alvarez, Veronica" w:date="2020-04-01T15:37:00Z">
        <w:r w:rsidR="00825B2B">
          <w:rPr>
            <w:rFonts w:ascii="Calibri" w:hAnsi="Calibri"/>
            <w:sz w:val="24"/>
            <w:szCs w:val="24"/>
          </w:rPr>
          <w:t xml:space="preserve"> </w:t>
        </w:r>
      </w:ins>
      <w:del w:id="1" w:author="Alvarez, Veronica" w:date="2020-04-01T15:37:00Z">
        <w:r w:rsidRPr="00C358BD" w:rsidDel="00825B2B">
          <w:rPr>
            <w:rFonts w:ascii="Calibri" w:hAnsi="Calibri"/>
            <w:sz w:val="24"/>
            <w:szCs w:val="24"/>
          </w:rPr>
          <w:delText xml:space="preserve">l Grupo </w:delText>
        </w:r>
        <w:r w:rsidRPr="00605469" w:rsidDel="00825B2B">
          <w:rPr>
            <w:rFonts w:ascii="Calibri" w:hAnsi="Calibri"/>
            <w:i/>
            <w:color w:val="0000CC"/>
            <w:sz w:val="24"/>
            <w:szCs w:val="24"/>
            <w:rPrChange w:id="2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delText>Berlín</w:delText>
        </w:r>
      </w:del>
      <w:ins w:id="3" w:author="Alvarez, Veronica" w:date="2020-04-01T15:37:00Z">
        <w:r w:rsidR="00825B2B" w:rsidRPr="00605469">
          <w:rPr>
            <w:rFonts w:ascii="Calibri" w:hAnsi="Calibri"/>
            <w:i/>
            <w:color w:val="0000CC"/>
            <w:sz w:val="24"/>
            <w:szCs w:val="24"/>
            <w:rPrChange w:id="4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t xml:space="preserve">la empresa </w:t>
        </w:r>
        <w:r w:rsidR="00C0578C" w:rsidRPr="00605469">
          <w:rPr>
            <w:rFonts w:ascii="Calibri" w:hAnsi="Calibri"/>
            <w:i/>
            <w:color w:val="0000CC"/>
            <w:sz w:val="24"/>
            <w:szCs w:val="24"/>
            <w:rPrChange w:id="5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t>Industrial y Comercial Trilex</w:t>
        </w:r>
      </w:ins>
      <w:r w:rsidRPr="00605469">
        <w:rPr>
          <w:rFonts w:ascii="Calibri" w:hAnsi="Calibri"/>
          <w:color w:val="0000CC"/>
          <w:sz w:val="24"/>
          <w:szCs w:val="24"/>
          <w:rPrChange w:id="6" w:author="Zambrano, Edwin" w:date="2020-05-08T21:37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del w:id="7" w:author="Alvarez, Veronica" w:date="2020-04-01T15:38:00Z">
        <w:r w:rsidRPr="00C358BD" w:rsidDel="00C0578C">
          <w:rPr>
            <w:rFonts w:ascii="Calibri" w:hAnsi="Calibri"/>
            <w:sz w:val="24"/>
            <w:szCs w:val="24"/>
          </w:rPr>
          <w:delText>(oficinas y fábricas)</w:delText>
        </w:r>
      </w:del>
      <w:ins w:id="8" w:author="Alvarez, Veronica" w:date="2020-04-01T15:38:00Z">
        <w:r w:rsidR="00C0578C">
          <w:rPr>
            <w:rFonts w:ascii="Calibri" w:hAnsi="Calibri"/>
            <w:sz w:val="24"/>
            <w:szCs w:val="24"/>
          </w:rPr>
          <w:t>C.A.</w:t>
        </w:r>
      </w:ins>
      <w:r w:rsidRPr="00C358BD">
        <w:rPr>
          <w:rFonts w:ascii="Calibri" w:hAnsi="Calibri"/>
          <w:sz w:val="24"/>
          <w:szCs w:val="24"/>
        </w:rPr>
        <w:t xml:space="preserve"> definida en la Lista de Hardware (</w:t>
      </w:r>
      <w:ins w:id="9" w:author="Perez, Steeven" w:date="2020-07-06T22:46:00Z">
        <w:r w:rsidR="00FB0208">
          <w:rPr>
            <w:rFonts w:ascii="Calibri" w:hAnsi="Calibri"/>
            <w:sz w:val="24"/>
            <w:szCs w:val="24"/>
          </w:rPr>
          <w:t>SGI-TR</w:t>
        </w:r>
      </w:ins>
      <w:ins w:id="10" w:author="Perez, Steeven" w:date="2020-07-06T22:47:00Z">
        <w:r w:rsidR="00FB0208">
          <w:rPr>
            <w:rFonts w:ascii="Calibri" w:hAnsi="Calibri"/>
            <w:sz w:val="24"/>
            <w:szCs w:val="24"/>
          </w:rPr>
          <w:t>I</w:t>
        </w:r>
      </w:ins>
      <w:ins w:id="11" w:author="Perez, Steeven" w:date="2020-07-06T22:46:00Z">
        <w:r w:rsidR="00FB0208">
          <w:rPr>
            <w:rFonts w:ascii="Calibri" w:hAnsi="Calibri"/>
            <w:sz w:val="24"/>
            <w:szCs w:val="24"/>
          </w:rPr>
          <w:t>-18A</w:t>
        </w:r>
      </w:ins>
      <w:del w:id="12" w:author="Perez, Steeven" w:date="2020-07-06T22:46:00Z">
        <w:r w:rsidRPr="00C358BD" w:rsidDel="00FB0208">
          <w:rPr>
            <w:rFonts w:ascii="Calibri" w:hAnsi="Calibri"/>
            <w:sz w:val="24"/>
            <w:szCs w:val="24"/>
          </w:rPr>
          <w:delText>LHW-630</w:delText>
        </w:r>
      </w:del>
      <w:r w:rsidRPr="00C358BD">
        <w:rPr>
          <w:rFonts w:ascii="Calibri" w:hAnsi="Calibri"/>
          <w:sz w:val="24"/>
          <w:szCs w:val="24"/>
        </w:rPr>
        <w:t>) y en la Lista de Software (</w:t>
      </w:r>
      <w:ins w:id="13" w:author="Perez, Steeven" w:date="2020-07-06T22:47:00Z">
        <w:r w:rsidR="00FB0208">
          <w:rPr>
            <w:rFonts w:ascii="Calibri" w:hAnsi="Calibri"/>
            <w:sz w:val="24"/>
            <w:szCs w:val="24"/>
          </w:rPr>
          <w:t>SGI-TRI-18B</w:t>
        </w:r>
      </w:ins>
      <w:del w:id="14" w:author="Perez, Steeven" w:date="2020-07-06T22:47:00Z">
        <w:r w:rsidRPr="00C358BD" w:rsidDel="00FB0208">
          <w:rPr>
            <w:rFonts w:ascii="Calibri" w:hAnsi="Calibri"/>
            <w:sz w:val="24"/>
            <w:szCs w:val="24"/>
          </w:rPr>
          <w:delText>LSW-630</w:delText>
        </w:r>
      </w:del>
      <w:r w:rsidRPr="00C358BD">
        <w:rPr>
          <w:rFonts w:ascii="Calibri" w:hAnsi="Calibri"/>
          <w:sz w:val="24"/>
          <w:szCs w:val="24"/>
        </w:rPr>
        <w:t>), de cuyo funcionamiento adecuado depende el normal desempeño del sistema computacional y los computadores de equipos de producción.</w:t>
      </w:r>
    </w:p>
    <w:p w14:paraId="715A834C" w14:textId="77777777" w:rsidR="00F678D8" w:rsidRPr="00063AAC" w:rsidRDefault="00F678D8" w:rsidP="00C358BD">
      <w:pPr>
        <w:jc w:val="both"/>
        <w:rPr>
          <w:rFonts w:ascii="Calibri" w:hAnsi="Calibri"/>
          <w:sz w:val="24"/>
          <w:szCs w:val="24"/>
        </w:rPr>
      </w:pPr>
    </w:p>
    <w:p w14:paraId="386BE169" w14:textId="77777777" w:rsidR="00F678D8" w:rsidRPr="00C358BD" w:rsidRDefault="00F678D8" w:rsidP="00063AAC">
      <w:pPr>
        <w:pStyle w:val="Ttulo4"/>
        <w:spacing w:line="360" w:lineRule="auto"/>
        <w:jc w:val="both"/>
        <w:rPr>
          <w:rFonts w:ascii="Calibri" w:hAnsi="Calibri"/>
          <w:u w:val="single"/>
        </w:rPr>
      </w:pPr>
      <w:r w:rsidRPr="00C358BD">
        <w:rPr>
          <w:rFonts w:ascii="Calibri" w:hAnsi="Calibri"/>
        </w:rPr>
        <w:t>Responsabilidad</w:t>
      </w:r>
    </w:p>
    <w:p w14:paraId="1DB35B14" w14:textId="77777777" w:rsidR="00F678D8" w:rsidRPr="001F5C31" w:rsidRDefault="00F678D8" w:rsidP="00C358BD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El Gerente de Sistemas es responsable de asegurar que este procedimiento sea implementado y</w:t>
      </w:r>
      <w:r w:rsidR="00525048" w:rsidRPr="00C358BD">
        <w:rPr>
          <w:rFonts w:ascii="Calibri" w:hAnsi="Calibri"/>
          <w:sz w:val="24"/>
          <w:szCs w:val="24"/>
        </w:rPr>
        <w:t xml:space="preserve"> </w:t>
      </w:r>
      <w:r w:rsidRPr="001F5C31">
        <w:rPr>
          <w:rFonts w:ascii="Calibri" w:hAnsi="Calibri"/>
          <w:sz w:val="24"/>
          <w:szCs w:val="24"/>
        </w:rPr>
        <w:t>eficaz.</w:t>
      </w:r>
    </w:p>
    <w:p w14:paraId="04B9D141" w14:textId="34B4C67E" w:rsidR="00463EF5" w:rsidRPr="001E46A7" w:rsidRDefault="00F678D8" w:rsidP="00463EF5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del w:id="15" w:author="Alvarez, Veronica" w:date="2020-04-01T17:44:00Z">
        <w:r w:rsidRPr="003938EE" w:rsidDel="00871316">
          <w:rPr>
            <w:rFonts w:ascii="Calibri" w:hAnsi="Calibri"/>
            <w:sz w:val="24"/>
            <w:szCs w:val="24"/>
          </w:rPr>
          <w:delText xml:space="preserve">El </w:delText>
        </w:r>
      </w:del>
      <w:del w:id="16" w:author="Alvarez, Veronica" w:date="2020-04-01T15:38:00Z">
        <w:r w:rsidRPr="003938EE" w:rsidDel="00473FCE">
          <w:rPr>
            <w:rFonts w:ascii="Calibri" w:hAnsi="Calibri"/>
            <w:sz w:val="24"/>
            <w:szCs w:val="24"/>
          </w:rPr>
          <w:delText>Administrador de Redes</w:delText>
        </w:r>
      </w:del>
      <w:del w:id="17" w:author="Alvarez, Veronica" w:date="2020-04-01T17:44:00Z">
        <w:r w:rsidRPr="003938EE" w:rsidDel="00871316">
          <w:rPr>
            <w:rFonts w:ascii="Calibri" w:hAnsi="Calibri"/>
            <w:sz w:val="24"/>
            <w:szCs w:val="24"/>
          </w:rPr>
          <w:delText xml:space="preserve"> es responsable de </w:delText>
        </w:r>
        <w:r w:rsidR="00463EF5" w:rsidDel="00871316">
          <w:rPr>
            <w:rFonts w:ascii="Calibri" w:hAnsi="Calibri"/>
            <w:sz w:val="24"/>
            <w:szCs w:val="24"/>
          </w:rPr>
          <w:delText xml:space="preserve">controlar </w:delText>
        </w:r>
      </w:del>
      <w:del w:id="18" w:author="Alvarez, Veronica" w:date="2020-04-01T15:39:00Z">
        <w:r w:rsidR="00463EF5" w:rsidDel="003A3E68">
          <w:rPr>
            <w:rFonts w:ascii="Calibri" w:hAnsi="Calibri"/>
            <w:sz w:val="24"/>
            <w:szCs w:val="24"/>
          </w:rPr>
          <w:delText>y e</w:delText>
        </w:r>
      </w:del>
      <w:ins w:id="19" w:author="Alvarez, Veronica" w:date="2020-04-01T15:39:00Z">
        <w:r w:rsidR="003A3E68">
          <w:rPr>
            <w:rFonts w:ascii="Calibri" w:hAnsi="Calibri"/>
            <w:sz w:val="24"/>
            <w:szCs w:val="24"/>
          </w:rPr>
          <w:t>E</w:t>
        </w:r>
      </w:ins>
      <w:r w:rsidR="00463EF5">
        <w:rPr>
          <w:rFonts w:ascii="Calibri" w:hAnsi="Calibri"/>
          <w:sz w:val="24"/>
          <w:szCs w:val="24"/>
        </w:rPr>
        <w:t xml:space="preserve">l Asistente </w:t>
      </w:r>
      <w:r w:rsidR="00463EF5" w:rsidRPr="00605469">
        <w:rPr>
          <w:rFonts w:ascii="Calibri" w:hAnsi="Calibri"/>
          <w:i/>
          <w:color w:val="0000CC"/>
          <w:sz w:val="24"/>
          <w:szCs w:val="24"/>
          <w:rPrChange w:id="20" w:author="Zambrano, Edwin" w:date="2020-05-08T21:37:00Z">
            <w:rPr>
              <w:rFonts w:ascii="Calibri" w:hAnsi="Calibri"/>
              <w:sz w:val="24"/>
              <w:szCs w:val="24"/>
            </w:rPr>
          </w:rPrChange>
        </w:rPr>
        <w:t xml:space="preserve">Técnico </w:t>
      </w:r>
      <w:ins w:id="21" w:author="Alvarez, Veronica" w:date="2020-04-01T15:38:00Z">
        <w:r w:rsidR="008400ED" w:rsidRPr="00605469">
          <w:rPr>
            <w:rFonts w:ascii="Calibri" w:hAnsi="Calibri"/>
            <w:i/>
            <w:color w:val="0000CC"/>
            <w:sz w:val="24"/>
            <w:szCs w:val="24"/>
            <w:rPrChange w:id="22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t xml:space="preserve">de Sistemas </w:t>
        </w:r>
      </w:ins>
      <w:ins w:id="23" w:author="Alvarez, Veronica" w:date="2020-04-01T15:39:00Z">
        <w:r w:rsidR="003A3E68" w:rsidRPr="00605469">
          <w:rPr>
            <w:rFonts w:ascii="Calibri" w:hAnsi="Calibri"/>
            <w:i/>
            <w:color w:val="0000CC"/>
            <w:sz w:val="24"/>
            <w:szCs w:val="24"/>
            <w:rPrChange w:id="24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t>es responsable</w:t>
        </w:r>
        <w:r w:rsidR="003A3E68" w:rsidRPr="00605469">
          <w:rPr>
            <w:rFonts w:ascii="Calibri" w:hAnsi="Calibri"/>
            <w:color w:val="0000CC"/>
            <w:sz w:val="24"/>
            <w:szCs w:val="24"/>
            <w:rPrChange w:id="25" w:author="Zambrano, Edwin" w:date="2020-05-08T21:37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r w:rsidR="00463EF5">
        <w:rPr>
          <w:rFonts w:ascii="Calibri" w:hAnsi="Calibri"/>
          <w:sz w:val="24"/>
          <w:szCs w:val="24"/>
        </w:rPr>
        <w:t xml:space="preserve">de </w:t>
      </w:r>
      <w:ins w:id="26" w:author="Alvarez, Veronica" w:date="2020-04-01T17:43:00Z">
        <w:r w:rsidR="004A2392" w:rsidRPr="00001D4D">
          <w:rPr>
            <w:rFonts w:ascii="Calibri" w:hAnsi="Calibri"/>
            <w:i/>
            <w:color w:val="0000CC"/>
            <w:sz w:val="24"/>
            <w:szCs w:val="24"/>
            <w:rPrChange w:id="27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controlar y</w:t>
        </w:r>
        <w:r w:rsidR="004A2392">
          <w:rPr>
            <w:rFonts w:ascii="Calibri" w:hAnsi="Calibri"/>
            <w:sz w:val="24"/>
            <w:szCs w:val="24"/>
          </w:rPr>
          <w:t xml:space="preserve"> </w:t>
        </w:r>
      </w:ins>
      <w:r w:rsidR="00463EF5">
        <w:rPr>
          <w:rFonts w:ascii="Calibri" w:hAnsi="Calibri"/>
          <w:sz w:val="24"/>
          <w:szCs w:val="24"/>
        </w:rPr>
        <w:t xml:space="preserve">ejecutar </w:t>
      </w:r>
      <w:r w:rsidRPr="003938EE">
        <w:rPr>
          <w:rFonts w:ascii="Calibri" w:hAnsi="Calibri"/>
          <w:sz w:val="24"/>
          <w:szCs w:val="24"/>
        </w:rPr>
        <w:t>el mantenimiento preventivo y correctivo de los equipos de computación, comunicación</w:t>
      </w:r>
      <w:ins w:id="28" w:author="Alvarez, Veronica" w:date="2020-04-01T15:40:00Z">
        <w:r w:rsidR="00833494">
          <w:rPr>
            <w:rFonts w:ascii="Calibri" w:hAnsi="Calibri"/>
            <w:sz w:val="24"/>
            <w:szCs w:val="24"/>
          </w:rPr>
          <w:t xml:space="preserve"> </w:t>
        </w:r>
        <w:r w:rsidR="00833494" w:rsidRPr="00001D4D">
          <w:rPr>
            <w:rFonts w:ascii="Calibri" w:hAnsi="Calibri"/>
            <w:i/>
            <w:color w:val="0000CC"/>
            <w:sz w:val="24"/>
            <w:szCs w:val="24"/>
            <w:rPrChange w:id="29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y respaldo de la empresa</w:t>
        </w:r>
      </w:ins>
      <w:del w:id="30" w:author="Alvarez, Veronica" w:date="2020-04-01T15:40:00Z">
        <w:r w:rsidRPr="00001D4D" w:rsidDel="00690C00">
          <w:rPr>
            <w:rFonts w:ascii="Calibri" w:hAnsi="Calibri"/>
            <w:color w:val="0000CC"/>
            <w:sz w:val="24"/>
            <w:szCs w:val="24"/>
            <w:rPrChange w:id="31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delText xml:space="preserve"> </w:delText>
        </w:r>
        <w:r w:rsidRPr="003938EE" w:rsidDel="00690C00">
          <w:rPr>
            <w:rFonts w:ascii="Calibri" w:hAnsi="Calibri"/>
            <w:sz w:val="24"/>
            <w:szCs w:val="24"/>
          </w:rPr>
          <w:delText xml:space="preserve">y respaldo de </w:delText>
        </w:r>
        <w:r w:rsidRPr="00A2597F" w:rsidDel="00690C00">
          <w:rPr>
            <w:rFonts w:ascii="Calibri" w:hAnsi="Calibri"/>
            <w:sz w:val="24"/>
            <w:szCs w:val="24"/>
          </w:rPr>
          <w:delText>la empresa</w:delText>
        </w:r>
      </w:del>
      <w:r w:rsidRPr="00A2597F">
        <w:rPr>
          <w:rFonts w:ascii="Calibri" w:hAnsi="Calibri"/>
          <w:sz w:val="24"/>
          <w:szCs w:val="24"/>
        </w:rPr>
        <w:t>.</w:t>
      </w:r>
    </w:p>
    <w:p w14:paraId="1E12F953" w14:textId="499CDC9E" w:rsidR="00833494" w:rsidRPr="00BB6C15" w:rsidRDefault="006D300B" w:rsidP="00BB6C15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A2597F">
        <w:rPr>
          <w:rFonts w:ascii="Calibri" w:hAnsi="Calibri"/>
          <w:sz w:val="24"/>
          <w:szCs w:val="24"/>
        </w:rPr>
        <w:t xml:space="preserve">El </w:t>
      </w:r>
      <w:del w:id="32" w:author="Alvarez, Veronica" w:date="2020-04-01T15:40:00Z">
        <w:r w:rsidRPr="00A2597F" w:rsidDel="00690C00">
          <w:rPr>
            <w:rFonts w:ascii="Calibri" w:hAnsi="Calibri"/>
            <w:sz w:val="24"/>
            <w:szCs w:val="24"/>
          </w:rPr>
          <w:delText xml:space="preserve">Jefe </w:delText>
        </w:r>
      </w:del>
      <w:ins w:id="33" w:author="Perez, Steeven" w:date="2020-07-06T22:46:00Z">
        <w:r w:rsidR="00FB0208">
          <w:rPr>
            <w:rFonts w:ascii="Calibri" w:hAnsi="Calibri"/>
            <w:sz w:val="24"/>
            <w:szCs w:val="24"/>
          </w:rPr>
          <w:t>(Cargo)</w:t>
        </w:r>
      </w:ins>
      <w:ins w:id="34" w:author="Alvarez, Veronica" w:date="2020-04-01T15:40:00Z">
        <w:del w:id="35" w:author="Perez, Steeven" w:date="2020-07-06T22:46:00Z">
          <w:r w:rsidR="00690C00" w:rsidRPr="00E76889" w:rsidDel="00FB0208">
            <w:rPr>
              <w:rFonts w:ascii="Calibri" w:hAnsi="Calibri"/>
              <w:i/>
              <w:color w:val="0000CC"/>
              <w:sz w:val="24"/>
              <w:szCs w:val="24"/>
              <w:rPrChange w:id="36" w:author="Zambrano, Edwin" w:date="2020-05-08T21:38:00Z">
                <w:rPr>
                  <w:rFonts w:ascii="Calibri" w:hAnsi="Calibri"/>
                  <w:sz w:val="24"/>
                  <w:szCs w:val="24"/>
                </w:rPr>
              </w:rPrChange>
            </w:rPr>
            <w:delText>Coordinador</w:delText>
          </w:r>
          <w:r w:rsidR="00690C00" w:rsidRPr="00A2597F" w:rsidDel="00FB0208">
            <w:rPr>
              <w:rFonts w:ascii="Calibri" w:hAnsi="Calibri"/>
              <w:sz w:val="24"/>
              <w:szCs w:val="24"/>
            </w:rPr>
            <w:delText xml:space="preserve"> </w:delText>
          </w:r>
        </w:del>
      </w:ins>
      <w:del w:id="37" w:author="Perez, Steeven" w:date="2020-07-06T22:46:00Z">
        <w:r w:rsidRPr="00A2597F" w:rsidDel="00FB0208">
          <w:rPr>
            <w:rFonts w:ascii="Calibri" w:hAnsi="Calibri"/>
            <w:sz w:val="24"/>
            <w:szCs w:val="24"/>
          </w:rPr>
          <w:delText>de Aplicaciones</w:delText>
        </w:r>
      </w:del>
      <w:r w:rsidRPr="00A2597F">
        <w:rPr>
          <w:rFonts w:ascii="Calibri" w:hAnsi="Calibri"/>
          <w:sz w:val="24"/>
          <w:szCs w:val="24"/>
        </w:rPr>
        <w:t xml:space="preserve"> es responsable de la ejecución del mantenimiento preventivo y correctivo de </w:t>
      </w:r>
      <w:r w:rsidRPr="00B929F7">
        <w:rPr>
          <w:rFonts w:ascii="Calibri" w:hAnsi="Calibri"/>
          <w:sz w:val="24"/>
          <w:szCs w:val="24"/>
        </w:rPr>
        <w:t>Software.</w:t>
      </w:r>
    </w:p>
    <w:p w14:paraId="1D68906C" w14:textId="77777777" w:rsidR="00F678D8" w:rsidRPr="00063AAC" w:rsidRDefault="00F678D8" w:rsidP="00A2597F">
      <w:pPr>
        <w:jc w:val="both"/>
        <w:rPr>
          <w:rFonts w:ascii="Calibri" w:hAnsi="Calibri"/>
          <w:sz w:val="24"/>
          <w:szCs w:val="24"/>
        </w:rPr>
      </w:pPr>
    </w:p>
    <w:p w14:paraId="4F794E48" w14:textId="77777777" w:rsidR="005B29EC" w:rsidRPr="00063AAC" w:rsidRDefault="00F678D8" w:rsidP="00063AAC">
      <w:pPr>
        <w:pStyle w:val="Ttulo4"/>
        <w:spacing w:line="360" w:lineRule="auto"/>
        <w:jc w:val="both"/>
        <w:rPr>
          <w:rFonts w:ascii="Calibri" w:hAnsi="Calibri"/>
        </w:rPr>
      </w:pPr>
      <w:r w:rsidRPr="00C358BD">
        <w:rPr>
          <w:rFonts w:ascii="Calibri" w:hAnsi="Calibri"/>
        </w:rPr>
        <w:t>Procedimiento</w:t>
      </w:r>
    </w:p>
    <w:p w14:paraId="7BBD1232" w14:textId="77777777" w:rsidR="00F678D8" w:rsidRPr="00C358BD" w:rsidRDefault="00F678D8" w:rsidP="00063AAC">
      <w:pPr>
        <w:pStyle w:val="Ttulo2"/>
        <w:numPr>
          <w:ilvl w:val="0"/>
          <w:numId w:val="31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Mantenimiento del Hardware</w:t>
      </w:r>
      <w:r w:rsidR="00A2597F">
        <w:rPr>
          <w:rFonts w:ascii="Calibri" w:hAnsi="Calibri"/>
          <w:sz w:val="24"/>
          <w:szCs w:val="24"/>
        </w:rPr>
        <w:t xml:space="preserve"> </w:t>
      </w:r>
    </w:p>
    <w:p w14:paraId="1F6FF38A" w14:textId="77777777" w:rsidR="00F678D8" w:rsidRPr="003938EE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>Lista de Hardware (LHW-630)</w:t>
      </w:r>
    </w:p>
    <w:p w14:paraId="24DEB3DA" w14:textId="2D53C5D5" w:rsidR="0054391B" w:rsidRPr="00067294" w:rsidRDefault="00F678D8" w:rsidP="006A2AA3">
      <w:pPr>
        <w:numPr>
          <w:ilvl w:val="0"/>
          <w:numId w:val="28"/>
        </w:numPr>
        <w:ind w:left="709" w:hanging="283"/>
        <w:jc w:val="both"/>
        <w:rPr>
          <w:rFonts w:ascii="Calibri" w:hAnsi="Calibri"/>
          <w:sz w:val="24"/>
          <w:szCs w:val="24"/>
        </w:rPr>
      </w:pPr>
      <w:r w:rsidRPr="00A2597F">
        <w:rPr>
          <w:rFonts w:ascii="Calibri" w:hAnsi="Calibri"/>
          <w:sz w:val="24"/>
          <w:szCs w:val="24"/>
        </w:rPr>
        <w:t>El Gerente de Sistemas define la Lista de Hardware (</w:t>
      </w:r>
      <w:ins w:id="38" w:author="Perez, Steeven" w:date="2020-07-06T22:47:00Z">
        <w:r w:rsidR="00FB0208">
          <w:rPr>
            <w:rFonts w:ascii="Calibri" w:hAnsi="Calibri"/>
            <w:sz w:val="24"/>
            <w:szCs w:val="24"/>
          </w:rPr>
          <w:t>SGI-TR-18A</w:t>
        </w:r>
      </w:ins>
      <w:del w:id="39" w:author="Perez, Steeven" w:date="2020-07-06T22:47:00Z">
        <w:r w:rsidRPr="00A2597F" w:rsidDel="00FB0208">
          <w:rPr>
            <w:rFonts w:ascii="Calibri" w:hAnsi="Calibri"/>
            <w:sz w:val="24"/>
            <w:szCs w:val="24"/>
          </w:rPr>
          <w:delText>LHW-630</w:delText>
        </w:r>
      </w:del>
      <w:r w:rsidRPr="00A2597F">
        <w:rPr>
          <w:rFonts w:ascii="Calibri" w:hAnsi="Calibri"/>
          <w:sz w:val="24"/>
          <w:szCs w:val="24"/>
        </w:rPr>
        <w:t>) donde se incluye el hardware de administración y planta, que por su uso y naturaleza sea importante para la calidad y a la cual se provee mantenimiento según lo definido en este procedimiento.</w:t>
      </w:r>
      <w:r w:rsidR="00525048" w:rsidRPr="00B929F7">
        <w:rPr>
          <w:rFonts w:ascii="Calibri" w:hAnsi="Calibri"/>
          <w:sz w:val="24"/>
          <w:szCs w:val="24"/>
        </w:rPr>
        <w:t xml:space="preserve"> </w:t>
      </w:r>
      <w:r w:rsidRPr="00B929F7">
        <w:rPr>
          <w:rFonts w:ascii="Calibri" w:hAnsi="Calibri"/>
          <w:sz w:val="24"/>
          <w:szCs w:val="24"/>
        </w:rPr>
        <w:t xml:space="preserve">El </w:t>
      </w:r>
      <w:del w:id="40" w:author="Alvarez, Veronica" w:date="2020-04-01T15:42:00Z">
        <w:r w:rsidRPr="00B929F7" w:rsidDel="007F34E3">
          <w:rPr>
            <w:rFonts w:ascii="Calibri" w:hAnsi="Calibri"/>
            <w:sz w:val="24"/>
            <w:szCs w:val="24"/>
          </w:rPr>
          <w:delText>Vice</w:delText>
        </w:r>
        <w:r w:rsidR="00E5440A" w:rsidDel="007F34E3">
          <w:rPr>
            <w:rFonts w:ascii="Calibri" w:hAnsi="Calibri"/>
            <w:sz w:val="24"/>
            <w:szCs w:val="24"/>
          </w:rPr>
          <w:delText>p</w:delText>
        </w:r>
        <w:r w:rsidRPr="00B929F7" w:rsidDel="007F34E3">
          <w:rPr>
            <w:rFonts w:ascii="Calibri" w:hAnsi="Calibri"/>
            <w:sz w:val="24"/>
            <w:szCs w:val="24"/>
          </w:rPr>
          <w:delText>residente</w:delText>
        </w:r>
        <w:r w:rsidR="00E5440A" w:rsidDel="007F34E3">
          <w:rPr>
            <w:rFonts w:ascii="Calibri" w:hAnsi="Calibri"/>
            <w:sz w:val="24"/>
            <w:szCs w:val="24"/>
          </w:rPr>
          <w:delText xml:space="preserve"> </w:delText>
        </w:r>
      </w:del>
      <w:ins w:id="41" w:author="Alvarez, Veronica" w:date="2020-04-01T15:42:00Z">
        <w:r w:rsidR="007F34E3">
          <w:rPr>
            <w:rFonts w:ascii="Calibri" w:hAnsi="Calibri"/>
            <w:sz w:val="24"/>
            <w:szCs w:val="24"/>
          </w:rPr>
          <w:t xml:space="preserve">Gerente </w:t>
        </w:r>
      </w:ins>
      <w:r w:rsidR="00E5440A">
        <w:rPr>
          <w:rFonts w:ascii="Calibri" w:hAnsi="Calibri"/>
          <w:sz w:val="24"/>
          <w:szCs w:val="24"/>
        </w:rPr>
        <w:t xml:space="preserve">de </w:t>
      </w:r>
      <w:del w:id="42" w:author="Alvarez, Veronica" w:date="2020-04-01T15:43:00Z">
        <w:r w:rsidR="00E5440A" w:rsidDel="000A094B">
          <w:rPr>
            <w:rFonts w:ascii="Calibri" w:hAnsi="Calibri"/>
            <w:sz w:val="24"/>
            <w:szCs w:val="24"/>
          </w:rPr>
          <w:delText xml:space="preserve">Operaciones </w:delText>
        </w:r>
      </w:del>
      <w:ins w:id="43" w:author="Alvarez, Veronica" w:date="2020-04-01T15:43:00Z">
        <w:r w:rsidR="000A094B">
          <w:rPr>
            <w:rFonts w:ascii="Calibri" w:hAnsi="Calibri"/>
            <w:sz w:val="24"/>
            <w:szCs w:val="24"/>
          </w:rPr>
          <w:t>Planta</w:t>
        </w:r>
        <w:r w:rsidR="00591F76">
          <w:rPr>
            <w:rFonts w:ascii="Calibri" w:hAnsi="Calibri"/>
            <w:sz w:val="24"/>
            <w:szCs w:val="24"/>
          </w:rPr>
          <w:t xml:space="preserve"> le</w:t>
        </w:r>
        <w:r w:rsidR="000A094B">
          <w:rPr>
            <w:rFonts w:ascii="Calibri" w:hAnsi="Calibri"/>
            <w:sz w:val="24"/>
            <w:szCs w:val="24"/>
          </w:rPr>
          <w:t xml:space="preserve"> </w:t>
        </w:r>
      </w:ins>
      <w:r w:rsidRPr="00B929F7">
        <w:rPr>
          <w:rFonts w:ascii="Calibri" w:hAnsi="Calibri"/>
          <w:sz w:val="24"/>
          <w:szCs w:val="24"/>
        </w:rPr>
        <w:t>informa al Gerente de Sistemas si</w:t>
      </w:r>
      <w:r w:rsidRPr="00E5440A">
        <w:rPr>
          <w:rFonts w:ascii="Calibri" w:hAnsi="Calibri"/>
          <w:sz w:val="24"/>
          <w:szCs w:val="24"/>
        </w:rPr>
        <w:t xml:space="preserve"> es necesario incluir equipos adicionales. Esta lista se mantiene en </w:t>
      </w:r>
      <w:r w:rsidR="00510447" w:rsidRPr="00063AAC">
        <w:rPr>
          <w:rFonts w:ascii="Calibri" w:hAnsi="Calibri"/>
          <w:sz w:val="24"/>
          <w:szCs w:val="24"/>
        </w:rPr>
        <w:t>el</w:t>
      </w:r>
      <w:r w:rsidRPr="00063AAC">
        <w:rPr>
          <w:rFonts w:ascii="Calibri" w:hAnsi="Calibri"/>
          <w:sz w:val="24"/>
          <w:szCs w:val="24"/>
        </w:rPr>
        <w:t xml:space="preserve"> archivo </w:t>
      </w:r>
      <w:del w:id="44" w:author="Perez, Steeven" w:date="2020-07-06T22:48:00Z">
        <w:r w:rsidR="00510447" w:rsidRPr="00063AAC" w:rsidDel="00FB0208">
          <w:rPr>
            <w:rFonts w:ascii="Calibri" w:hAnsi="Calibri"/>
            <w:sz w:val="24"/>
            <w:szCs w:val="24"/>
          </w:rPr>
          <w:delText>LHW-63</w:delText>
        </w:r>
      </w:del>
      <w:ins w:id="45" w:author="Perez, Steeven" w:date="2020-07-06T22:48:00Z">
        <w:r w:rsidR="00FB0208">
          <w:rPr>
            <w:rFonts w:ascii="Calibri" w:hAnsi="Calibri"/>
            <w:sz w:val="24"/>
            <w:szCs w:val="24"/>
          </w:rPr>
          <w:t>SGI-TRI-18A</w:t>
        </w:r>
      </w:ins>
      <w:del w:id="46" w:author="Perez, Steeven" w:date="2020-07-06T22:48:00Z">
        <w:r w:rsidRPr="00063AAC" w:rsidDel="00FB0208">
          <w:rPr>
            <w:rFonts w:ascii="Calibri" w:hAnsi="Calibri"/>
            <w:sz w:val="24"/>
            <w:szCs w:val="24"/>
          </w:rPr>
          <w:delText>.xls</w:delText>
        </w:r>
      </w:del>
      <w:r w:rsidRPr="00063AAC">
        <w:rPr>
          <w:rFonts w:ascii="Calibri" w:hAnsi="Calibri"/>
          <w:sz w:val="24"/>
          <w:szCs w:val="24"/>
        </w:rPr>
        <w:t xml:space="preserve">, en </w:t>
      </w:r>
      <w:del w:id="47" w:author="Alvarez, Veronica" w:date="2020-04-01T15:43:00Z">
        <w:r w:rsidRPr="00063AAC" w:rsidDel="00591F76">
          <w:rPr>
            <w:rFonts w:ascii="Calibri" w:hAnsi="Calibri"/>
            <w:sz w:val="24"/>
            <w:szCs w:val="24"/>
          </w:rPr>
          <w:delText>el</w:delText>
        </w:r>
        <w:r w:rsidR="00510447" w:rsidRPr="00063AAC" w:rsidDel="00591F76">
          <w:rPr>
            <w:rFonts w:ascii="Calibri" w:hAnsi="Calibri"/>
            <w:sz w:val="24"/>
            <w:szCs w:val="24"/>
          </w:rPr>
          <w:delText xml:space="preserve"> </w:delText>
        </w:r>
      </w:del>
      <w:proofErr w:type="spellStart"/>
      <w:ins w:id="48" w:author="Alvarez, Veronica" w:date="2020-04-01T15:43:00Z">
        <w:r w:rsidR="00591F76" w:rsidRPr="00E76889">
          <w:rPr>
            <w:rFonts w:ascii="Calibri" w:hAnsi="Calibri"/>
            <w:i/>
            <w:color w:val="0000CC"/>
            <w:sz w:val="24"/>
            <w:szCs w:val="24"/>
            <w:rPrChange w:id="49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Sharep</w:t>
        </w:r>
      </w:ins>
      <w:ins w:id="50" w:author="Alvarez, Veronica" w:date="2020-04-01T15:45:00Z">
        <w:r w:rsidR="003B7167" w:rsidRPr="00E76889">
          <w:rPr>
            <w:rFonts w:ascii="Calibri" w:hAnsi="Calibri"/>
            <w:i/>
            <w:color w:val="0000CC"/>
            <w:sz w:val="24"/>
            <w:szCs w:val="24"/>
            <w:rPrChange w:id="51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o</w:t>
        </w:r>
      </w:ins>
      <w:ins w:id="52" w:author="Alvarez, Veronica" w:date="2020-04-01T15:43:00Z">
        <w:r w:rsidR="00591F76" w:rsidRPr="00E76889">
          <w:rPr>
            <w:rFonts w:ascii="Calibri" w:hAnsi="Calibri"/>
            <w:i/>
            <w:color w:val="0000CC"/>
            <w:sz w:val="24"/>
            <w:szCs w:val="24"/>
            <w:rPrChange w:id="53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int</w:t>
        </w:r>
        <w:proofErr w:type="spellEnd"/>
        <w:r w:rsidR="00591F76" w:rsidRPr="00E76889">
          <w:rPr>
            <w:rFonts w:ascii="Calibri" w:hAnsi="Calibri"/>
            <w:i/>
            <w:color w:val="0000CC"/>
            <w:sz w:val="24"/>
            <w:szCs w:val="24"/>
            <w:rPrChange w:id="54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del w:id="55" w:author="Alvarez, Veronica" w:date="2020-04-01T15:44:00Z">
        <w:r w:rsidR="00525048" w:rsidRPr="00E76889" w:rsidDel="00D87305">
          <w:rPr>
            <w:rFonts w:ascii="Calibri" w:hAnsi="Calibri"/>
            <w:i/>
            <w:color w:val="0000CC"/>
            <w:sz w:val="24"/>
            <w:szCs w:val="24"/>
            <w:rPrChange w:id="56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delText>D</w:delText>
        </w:r>
        <w:r w:rsidR="00B56774" w:rsidRPr="00E76889" w:rsidDel="00D87305">
          <w:rPr>
            <w:rFonts w:ascii="Calibri" w:hAnsi="Calibri"/>
            <w:i/>
            <w:color w:val="0000CC"/>
            <w:sz w:val="24"/>
            <w:szCs w:val="24"/>
            <w:rPrChange w:id="57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delText>rive de la cuenta</w:delText>
        </w:r>
        <w:r w:rsidR="0054391B" w:rsidRPr="00E76889" w:rsidDel="00D87305">
          <w:rPr>
            <w:rFonts w:ascii="Calibri" w:hAnsi="Calibri"/>
            <w:i/>
            <w:color w:val="0000CC"/>
            <w:sz w:val="24"/>
            <w:szCs w:val="24"/>
            <w:rPrChange w:id="58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delText xml:space="preserve"> de Google</w:delText>
        </w:r>
        <w:r w:rsidR="00B56774" w:rsidRPr="00E76889" w:rsidDel="00D87305">
          <w:rPr>
            <w:rFonts w:ascii="Calibri" w:hAnsi="Calibri"/>
            <w:i/>
            <w:color w:val="0000CC"/>
            <w:sz w:val="24"/>
            <w:szCs w:val="24"/>
            <w:rPrChange w:id="59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delText xml:space="preserve"> del</w:delText>
        </w:r>
      </w:del>
      <w:ins w:id="60" w:author="Alvarez, Veronica" w:date="2020-04-01T15:44:00Z">
        <w:r w:rsidR="00D87305" w:rsidRPr="00E76889">
          <w:rPr>
            <w:rFonts w:ascii="Calibri" w:hAnsi="Calibri"/>
            <w:i/>
            <w:color w:val="0000CC"/>
            <w:sz w:val="24"/>
            <w:szCs w:val="24"/>
            <w:rPrChange w:id="61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IT TC Ecuador</w:t>
        </w:r>
      </w:ins>
      <w:ins w:id="62" w:author="Alvarez, Veronica" w:date="2020-04-01T15:45:00Z">
        <w:r w:rsidR="003B7167" w:rsidRPr="00E76889">
          <w:rPr>
            <w:rFonts w:ascii="Calibri" w:hAnsi="Calibri"/>
            <w:i/>
            <w:color w:val="0000CC"/>
            <w:sz w:val="24"/>
            <w:szCs w:val="24"/>
            <w:rPrChange w:id="63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 xml:space="preserve"> carpeta Activos Informáticos</w:t>
        </w:r>
        <w:r w:rsidR="00401E12" w:rsidRPr="00E76889">
          <w:rPr>
            <w:rFonts w:ascii="Calibri" w:hAnsi="Calibri"/>
            <w:i/>
            <w:color w:val="0000CC"/>
            <w:sz w:val="24"/>
            <w:szCs w:val="24"/>
            <w:rPrChange w:id="64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  <w:r w:rsidR="00401E12" w:rsidRPr="00E76889">
          <w:rPr>
            <w:rFonts w:ascii="Calibri" w:hAnsi="Calibri"/>
            <w:i/>
            <w:color w:val="0000CC"/>
            <w:sz w:val="24"/>
            <w:szCs w:val="24"/>
            <w:rPrChange w:id="65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sym w:font="Wingdings" w:char="F0E0"/>
        </w:r>
        <w:r w:rsidR="00401E12" w:rsidRPr="00E76889">
          <w:rPr>
            <w:rFonts w:ascii="Calibri" w:hAnsi="Calibri"/>
            <w:i/>
            <w:color w:val="0000CC"/>
            <w:sz w:val="24"/>
            <w:szCs w:val="24"/>
            <w:rPrChange w:id="66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 xml:space="preserve"> Trilex</w:t>
        </w:r>
      </w:ins>
      <w:r w:rsidR="00B56774" w:rsidRPr="00E76889">
        <w:rPr>
          <w:rFonts w:ascii="Calibri" w:hAnsi="Calibri"/>
          <w:color w:val="0000CC"/>
          <w:sz w:val="24"/>
          <w:szCs w:val="24"/>
          <w:rPrChange w:id="67" w:author="Zambrano, Edwin" w:date="2020-05-08T21:38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del w:id="68" w:author="Alvarez, Veronica" w:date="2020-04-01T15:45:00Z">
        <w:r w:rsidR="00510447" w:rsidRPr="00067294" w:rsidDel="00401E12">
          <w:rPr>
            <w:rFonts w:ascii="Calibri" w:hAnsi="Calibri"/>
            <w:sz w:val="24"/>
            <w:szCs w:val="24"/>
          </w:rPr>
          <w:delText>A</w:delText>
        </w:r>
        <w:r w:rsidR="00B56774" w:rsidRPr="00067294" w:rsidDel="00401E12">
          <w:rPr>
            <w:rFonts w:ascii="Calibri" w:hAnsi="Calibri"/>
            <w:sz w:val="24"/>
            <w:szCs w:val="24"/>
          </w:rPr>
          <w:delText xml:space="preserve">dministrador de </w:delText>
        </w:r>
        <w:r w:rsidR="00510447" w:rsidRPr="00067294" w:rsidDel="00401E12">
          <w:rPr>
            <w:rFonts w:ascii="Calibri" w:hAnsi="Calibri"/>
            <w:sz w:val="24"/>
            <w:szCs w:val="24"/>
          </w:rPr>
          <w:delText>Redes</w:delText>
        </w:r>
        <w:r w:rsidR="0054391B" w:rsidRPr="00067294" w:rsidDel="00401E12">
          <w:rPr>
            <w:rFonts w:ascii="Calibri" w:hAnsi="Calibri"/>
            <w:sz w:val="24"/>
            <w:szCs w:val="24"/>
          </w:rPr>
          <w:delText xml:space="preserve"> </w:delText>
        </w:r>
      </w:del>
      <w:r w:rsidR="0054391B" w:rsidRPr="00067294">
        <w:rPr>
          <w:rFonts w:ascii="Calibri" w:hAnsi="Calibri"/>
          <w:sz w:val="24"/>
          <w:szCs w:val="24"/>
        </w:rPr>
        <w:t>y c</w:t>
      </w:r>
      <w:r w:rsidR="00B929F7" w:rsidRPr="00067294">
        <w:rPr>
          <w:rFonts w:ascii="Calibri" w:hAnsi="Calibri"/>
          <w:sz w:val="24"/>
          <w:szCs w:val="24"/>
        </w:rPr>
        <w:t xml:space="preserve">ontiene </w:t>
      </w:r>
      <w:r w:rsidR="00784604" w:rsidRPr="00067294">
        <w:rPr>
          <w:rFonts w:ascii="Calibri" w:hAnsi="Calibri"/>
          <w:sz w:val="24"/>
          <w:szCs w:val="24"/>
        </w:rPr>
        <w:t xml:space="preserve">7 </w:t>
      </w:r>
      <w:r w:rsidR="00B929F7" w:rsidRPr="00067294">
        <w:rPr>
          <w:rFonts w:ascii="Calibri" w:hAnsi="Calibri"/>
          <w:sz w:val="24"/>
          <w:szCs w:val="24"/>
        </w:rPr>
        <w:t xml:space="preserve">hojas: </w:t>
      </w:r>
      <w:ins w:id="69" w:author="Alvarez, Veronica" w:date="2020-04-01T15:46:00Z">
        <w:r w:rsidR="009C311F" w:rsidRPr="00E76889">
          <w:rPr>
            <w:rFonts w:ascii="Calibri" w:hAnsi="Calibri"/>
            <w:i/>
            <w:color w:val="0000CC"/>
            <w:sz w:val="24"/>
            <w:szCs w:val="24"/>
            <w:rPrChange w:id="70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Comunicaciones</w:t>
        </w:r>
        <w:r w:rsidR="009C311F" w:rsidRPr="00067294">
          <w:rPr>
            <w:rFonts w:ascii="Calibri" w:hAnsi="Calibri"/>
            <w:sz w:val="24"/>
            <w:szCs w:val="24"/>
          </w:rPr>
          <w:t xml:space="preserve">, </w:t>
        </w:r>
      </w:ins>
      <w:del w:id="71" w:author="Alvarez, Veronica" w:date="2020-04-01T15:46:00Z">
        <w:r w:rsidR="00B929F7" w:rsidRPr="00067294" w:rsidDel="009C311F">
          <w:rPr>
            <w:rFonts w:ascii="Calibri" w:hAnsi="Calibri"/>
            <w:sz w:val="24"/>
            <w:szCs w:val="24"/>
          </w:rPr>
          <w:delText xml:space="preserve">PCs, </w:delText>
        </w:r>
      </w:del>
      <w:r w:rsidR="00B929F7" w:rsidRPr="00067294">
        <w:rPr>
          <w:rFonts w:ascii="Calibri" w:hAnsi="Calibri"/>
          <w:sz w:val="24"/>
          <w:szCs w:val="24"/>
        </w:rPr>
        <w:t>Monitores,</w:t>
      </w:r>
      <w:r w:rsidR="0054391B" w:rsidRPr="003938EE">
        <w:rPr>
          <w:rFonts w:ascii="Calibri" w:hAnsi="Calibri"/>
          <w:sz w:val="24"/>
          <w:szCs w:val="24"/>
        </w:rPr>
        <w:t xml:space="preserve"> </w:t>
      </w:r>
      <w:r w:rsidR="0054391B" w:rsidRPr="00067294">
        <w:rPr>
          <w:rFonts w:ascii="Calibri" w:hAnsi="Calibri"/>
          <w:sz w:val="24"/>
          <w:szCs w:val="24"/>
        </w:rPr>
        <w:t>Impresoras</w:t>
      </w:r>
      <w:del w:id="72" w:author="Alvarez, Veronica" w:date="2020-04-01T15:47:00Z">
        <w:r w:rsidR="0054391B" w:rsidRPr="00067294" w:rsidDel="006A7897">
          <w:rPr>
            <w:rFonts w:ascii="Calibri" w:hAnsi="Calibri"/>
            <w:sz w:val="24"/>
            <w:szCs w:val="24"/>
          </w:rPr>
          <w:delText xml:space="preserve">, </w:delText>
        </w:r>
      </w:del>
      <w:del w:id="73" w:author="Alvarez, Veronica" w:date="2020-04-01T15:46:00Z">
        <w:r w:rsidR="0054391B" w:rsidRPr="00067294" w:rsidDel="009C311F">
          <w:rPr>
            <w:rFonts w:ascii="Calibri" w:hAnsi="Calibri"/>
            <w:sz w:val="24"/>
            <w:szCs w:val="24"/>
          </w:rPr>
          <w:delText xml:space="preserve">Comunicaciones, </w:delText>
        </w:r>
      </w:del>
      <w:del w:id="74" w:author="Alvarez, Veronica" w:date="2020-04-01T15:47:00Z">
        <w:r w:rsidR="0054391B" w:rsidRPr="00067294" w:rsidDel="006A7897">
          <w:rPr>
            <w:rFonts w:ascii="Calibri" w:hAnsi="Calibri"/>
            <w:sz w:val="24"/>
            <w:szCs w:val="24"/>
          </w:rPr>
          <w:delText>UPS´s</w:delText>
        </w:r>
        <w:r w:rsidR="00E5440A" w:rsidRPr="00067294" w:rsidDel="006A7897">
          <w:rPr>
            <w:rFonts w:ascii="Calibri" w:hAnsi="Calibri"/>
            <w:sz w:val="24"/>
            <w:szCs w:val="24"/>
          </w:rPr>
          <w:delText xml:space="preserve"> </w:delText>
        </w:r>
      </w:del>
      <w:r w:rsidR="00784604" w:rsidRPr="00067294">
        <w:rPr>
          <w:rFonts w:ascii="Calibri" w:hAnsi="Calibri"/>
          <w:sz w:val="24"/>
          <w:szCs w:val="24"/>
        </w:rPr>
        <w:t xml:space="preserve">, </w:t>
      </w:r>
      <w:proofErr w:type="spellStart"/>
      <w:r w:rsidR="00784604" w:rsidRPr="00067294">
        <w:rPr>
          <w:rFonts w:ascii="Calibri" w:hAnsi="Calibri"/>
          <w:sz w:val="24"/>
          <w:szCs w:val="24"/>
        </w:rPr>
        <w:t>NVR’s</w:t>
      </w:r>
      <w:proofErr w:type="spellEnd"/>
      <w:ins w:id="75" w:author="Alvarez, Veronica" w:date="2020-04-01T15:47:00Z">
        <w:r w:rsidR="009C311F">
          <w:rPr>
            <w:rFonts w:ascii="Calibri" w:hAnsi="Calibri"/>
            <w:sz w:val="24"/>
            <w:szCs w:val="24"/>
          </w:rPr>
          <w:t xml:space="preserve">, </w:t>
        </w:r>
        <w:proofErr w:type="spellStart"/>
        <w:r w:rsidR="009C311F" w:rsidRPr="00067294">
          <w:rPr>
            <w:rFonts w:ascii="Calibri" w:hAnsi="Calibri"/>
            <w:sz w:val="24"/>
            <w:szCs w:val="24"/>
          </w:rPr>
          <w:t>PCs</w:t>
        </w:r>
        <w:proofErr w:type="spellEnd"/>
        <w:r w:rsidR="006A7897" w:rsidRPr="00067294">
          <w:rPr>
            <w:rFonts w:ascii="Calibri" w:hAnsi="Calibri"/>
            <w:sz w:val="24"/>
            <w:szCs w:val="24"/>
          </w:rPr>
          <w:t xml:space="preserve">, </w:t>
        </w:r>
        <w:proofErr w:type="spellStart"/>
        <w:r w:rsidR="006A7897" w:rsidRPr="00067294">
          <w:rPr>
            <w:rFonts w:ascii="Calibri" w:hAnsi="Calibri"/>
            <w:sz w:val="24"/>
            <w:szCs w:val="24"/>
          </w:rPr>
          <w:t>UPS´s</w:t>
        </w:r>
        <w:proofErr w:type="spellEnd"/>
        <w:r w:rsidR="006A7897">
          <w:rPr>
            <w:rFonts w:ascii="Calibri" w:hAnsi="Calibri"/>
            <w:sz w:val="24"/>
            <w:szCs w:val="24"/>
          </w:rPr>
          <w:t>, Reloj</w:t>
        </w:r>
      </w:ins>
      <w:del w:id="76" w:author="Alvarez, Veronica" w:date="2020-04-01T15:47:00Z">
        <w:r w:rsidR="00784604" w:rsidRPr="00067294" w:rsidDel="006A7897">
          <w:rPr>
            <w:rFonts w:ascii="Calibri" w:hAnsi="Calibri"/>
            <w:sz w:val="24"/>
            <w:szCs w:val="24"/>
          </w:rPr>
          <w:delText xml:space="preserve"> </w:delText>
        </w:r>
        <w:r w:rsidR="0054391B" w:rsidRPr="00067294" w:rsidDel="006A7897">
          <w:rPr>
            <w:rFonts w:ascii="Calibri" w:hAnsi="Calibri"/>
            <w:sz w:val="24"/>
            <w:szCs w:val="24"/>
          </w:rPr>
          <w:delText>y Producción</w:delText>
        </w:r>
      </w:del>
      <w:r w:rsidR="0054391B" w:rsidRPr="00067294">
        <w:rPr>
          <w:rFonts w:ascii="Calibri" w:hAnsi="Calibri"/>
          <w:sz w:val="24"/>
          <w:szCs w:val="24"/>
        </w:rPr>
        <w:t>.</w:t>
      </w:r>
    </w:p>
    <w:p w14:paraId="0EA666F3" w14:textId="0FD1D79B" w:rsidR="00F678D8" w:rsidRPr="00B929F7" w:rsidRDefault="00F678D8" w:rsidP="00A2597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B929F7">
        <w:rPr>
          <w:rFonts w:ascii="Calibri" w:hAnsi="Calibri"/>
          <w:sz w:val="24"/>
          <w:szCs w:val="24"/>
        </w:rPr>
        <w:t xml:space="preserve">El Gerente de Sistemas informa al </w:t>
      </w:r>
      <w:ins w:id="77" w:author="Alvarez, Veronica" w:date="2020-04-01T15:47:00Z">
        <w:r w:rsidR="006A7897" w:rsidRPr="00E76889">
          <w:rPr>
            <w:rFonts w:ascii="Calibri" w:hAnsi="Calibri"/>
            <w:i/>
            <w:color w:val="0000CC"/>
            <w:sz w:val="24"/>
            <w:szCs w:val="24"/>
            <w:rPrChange w:id="78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>Analista de Infraestructura</w:t>
        </w:r>
        <w:r w:rsidR="006A7897" w:rsidRPr="00E76889">
          <w:rPr>
            <w:rFonts w:ascii="Calibri" w:hAnsi="Calibri"/>
            <w:color w:val="0000CC"/>
            <w:sz w:val="24"/>
            <w:szCs w:val="24"/>
            <w:rPrChange w:id="79" w:author="Zambrano, Edwin" w:date="2020-05-08T21:38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del w:id="80" w:author="Alvarez, Veronica" w:date="2020-04-01T15:47:00Z">
        <w:r w:rsidRPr="00B929F7" w:rsidDel="006A7897">
          <w:rPr>
            <w:rFonts w:ascii="Calibri" w:hAnsi="Calibri"/>
            <w:sz w:val="24"/>
            <w:szCs w:val="24"/>
          </w:rPr>
          <w:delText xml:space="preserve">Administrador de Redes </w:delText>
        </w:r>
      </w:del>
      <w:r w:rsidRPr="00B929F7">
        <w:rPr>
          <w:rFonts w:ascii="Calibri" w:hAnsi="Calibri"/>
          <w:sz w:val="24"/>
          <w:szCs w:val="24"/>
        </w:rPr>
        <w:t>a través de un correo electrónico sobre la adquisición de nuevos equipos y/o programas de computación.</w:t>
      </w:r>
    </w:p>
    <w:p w14:paraId="20C826F6" w14:textId="7E5BE3F3" w:rsidR="00F678D8" w:rsidRPr="00E5440A" w:rsidRDefault="00F678D8" w:rsidP="00B929F7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E5440A">
        <w:rPr>
          <w:rFonts w:ascii="Calibri" w:hAnsi="Calibri"/>
          <w:sz w:val="24"/>
          <w:szCs w:val="24"/>
        </w:rPr>
        <w:t xml:space="preserve">El </w:t>
      </w:r>
      <w:ins w:id="81" w:author="Alvarez, Veronica" w:date="2020-04-01T15:48:00Z">
        <w:r w:rsidR="009D787C" w:rsidRPr="00E76889">
          <w:rPr>
            <w:rFonts w:ascii="Calibri" w:hAnsi="Calibri"/>
            <w:i/>
            <w:color w:val="0000CC"/>
            <w:sz w:val="24"/>
            <w:szCs w:val="24"/>
            <w:rPrChange w:id="82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Analista de Infraestructura</w:t>
        </w:r>
        <w:r w:rsidR="009D787C" w:rsidRPr="00E76889">
          <w:rPr>
            <w:rFonts w:ascii="Calibri" w:hAnsi="Calibri"/>
            <w:color w:val="0000CC"/>
            <w:sz w:val="24"/>
            <w:szCs w:val="24"/>
            <w:rPrChange w:id="83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del w:id="84" w:author="Alvarez, Veronica" w:date="2020-04-01T15:48:00Z">
        <w:r w:rsidRPr="00E5440A" w:rsidDel="009D787C">
          <w:rPr>
            <w:rFonts w:ascii="Calibri" w:hAnsi="Calibri"/>
            <w:sz w:val="24"/>
            <w:szCs w:val="24"/>
          </w:rPr>
          <w:delText xml:space="preserve">Administrador de Redes </w:delText>
        </w:r>
      </w:del>
      <w:r w:rsidRPr="00E5440A">
        <w:rPr>
          <w:rFonts w:ascii="Calibri" w:hAnsi="Calibri"/>
          <w:sz w:val="24"/>
          <w:szCs w:val="24"/>
        </w:rPr>
        <w:t>adecua las instalaciones requeridas, identifica los equipos y los incluye en la Lista de Hardware (</w:t>
      </w:r>
      <w:ins w:id="85" w:author="Perez, Steeven" w:date="2020-07-06T22:48:00Z">
        <w:r w:rsidR="00FB0208">
          <w:rPr>
            <w:rFonts w:ascii="Calibri" w:hAnsi="Calibri"/>
            <w:sz w:val="24"/>
            <w:szCs w:val="24"/>
          </w:rPr>
          <w:t>SGI-TRI-18A</w:t>
        </w:r>
      </w:ins>
      <w:del w:id="86" w:author="Perez, Steeven" w:date="2020-07-06T22:48:00Z">
        <w:r w:rsidRPr="00E5440A" w:rsidDel="00FB0208">
          <w:rPr>
            <w:rFonts w:ascii="Calibri" w:hAnsi="Calibri"/>
            <w:sz w:val="24"/>
            <w:szCs w:val="24"/>
          </w:rPr>
          <w:delText>LHW-630</w:delText>
        </w:r>
      </w:del>
      <w:r w:rsidRPr="00E5440A">
        <w:rPr>
          <w:rFonts w:ascii="Calibri" w:hAnsi="Calibri"/>
          <w:sz w:val="24"/>
          <w:szCs w:val="24"/>
        </w:rPr>
        <w:t>).</w:t>
      </w:r>
    </w:p>
    <w:p w14:paraId="398B6510" w14:textId="0DE97271" w:rsidR="00F678D8" w:rsidRDefault="00F678D8" w:rsidP="00E5440A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87" w:author="Zambrano, Edwin" w:date="2020-05-09T01:17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La Lista de Hardware (</w:t>
      </w:r>
      <w:ins w:id="88" w:author="Perez, Steeven" w:date="2020-07-06T22:49:00Z">
        <w:r w:rsidR="00FB0208">
          <w:rPr>
            <w:rFonts w:ascii="Calibri" w:hAnsi="Calibri"/>
            <w:sz w:val="24"/>
            <w:szCs w:val="24"/>
          </w:rPr>
          <w:t>SGI-TRI-18A</w:t>
        </w:r>
      </w:ins>
      <w:del w:id="89" w:author="Perez, Steeven" w:date="2020-07-06T22:49:00Z">
        <w:r w:rsidRPr="00063AAC" w:rsidDel="00FB0208">
          <w:rPr>
            <w:rFonts w:ascii="Calibri" w:hAnsi="Calibri"/>
            <w:sz w:val="24"/>
            <w:szCs w:val="24"/>
          </w:rPr>
          <w:delText>LHW-630</w:delText>
        </w:r>
      </w:del>
      <w:r w:rsidRPr="00063AAC">
        <w:rPr>
          <w:rFonts w:ascii="Calibri" w:hAnsi="Calibri"/>
          <w:sz w:val="24"/>
          <w:szCs w:val="24"/>
        </w:rPr>
        <w:t>) contiene la siguiente información:</w:t>
      </w:r>
    </w:p>
    <w:p w14:paraId="48CD36E9" w14:textId="77777777" w:rsidR="009401EB" w:rsidRDefault="009401EB" w:rsidP="009401EB">
      <w:pPr>
        <w:jc w:val="both"/>
        <w:rPr>
          <w:ins w:id="90" w:author="Zambrano, Edwin" w:date="2020-05-09T01:17:00Z"/>
          <w:rFonts w:ascii="Calibri" w:hAnsi="Calibri"/>
          <w:sz w:val="24"/>
          <w:szCs w:val="24"/>
        </w:rPr>
      </w:pPr>
    </w:p>
    <w:p w14:paraId="06EDDC74" w14:textId="77777777" w:rsidR="009401EB" w:rsidRPr="00063AAC" w:rsidRDefault="009401EB">
      <w:pPr>
        <w:jc w:val="both"/>
        <w:rPr>
          <w:rFonts w:ascii="Calibri" w:hAnsi="Calibri"/>
          <w:sz w:val="24"/>
          <w:szCs w:val="24"/>
        </w:rPr>
        <w:pPrChange w:id="91" w:author="Zambrano, Edwin" w:date="2020-05-09T01:17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</w:p>
    <w:p w14:paraId="33B0EB68" w14:textId="77777777" w:rsidR="00F678D8" w:rsidRPr="00063AAC" w:rsidRDefault="00F678D8" w:rsidP="00063AAC">
      <w:pPr>
        <w:numPr>
          <w:ilvl w:val="0"/>
          <w:numId w:val="27"/>
        </w:numPr>
        <w:ind w:firstLine="66"/>
        <w:jc w:val="both"/>
        <w:rPr>
          <w:rFonts w:ascii="Calibri" w:hAnsi="Calibri"/>
          <w:b/>
          <w:sz w:val="24"/>
          <w:szCs w:val="24"/>
        </w:rPr>
      </w:pPr>
      <w:proofErr w:type="spellStart"/>
      <w:r w:rsidRPr="00063AAC">
        <w:rPr>
          <w:rFonts w:ascii="Calibri" w:hAnsi="Calibri"/>
          <w:b/>
          <w:sz w:val="24"/>
          <w:szCs w:val="24"/>
        </w:rPr>
        <w:lastRenderedPageBreak/>
        <w:t>PCs</w:t>
      </w:r>
      <w:proofErr w:type="spellEnd"/>
      <w:r w:rsidRPr="00063AAC">
        <w:rPr>
          <w:rFonts w:ascii="Calibri" w:hAnsi="Calibri"/>
          <w:b/>
          <w:sz w:val="24"/>
          <w:szCs w:val="24"/>
        </w:rPr>
        <w:t xml:space="preserve"> </w:t>
      </w:r>
    </w:p>
    <w:p w14:paraId="2543D165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  <w:sectPr w:rsidR="00F678D8" w:rsidRPr="00063AAC" w:rsidSect="00F678D8">
          <w:headerReference w:type="default" r:id="rId11"/>
          <w:footerReference w:type="default" r:id="rId12"/>
          <w:pgSz w:w="11907" w:h="16840" w:code="9"/>
          <w:pgMar w:top="1134" w:right="1134" w:bottom="1134" w:left="1134" w:header="1134" w:footer="1134" w:gutter="0"/>
          <w:cols w:space="720"/>
        </w:sectPr>
      </w:pPr>
    </w:p>
    <w:p w14:paraId="35C4D6A6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Empresa</w:t>
      </w:r>
    </w:p>
    <w:p w14:paraId="5B6B78AB" w14:textId="7CD242AE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Ubicación</w:t>
      </w:r>
      <w:del w:id="134" w:author="Alvarez, Veronica" w:date="2020-04-03T16:43:00Z">
        <w:r w:rsidRPr="00063AAC" w:rsidDel="004853E9">
          <w:rPr>
            <w:rFonts w:ascii="Calibri" w:hAnsi="Calibri"/>
            <w:sz w:val="24"/>
            <w:szCs w:val="24"/>
          </w:rPr>
          <w:delText xml:space="preserve"> Física</w:delText>
        </w:r>
      </w:del>
    </w:p>
    <w:p w14:paraId="45011435" w14:textId="20118A92" w:rsidR="00F678D8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35" w:author="Alvarez, Veronica" w:date="2020-04-03T16:44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Usuario</w:t>
      </w:r>
    </w:p>
    <w:p w14:paraId="32CDAF68" w14:textId="77777777" w:rsidR="0027155F" w:rsidRPr="00063AAC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36" w:author="Alvarez, Veronica" w:date="2020-04-03T16:44:00Z"/>
          <w:rFonts w:ascii="Calibri" w:hAnsi="Calibri"/>
          <w:sz w:val="24"/>
          <w:szCs w:val="24"/>
        </w:rPr>
      </w:pPr>
      <w:ins w:id="137" w:author="Alvarez, Veronica" w:date="2020-04-03T16:44:00Z">
        <w:r>
          <w:rPr>
            <w:rFonts w:ascii="Calibri" w:hAnsi="Calibri"/>
            <w:sz w:val="24"/>
            <w:szCs w:val="24"/>
          </w:rPr>
          <w:t>Estado</w:t>
        </w:r>
      </w:ins>
    </w:p>
    <w:p w14:paraId="54B44AEA" w14:textId="77777777" w:rsidR="0027155F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38" w:author="Alvarez, Veronica" w:date="2020-04-03T16:44:00Z"/>
          <w:rFonts w:ascii="Calibri" w:hAnsi="Calibri"/>
          <w:sz w:val="24"/>
          <w:szCs w:val="24"/>
        </w:rPr>
      </w:pPr>
      <w:ins w:id="139" w:author="Alvarez, Veronica" w:date="2020-04-03T16:44:00Z">
        <w:r>
          <w:rPr>
            <w:rFonts w:ascii="Calibri" w:hAnsi="Calibri"/>
            <w:sz w:val="24"/>
            <w:szCs w:val="24"/>
          </w:rPr>
          <w:t>Tipo</w:t>
        </w:r>
      </w:ins>
    </w:p>
    <w:p w14:paraId="0FEBFB74" w14:textId="77777777" w:rsidR="0027155F" w:rsidRPr="00063AAC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40" w:author="Alvarez, Veronica" w:date="2020-04-03T16:45:00Z"/>
          <w:rFonts w:ascii="Calibri" w:hAnsi="Calibri"/>
          <w:sz w:val="24"/>
          <w:szCs w:val="24"/>
        </w:rPr>
      </w:pPr>
      <w:ins w:id="141" w:author="Alvarez, Veronica" w:date="2020-04-03T16:45:00Z">
        <w:r w:rsidRPr="00063AAC">
          <w:rPr>
            <w:rFonts w:ascii="Calibri" w:hAnsi="Calibri"/>
            <w:sz w:val="24"/>
            <w:szCs w:val="24"/>
          </w:rPr>
          <w:t>Fabricante</w:t>
        </w:r>
      </w:ins>
    </w:p>
    <w:p w14:paraId="6B1A40F1" w14:textId="77777777" w:rsidR="0027155F" w:rsidRPr="00063AAC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42" w:author="Alvarez, Veronica" w:date="2020-04-03T16:45:00Z"/>
          <w:rFonts w:ascii="Calibri" w:hAnsi="Calibri"/>
          <w:sz w:val="24"/>
          <w:szCs w:val="24"/>
        </w:rPr>
      </w:pPr>
      <w:ins w:id="143" w:author="Alvarez, Veronica" w:date="2020-04-03T16:45:00Z">
        <w:r w:rsidRPr="00063AAC">
          <w:rPr>
            <w:rFonts w:ascii="Calibri" w:hAnsi="Calibri"/>
            <w:sz w:val="24"/>
            <w:szCs w:val="24"/>
          </w:rPr>
          <w:t>Proveedor</w:t>
        </w:r>
      </w:ins>
    </w:p>
    <w:p w14:paraId="693A5968" w14:textId="77777777" w:rsidR="0027155F" w:rsidRPr="00063AAC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44" w:author="Alvarez, Veronica" w:date="2020-04-03T16:45:00Z"/>
          <w:rFonts w:ascii="Calibri" w:hAnsi="Calibri"/>
          <w:sz w:val="24"/>
          <w:szCs w:val="24"/>
        </w:rPr>
      </w:pPr>
      <w:ins w:id="145" w:author="Alvarez, Veronica" w:date="2020-04-03T16:45:00Z">
        <w:r w:rsidRPr="00063AAC">
          <w:rPr>
            <w:rFonts w:ascii="Calibri" w:hAnsi="Calibri"/>
            <w:sz w:val="24"/>
            <w:szCs w:val="24"/>
          </w:rPr>
          <w:t>Marca</w:t>
        </w:r>
      </w:ins>
    </w:p>
    <w:p w14:paraId="7E84CE5C" w14:textId="77777777" w:rsidR="0027155F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46" w:author="Alvarez, Veronica" w:date="2020-04-03T16:45:00Z"/>
          <w:rFonts w:ascii="Calibri" w:hAnsi="Calibri"/>
          <w:sz w:val="24"/>
          <w:szCs w:val="24"/>
        </w:rPr>
      </w:pPr>
      <w:ins w:id="147" w:author="Alvarez, Veronica" w:date="2020-04-03T16:45:00Z">
        <w:r w:rsidRPr="00063AAC">
          <w:rPr>
            <w:rFonts w:ascii="Calibri" w:hAnsi="Calibri"/>
            <w:sz w:val="24"/>
            <w:szCs w:val="24"/>
          </w:rPr>
          <w:t>Modelo</w:t>
        </w:r>
      </w:ins>
    </w:p>
    <w:p w14:paraId="47ED889F" w14:textId="77777777" w:rsidR="0027155F" w:rsidRPr="00063AAC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48" w:author="Alvarez, Veronica" w:date="2020-04-03T16:45:00Z"/>
          <w:rFonts w:ascii="Calibri" w:hAnsi="Calibri"/>
          <w:sz w:val="24"/>
          <w:szCs w:val="24"/>
        </w:rPr>
      </w:pPr>
      <w:ins w:id="149" w:author="Alvarez, Veronica" w:date="2020-04-03T16:45:00Z">
        <w:r w:rsidRPr="00063AAC">
          <w:rPr>
            <w:rFonts w:ascii="Calibri" w:hAnsi="Calibri"/>
            <w:sz w:val="24"/>
            <w:szCs w:val="24"/>
          </w:rPr>
          <w:t>Número de Serie</w:t>
        </w:r>
      </w:ins>
    </w:p>
    <w:p w14:paraId="5BFDCDD1" w14:textId="7E9F167F" w:rsidR="0027155F" w:rsidRPr="00063AAC" w:rsidDel="0027155F" w:rsidRDefault="0027155F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50" w:author="Alvarez, Veronica" w:date="2020-04-03T16:45:00Z"/>
          <w:rFonts w:ascii="Calibri" w:hAnsi="Calibri"/>
          <w:sz w:val="24"/>
          <w:szCs w:val="24"/>
        </w:rPr>
      </w:pPr>
    </w:p>
    <w:p w14:paraId="55711829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Procesador</w:t>
      </w:r>
    </w:p>
    <w:p w14:paraId="019ED876" w14:textId="5702B46D" w:rsidR="00C02724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51" w:author="Alvarez, Veronica" w:date="2020-04-03T16:44:00Z"/>
          <w:rFonts w:ascii="Calibri" w:hAnsi="Calibri"/>
          <w:sz w:val="24"/>
          <w:szCs w:val="24"/>
        </w:rPr>
      </w:pPr>
      <w:del w:id="152" w:author="Alvarez, Veronica" w:date="2020-04-03T16:44:00Z">
        <w:r w:rsidRPr="00063AAC" w:rsidDel="0027155F">
          <w:rPr>
            <w:rFonts w:ascii="Calibri" w:hAnsi="Calibri"/>
            <w:sz w:val="24"/>
            <w:szCs w:val="24"/>
          </w:rPr>
          <w:delText>Fecha de Compra</w:delText>
        </w:r>
      </w:del>
    </w:p>
    <w:p w14:paraId="3DEE2B7D" w14:textId="398C98E3" w:rsidR="00F678D8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53" w:author="Alvarez, Veronica" w:date="2020-04-03T16:45:00Z"/>
          <w:rFonts w:ascii="Calibri" w:hAnsi="Calibri"/>
          <w:sz w:val="24"/>
          <w:szCs w:val="24"/>
        </w:rPr>
      </w:pPr>
      <w:del w:id="154" w:author="Alvarez, Veronica" w:date="2020-04-03T16:45:00Z">
        <w:r w:rsidRPr="00063AAC" w:rsidDel="0027155F">
          <w:rPr>
            <w:rFonts w:ascii="Calibri" w:hAnsi="Calibri"/>
            <w:sz w:val="24"/>
            <w:szCs w:val="24"/>
          </w:rPr>
          <w:delText>Fabricante</w:delText>
        </w:r>
      </w:del>
    </w:p>
    <w:p w14:paraId="75072FC0" w14:textId="52B46B42" w:rsidR="00F678D8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55" w:author="Alvarez, Veronica" w:date="2020-04-03T16:45:00Z"/>
          <w:rFonts w:ascii="Calibri" w:hAnsi="Calibri"/>
          <w:sz w:val="24"/>
          <w:szCs w:val="24"/>
        </w:rPr>
      </w:pPr>
      <w:del w:id="156" w:author="Alvarez, Veronica" w:date="2020-04-03T16:45:00Z">
        <w:r w:rsidRPr="00063AAC" w:rsidDel="0027155F">
          <w:rPr>
            <w:rFonts w:ascii="Calibri" w:hAnsi="Calibri"/>
            <w:sz w:val="24"/>
            <w:szCs w:val="24"/>
          </w:rPr>
          <w:delText>Proveedor</w:delText>
        </w:r>
      </w:del>
    </w:p>
    <w:p w14:paraId="2FBFD4AF" w14:textId="4C0F597C" w:rsidR="00F678D8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57" w:author="Alvarez, Veronica" w:date="2020-04-03T16:45:00Z"/>
          <w:rFonts w:ascii="Calibri" w:hAnsi="Calibri"/>
          <w:sz w:val="24"/>
          <w:szCs w:val="24"/>
        </w:rPr>
      </w:pPr>
      <w:del w:id="158" w:author="Alvarez, Veronica" w:date="2020-04-03T16:45:00Z">
        <w:r w:rsidRPr="00063AAC" w:rsidDel="0027155F">
          <w:rPr>
            <w:rFonts w:ascii="Calibri" w:hAnsi="Calibri"/>
            <w:sz w:val="24"/>
            <w:szCs w:val="24"/>
          </w:rPr>
          <w:delText>Marca</w:delText>
        </w:r>
      </w:del>
      <w:del w:id="159" w:author="Alvarez, Veronica" w:date="2020-04-01T15:51:00Z">
        <w:r w:rsidRPr="00063AAC" w:rsidDel="00C909C2">
          <w:rPr>
            <w:rFonts w:ascii="Calibri" w:hAnsi="Calibri"/>
            <w:sz w:val="24"/>
            <w:szCs w:val="24"/>
          </w:rPr>
          <w:delText xml:space="preserve"> del PC</w:delText>
        </w:r>
      </w:del>
    </w:p>
    <w:p w14:paraId="51FB86B4" w14:textId="5B069FB2" w:rsidR="00725C6C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60" w:author="Alvarez, Veronica" w:date="2020-04-03T16:44:00Z"/>
          <w:rFonts w:ascii="Calibri" w:hAnsi="Calibri"/>
          <w:sz w:val="24"/>
          <w:szCs w:val="24"/>
        </w:rPr>
      </w:pPr>
      <w:del w:id="161" w:author="Alvarez, Veronica" w:date="2020-04-03T16:45:00Z">
        <w:r w:rsidRPr="00063AAC" w:rsidDel="0027155F">
          <w:rPr>
            <w:rFonts w:ascii="Calibri" w:hAnsi="Calibri"/>
            <w:sz w:val="24"/>
            <w:szCs w:val="24"/>
          </w:rPr>
          <w:delText>Modelo</w:delText>
        </w:r>
      </w:del>
      <w:del w:id="162" w:author="Alvarez, Veronica" w:date="2020-04-01T15:50:00Z">
        <w:r w:rsidRPr="00063AAC" w:rsidDel="00C909C2">
          <w:rPr>
            <w:rFonts w:ascii="Calibri" w:hAnsi="Calibri"/>
            <w:sz w:val="24"/>
            <w:szCs w:val="24"/>
          </w:rPr>
          <w:delText xml:space="preserve"> del PC</w:delText>
        </w:r>
      </w:del>
    </w:p>
    <w:p w14:paraId="0B06346E" w14:textId="0465F3AA" w:rsidR="00F678D8" w:rsidRPr="00063AAC" w:rsidDel="00E31E71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63" w:author="Alvarez, Veronica" w:date="2020-04-01T15:49:00Z"/>
          <w:rFonts w:ascii="Calibri" w:hAnsi="Calibri"/>
          <w:sz w:val="24"/>
          <w:szCs w:val="24"/>
        </w:rPr>
      </w:pPr>
      <w:del w:id="164" w:author="Alvarez, Veronica" w:date="2020-04-01T15:49:00Z">
        <w:r w:rsidRPr="00063AAC" w:rsidDel="00E31E71">
          <w:rPr>
            <w:rFonts w:ascii="Calibri" w:hAnsi="Calibri"/>
            <w:sz w:val="24"/>
            <w:szCs w:val="24"/>
          </w:rPr>
          <w:delText>Tipo de Case</w:delText>
        </w:r>
      </w:del>
    </w:p>
    <w:p w14:paraId="081610BE" w14:textId="557F4E4E" w:rsidR="00F678D8" w:rsidRPr="00063AAC" w:rsidDel="0027155F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65" w:author="Alvarez, Veronica" w:date="2020-04-03T16:45:00Z"/>
          <w:rFonts w:ascii="Calibri" w:hAnsi="Calibri"/>
          <w:sz w:val="24"/>
          <w:szCs w:val="24"/>
        </w:rPr>
      </w:pPr>
      <w:del w:id="166" w:author="Alvarez, Veronica" w:date="2020-04-03T16:45:00Z">
        <w:r w:rsidRPr="00063AAC" w:rsidDel="0027155F">
          <w:rPr>
            <w:rFonts w:ascii="Calibri" w:hAnsi="Calibri"/>
            <w:sz w:val="24"/>
            <w:szCs w:val="24"/>
          </w:rPr>
          <w:delText>Número de Serie</w:delText>
        </w:r>
      </w:del>
    </w:p>
    <w:p w14:paraId="518D0604" w14:textId="750D6A38" w:rsidR="00F678D8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67" w:author="Alvarez, Veronica" w:date="2020-04-01T15:53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Memoria</w:t>
      </w:r>
    </w:p>
    <w:p w14:paraId="1EB0E25A" w14:textId="2FED8F5E" w:rsidR="007712FF" w:rsidRDefault="007712FF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68" w:author="Alvarez, Veronica" w:date="2020-04-01T15:53:00Z"/>
          <w:rFonts w:ascii="Calibri" w:hAnsi="Calibri"/>
          <w:sz w:val="24"/>
          <w:szCs w:val="24"/>
        </w:rPr>
      </w:pPr>
      <w:proofErr w:type="spellStart"/>
      <w:ins w:id="169" w:author="Alvarez, Veronica" w:date="2020-04-01T15:53:00Z">
        <w:r>
          <w:rPr>
            <w:rFonts w:ascii="Calibri" w:hAnsi="Calibri"/>
            <w:sz w:val="24"/>
            <w:szCs w:val="24"/>
          </w:rPr>
          <w:t>Hostname</w:t>
        </w:r>
        <w:proofErr w:type="spellEnd"/>
      </w:ins>
    </w:p>
    <w:p w14:paraId="47A1DE44" w14:textId="17E8B71C" w:rsidR="008619F3" w:rsidRPr="00D76EC1" w:rsidRDefault="00BB6C15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i/>
          <w:color w:val="0000CC"/>
          <w:sz w:val="24"/>
          <w:szCs w:val="24"/>
          <w:rPrChange w:id="170" w:author="Zambrano, Edwin" w:date="2020-05-08T21:39:00Z">
            <w:rPr>
              <w:rFonts w:ascii="Calibri" w:hAnsi="Calibri"/>
              <w:sz w:val="24"/>
              <w:szCs w:val="24"/>
            </w:rPr>
          </w:rPrChange>
        </w:rPr>
      </w:pPr>
      <w:ins w:id="171" w:author="Alvarez, Veronica" w:date="2020-04-01T15:54:00Z">
        <w:r w:rsidRPr="00D76EC1">
          <w:rPr>
            <w:rFonts w:ascii="Calibri" w:hAnsi="Calibri"/>
            <w:i/>
            <w:color w:val="0000CC"/>
            <w:sz w:val="24"/>
            <w:szCs w:val="24"/>
            <w:rPrChange w:id="172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Periféricos Adicionales</w:t>
        </w:r>
      </w:ins>
    </w:p>
    <w:p w14:paraId="2A2C9BC0" w14:textId="1DD0A9C5" w:rsidR="00F678D8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73" w:author="Alvarez, Veronica" w:date="2020-04-03T16:44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Referencia y/o Descripción</w:t>
      </w:r>
    </w:p>
    <w:p w14:paraId="49F9433B" w14:textId="77777777" w:rsidR="0027155F" w:rsidRPr="00D76EC1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74" w:author="Alvarez, Veronica" w:date="2020-04-03T16:44:00Z"/>
          <w:rFonts w:ascii="Calibri" w:hAnsi="Calibri"/>
          <w:i/>
          <w:color w:val="0000CC"/>
          <w:sz w:val="24"/>
          <w:szCs w:val="24"/>
          <w:rPrChange w:id="175" w:author="Zambrano, Edwin" w:date="2020-05-08T21:39:00Z">
            <w:rPr>
              <w:ins w:id="176" w:author="Alvarez, Veronica" w:date="2020-04-03T16:44:00Z"/>
              <w:rFonts w:ascii="Calibri" w:hAnsi="Calibri"/>
              <w:sz w:val="24"/>
              <w:szCs w:val="24"/>
            </w:rPr>
          </w:rPrChange>
        </w:rPr>
      </w:pPr>
      <w:ins w:id="177" w:author="Alvarez, Veronica" w:date="2020-04-03T16:44:00Z">
        <w:r w:rsidRPr="00D76EC1">
          <w:rPr>
            <w:rFonts w:ascii="Calibri" w:hAnsi="Calibri"/>
            <w:i/>
            <w:color w:val="0000CC"/>
            <w:sz w:val="24"/>
            <w:szCs w:val="24"/>
            <w:rPrChange w:id="178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Fecha de Compra</w:t>
        </w:r>
      </w:ins>
    </w:p>
    <w:p w14:paraId="7A94F935" w14:textId="77777777" w:rsidR="0027155F" w:rsidRPr="00D76EC1" w:rsidRDefault="0027155F" w:rsidP="0027155F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79" w:author="Alvarez, Veronica" w:date="2020-04-03T16:44:00Z"/>
          <w:rFonts w:ascii="Calibri" w:hAnsi="Calibri"/>
          <w:i/>
          <w:color w:val="0000CC"/>
          <w:sz w:val="24"/>
          <w:szCs w:val="24"/>
          <w:rPrChange w:id="180" w:author="Zambrano, Edwin" w:date="2020-05-08T21:39:00Z">
            <w:rPr>
              <w:ins w:id="181" w:author="Alvarez, Veronica" w:date="2020-04-03T16:44:00Z"/>
              <w:rFonts w:ascii="Calibri" w:hAnsi="Calibri"/>
              <w:sz w:val="24"/>
              <w:szCs w:val="24"/>
            </w:rPr>
          </w:rPrChange>
        </w:rPr>
      </w:pPr>
      <w:ins w:id="182" w:author="Alvarez, Veronica" w:date="2020-04-03T16:44:00Z">
        <w:r w:rsidRPr="00D76EC1">
          <w:rPr>
            <w:rFonts w:ascii="Calibri" w:hAnsi="Calibri"/>
            <w:i/>
            <w:color w:val="0000CC"/>
            <w:sz w:val="24"/>
            <w:szCs w:val="24"/>
            <w:rPrChange w:id="183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Fecha Renovación</w:t>
        </w:r>
      </w:ins>
    </w:p>
    <w:p w14:paraId="690D9AD1" w14:textId="4325342C" w:rsidR="0027155F" w:rsidRPr="00063AAC" w:rsidDel="003B62D8" w:rsidRDefault="0027155F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184" w:author="Alvarez, Veronica" w:date="2020-04-03T16:45:00Z"/>
          <w:rFonts w:ascii="Calibri" w:hAnsi="Calibri"/>
          <w:sz w:val="24"/>
          <w:szCs w:val="24"/>
        </w:rPr>
      </w:pPr>
    </w:p>
    <w:p w14:paraId="0C5FD57E" w14:textId="55C570E8" w:rsidR="00F678D8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85" w:author="Alvarez, Veronica" w:date="2020-04-01T15:54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Mantenimiento</w:t>
      </w:r>
    </w:p>
    <w:p w14:paraId="128955EA" w14:textId="3ADCCE1B" w:rsidR="00BB6C15" w:rsidRPr="00D76EC1" w:rsidRDefault="00BB6C15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i/>
          <w:sz w:val="24"/>
          <w:szCs w:val="24"/>
          <w:rPrChange w:id="186" w:author="Zambrano, Edwin" w:date="2020-05-08T21:39:00Z">
            <w:rPr>
              <w:rFonts w:ascii="Calibri" w:hAnsi="Calibri"/>
              <w:sz w:val="24"/>
              <w:szCs w:val="24"/>
            </w:rPr>
          </w:rPrChange>
        </w:rPr>
      </w:pPr>
      <w:ins w:id="187" w:author="Alvarez, Veronica" w:date="2020-04-01T15:54:00Z">
        <w:r w:rsidRPr="00D76EC1">
          <w:rPr>
            <w:rFonts w:ascii="Calibri" w:hAnsi="Calibri"/>
            <w:i/>
            <w:color w:val="0000CC"/>
            <w:sz w:val="24"/>
            <w:szCs w:val="24"/>
            <w:rPrChange w:id="188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Ultima fecha del Mantenimiento</w:t>
        </w:r>
      </w:ins>
    </w:p>
    <w:p w14:paraId="538DF3DA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Responsable</w:t>
      </w:r>
    </w:p>
    <w:p w14:paraId="07D0CB10" w14:textId="77777777" w:rsidR="00F678D8" w:rsidRPr="00063AAC" w:rsidRDefault="00F678D8" w:rsidP="00063AAC">
      <w:pPr>
        <w:numPr>
          <w:ilvl w:val="0"/>
          <w:numId w:val="27"/>
        </w:numPr>
        <w:ind w:firstLine="66"/>
        <w:jc w:val="both"/>
        <w:rPr>
          <w:rFonts w:ascii="Calibri" w:hAnsi="Calibri"/>
          <w:sz w:val="24"/>
          <w:szCs w:val="24"/>
        </w:rPr>
        <w:sectPr w:rsidR="00F678D8" w:rsidRPr="00063AAC" w:rsidSect="00936C6F">
          <w:type w:val="continuous"/>
          <w:pgSz w:w="11907" w:h="16840" w:code="9"/>
          <w:pgMar w:top="1134" w:right="1134" w:bottom="1134" w:left="1134" w:header="1134" w:footer="1134" w:gutter="0"/>
          <w:cols w:num="2" w:space="720" w:equalWidth="0">
            <w:col w:w="4465" w:space="708"/>
            <w:col w:w="4465"/>
          </w:cols>
        </w:sectPr>
      </w:pPr>
    </w:p>
    <w:p w14:paraId="700AE89F" w14:textId="77777777" w:rsidR="00F678D8" w:rsidRPr="00063AAC" w:rsidRDefault="00F678D8" w:rsidP="00063AAC">
      <w:pPr>
        <w:numPr>
          <w:ilvl w:val="0"/>
          <w:numId w:val="27"/>
        </w:numPr>
        <w:ind w:firstLine="66"/>
        <w:jc w:val="both"/>
        <w:rPr>
          <w:rFonts w:ascii="Calibri" w:hAnsi="Calibri"/>
          <w:b/>
          <w:sz w:val="24"/>
          <w:szCs w:val="24"/>
        </w:rPr>
      </w:pPr>
      <w:r w:rsidRPr="00063AAC">
        <w:rPr>
          <w:rFonts w:ascii="Calibri" w:hAnsi="Calibri"/>
          <w:b/>
          <w:sz w:val="24"/>
          <w:szCs w:val="24"/>
        </w:rPr>
        <w:t xml:space="preserve">Monitores </w:t>
      </w:r>
    </w:p>
    <w:p w14:paraId="6D8B045C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  <w:sectPr w:rsidR="00F678D8" w:rsidRPr="00063AAC" w:rsidSect="00F678D8">
          <w:type w:val="continuous"/>
          <w:pgSz w:w="11907" w:h="16840" w:code="9"/>
          <w:pgMar w:top="1134" w:right="1134" w:bottom="1134" w:left="1134" w:header="1134" w:footer="1134" w:gutter="0"/>
          <w:cols w:space="720"/>
        </w:sectPr>
      </w:pPr>
    </w:p>
    <w:p w14:paraId="09332D25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Empresa</w:t>
      </w:r>
    </w:p>
    <w:p w14:paraId="0B579154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Ubicación Física</w:t>
      </w:r>
    </w:p>
    <w:p w14:paraId="396EEF6D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Usuario</w:t>
      </w:r>
    </w:p>
    <w:p w14:paraId="6FE3ED01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Fecha de Compra</w:t>
      </w:r>
    </w:p>
    <w:p w14:paraId="16083959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Proveedor</w:t>
      </w:r>
    </w:p>
    <w:p w14:paraId="548CDA15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Marca</w:t>
      </w:r>
    </w:p>
    <w:p w14:paraId="3A972DCC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Modelo</w:t>
      </w:r>
    </w:p>
    <w:p w14:paraId="54C4C09A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Número de Serie</w:t>
      </w:r>
    </w:p>
    <w:p w14:paraId="1B1DB774" w14:textId="46FEE25A" w:rsidR="00F678D8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189" w:author="Alvarez, Veronica" w:date="2020-04-01T16:01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Referencia y/o Descripción</w:t>
      </w:r>
    </w:p>
    <w:p w14:paraId="3B3E5EDB" w14:textId="497CF632" w:rsidR="005164F6" w:rsidRPr="00D76EC1" w:rsidRDefault="005164F6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i/>
          <w:color w:val="0000CC"/>
          <w:sz w:val="24"/>
          <w:szCs w:val="24"/>
          <w:rPrChange w:id="190" w:author="Zambrano, Edwin" w:date="2020-05-08T21:39:00Z">
            <w:rPr>
              <w:rFonts w:ascii="Calibri" w:hAnsi="Calibri"/>
              <w:sz w:val="24"/>
              <w:szCs w:val="24"/>
            </w:rPr>
          </w:rPrChange>
        </w:rPr>
      </w:pPr>
      <w:ins w:id="191" w:author="Alvarez, Veronica" w:date="2020-04-01T16:01:00Z">
        <w:del w:id="192" w:author="Zambrano, Edwin" w:date="2020-05-08T21:39:00Z">
          <w:r w:rsidRPr="00D76EC1" w:rsidDel="00D76EC1">
            <w:rPr>
              <w:rFonts w:ascii="Calibri" w:hAnsi="Calibri"/>
              <w:i/>
              <w:color w:val="0000CC"/>
              <w:sz w:val="24"/>
              <w:szCs w:val="24"/>
              <w:rPrChange w:id="193" w:author="Zambrano, Edwin" w:date="2020-05-08T21:39:00Z">
                <w:rPr>
                  <w:rFonts w:ascii="Calibri" w:hAnsi="Calibri"/>
                  <w:sz w:val="24"/>
                  <w:szCs w:val="24"/>
                </w:rPr>
              </w:rPrChange>
            </w:rPr>
            <w:delText>Codigo</w:delText>
          </w:r>
        </w:del>
      </w:ins>
      <w:ins w:id="194" w:author="Zambrano, Edwin" w:date="2020-05-08T21:39:00Z">
        <w:r w:rsidR="00D76EC1" w:rsidRPr="00D76EC1">
          <w:rPr>
            <w:rFonts w:ascii="Calibri" w:hAnsi="Calibri"/>
            <w:i/>
            <w:iCs/>
            <w:color w:val="0000CC"/>
            <w:sz w:val="24"/>
            <w:szCs w:val="24"/>
            <w:rPrChange w:id="195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Código</w:t>
        </w:r>
      </w:ins>
      <w:ins w:id="196" w:author="Alvarez, Veronica" w:date="2020-04-01T16:01:00Z">
        <w:r w:rsidRPr="00D76EC1">
          <w:rPr>
            <w:rFonts w:ascii="Calibri" w:hAnsi="Calibri"/>
            <w:i/>
            <w:color w:val="0000CC"/>
            <w:sz w:val="24"/>
            <w:szCs w:val="24"/>
            <w:rPrChange w:id="197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 xml:space="preserve"> Activo Fijo</w:t>
        </w:r>
      </w:ins>
    </w:p>
    <w:p w14:paraId="5E139902" w14:textId="7C069619" w:rsidR="005164F6" w:rsidRPr="00063AAC" w:rsidRDefault="005164F6">
      <w:pPr>
        <w:jc w:val="both"/>
        <w:rPr>
          <w:rFonts w:ascii="Calibri" w:hAnsi="Calibri"/>
          <w:sz w:val="24"/>
          <w:szCs w:val="24"/>
        </w:rPr>
        <w:sectPr w:rsidR="005164F6" w:rsidRPr="00063AAC" w:rsidSect="00936C6F">
          <w:type w:val="continuous"/>
          <w:pgSz w:w="11907" w:h="16840" w:code="9"/>
          <w:pgMar w:top="1134" w:right="1134" w:bottom="1134" w:left="1134" w:header="1134" w:footer="1134" w:gutter="0"/>
          <w:cols w:num="2" w:space="720" w:equalWidth="0">
            <w:col w:w="4465" w:space="708"/>
            <w:col w:w="4465"/>
          </w:cols>
        </w:sectPr>
        <w:pPrChange w:id="198" w:author="Alvarez, Veronica" w:date="2020-04-01T16:01:00Z">
          <w:pPr>
            <w:numPr>
              <w:numId w:val="27"/>
            </w:numPr>
            <w:tabs>
              <w:tab w:val="num" w:pos="360"/>
            </w:tabs>
            <w:ind w:left="360" w:firstLine="66"/>
            <w:jc w:val="both"/>
          </w:pPr>
        </w:pPrChange>
      </w:pPr>
    </w:p>
    <w:p w14:paraId="30E1C096" w14:textId="77777777" w:rsidR="00F678D8" w:rsidRPr="00063AAC" w:rsidRDefault="00F678D8" w:rsidP="00063AAC">
      <w:pPr>
        <w:numPr>
          <w:ilvl w:val="0"/>
          <w:numId w:val="27"/>
        </w:numPr>
        <w:ind w:firstLine="66"/>
        <w:jc w:val="both"/>
        <w:rPr>
          <w:rFonts w:ascii="Calibri" w:hAnsi="Calibri"/>
          <w:b/>
          <w:sz w:val="24"/>
          <w:szCs w:val="24"/>
        </w:rPr>
      </w:pPr>
      <w:r w:rsidRPr="00063AAC">
        <w:rPr>
          <w:rFonts w:ascii="Calibri" w:hAnsi="Calibri"/>
          <w:b/>
          <w:sz w:val="24"/>
          <w:szCs w:val="24"/>
        </w:rPr>
        <w:t xml:space="preserve">Impresoras, Comunicaciones y </w:t>
      </w:r>
      <w:proofErr w:type="spellStart"/>
      <w:r w:rsidRPr="00063AAC">
        <w:rPr>
          <w:rFonts w:ascii="Calibri" w:hAnsi="Calibri"/>
          <w:b/>
          <w:sz w:val="24"/>
          <w:szCs w:val="24"/>
        </w:rPr>
        <w:t>UPS’s</w:t>
      </w:r>
      <w:proofErr w:type="spellEnd"/>
      <w:r w:rsidRPr="00063AAC">
        <w:rPr>
          <w:rFonts w:ascii="Calibri" w:hAnsi="Calibri"/>
          <w:b/>
          <w:sz w:val="24"/>
          <w:szCs w:val="24"/>
        </w:rPr>
        <w:t xml:space="preserve"> </w:t>
      </w:r>
    </w:p>
    <w:p w14:paraId="5FA612AE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  <w:sectPr w:rsidR="00F678D8" w:rsidRPr="00063AAC" w:rsidSect="00F678D8">
          <w:type w:val="continuous"/>
          <w:pgSz w:w="11907" w:h="16840" w:code="9"/>
          <w:pgMar w:top="1134" w:right="1134" w:bottom="1134" w:left="1134" w:header="1134" w:footer="1134" w:gutter="0"/>
          <w:cols w:space="720"/>
        </w:sectPr>
      </w:pPr>
    </w:p>
    <w:p w14:paraId="01279566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Empresa</w:t>
      </w:r>
      <w:r w:rsidR="00784604">
        <w:rPr>
          <w:rFonts w:ascii="Calibri" w:hAnsi="Calibri"/>
          <w:sz w:val="24"/>
          <w:szCs w:val="24"/>
        </w:rPr>
        <w:t xml:space="preserve">        </w:t>
      </w:r>
    </w:p>
    <w:p w14:paraId="669B2B04" w14:textId="01E7F311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Ubicación </w:t>
      </w:r>
      <w:del w:id="199" w:author="Alvarez, Veronica" w:date="2020-04-01T16:01:00Z">
        <w:r w:rsidRPr="00063AAC" w:rsidDel="005164F6">
          <w:rPr>
            <w:rFonts w:ascii="Calibri" w:hAnsi="Calibri"/>
            <w:sz w:val="24"/>
            <w:szCs w:val="24"/>
          </w:rPr>
          <w:delText>Física</w:delText>
        </w:r>
      </w:del>
    </w:p>
    <w:p w14:paraId="69CE24CC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Usuario</w:t>
      </w:r>
    </w:p>
    <w:p w14:paraId="2466A471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Fecha de Compra</w:t>
      </w:r>
    </w:p>
    <w:p w14:paraId="10BF3FF8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Proveedor</w:t>
      </w:r>
    </w:p>
    <w:p w14:paraId="1405DA6C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Marca</w:t>
      </w:r>
    </w:p>
    <w:p w14:paraId="3F992618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Modelo</w:t>
      </w:r>
    </w:p>
    <w:p w14:paraId="71573DC8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Tipo</w:t>
      </w:r>
    </w:p>
    <w:p w14:paraId="3AEA2468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Número de Serie</w:t>
      </w:r>
    </w:p>
    <w:p w14:paraId="43838246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Referencia y/o Descripción</w:t>
      </w:r>
    </w:p>
    <w:p w14:paraId="27297EC3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Mantenimiento</w:t>
      </w:r>
    </w:p>
    <w:p w14:paraId="7DF0D5AE" w14:textId="77777777" w:rsidR="00F678D8" w:rsidRPr="00063AA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Responsable</w:t>
      </w:r>
    </w:p>
    <w:p w14:paraId="1B42620F" w14:textId="77777777" w:rsidR="00F678D8" w:rsidRPr="00063AAC" w:rsidRDefault="00F678D8" w:rsidP="00067294">
      <w:pPr>
        <w:jc w:val="both"/>
        <w:rPr>
          <w:rFonts w:ascii="Calibri" w:hAnsi="Calibri"/>
          <w:sz w:val="24"/>
          <w:szCs w:val="24"/>
        </w:rPr>
        <w:sectPr w:rsidR="00F678D8" w:rsidRPr="00063AAC" w:rsidSect="00936C6F">
          <w:type w:val="continuous"/>
          <w:pgSz w:w="11907" w:h="16840" w:code="9"/>
          <w:pgMar w:top="1134" w:right="1134" w:bottom="1134" w:left="1134" w:header="1134" w:footer="1134" w:gutter="0"/>
          <w:cols w:num="2" w:space="720" w:equalWidth="0">
            <w:col w:w="4465" w:space="708"/>
            <w:col w:w="4465"/>
          </w:cols>
        </w:sectPr>
      </w:pPr>
    </w:p>
    <w:p w14:paraId="5CB89803" w14:textId="6B0E1740" w:rsidR="00784604" w:rsidRPr="00067294" w:rsidRDefault="00784604" w:rsidP="00067294">
      <w:pPr>
        <w:numPr>
          <w:ilvl w:val="0"/>
          <w:numId w:val="27"/>
        </w:numPr>
        <w:ind w:firstLine="66"/>
        <w:jc w:val="both"/>
        <w:rPr>
          <w:rFonts w:ascii="Calibri" w:hAnsi="Calibri"/>
          <w:sz w:val="24"/>
          <w:szCs w:val="24"/>
        </w:rPr>
      </w:pPr>
      <w:proofErr w:type="spellStart"/>
      <w:r w:rsidRPr="00067294">
        <w:rPr>
          <w:rFonts w:ascii="Calibri" w:hAnsi="Calibri"/>
          <w:b/>
          <w:sz w:val="24"/>
          <w:szCs w:val="24"/>
        </w:rPr>
        <w:t>NVR’s</w:t>
      </w:r>
      <w:proofErr w:type="spellEnd"/>
      <w:ins w:id="200" w:author="Alvarez, Veronica" w:date="2020-04-01T16:13:00Z">
        <w:r w:rsidR="0084473A">
          <w:rPr>
            <w:rFonts w:ascii="Calibri" w:hAnsi="Calibri"/>
            <w:b/>
            <w:sz w:val="24"/>
            <w:szCs w:val="24"/>
          </w:rPr>
          <w:t>, Relojes</w:t>
        </w:r>
      </w:ins>
      <w:del w:id="201" w:author="Alvarez, Veronica" w:date="2020-04-01T16:13:00Z">
        <w:r w:rsidRPr="00067294" w:rsidDel="0084473A">
          <w:rPr>
            <w:rFonts w:ascii="Calibri" w:hAnsi="Calibri"/>
            <w:b/>
            <w:sz w:val="24"/>
            <w:szCs w:val="24"/>
          </w:rPr>
          <w:delText xml:space="preserve"> </w:delText>
        </w:r>
      </w:del>
    </w:p>
    <w:p w14:paraId="016FEFBD" w14:textId="77777777" w:rsidR="00CD3BA4" w:rsidRDefault="00CD3BA4" w:rsidP="0006729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02" w:author="Alvarez, Veronica" w:date="2020-04-01T16:05:00Z"/>
          <w:rFonts w:ascii="Calibri" w:hAnsi="Calibri"/>
          <w:sz w:val="24"/>
          <w:szCs w:val="24"/>
        </w:rPr>
        <w:sectPr w:rsidR="00CD3BA4" w:rsidSect="00F678D8">
          <w:type w:val="continuous"/>
          <w:pgSz w:w="11907" w:h="16840" w:code="9"/>
          <w:pgMar w:top="1134" w:right="1134" w:bottom="1134" w:left="1134" w:header="1134" w:footer="1134" w:gutter="0"/>
          <w:cols w:space="720"/>
        </w:sectPr>
      </w:pPr>
    </w:p>
    <w:p w14:paraId="30AC9EA1" w14:textId="550079C0" w:rsidR="00784604" w:rsidRPr="00067294" w:rsidRDefault="00784604" w:rsidP="0006729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7294">
        <w:rPr>
          <w:rFonts w:ascii="Calibri" w:hAnsi="Calibri"/>
          <w:sz w:val="24"/>
          <w:szCs w:val="24"/>
        </w:rPr>
        <w:t xml:space="preserve">Empresa </w:t>
      </w:r>
      <w:del w:id="203" w:author="Alvarez, Veronica" w:date="2020-04-01T16:08:00Z">
        <w:r w:rsidRPr="00067294" w:rsidDel="008410F6">
          <w:rPr>
            <w:rFonts w:ascii="Calibri" w:hAnsi="Calibri"/>
            <w:sz w:val="24"/>
            <w:szCs w:val="24"/>
          </w:rPr>
          <w:delText xml:space="preserve">    </w:delText>
        </w:r>
      </w:del>
      <w:r w:rsidRPr="00067294">
        <w:rPr>
          <w:rFonts w:ascii="Calibri" w:hAnsi="Calibri"/>
          <w:sz w:val="24"/>
          <w:szCs w:val="24"/>
        </w:rPr>
        <w:t xml:space="preserve">                                                                     </w:t>
      </w:r>
      <w:del w:id="204" w:author="Alvarez, Veronica" w:date="2020-04-01T16:05:00Z">
        <w:r w:rsidRPr="00067294" w:rsidDel="00CD3BA4">
          <w:rPr>
            <w:rFonts w:ascii="Calibri" w:hAnsi="Calibri"/>
            <w:sz w:val="24"/>
            <w:szCs w:val="24"/>
          </w:rPr>
          <w:delText xml:space="preserve">.    Modelo </w:delText>
        </w:r>
        <w:r w:rsidRPr="00067294" w:rsidDel="00CD3BA4">
          <w:rPr>
            <w:rFonts w:ascii="Calibri" w:hAnsi="Calibri"/>
            <w:sz w:val="24"/>
            <w:szCs w:val="24"/>
          </w:rPr>
          <w:tab/>
        </w:r>
      </w:del>
    </w:p>
    <w:p w14:paraId="694E63C6" w14:textId="6F21570E" w:rsidR="00784604" w:rsidRPr="00067294" w:rsidRDefault="00784604" w:rsidP="0078460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7294">
        <w:rPr>
          <w:rFonts w:ascii="Calibri" w:hAnsi="Calibri"/>
          <w:sz w:val="24"/>
          <w:szCs w:val="24"/>
        </w:rPr>
        <w:t>Ubicación</w:t>
      </w:r>
      <w:del w:id="205" w:author="Alvarez, Veronica" w:date="2020-04-01T16:05:00Z">
        <w:r w:rsidRPr="00067294" w:rsidDel="005D39ED">
          <w:rPr>
            <w:rFonts w:ascii="Calibri" w:hAnsi="Calibri"/>
            <w:sz w:val="24"/>
            <w:szCs w:val="24"/>
          </w:rPr>
          <w:delText xml:space="preserve"> Física</w:delText>
        </w:r>
      </w:del>
      <w:r w:rsidRPr="00067294">
        <w:rPr>
          <w:rFonts w:ascii="Calibri" w:hAnsi="Calibri"/>
          <w:sz w:val="24"/>
          <w:szCs w:val="24"/>
        </w:rPr>
        <w:t xml:space="preserve">                                                             </w:t>
      </w:r>
      <w:moveFromRangeStart w:id="206" w:author="Alvarez, Veronica" w:date="2020-04-01T16:06:00Z" w:name="move36649583"/>
      <w:moveFrom w:id="207" w:author="Alvarez, Veronica" w:date="2020-04-01T16:06:00Z">
        <w:r w:rsidRPr="00067294" w:rsidDel="00CD3BA4">
          <w:rPr>
            <w:rFonts w:ascii="Calibri" w:hAnsi="Calibri"/>
            <w:sz w:val="24"/>
            <w:szCs w:val="24"/>
          </w:rPr>
          <w:t>.   Tipo</w:t>
        </w:r>
      </w:moveFrom>
      <w:moveFromRangeEnd w:id="206"/>
    </w:p>
    <w:p w14:paraId="7F56823C" w14:textId="1AD984BF" w:rsidR="00784604" w:rsidRPr="00067294" w:rsidRDefault="00784604" w:rsidP="0078460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rFonts w:ascii="Calibri" w:hAnsi="Calibri"/>
          <w:sz w:val="24"/>
          <w:szCs w:val="24"/>
        </w:rPr>
      </w:pPr>
      <w:r w:rsidRPr="00067294">
        <w:rPr>
          <w:rFonts w:ascii="Calibri" w:hAnsi="Calibri"/>
          <w:sz w:val="24"/>
          <w:szCs w:val="24"/>
        </w:rPr>
        <w:t xml:space="preserve">Usuario                                                                            </w:t>
      </w:r>
      <w:moveFromRangeStart w:id="208" w:author="Alvarez, Veronica" w:date="2020-04-01T16:06:00Z" w:name="move36649591"/>
      <w:moveFrom w:id="209" w:author="Alvarez, Veronica" w:date="2020-04-01T16:06:00Z">
        <w:r w:rsidRPr="00067294" w:rsidDel="00CD3BA4">
          <w:rPr>
            <w:rFonts w:ascii="Calibri" w:hAnsi="Calibri"/>
            <w:sz w:val="24"/>
            <w:szCs w:val="24"/>
          </w:rPr>
          <w:t xml:space="preserve">.   Número de Serie                                 </w:t>
        </w:r>
      </w:moveFrom>
      <w:moveFromRangeEnd w:id="208"/>
    </w:p>
    <w:p w14:paraId="34CF39CC" w14:textId="7CCEC370" w:rsidR="00784604" w:rsidRPr="00067294" w:rsidRDefault="00784604">
      <w:pPr>
        <w:numPr>
          <w:ilvl w:val="0"/>
          <w:numId w:val="27"/>
        </w:numPr>
        <w:tabs>
          <w:tab w:val="left" w:pos="993"/>
        </w:tabs>
        <w:ind w:firstLine="349"/>
        <w:rPr>
          <w:rFonts w:ascii="Calibri" w:hAnsi="Calibri"/>
          <w:sz w:val="24"/>
          <w:szCs w:val="24"/>
        </w:rPr>
        <w:pPrChange w:id="210" w:author="Alvarez, Veronica" w:date="2020-04-01T16:06:00Z">
          <w:pPr>
            <w:numPr>
              <w:numId w:val="27"/>
            </w:numPr>
            <w:tabs>
              <w:tab w:val="num" w:pos="360"/>
              <w:tab w:val="left" w:pos="993"/>
            </w:tabs>
            <w:ind w:left="360" w:firstLine="349"/>
            <w:jc w:val="both"/>
          </w:pPr>
        </w:pPrChange>
      </w:pPr>
      <w:r w:rsidRPr="00067294">
        <w:rPr>
          <w:rFonts w:ascii="Calibri" w:hAnsi="Calibri"/>
          <w:sz w:val="24"/>
          <w:szCs w:val="24"/>
        </w:rPr>
        <w:t xml:space="preserve">Fecha de Compra                                                           </w:t>
      </w:r>
      <w:moveFromRangeStart w:id="211" w:author="Alvarez, Veronica" w:date="2020-04-01T16:06:00Z" w:name="move36649605"/>
      <w:moveFrom w:id="212" w:author="Alvarez, Veronica" w:date="2020-04-01T16:06:00Z">
        <w:r w:rsidRPr="00067294" w:rsidDel="00283419">
          <w:rPr>
            <w:rFonts w:ascii="Calibri" w:hAnsi="Calibri"/>
            <w:sz w:val="24"/>
            <w:szCs w:val="24"/>
          </w:rPr>
          <w:t>.  Referencia y/o Descripción</w:t>
        </w:r>
      </w:moveFrom>
      <w:moveFromRangeEnd w:id="211"/>
    </w:p>
    <w:p w14:paraId="728A80CF" w14:textId="1E19C685" w:rsidR="00CD3BA4" w:rsidRDefault="00784604" w:rsidP="0078460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13" w:author="Alvarez, Veronica" w:date="2020-04-01T16:06:00Z"/>
          <w:rFonts w:ascii="Calibri" w:hAnsi="Calibri"/>
          <w:sz w:val="24"/>
          <w:szCs w:val="24"/>
        </w:rPr>
      </w:pPr>
      <w:r w:rsidRPr="00067294">
        <w:rPr>
          <w:rFonts w:ascii="Calibri" w:hAnsi="Calibri"/>
          <w:sz w:val="24"/>
          <w:szCs w:val="24"/>
        </w:rPr>
        <w:t xml:space="preserve">Proveedor   </w:t>
      </w:r>
    </w:p>
    <w:p w14:paraId="5DE19230" w14:textId="31B22C48" w:rsidR="00283419" w:rsidRDefault="00283419" w:rsidP="0078460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14" w:author="Alvarez, Veronica" w:date="2020-04-01T16:05:00Z"/>
          <w:rFonts w:ascii="Calibri" w:hAnsi="Calibri"/>
          <w:sz w:val="24"/>
          <w:szCs w:val="24"/>
        </w:rPr>
      </w:pPr>
      <w:moveToRangeStart w:id="215" w:author="Alvarez, Veronica" w:date="2020-04-01T16:06:00Z" w:name="move36649616"/>
      <w:moveTo w:id="216" w:author="Alvarez, Veronica" w:date="2020-04-01T16:06:00Z">
        <w:r w:rsidRPr="00067294">
          <w:rPr>
            <w:rFonts w:ascii="Calibri" w:hAnsi="Calibri"/>
            <w:sz w:val="24"/>
            <w:szCs w:val="24"/>
          </w:rPr>
          <w:t xml:space="preserve">Marca  </w:t>
        </w:r>
      </w:moveTo>
      <w:moveToRangeEnd w:id="215"/>
    </w:p>
    <w:p w14:paraId="720ECAF2" w14:textId="31BD1591" w:rsidR="00CD3BA4" w:rsidRDefault="00CD3BA4" w:rsidP="00784604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17" w:author="Perez, Steeven" w:date="2020-07-07T07:49:00Z"/>
          <w:rFonts w:ascii="Calibri" w:hAnsi="Calibri"/>
          <w:sz w:val="24"/>
          <w:szCs w:val="24"/>
        </w:rPr>
      </w:pPr>
      <w:ins w:id="218" w:author="Alvarez, Veronica" w:date="2020-04-01T16:06:00Z">
        <w:r w:rsidRPr="00067294">
          <w:rPr>
            <w:rFonts w:ascii="Calibri" w:hAnsi="Calibri"/>
            <w:sz w:val="24"/>
            <w:szCs w:val="24"/>
          </w:rPr>
          <w:t>Modelo</w:t>
        </w:r>
      </w:ins>
      <w:del w:id="219" w:author="Alvarez, Veronica" w:date="2020-04-01T16:08:00Z">
        <w:r w:rsidR="00784604" w:rsidRPr="00067294" w:rsidDel="008410F6">
          <w:rPr>
            <w:rFonts w:ascii="Calibri" w:hAnsi="Calibri"/>
            <w:sz w:val="24"/>
            <w:szCs w:val="24"/>
          </w:rPr>
          <w:delText xml:space="preserve">    </w:delText>
        </w:r>
      </w:del>
    </w:p>
    <w:p w14:paraId="3DF122EF" w14:textId="77777777" w:rsidR="00F82992" w:rsidRDefault="00F82992" w:rsidP="00F82992">
      <w:pPr>
        <w:tabs>
          <w:tab w:val="left" w:pos="993"/>
        </w:tabs>
        <w:ind w:left="709"/>
        <w:jc w:val="both"/>
        <w:rPr>
          <w:ins w:id="220" w:author="Alvarez, Veronica" w:date="2020-04-01T16:06:00Z"/>
          <w:rFonts w:ascii="Calibri" w:hAnsi="Calibri"/>
          <w:sz w:val="24"/>
          <w:szCs w:val="24"/>
        </w:rPr>
        <w:pPrChange w:id="221" w:author="Perez, Steeven" w:date="2020-07-07T07:49:00Z">
          <w:pPr>
            <w:numPr>
              <w:numId w:val="27"/>
            </w:numPr>
            <w:tabs>
              <w:tab w:val="num" w:pos="360"/>
              <w:tab w:val="left" w:pos="993"/>
            </w:tabs>
            <w:ind w:left="360" w:firstLine="349"/>
            <w:jc w:val="both"/>
          </w:pPr>
        </w:pPrChange>
      </w:pPr>
    </w:p>
    <w:p w14:paraId="0CE926A5" w14:textId="20335B89" w:rsidR="00784604" w:rsidDel="00283419" w:rsidRDefault="00CD3BA4" w:rsidP="00283419">
      <w:pPr>
        <w:tabs>
          <w:tab w:val="left" w:pos="993"/>
        </w:tabs>
        <w:rPr>
          <w:del w:id="222" w:author="Alvarez, Veronica" w:date="2020-04-01T16:06:00Z"/>
          <w:rFonts w:ascii="Calibri" w:hAnsi="Calibri"/>
          <w:sz w:val="24"/>
          <w:szCs w:val="24"/>
        </w:rPr>
      </w:pPr>
      <w:moveToRangeStart w:id="223" w:author="Alvarez, Veronica" w:date="2020-04-01T16:06:00Z" w:name="move36649583"/>
      <w:moveTo w:id="224" w:author="Alvarez, Veronica" w:date="2020-04-01T16:06:00Z">
        <w:del w:id="225" w:author="Alvarez, Veronica" w:date="2020-04-01T16:07:00Z">
          <w:r w:rsidRPr="00067294" w:rsidDel="00283419">
            <w:rPr>
              <w:rFonts w:ascii="Calibri" w:hAnsi="Calibri"/>
              <w:sz w:val="24"/>
              <w:szCs w:val="24"/>
            </w:rPr>
            <w:delText xml:space="preserve">.   </w:delText>
          </w:r>
        </w:del>
        <w:r w:rsidRPr="00067294">
          <w:rPr>
            <w:rFonts w:ascii="Calibri" w:hAnsi="Calibri"/>
            <w:sz w:val="24"/>
            <w:szCs w:val="24"/>
          </w:rPr>
          <w:t>Tipo</w:t>
        </w:r>
      </w:moveTo>
      <w:moveToRangeEnd w:id="223"/>
      <w:del w:id="226" w:author="Alvarez, Veronica" w:date="2020-04-01T16:07:00Z">
        <w:r w:rsidR="00784604" w:rsidRPr="00067294" w:rsidDel="00283419">
          <w:rPr>
            <w:rFonts w:ascii="Calibri" w:hAnsi="Calibri"/>
            <w:sz w:val="24"/>
            <w:szCs w:val="24"/>
          </w:rPr>
          <w:delText xml:space="preserve">                                                                .  </w:delText>
        </w:r>
      </w:del>
      <w:del w:id="227" w:author="Alvarez, Veronica" w:date="2020-04-01T16:06:00Z">
        <w:r w:rsidR="00784604" w:rsidRPr="00067294" w:rsidDel="00283419">
          <w:rPr>
            <w:rFonts w:ascii="Calibri" w:hAnsi="Calibri"/>
            <w:sz w:val="24"/>
            <w:szCs w:val="24"/>
          </w:rPr>
          <w:delText>Mantenimiento</w:delText>
        </w:r>
      </w:del>
    </w:p>
    <w:p w14:paraId="6D4B4DD7" w14:textId="77777777" w:rsidR="00283419" w:rsidRDefault="00283419" w:rsidP="00283419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28" w:author="Alvarez, Veronica" w:date="2020-04-01T16:08:00Z"/>
          <w:rFonts w:ascii="Calibri" w:hAnsi="Calibri"/>
          <w:sz w:val="24"/>
          <w:szCs w:val="24"/>
        </w:rPr>
      </w:pPr>
    </w:p>
    <w:p w14:paraId="677C521E" w14:textId="2A854488" w:rsidR="00784604" w:rsidDel="0084473A" w:rsidRDefault="00784604" w:rsidP="0084473A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29" w:author="Alvarez, Veronica" w:date="2020-04-01T16:07:00Z"/>
          <w:rFonts w:ascii="Calibri" w:hAnsi="Calibri"/>
          <w:sz w:val="24"/>
          <w:szCs w:val="24"/>
        </w:rPr>
      </w:pPr>
      <w:moveFromRangeStart w:id="230" w:author="Alvarez, Veronica" w:date="2020-04-01T16:06:00Z" w:name="move36649616"/>
      <w:moveFrom w:id="231" w:author="Alvarez, Veronica" w:date="2020-04-01T16:06:00Z">
        <w:del w:id="232" w:author="Alvarez, Veronica" w:date="2020-04-01T16:06:00Z">
          <w:r w:rsidRPr="00283419" w:rsidDel="00283419">
            <w:rPr>
              <w:rFonts w:ascii="Calibri" w:hAnsi="Calibri"/>
              <w:sz w:val="24"/>
              <w:szCs w:val="24"/>
            </w:rPr>
            <w:delText xml:space="preserve">Marca  </w:delText>
          </w:r>
        </w:del>
      </w:moveFrom>
      <w:moveFromRangeEnd w:id="230"/>
      <w:del w:id="233" w:author="Alvarez, Veronica" w:date="2020-04-01T16:06:00Z">
        <w:r w:rsidRPr="00283419" w:rsidDel="00283419">
          <w:rPr>
            <w:rFonts w:ascii="Calibri" w:hAnsi="Calibri"/>
            <w:sz w:val="24"/>
            <w:szCs w:val="24"/>
          </w:rPr>
          <w:delText xml:space="preserve">       </w:delText>
        </w:r>
      </w:del>
      <w:moveToRangeStart w:id="234" w:author="Alvarez, Veronica" w:date="2020-04-01T16:06:00Z" w:name="move36649591"/>
      <w:moveTo w:id="235" w:author="Alvarez, Veronica" w:date="2020-04-01T16:06:00Z">
        <w:del w:id="236" w:author="Alvarez, Veronica" w:date="2020-04-01T16:07:00Z">
          <w:r w:rsidR="00CD3BA4" w:rsidRPr="00283419" w:rsidDel="00283419">
            <w:rPr>
              <w:rFonts w:ascii="Calibri" w:hAnsi="Calibri"/>
              <w:sz w:val="24"/>
              <w:szCs w:val="24"/>
            </w:rPr>
            <w:delText xml:space="preserve">.   </w:delText>
          </w:r>
        </w:del>
        <w:r w:rsidR="00CD3BA4" w:rsidRPr="00283419">
          <w:rPr>
            <w:rFonts w:ascii="Calibri" w:hAnsi="Calibri"/>
            <w:sz w:val="24"/>
            <w:szCs w:val="24"/>
          </w:rPr>
          <w:t>Número de Serie</w:t>
        </w:r>
        <w:del w:id="237" w:author="Alvarez, Veronica" w:date="2020-04-01T16:08:00Z">
          <w:r w:rsidR="00CD3BA4" w:rsidRPr="00283419" w:rsidDel="008410F6">
            <w:rPr>
              <w:rFonts w:ascii="Calibri" w:hAnsi="Calibri"/>
              <w:sz w:val="24"/>
              <w:szCs w:val="24"/>
            </w:rPr>
            <w:delText xml:space="preserve">                                 </w:delText>
          </w:r>
        </w:del>
      </w:moveTo>
      <w:moveToRangeEnd w:id="234"/>
      <w:del w:id="238" w:author="Alvarez, Veronica" w:date="2020-04-01T16:08:00Z">
        <w:r w:rsidRPr="00283419" w:rsidDel="008410F6">
          <w:rPr>
            <w:rFonts w:ascii="Calibri" w:hAnsi="Calibri"/>
            <w:sz w:val="24"/>
            <w:szCs w:val="24"/>
          </w:rPr>
          <w:delText xml:space="preserve">                                                                      .  </w:delText>
        </w:r>
      </w:del>
      <w:moveFromRangeStart w:id="239" w:author="Alvarez, Veronica" w:date="2020-04-01T16:07:00Z" w:name="move36649686"/>
      <w:moveFrom w:id="240" w:author="Alvarez, Veronica" w:date="2020-04-01T16:07:00Z">
        <w:r w:rsidRPr="00283419" w:rsidDel="00283419">
          <w:rPr>
            <w:rFonts w:ascii="Calibri" w:hAnsi="Calibri"/>
            <w:sz w:val="24"/>
            <w:szCs w:val="24"/>
          </w:rPr>
          <w:t>Responsable</w:t>
        </w:r>
      </w:moveFrom>
      <w:moveFromRangeEnd w:id="239"/>
    </w:p>
    <w:p w14:paraId="16DCE176" w14:textId="77777777" w:rsidR="0084473A" w:rsidRDefault="0084473A" w:rsidP="0084473A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41" w:author="Alvarez, Veronica" w:date="2020-04-01T16:12:00Z"/>
          <w:rFonts w:ascii="Calibri" w:hAnsi="Calibri"/>
          <w:sz w:val="24"/>
          <w:szCs w:val="24"/>
        </w:rPr>
      </w:pPr>
    </w:p>
    <w:p w14:paraId="1785EF0D" w14:textId="48679169" w:rsidR="008410F6" w:rsidRPr="0084473A" w:rsidRDefault="0084473A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42" w:author="Alvarez, Veronica" w:date="2020-04-01T16:08:00Z"/>
          <w:rFonts w:ascii="Calibri" w:hAnsi="Calibri"/>
          <w:sz w:val="24"/>
          <w:szCs w:val="24"/>
        </w:rPr>
      </w:pPr>
      <w:proofErr w:type="spellStart"/>
      <w:ins w:id="243" w:author="Alvarez, Veronica" w:date="2020-04-01T16:12:00Z">
        <w:r w:rsidRPr="0084473A">
          <w:rPr>
            <w:rFonts w:ascii="Calibri" w:hAnsi="Calibri"/>
            <w:sz w:val="24"/>
            <w:szCs w:val="24"/>
          </w:rPr>
          <w:t>Ip</w:t>
        </w:r>
      </w:ins>
      <w:proofErr w:type="spellEnd"/>
    </w:p>
    <w:p w14:paraId="232CABCE" w14:textId="78212941" w:rsidR="00283419" w:rsidRPr="00283419" w:rsidRDefault="00283419">
      <w:pPr>
        <w:numPr>
          <w:ilvl w:val="0"/>
          <w:numId w:val="27"/>
        </w:numPr>
        <w:tabs>
          <w:tab w:val="left" w:pos="993"/>
        </w:tabs>
        <w:ind w:firstLine="349"/>
        <w:rPr>
          <w:moveTo w:id="244" w:author="Alvarez, Veronica" w:date="2020-04-01T16:06:00Z"/>
          <w:rFonts w:ascii="Calibri" w:hAnsi="Calibri"/>
          <w:sz w:val="24"/>
          <w:szCs w:val="24"/>
        </w:rPr>
      </w:pPr>
      <w:moveToRangeStart w:id="245" w:author="Alvarez, Veronica" w:date="2020-04-01T16:06:00Z" w:name="move36649605"/>
      <w:moveTo w:id="246" w:author="Alvarez, Veronica" w:date="2020-04-01T16:06:00Z">
        <w:del w:id="247" w:author="Alvarez, Veronica" w:date="2020-04-01T16:07:00Z">
          <w:r w:rsidRPr="00283419" w:rsidDel="00283419">
            <w:rPr>
              <w:rFonts w:ascii="Calibri" w:hAnsi="Calibri"/>
              <w:sz w:val="24"/>
              <w:szCs w:val="24"/>
            </w:rPr>
            <w:delText xml:space="preserve">.  </w:delText>
          </w:r>
        </w:del>
        <w:r w:rsidRPr="00283419">
          <w:rPr>
            <w:rFonts w:ascii="Calibri" w:hAnsi="Calibri"/>
            <w:sz w:val="24"/>
            <w:szCs w:val="24"/>
          </w:rPr>
          <w:t>Referencia y/o Descripción</w:t>
        </w:r>
      </w:moveTo>
    </w:p>
    <w:moveToRangeEnd w:id="245"/>
    <w:p w14:paraId="792E1F2F" w14:textId="77777777" w:rsidR="00283419" w:rsidRPr="00067294" w:rsidRDefault="00283419" w:rsidP="00283419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48" w:author="Alvarez, Veronica" w:date="2020-04-01T16:07:00Z"/>
          <w:rFonts w:ascii="Calibri" w:hAnsi="Calibri"/>
          <w:sz w:val="24"/>
          <w:szCs w:val="24"/>
        </w:rPr>
      </w:pPr>
      <w:ins w:id="249" w:author="Alvarez, Veronica" w:date="2020-04-01T16:07:00Z">
        <w:r w:rsidRPr="00067294">
          <w:rPr>
            <w:rFonts w:ascii="Calibri" w:hAnsi="Calibri"/>
            <w:sz w:val="24"/>
            <w:szCs w:val="24"/>
          </w:rPr>
          <w:t>Mantenimiento</w:t>
        </w:r>
      </w:ins>
    </w:p>
    <w:p w14:paraId="33D368EB" w14:textId="77777777" w:rsidR="002D0C9B" w:rsidRDefault="00283419" w:rsidP="002D0C9B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ins w:id="250" w:author="Alvarez, Veronica" w:date="2020-04-01T16:09:00Z"/>
          <w:rFonts w:ascii="Calibri" w:hAnsi="Calibri"/>
          <w:sz w:val="24"/>
          <w:szCs w:val="24"/>
        </w:rPr>
      </w:pPr>
      <w:moveToRangeStart w:id="251" w:author="Alvarez, Veronica" w:date="2020-04-01T16:07:00Z" w:name="move36649686"/>
      <w:moveTo w:id="252" w:author="Alvarez, Veronica" w:date="2020-04-01T16:07:00Z">
        <w:r w:rsidRPr="002D0C9B">
          <w:rPr>
            <w:rFonts w:ascii="Calibri" w:hAnsi="Calibri"/>
            <w:sz w:val="24"/>
            <w:szCs w:val="24"/>
          </w:rPr>
          <w:t>Responsable</w:t>
        </w:r>
      </w:moveTo>
      <w:moveToRangeEnd w:id="251"/>
    </w:p>
    <w:p w14:paraId="23BE7BF7" w14:textId="77777777" w:rsidR="002D0C9B" w:rsidRDefault="002D0C9B" w:rsidP="009401EB">
      <w:pPr>
        <w:jc w:val="both"/>
        <w:rPr>
          <w:ins w:id="253" w:author="Zambrano, Edwin" w:date="2020-05-09T01:17:00Z"/>
          <w:rFonts w:ascii="Calibri" w:hAnsi="Calibri"/>
          <w:b/>
          <w:sz w:val="24"/>
          <w:szCs w:val="24"/>
        </w:rPr>
      </w:pPr>
    </w:p>
    <w:p w14:paraId="7B097BF5" w14:textId="77777777" w:rsidR="009401EB" w:rsidRDefault="009401EB">
      <w:pPr>
        <w:jc w:val="both"/>
        <w:rPr>
          <w:ins w:id="254" w:author="Alvarez, Veronica" w:date="2020-04-01T16:09:00Z"/>
          <w:rFonts w:ascii="Calibri" w:hAnsi="Calibri"/>
          <w:b/>
          <w:sz w:val="24"/>
          <w:szCs w:val="24"/>
        </w:rPr>
        <w:sectPr w:rsidR="009401EB" w:rsidSect="002D0C9B">
          <w:type w:val="continuous"/>
          <w:pgSz w:w="11907" w:h="16840" w:code="9"/>
          <w:pgMar w:top="1134" w:right="1134" w:bottom="1134" w:left="1134" w:header="1134" w:footer="1134" w:gutter="0"/>
          <w:cols w:num="2" w:space="720"/>
          <w:sectPrChange w:id="255" w:author="Alvarez, Veronica" w:date="2020-04-01T16:09:00Z">
            <w:sectPr w:rsidR="009401EB" w:rsidSect="002D0C9B">
              <w:pgMar w:top="1134" w:right="1134" w:bottom="1134" w:left="1134" w:header="1134" w:footer="1134" w:gutter="0"/>
              <w:cols w:num="1"/>
            </w:sectPr>
          </w:sectPrChange>
        </w:sectPr>
        <w:pPrChange w:id="256" w:author="Zambrano, Edwin" w:date="2020-05-09T01:17:00Z">
          <w:pPr>
            <w:numPr>
              <w:numId w:val="27"/>
            </w:numPr>
            <w:tabs>
              <w:tab w:val="num" w:pos="360"/>
            </w:tabs>
            <w:ind w:left="360" w:firstLine="66"/>
            <w:jc w:val="both"/>
          </w:pPr>
        </w:pPrChange>
      </w:pPr>
    </w:p>
    <w:p w14:paraId="2767425C" w14:textId="0C5D0987" w:rsidR="00F678D8" w:rsidRPr="00067294" w:rsidDel="0084473A" w:rsidRDefault="00F678D8" w:rsidP="00067294">
      <w:pPr>
        <w:numPr>
          <w:ilvl w:val="0"/>
          <w:numId w:val="27"/>
        </w:numPr>
        <w:ind w:firstLine="66"/>
        <w:jc w:val="both"/>
        <w:rPr>
          <w:del w:id="257" w:author="Alvarez, Veronica" w:date="2020-04-01T16:13:00Z"/>
          <w:rFonts w:ascii="Calibri" w:hAnsi="Calibri"/>
          <w:sz w:val="24"/>
          <w:szCs w:val="24"/>
        </w:rPr>
        <w:sectPr w:rsidR="00F678D8" w:rsidRPr="00067294" w:rsidDel="0084473A" w:rsidSect="00F678D8">
          <w:type w:val="continuous"/>
          <w:pgSz w:w="11907" w:h="16840" w:code="9"/>
          <w:pgMar w:top="1134" w:right="1134" w:bottom="1134" w:left="1134" w:header="1134" w:footer="1134" w:gutter="0"/>
          <w:cols w:space="720"/>
        </w:sectPr>
      </w:pPr>
      <w:del w:id="258" w:author="Alvarez, Veronica" w:date="2020-04-01T16:13:00Z">
        <w:r w:rsidRPr="00063AAC" w:rsidDel="0084473A">
          <w:rPr>
            <w:rFonts w:ascii="Calibri" w:hAnsi="Calibri"/>
            <w:b/>
            <w:sz w:val="24"/>
            <w:szCs w:val="24"/>
          </w:rPr>
          <w:delText>Producción</w:delText>
        </w:r>
      </w:del>
    </w:p>
    <w:p w14:paraId="3F6987C2" w14:textId="68434473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59" w:author="Alvarez, Veronica" w:date="2020-04-01T16:13:00Z"/>
          <w:rFonts w:ascii="Calibri" w:hAnsi="Calibri"/>
          <w:sz w:val="24"/>
          <w:szCs w:val="24"/>
        </w:rPr>
      </w:pPr>
      <w:del w:id="260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Empresa</w:delText>
        </w:r>
      </w:del>
    </w:p>
    <w:p w14:paraId="4E89EA21" w14:textId="77A5E9C2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61" w:author="Alvarez, Veronica" w:date="2020-04-01T16:13:00Z"/>
          <w:rFonts w:ascii="Calibri" w:hAnsi="Calibri"/>
          <w:sz w:val="24"/>
          <w:szCs w:val="24"/>
        </w:rPr>
      </w:pPr>
      <w:del w:id="262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Ubicación</w:delText>
        </w:r>
      </w:del>
    </w:p>
    <w:p w14:paraId="1BE7C6DD" w14:textId="3305AC97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63" w:author="Alvarez, Veronica" w:date="2020-04-01T16:13:00Z"/>
          <w:rFonts w:ascii="Calibri" w:hAnsi="Calibri"/>
          <w:sz w:val="24"/>
          <w:szCs w:val="24"/>
        </w:rPr>
      </w:pPr>
      <w:del w:id="264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Máquina</w:delText>
        </w:r>
      </w:del>
    </w:p>
    <w:p w14:paraId="25C4BBB7" w14:textId="7BBAF318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65" w:author="Alvarez, Veronica" w:date="2020-04-01T16:13:00Z"/>
          <w:rFonts w:ascii="Calibri" w:hAnsi="Calibri"/>
          <w:sz w:val="24"/>
          <w:szCs w:val="24"/>
        </w:rPr>
      </w:pPr>
      <w:del w:id="266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Equipo</w:delText>
        </w:r>
      </w:del>
    </w:p>
    <w:p w14:paraId="07623480" w14:textId="4E0CE28B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67" w:author="Alvarez, Veronica" w:date="2020-04-01T16:13:00Z"/>
          <w:rFonts w:ascii="Calibri" w:hAnsi="Calibri"/>
          <w:sz w:val="24"/>
          <w:szCs w:val="24"/>
        </w:rPr>
      </w:pPr>
      <w:del w:id="268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Fecha Compra</w:delText>
        </w:r>
        <w:r w:rsidRPr="00063AAC" w:rsidDel="0084473A">
          <w:rPr>
            <w:rFonts w:ascii="Calibri" w:hAnsi="Calibri"/>
            <w:sz w:val="24"/>
            <w:szCs w:val="24"/>
          </w:rPr>
          <w:tab/>
        </w:r>
      </w:del>
    </w:p>
    <w:p w14:paraId="5D84BDE2" w14:textId="5F5BCE07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69" w:author="Alvarez, Veronica" w:date="2020-04-01T16:13:00Z"/>
          <w:rFonts w:ascii="Calibri" w:hAnsi="Calibri"/>
          <w:sz w:val="24"/>
          <w:szCs w:val="24"/>
        </w:rPr>
      </w:pPr>
      <w:del w:id="270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Proveedor</w:delText>
        </w:r>
      </w:del>
    </w:p>
    <w:p w14:paraId="48756776" w14:textId="5FFBD315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71" w:author="Alvarez, Veronica" w:date="2020-04-01T16:13:00Z"/>
          <w:rFonts w:ascii="Calibri" w:hAnsi="Calibri"/>
          <w:sz w:val="24"/>
          <w:szCs w:val="24"/>
        </w:rPr>
      </w:pPr>
      <w:del w:id="272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Marca</w:delText>
        </w:r>
      </w:del>
    </w:p>
    <w:p w14:paraId="5B0EE3F8" w14:textId="5ADDC616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73" w:author="Alvarez, Veronica" w:date="2020-04-01T16:13:00Z"/>
          <w:rFonts w:ascii="Calibri" w:hAnsi="Calibri"/>
          <w:sz w:val="24"/>
          <w:szCs w:val="24"/>
        </w:rPr>
      </w:pPr>
      <w:del w:id="274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Modelo</w:delText>
        </w:r>
      </w:del>
    </w:p>
    <w:p w14:paraId="654C9395" w14:textId="090524B2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75" w:author="Alvarez, Veronica" w:date="2020-04-01T16:13:00Z"/>
          <w:rFonts w:ascii="Calibri" w:hAnsi="Calibri"/>
          <w:sz w:val="24"/>
          <w:szCs w:val="24"/>
        </w:rPr>
      </w:pPr>
      <w:del w:id="276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Número de serie</w:delText>
        </w:r>
      </w:del>
    </w:p>
    <w:p w14:paraId="45C6A9F3" w14:textId="255D66F4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77" w:author="Alvarez, Veronica" w:date="2020-04-01T16:13:00Z"/>
          <w:rFonts w:ascii="Calibri" w:hAnsi="Calibri"/>
          <w:sz w:val="24"/>
          <w:szCs w:val="24"/>
        </w:rPr>
      </w:pPr>
      <w:del w:id="278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Referencia y/o descripción</w:delText>
        </w:r>
      </w:del>
    </w:p>
    <w:p w14:paraId="71729B8D" w14:textId="0B437184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79" w:author="Alvarez, Veronica" w:date="2020-04-01T16:13:00Z"/>
          <w:rFonts w:ascii="Calibri" w:hAnsi="Calibri"/>
          <w:sz w:val="24"/>
          <w:szCs w:val="24"/>
        </w:rPr>
      </w:pPr>
      <w:del w:id="280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IT</w:delText>
        </w:r>
      </w:del>
    </w:p>
    <w:p w14:paraId="54C66CFA" w14:textId="35668462" w:rsidR="00F678D8" w:rsidRPr="00063AAC" w:rsidDel="0084473A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281" w:author="Alvarez, Veronica" w:date="2020-04-01T16:13:00Z"/>
          <w:rFonts w:ascii="Calibri" w:hAnsi="Calibri"/>
          <w:sz w:val="24"/>
          <w:szCs w:val="24"/>
        </w:rPr>
      </w:pPr>
      <w:del w:id="282" w:author="Alvarez, Veronica" w:date="2020-04-01T16:13:00Z">
        <w:r w:rsidRPr="00063AAC" w:rsidDel="0084473A">
          <w:rPr>
            <w:rFonts w:ascii="Calibri" w:hAnsi="Calibri"/>
            <w:sz w:val="24"/>
            <w:szCs w:val="24"/>
          </w:rPr>
          <w:delText>Responsable</w:delText>
        </w:r>
      </w:del>
    </w:p>
    <w:p w14:paraId="5B4F9D4B" w14:textId="38F17C9E" w:rsidR="00F678D8" w:rsidRPr="00063AAC" w:rsidDel="0084473A" w:rsidRDefault="00F678D8" w:rsidP="00063AAC">
      <w:pPr>
        <w:ind w:left="708"/>
        <w:jc w:val="both"/>
        <w:rPr>
          <w:del w:id="283" w:author="Alvarez, Veronica" w:date="2020-04-01T16:13:00Z"/>
          <w:rFonts w:ascii="Calibri" w:hAnsi="Calibri"/>
          <w:sz w:val="24"/>
          <w:szCs w:val="24"/>
        </w:rPr>
        <w:sectPr w:rsidR="00F678D8" w:rsidRPr="00063AAC" w:rsidDel="0084473A" w:rsidSect="00936C6F">
          <w:type w:val="continuous"/>
          <w:pgSz w:w="11907" w:h="16840" w:code="9"/>
          <w:pgMar w:top="1134" w:right="1134" w:bottom="1134" w:left="1134" w:header="1134" w:footer="1134" w:gutter="0"/>
          <w:cols w:num="2" w:space="720" w:equalWidth="0">
            <w:col w:w="4465" w:space="708"/>
            <w:col w:w="4465"/>
          </w:cols>
        </w:sectPr>
      </w:pPr>
    </w:p>
    <w:p w14:paraId="1852245C" w14:textId="23468B26" w:rsidR="00F678D8" w:rsidRPr="00063AAC" w:rsidDel="0084473A" w:rsidRDefault="00F678D8" w:rsidP="00063AAC">
      <w:pPr>
        <w:ind w:left="708"/>
        <w:jc w:val="both"/>
        <w:rPr>
          <w:del w:id="284" w:author="Alvarez, Veronica" w:date="2020-04-01T16:13:00Z"/>
          <w:rFonts w:ascii="Calibri" w:hAnsi="Calibri"/>
          <w:sz w:val="24"/>
          <w:szCs w:val="24"/>
        </w:rPr>
      </w:pPr>
    </w:p>
    <w:p w14:paraId="2249964B" w14:textId="77777777" w:rsidR="00F678D8" w:rsidRPr="00C358BD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Mantenimiento Preventivo</w:t>
      </w:r>
    </w:p>
    <w:p w14:paraId="7C178FE9" w14:textId="619AB22D" w:rsidR="00F678D8" w:rsidRPr="00A2597F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1F5C31">
        <w:rPr>
          <w:rFonts w:ascii="Calibri" w:hAnsi="Calibri"/>
          <w:sz w:val="24"/>
          <w:szCs w:val="24"/>
        </w:rPr>
        <w:t>El Gerente de Sistemas define en la Lista de Hardware (</w:t>
      </w:r>
      <w:ins w:id="285" w:author="Perez, Steeven" w:date="2020-07-06T22:49:00Z">
        <w:r w:rsidR="00FB0208">
          <w:rPr>
            <w:rFonts w:ascii="Calibri" w:hAnsi="Calibri"/>
            <w:sz w:val="24"/>
            <w:szCs w:val="24"/>
          </w:rPr>
          <w:t>SGI-TRI-18ª)</w:t>
        </w:r>
      </w:ins>
      <w:del w:id="286" w:author="Perez, Steeven" w:date="2020-07-06T22:49:00Z">
        <w:r w:rsidRPr="001F5C31" w:rsidDel="00FB0208">
          <w:rPr>
            <w:rFonts w:ascii="Calibri" w:hAnsi="Calibri"/>
            <w:sz w:val="24"/>
            <w:szCs w:val="24"/>
          </w:rPr>
          <w:delText>LHW-630)</w:delText>
        </w:r>
      </w:del>
      <w:r w:rsidRPr="001F5C31">
        <w:rPr>
          <w:rFonts w:ascii="Calibri" w:hAnsi="Calibri"/>
          <w:sz w:val="24"/>
          <w:szCs w:val="24"/>
        </w:rPr>
        <w:t xml:space="preserve"> la frecuencia y el responsable del mantenimiento pre</w:t>
      </w:r>
      <w:r w:rsidRPr="003938EE">
        <w:rPr>
          <w:rFonts w:ascii="Calibri" w:hAnsi="Calibri"/>
          <w:sz w:val="24"/>
          <w:szCs w:val="24"/>
        </w:rPr>
        <w:t xml:space="preserve">ventivo para cada componente de hardware. La responsabilidad sobre los equipos de producción está asignada a las áreas de mantenimiento </w:t>
      </w:r>
      <w:r w:rsidRPr="003938EE">
        <w:rPr>
          <w:rFonts w:ascii="Calibri" w:hAnsi="Calibri"/>
          <w:sz w:val="24"/>
          <w:szCs w:val="24"/>
        </w:rPr>
        <w:lastRenderedPageBreak/>
        <w:t xml:space="preserve">de </w:t>
      </w:r>
      <w:del w:id="287" w:author="Alvarez, Veronica" w:date="2020-04-01T16:20:00Z">
        <w:r w:rsidRPr="003938EE" w:rsidDel="00030897">
          <w:rPr>
            <w:rFonts w:ascii="Calibri" w:hAnsi="Calibri"/>
            <w:sz w:val="24"/>
            <w:szCs w:val="24"/>
          </w:rPr>
          <w:delText xml:space="preserve">cada </w:delText>
        </w:r>
      </w:del>
      <w:ins w:id="288" w:author="Alvarez, Veronica" w:date="2020-04-01T16:20:00Z">
        <w:r w:rsidR="00030897">
          <w:rPr>
            <w:rFonts w:ascii="Calibri" w:hAnsi="Calibri"/>
            <w:sz w:val="24"/>
            <w:szCs w:val="24"/>
          </w:rPr>
          <w:t>la</w:t>
        </w:r>
        <w:r w:rsidR="00030897" w:rsidRPr="003938EE">
          <w:rPr>
            <w:rFonts w:ascii="Calibri" w:hAnsi="Calibri"/>
            <w:sz w:val="24"/>
            <w:szCs w:val="24"/>
          </w:rPr>
          <w:t xml:space="preserve"> </w:t>
        </w:r>
      </w:ins>
      <w:r w:rsidRPr="003938EE">
        <w:rPr>
          <w:rFonts w:ascii="Calibri" w:hAnsi="Calibri"/>
          <w:sz w:val="24"/>
          <w:szCs w:val="24"/>
        </w:rPr>
        <w:t>fábrica</w:t>
      </w:r>
      <w:del w:id="289" w:author="Alvarez, Veronica" w:date="2020-04-01T16:20:00Z">
        <w:r w:rsidRPr="003938EE" w:rsidDel="00030897">
          <w:rPr>
            <w:rFonts w:ascii="Calibri" w:hAnsi="Calibri"/>
            <w:sz w:val="24"/>
            <w:szCs w:val="24"/>
          </w:rPr>
          <w:delText xml:space="preserve"> (Tecnova y Trilex)</w:delText>
        </w:r>
      </w:del>
      <w:ins w:id="290" w:author="Alvarez, Veronica" w:date="2020-04-01T16:20:00Z">
        <w:r w:rsidR="00030897">
          <w:rPr>
            <w:rFonts w:ascii="Calibri" w:hAnsi="Calibri"/>
            <w:sz w:val="24"/>
            <w:szCs w:val="24"/>
          </w:rPr>
          <w:t xml:space="preserve"> (Trilex)</w:t>
        </w:r>
      </w:ins>
      <w:r w:rsidRPr="003938EE">
        <w:rPr>
          <w:rFonts w:ascii="Calibri" w:hAnsi="Calibri"/>
          <w:sz w:val="24"/>
          <w:szCs w:val="24"/>
        </w:rPr>
        <w:t>, el Departamento de Sistemas actúa como apoyo de primer nivel en las labores de resta</w:t>
      </w:r>
      <w:r w:rsidRPr="00A2597F">
        <w:rPr>
          <w:rFonts w:ascii="Calibri" w:hAnsi="Calibri"/>
          <w:sz w:val="24"/>
          <w:szCs w:val="24"/>
        </w:rPr>
        <w:t>uración del software operativo de los equipos mencionados.</w:t>
      </w:r>
    </w:p>
    <w:p w14:paraId="2EF8E797" w14:textId="649EC5C0" w:rsidR="00F678D8" w:rsidRPr="00063AAC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B929F7">
        <w:rPr>
          <w:rFonts w:ascii="Calibri" w:hAnsi="Calibri"/>
          <w:sz w:val="24"/>
          <w:szCs w:val="24"/>
        </w:rPr>
        <w:t xml:space="preserve">El mantenimiento preventivo es realizado por personal calificado, sea interno del departamento de Sistemas, o por proveedores, según lo indicado en </w:t>
      </w:r>
      <w:smartTag w:uri="urn:schemas-microsoft-com:office:smarttags" w:element="PersonName">
        <w:smartTagPr>
          <w:attr w:name="ProductID" w:val="la Lista"/>
        </w:smartTagPr>
        <w:r w:rsidRPr="00B929F7">
          <w:rPr>
            <w:rFonts w:ascii="Calibri" w:hAnsi="Calibri"/>
            <w:sz w:val="24"/>
            <w:szCs w:val="24"/>
          </w:rPr>
          <w:t>la Lista</w:t>
        </w:r>
      </w:smartTag>
      <w:r w:rsidRPr="00B929F7">
        <w:rPr>
          <w:rFonts w:ascii="Calibri" w:hAnsi="Calibri"/>
          <w:sz w:val="24"/>
          <w:szCs w:val="24"/>
        </w:rPr>
        <w:t xml:space="preserve"> de Hardware (LHW-630). En caso de ser n</w:t>
      </w:r>
      <w:r w:rsidRPr="00E5440A">
        <w:rPr>
          <w:rFonts w:ascii="Calibri" w:hAnsi="Calibri"/>
          <w:sz w:val="24"/>
          <w:szCs w:val="24"/>
        </w:rPr>
        <w:t xml:space="preserve">ecesario, es responsabilidad del Gerente de Sistemas o </w:t>
      </w:r>
      <w:ins w:id="291" w:author="Alvarez, Veronica" w:date="2020-04-01T16:21:00Z">
        <w:r w:rsidR="00902DC7" w:rsidRPr="00D76EC1">
          <w:rPr>
            <w:rFonts w:ascii="Calibri" w:hAnsi="Calibri"/>
            <w:i/>
            <w:color w:val="0000CC"/>
            <w:sz w:val="24"/>
            <w:szCs w:val="24"/>
            <w:rPrChange w:id="292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Analista de Infraestructura</w:t>
        </w:r>
        <w:r w:rsidR="00902DC7" w:rsidRPr="00E5440A" w:rsidDel="00902DC7">
          <w:rPr>
            <w:rFonts w:ascii="Calibri" w:hAnsi="Calibri"/>
            <w:sz w:val="24"/>
            <w:szCs w:val="24"/>
          </w:rPr>
          <w:t xml:space="preserve"> </w:t>
        </w:r>
      </w:ins>
      <w:del w:id="293" w:author="Alvarez, Veronica" w:date="2020-04-01T16:21:00Z">
        <w:r w:rsidRPr="00E5440A" w:rsidDel="00902DC7">
          <w:rPr>
            <w:rFonts w:ascii="Calibri" w:hAnsi="Calibri"/>
            <w:sz w:val="24"/>
            <w:szCs w:val="24"/>
          </w:rPr>
          <w:delText xml:space="preserve">Administrador de Redes </w:delText>
        </w:r>
      </w:del>
      <w:r w:rsidRPr="00E5440A">
        <w:rPr>
          <w:rFonts w:ascii="Calibri" w:hAnsi="Calibri"/>
          <w:sz w:val="24"/>
          <w:szCs w:val="24"/>
        </w:rPr>
        <w:t>según el caso, elaborar instrucciones de trabajo que definan cómo realizar el mantenimiento. En dichos casos el mantenimiento es realizado conforme a las instrucciones definidas</w:t>
      </w:r>
      <w:r w:rsidRPr="00063AAC">
        <w:rPr>
          <w:rFonts w:ascii="Calibri" w:hAnsi="Calibri"/>
          <w:sz w:val="24"/>
          <w:szCs w:val="24"/>
        </w:rPr>
        <w:t>.</w:t>
      </w:r>
    </w:p>
    <w:p w14:paraId="1DD94EC5" w14:textId="3FE50D88" w:rsidR="00F678D8" w:rsidRPr="00063AAC" w:rsidRDefault="00F678D8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el hardware cuyo mantenimiento es realizado por proveedores, estos entregarán un informe, donde se detalle el trabajo realizado, el cual será archivado por el </w:t>
      </w:r>
      <w:ins w:id="294" w:author="Alvarez, Veronica" w:date="2020-04-01T17:45:00Z">
        <w:r w:rsidR="007A5859">
          <w:rPr>
            <w:rFonts w:ascii="Calibri" w:hAnsi="Calibri"/>
            <w:sz w:val="24"/>
            <w:szCs w:val="24"/>
          </w:rPr>
          <w:t>Asistente Técnico</w:t>
        </w:r>
      </w:ins>
      <w:ins w:id="295" w:author="Alvarez, Veronica" w:date="2020-04-01T16:21:00Z">
        <w:r w:rsidR="007B3E08" w:rsidRPr="00063AAC" w:rsidDel="007B3E08">
          <w:rPr>
            <w:rFonts w:ascii="Calibri" w:hAnsi="Calibri"/>
            <w:sz w:val="24"/>
            <w:szCs w:val="24"/>
          </w:rPr>
          <w:t xml:space="preserve"> </w:t>
        </w:r>
      </w:ins>
      <w:del w:id="296" w:author="Alvarez, Veronica" w:date="2020-04-01T16:21:00Z">
        <w:r w:rsidRPr="00063AAC" w:rsidDel="007B3E08">
          <w:rPr>
            <w:rFonts w:ascii="Calibri" w:hAnsi="Calibri"/>
            <w:sz w:val="24"/>
            <w:szCs w:val="24"/>
          </w:rPr>
          <w:delText xml:space="preserve">Administrador de Redes </w:delText>
        </w:r>
      </w:del>
      <w:r w:rsidRPr="00063AAC">
        <w:rPr>
          <w:rFonts w:ascii="Calibri" w:hAnsi="Calibri"/>
          <w:sz w:val="24"/>
          <w:szCs w:val="24"/>
        </w:rPr>
        <w:t>en orden de fecha.</w:t>
      </w:r>
    </w:p>
    <w:p w14:paraId="791103AC" w14:textId="1A5BC526" w:rsidR="00D7395C" w:rsidRDefault="00F678D8" w:rsidP="00A2597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297" w:author="Alvarez, Veronica" w:date="2020-04-01T16:22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el hardware cuyo mantenimiento es realizado internamente, luego de concluido el mismo, el </w:t>
      </w:r>
      <w:r w:rsidR="00857257" w:rsidRPr="00067294">
        <w:rPr>
          <w:rFonts w:ascii="Calibri" w:hAnsi="Calibri"/>
          <w:sz w:val="24"/>
          <w:szCs w:val="24"/>
        </w:rPr>
        <w:t>Asistente Técnico</w:t>
      </w:r>
      <w:r w:rsidRPr="00067294">
        <w:rPr>
          <w:rFonts w:ascii="Calibri" w:hAnsi="Calibri"/>
          <w:color w:val="0000CC"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>emite el Reporte de Servicio (RS-630) detallando el trabajo realizado, el mismo que es firmado por el usuario responsable del equipo como aceptación del mantenimiento y es archivado</w:t>
      </w:r>
      <w:ins w:id="298" w:author="Alvarez, Veronica" w:date="2020-04-01T17:39:00Z">
        <w:r w:rsidR="00F95431" w:rsidRPr="00D76EC1">
          <w:rPr>
            <w:rFonts w:ascii="Calibri" w:hAnsi="Calibri"/>
            <w:i/>
            <w:color w:val="0000CC"/>
            <w:sz w:val="24"/>
            <w:szCs w:val="24"/>
            <w:rPrChange w:id="299" w:author="Zambrano, Edwin" w:date="2020-05-08T21:39:00Z">
              <w:rPr>
                <w:rFonts w:ascii="Calibri" w:hAnsi="Calibri"/>
                <w:sz w:val="24"/>
                <w:szCs w:val="24"/>
              </w:rPr>
            </w:rPrChange>
          </w:rPr>
          <w:t>/escaneado</w:t>
        </w:r>
      </w:ins>
      <w:r w:rsidRPr="00D76EC1">
        <w:rPr>
          <w:rFonts w:ascii="Calibri" w:hAnsi="Calibri"/>
          <w:color w:val="0000CC"/>
          <w:sz w:val="24"/>
          <w:szCs w:val="24"/>
          <w:rPrChange w:id="300" w:author="Zambrano, Edwin" w:date="2020-05-08T21:39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r w:rsidRPr="00063AAC">
        <w:rPr>
          <w:rFonts w:ascii="Calibri" w:hAnsi="Calibri"/>
          <w:sz w:val="24"/>
          <w:szCs w:val="24"/>
        </w:rPr>
        <w:t xml:space="preserve">por el </w:t>
      </w:r>
      <w:r w:rsidR="00857257">
        <w:rPr>
          <w:rFonts w:ascii="Calibri" w:hAnsi="Calibri"/>
          <w:sz w:val="24"/>
          <w:szCs w:val="24"/>
        </w:rPr>
        <w:t>Asistente Técnico</w:t>
      </w:r>
      <w:r w:rsidRPr="00063AAC">
        <w:rPr>
          <w:rFonts w:ascii="Calibri" w:hAnsi="Calibri"/>
          <w:sz w:val="24"/>
          <w:szCs w:val="24"/>
        </w:rPr>
        <w:t xml:space="preserve"> en orden de usuario.</w:t>
      </w:r>
      <w:r w:rsidR="00924A88" w:rsidRPr="00063AAC">
        <w:rPr>
          <w:rFonts w:ascii="Calibri" w:hAnsi="Calibri"/>
          <w:sz w:val="24"/>
          <w:szCs w:val="24"/>
        </w:rPr>
        <w:t xml:space="preserve"> </w:t>
      </w:r>
    </w:p>
    <w:p w14:paraId="34AF96E9" w14:textId="30B05DF3" w:rsidR="00F678D8" w:rsidRPr="00063AAC" w:rsidRDefault="00924A88" w:rsidP="00A2597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Adicionalmente, se </w:t>
      </w:r>
      <w:r w:rsidR="00E93117" w:rsidRPr="00063AAC">
        <w:rPr>
          <w:rFonts w:ascii="Calibri" w:hAnsi="Calibri"/>
          <w:sz w:val="24"/>
          <w:szCs w:val="24"/>
        </w:rPr>
        <w:t xml:space="preserve">llenará el Registro de Ingreso al Centro de Computo (RICC-630) cada vez que un proveedor requiera verificar el comportamiento de los equipos ubicados dentro del área, tales como servidores, equipos de comunicación, sistema contra incendio, aire acondicionado. </w:t>
      </w:r>
    </w:p>
    <w:p w14:paraId="4F3D3D17" w14:textId="0B200942" w:rsidR="00F678D8" w:rsidRPr="00063AAC" w:rsidDel="0064473B" w:rsidRDefault="00F678D8" w:rsidP="00B929F7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301" w:author="Alvarez, Veronica" w:date="2020-04-01T17:36:00Z"/>
          <w:rFonts w:ascii="Calibri" w:hAnsi="Calibri"/>
          <w:sz w:val="24"/>
          <w:szCs w:val="24"/>
        </w:rPr>
      </w:pPr>
      <w:del w:id="302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 xml:space="preserve">Concluido el mantenimiento, el </w:delText>
        </w:r>
        <w:r w:rsidR="00857257" w:rsidDel="0064473B">
          <w:rPr>
            <w:rFonts w:ascii="Calibri" w:hAnsi="Calibri"/>
            <w:sz w:val="24"/>
            <w:szCs w:val="24"/>
          </w:rPr>
          <w:delText>Asistente Técnico</w:delText>
        </w:r>
        <w:r w:rsidRPr="00063AAC" w:rsidDel="0064473B">
          <w:rPr>
            <w:rFonts w:ascii="Calibri" w:hAnsi="Calibri"/>
            <w:sz w:val="24"/>
            <w:szCs w:val="24"/>
          </w:rPr>
          <w:delText xml:space="preserve"> registra las actividades realizadas en la Hoja de Vida (HV-630) del hardware. Esto aplica tanto al mantenimiento realizado internamente como al realizado por proveedores. Existirán los siguientes archivos de Hoja de Vida, según el tipo de hardware:</w:delText>
        </w:r>
      </w:del>
    </w:p>
    <w:p w14:paraId="7B5D6A07" w14:textId="670FE67E" w:rsidR="00F678D8" w:rsidRPr="00063AAC" w:rsidDel="0064473B" w:rsidRDefault="00F678D8" w:rsidP="00E5440A">
      <w:pPr>
        <w:numPr>
          <w:ilvl w:val="0"/>
          <w:numId w:val="27"/>
        </w:numPr>
        <w:ind w:firstLine="66"/>
        <w:jc w:val="both"/>
        <w:rPr>
          <w:del w:id="303" w:author="Alvarez, Veronica" w:date="2020-04-01T17:36:00Z"/>
          <w:rFonts w:ascii="Calibri" w:hAnsi="Calibri"/>
          <w:sz w:val="24"/>
          <w:szCs w:val="24"/>
        </w:rPr>
      </w:pPr>
      <w:del w:id="304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 xml:space="preserve">Hoja de Vida – Computadores </w:delText>
        </w:r>
      </w:del>
    </w:p>
    <w:p w14:paraId="49B9841B" w14:textId="680A4E7B" w:rsidR="00F678D8" w:rsidRPr="00063AAC" w:rsidDel="0064473B" w:rsidRDefault="00F678D8" w:rsidP="00063AAC">
      <w:pPr>
        <w:numPr>
          <w:ilvl w:val="0"/>
          <w:numId w:val="27"/>
        </w:numPr>
        <w:ind w:firstLine="66"/>
        <w:jc w:val="both"/>
        <w:rPr>
          <w:del w:id="305" w:author="Alvarez, Veronica" w:date="2020-04-01T17:36:00Z"/>
          <w:rFonts w:ascii="Calibri" w:hAnsi="Calibri"/>
          <w:sz w:val="24"/>
          <w:szCs w:val="24"/>
        </w:rPr>
      </w:pPr>
      <w:del w:id="306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 xml:space="preserve">Hoja de Vida – Monitores </w:delText>
        </w:r>
      </w:del>
    </w:p>
    <w:p w14:paraId="6D0DD97F" w14:textId="6E71B54C" w:rsidR="00F678D8" w:rsidRPr="00063AAC" w:rsidDel="0064473B" w:rsidRDefault="00F678D8" w:rsidP="00063AAC">
      <w:pPr>
        <w:numPr>
          <w:ilvl w:val="0"/>
          <w:numId w:val="27"/>
        </w:numPr>
        <w:ind w:firstLine="66"/>
        <w:jc w:val="both"/>
        <w:rPr>
          <w:del w:id="307" w:author="Alvarez, Veronica" w:date="2020-04-01T17:36:00Z"/>
          <w:rFonts w:ascii="Calibri" w:hAnsi="Calibri"/>
          <w:sz w:val="24"/>
          <w:szCs w:val="24"/>
        </w:rPr>
      </w:pPr>
      <w:del w:id="308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 xml:space="preserve">Hoja de Vida – Comunicaciones </w:delText>
        </w:r>
      </w:del>
    </w:p>
    <w:p w14:paraId="475DC73C" w14:textId="1B45250A" w:rsidR="00F678D8" w:rsidRPr="00063AAC" w:rsidDel="0064473B" w:rsidRDefault="00F678D8" w:rsidP="00063AAC">
      <w:pPr>
        <w:numPr>
          <w:ilvl w:val="0"/>
          <w:numId w:val="27"/>
        </w:numPr>
        <w:ind w:firstLine="66"/>
        <w:jc w:val="both"/>
        <w:rPr>
          <w:del w:id="309" w:author="Alvarez, Veronica" w:date="2020-04-01T17:36:00Z"/>
          <w:rFonts w:ascii="Calibri" w:hAnsi="Calibri"/>
          <w:sz w:val="24"/>
          <w:szCs w:val="24"/>
        </w:rPr>
      </w:pPr>
      <w:del w:id="310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>Hoja de Vida – UPS´s</w:delText>
        </w:r>
      </w:del>
    </w:p>
    <w:p w14:paraId="73B12A6D" w14:textId="46AAB0FF" w:rsidR="00F678D8" w:rsidRPr="00063AAC" w:rsidDel="0064473B" w:rsidRDefault="00F678D8" w:rsidP="00063AAC">
      <w:pPr>
        <w:numPr>
          <w:ilvl w:val="0"/>
          <w:numId w:val="27"/>
        </w:numPr>
        <w:ind w:firstLine="66"/>
        <w:jc w:val="both"/>
        <w:rPr>
          <w:del w:id="311" w:author="Alvarez, Veronica" w:date="2020-04-01T17:36:00Z"/>
          <w:rFonts w:ascii="Calibri" w:hAnsi="Calibri"/>
          <w:sz w:val="24"/>
          <w:szCs w:val="24"/>
        </w:rPr>
      </w:pPr>
      <w:del w:id="312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>Hoja de Vida – Impresoras</w:delText>
        </w:r>
      </w:del>
    </w:p>
    <w:p w14:paraId="6EB58B6F" w14:textId="612B380D" w:rsidR="00F678D8" w:rsidRPr="00063AAC" w:rsidDel="0064473B" w:rsidRDefault="00F678D8" w:rsidP="00063AAC">
      <w:pPr>
        <w:numPr>
          <w:ilvl w:val="0"/>
          <w:numId w:val="27"/>
        </w:numPr>
        <w:ind w:firstLine="66"/>
        <w:jc w:val="both"/>
        <w:rPr>
          <w:del w:id="313" w:author="Alvarez, Veronica" w:date="2020-04-01T17:36:00Z"/>
          <w:rFonts w:ascii="Calibri" w:hAnsi="Calibri"/>
          <w:sz w:val="24"/>
          <w:szCs w:val="24"/>
        </w:rPr>
      </w:pPr>
      <w:del w:id="314" w:author="Alvarez, Veronica" w:date="2020-04-01T17:36:00Z">
        <w:r w:rsidRPr="00063AAC" w:rsidDel="0064473B">
          <w:rPr>
            <w:rFonts w:ascii="Calibri" w:hAnsi="Calibri"/>
            <w:sz w:val="24"/>
            <w:szCs w:val="24"/>
          </w:rPr>
          <w:delText>Hoja de Vida – Producción.</w:delText>
        </w:r>
      </w:del>
    </w:p>
    <w:p w14:paraId="45B31AA2" w14:textId="5357D63E" w:rsidR="00F678D8" w:rsidRDefault="002B1E10">
      <w:pPr>
        <w:numPr>
          <w:ilvl w:val="0"/>
          <w:numId w:val="28"/>
        </w:numPr>
        <w:tabs>
          <w:tab w:val="clear" w:pos="360"/>
          <w:tab w:val="num" w:pos="709"/>
        </w:tabs>
        <w:ind w:left="709" w:hanging="283"/>
        <w:jc w:val="both"/>
        <w:rPr>
          <w:ins w:id="315" w:author="Perez, Steeven" w:date="2020-07-07T07:49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Estos</w:t>
      </w:r>
      <w:r w:rsidR="0054391B" w:rsidRPr="00063AAC">
        <w:rPr>
          <w:rFonts w:ascii="Calibri" w:hAnsi="Calibri"/>
          <w:sz w:val="24"/>
          <w:szCs w:val="24"/>
        </w:rPr>
        <w:t xml:space="preserve"> archivos </w:t>
      </w:r>
      <w:r w:rsidR="00F678D8" w:rsidRPr="00063AAC">
        <w:rPr>
          <w:rFonts w:ascii="Calibri" w:hAnsi="Calibri"/>
          <w:sz w:val="24"/>
          <w:szCs w:val="24"/>
        </w:rPr>
        <w:t>estarán ubicad</w:t>
      </w:r>
      <w:del w:id="316" w:author="Alvarez, Veronica" w:date="2020-04-01T17:39:00Z">
        <w:r w:rsidR="00510447" w:rsidRPr="00063AAC" w:rsidDel="00F95431">
          <w:rPr>
            <w:rFonts w:ascii="Calibri" w:hAnsi="Calibri"/>
            <w:sz w:val="24"/>
            <w:szCs w:val="24"/>
          </w:rPr>
          <w:delText>a</w:delText>
        </w:r>
      </w:del>
      <w:ins w:id="317" w:author="Alvarez, Veronica" w:date="2020-04-01T17:39:00Z">
        <w:r w:rsidR="00F95431">
          <w:rPr>
            <w:rFonts w:ascii="Calibri" w:hAnsi="Calibri"/>
            <w:sz w:val="24"/>
            <w:szCs w:val="24"/>
          </w:rPr>
          <w:t>os</w:t>
        </w:r>
      </w:ins>
      <w:del w:id="318" w:author="Alvarez, Veronica" w:date="2020-04-01T17:39:00Z">
        <w:r w:rsidR="00F678D8" w:rsidRPr="00063AAC" w:rsidDel="00F95431">
          <w:rPr>
            <w:rFonts w:ascii="Calibri" w:hAnsi="Calibri"/>
            <w:sz w:val="24"/>
            <w:szCs w:val="24"/>
          </w:rPr>
          <w:delText>s</w:delText>
        </w:r>
      </w:del>
      <w:r w:rsidR="00F678D8" w:rsidRPr="00063AAC">
        <w:rPr>
          <w:rFonts w:ascii="Calibri" w:hAnsi="Calibri"/>
          <w:sz w:val="24"/>
          <w:szCs w:val="24"/>
        </w:rPr>
        <w:t xml:space="preserve"> en </w:t>
      </w:r>
      <w:r w:rsidR="0054391B" w:rsidRPr="00063AAC">
        <w:rPr>
          <w:rFonts w:ascii="Calibri" w:hAnsi="Calibri"/>
          <w:sz w:val="24"/>
          <w:szCs w:val="24"/>
        </w:rPr>
        <w:t>la carpeta “</w:t>
      </w:r>
      <w:del w:id="319" w:author="Alvarez, Veronica" w:date="2020-04-01T17:39:00Z">
        <w:r w:rsidR="00510447" w:rsidRPr="00063AAC" w:rsidDel="00F95431">
          <w:rPr>
            <w:rFonts w:ascii="Calibri" w:hAnsi="Calibri"/>
            <w:sz w:val="24"/>
            <w:szCs w:val="24"/>
          </w:rPr>
          <w:delText>Registros ISO</w:delText>
        </w:r>
      </w:del>
      <w:ins w:id="320" w:author="Alvarez, Veronica" w:date="2020-04-01T17:39:00Z">
        <w:r w:rsidR="00F95431">
          <w:rPr>
            <w:rFonts w:ascii="Calibri" w:hAnsi="Calibri"/>
            <w:sz w:val="24"/>
            <w:szCs w:val="24"/>
          </w:rPr>
          <w:t>Mantenimiento</w:t>
        </w:r>
      </w:ins>
      <w:r w:rsidR="0054391B" w:rsidRPr="00063AAC">
        <w:rPr>
          <w:rFonts w:ascii="Calibri" w:hAnsi="Calibri"/>
          <w:sz w:val="24"/>
          <w:szCs w:val="24"/>
        </w:rPr>
        <w:t>”</w:t>
      </w:r>
      <w:r w:rsidR="00525048" w:rsidRPr="00BF2144">
        <w:rPr>
          <w:rFonts w:ascii="Calibri" w:hAnsi="Calibri"/>
          <w:sz w:val="24"/>
          <w:szCs w:val="24"/>
        </w:rPr>
        <w:t xml:space="preserve"> en el </w:t>
      </w:r>
      <w:ins w:id="321" w:author="Alvarez, Veronica" w:date="2020-04-01T17:38:00Z">
        <w:r w:rsidR="00403094" w:rsidRPr="00063AAC">
          <w:rPr>
            <w:rFonts w:ascii="Calibri" w:hAnsi="Calibri"/>
            <w:sz w:val="24"/>
            <w:szCs w:val="24"/>
          </w:rPr>
          <w:t xml:space="preserve">en </w:t>
        </w:r>
        <w:proofErr w:type="spellStart"/>
        <w:r w:rsidR="00403094">
          <w:rPr>
            <w:rFonts w:ascii="Calibri" w:hAnsi="Calibri"/>
            <w:sz w:val="24"/>
            <w:szCs w:val="24"/>
          </w:rPr>
          <w:t>Sharepoint</w:t>
        </w:r>
        <w:proofErr w:type="spellEnd"/>
        <w:r w:rsidR="00403094">
          <w:rPr>
            <w:rFonts w:ascii="Calibri" w:hAnsi="Calibri"/>
            <w:sz w:val="24"/>
            <w:szCs w:val="24"/>
          </w:rPr>
          <w:t xml:space="preserve"> IT TC Ecuador</w:t>
        </w:r>
      </w:ins>
      <w:del w:id="322" w:author="Alvarez, Veronica" w:date="2020-04-01T17:38:00Z">
        <w:r w:rsidR="00525048" w:rsidRPr="00BF2144" w:rsidDel="00403094">
          <w:rPr>
            <w:rFonts w:ascii="Calibri" w:hAnsi="Calibri"/>
            <w:sz w:val="24"/>
            <w:szCs w:val="24"/>
          </w:rPr>
          <w:delText>D</w:delText>
        </w:r>
        <w:r w:rsidR="00510447" w:rsidRPr="003938EE" w:rsidDel="00403094">
          <w:rPr>
            <w:rFonts w:ascii="Calibri" w:hAnsi="Calibri"/>
            <w:sz w:val="24"/>
            <w:szCs w:val="24"/>
          </w:rPr>
          <w:delText>rive de la cuenta</w:delText>
        </w:r>
        <w:r w:rsidR="00525048" w:rsidRPr="00BF2144" w:rsidDel="00403094">
          <w:rPr>
            <w:rFonts w:ascii="Calibri" w:hAnsi="Calibri"/>
            <w:sz w:val="24"/>
            <w:szCs w:val="24"/>
          </w:rPr>
          <w:delText xml:space="preserve"> Google</w:delText>
        </w:r>
        <w:r w:rsidR="00510447" w:rsidRPr="00C358BD" w:rsidDel="00403094">
          <w:rPr>
            <w:rFonts w:ascii="Calibri" w:hAnsi="Calibri"/>
            <w:sz w:val="24"/>
            <w:szCs w:val="24"/>
          </w:rPr>
          <w:delText xml:space="preserve"> del Administrador de Redes</w:delText>
        </w:r>
      </w:del>
      <w:r w:rsidR="00F678D8" w:rsidRPr="003938EE">
        <w:rPr>
          <w:rFonts w:ascii="Calibri" w:hAnsi="Calibri"/>
          <w:sz w:val="24"/>
          <w:szCs w:val="24"/>
        </w:rPr>
        <w:t>.</w:t>
      </w:r>
      <w:del w:id="323" w:author="Alvarez, Veronica" w:date="2020-04-01T17:39:00Z">
        <w:r w:rsidR="00F678D8" w:rsidRPr="003938EE" w:rsidDel="0095271C">
          <w:rPr>
            <w:rFonts w:ascii="Calibri" w:hAnsi="Calibri"/>
            <w:sz w:val="24"/>
            <w:szCs w:val="24"/>
          </w:rPr>
          <w:delText xml:space="preserve"> Dentro de cada archivo se creará una hoja para cada equipo, identificada por su número de serie.</w:delText>
        </w:r>
      </w:del>
      <w:r w:rsidR="00F678D8" w:rsidRPr="003938EE">
        <w:rPr>
          <w:rFonts w:ascii="Calibri" w:hAnsi="Calibri"/>
          <w:sz w:val="24"/>
          <w:szCs w:val="24"/>
        </w:rPr>
        <w:t xml:space="preserve"> </w:t>
      </w:r>
    </w:p>
    <w:p w14:paraId="6BC2F850" w14:textId="77777777" w:rsidR="00F82992" w:rsidRPr="003938EE" w:rsidRDefault="00F82992" w:rsidP="00F82992">
      <w:pPr>
        <w:ind w:left="709"/>
        <w:jc w:val="both"/>
        <w:rPr>
          <w:rFonts w:ascii="Calibri" w:hAnsi="Calibri"/>
          <w:sz w:val="24"/>
          <w:szCs w:val="24"/>
        </w:rPr>
        <w:pPrChange w:id="324" w:author="Perez, Steeven" w:date="2020-07-07T07:49:00Z">
          <w:pPr>
            <w:numPr>
              <w:numId w:val="28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031195B1" w14:textId="2ABAAA1D" w:rsidR="00F678D8" w:rsidRPr="00A2597F" w:rsidDel="0095271C" w:rsidRDefault="00F678D8" w:rsidP="00063AAC">
      <w:pPr>
        <w:numPr>
          <w:ilvl w:val="0"/>
          <w:numId w:val="27"/>
        </w:numPr>
        <w:ind w:firstLine="66"/>
        <w:jc w:val="both"/>
        <w:rPr>
          <w:del w:id="325" w:author="Alvarez, Veronica" w:date="2020-04-01T17:39:00Z"/>
          <w:rFonts w:ascii="Calibri" w:hAnsi="Calibri"/>
          <w:sz w:val="24"/>
          <w:szCs w:val="24"/>
        </w:rPr>
      </w:pPr>
      <w:del w:id="326" w:author="Alvarez, Veronica" w:date="2020-04-01T17:39:00Z">
        <w:r w:rsidRPr="00A2597F" w:rsidDel="0095271C">
          <w:rPr>
            <w:rFonts w:ascii="Calibri" w:hAnsi="Calibri"/>
            <w:sz w:val="24"/>
            <w:szCs w:val="24"/>
          </w:rPr>
          <w:delText>Cada hoja de vida contiene la siguiente información:</w:delText>
        </w:r>
      </w:del>
    </w:p>
    <w:p w14:paraId="54A85CCC" w14:textId="561CF400" w:rsidR="00F678D8" w:rsidRPr="00B929F7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27" w:author="Alvarez, Veronica" w:date="2020-04-01T17:39:00Z"/>
          <w:rFonts w:ascii="Calibri" w:hAnsi="Calibri"/>
          <w:sz w:val="24"/>
          <w:szCs w:val="24"/>
        </w:rPr>
      </w:pPr>
      <w:del w:id="328" w:author="Alvarez, Veronica" w:date="2020-04-01T17:39:00Z">
        <w:r w:rsidRPr="00B929F7" w:rsidDel="0095271C">
          <w:rPr>
            <w:rFonts w:ascii="Calibri" w:hAnsi="Calibri"/>
            <w:sz w:val="24"/>
            <w:szCs w:val="24"/>
          </w:rPr>
          <w:delText>Fecha</w:delText>
        </w:r>
      </w:del>
    </w:p>
    <w:p w14:paraId="59FCF279" w14:textId="2FC97932" w:rsidR="00F678D8" w:rsidRPr="00E5440A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29" w:author="Alvarez, Veronica" w:date="2020-04-01T17:39:00Z"/>
          <w:rFonts w:ascii="Calibri" w:hAnsi="Calibri"/>
          <w:sz w:val="24"/>
          <w:szCs w:val="24"/>
        </w:rPr>
      </w:pPr>
      <w:del w:id="330" w:author="Alvarez, Veronica" w:date="2020-04-01T17:39:00Z">
        <w:r w:rsidRPr="00E5440A" w:rsidDel="0095271C">
          <w:rPr>
            <w:rFonts w:ascii="Calibri" w:hAnsi="Calibri"/>
            <w:sz w:val="24"/>
            <w:szCs w:val="24"/>
          </w:rPr>
          <w:delText>Usuario del Equipo</w:delText>
        </w:r>
      </w:del>
    </w:p>
    <w:p w14:paraId="57EF002B" w14:textId="5F3B3ACB" w:rsidR="00F678D8" w:rsidRPr="00063AAC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31" w:author="Alvarez, Veronica" w:date="2020-04-01T17:39:00Z"/>
          <w:rFonts w:ascii="Calibri" w:hAnsi="Calibri"/>
          <w:sz w:val="24"/>
          <w:szCs w:val="24"/>
        </w:rPr>
      </w:pPr>
      <w:del w:id="332" w:author="Alvarez, Veronica" w:date="2020-04-01T17:39:00Z">
        <w:r w:rsidRPr="00063AAC" w:rsidDel="0095271C">
          <w:rPr>
            <w:rFonts w:ascii="Calibri" w:hAnsi="Calibri"/>
            <w:sz w:val="24"/>
            <w:szCs w:val="24"/>
          </w:rPr>
          <w:delText>Tarea Realizada</w:delText>
        </w:r>
      </w:del>
    </w:p>
    <w:p w14:paraId="06E66743" w14:textId="7E4B7075" w:rsidR="00F678D8" w:rsidRPr="00063AAC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33" w:author="Alvarez, Veronica" w:date="2020-04-01T17:39:00Z"/>
          <w:rFonts w:ascii="Calibri" w:hAnsi="Calibri"/>
          <w:sz w:val="24"/>
          <w:szCs w:val="24"/>
        </w:rPr>
      </w:pPr>
      <w:del w:id="334" w:author="Alvarez, Veronica" w:date="2020-04-01T17:39:00Z">
        <w:r w:rsidRPr="00063AAC" w:rsidDel="0095271C">
          <w:rPr>
            <w:rFonts w:ascii="Calibri" w:hAnsi="Calibri"/>
            <w:sz w:val="24"/>
            <w:szCs w:val="24"/>
          </w:rPr>
          <w:delText>Responsable</w:delText>
        </w:r>
      </w:del>
    </w:p>
    <w:p w14:paraId="50142F8F" w14:textId="2F263C3B" w:rsidR="00F678D8" w:rsidRPr="00063AAC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35" w:author="Alvarez, Veronica" w:date="2020-04-01T17:39:00Z"/>
          <w:rFonts w:ascii="Calibri" w:hAnsi="Calibri"/>
          <w:sz w:val="24"/>
          <w:szCs w:val="24"/>
        </w:rPr>
      </w:pPr>
      <w:del w:id="336" w:author="Alvarez, Veronica" w:date="2020-04-01T17:39:00Z">
        <w:r w:rsidRPr="00063AAC" w:rsidDel="0095271C">
          <w:rPr>
            <w:rFonts w:ascii="Calibri" w:hAnsi="Calibri"/>
            <w:sz w:val="24"/>
            <w:szCs w:val="24"/>
          </w:rPr>
          <w:delText>Fecha de Entrega</w:delText>
        </w:r>
      </w:del>
    </w:p>
    <w:p w14:paraId="31715FF6" w14:textId="4EF84C72" w:rsidR="00F678D8" w:rsidRPr="00063AAC" w:rsidDel="0095271C" w:rsidRDefault="00F678D8" w:rsidP="00063AAC">
      <w:pPr>
        <w:numPr>
          <w:ilvl w:val="0"/>
          <w:numId w:val="27"/>
        </w:numPr>
        <w:tabs>
          <w:tab w:val="left" w:pos="993"/>
        </w:tabs>
        <w:ind w:firstLine="349"/>
        <w:jc w:val="both"/>
        <w:rPr>
          <w:del w:id="337" w:author="Alvarez, Veronica" w:date="2020-04-01T17:39:00Z"/>
          <w:rFonts w:ascii="Calibri" w:hAnsi="Calibri"/>
          <w:sz w:val="24"/>
          <w:szCs w:val="24"/>
        </w:rPr>
      </w:pPr>
      <w:del w:id="338" w:author="Alvarez, Veronica" w:date="2020-04-01T17:39:00Z">
        <w:r w:rsidRPr="00063AAC" w:rsidDel="0095271C">
          <w:rPr>
            <w:rFonts w:ascii="Calibri" w:hAnsi="Calibri"/>
            <w:sz w:val="24"/>
            <w:szCs w:val="24"/>
          </w:rPr>
          <w:delText>Observaciones</w:delText>
        </w:r>
        <w:r w:rsidR="00063AAC" w:rsidDel="0095271C">
          <w:rPr>
            <w:rFonts w:ascii="Calibri" w:hAnsi="Calibri"/>
            <w:sz w:val="24"/>
            <w:szCs w:val="24"/>
          </w:rPr>
          <w:delText xml:space="preserve"> </w:delText>
        </w:r>
      </w:del>
    </w:p>
    <w:p w14:paraId="657B2021" w14:textId="26999838" w:rsidR="00F678D8" w:rsidRPr="00063AAC" w:rsidDel="0095271C" w:rsidRDefault="00F678D8" w:rsidP="00063AAC">
      <w:pPr>
        <w:tabs>
          <w:tab w:val="left" w:pos="6521"/>
        </w:tabs>
        <w:jc w:val="both"/>
        <w:rPr>
          <w:del w:id="339" w:author="Alvarez, Veronica" w:date="2020-04-01T17:39:00Z"/>
          <w:rFonts w:ascii="Calibri" w:hAnsi="Calibri"/>
          <w:sz w:val="24"/>
          <w:szCs w:val="24"/>
        </w:rPr>
      </w:pPr>
    </w:p>
    <w:p w14:paraId="3F8C81EE" w14:textId="77777777" w:rsidR="00F678D8" w:rsidRPr="001F5C31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Mantenimiento Cor</w:t>
      </w:r>
      <w:r w:rsidRPr="001F5C31">
        <w:rPr>
          <w:rFonts w:ascii="Calibri" w:hAnsi="Calibri"/>
          <w:sz w:val="24"/>
          <w:szCs w:val="24"/>
        </w:rPr>
        <w:t>rectivo</w:t>
      </w:r>
    </w:p>
    <w:p w14:paraId="0C616F8A" w14:textId="57B2593F" w:rsidR="00EB58B0" w:rsidRPr="000E2E3B" w:rsidRDefault="00F678D8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  <w:pPrChange w:id="340" w:author="Alvarez, Veronica" w:date="2020-04-01T17:41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  <w:r w:rsidRPr="003938EE">
        <w:rPr>
          <w:rFonts w:ascii="Calibri" w:hAnsi="Calibri"/>
          <w:sz w:val="24"/>
          <w:szCs w:val="24"/>
        </w:rPr>
        <w:t xml:space="preserve">Cuando algún componente de hardware deja de funcionar adecuadamente, la persona responsable del mismo </w:t>
      </w:r>
      <w:r w:rsidR="00857257">
        <w:rPr>
          <w:rFonts w:ascii="Calibri" w:hAnsi="Calibri"/>
          <w:sz w:val="24"/>
          <w:szCs w:val="24"/>
        </w:rPr>
        <w:t xml:space="preserve">ingresa un </w:t>
      </w:r>
      <w:proofErr w:type="gramStart"/>
      <w:r w:rsidR="00857257">
        <w:rPr>
          <w:rFonts w:ascii="Calibri" w:hAnsi="Calibri"/>
          <w:sz w:val="24"/>
          <w:szCs w:val="24"/>
        </w:rPr>
        <w:t>ticket</w:t>
      </w:r>
      <w:proofErr w:type="gramEnd"/>
      <w:r w:rsidR="00857257">
        <w:rPr>
          <w:rFonts w:ascii="Calibri" w:hAnsi="Calibri"/>
          <w:sz w:val="24"/>
          <w:szCs w:val="24"/>
        </w:rPr>
        <w:t xml:space="preserve"> en </w:t>
      </w:r>
      <w:del w:id="341" w:author="Alvarez, Veronica" w:date="2020-04-01T17:40:00Z">
        <w:r w:rsidR="00857257" w:rsidDel="0095271C">
          <w:rPr>
            <w:rFonts w:ascii="Calibri" w:hAnsi="Calibri"/>
            <w:sz w:val="24"/>
            <w:szCs w:val="24"/>
          </w:rPr>
          <w:delText xml:space="preserve">la </w:delText>
        </w:r>
        <w:r w:rsidR="00857257" w:rsidRPr="00524529" w:rsidDel="0095271C">
          <w:rPr>
            <w:rFonts w:ascii="Calibri" w:hAnsi="Calibri"/>
            <w:i/>
            <w:color w:val="0000CC"/>
            <w:sz w:val="24"/>
            <w:szCs w:val="24"/>
            <w:rPrChange w:id="342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delText>intranet</w:delText>
        </w:r>
      </w:del>
      <w:ins w:id="343" w:author="Alvarez, Veronica" w:date="2020-04-01T17:40:00Z">
        <w:r w:rsidR="0095271C" w:rsidRPr="00524529">
          <w:rPr>
            <w:rFonts w:ascii="Calibri" w:hAnsi="Calibri"/>
            <w:i/>
            <w:color w:val="0000CC"/>
            <w:sz w:val="24"/>
            <w:szCs w:val="24"/>
            <w:rPrChange w:id="344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el sistema de tickets GLPI</w:t>
        </w:r>
      </w:ins>
      <w:r w:rsidR="00857257">
        <w:rPr>
          <w:rFonts w:ascii="Calibri" w:hAnsi="Calibri"/>
          <w:sz w:val="24"/>
          <w:szCs w:val="24"/>
        </w:rPr>
        <w:t xml:space="preserve">, dentro de la categoría </w:t>
      </w:r>
      <w:del w:id="345" w:author="Alvarez, Veronica" w:date="2020-04-01T17:41:00Z">
        <w:r w:rsidR="00857257" w:rsidDel="000E2E3B">
          <w:rPr>
            <w:rFonts w:ascii="Calibri" w:hAnsi="Calibri"/>
            <w:sz w:val="24"/>
            <w:szCs w:val="24"/>
          </w:rPr>
          <w:delText>Equipos y Periféricos</w:delText>
        </w:r>
      </w:del>
      <w:ins w:id="346" w:author="Alvarez, Veronica" w:date="2020-04-01T17:41:00Z">
        <w:r w:rsidR="000E2E3B">
          <w:rPr>
            <w:rFonts w:ascii="Calibri" w:hAnsi="Calibri"/>
            <w:sz w:val="24"/>
            <w:szCs w:val="24"/>
          </w:rPr>
          <w:t>Hardware</w:t>
        </w:r>
      </w:ins>
      <w:r w:rsidR="00857257" w:rsidRPr="000E2E3B">
        <w:rPr>
          <w:rFonts w:ascii="Calibri" w:hAnsi="Calibri"/>
          <w:sz w:val="24"/>
          <w:szCs w:val="24"/>
        </w:rPr>
        <w:t>, detallando el problema presentado</w:t>
      </w:r>
      <w:r w:rsidRPr="000E2E3B">
        <w:rPr>
          <w:rFonts w:ascii="Calibri" w:hAnsi="Calibri"/>
          <w:sz w:val="24"/>
          <w:szCs w:val="24"/>
        </w:rPr>
        <w:t xml:space="preserve">. El </w:t>
      </w:r>
      <w:r w:rsidR="00F934AB" w:rsidRPr="000E2E3B">
        <w:rPr>
          <w:rFonts w:ascii="Calibri" w:hAnsi="Calibri"/>
          <w:sz w:val="24"/>
          <w:szCs w:val="24"/>
        </w:rPr>
        <w:t>Asistente Técnico</w:t>
      </w:r>
      <w:r w:rsidRPr="000E2E3B">
        <w:rPr>
          <w:rFonts w:ascii="Calibri" w:hAnsi="Calibri"/>
          <w:sz w:val="24"/>
          <w:szCs w:val="24"/>
        </w:rPr>
        <w:t xml:space="preserve"> revisa el equipo y da su diagnóstico al </w:t>
      </w:r>
      <w:del w:id="347" w:author="Alvarez, Veronica" w:date="2020-04-01T17:42:00Z">
        <w:r w:rsidR="00F934AB" w:rsidRPr="000E2E3B" w:rsidDel="00D127E6">
          <w:rPr>
            <w:rFonts w:ascii="Calibri" w:hAnsi="Calibri"/>
            <w:sz w:val="24"/>
            <w:szCs w:val="24"/>
          </w:rPr>
          <w:delText>Administrador de Redes</w:delText>
        </w:r>
      </w:del>
      <w:ins w:id="348" w:author="Alvarez, Veronica" w:date="2020-04-01T17:43:00Z">
        <w:r w:rsidR="00D127E6">
          <w:rPr>
            <w:rFonts w:ascii="Calibri" w:hAnsi="Calibri"/>
            <w:sz w:val="24"/>
            <w:szCs w:val="24"/>
          </w:rPr>
          <w:t>Gerente de Sistemas</w:t>
        </w:r>
      </w:ins>
      <w:r w:rsidRPr="000E2E3B">
        <w:rPr>
          <w:rFonts w:ascii="Calibri" w:hAnsi="Calibri"/>
          <w:sz w:val="24"/>
          <w:szCs w:val="24"/>
        </w:rPr>
        <w:t>, cuando el caso lo amerite.</w:t>
      </w:r>
      <w:r w:rsidR="00A2597F" w:rsidRPr="000E2E3B">
        <w:rPr>
          <w:rFonts w:ascii="Calibri" w:hAnsi="Calibri"/>
          <w:sz w:val="24"/>
          <w:szCs w:val="24"/>
        </w:rPr>
        <w:t xml:space="preserve"> </w:t>
      </w:r>
      <w:r w:rsidR="00F934AB" w:rsidRPr="000E2E3B">
        <w:rPr>
          <w:rFonts w:ascii="Calibri" w:hAnsi="Calibri"/>
          <w:sz w:val="24"/>
          <w:szCs w:val="24"/>
        </w:rPr>
        <w:t xml:space="preserve">Si el Asistente Técnico requiere soporte externo para la corrección del daño, lo solicita al Gerente de Sistemas quien </w:t>
      </w:r>
      <w:r w:rsidR="00EB58B0" w:rsidRPr="000E2E3B">
        <w:rPr>
          <w:rFonts w:ascii="Calibri" w:hAnsi="Calibri"/>
          <w:sz w:val="24"/>
          <w:szCs w:val="24"/>
        </w:rPr>
        <w:t>aprueba o rechaza esta solicitud.</w:t>
      </w:r>
      <w:r w:rsidR="00525048" w:rsidRPr="000E2E3B">
        <w:rPr>
          <w:rFonts w:ascii="Calibri" w:hAnsi="Calibri"/>
          <w:sz w:val="24"/>
          <w:szCs w:val="24"/>
        </w:rPr>
        <w:t xml:space="preserve"> </w:t>
      </w:r>
      <w:r w:rsidR="00EB58B0" w:rsidRPr="000E2E3B">
        <w:rPr>
          <w:rFonts w:ascii="Calibri" w:hAnsi="Calibri"/>
          <w:sz w:val="24"/>
          <w:szCs w:val="24"/>
        </w:rPr>
        <w:t xml:space="preserve">El </w:t>
      </w:r>
      <w:del w:id="349" w:author="Alvarez, Veronica" w:date="2020-04-01T17:43:00Z">
        <w:r w:rsidR="00EB58B0" w:rsidRPr="000E2E3B" w:rsidDel="004A2392">
          <w:rPr>
            <w:rFonts w:ascii="Calibri" w:hAnsi="Calibri"/>
            <w:sz w:val="24"/>
            <w:szCs w:val="24"/>
          </w:rPr>
          <w:delText>Administrador de Redes</w:delText>
        </w:r>
      </w:del>
      <w:ins w:id="350" w:author="Alvarez, Veronica" w:date="2020-04-01T17:43:00Z">
        <w:r w:rsidR="004A2392">
          <w:rPr>
            <w:rFonts w:ascii="Calibri" w:hAnsi="Calibri"/>
            <w:sz w:val="24"/>
            <w:szCs w:val="24"/>
          </w:rPr>
          <w:t>Analista de Infraestructura</w:t>
        </w:r>
      </w:ins>
      <w:r w:rsidR="00EB58B0" w:rsidRPr="000E2E3B">
        <w:rPr>
          <w:rFonts w:ascii="Calibri" w:hAnsi="Calibri"/>
          <w:sz w:val="24"/>
          <w:szCs w:val="24"/>
        </w:rPr>
        <w:t xml:space="preserve"> y/o Asistente Técnico son los responsables de acompañar al proveedor durante el mantenimiento, garantizando su acceso y acción únicamente a los equipos afectados.</w:t>
      </w:r>
    </w:p>
    <w:p w14:paraId="1100C013" w14:textId="09DDA1CA" w:rsidR="00F678D8" w:rsidRPr="00063AAC" w:rsidRDefault="00F678D8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Si el mantenimiento se realiza internamente, el </w:t>
      </w:r>
      <w:del w:id="351" w:author="Alvarez, Veronica" w:date="2020-04-01T17:46:00Z">
        <w:r w:rsidRPr="00063AAC" w:rsidDel="00D236A7">
          <w:rPr>
            <w:rFonts w:ascii="Calibri" w:hAnsi="Calibri"/>
            <w:sz w:val="24"/>
            <w:szCs w:val="24"/>
          </w:rPr>
          <w:delText>Administrador de Redes</w:delText>
        </w:r>
      </w:del>
      <w:ins w:id="352" w:author="Alvarez, Veronica" w:date="2020-04-01T17:46:00Z">
        <w:r w:rsidR="00D236A7" w:rsidRPr="00D236A7">
          <w:rPr>
            <w:rFonts w:ascii="Calibri" w:hAnsi="Calibri"/>
            <w:sz w:val="24"/>
            <w:szCs w:val="24"/>
          </w:rPr>
          <w:t xml:space="preserve"> </w:t>
        </w:r>
        <w:r w:rsidR="00D236A7">
          <w:rPr>
            <w:rFonts w:ascii="Calibri" w:hAnsi="Calibri"/>
            <w:sz w:val="24"/>
            <w:szCs w:val="24"/>
          </w:rPr>
          <w:t>Asistente Técnico</w:t>
        </w:r>
      </w:ins>
      <w:r w:rsidRPr="00063AAC">
        <w:rPr>
          <w:rFonts w:ascii="Calibri" w:hAnsi="Calibri"/>
          <w:sz w:val="24"/>
          <w:szCs w:val="24"/>
        </w:rPr>
        <w:t xml:space="preserve"> solicita las partes y/o repuestos necesarios al Gerente de Sistemas.</w:t>
      </w:r>
    </w:p>
    <w:p w14:paraId="64D5628E" w14:textId="4686A01E" w:rsidR="00F678D8" w:rsidRPr="00063AAC" w:rsidDel="006A2A62" w:rsidRDefault="00F678D8" w:rsidP="00A2597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353" w:author="Alvarez, Veronica" w:date="2020-04-01T17:46:00Z"/>
          <w:rFonts w:ascii="Calibri" w:hAnsi="Calibri"/>
          <w:sz w:val="24"/>
          <w:szCs w:val="24"/>
        </w:rPr>
      </w:pPr>
      <w:del w:id="354" w:author="Alvarez, Veronica" w:date="2020-04-01T17:46:00Z">
        <w:r w:rsidRPr="00063AAC" w:rsidDel="006A2A62">
          <w:rPr>
            <w:rFonts w:ascii="Calibri" w:hAnsi="Calibri"/>
            <w:sz w:val="24"/>
            <w:szCs w:val="24"/>
          </w:rPr>
          <w:delText>Para el caso de los equipos de producción los registros que se llenarán, tendrán estricta relación con eventos de restauración de software operativo. Los procedimientos de restauración aplicables a cada equipo de producción, son mencionados en la Lista de hardware en la sección IT.</w:delText>
        </w:r>
      </w:del>
    </w:p>
    <w:p w14:paraId="6932D0A1" w14:textId="0656B640" w:rsidR="00F678D8" w:rsidRPr="00063AAC" w:rsidRDefault="00F678D8" w:rsidP="00B929F7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el hardware cuyo mantenimiento es realizado por proveedores, éstos entregan un informe, donde se detalle el trabajo realizado, el cual es archivado por el </w:t>
      </w:r>
      <w:ins w:id="355" w:author="Alvarez, Veronica" w:date="2020-04-01T17:47:00Z">
        <w:r w:rsidR="007F7522">
          <w:rPr>
            <w:rFonts w:ascii="Calibri" w:hAnsi="Calibri"/>
            <w:sz w:val="24"/>
            <w:szCs w:val="24"/>
          </w:rPr>
          <w:t>Asistente Técnico</w:t>
        </w:r>
      </w:ins>
      <w:del w:id="356" w:author="Alvarez, Veronica" w:date="2020-04-01T17:47:00Z">
        <w:r w:rsidRPr="00063AAC" w:rsidDel="007F7522">
          <w:rPr>
            <w:rFonts w:ascii="Calibri" w:hAnsi="Calibri"/>
            <w:sz w:val="24"/>
            <w:szCs w:val="24"/>
          </w:rPr>
          <w:delText>Administrador de Redes</w:delText>
        </w:r>
      </w:del>
      <w:r w:rsidRPr="00063AAC">
        <w:rPr>
          <w:rFonts w:ascii="Calibri" w:hAnsi="Calibri"/>
          <w:sz w:val="24"/>
          <w:szCs w:val="24"/>
        </w:rPr>
        <w:t>, en orden de Proveedor y Fecha.</w:t>
      </w:r>
    </w:p>
    <w:p w14:paraId="5D7A91AB" w14:textId="140EA498" w:rsidR="00F678D8" w:rsidRPr="00063AAC" w:rsidDel="009320CC" w:rsidRDefault="00F678D8" w:rsidP="00E5440A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357" w:author="Alvarez, Veronica" w:date="2020-04-01T17:48:00Z"/>
          <w:rFonts w:ascii="Calibri" w:hAnsi="Calibri"/>
          <w:sz w:val="24"/>
          <w:szCs w:val="24"/>
        </w:rPr>
      </w:pPr>
      <w:del w:id="358" w:author="Alvarez, Veronica" w:date="2020-04-01T17:48:00Z">
        <w:r w:rsidRPr="00063AAC" w:rsidDel="009320CC">
          <w:rPr>
            <w:rFonts w:ascii="Calibri" w:hAnsi="Calibri"/>
            <w:sz w:val="24"/>
            <w:szCs w:val="24"/>
          </w:rPr>
          <w:delText xml:space="preserve">Tanto si el mantenimiento es realizado internamente o por un proveedor externo, el </w:delText>
        </w:r>
        <w:r w:rsidR="00857257" w:rsidDel="009320CC">
          <w:rPr>
            <w:rFonts w:ascii="Calibri" w:hAnsi="Calibri"/>
            <w:sz w:val="24"/>
            <w:szCs w:val="24"/>
          </w:rPr>
          <w:delText>Asistente Técnico</w:delText>
        </w:r>
        <w:r w:rsidRPr="00063AAC" w:rsidDel="009320CC">
          <w:rPr>
            <w:rFonts w:ascii="Calibri" w:hAnsi="Calibri"/>
            <w:sz w:val="24"/>
            <w:szCs w:val="24"/>
          </w:rPr>
          <w:delText xml:space="preserve"> recopila la información sobre el trabajo realizado para la resolución del problema y actualiza la Hoja de Vida (HV-630) del equipo.</w:delText>
        </w:r>
      </w:del>
    </w:p>
    <w:p w14:paraId="42333D84" w14:textId="0E73E459" w:rsidR="00F678D8" w:rsidRDefault="00F678D8" w:rsidP="00063AAC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359" w:author="Perez, Steeven" w:date="2020-07-07T07:49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Concluida la reparación, el </w:t>
      </w:r>
      <w:r w:rsidR="00DD34D7" w:rsidRPr="00063AAC">
        <w:rPr>
          <w:rFonts w:ascii="Calibri" w:hAnsi="Calibri"/>
          <w:sz w:val="24"/>
          <w:szCs w:val="24"/>
        </w:rPr>
        <w:t>Asistente Técnico</w:t>
      </w:r>
      <w:r w:rsidR="00857257">
        <w:rPr>
          <w:rFonts w:ascii="Calibri" w:hAnsi="Calibri"/>
          <w:sz w:val="24"/>
          <w:szCs w:val="24"/>
        </w:rPr>
        <w:t xml:space="preserve"> cierra el </w:t>
      </w:r>
      <w:proofErr w:type="gramStart"/>
      <w:r w:rsidR="00857257">
        <w:rPr>
          <w:rFonts w:ascii="Calibri" w:hAnsi="Calibri"/>
          <w:sz w:val="24"/>
          <w:szCs w:val="24"/>
        </w:rPr>
        <w:t>ticket</w:t>
      </w:r>
      <w:proofErr w:type="gramEnd"/>
      <w:r w:rsidR="00857257">
        <w:rPr>
          <w:rFonts w:ascii="Calibri" w:hAnsi="Calibri"/>
          <w:sz w:val="24"/>
          <w:szCs w:val="24"/>
        </w:rPr>
        <w:t xml:space="preserve"> correspondiente.</w:t>
      </w:r>
    </w:p>
    <w:p w14:paraId="0F0BD0D9" w14:textId="77777777" w:rsidR="00F82992" w:rsidRPr="00063AAC" w:rsidRDefault="00F82992" w:rsidP="00F82992">
      <w:pPr>
        <w:ind w:left="709"/>
        <w:jc w:val="both"/>
        <w:rPr>
          <w:rFonts w:ascii="Calibri" w:hAnsi="Calibri"/>
          <w:sz w:val="24"/>
          <w:szCs w:val="24"/>
        </w:rPr>
        <w:pPrChange w:id="360" w:author="Perez, Steeven" w:date="2020-07-07T07:49:00Z">
          <w:pPr>
            <w:numPr>
              <w:numId w:val="28"/>
            </w:numPr>
            <w:ind w:left="709" w:hanging="283"/>
            <w:jc w:val="both"/>
          </w:pPr>
        </w:pPrChange>
      </w:pPr>
    </w:p>
    <w:p w14:paraId="42CBB61D" w14:textId="77777777" w:rsidR="00F678D8" w:rsidRPr="00063AAC" w:rsidDel="00D651BF" w:rsidRDefault="00F678D8" w:rsidP="00063AAC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361" w:author="Fatima Alarcon" w:date="2019-04-12T15:23:00Z"/>
          <w:rFonts w:ascii="Calibri" w:hAnsi="Calibri"/>
          <w:sz w:val="24"/>
          <w:szCs w:val="24"/>
        </w:rPr>
      </w:pPr>
      <w:del w:id="362" w:author="Fatima Alarcon" w:date="2019-04-12T15:23:00Z">
        <w:r w:rsidRPr="00063AAC" w:rsidDel="00D651BF">
          <w:rPr>
            <w:rFonts w:ascii="Calibri" w:hAnsi="Calibri"/>
            <w:sz w:val="24"/>
            <w:szCs w:val="24"/>
          </w:rPr>
          <w:lastRenderedPageBreak/>
          <w:delText>El usuario cierra la Solicitud de Mantenimiento Correctivo de Hardware (SMCHW-630) con su firma de recepción de la reparación.</w:delText>
        </w:r>
      </w:del>
    </w:p>
    <w:p w14:paraId="1C16431D" w14:textId="77D5B995" w:rsidR="00F678D8" w:rsidRPr="00B929F7" w:rsidDel="008B627A" w:rsidRDefault="00F678D8" w:rsidP="00063AAC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363" w:author="Alvarez, Veronica" w:date="2020-04-01T17:49:00Z"/>
          <w:rFonts w:ascii="Calibri" w:hAnsi="Calibri"/>
          <w:sz w:val="24"/>
          <w:szCs w:val="24"/>
        </w:rPr>
      </w:pPr>
      <w:del w:id="364" w:author="Alvarez, Veronica" w:date="2020-04-01T17:49:00Z">
        <w:r w:rsidRPr="00063AAC" w:rsidDel="008B627A">
          <w:rPr>
            <w:rFonts w:ascii="Calibri" w:hAnsi="Calibri"/>
            <w:sz w:val="24"/>
            <w:szCs w:val="24"/>
          </w:rPr>
          <w:delText>Con el objetivo de mejorar la calidad del proceso y minimizar los mantenimientos correctivos, existe el indicador que nos da la medida del porcentaje de mantenimientos correctivos (número de mantenimientos correctivos / total de equipos). Este indicador se lleva en formato libre</w:delText>
        </w:r>
        <w:r w:rsidR="002328E2" w:rsidRPr="00063AAC" w:rsidDel="008B627A">
          <w:rPr>
            <w:rFonts w:ascii="Calibri" w:hAnsi="Calibri"/>
            <w:sz w:val="24"/>
            <w:szCs w:val="24"/>
          </w:rPr>
          <w:delText xml:space="preserve"> en el archivo “Registro ISO-Indicadores Sistemas.xls” en la carpeta </w:delText>
        </w:r>
        <w:r w:rsidR="00C46809" w:rsidRPr="00063AAC" w:rsidDel="008B627A">
          <w:rPr>
            <w:rFonts w:ascii="Calibri" w:hAnsi="Calibri"/>
            <w:sz w:val="24"/>
            <w:szCs w:val="24"/>
          </w:rPr>
          <w:delText xml:space="preserve">Registros ISO en el </w:delText>
        </w:r>
        <w:r w:rsidR="00525048" w:rsidRPr="00BF2144" w:rsidDel="008B627A">
          <w:rPr>
            <w:rFonts w:ascii="Calibri" w:hAnsi="Calibri"/>
            <w:sz w:val="24"/>
            <w:szCs w:val="24"/>
          </w:rPr>
          <w:delText>D</w:delText>
        </w:r>
        <w:r w:rsidR="00C46809" w:rsidRPr="001F5C31" w:rsidDel="008B627A">
          <w:rPr>
            <w:rFonts w:ascii="Calibri" w:hAnsi="Calibri"/>
            <w:sz w:val="24"/>
            <w:szCs w:val="24"/>
          </w:rPr>
          <w:delText>rive de</w:delText>
        </w:r>
        <w:r w:rsidR="00C46809" w:rsidRPr="003938EE" w:rsidDel="008B627A">
          <w:rPr>
            <w:rFonts w:ascii="Calibri" w:hAnsi="Calibri"/>
            <w:sz w:val="24"/>
            <w:szCs w:val="24"/>
          </w:rPr>
          <w:delText xml:space="preserve"> la cuenta</w:delText>
        </w:r>
        <w:r w:rsidR="00525048" w:rsidRPr="00A2597F" w:rsidDel="008B627A">
          <w:rPr>
            <w:rFonts w:ascii="Calibri" w:hAnsi="Calibri"/>
            <w:sz w:val="24"/>
            <w:szCs w:val="24"/>
          </w:rPr>
          <w:delText xml:space="preserve"> </w:delText>
        </w:r>
        <w:r w:rsidR="002328E2" w:rsidRPr="00B929F7" w:rsidDel="008B627A">
          <w:rPr>
            <w:rFonts w:ascii="Calibri" w:hAnsi="Calibri"/>
            <w:sz w:val="24"/>
            <w:szCs w:val="24"/>
          </w:rPr>
          <w:delText>Google d</w:delText>
        </w:r>
        <w:r w:rsidR="00C46809" w:rsidRPr="00B929F7" w:rsidDel="008B627A">
          <w:rPr>
            <w:rFonts w:ascii="Calibri" w:hAnsi="Calibri"/>
            <w:sz w:val="24"/>
            <w:szCs w:val="24"/>
          </w:rPr>
          <w:delText xml:space="preserve">el </w:delText>
        </w:r>
        <w:r w:rsidR="00510447" w:rsidRPr="00E5440A" w:rsidDel="008B627A">
          <w:rPr>
            <w:rFonts w:ascii="Calibri" w:hAnsi="Calibri"/>
            <w:sz w:val="24"/>
            <w:szCs w:val="24"/>
          </w:rPr>
          <w:delText>Administrador de Redes</w:delText>
        </w:r>
        <w:r w:rsidRPr="001F5C31" w:rsidDel="008B627A">
          <w:rPr>
            <w:rFonts w:ascii="Calibri" w:hAnsi="Calibri"/>
            <w:sz w:val="24"/>
            <w:szCs w:val="24"/>
          </w:rPr>
          <w:delText>.</w:delText>
        </w:r>
        <w:r w:rsidR="002328E2" w:rsidRPr="003938EE" w:rsidDel="008B627A">
          <w:rPr>
            <w:rFonts w:ascii="Calibri" w:hAnsi="Calibri"/>
            <w:sz w:val="24"/>
            <w:szCs w:val="24"/>
          </w:rPr>
          <w:delText>, de manera mensual.</w:delText>
        </w:r>
        <w:r w:rsidR="00525048" w:rsidRPr="00A2597F" w:rsidDel="008B627A">
          <w:rPr>
            <w:rFonts w:ascii="Calibri" w:hAnsi="Calibri"/>
            <w:sz w:val="24"/>
            <w:szCs w:val="24"/>
          </w:rPr>
          <w:delText xml:space="preserve"> </w:delText>
        </w:r>
      </w:del>
    </w:p>
    <w:p w14:paraId="1D197B71" w14:textId="5D3D8F66" w:rsidR="00F678D8" w:rsidRPr="00063AAC" w:rsidDel="008B627A" w:rsidRDefault="00F678D8" w:rsidP="00063AAC">
      <w:pPr>
        <w:jc w:val="both"/>
        <w:rPr>
          <w:del w:id="365" w:author="Alvarez, Veronica" w:date="2020-04-01T17:49:00Z"/>
          <w:rFonts w:ascii="Calibri" w:hAnsi="Calibri"/>
          <w:sz w:val="24"/>
          <w:szCs w:val="24"/>
        </w:rPr>
      </w:pPr>
    </w:p>
    <w:p w14:paraId="75A15199" w14:textId="77777777" w:rsidR="00F678D8" w:rsidRPr="00C358BD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Servicios de Mantenimiento Contratados</w:t>
      </w:r>
    </w:p>
    <w:p w14:paraId="48C45996" w14:textId="77777777" w:rsidR="00F678D8" w:rsidRPr="001F5C31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1F5C31">
        <w:rPr>
          <w:rFonts w:ascii="Calibri" w:hAnsi="Calibri"/>
          <w:sz w:val="24"/>
          <w:szCs w:val="24"/>
        </w:rPr>
        <w:t>Existe infraestructura de hardware cuyo mantenimiento es realizado por los proveedores o fabricantes de los equipos.</w:t>
      </w:r>
    </w:p>
    <w:p w14:paraId="2FADA4D6" w14:textId="77777777" w:rsidR="00EB58B0" w:rsidRPr="003938EE" w:rsidRDefault="00EB58B0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>El Administrador de Redes y/o Asistente Técnico, son los responsables de acompañar al proveedor durante el mantenimiento, garantizando su acceso y acción únicamente a los equipos que requieren el servicio.</w:t>
      </w:r>
    </w:p>
    <w:p w14:paraId="33997B50" w14:textId="1E1B54C0" w:rsidR="00F678D8" w:rsidRPr="00613192" w:rsidRDefault="00F678D8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 xml:space="preserve">Estos servicios son contratados por el </w:t>
      </w:r>
      <w:del w:id="366" w:author="Alvarez, Veronica" w:date="2020-04-01T17:55:00Z">
        <w:r w:rsidRPr="003938EE" w:rsidDel="00D61661">
          <w:rPr>
            <w:rFonts w:ascii="Calibri" w:hAnsi="Calibri"/>
            <w:sz w:val="24"/>
            <w:szCs w:val="24"/>
          </w:rPr>
          <w:delText xml:space="preserve">Vicepresidente </w:delText>
        </w:r>
        <w:r w:rsidRPr="00524529" w:rsidDel="00D61661">
          <w:rPr>
            <w:rFonts w:ascii="Calibri" w:hAnsi="Calibri"/>
            <w:i/>
            <w:color w:val="0000CC"/>
            <w:sz w:val="24"/>
            <w:szCs w:val="24"/>
            <w:rPrChange w:id="367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delText>Financiero</w:delText>
        </w:r>
      </w:del>
      <w:ins w:id="368" w:author="Alvarez, Veronica" w:date="2020-04-01T17:55:00Z">
        <w:r w:rsidR="00D61661" w:rsidRPr="00524529">
          <w:rPr>
            <w:rFonts w:ascii="Calibri" w:hAnsi="Calibri"/>
            <w:i/>
            <w:color w:val="0000CC"/>
            <w:sz w:val="24"/>
            <w:szCs w:val="24"/>
            <w:rPrChange w:id="369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Gerente </w:t>
        </w:r>
        <w:r w:rsidR="001218C8" w:rsidRPr="00524529">
          <w:rPr>
            <w:rFonts w:ascii="Calibri" w:hAnsi="Calibri"/>
            <w:i/>
            <w:color w:val="0000CC"/>
            <w:sz w:val="24"/>
            <w:szCs w:val="24"/>
            <w:rPrChange w:id="370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General</w:t>
        </w:r>
      </w:ins>
      <w:r w:rsidRPr="00613192">
        <w:rPr>
          <w:rFonts w:ascii="Calibri" w:hAnsi="Calibri"/>
          <w:sz w:val="24"/>
          <w:szCs w:val="24"/>
        </w:rPr>
        <w:t>. La periodicidad de los mantenimientos está definida en el contrato firmado, la misma que es incluida por el Gerente de Sistemas en la Lista de Hardware (</w:t>
      </w:r>
      <w:ins w:id="371" w:author="Perez, Steeven" w:date="2020-07-07T07:50:00Z">
        <w:r w:rsidR="00F82992">
          <w:rPr>
            <w:rFonts w:ascii="Calibri" w:hAnsi="Calibri"/>
            <w:sz w:val="24"/>
            <w:szCs w:val="24"/>
          </w:rPr>
          <w:t>SGI-TRI-18A</w:t>
        </w:r>
      </w:ins>
      <w:del w:id="372" w:author="Perez, Steeven" w:date="2020-07-07T07:49:00Z">
        <w:r w:rsidRPr="00613192" w:rsidDel="00F82992">
          <w:rPr>
            <w:rFonts w:ascii="Calibri" w:hAnsi="Calibri"/>
            <w:sz w:val="24"/>
            <w:szCs w:val="24"/>
          </w:rPr>
          <w:delText>LHW-630</w:delText>
        </w:r>
      </w:del>
      <w:r w:rsidRPr="00613192">
        <w:rPr>
          <w:rFonts w:ascii="Calibri" w:hAnsi="Calibri"/>
          <w:sz w:val="24"/>
          <w:szCs w:val="24"/>
        </w:rPr>
        <w:t>) para control interno.</w:t>
      </w:r>
    </w:p>
    <w:p w14:paraId="221C702D" w14:textId="77777777" w:rsidR="00F678D8" w:rsidRPr="00063AAC" w:rsidRDefault="00F678D8" w:rsidP="003938EE">
      <w:pPr>
        <w:jc w:val="both"/>
        <w:rPr>
          <w:rFonts w:ascii="Calibri" w:hAnsi="Calibri"/>
          <w:sz w:val="24"/>
          <w:szCs w:val="24"/>
        </w:rPr>
      </w:pPr>
    </w:p>
    <w:p w14:paraId="38082618" w14:textId="77777777" w:rsidR="00F678D8" w:rsidRPr="00C358BD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Reciclaje Electrónico</w:t>
      </w:r>
    </w:p>
    <w:p w14:paraId="2C7B9180" w14:textId="081C35D5" w:rsidR="004B0707" w:rsidDel="00F82992" w:rsidRDefault="004B0707" w:rsidP="00C358BD">
      <w:pPr>
        <w:ind w:left="426"/>
        <w:jc w:val="both"/>
        <w:rPr>
          <w:ins w:id="373" w:author="Alvarez, Veronica" w:date="2020-04-01T18:37:00Z"/>
          <w:del w:id="374" w:author="Perez, Steeven" w:date="2020-07-07T07:50:00Z"/>
          <w:rFonts w:ascii="Calibri" w:hAnsi="Calibri"/>
          <w:sz w:val="24"/>
          <w:szCs w:val="24"/>
          <w:highlight w:val="yellow"/>
        </w:rPr>
      </w:pPr>
      <w:ins w:id="375" w:author="Alvarez, Veronica" w:date="2020-04-01T18:37:00Z">
        <w:del w:id="376" w:author="Perez, Steeven" w:date="2020-07-07T07:50:00Z">
          <w:r w:rsidDel="00F82992">
            <w:rPr>
              <w:rFonts w:ascii="Calibri" w:hAnsi="Calibri"/>
              <w:sz w:val="24"/>
              <w:szCs w:val="24"/>
            </w:rPr>
            <w:delText>Este punto al momento se lo tiene bajo un acuerdo de servicio con Grupo Berlin</w:delText>
          </w:r>
        </w:del>
      </w:ins>
      <w:ins w:id="377" w:author="Zambrano, Edwin" w:date="2020-05-08T21:45:00Z">
        <w:del w:id="378" w:author="Perez, Steeven" w:date="2020-07-07T07:50:00Z">
          <w:r w:rsidR="00BF7EE9" w:rsidDel="00F82992">
            <w:rPr>
              <w:rFonts w:ascii="Calibri" w:hAnsi="Calibri"/>
              <w:sz w:val="24"/>
              <w:szCs w:val="24"/>
            </w:rPr>
            <w:delText>Berlín</w:delText>
          </w:r>
        </w:del>
      </w:ins>
      <w:ins w:id="379" w:author="Alvarez, Veronica" w:date="2020-04-01T18:37:00Z">
        <w:del w:id="380" w:author="Perez, Steeven" w:date="2020-07-07T07:50:00Z">
          <w:r w:rsidR="00397B7F" w:rsidDel="00F82992">
            <w:rPr>
              <w:rFonts w:ascii="Calibri" w:hAnsi="Calibri"/>
              <w:sz w:val="24"/>
              <w:szCs w:val="24"/>
            </w:rPr>
            <w:delText xml:space="preserve"> y lo administra Activos Fijos.</w:delText>
          </w:r>
        </w:del>
      </w:ins>
    </w:p>
    <w:p w14:paraId="2BAA45F4" w14:textId="11E8D68D" w:rsidR="00F678D8" w:rsidRPr="00A2597F" w:rsidRDefault="00F678D8" w:rsidP="00C358BD">
      <w:pPr>
        <w:ind w:left="426"/>
        <w:jc w:val="both"/>
        <w:rPr>
          <w:rFonts w:ascii="Calibri" w:hAnsi="Calibri"/>
          <w:sz w:val="24"/>
          <w:szCs w:val="24"/>
        </w:rPr>
      </w:pPr>
      <w:r w:rsidRPr="0002339B">
        <w:rPr>
          <w:rFonts w:ascii="Calibri" w:hAnsi="Calibri"/>
          <w:sz w:val="24"/>
          <w:szCs w:val="24"/>
        </w:rPr>
        <w:t>Los equipos electrónicos, accesorios de impresoras, así como sus partes y piezas dadas de baja, son inventariados y almacenados para posteriormente ser entregados a un gestor de residuos</w:t>
      </w:r>
      <w:r w:rsidR="00525048" w:rsidRPr="0002339B">
        <w:rPr>
          <w:rFonts w:ascii="Calibri" w:hAnsi="Calibri"/>
          <w:sz w:val="24"/>
          <w:szCs w:val="24"/>
        </w:rPr>
        <w:t xml:space="preserve"> </w:t>
      </w:r>
      <w:r w:rsidRPr="0002339B">
        <w:rPr>
          <w:rFonts w:ascii="Calibri" w:hAnsi="Calibri"/>
          <w:sz w:val="24"/>
          <w:szCs w:val="24"/>
        </w:rPr>
        <w:t>y/o proveedor. Los equipos y/o partes electrónicas que no puedan ser entregadas al gestor y/o proveedor continuarán en almacenamiento.</w:t>
      </w:r>
    </w:p>
    <w:p w14:paraId="3E4A764F" w14:textId="77777777" w:rsidR="00F678D8" w:rsidRPr="00063AAC" w:rsidRDefault="00F678D8" w:rsidP="00063AAC">
      <w:pPr>
        <w:jc w:val="both"/>
        <w:rPr>
          <w:rFonts w:ascii="Calibri" w:hAnsi="Calibri"/>
          <w:sz w:val="24"/>
          <w:szCs w:val="24"/>
        </w:rPr>
      </w:pPr>
    </w:p>
    <w:p w14:paraId="49A99847" w14:textId="77777777" w:rsidR="00F678D8" w:rsidRPr="00C358BD" w:rsidRDefault="00F678D8" w:rsidP="00063AAC">
      <w:pPr>
        <w:pStyle w:val="Ttulo2"/>
        <w:numPr>
          <w:ilvl w:val="0"/>
          <w:numId w:val="31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Procedimiento para Software</w:t>
      </w:r>
    </w:p>
    <w:p w14:paraId="0A43C4FF" w14:textId="3CFE5F42" w:rsidR="00F678D8" w:rsidRPr="003938EE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>Lista de Software (</w:t>
      </w:r>
      <w:ins w:id="381" w:author="Perez, Steeven" w:date="2020-07-07T07:51:00Z">
        <w:r w:rsidR="00F82992">
          <w:rPr>
            <w:rFonts w:ascii="Calibri" w:hAnsi="Calibri"/>
            <w:sz w:val="24"/>
            <w:szCs w:val="24"/>
          </w:rPr>
          <w:t>SGI-TRI-18B</w:t>
        </w:r>
      </w:ins>
      <w:del w:id="382" w:author="Perez, Steeven" w:date="2020-07-07T07:51:00Z">
        <w:r w:rsidRPr="003938EE" w:rsidDel="00F82992">
          <w:rPr>
            <w:rFonts w:ascii="Calibri" w:hAnsi="Calibri"/>
            <w:sz w:val="24"/>
            <w:szCs w:val="24"/>
          </w:rPr>
          <w:delText>LSW-630</w:delText>
        </w:r>
      </w:del>
      <w:r w:rsidRPr="003938EE">
        <w:rPr>
          <w:rFonts w:ascii="Calibri" w:hAnsi="Calibri"/>
          <w:sz w:val="24"/>
          <w:szCs w:val="24"/>
        </w:rPr>
        <w:t>)</w:t>
      </w:r>
    </w:p>
    <w:p w14:paraId="64E91F02" w14:textId="3F8B951D" w:rsidR="002328E2" w:rsidRPr="00063AAC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A2597F">
        <w:rPr>
          <w:rFonts w:ascii="Calibri" w:hAnsi="Calibri"/>
          <w:sz w:val="24"/>
          <w:szCs w:val="24"/>
        </w:rPr>
        <w:t>El Gerente de Sistemas define y mantiene actualizada la Lista de Software (</w:t>
      </w:r>
      <w:ins w:id="383" w:author="Perez, Steeven" w:date="2020-07-07T07:51:00Z">
        <w:r w:rsidR="00F82992">
          <w:rPr>
            <w:rFonts w:ascii="Calibri" w:hAnsi="Calibri"/>
            <w:sz w:val="24"/>
            <w:szCs w:val="24"/>
          </w:rPr>
          <w:t>SGI-TRI-18B</w:t>
        </w:r>
      </w:ins>
      <w:del w:id="384" w:author="Perez, Steeven" w:date="2020-07-07T07:51:00Z">
        <w:r w:rsidRPr="00A2597F" w:rsidDel="00F82992">
          <w:rPr>
            <w:rFonts w:ascii="Calibri" w:hAnsi="Calibri"/>
            <w:sz w:val="24"/>
            <w:szCs w:val="24"/>
          </w:rPr>
          <w:delText>LSW-630</w:delText>
        </w:r>
      </w:del>
      <w:r w:rsidRPr="00A2597F">
        <w:rPr>
          <w:rFonts w:ascii="Calibri" w:hAnsi="Calibri"/>
          <w:sz w:val="24"/>
          <w:szCs w:val="24"/>
        </w:rPr>
        <w:t>) donde incluye cada uno de los programas de la empresa que por su naturaleza son impo</w:t>
      </w:r>
      <w:r w:rsidRPr="00B929F7">
        <w:rPr>
          <w:rFonts w:ascii="Calibri" w:hAnsi="Calibri"/>
          <w:sz w:val="24"/>
          <w:szCs w:val="24"/>
        </w:rPr>
        <w:t xml:space="preserve">rtantes para la calidad, indicando frecuencia y responsable del mantenimiento. </w:t>
      </w:r>
      <w:del w:id="385" w:author="Alvarez, Veronica" w:date="2020-04-01T17:56:00Z">
        <w:r w:rsidRPr="00B929F7" w:rsidDel="007170D6">
          <w:rPr>
            <w:rFonts w:ascii="Calibri" w:hAnsi="Calibri"/>
            <w:sz w:val="24"/>
            <w:szCs w:val="24"/>
          </w:rPr>
          <w:delText>El Vice</w:delText>
        </w:r>
        <w:r w:rsidR="00E5440A" w:rsidDel="007170D6">
          <w:rPr>
            <w:rFonts w:ascii="Calibri" w:hAnsi="Calibri"/>
            <w:sz w:val="24"/>
            <w:szCs w:val="24"/>
          </w:rPr>
          <w:delText>p</w:delText>
        </w:r>
        <w:r w:rsidRPr="00B929F7" w:rsidDel="007170D6">
          <w:rPr>
            <w:rFonts w:ascii="Calibri" w:hAnsi="Calibri"/>
            <w:sz w:val="24"/>
            <w:szCs w:val="24"/>
          </w:rPr>
          <w:delText xml:space="preserve">residente </w:delText>
        </w:r>
        <w:r w:rsidR="00E5440A" w:rsidDel="007170D6">
          <w:rPr>
            <w:rFonts w:ascii="Calibri" w:hAnsi="Calibri"/>
            <w:sz w:val="24"/>
            <w:szCs w:val="24"/>
          </w:rPr>
          <w:delText>de Operaciones</w:delText>
        </w:r>
        <w:r w:rsidR="00E5440A" w:rsidRPr="00B929F7" w:rsidDel="007170D6">
          <w:rPr>
            <w:rFonts w:ascii="Calibri" w:hAnsi="Calibri"/>
            <w:sz w:val="24"/>
            <w:szCs w:val="24"/>
          </w:rPr>
          <w:delText xml:space="preserve"> </w:delText>
        </w:r>
        <w:r w:rsidRPr="00B929F7" w:rsidDel="007170D6">
          <w:rPr>
            <w:rFonts w:ascii="Calibri" w:hAnsi="Calibri"/>
            <w:sz w:val="24"/>
            <w:szCs w:val="24"/>
          </w:rPr>
          <w:delText>informa al Gerente de Sistemas si es necesario incluir software adicional.</w:delText>
        </w:r>
        <w:r w:rsidR="00525048" w:rsidRPr="00063AAC" w:rsidDel="007170D6">
          <w:rPr>
            <w:rFonts w:ascii="Calibri" w:hAnsi="Calibri"/>
            <w:sz w:val="24"/>
            <w:szCs w:val="24"/>
          </w:rPr>
          <w:delText xml:space="preserve"> </w:delText>
        </w:r>
      </w:del>
      <w:r w:rsidRPr="00063AAC">
        <w:rPr>
          <w:rFonts w:ascii="Calibri" w:hAnsi="Calibri"/>
          <w:sz w:val="24"/>
          <w:szCs w:val="24"/>
        </w:rPr>
        <w:t xml:space="preserve">Esta lista se mantiene en </w:t>
      </w:r>
      <w:r w:rsidR="00C46809" w:rsidRPr="00063AAC">
        <w:rPr>
          <w:rFonts w:ascii="Calibri" w:hAnsi="Calibri"/>
          <w:sz w:val="24"/>
          <w:szCs w:val="24"/>
        </w:rPr>
        <w:t>el</w:t>
      </w:r>
      <w:r w:rsidRPr="00063AAC">
        <w:rPr>
          <w:rFonts w:ascii="Calibri" w:hAnsi="Calibri"/>
          <w:sz w:val="24"/>
          <w:szCs w:val="24"/>
        </w:rPr>
        <w:t xml:space="preserve"> archivo </w:t>
      </w:r>
      <w:r w:rsidR="002328E2" w:rsidRPr="00063AAC">
        <w:rPr>
          <w:rFonts w:ascii="Calibri" w:hAnsi="Calibri"/>
          <w:sz w:val="24"/>
          <w:szCs w:val="24"/>
        </w:rPr>
        <w:t>“</w:t>
      </w:r>
      <w:ins w:id="386" w:author="Perez, Steeven" w:date="2020-07-07T07:52:00Z">
        <w:r w:rsidR="00F82992">
          <w:rPr>
            <w:rFonts w:ascii="Calibri" w:hAnsi="Calibri"/>
            <w:sz w:val="24"/>
            <w:szCs w:val="24"/>
          </w:rPr>
          <w:t>SGI-TRI-18B</w:t>
        </w:r>
      </w:ins>
      <w:del w:id="387" w:author="Perez, Steeven" w:date="2020-07-07T07:52:00Z">
        <w:r w:rsidR="002328E2" w:rsidRPr="00063AAC" w:rsidDel="00F82992">
          <w:rPr>
            <w:rFonts w:ascii="Calibri" w:hAnsi="Calibri"/>
            <w:sz w:val="24"/>
            <w:szCs w:val="24"/>
          </w:rPr>
          <w:delText>LSW-630</w:delText>
        </w:r>
      </w:del>
      <w:r w:rsidR="002328E2" w:rsidRPr="00063AAC">
        <w:rPr>
          <w:rFonts w:ascii="Calibri" w:hAnsi="Calibri"/>
          <w:sz w:val="24"/>
          <w:szCs w:val="24"/>
        </w:rPr>
        <w:t>-</w:t>
      </w:r>
      <w:r w:rsidRPr="00063AAC">
        <w:rPr>
          <w:rFonts w:ascii="Calibri" w:hAnsi="Calibri"/>
          <w:sz w:val="24"/>
          <w:szCs w:val="24"/>
        </w:rPr>
        <w:t xml:space="preserve"> </w:t>
      </w:r>
      <w:r w:rsidR="00C46809" w:rsidRPr="00063AAC">
        <w:rPr>
          <w:rFonts w:ascii="Calibri" w:hAnsi="Calibri"/>
          <w:sz w:val="24"/>
          <w:szCs w:val="24"/>
        </w:rPr>
        <w:t>Lista de Software.xls</w:t>
      </w:r>
      <w:r w:rsidR="002328E2" w:rsidRPr="00063AAC">
        <w:rPr>
          <w:rFonts w:ascii="Calibri" w:hAnsi="Calibri"/>
          <w:sz w:val="24"/>
          <w:szCs w:val="24"/>
        </w:rPr>
        <w:t>”</w:t>
      </w:r>
      <w:r w:rsidRPr="00063AAC">
        <w:rPr>
          <w:rFonts w:ascii="Calibri" w:hAnsi="Calibri"/>
          <w:sz w:val="24"/>
          <w:szCs w:val="24"/>
        </w:rPr>
        <w:t xml:space="preserve"> en </w:t>
      </w:r>
      <w:del w:id="388" w:author="Alvarez, Veronica" w:date="2020-04-01T17:57:00Z">
        <w:r w:rsidR="002328E2" w:rsidRPr="00063AAC" w:rsidDel="007170D6">
          <w:rPr>
            <w:rFonts w:ascii="Calibri" w:hAnsi="Calibri"/>
            <w:sz w:val="24"/>
            <w:szCs w:val="24"/>
          </w:rPr>
          <w:delText xml:space="preserve">la carpeta </w:delText>
        </w:r>
      </w:del>
      <w:proofErr w:type="spellStart"/>
      <w:ins w:id="389" w:author="Alvarez, Veronica" w:date="2020-04-01T17:57:00Z">
        <w:r w:rsidR="007170D6" w:rsidRPr="00274E4E">
          <w:rPr>
            <w:rFonts w:ascii="Calibri" w:hAnsi="Calibri"/>
            <w:i/>
            <w:color w:val="0000CC"/>
            <w:sz w:val="24"/>
            <w:szCs w:val="24"/>
            <w:rPrChange w:id="390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Sharepoint</w:t>
        </w:r>
        <w:proofErr w:type="spellEnd"/>
        <w:r w:rsidR="007170D6" w:rsidRPr="00274E4E">
          <w:rPr>
            <w:rFonts w:ascii="Calibri" w:hAnsi="Calibri"/>
            <w:i/>
            <w:color w:val="0000CC"/>
            <w:sz w:val="24"/>
            <w:szCs w:val="24"/>
            <w:rPrChange w:id="391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IT TC Ecuador carpeta </w:t>
        </w:r>
      </w:ins>
      <w:ins w:id="392" w:author="Alvarez, Veronica" w:date="2020-04-01T17:58:00Z">
        <w:r w:rsidR="00704E67" w:rsidRPr="00274E4E">
          <w:rPr>
            <w:rFonts w:ascii="Calibri" w:hAnsi="Calibri"/>
            <w:i/>
            <w:color w:val="0000CC"/>
            <w:sz w:val="24"/>
            <w:szCs w:val="24"/>
            <w:rPrChange w:id="393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Lista de Software</w:t>
        </w:r>
      </w:ins>
      <w:del w:id="394" w:author="Alvarez, Veronica" w:date="2020-04-01T17:57:00Z">
        <w:r w:rsidR="00C46809" w:rsidRPr="00063AAC" w:rsidDel="007170D6">
          <w:rPr>
            <w:rFonts w:ascii="Calibri" w:hAnsi="Calibri"/>
            <w:sz w:val="24"/>
            <w:szCs w:val="24"/>
          </w:rPr>
          <w:delText xml:space="preserve">Registros ISO, </w:delText>
        </w:r>
        <w:r w:rsidR="002328E2" w:rsidRPr="00063AAC" w:rsidDel="007170D6">
          <w:rPr>
            <w:rFonts w:ascii="Calibri" w:hAnsi="Calibri"/>
            <w:sz w:val="24"/>
            <w:szCs w:val="24"/>
          </w:rPr>
          <w:delText>en el D</w:delText>
        </w:r>
        <w:r w:rsidR="00C46809" w:rsidRPr="00063AAC" w:rsidDel="007170D6">
          <w:rPr>
            <w:rFonts w:ascii="Calibri" w:hAnsi="Calibri"/>
            <w:sz w:val="24"/>
            <w:szCs w:val="24"/>
          </w:rPr>
          <w:delText xml:space="preserve">rive de la cuenta </w:delText>
        </w:r>
        <w:r w:rsidR="002328E2" w:rsidRPr="00063AAC" w:rsidDel="007170D6">
          <w:rPr>
            <w:rFonts w:ascii="Calibri" w:hAnsi="Calibri"/>
            <w:sz w:val="24"/>
            <w:szCs w:val="24"/>
          </w:rPr>
          <w:delText xml:space="preserve">Google </w:delText>
        </w:r>
        <w:r w:rsidR="00C46809" w:rsidRPr="00063AAC" w:rsidDel="007170D6">
          <w:rPr>
            <w:rFonts w:ascii="Calibri" w:hAnsi="Calibri"/>
            <w:sz w:val="24"/>
            <w:szCs w:val="24"/>
          </w:rPr>
          <w:delText>del Administrador de Redes</w:delText>
        </w:r>
      </w:del>
      <w:r w:rsidR="002328E2" w:rsidRPr="00063AAC">
        <w:rPr>
          <w:rFonts w:ascii="Calibri" w:hAnsi="Calibri"/>
          <w:sz w:val="24"/>
          <w:szCs w:val="24"/>
        </w:rPr>
        <w:t>.</w:t>
      </w:r>
    </w:p>
    <w:p w14:paraId="5E578EA7" w14:textId="39A4A75F" w:rsidR="00F678D8" w:rsidRPr="00063AAC" w:rsidRDefault="00F678D8" w:rsidP="00A2597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La Lista de Software (</w:t>
      </w:r>
      <w:ins w:id="395" w:author="Perez, Steeven" w:date="2020-07-07T07:52:00Z">
        <w:r w:rsidR="00F82992">
          <w:rPr>
            <w:rFonts w:ascii="Calibri" w:hAnsi="Calibri"/>
            <w:sz w:val="24"/>
            <w:szCs w:val="24"/>
          </w:rPr>
          <w:t>SGI-TRI-18B</w:t>
        </w:r>
      </w:ins>
      <w:del w:id="396" w:author="Perez, Steeven" w:date="2020-07-07T07:52:00Z">
        <w:r w:rsidRPr="00063AAC" w:rsidDel="00F82992">
          <w:rPr>
            <w:rFonts w:ascii="Calibri" w:hAnsi="Calibri"/>
            <w:sz w:val="24"/>
            <w:szCs w:val="24"/>
          </w:rPr>
          <w:delText>LSW-630</w:delText>
        </w:r>
      </w:del>
      <w:r w:rsidRPr="00063AAC">
        <w:rPr>
          <w:rFonts w:ascii="Calibri" w:hAnsi="Calibri"/>
          <w:sz w:val="24"/>
          <w:szCs w:val="24"/>
        </w:rPr>
        <w:t>) contiene la siguiente información:</w:t>
      </w:r>
    </w:p>
    <w:p w14:paraId="60089154" w14:textId="77777777" w:rsidR="00F678D8" w:rsidRPr="00063AAC" w:rsidRDefault="00F678D8" w:rsidP="00B929F7">
      <w:pPr>
        <w:numPr>
          <w:ilvl w:val="1"/>
          <w:numId w:val="28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Empresa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•</w:t>
      </w:r>
      <w:r w:rsidR="00525048" w:rsidRPr="00063AAC">
        <w:rPr>
          <w:rFonts w:ascii="Calibri" w:hAnsi="Calibri"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>Mantenimiento Requerido</w:t>
      </w:r>
    </w:p>
    <w:p w14:paraId="43BC3C9A" w14:textId="77777777" w:rsidR="00F678D8" w:rsidRPr="00063AAC" w:rsidRDefault="00F678D8" w:rsidP="00E5440A">
      <w:pPr>
        <w:numPr>
          <w:ilvl w:val="1"/>
          <w:numId w:val="28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Nombre el Programa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•</w:t>
      </w:r>
      <w:r w:rsidR="00525048" w:rsidRPr="00063AAC">
        <w:rPr>
          <w:rFonts w:ascii="Calibri" w:hAnsi="Calibri"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>Frecuencia del Mantenimiento</w:t>
      </w:r>
    </w:p>
    <w:p w14:paraId="276DA7CE" w14:textId="77777777" w:rsidR="00F678D8" w:rsidRPr="00063AAC" w:rsidRDefault="00F678D8" w:rsidP="00063AAC">
      <w:pPr>
        <w:numPr>
          <w:ilvl w:val="1"/>
          <w:numId w:val="28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Fabricante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•</w:t>
      </w:r>
      <w:r w:rsidR="00525048" w:rsidRPr="00063AAC">
        <w:rPr>
          <w:rFonts w:ascii="Calibri" w:hAnsi="Calibri"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>Responsable</w:t>
      </w:r>
    </w:p>
    <w:p w14:paraId="34CB44BB" w14:textId="589CCE39" w:rsidR="00F678D8" w:rsidRDefault="00F678D8" w:rsidP="00063AAC">
      <w:pPr>
        <w:numPr>
          <w:ilvl w:val="1"/>
          <w:numId w:val="28"/>
        </w:numPr>
        <w:jc w:val="both"/>
        <w:rPr>
          <w:ins w:id="397" w:author="Alvarez, Veronica" w:date="2020-04-03T11:28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Referencia y/o Descripción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•</w:t>
      </w:r>
      <w:r w:rsidR="00525048" w:rsidRPr="00063AAC">
        <w:rPr>
          <w:rFonts w:ascii="Calibri" w:hAnsi="Calibri"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>Soporte Local</w:t>
      </w:r>
    </w:p>
    <w:p w14:paraId="12A057EC" w14:textId="72391BCA" w:rsidR="006F486F" w:rsidRPr="00274E4E" w:rsidRDefault="006F486F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i/>
          <w:color w:val="0000CC"/>
          <w:sz w:val="24"/>
          <w:szCs w:val="24"/>
          <w:rPrChange w:id="398" w:author="Zambrano, Edwin" w:date="2020-05-08T21:40:00Z">
            <w:rPr/>
          </w:rPrChange>
        </w:rPr>
        <w:pPrChange w:id="399" w:author="Alvarez, Veronica" w:date="2020-04-03T11:28:00Z">
          <w:pPr>
            <w:numPr>
              <w:ilvl w:val="1"/>
              <w:numId w:val="28"/>
            </w:numPr>
            <w:tabs>
              <w:tab w:val="num" w:pos="1440"/>
            </w:tabs>
            <w:ind w:left="1440" w:hanging="360"/>
            <w:jc w:val="both"/>
          </w:pPr>
        </w:pPrChange>
      </w:pPr>
      <w:ins w:id="400" w:author="Alvarez, Veronica" w:date="2020-04-03T11:28:00Z">
        <w:r w:rsidRPr="00274E4E">
          <w:rPr>
            <w:rFonts w:ascii="Calibri" w:hAnsi="Calibri"/>
            <w:i/>
            <w:color w:val="0000CC"/>
            <w:sz w:val="24"/>
            <w:szCs w:val="24"/>
            <w:rPrChange w:id="401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Este </w:t>
        </w:r>
        <w:r w:rsidR="004B2B97" w:rsidRPr="00274E4E">
          <w:rPr>
            <w:rFonts w:ascii="Calibri" w:hAnsi="Calibri"/>
            <w:i/>
            <w:color w:val="0000CC"/>
            <w:sz w:val="24"/>
            <w:szCs w:val="24"/>
            <w:rPrChange w:id="402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mantenimiento</w:t>
        </w:r>
        <w:r w:rsidRPr="00274E4E">
          <w:rPr>
            <w:rFonts w:ascii="Calibri" w:hAnsi="Calibri"/>
            <w:i/>
            <w:color w:val="0000CC"/>
            <w:sz w:val="24"/>
            <w:szCs w:val="24"/>
            <w:rPrChange w:id="403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al momento se lo tiene bajo un acuerdo de servicio con Grupo </w:t>
        </w:r>
        <w:del w:id="404" w:author="Zambrano, Edwin" w:date="2020-05-08T21:45:00Z">
          <w:r w:rsidRPr="00274E4E" w:rsidDel="00BF7EE9">
            <w:rPr>
              <w:rFonts w:ascii="Calibri" w:hAnsi="Calibri"/>
              <w:i/>
              <w:color w:val="0000CC"/>
              <w:sz w:val="24"/>
              <w:szCs w:val="24"/>
              <w:rPrChange w:id="405" w:author="Zambrano, Edwin" w:date="2020-05-08T21:40:00Z">
                <w:rPr>
                  <w:rFonts w:ascii="Calibri" w:hAnsi="Calibri"/>
                  <w:sz w:val="24"/>
                  <w:szCs w:val="24"/>
                </w:rPr>
              </w:rPrChange>
            </w:rPr>
            <w:delText>Berlin</w:delText>
          </w:r>
        </w:del>
      </w:ins>
      <w:ins w:id="406" w:author="Zambrano, Edwin" w:date="2020-05-08T21:45:00Z">
        <w:r w:rsidR="00BF7EE9" w:rsidRPr="00A7322F">
          <w:rPr>
            <w:rFonts w:ascii="Calibri" w:hAnsi="Calibri"/>
            <w:i/>
            <w:color w:val="0000CC"/>
            <w:sz w:val="24"/>
            <w:szCs w:val="24"/>
          </w:rPr>
          <w:t>Berlín</w:t>
        </w:r>
      </w:ins>
      <w:ins w:id="407" w:author="Alvarez, Veronica" w:date="2020-04-03T11:28:00Z">
        <w:r w:rsidRPr="00274E4E">
          <w:rPr>
            <w:rFonts w:ascii="Calibri" w:hAnsi="Calibri"/>
            <w:i/>
            <w:color w:val="0000CC"/>
            <w:sz w:val="24"/>
            <w:szCs w:val="24"/>
            <w:rPrChange w:id="408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.</w:t>
        </w:r>
      </w:ins>
    </w:p>
    <w:p w14:paraId="75188AEE" w14:textId="77777777" w:rsidR="00F678D8" w:rsidRPr="00063AAC" w:rsidRDefault="00F678D8" w:rsidP="00063AAC">
      <w:pPr>
        <w:jc w:val="both"/>
        <w:rPr>
          <w:rFonts w:ascii="Calibri" w:hAnsi="Calibri"/>
          <w:sz w:val="24"/>
          <w:szCs w:val="24"/>
        </w:rPr>
      </w:pPr>
    </w:p>
    <w:p w14:paraId="4996B3DD" w14:textId="77777777" w:rsidR="00F678D8" w:rsidRPr="00063AAC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Mantenimiento Preventivo</w:t>
      </w:r>
    </w:p>
    <w:p w14:paraId="357EF23D" w14:textId="77777777" w:rsidR="00F678D8" w:rsidRPr="00063AAC" w:rsidRDefault="00F678D8" w:rsidP="00063AAC">
      <w:pPr>
        <w:pStyle w:val="Ttulo2"/>
        <w:numPr>
          <w:ilvl w:val="2"/>
          <w:numId w:val="31"/>
        </w:numPr>
        <w:spacing w:line="360" w:lineRule="auto"/>
        <w:ind w:hanging="798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Respaldos</w:t>
      </w:r>
    </w:p>
    <w:p w14:paraId="198AB368" w14:textId="451E0514" w:rsidR="00206409" w:rsidRPr="00274E4E" w:rsidRDefault="00206409">
      <w:pPr>
        <w:ind w:left="426"/>
        <w:jc w:val="both"/>
        <w:rPr>
          <w:ins w:id="409" w:author="Alvarez, Veronica" w:date="2020-04-01T18:00:00Z"/>
          <w:rFonts w:ascii="Calibri" w:hAnsi="Calibri"/>
          <w:i/>
          <w:color w:val="0000CC"/>
          <w:sz w:val="24"/>
          <w:szCs w:val="24"/>
          <w:rPrChange w:id="410" w:author="Zambrano, Edwin" w:date="2020-05-08T21:40:00Z">
            <w:rPr>
              <w:ins w:id="411" w:author="Alvarez, Veronica" w:date="2020-04-01T18:00:00Z"/>
              <w:rFonts w:ascii="Calibri" w:hAnsi="Calibri"/>
              <w:sz w:val="24"/>
              <w:szCs w:val="24"/>
            </w:rPr>
          </w:rPrChange>
        </w:rPr>
        <w:pPrChange w:id="412" w:author="Alvarez, Veronica" w:date="2020-04-01T18:35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  <w:ins w:id="413" w:author="Alvarez, Veronica" w:date="2020-04-01T18:00:00Z">
        <w:r w:rsidRPr="00274E4E">
          <w:rPr>
            <w:rFonts w:ascii="Calibri" w:hAnsi="Calibri"/>
            <w:i/>
            <w:color w:val="0000CC"/>
            <w:sz w:val="24"/>
            <w:szCs w:val="24"/>
            <w:rPrChange w:id="414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Este </w:t>
        </w:r>
      </w:ins>
      <w:ins w:id="415" w:author="Alvarez, Veronica" w:date="2020-04-01T18:01:00Z">
        <w:r w:rsidR="002F3D3E" w:rsidRPr="00274E4E">
          <w:rPr>
            <w:rFonts w:ascii="Calibri" w:hAnsi="Calibri"/>
            <w:i/>
            <w:color w:val="0000CC"/>
            <w:sz w:val="24"/>
            <w:szCs w:val="24"/>
            <w:rPrChange w:id="416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punto</w:t>
        </w:r>
      </w:ins>
      <w:ins w:id="417" w:author="Alvarez, Veronica" w:date="2020-04-01T18:00:00Z">
        <w:r w:rsidRPr="00274E4E">
          <w:rPr>
            <w:rFonts w:ascii="Calibri" w:hAnsi="Calibri"/>
            <w:i/>
            <w:color w:val="0000CC"/>
            <w:sz w:val="24"/>
            <w:szCs w:val="24"/>
            <w:rPrChange w:id="418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al momento se lo tiene bajo </w:t>
        </w:r>
        <w:r w:rsidR="002F3D3E" w:rsidRPr="00274E4E">
          <w:rPr>
            <w:rFonts w:ascii="Calibri" w:hAnsi="Calibri"/>
            <w:i/>
            <w:color w:val="0000CC"/>
            <w:sz w:val="24"/>
            <w:szCs w:val="24"/>
            <w:rPrChange w:id="419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un acuerdo</w:t>
        </w:r>
        <w:r w:rsidRPr="00274E4E">
          <w:rPr>
            <w:rFonts w:ascii="Calibri" w:hAnsi="Calibri"/>
            <w:i/>
            <w:color w:val="0000CC"/>
            <w:sz w:val="24"/>
            <w:szCs w:val="24"/>
            <w:rPrChange w:id="420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de servicio</w:t>
        </w:r>
        <w:r w:rsidR="002F3D3E" w:rsidRPr="00274E4E">
          <w:rPr>
            <w:rFonts w:ascii="Calibri" w:hAnsi="Calibri"/>
            <w:i/>
            <w:color w:val="0000CC"/>
            <w:sz w:val="24"/>
            <w:szCs w:val="24"/>
            <w:rPrChange w:id="421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con Grupo</w:t>
        </w:r>
      </w:ins>
      <w:ins w:id="422" w:author="Alvarez, Veronica" w:date="2020-04-01T18:01:00Z">
        <w:r w:rsidR="002F3D3E" w:rsidRPr="00274E4E">
          <w:rPr>
            <w:rFonts w:ascii="Calibri" w:hAnsi="Calibri"/>
            <w:i/>
            <w:color w:val="0000CC"/>
            <w:sz w:val="24"/>
            <w:szCs w:val="24"/>
            <w:rPrChange w:id="423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ins w:id="424" w:author="Alvarez, Veronica" w:date="2020-04-01T18:00:00Z">
        <w:del w:id="425" w:author="Zambrano, Edwin" w:date="2020-05-08T21:45:00Z">
          <w:r w:rsidR="002F3D3E" w:rsidRPr="00274E4E" w:rsidDel="00BF7EE9">
            <w:rPr>
              <w:rFonts w:ascii="Calibri" w:hAnsi="Calibri"/>
              <w:i/>
              <w:color w:val="0000CC"/>
              <w:sz w:val="24"/>
              <w:szCs w:val="24"/>
              <w:rPrChange w:id="426" w:author="Zambrano, Edwin" w:date="2020-05-08T21:40:00Z">
                <w:rPr>
                  <w:rFonts w:ascii="Calibri" w:hAnsi="Calibri"/>
                  <w:sz w:val="24"/>
                  <w:szCs w:val="24"/>
                </w:rPr>
              </w:rPrChange>
            </w:rPr>
            <w:delText>Berlin</w:delText>
          </w:r>
        </w:del>
      </w:ins>
      <w:ins w:id="427" w:author="Zambrano, Edwin" w:date="2020-05-08T21:45:00Z">
        <w:r w:rsidR="00BF7EE9" w:rsidRPr="00A7322F">
          <w:rPr>
            <w:rFonts w:ascii="Calibri" w:hAnsi="Calibri"/>
            <w:i/>
            <w:color w:val="0000CC"/>
            <w:sz w:val="24"/>
            <w:szCs w:val="24"/>
          </w:rPr>
          <w:t>Berlín</w:t>
        </w:r>
      </w:ins>
      <w:ins w:id="428" w:author="Alvarez, Veronica" w:date="2020-04-01T18:01:00Z">
        <w:r w:rsidR="002F3D3E" w:rsidRPr="00274E4E">
          <w:rPr>
            <w:rFonts w:ascii="Calibri" w:hAnsi="Calibri"/>
            <w:i/>
            <w:color w:val="0000CC"/>
            <w:sz w:val="24"/>
            <w:szCs w:val="24"/>
            <w:rPrChange w:id="429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.</w:t>
        </w:r>
      </w:ins>
    </w:p>
    <w:p w14:paraId="621FD68A" w14:textId="04DABAFF" w:rsidR="00F678D8" w:rsidRPr="00063AAC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La información correspondiente a la base de datos de </w:t>
      </w:r>
      <w:proofErr w:type="spellStart"/>
      <w:r w:rsidRPr="00063AAC">
        <w:rPr>
          <w:rFonts w:ascii="Calibri" w:hAnsi="Calibri"/>
          <w:sz w:val="24"/>
          <w:szCs w:val="24"/>
        </w:rPr>
        <w:t>Infor</w:t>
      </w:r>
      <w:proofErr w:type="spellEnd"/>
      <w:r w:rsidRPr="00063AAC">
        <w:rPr>
          <w:rFonts w:ascii="Calibri" w:hAnsi="Calibri"/>
          <w:sz w:val="24"/>
          <w:szCs w:val="24"/>
        </w:rPr>
        <w:t xml:space="preserve"> </w:t>
      </w:r>
      <w:proofErr w:type="spellStart"/>
      <w:r w:rsidRPr="00063AAC">
        <w:rPr>
          <w:rFonts w:ascii="Calibri" w:hAnsi="Calibri"/>
          <w:sz w:val="24"/>
          <w:szCs w:val="24"/>
        </w:rPr>
        <w:t>Ln</w:t>
      </w:r>
      <w:proofErr w:type="spellEnd"/>
      <w:r w:rsidR="0055767E" w:rsidRPr="00063AAC">
        <w:rPr>
          <w:rFonts w:ascii="Calibri" w:hAnsi="Calibri"/>
          <w:sz w:val="24"/>
          <w:szCs w:val="24"/>
        </w:rPr>
        <w:t xml:space="preserve">, </w:t>
      </w:r>
      <w:ins w:id="430" w:author="Alvarez, Veronica" w:date="2020-04-01T17:59:00Z">
        <w:r w:rsidR="00E625E9">
          <w:rPr>
            <w:rFonts w:ascii="Calibri" w:hAnsi="Calibri"/>
            <w:sz w:val="24"/>
            <w:szCs w:val="24"/>
          </w:rPr>
          <w:t xml:space="preserve"> </w:t>
        </w:r>
      </w:ins>
      <w:del w:id="431" w:author="Alvarez, Veronica" w:date="2020-04-01T17:59:00Z">
        <w:r w:rsidR="0055767E" w:rsidRPr="00BF7EE9" w:rsidDel="00E625E9">
          <w:rPr>
            <w:rFonts w:ascii="Calibri" w:hAnsi="Calibri"/>
            <w:i/>
            <w:color w:val="0000CC"/>
            <w:sz w:val="24"/>
            <w:szCs w:val="24"/>
            <w:rPrChange w:id="432" w:author="Zambrano, Edwin" w:date="2020-05-08T21:45:00Z">
              <w:rPr>
                <w:rFonts w:ascii="Calibri" w:hAnsi="Calibri"/>
                <w:sz w:val="24"/>
                <w:szCs w:val="24"/>
              </w:rPr>
            </w:rPrChange>
          </w:rPr>
          <w:delText>Symphony</w:delText>
        </w:r>
      </w:del>
      <w:proofErr w:type="spellStart"/>
      <w:ins w:id="433" w:author="Alvarez, Veronica" w:date="2020-04-01T17:59:00Z">
        <w:r w:rsidR="00E625E9" w:rsidRPr="00BF7EE9">
          <w:rPr>
            <w:rFonts w:ascii="Calibri" w:hAnsi="Calibri"/>
            <w:i/>
            <w:color w:val="0000CC"/>
            <w:sz w:val="24"/>
            <w:szCs w:val="24"/>
            <w:rPrChange w:id="434" w:author="Zambrano, Edwin" w:date="2020-05-08T21:45:00Z">
              <w:rPr>
                <w:rFonts w:ascii="Calibri" w:hAnsi="Calibri"/>
                <w:sz w:val="24"/>
                <w:szCs w:val="24"/>
              </w:rPr>
            </w:rPrChange>
          </w:rPr>
          <w:t>OneBeat</w:t>
        </w:r>
      </w:ins>
      <w:proofErr w:type="spellEnd"/>
      <w:r w:rsidR="00C57B43">
        <w:rPr>
          <w:rFonts w:ascii="Calibri" w:hAnsi="Calibri"/>
          <w:sz w:val="24"/>
          <w:szCs w:val="24"/>
        </w:rPr>
        <w:t>,</w:t>
      </w:r>
      <w:ins w:id="435" w:author="Alvarez, Veronica" w:date="2020-04-01T17:59:00Z">
        <w:r w:rsidR="00E625E9">
          <w:rPr>
            <w:rFonts w:ascii="Calibri" w:hAnsi="Calibri"/>
            <w:sz w:val="24"/>
            <w:szCs w:val="24"/>
          </w:rPr>
          <w:t xml:space="preserve"> </w:t>
        </w:r>
      </w:ins>
      <w:proofErr w:type="spellStart"/>
      <w:r w:rsidR="0055767E" w:rsidRPr="00063AAC">
        <w:rPr>
          <w:rFonts w:ascii="Calibri" w:hAnsi="Calibri"/>
          <w:sz w:val="24"/>
          <w:szCs w:val="24"/>
        </w:rPr>
        <w:t>Evolution</w:t>
      </w:r>
      <w:proofErr w:type="spellEnd"/>
      <w:del w:id="436" w:author="Alvarez, Veronica" w:date="2020-04-01T17:59:00Z">
        <w:r w:rsidR="00C57B43" w:rsidDel="00E625E9">
          <w:rPr>
            <w:rFonts w:ascii="Calibri" w:hAnsi="Calibri"/>
            <w:sz w:val="24"/>
            <w:szCs w:val="24"/>
          </w:rPr>
          <w:delText>, Intranet y WMS</w:delText>
        </w:r>
      </w:del>
      <w:r w:rsidRPr="00063AAC">
        <w:rPr>
          <w:rFonts w:ascii="Calibri" w:hAnsi="Calibri"/>
          <w:sz w:val="24"/>
          <w:szCs w:val="24"/>
        </w:rPr>
        <w:t xml:space="preserve">, que está almacenada en </w:t>
      </w:r>
      <w:r w:rsidR="0055767E" w:rsidRPr="00063AAC">
        <w:rPr>
          <w:rFonts w:ascii="Calibri" w:hAnsi="Calibri"/>
          <w:sz w:val="24"/>
          <w:szCs w:val="24"/>
        </w:rPr>
        <w:t>los servidores</w:t>
      </w:r>
      <w:r w:rsidRPr="00063AAC">
        <w:rPr>
          <w:rFonts w:ascii="Calibri" w:hAnsi="Calibri"/>
          <w:sz w:val="24"/>
          <w:szCs w:val="24"/>
        </w:rPr>
        <w:t>, se respalda diariamente con tareas automáticas programadas</w:t>
      </w:r>
      <w:r w:rsidR="0055767E" w:rsidRPr="00063AAC">
        <w:rPr>
          <w:rFonts w:ascii="Calibri" w:hAnsi="Calibri"/>
          <w:sz w:val="24"/>
          <w:szCs w:val="24"/>
        </w:rPr>
        <w:t xml:space="preserve">. </w:t>
      </w:r>
      <w:r w:rsidR="0055767E" w:rsidRPr="00063AAC">
        <w:rPr>
          <w:rFonts w:ascii="Calibri" w:hAnsi="Calibri"/>
          <w:sz w:val="24"/>
          <w:szCs w:val="24"/>
        </w:rPr>
        <w:lastRenderedPageBreak/>
        <w:t xml:space="preserve">La programación de </w:t>
      </w:r>
      <w:r w:rsidR="00606E83" w:rsidRPr="00063AAC">
        <w:rPr>
          <w:rFonts w:ascii="Calibri" w:hAnsi="Calibri"/>
          <w:sz w:val="24"/>
          <w:szCs w:val="24"/>
        </w:rPr>
        <w:t>e</w:t>
      </w:r>
      <w:r w:rsidR="0055767E" w:rsidRPr="00063AAC">
        <w:rPr>
          <w:rFonts w:ascii="Calibri" w:hAnsi="Calibri"/>
          <w:sz w:val="24"/>
          <w:szCs w:val="24"/>
        </w:rPr>
        <w:t xml:space="preserve">stas tareas, que se realizan una sola vez, se </w:t>
      </w:r>
      <w:proofErr w:type="gramStart"/>
      <w:r w:rsidR="0055767E" w:rsidRPr="00063AAC">
        <w:rPr>
          <w:rFonts w:ascii="Calibri" w:hAnsi="Calibri"/>
          <w:sz w:val="24"/>
          <w:szCs w:val="24"/>
        </w:rPr>
        <w:t>encuentran</w:t>
      </w:r>
      <w:proofErr w:type="gramEnd"/>
      <w:r w:rsidR="0055767E" w:rsidRPr="00063AAC">
        <w:rPr>
          <w:rFonts w:ascii="Calibri" w:hAnsi="Calibri"/>
          <w:sz w:val="24"/>
          <w:szCs w:val="24"/>
        </w:rPr>
        <w:t xml:space="preserve"> documentadas en </w:t>
      </w:r>
      <w:r w:rsidRPr="00063AAC">
        <w:rPr>
          <w:rFonts w:ascii="Calibri" w:hAnsi="Calibri"/>
          <w:sz w:val="24"/>
          <w:szCs w:val="24"/>
        </w:rPr>
        <w:t>la Instrucción de Trabajo Programación de Tareas de Respaldo (IT-630-5</w:t>
      </w:r>
      <w:r w:rsidR="00FD0B24" w:rsidRPr="00063AAC">
        <w:rPr>
          <w:rFonts w:ascii="Calibri" w:hAnsi="Calibri"/>
          <w:sz w:val="24"/>
          <w:szCs w:val="24"/>
        </w:rPr>
        <w:t>0</w:t>
      </w:r>
      <w:r w:rsidRPr="00063AAC">
        <w:rPr>
          <w:rFonts w:ascii="Calibri" w:hAnsi="Calibri"/>
          <w:sz w:val="24"/>
          <w:szCs w:val="24"/>
        </w:rPr>
        <w:t xml:space="preserve">). </w:t>
      </w:r>
      <w:r w:rsidR="00A12E20">
        <w:rPr>
          <w:rFonts w:ascii="Calibri" w:hAnsi="Calibri"/>
          <w:sz w:val="24"/>
          <w:szCs w:val="24"/>
        </w:rPr>
        <w:t xml:space="preserve"> El software para respaldo (UDP) guarda un registro de cada respaldo efectuado. </w:t>
      </w:r>
      <w:r w:rsidR="00DC16D2">
        <w:rPr>
          <w:rFonts w:ascii="Calibri" w:hAnsi="Calibri"/>
          <w:sz w:val="24"/>
          <w:szCs w:val="24"/>
        </w:rPr>
        <w:t xml:space="preserve"> </w:t>
      </w:r>
      <w:del w:id="437" w:author="Alvarez, Veronica" w:date="2020-04-03T14:22:00Z">
        <w:r w:rsidRPr="00063AAC" w:rsidDel="00BB3FE5">
          <w:rPr>
            <w:rFonts w:ascii="Calibri" w:hAnsi="Calibri"/>
            <w:sz w:val="24"/>
            <w:szCs w:val="24"/>
          </w:rPr>
          <w:delText>El Administrador de Redes copia los respaldos de disco a cinta diariamente</w:delText>
        </w:r>
        <w:r w:rsidR="001D0BCF" w:rsidRPr="00063AAC" w:rsidDel="00BB3FE5">
          <w:rPr>
            <w:rFonts w:ascii="Calibri" w:hAnsi="Calibri"/>
            <w:sz w:val="24"/>
            <w:szCs w:val="24"/>
          </w:rPr>
          <w:delText xml:space="preserve"> y firma el Registro de Respaldos Aplicaciones (RRAP-630)</w:delText>
        </w:r>
        <w:r w:rsidRPr="00063AAC" w:rsidDel="00BB3FE5">
          <w:rPr>
            <w:rFonts w:ascii="Calibri" w:hAnsi="Calibri"/>
            <w:sz w:val="24"/>
            <w:szCs w:val="24"/>
          </w:rPr>
          <w:delText xml:space="preserve">. </w:delText>
        </w:r>
      </w:del>
      <w:r w:rsidRPr="00063AAC">
        <w:rPr>
          <w:rFonts w:ascii="Calibri" w:hAnsi="Calibri"/>
          <w:sz w:val="24"/>
          <w:szCs w:val="24"/>
        </w:rPr>
        <w:t xml:space="preserve">Según la semana se utilizan dos tapes: “semana </w:t>
      </w:r>
      <w:smartTag w:uri="urn:schemas-microsoft-com:office:smarttags" w:element="metricconverter">
        <w:smartTagPr>
          <w:attr w:name="ProductID" w:val="1”"/>
        </w:smartTagPr>
        <w:r w:rsidRPr="00063AAC">
          <w:rPr>
            <w:rFonts w:ascii="Calibri" w:hAnsi="Calibri"/>
            <w:sz w:val="24"/>
            <w:szCs w:val="24"/>
          </w:rPr>
          <w:t>1”</w:t>
        </w:r>
      </w:smartTag>
      <w:r w:rsidRPr="00063AAC">
        <w:rPr>
          <w:rFonts w:ascii="Calibri" w:hAnsi="Calibri"/>
          <w:sz w:val="24"/>
          <w:szCs w:val="24"/>
        </w:rPr>
        <w:t xml:space="preserve"> y “semana </w:t>
      </w:r>
      <w:smartTag w:uri="urn:schemas-microsoft-com:office:smarttags" w:element="metricconverter">
        <w:smartTagPr>
          <w:attr w:name="ProductID" w:val="2”"/>
        </w:smartTagPr>
        <w:r w:rsidRPr="00063AAC">
          <w:rPr>
            <w:rFonts w:ascii="Calibri" w:hAnsi="Calibri"/>
            <w:sz w:val="24"/>
            <w:szCs w:val="24"/>
          </w:rPr>
          <w:t>2”</w:t>
        </w:r>
      </w:smartTag>
      <w:r w:rsidRPr="00063AAC">
        <w:rPr>
          <w:rFonts w:ascii="Calibri" w:hAnsi="Calibri"/>
          <w:sz w:val="24"/>
          <w:szCs w:val="24"/>
        </w:rPr>
        <w:t xml:space="preserve"> los cuales rotan cada semana entre el casillero de seguridad y la oficina. A fin de mes se copian todos los respaldos diarios a un tape mensual, el cual está etiquetado con la identificación del mes y año. </w:t>
      </w:r>
    </w:p>
    <w:p w14:paraId="7A7657CD" w14:textId="3904A438" w:rsidR="00F678D8" w:rsidRPr="00B929F7" w:rsidDel="00BD3782" w:rsidRDefault="00F678D8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del w:id="438" w:author="Alvarez, Veronica" w:date="2020-04-01T18:01:00Z"/>
          <w:rFonts w:ascii="Calibri" w:hAnsi="Calibri"/>
          <w:sz w:val="24"/>
          <w:szCs w:val="24"/>
        </w:rPr>
        <w:pPrChange w:id="439" w:author="Alvarez, Veronica" w:date="2020-04-01T18:01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  <w:del w:id="440" w:author="Alvarez, Veronica" w:date="2020-04-01T18:01:00Z">
        <w:r w:rsidRPr="00BD3782" w:rsidDel="00BD3782">
          <w:rPr>
            <w:rFonts w:ascii="Calibri" w:hAnsi="Calibri"/>
            <w:sz w:val="24"/>
            <w:szCs w:val="24"/>
          </w:rPr>
          <w:delText>En Tecnova, la información de los computadores de Control de Alto Amperaje, Balanza, Laboratorio, Cuarto de Curado y Carga es respaldada según la Instrucción de Trabajo IT-630-60 Respaldo de Equipos Clave.</w:delText>
        </w:r>
      </w:del>
      <w:ins w:id="441" w:author="Fatima Alarcon" w:date="2019-04-12T15:25:00Z">
        <w:del w:id="442" w:author="Alvarez, Veronica" w:date="2020-04-01T18:01:00Z">
          <w:r w:rsidR="00D651BF" w:rsidRPr="00BD3782" w:rsidDel="00BD3782">
            <w:rPr>
              <w:rFonts w:ascii="Calibri" w:hAnsi="Calibri"/>
              <w:sz w:val="24"/>
              <w:szCs w:val="24"/>
            </w:rPr>
            <w:delText>en el software para respaldo (UDP) el cual guarda un registro de cada respaldo efectuado.</w:delText>
          </w:r>
        </w:del>
      </w:ins>
    </w:p>
    <w:p w14:paraId="2913545A" w14:textId="021CBFD4" w:rsidR="00F678D8" w:rsidRPr="00BD3782" w:rsidDel="00BD3782" w:rsidRDefault="00F678D8">
      <w:pPr>
        <w:jc w:val="both"/>
        <w:rPr>
          <w:del w:id="443" w:author="Alvarez, Veronica" w:date="2020-04-01T18:02:00Z"/>
          <w:rFonts w:ascii="Calibri" w:hAnsi="Calibri"/>
          <w:sz w:val="24"/>
          <w:szCs w:val="24"/>
        </w:rPr>
      </w:pPr>
    </w:p>
    <w:p w14:paraId="6597C45B" w14:textId="77777777" w:rsidR="00F678D8" w:rsidRPr="00063AAC" w:rsidRDefault="00F678D8" w:rsidP="00063AAC">
      <w:pPr>
        <w:jc w:val="both"/>
        <w:rPr>
          <w:rFonts w:ascii="Calibri" w:hAnsi="Calibri"/>
          <w:sz w:val="24"/>
          <w:szCs w:val="24"/>
        </w:rPr>
      </w:pPr>
    </w:p>
    <w:p w14:paraId="0A54B1BA" w14:textId="77777777" w:rsidR="00F678D8" w:rsidRPr="00C358BD" w:rsidRDefault="00F678D8" w:rsidP="00063AAC">
      <w:pPr>
        <w:pStyle w:val="Ttulo2"/>
        <w:numPr>
          <w:ilvl w:val="2"/>
          <w:numId w:val="31"/>
        </w:numPr>
        <w:spacing w:line="360" w:lineRule="auto"/>
        <w:ind w:hanging="798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>Cambios y Adiciones a Programas</w:t>
      </w:r>
    </w:p>
    <w:p w14:paraId="6E32D7CD" w14:textId="200678B0" w:rsidR="00F678D8" w:rsidRPr="00C358BD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 xml:space="preserve">El </w:t>
      </w:r>
      <w:r w:rsidR="00C358BD">
        <w:rPr>
          <w:rFonts w:ascii="Calibri" w:hAnsi="Calibri"/>
          <w:sz w:val="24"/>
          <w:szCs w:val="24"/>
        </w:rPr>
        <w:t xml:space="preserve">usuario ingresará su solicitud mediante </w:t>
      </w:r>
      <w:ins w:id="444" w:author="Alvarez, Veronica" w:date="2020-04-01T18:03:00Z">
        <w:r w:rsidR="001A1992" w:rsidRPr="00274E4E">
          <w:rPr>
            <w:rFonts w:ascii="Calibri" w:hAnsi="Calibri"/>
            <w:i/>
            <w:color w:val="0000CC"/>
            <w:sz w:val="24"/>
            <w:szCs w:val="24"/>
            <w:rPrChange w:id="445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el sistema de tickets GLPI</w:t>
        </w:r>
      </w:ins>
      <w:del w:id="446" w:author="Alvarez, Veronica" w:date="2020-04-01T18:03:00Z">
        <w:r w:rsidR="00C358BD" w:rsidRPr="00274E4E" w:rsidDel="001A1992">
          <w:rPr>
            <w:rFonts w:ascii="Calibri" w:hAnsi="Calibri"/>
            <w:i/>
            <w:color w:val="0000CC"/>
            <w:sz w:val="24"/>
            <w:szCs w:val="24"/>
            <w:rPrChange w:id="447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delText>la</w:delText>
        </w:r>
        <w:r w:rsidR="00C358BD" w:rsidRPr="00274E4E" w:rsidDel="001A1992">
          <w:rPr>
            <w:rFonts w:ascii="Calibri" w:hAnsi="Calibri"/>
            <w:color w:val="0000CC"/>
            <w:sz w:val="24"/>
            <w:szCs w:val="24"/>
            <w:rPrChange w:id="448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delText xml:space="preserve"> </w:delText>
        </w:r>
        <w:r w:rsidR="00C358BD" w:rsidDel="001A1992">
          <w:rPr>
            <w:rFonts w:ascii="Calibri" w:hAnsi="Calibri"/>
            <w:sz w:val="24"/>
            <w:szCs w:val="24"/>
          </w:rPr>
          <w:delText>herramienta de help desk</w:delText>
        </w:r>
      </w:del>
      <w:r w:rsidRPr="00C358BD">
        <w:rPr>
          <w:rFonts w:ascii="Calibri" w:hAnsi="Calibri"/>
          <w:sz w:val="24"/>
          <w:szCs w:val="24"/>
        </w:rPr>
        <w:t xml:space="preserve">, en </w:t>
      </w:r>
      <w:r w:rsidR="00C358BD">
        <w:rPr>
          <w:rFonts w:ascii="Calibri" w:hAnsi="Calibri"/>
          <w:sz w:val="24"/>
          <w:szCs w:val="24"/>
        </w:rPr>
        <w:t xml:space="preserve">conjunto con </w:t>
      </w:r>
      <w:r w:rsidRPr="00C358BD">
        <w:rPr>
          <w:rFonts w:ascii="Calibri" w:hAnsi="Calibri"/>
          <w:sz w:val="24"/>
          <w:szCs w:val="24"/>
        </w:rPr>
        <w:t xml:space="preserve">el formato para Solicitud de Cambios/Adiciones a Programas (SCAP-630), en la cual está indicada la prioridad y detalle </w:t>
      </w:r>
      <w:r w:rsidR="00C358BD" w:rsidRPr="00C358BD">
        <w:rPr>
          <w:rFonts w:ascii="Calibri" w:hAnsi="Calibri"/>
          <w:sz w:val="24"/>
          <w:szCs w:val="24"/>
        </w:rPr>
        <w:t>del requerimiento</w:t>
      </w:r>
      <w:r w:rsidRPr="00C358BD">
        <w:rPr>
          <w:rFonts w:ascii="Calibri" w:hAnsi="Calibri"/>
          <w:sz w:val="24"/>
          <w:szCs w:val="24"/>
        </w:rPr>
        <w:t>.</w:t>
      </w:r>
      <w:del w:id="449" w:author="Alvarez, Veronica" w:date="2020-04-01T18:18:00Z">
        <w:r w:rsidRPr="00C358BD" w:rsidDel="006070EA">
          <w:rPr>
            <w:rFonts w:ascii="Calibri" w:hAnsi="Calibri"/>
            <w:sz w:val="24"/>
            <w:szCs w:val="24"/>
          </w:rPr>
          <w:delText xml:space="preserve"> </w:delText>
        </w:r>
        <w:r w:rsidR="00C358BD" w:rsidDel="006070EA">
          <w:rPr>
            <w:rFonts w:ascii="Calibri" w:hAnsi="Calibri"/>
            <w:sz w:val="24"/>
            <w:szCs w:val="24"/>
          </w:rPr>
          <w:delText xml:space="preserve">El sistema de </w:delText>
        </w:r>
      </w:del>
      <w:del w:id="450" w:author="Alvarez, Veronica" w:date="2020-04-01T18:03:00Z">
        <w:r w:rsidR="00C358BD" w:rsidDel="003B0DF3">
          <w:rPr>
            <w:rFonts w:ascii="Calibri" w:hAnsi="Calibri"/>
            <w:sz w:val="24"/>
            <w:szCs w:val="24"/>
          </w:rPr>
          <w:delText>help desk</w:delText>
        </w:r>
      </w:del>
      <w:del w:id="451" w:author="Alvarez, Veronica" w:date="2020-04-01T18:18:00Z">
        <w:r w:rsidR="00C358BD" w:rsidDel="006070EA">
          <w:rPr>
            <w:rFonts w:ascii="Calibri" w:hAnsi="Calibri"/>
            <w:sz w:val="24"/>
            <w:szCs w:val="24"/>
          </w:rPr>
          <w:delText xml:space="preserve"> asignará de forma automática</w:delText>
        </w:r>
        <w:r w:rsidRPr="00C358BD" w:rsidDel="006070EA">
          <w:rPr>
            <w:rFonts w:ascii="Calibri" w:hAnsi="Calibri"/>
            <w:sz w:val="24"/>
            <w:szCs w:val="24"/>
          </w:rPr>
          <w:delText xml:space="preserve"> a un Especialista de Sistemas para la realización </w:delText>
        </w:r>
      </w:del>
      <w:del w:id="452" w:author="Alvarez, Veronica" w:date="2020-04-01T18:02:00Z">
        <w:r w:rsidRPr="00C358BD" w:rsidDel="00955F14">
          <w:rPr>
            <w:rFonts w:ascii="Calibri" w:hAnsi="Calibri"/>
            <w:sz w:val="24"/>
            <w:szCs w:val="24"/>
          </w:rPr>
          <w:delText>del mismo</w:delText>
        </w:r>
      </w:del>
      <w:del w:id="453" w:author="Alvarez, Veronica" w:date="2020-04-01T18:18:00Z">
        <w:r w:rsidR="00C358BD" w:rsidDel="006070EA">
          <w:rPr>
            <w:rFonts w:ascii="Calibri" w:hAnsi="Calibri"/>
            <w:sz w:val="24"/>
            <w:szCs w:val="24"/>
          </w:rPr>
          <w:delText>, basándose en las configuraciones de asignación parametrizadas dentro del sistema.</w:delText>
        </w:r>
      </w:del>
      <w:del w:id="454" w:author="Alvarez, Veronica" w:date="2020-04-01T18:02:00Z">
        <w:r w:rsidRPr="00C358BD" w:rsidDel="00955F14">
          <w:rPr>
            <w:rFonts w:ascii="Calibri" w:hAnsi="Calibri"/>
            <w:sz w:val="24"/>
            <w:szCs w:val="24"/>
          </w:rPr>
          <w:delText>.</w:delText>
        </w:r>
      </w:del>
    </w:p>
    <w:p w14:paraId="024D9E60" w14:textId="77777777" w:rsidR="00520685" w:rsidRDefault="00F678D8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455" w:author="Alvarez, Veronica" w:date="2020-04-01T18:06:00Z"/>
          <w:rFonts w:ascii="Calibri" w:hAnsi="Calibri"/>
          <w:sz w:val="24"/>
          <w:szCs w:val="24"/>
        </w:rPr>
      </w:pPr>
      <w:r w:rsidRPr="00C358BD">
        <w:rPr>
          <w:rFonts w:ascii="Calibri" w:hAnsi="Calibri"/>
          <w:sz w:val="24"/>
          <w:szCs w:val="24"/>
        </w:rPr>
        <w:t xml:space="preserve">El </w:t>
      </w:r>
      <w:del w:id="456" w:author="Alvarez, Veronica" w:date="2020-04-01T18:04:00Z">
        <w:r w:rsidR="00C358BD" w:rsidDel="007C7BFC">
          <w:rPr>
            <w:rFonts w:ascii="Calibri" w:hAnsi="Calibri"/>
            <w:sz w:val="24"/>
            <w:szCs w:val="24"/>
          </w:rPr>
          <w:delText xml:space="preserve">Jefe </w:delText>
        </w:r>
      </w:del>
      <w:ins w:id="457" w:author="Alvarez, Veronica" w:date="2020-04-01T18:04:00Z">
        <w:r w:rsidR="007C7BFC" w:rsidRPr="00274E4E">
          <w:rPr>
            <w:rFonts w:ascii="Calibri" w:hAnsi="Calibri"/>
            <w:i/>
            <w:color w:val="0000CC"/>
            <w:sz w:val="24"/>
            <w:szCs w:val="24"/>
            <w:rPrChange w:id="458" w:author="Zambrano, Edwin" w:date="2020-05-08T21:40:00Z">
              <w:rPr>
                <w:rFonts w:ascii="Calibri" w:hAnsi="Calibri"/>
                <w:sz w:val="24"/>
                <w:szCs w:val="24"/>
              </w:rPr>
            </w:rPrChange>
          </w:rPr>
          <w:t>Coordinador de Sistemas</w:t>
        </w:r>
      </w:ins>
      <w:del w:id="459" w:author="Alvarez, Veronica" w:date="2020-04-01T18:04:00Z">
        <w:r w:rsidR="00C358BD" w:rsidDel="007C7BFC">
          <w:rPr>
            <w:rFonts w:ascii="Calibri" w:hAnsi="Calibri"/>
            <w:sz w:val="24"/>
            <w:szCs w:val="24"/>
          </w:rPr>
          <w:delText>de Ap</w:delText>
        </w:r>
      </w:del>
      <w:del w:id="460" w:author="Alvarez, Veronica" w:date="2020-04-01T18:05:00Z">
        <w:r w:rsidR="00C358BD" w:rsidDel="007C7BFC">
          <w:rPr>
            <w:rFonts w:ascii="Calibri" w:hAnsi="Calibri"/>
            <w:sz w:val="24"/>
            <w:szCs w:val="24"/>
          </w:rPr>
          <w:delText>licaciones</w:delText>
        </w:r>
      </w:del>
      <w:r w:rsidRPr="00C358BD">
        <w:rPr>
          <w:rFonts w:ascii="Calibri" w:hAnsi="Calibri"/>
          <w:sz w:val="24"/>
          <w:szCs w:val="24"/>
        </w:rPr>
        <w:t xml:space="preserve"> revisa la solicitud </w:t>
      </w:r>
      <w:del w:id="461" w:author="Alvarez, Veronica" w:date="2020-04-01T18:05:00Z">
        <w:r w:rsidRPr="00C358BD" w:rsidDel="007C7BFC">
          <w:rPr>
            <w:rFonts w:ascii="Calibri" w:hAnsi="Calibri"/>
            <w:sz w:val="24"/>
            <w:szCs w:val="24"/>
          </w:rPr>
          <w:delText>con el</w:delText>
        </w:r>
        <w:r w:rsidR="00525048" w:rsidRPr="00C358BD" w:rsidDel="007C7BFC">
          <w:rPr>
            <w:rFonts w:ascii="Calibri" w:hAnsi="Calibri"/>
            <w:sz w:val="24"/>
            <w:szCs w:val="24"/>
          </w:rPr>
          <w:delText xml:space="preserve"> </w:delText>
        </w:r>
        <w:r w:rsidRPr="00C358BD" w:rsidDel="007C7BFC">
          <w:rPr>
            <w:rFonts w:ascii="Calibri" w:hAnsi="Calibri"/>
            <w:sz w:val="24"/>
            <w:szCs w:val="24"/>
          </w:rPr>
          <w:delText xml:space="preserve">Especialista de Sistemas asignado </w:delText>
        </w:r>
      </w:del>
      <w:r w:rsidRPr="00C358BD">
        <w:rPr>
          <w:rFonts w:ascii="Calibri" w:hAnsi="Calibri"/>
          <w:sz w:val="24"/>
          <w:szCs w:val="24"/>
        </w:rPr>
        <w:t>y decide</w:t>
      </w:r>
      <w:del w:id="462" w:author="Alvarez, Veronica" w:date="2020-04-01T18:05:00Z">
        <w:r w:rsidRPr="00C358BD" w:rsidDel="007C7BFC">
          <w:rPr>
            <w:rFonts w:ascii="Calibri" w:hAnsi="Calibri"/>
            <w:sz w:val="24"/>
            <w:szCs w:val="24"/>
          </w:rPr>
          <w:delText>n</w:delText>
        </w:r>
      </w:del>
      <w:r w:rsidRPr="00C358BD">
        <w:rPr>
          <w:rFonts w:ascii="Calibri" w:hAnsi="Calibri"/>
          <w:sz w:val="24"/>
          <w:szCs w:val="24"/>
        </w:rPr>
        <w:t xml:space="preserve"> la solución a desarrollar. </w:t>
      </w:r>
      <w:del w:id="463" w:author="Alvarez, Veronica" w:date="2020-04-01T18:05:00Z">
        <w:r w:rsidRPr="00C358BD" w:rsidDel="00520685">
          <w:rPr>
            <w:rFonts w:ascii="Calibri" w:hAnsi="Calibri"/>
            <w:sz w:val="24"/>
            <w:szCs w:val="24"/>
          </w:rPr>
          <w:delText>El</w:delText>
        </w:r>
        <w:r w:rsidR="00525048" w:rsidRPr="00C358BD" w:rsidDel="00520685">
          <w:rPr>
            <w:rFonts w:ascii="Calibri" w:hAnsi="Calibri"/>
            <w:sz w:val="24"/>
            <w:szCs w:val="24"/>
          </w:rPr>
          <w:delText xml:space="preserve"> </w:delText>
        </w:r>
        <w:r w:rsidRPr="00C358BD" w:rsidDel="007C7BFC">
          <w:rPr>
            <w:rFonts w:ascii="Calibri" w:hAnsi="Calibri"/>
            <w:sz w:val="24"/>
            <w:szCs w:val="24"/>
          </w:rPr>
          <w:delText xml:space="preserve">Especialista de </w:delText>
        </w:r>
        <w:r w:rsidRPr="00C358BD" w:rsidDel="00520685">
          <w:rPr>
            <w:rFonts w:ascii="Calibri" w:hAnsi="Calibri"/>
            <w:sz w:val="24"/>
            <w:szCs w:val="24"/>
          </w:rPr>
          <w:delText>Sistemas luego</w:delText>
        </w:r>
      </w:del>
      <w:ins w:id="464" w:author="Alvarez, Veronica" w:date="2020-04-01T18:05:00Z">
        <w:r w:rsidR="00520685">
          <w:rPr>
            <w:rFonts w:ascii="Calibri" w:hAnsi="Calibri"/>
            <w:sz w:val="24"/>
            <w:szCs w:val="24"/>
          </w:rPr>
          <w:t>Luego</w:t>
        </w:r>
      </w:ins>
      <w:r w:rsidRPr="00C358BD">
        <w:rPr>
          <w:rFonts w:ascii="Calibri" w:hAnsi="Calibri"/>
          <w:sz w:val="24"/>
          <w:szCs w:val="24"/>
        </w:rPr>
        <w:t xml:space="preserve"> de atender la solicitud</w:t>
      </w:r>
      <w:r w:rsidR="003938EE">
        <w:rPr>
          <w:rFonts w:ascii="Calibri" w:hAnsi="Calibri"/>
          <w:sz w:val="24"/>
          <w:szCs w:val="24"/>
        </w:rPr>
        <w:t>,</w:t>
      </w:r>
      <w:r w:rsidRPr="00C358BD">
        <w:rPr>
          <w:rFonts w:ascii="Calibri" w:hAnsi="Calibri"/>
          <w:sz w:val="24"/>
          <w:szCs w:val="24"/>
        </w:rPr>
        <w:t xml:space="preserve"> documenta en el mismo formulario los objetos creados y/o modificados y la fecha de atención del requerimiento. </w:t>
      </w:r>
    </w:p>
    <w:p w14:paraId="74C15D6A" w14:textId="77777777" w:rsidR="00520685" w:rsidRDefault="003938EE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465" w:author="Alvarez, Veronica" w:date="2020-04-01T18:06:00Z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</w:t>
      </w:r>
      <w:r w:rsidR="00F678D8" w:rsidRPr="00C358BD">
        <w:rPr>
          <w:rFonts w:ascii="Calibri" w:hAnsi="Calibri"/>
          <w:sz w:val="24"/>
          <w:szCs w:val="24"/>
        </w:rPr>
        <w:t xml:space="preserve">l </w:t>
      </w:r>
      <w:ins w:id="466" w:author="Alvarez, Veronica" w:date="2020-04-01T18:05:00Z">
        <w:r w:rsidR="007C7BFC">
          <w:rPr>
            <w:rFonts w:ascii="Calibri" w:hAnsi="Calibri"/>
            <w:sz w:val="24"/>
            <w:szCs w:val="24"/>
          </w:rPr>
          <w:t xml:space="preserve">Coordinador </w:t>
        </w:r>
      </w:ins>
      <w:del w:id="467" w:author="Alvarez, Veronica" w:date="2020-04-01T18:05:00Z">
        <w:r w:rsidR="00F678D8" w:rsidRPr="00C358BD" w:rsidDel="007C7BFC">
          <w:rPr>
            <w:rFonts w:ascii="Calibri" w:hAnsi="Calibri"/>
            <w:sz w:val="24"/>
            <w:szCs w:val="24"/>
          </w:rPr>
          <w:delText xml:space="preserve">Especialista </w:delText>
        </w:r>
      </w:del>
      <w:r w:rsidR="00F678D8" w:rsidRPr="00C358BD">
        <w:rPr>
          <w:rFonts w:ascii="Calibri" w:hAnsi="Calibri"/>
          <w:sz w:val="24"/>
          <w:szCs w:val="24"/>
        </w:rPr>
        <w:t xml:space="preserve">de Sistemas </w:t>
      </w:r>
      <w:r>
        <w:rPr>
          <w:rFonts w:ascii="Calibri" w:hAnsi="Calibri"/>
          <w:sz w:val="24"/>
          <w:szCs w:val="24"/>
        </w:rPr>
        <w:t>en conjunto con el usuario realizan las pruebas funcionales, incluyendo todos los escenarios de afectación</w:t>
      </w:r>
      <w:r w:rsidR="00F678D8" w:rsidRPr="00C358BD">
        <w:rPr>
          <w:rFonts w:ascii="Calibri" w:hAnsi="Calibri"/>
          <w:sz w:val="24"/>
          <w:szCs w:val="24"/>
        </w:rPr>
        <w:t>.</w:t>
      </w:r>
      <w:ins w:id="468" w:author="Alvarez, Veronica" w:date="2020-04-01T18:05:00Z">
        <w:r w:rsidR="00520685">
          <w:rPr>
            <w:rFonts w:ascii="Calibri" w:hAnsi="Calibri"/>
            <w:sz w:val="24"/>
            <w:szCs w:val="24"/>
          </w:rPr>
          <w:t xml:space="preserve"> </w:t>
        </w:r>
      </w:ins>
      <w:r w:rsidR="00F678D8" w:rsidRPr="00C358BD">
        <w:rPr>
          <w:rFonts w:ascii="Calibri" w:hAnsi="Calibri"/>
          <w:sz w:val="24"/>
          <w:szCs w:val="24"/>
        </w:rPr>
        <w:t xml:space="preserve"> </w:t>
      </w:r>
    </w:p>
    <w:p w14:paraId="75CE6506" w14:textId="77777777" w:rsidR="00EF4B77" w:rsidRDefault="00EF4B77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469" w:author="Alvarez, Veronica" w:date="2020-04-01T18:20:00Z"/>
          <w:rFonts w:ascii="Calibri" w:hAnsi="Calibri"/>
          <w:sz w:val="24"/>
          <w:szCs w:val="24"/>
        </w:rPr>
      </w:pPr>
      <w:ins w:id="470" w:author="Alvarez, Veronica" w:date="2020-04-01T18:20:00Z">
        <w:r>
          <w:rPr>
            <w:rFonts w:ascii="Calibri" w:hAnsi="Calibri"/>
            <w:sz w:val="24"/>
            <w:szCs w:val="24"/>
          </w:rPr>
          <w:t xml:space="preserve">Este punto al momento se lo tiene bajo un acuerdo de servicio con Grupo </w:t>
        </w:r>
        <w:proofErr w:type="spellStart"/>
        <w:r>
          <w:rPr>
            <w:rFonts w:ascii="Calibri" w:hAnsi="Calibri"/>
            <w:sz w:val="24"/>
            <w:szCs w:val="24"/>
          </w:rPr>
          <w:t>Berlin</w:t>
        </w:r>
        <w:proofErr w:type="spellEnd"/>
        <w:r>
          <w:rPr>
            <w:rFonts w:ascii="Calibri" w:hAnsi="Calibri"/>
            <w:sz w:val="24"/>
            <w:szCs w:val="24"/>
          </w:rPr>
          <w:t>.</w:t>
        </w:r>
      </w:ins>
    </w:p>
    <w:p w14:paraId="222648A6" w14:textId="1A38D6E4" w:rsidR="00AA1011" w:rsidRDefault="0072565F">
      <w:pPr>
        <w:numPr>
          <w:ilvl w:val="1"/>
          <w:numId w:val="28"/>
        </w:numPr>
        <w:jc w:val="both"/>
        <w:rPr>
          <w:ins w:id="471" w:author="Alvarez, Veronica" w:date="2020-04-01T18:06:00Z"/>
          <w:rFonts w:ascii="Calibri" w:hAnsi="Calibri"/>
          <w:sz w:val="24"/>
          <w:szCs w:val="24"/>
        </w:rPr>
        <w:pPrChange w:id="472" w:author="Alvarez, Veronica" w:date="2020-04-01T18:20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  <w:r>
        <w:rPr>
          <w:rFonts w:ascii="Calibri" w:hAnsi="Calibri"/>
          <w:sz w:val="24"/>
          <w:szCs w:val="24"/>
        </w:rPr>
        <w:t>El</w:t>
      </w:r>
      <w:del w:id="473" w:author="Alvarez, Veronica" w:date="2020-04-01T18:06:00Z">
        <w:r w:rsidDel="00520685">
          <w:rPr>
            <w:rFonts w:ascii="Calibri" w:hAnsi="Calibri"/>
            <w:sz w:val="24"/>
            <w:szCs w:val="24"/>
          </w:rPr>
          <w:delText xml:space="preserve"> Especialista de Sistemas (BD y Producción)</w:delText>
        </w:r>
      </w:del>
      <w:ins w:id="474" w:author="Alvarez, Veronica" w:date="2020-04-01T18:06:00Z">
        <w:r w:rsidR="00520685" w:rsidRPr="00520685">
          <w:rPr>
            <w:rFonts w:ascii="Calibri" w:hAnsi="Calibri"/>
            <w:sz w:val="24"/>
            <w:szCs w:val="24"/>
          </w:rPr>
          <w:t xml:space="preserve"> </w:t>
        </w:r>
      </w:ins>
      <w:ins w:id="475" w:author="Alvarez, Veronica" w:date="2020-04-01T18:20:00Z">
        <w:r w:rsidR="00EF4B77">
          <w:rPr>
            <w:rFonts w:ascii="Calibri" w:hAnsi="Calibri"/>
            <w:sz w:val="24"/>
            <w:szCs w:val="24"/>
          </w:rPr>
          <w:t>Especialista</w:t>
        </w:r>
      </w:ins>
      <w:ins w:id="476" w:author="Alvarez, Veronica" w:date="2020-04-01T18:06:00Z">
        <w:r w:rsidR="00520685">
          <w:rPr>
            <w:rFonts w:ascii="Calibri" w:hAnsi="Calibri"/>
            <w:sz w:val="24"/>
            <w:szCs w:val="24"/>
          </w:rPr>
          <w:t xml:space="preserve"> </w:t>
        </w:r>
        <w:r w:rsidR="00520685" w:rsidRPr="00C358BD">
          <w:rPr>
            <w:rFonts w:ascii="Calibri" w:hAnsi="Calibri"/>
            <w:sz w:val="24"/>
            <w:szCs w:val="24"/>
          </w:rPr>
          <w:t>de Sistemas</w:t>
        </w:r>
      </w:ins>
      <w:r>
        <w:rPr>
          <w:rFonts w:ascii="Calibri" w:hAnsi="Calibri"/>
          <w:sz w:val="24"/>
          <w:szCs w:val="24"/>
        </w:rPr>
        <w:t xml:space="preserve"> instala los parches relacionados en el ambiente de producción, según la IT-630-62. </w:t>
      </w:r>
      <w:r w:rsidR="00F678D8" w:rsidRPr="00C358BD">
        <w:rPr>
          <w:rFonts w:ascii="Calibri" w:hAnsi="Calibri"/>
          <w:sz w:val="24"/>
          <w:szCs w:val="24"/>
        </w:rPr>
        <w:t>El usuario solicitante firma el formulario como aceptación de la solución.</w:t>
      </w:r>
      <w:r w:rsidR="00C358BD">
        <w:rPr>
          <w:rFonts w:ascii="Calibri" w:hAnsi="Calibri"/>
          <w:sz w:val="24"/>
          <w:szCs w:val="24"/>
        </w:rPr>
        <w:t xml:space="preserve"> </w:t>
      </w:r>
    </w:p>
    <w:p w14:paraId="2F8DCC42" w14:textId="20EF94A5" w:rsidR="00F678D8" w:rsidRPr="00C358BD" w:rsidRDefault="00C358BD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 caso de no ser procedente el </w:t>
      </w:r>
      <w:proofErr w:type="gramStart"/>
      <w:r>
        <w:rPr>
          <w:rFonts w:ascii="Calibri" w:hAnsi="Calibri"/>
          <w:sz w:val="24"/>
          <w:szCs w:val="24"/>
        </w:rPr>
        <w:t>ticket</w:t>
      </w:r>
      <w:proofErr w:type="gramEnd"/>
      <w:r>
        <w:rPr>
          <w:rFonts w:ascii="Calibri" w:hAnsi="Calibri"/>
          <w:sz w:val="24"/>
          <w:szCs w:val="24"/>
        </w:rPr>
        <w:t>, se comunica al usuario solicitante el motivo y se cancela el requerimiento.</w:t>
      </w:r>
    </w:p>
    <w:p w14:paraId="6DE1D252" w14:textId="77777777" w:rsidR="00F678D8" w:rsidRPr="003938EE" w:rsidRDefault="00F678D8" w:rsidP="003938EE">
      <w:pPr>
        <w:jc w:val="both"/>
        <w:rPr>
          <w:rFonts w:ascii="Calibri" w:hAnsi="Calibri"/>
          <w:sz w:val="24"/>
          <w:szCs w:val="24"/>
        </w:rPr>
      </w:pPr>
    </w:p>
    <w:p w14:paraId="0B4E8589" w14:textId="77777777" w:rsidR="00F678D8" w:rsidRPr="003938EE" w:rsidRDefault="00F678D8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>Mantenimiento Correctivo</w:t>
      </w:r>
    </w:p>
    <w:p w14:paraId="5E65820E" w14:textId="77777777" w:rsidR="00F678D8" w:rsidRPr="00A2597F" w:rsidRDefault="00F678D8" w:rsidP="00063AAC">
      <w:pPr>
        <w:pStyle w:val="Ttulo2"/>
        <w:numPr>
          <w:ilvl w:val="2"/>
          <w:numId w:val="31"/>
        </w:numPr>
        <w:spacing w:line="360" w:lineRule="auto"/>
        <w:ind w:hanging="798"/>
        <w:jc w:val="both"/>
        <w:rPr>
          <w:rFonts w:ascii="Calibri" w:hAnsi="Calibri"/>
          <w:sz w:val="24"/>
          <w:szCs w:val="24"/>
        </w:rPr>
      </w:pPr>
      <w:r w:rsidRPr="00A2597F">
        <w:rPr>
          <w:rFonts w:ascii="Calibri" w:hAnsi="Calibri"/>
          <w:sz w:val="24"/>
          <w:szCs w:val="24"/>
        </w:rPr>
        <w:t>Errores de Aplicación</w:t>
      </w:r>
    </w:p>
    <w:p w14:paraId="773B3025" w14:textId="5A5B707A" w:rsidR="00F678D8" w:rsidRPr="00B5044A" w:rsidRDefault="00F678D8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  <w:pPrChange w:id="477" w:author="Alvarez, Veronica" w:date="2020-04-01T18:07:00Z">
          <w:pPr>
            <w:numPr>
              <w:numId w:val="28"/>
            </w:numPr>
            <w:tabs>
              <w:tab w:val="num" w:pos="360"/>
            </w:tabs>
            <w:ind w:left="709" w:hanging="283"/>
            <w:jc w:val="both"/>
          </w:pPr>
        </w:pPrChange>
      </w:pPr>
      <w:r w:rsidRPr="00B929F7">
        <w:rPr>
          <w:rFonts w:ascii="Calibri" w:hAnsi="Calibri"/>
          <w:sz w:val="24"/>
          <w:szCs w:val="24"/>
        </w:rPr>
        <w:t xml:space="preserve">Si un error de funcionamiento se presenta en la aplicación </w:t>
      </w:r>
      <w:proofErr w:type="spellStart"/>
      <w:r w:rsidRPr="00B929F7">
        <w:rPr>
          <w:rFonts w:ascii="Calibri" w:hAnsi="Calibri"/>
          <w:sz w:val="24"/>
          <w:szCs w:val="24"/>
        </w:rPr>
        <w:t>Infor</w:t>
      </w:r>
      <w:proofErr w:type="spellEnd"/>
      <w:r w:rsidRPr="00B929F7">
        <w:rPr>
          <w:rFonts w:ascii="Calibri" w:hAnsi="Calibri"/>
          <w:sz w:val="24"/>
          <w:szCs w:val="24"/>
        </w:rPr>
        <w:t xml:space="preserve"> </w:t>
      </w:r>
      <w:proofErr w:type="spellStart"/>
      <w:r w:rsidRPr="00B929F7">
        <w:rPr>
          <w:rFonts w:ascii="Calibri" w:hAnsi="Calibri"/>
          <w:sz w:val="24"/>
          <w:szCs w:val="24"/>
        </w:rPr>
        <w:t>Ln</w:t>
      </w:r>
      <w:proofErr w:type="spellEnd"/>
      <w:r w:rsidRPr="00B929F7">
        <w:rPr>
          <w:rFonts w:ascii="Calibri" w:hAnsi="Calibri"/>
          <w:sz w:val="24"/>
          <w:szCs w:val="24"/>
        </w:rPr>
        <w:t xml:space="preserve">, el usuario primero chequea el caso con el usuario clave, quien es el usuario que tiene mayor conocimiento del sistema </w:t>
      </w:r>
      <w:proofErr w:type="spellStart"/>
      <w:r w:rsidRPr="00B929F7">
        <w:rPr>
          <w:rFonts w:ascii="Calibri" w:hAnsi="Calibri"/>
          <w:sz w:val="24"/>
          <w:szCs w:val="24"/>
        </w:rPr>
        <w:t>Infor</w:t>
      </w:r>
      <w:proofErr w:type="spellEnd"/>
      <w:r w:rsidRPr="00B929F7">
        <w:rPr>
          <w:rFonts w:ascii="Calibri" w:hAnsi="Calibri"/>
          <w:sz w:val="24"/>
          <w:szCs w:val="24"/>
        </w:rPr>
        <w:t xml:space="preserve"> </w:t>
      </w:r>
      <w:proofErr w:type="spellStart"/>
      <w:r w:rsidRPr="00B929F7">
        <w:rPr>
          <w:rFonts w:ascii="Calibri" w:hAnsi="Calibri"/>
          <w:sz w:val="24"/>
          <w:szCs w:val="24"/>
        </w:rPr>
        <w:t>Ln</w:t>
      </w:r>
      <w:proofErr w:type="spellEnd"/>
      <w:r w:rsidRPr="00B929F7">
        <w:rPr>
          <w:rFonts w:ascii="Calibri" w:hAnsi="Calibri"/>
          <w:sz w:val="24"/>
          <w:szCs w:val="24"/>
        </w:rPr>
        <w:t xml:space="preserve"> en cada área de</w:t>
      </w:r>
      <w:r w:rsidRPr="00E5440A">
        <w:rPr>
          <w:rFonts w:ascii="Calibri" w:hAnsi="Calibri"/>
          <w:sz w:val="24"/>
          <w:szCs w:val="24"/>
        </w:rPr>
        <w:t xml:space="preserve"> aplicación. Si éste no puede solucionar el problema, el usuario clave chequea el problema con el </w:t>
      </w:r>
      <w:del w:id="478" w:author="Alvarez, Veronica" w:date="2020-04-01T18:07:00Z">
        <w:r w:rsidR="00EB58B0" w:rsidRPr="00063AAC" w:rsidDel="00B5044A">
          <w:rPr>
            <w:rFonts w:ascii="Calibri" w:hAnsi="Calibri"/>
            <w:sz w:val="24"/>
            <w:szCs w:val="24"/>
          </w:rPr>
          <w:delText>Jefe de Aplicaciones</w:delText>
        </w:r>
        <w:r w:rsidR="00525048" w:rsidRPr="00063AAC" w:rsidDel="00B5044A">
          <w:rPr>
            <w:rFonts w:ascii="Calibri" w:hAnsi="Calibri"/>
            <w:sz w:val="24"/>
            <w:szCs w:val="24"/>
          </w:rPr>
          <w:delText xml:space="preserve"> </w:delText>
        </w:r>
        <w:r w:rsidRPr="00063AAC" w:rsidDel="00B5044A">
          <w:rPr>
            <w:rFonts w:ascii="Calibri" w:hAnsi="Calibri"/>
            <w:sz w:val="24"/>
            <w:szCs w:val="24"/>
          </w:rPr>
          <w:delText xml:space="preserve">y/o </w:delText>
        </w:r>
        <w:r w:rsidRPr="00274E4E" w:rsidDel="00B5044A">
          <w:rPr>
            <w:rFonts w:ascii="Calibri" w:hAnsi="Calibri"/>
            <w:i/>
            <w:color w:val="0000CC"/>
            <w:sz w:val="24"/>
            <w:szCs w:val="24"/>
            <w:rPrChange w:id="479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Especialistas</w:delText>
        </w:r>
      </w:del>
      <w:ins w:id="480" w:author="Alvarez, Veronica" w:date="2020-04-01T18:07:00Z">
        <w:r w:rsidR="00B5044A" w:rsidRPr="00274E4E">
          <w:rPr>
            <w:rFonts w:ascii="Calibri" w:hAnsi="Calibri"/>
            <w:i/>
            <w:color w:val="0000CC"/>
            <w:sz w:val="24"/>
            <w:szCs w:val="24"/>
            <w:rPrChange w:id="481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Coordinador</w:t>
        </w:r>
      </w:ins>
      <w:r w:rsidRPr="00274E4E">
        <w:rPr>
          <w:rFonts w:ascii="Calibri" w:hAnsi="Calibri"/>
          <w:i/>
          <w:color w:val="0000CC"/>
          <w:sz w:val="24"/>
          <w:szCs w:val="24"/>
          <w:rPrChange w:id="482" w:author="Zambrano, Edwin" w:date="2020-05-08T21:41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r w:rsidRPr="00063AAC">
        <w:rPr>
          <w:rFonts w:ascii="Calibri" w:hAnsi="Calibri"/>
          <w:sz w:val="24"/>
          <w:szCs w:val="24"/>
        </w:rPr>
        <w:t xml:space="preserve">de Sistemas y si el problema aún persiste, </w:t>
      </w:r>
      <w:ins w:id="483" w:author="Alvarez, Veronica" w:date="2020-04-01T18:07:00Z">
        <w:r w:rsidR="00B5044A">
          <w:rPr>
            <w:rFonts w:ascii="Calibri" w:hAnsi="Calibri"/>
            <w:sz w:val="24"/>
            <w:szCs w:val="24"/>
          </w:rPr>
          <w:t xml:space="preserve">se </w:t>
        </w:r>
      </w:ins>
      <w:del w:id="484" w:author="Alvarez, Veronica" w:date="2020-04-01T18:07:00Z">
        <w:r w:rsidRPr="00063AAC" w:rsidDel="00B5044A">
          <w:rPr>
            <w:rFonts w:ascii="Calibri" w:hAnsi="Calibri"/>
            <w:sz w:val="24"/>
            <w:szCs w:val="24"/>
          </w:rPr>
          <w:delText xml:space="preserve">el Especialista de Sistemas </w:delText>
        </w:r>
      </w:del>
      <w:r w:rsidRPr="00B5044A">
        <w:rPr>
          <w:rFonts w:ascii="Calibri" w:hAnsi="Calibri"/>
          <w:sz w:val="24"/>
          <w:szCs w:val="24"/>
        </w:rPr>
        <w:t xml:space="preserve">ingresa </w:t>
      </w:r>
      <w:del w:id="485" w:author="Alvarez, Veronica" w:date="2020-04-01T18:07:00Z">
        <w:r w:rsidRPr="00B5044A" w:rsidDel="00B5044A">
          <w:rPr>
            <w:rFonts w:ascii="Calibri" w:hAnsi="Calibri"/>
            <w:sz w:val="24"/>
            <w:szCs w:val="24"/>
          </w:rPr>
          <w:delText xml:space="preserve">este </w:delText>
        </w:r>
      </w:del>
      <w:ins w:id="486" w:author="Alvarez, Veronica" w:date="2020-04-01T18:07:00Z">
        <w:r w:rsidR="00B5044A">
          <w:rPr>
            <w:rFonts w:ascii="Calibri" w:hAnsi="Calibri"/>
            <w:sz w:val="24"/>
            <w:szCs w:val="24"/>
          </w:rPr>
          <w:t>una orden de soporte</w:t>
        </w:r>
      </w:ins>
      <w:del w:id="487" w:author="Alvarez, Veronica" w:date="2020-04-01T18:07:00Z">
        <w:r w:rsidRPr="00B5044A" w:rsidDel="00B5044A">
          <w:rPr>
            <w:rFonts w:ascii="Calibri" w:hAnsi="Calibri"/>
            <w:sz w:val="24"/>
            <w:szCs w:val="24"/>
          </w:rPr>
          <w:delText xml:space="preserve">caso </w:delText>
        </w:r>
      </w:del>
      <w:ins w:id="488" w:author="Alvarez, Veronica" w:date="2020-04-01T18:07:00Z">
        <w:r w:rsidR="00B5044A">
          <w:rPr>
            <w:rFonts w:ascii="Calibri" w:hAnsi="Calibri"/>
            <w:sz w:val="24"/>
            <w:szCs w:val="24"/>
          </w:rPr>
          <w:t xml:space="preserve"> </w:t>
        </w:r>
      </w:ins>
      <w:r w:rsidRPr="00B5044A">
        <w:rPr>
          <w:rFonts w:ascii="Calibri" w:hAnsi="Calibri"/>
          <w:sz w:val="24"/>
          <w:szCs w:val="24"/>
        </w:rPr>
        <w:t xml:space="preserve">en el Centro de Soporte de </w:t>
      </w:r>
      <w:proofErr w:type="spellStart"/>
      <w:r w:rsidRPr="00B5044A">
        <w:rPr>
          <w:rFonts w:ascii="Calibri" w:hAnsi="Calibri"/>
          <w:sz w:val="24"/>
          <w:szCs w:val="24"/>
        </w:rPr>
        <w:t>Infor</w:t>
      </w:r>
      <w:proofErr w:type="spellEnd"/>
      <w:r w:rsidRPr="00B5044A">
        <w:rPr>
          <w:rFonts w:ascii="Calibri" w:hAnsi="Calibri"/>
          <w:sz w:val="24"/>
          <w:szCs w:val="24"/>
        </w:rPr>
        <w:t>, utilizando la página web disponible para este efecto (http://</w:t>
      </w:r>
      <w:bookmarkStart w:id="489" w:name="OLE_LINK1"/>
      <w:r w:rsidRPr="00B5044A">
        <w:rPr>
          <w:rFonts w:ascii="Calibri" w:hAnsi="Calibri"/>
          <w:sz w:val="24"/>
          <w:szCs w:val="24"/>
        </w:rPr>
        <w:t>www.infor365.com/allogin/allogin.aspx</w:t>
      </w:r>
      <w:bookmarkEnd w:id="489"/>
      <w:r w:rsidRPr="00B5044A">
        <w:rPr>
          <w:rFonts w:ascii="Calibri" w:hAnsi="Calibri"/>
          <w:sz w:val="24"/>
          <w:szCs w:val="24"/>
        </w:rPr>
        <w:t>) y se mantiene en contacto con este centro de soporte vía web o correo electrónico para conocer el avance del caso.</w:t>
      </w:r>
    </w:p>
    <w:p w14:paraId="74A0FED5" w14:textId="56B9F7A4" w:rsidR="008F68D5" w:rsidRPr="00274E4E" w:rsidRDefault="00F678D8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490" w:author="Alvarez, Veronica" w:date="2020-04-01T18:08:00Z"/>
          <w:rFonts w:ascii="Calibri" w:hAnsi="Calibri"/>
          <w:i/>
          <w:color w:val="0000CC"/>
          <w:sz w:val="24"/>
          <w:szCs w:val="24"/>
          <w:rPrChange w:id="491" w:author="Zambrano, Edwin" w:date="2020-05-08T21:41:00Z">
            <w:rPr>
              <w:ins w:id="492" w:author="Alvarez, Veronica" w:date="2020-04-01T18:08:00Z"/>
              <w:rFonts w:ascii="Calibri" w:hAnsi="Calibri"/>
              <w:sz w:val="24"/>
              <w:szCs w:val="24"/>
            </w:rPr>
          </w:rPrChange>
        </w:rPr>
      </w:pPr>
      <w:r w:rsidRPr="003938EE">
        <w:rPr>
          <w:rFonts w:ascii="Calibri" w:hAnsi="Calibri"/>
          <w:sz w:val="24"/>
          <w:szCs w:val="24"/>
        </w:rPr>
        <w:t xml:space="preserve">Cuando el Centro de Soporte de </w:t>
      </w:r>
      <w:proofErr w:type="spellStart"/>
      <w:r w:rsidRPr="003938EE">
        <w:rPr>
          <w:rFonts w:ascii="Calibri" w:hAnsi="Calibri"/>
          <w:sz w:val="24"/>
          <w:szCs w:val="24"/>
        </w:rPr>
        <w:t>Infor</w:t>
      </w:r>
      <w:proofErr w:type="spellEnd"/>
      <w:r w:rsidRPr="003938EE">
        <w:rPr>
          <w:rFonts w:ascii="Calibri" w:hAnsi="Calibri"/>
          <w:sz w:val="24"/>
          <w:szCs w:val="24"/>
        </w:rPr>
        <w:t xml:space="preserve"> indica la solución, si el caso lo requiere, el </w:t>
      </w:r>
      <w:del w:id="493" w:author="Alvarez, Veronica" w:date="2020-04-01T18:07:00Z">
        <w:r w:rsidRPr="003938EE" w:rsidDel="00B5044A">
          <w:rPr>
            <w:rFonts w:ascii="Calibri" w:hAnsi="Calibri"/>
            <w:sz w:val="24"/>
            <w:szCs w:val="24"/>
          </w:rPr>
          <w:delText>Especialista de Sistemas</w:delText>
        </w:r>
        <w:r w:rsidR="00826D76" w:rsidDel="00B5044A">
          <w:rPr>
            <w:rFonts w:ascii="Calibri" w:hAnsi="Calibri"/>
            <w:sz w:val="24"/>
            <w:szCs w:val="24"/>
          </w:rPr>
          <w:delText xml:space="preserve"> (BD y </w:delText>
        </w:r>
        <w:r w:rsidR="00826D76" w:rsidRPr="00274E4E" w:rsidDel="00B5044A">
          <w:rPr>
            <w:rFonts w:ascii="Calibri" w:hAnsi="Calibri"/>
            <w:i/>
            <w:color w:val="0000CC"/>
            <w:sz w:val="24"/>
            <w:szCs w:val="24"/>
            <w:rPrChange w:id="494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Producción</w:delText>
        </w:r>
      </w:del>
      <w:ins w:id="495" w:author="Alvarez, Veronica" w:date="2020-04-01T18:24:00Z">
        <w:r w:rsidR="00BF746C" w:rsidRPr="00274E4E">
          <w:rPr>
            <w:rFonts w:ascii="Calibri" w:hAnsi="Calibri"/>
            <w:i/>
            <w:color w:val="0000CC"/>
            <w:sz w:val="24"/>
            <w:szCs w:val="24"/>
            <w:rPrChange w:id="496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Especialista</w:t>
        </w:r>
      </w:ins>
      <w:ins w:id="497" w:author="Alvarez, Veronica" w:date="2020-04-01T18:08:00Z">
        <w:r w:rsidR="00B5044A" w:rsidRPr="00274E4E">
          <w:rPr>
            <w:rFonts w:ascii="Calibri" w:hAnsi="Calibri"/>
            <w:i/>
            <w:color w:val="0000CC"/>
            <w:sz w:val="24"/>
            <w:szCs w:val="24"/>
            <w:rPrChange w:id="498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 xml:space="preserve"> de Sistemas</w:t>
        </w:r>
      </w:ins>
      <w:del w:id="499" w:author="Alvarez, Veronica" w:date="2020-04-01T18:08:00Z">
        <w:r w:rsidR="00826D76" w:rsidDel="00B5044A">
          <w:rPr>
            <w:rFonts w:ascii="Calibri" w:hAnsi="Calibri"/>
            <w:sz w:val="24"/>
            <w:szCs w:val="24"/>
          </w:rPr>
          <w:delText>)</w:delText>
        </w:r>
      </w:del>
      <w:r w:rsidRPr="00826D76">
        <w:rPr>
          <w:rFonts w:ascii="Calibri" w:hAnsi="Calibri"/>
          <w:sz w:val="24"/>
          <w:szCs w:val="24"/>
        </w:rPr>
        <w:t xml:space="preserve"> instala los objetos o parches enviados por el proveedor</w:t>
      </w:r>
      <w:r w:rsidR="0072565F">
        <w:rPr>
          <w:rFonts w:ascii="Calibri" w:hAnsi="Calibri"/>
          <w:sz w:val="24"/>
          <w:szCs w:val="24"/>
        </w:rPr>
        <w:t xml:space="preserve"> en el ambiente de pruebas, según la IT-630-62</w:t>
      </w:r>
      <w:r w:rsidRPr="00826D76">
        <w:rPr>
          <w:rFonts w:ascii="Calibri" w:hAnsi="Calibri"/>
          <w:sz w:val="24"/>
          <w:szCs w:val="24"/>
        </w:rPr>
        <w:t>.</w:t>
      </w:r>
      <w:ins w:id="500" w:author="Alvarez, Veronica" w:date="2020-04-01T18:24:00Z">
        <w:r w:rsidR="00BF746C">
          <w:rPr>
            <w:rFonts w:ascii="Calibri" w:hAnsi="Calibri"/>
            <w:sz w:val="24"/>
            <w:szCs w:val="24"/>
          </w:rPr>
          <w:t xml:space="preserve">  </w:t>
        </w:r>
        <w:r w:rsidR="00BF746C" w:rsidRPr="00274E4E">
          <w:rPr>
            <w:rFonts w:ascii="Calibri" w:hAnsi="Calibri"/>
            <w:i/>
            <w:color w:val="0000CC"/>
            <w:sz w:val="24"/>
            <w:szCs w:val="24"/>
            <w:rPrChange w:id="501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 xml:space="preserve">Este punto al momento se lo tiene bajo un acuerdo de servicio con Grupo </w:t>
        </w:r>
        <w:del w:id="502" w:author="Zambrano, Edwin" w:date="2020-05-08T21:45:00Z">
          <w:r w:rsidR="00BF746C" w:rsidRPr="00274E4E" w:rsidDel="00A91B58">
            <w:rPr>
              <w:rFonts w:ascii="Calibri" w:hAnsi="Calibri"/>
              <w:i/>
              <w:color w:val="0000CC"/>
              <w:sz w:val="24"/>
              <w:szCs w:val="24"/>
              <w:rPrChange w:id="503" w:author="Zambrano, Edwin" w:date="2020-05-08T21:41:00Z">
                <w:rPr>
                  <w:rFonts w:ascii="Calibri" w:hAnsi="Calibri"/>
                  <w:sz w:val="24"/>
                  <w:szCs w:val="24"/>
                </w:rPr>
              </w:rPrChange>
            </w:rPr>
            <w:delText>Berlin</w:delText>
          </w:r>
        </w:del>
      </w:ins>
      <w:ins w:id="504" w:author="Zambrano, Edwin" w:date="2020-05-08T21:45:00Z">
        <w:r w:rsidR="00A91B58" w:rsidRPr="00A7322F">
          <w:rPr>
            <w:rFonts w:ascii="Calibri" w:hAnsi="Calibri"/>
            <w:i/>
            <w:color w:val="0000CC"/>
            <w:sz w:val="24"/>
            <w:szCs w:val="24"/>
          </w:rPr>
          <w:t>Berlín</w:t>
        </w:r>
      </w:ins>
      <w:ins w:id="505" w:author="Alvarez, Veronica" w:date="2020-04-01T18:24:00Z">
        <w:r w:rsidR="00BF746C" w:rsidRPr="00274E4E">
          <w:rPr>
            <w:rFonts w:ascii="Calibri" w:hAnsi="Calibri"/>
            <w:i/>
            <w:color w:val="0000CC"/>
            <w:sz w:val="24"/>
            <w:szCs w:val="24"/>
            <w:rPrChange w:id="506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.</w:t>
        </w:r>
      </w:ins>
    </w:p>
    <w:p w14:paraId="14247C78" w14:textId="77777777" w:rsidR="000929E9" w:rsidRDefault="00F678D8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ins w:id="507" w:author="Alvarez, Veronica" w:date="2020-04-01T18:24:00Z"/>
          <w:rFonts w:ascii="Calibri" w:hAnsi="Calibri"/>
          <w:sz w:val="24"/>
          <w:szCs w:val="24"/>
        </w:rPr>
      </w:pPr>
      <w:del w:id="508" w:author="Alvarez, Veronica" w:date="2020-04-01T18:08:00Z">
        <w:r w:rsidRPr="00826D76" w:rsidDel="008F68D5">
          <w:rPr>
            <w:rFonts w:ascii="Calibri" w:hAnsi="Calibri"/>
            <w:sz w:val="24"/>
            <w:szCs w:val="24"/>
          </w:rPr>
          <w:lastRenderedPageBreak/>
          <w:delText xml:space="preserve"> </w:delText>
        </w:r>
      </w:del>
      <w:r w:rsidRPr="00826D76">
        <w:rPr>
          <w:rFonts w:ascii="Calibri" w:hAnsi="Calibri"/>
          <w:sz w:val="24"/>
          <w:szCs w:val="24"/>
        </w:rPr>
        <w:t xml:space="preserve">El </w:t>
      </w:r>
      <w:ins w:id="509" w:author="Alvarez, Veronica" w:date="2020-04-01T18:08:00Z">
        <w:r w:rsidR="008F68D5" w:rsidRPr="00274E4E">
          <w:rPr>
            <w:rFonts w:ascii="Calibri" w:hAnsi="Calibri"/>
            <w:i/>
            <w:color w:val="0000CC"/>
            <w:sz w:val="24"/>
            <w:szCs w:val="24"/>
            <w:rPrChange w:id="510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Coordinador de Sistemas</w:t>
        </w:r>
      </w:ins>
      <w:del w:id="511" w:author="Alvarez, Veronica" w:date="2020-04-01T18:08:00Z">
        <w:r w:rsidR="0072565F" w:rsidRPr="00274E4E" w:rsidDel="008F68D5">
          <w:rPr>
            <w:rFonts w:ascii="Calibri" w:hAnsi="Calibri"/>
            <w:i/>
            <w:color w:val="0000CC"/>
            <w:sz w:val="24"/>
            <w:szCs w:val="24"/>
            <w:rPrChange w:id="512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Especialista</w:delText>
        </w:r>
        <w:r w:rsidR="0072565F" w:rsidRPr="00274E4E" w:rsidDel="008F68D5">
          <w:rPr>
            <w:rFonts w:ascii="Calibri" w:hAnsi="Calibri"/>
            <w:color w:val="0000CC"/>
            <w:sz w:val="24"/>
            <w:szCs w:val="24"/>
            <w:rPrChange w:id="513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 xml:space="preserve"> </w:delText>
        </w:r>
        <w:r w:rsidR="0072565F" w:rsidDel="008F68D5">
          <w:rPr>
            <w:rFonts w:ascii="Calibri" w:hAnsi="Calibri"/>
            <w:sz w:val="24"/>
            <w:szCs w:val="24"/>
          </w:rPr>
          <w:delText>de Sistemas</w:delText>
        </w:r>
      </w:del>
      <w:r w:rsidR="0072565F">
        <w:rPr>
          <w:rFonts w:ascii="Calibri" w:hAnsi="Calibri"/>
          <w:sz w:val="24"/>
          <w:szCs w:val="24"/>
        </w:rPr>
        <w:t xml:space="preserve"> en conjunto con el </w:t>
      </w:r>
      <w:r w:rsidRPr="00826D76">
        <w:rPr>
          <w:rFonts w:ascii="Calibri" w:hAnsi="Calibri"/>
          <w:sz w:val="24"/>
          <w:szCs w:val="24"/>
        </w:rPr>
        <w:t>usuario solicitante prueba</w:t>
      </w:r>
      <w:r w:rsidR="0072565F">
        <w:rPr>
          <w:rFonts w:ascii="Calibri" w:hAnsi="Calibri"/>
          <w:sz w:val="24"/>
          <w:szCs w:val="24"/>
        </w:rPr>
        <w:t>n</w:t>
      </w:r>
      <w:r w:rsidRPr="00826D76">
        <w:rPr>
          <w:rFonts w:ascii="Calibri" w:hAnsi="Calibri"/>
          <w:sz w:val="24"/>
          <w:szCs w:val="24"/>
        </w:rPr>
        <w:t xml:space="preserve"> que esta solución funcione correctamente</w:t>
      </w:r>
      <w:r w:rsidR="00C02D3E" w:rsidRPr="00826D76">
        <w:rPr>
          <w:rFonts w:ascii="Calibri" w:hAnsi="Calibri"/>
          <w:sz w:val="24"/>
          <w:szCs w:val="24"/>
        </w:rPr>
        <w:t xml:space="preserve">. </w:t>
      </w:r>
    </w:p>
    <w:p w14:paraId="34B2EC36" w14:textId="6D6F40BA" w:rsidR="00F678D8" w:rsidRPr="00274E4E" w:rsidRDefault="00B720EF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i/>
          <w:color w:val="0000CC"/>
          <w:sz w:val="24"/>
          <w:szCs w:val="24"/>
          <w:rPrChange w:id="514" w:author="Zambrano, Edwin" w:date="2020-05-08T21:41:00Z">
            <w:rPr>
              <w:rFonts w:ascii="Calibri" w:hAnsi="Calibri"/>
              <w:sz w:val="24"/>
              <w:szCs w:val="24"/>
            </w:rPr>
          </w:rPrChange>
        </w:rPr>
      </w:pPr>
      <w:del w:id="515" w:author="Alvarez, Veronica" w:date="2020-04-01T18:09:00Z">
        <w:r w:rsidRPr="00826D76" w:rsidDel="00DB1250">
          <w:rPr>
            <w:rFonts w:ascii="Calibri" w:hAnsi="Calibri"/>
            <w:sz w:val="24"/>
            <w:szCs w:val="24"/>
          </w:rPr>
          <w:delText>El Especialista de Sistemas</w:delText>
        </w:r>
        <w:r w:rsidR="00826D76" w:rsidDel="00DB1250">
          <w:rPr>
            <w:rFonts w:ascii="Calibri" w:hAnsi="Calibri"/>
            <w:sz w:val="24"/>
            <w:szCs w:val="24"/>
          </w:rPr>
          <w:delText xml:space="preserve"> (BD y Producción</w:delText>
        </w:r>
        <w:r w:rsidR="00826D76" w:rsidRPr="00274E4E" w:rsidDel="00DB1250">
          <w:rPr>
            <w:rFonts w:ascii="Calibri" w:hAnsi="Calibri"/>
            <w:i/>
            <w:color w:val="0000CC"/>
            <w:sz w:val="24"/>
            <w:szCs w:val="24"/>
            <w:rPrChange w:id="516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)</w:delText>
        </w:r>
      </w:del>
      <w:ins w:id="517" w:author="Alvarez, Veronica" w:date="2020-04-01T18:09:00Z">
        <w:r w:rsidR="00DB1250" w:rsidRPr="00274E4E">
          <w:rPr>
            <w:rFonts w:ascii="Calibri" w:hAnsi="Calibri"/>
            <w:i/>
            <w:color w:val="0000CC"/>
            <w:sz w:val="24"/>
            <w:szCs w:val="24"/>
            <w:rPrChange w:id="518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Luego de esta aprobación</w:t>
        </w:r>
      </w:ins>
      <w:ins w:id="519" w:author="Alvarez, Veronica" w:date="2020-04-01T18:24:00Z">
        <w:r w:rsidR="000929E9" w:rsidRPr="00274E4E">
          <w:rPr>
            <w:rFonts w:ascii="Calibri" w:hAnsi="Calibri"/>
            <w:i/>
            <w:color w:val="0000CC"/>
            <w:sz w:val="24"/>
            <w:szCs w:val="24"/>
            <w:rPrChange w:id="520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 xml:space="preserve"> el Especialista de Sistemas</w:t>
        </w:r>
      </w:ins>
      <w:r w:rsidRPr="00274E4E">
        <w:rPr>
          <w:rFonts w:ascii="Calibri" w:hAnsi="Calibri"/>
          <w:color w:val="0000CC"/>
          <w:sz w:val="24"/>
          <w:szCs w:val="24"/>
          <w:rPrChange w:id="521" w:author="Zambrano, Edwin" w:date="2020-05-08T21:41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r w:rsidR="0072565F">
        <w:rPr>
          <w:rFonts w:ascii="Calibri" w:hAnsi="Calibri"/>
          <w:sz w:val="24"/>
          <w:szCs w:val="24"/>
        </w:rPr>
        <w:t xml:space="preserve">instala los parches correspondientes en el ambiente de producción, según la IT-630-62 y completa </w:t>
      </w:r>
      <w:r w:rsidRPr="00826D76">
        <w:rPr>
          <w:rFonts w:ascii="Calibri" w:hAnsi="Calibri"/>
          <w:sz w:val="24"/>
          <w:szCs w:val="24"/>
        </w:rPr>
        <w:t>el Registro de Instalación de Parches (RIP-630), a fin de documentar dichos parches y las pruebas realizadas.</w:t>
      </w:r>
      <w:ins w:id="522" w:author="Alvarez, Veronica" w:date="2020-04-01T18:24:00Z">
        <w:r w:rsidR="000929E9">
          <w:rPr>
            <w:rFonts w:ascii="Calibri" w:hAnsi="Calibri"/>
            <w:sz w:val="24"/>
            <w:szCs w:val="24"/>
          </w:rPr>
          <w:t xml:space="preserve">  </w:t>
        </w:r>
        <w:r w:rsidR="000929E9" w:rsidRPr="00274E4E">
          <w:rPr>
            <w:rFonts w:ascii="Calibri" w:hAnsi="Calibri"/>
            <w:i/>
            <w:color w:val="0000CC"/>
            <w:sz w:val="24"/>
            <w:szCs w:val="24"/>
            <w:rPrChange w:id="523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 xml:space="preserve">Este punto al momento se lo tiene bajo un acuerdo de servicio con Grupo </w:t>
        </w:r>
        <w:del w:id="524" w:author="Zambrano, Edwin" w:date="2020-05-08T21:44:00Z">
          <w:r w:rsidR="000929E9" w:rsidRPr="00274E4E" w:rsidDel="00A91B58">
            <w:rPr>
              <w:rFonts w:ascii="Calibri" w:hAnsi="Calibri"/>
              <w:i/>
              <w:color w:val="0000CC"/>
              <w:sz w:val="24"/>
              <w:szCs w:val="24"/>
              <w:rPrChange w:id="525" w:author="Zambrano, Edwin" w:date="2020-05-08T21:41:00Z">
                <w:rPr>
                  <w:rFonts w:ascii="Calibri" w:hAnsi="Calibri"/>
                  <w:sz w:val="24"/>
                  <w:szCs w:val="24"/>
                </w:rPr>
              </w:rPrChange>
            </w:rPr>
            <w:delText>Berlin</w:delText>
          </w:r>
        </w:del>
      </w:ins>
      <w:ins w:id="526" w:author="Zambrano, Edwin" w:date="2020-05-08T21:44:00Z">
        <w:r w:rsidR="00A91B58" w:rsidRPr="00A7322F">
          <w:rPr>
            <w:rFonts w:ascii="Calibri" w:hAnsi="Calibri"/>
            <w:i/>
            <w:color w:val="0000CC"/>
            <w:sz w:val="24"/>
            <w:szCs w:val="24"/>
          </w:rPr>
          <w:t>Berlín</w:t>
        </w:r>
      </w:ins>
      <w:ins w:id="527" w:author="Alvarez, Veronica" w:date="2020-04-01T18:24:00Z">
        <w:r w:rsidR="000929E9" w:rsidRPr="00274E4E">
          <w:rPr>
            <w:rFonts w:ascii="Calibri" w:hAnsi="Calibri"/>
            <w:i/>
            <w:color w:val="0000CC"/>
            <w:sz w:val="24"/>
            <w:szCs w:val="24"/>
            <w:rPrChange w:id="528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.</w:t>
        </w:r>
      </w:ins>
    </w:p>
    <w:p w14:paraId="4F1C9554" w14:textId="3AB2FAFE" w:rsidR="00F1611D" w:rsidRPr="00B929F7" w:rsidRDefault="00EB58B0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3938EE">
        <w:rPr>
          <w:rFonts w:ascii="Calibri" w:hAnsi="Calibri"/>
          <w:sz w:val="24"/>
          <w:szCs w:val="24"/>
        </w:rPr>
        <w:t>Si se requiere soporte remoto de un proveedor externo,</w:t>
      </w:r>
      <w:r w:rsidR="00E51B06" w:rsidRPr="003938EE">
        <w:rPr>
          <w:rFonts w:ascii="Calibri" w:hAnsi="Calibri"/>
          <w:sz w:val="24"/>
          <w:szCs w:val="24"/>
        </w:rPr>
        <w:t xml:space="preserve"> éste será otorgado a través del equipo del </w:t>
      </w:r>
      <w:del w:id="529" w:author="Alvarez, Veronica" w:date="2020-04-01T18:10:00Z">
        <w:r w:rsidR="00E51B06" w:rsidRPr="003938EE" w:rsidDel="00456465">
          <w:rPr>
            <w:rFonts w:ascii="Calibri" w:hAnsi="Calibri"/>
            <w:sz w:val="24"/>
            <w:szCs w:val="24"/>
          </w:rPr>
          <w:delText xml:space="preserve">Jefe de </w:delText>
        </w:r>
        <w:r w:rsidR="00E51B06" w:rsidRPr="00274E4E" w:rsidDel="00456465">
          <w:rPr>
            <w:rFonts w:ascii="Calibri" w:hAnsi="Calibri"/>
            <w:i/>
            <w:color w:val="0000CC"/>
            <w:sz w:val="24"/>
            <w:szCs w:val="24"/>
            <w:rPrChange w:id="530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Aplicaciones</w:delText>
        </w:r>
      </w:del>
      <w:ins w:id="531" w:author="Alvarez, Veronica" w:date="2020-04-01T18:10:00Z">
        <w:r w:rsidR="00456465" w:rsidRPr="00274E4E">
          <w:rPr>
            <w:rFonts w:ascii="Calibri" w:hAnsi="Calibri"/>
            <w:i/>
            <w:color w:val="0000CC"/>
            <w:sz w:val="24"/>
            <w:szCs w:val="24"/>
            <w:rPrChange w:id="532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Coordinador de Sistemas</w:t>
        </w:r>
      </w:ins>
      <w:r w:rsidR="00E51B06" w:rsidRPr="00A2597F">
        <w:rPr>
          <w:rFonts w:ascii="Calibri" w:hAnsi="Calibri"/>
          <w:sz w:val="24"/>
          <w:szCs w:val="24"/>
        </w:rPr>
        <w:t>, quien deberá permanecer en su equipo durante la sesión remota.</w:t>
      </w:r>
    </w:p>
    <w:p w14:paraId="16999CD2" w14:textId="77777777" w:rsidR="00450494" w:rsidRPr="00E5440A" w:rsidRDefault="00450494" w:rsidP="00A2597F">
      <w:pPr>
        <w:ind w:left="426"/>
        <w:jc w:val="both"/>
        <w:rPr>
          <w:rFonts w:ascii="Calibri" w:hAnsi="Calibri"/>
          <w:sz w:val="24"/>
          <w:szCs w:val="24"/>
        </w:rPr>
      </w:pPr>
    </w:p>
    <w:p w14:paraId="1E21EDF2" w14:textId="77777777" w:rsidR="00450494" w:rsidRPr="00063AAC" w:rsidRDefault="00450494" w:rsidP="00B929F7">
      <w:pPr>
        <w:jc w:val="both"/>
        <w:rPr>
          <w:rFonts w:ascii="Calibri" w:hAnsi="Calibri"/>
          <w:sz w:val="24"/>
          <w:szCs w:val="24"/>
        </w:rPr>
      </w:pPr>
    </w:p>
    <w:p w14:paraId="16B22599" w14:textId="77777777" w:rsidR="00F1611D" w:rsidRPr="00063AAC" w:rsidRDefault="00F1611D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Acceso a Programas</w:t>
      </w:r>
    </w:p>
    <w:p w14:paraId="4B591966" w14:textId="77777777" w:rsidR="00F1611D" w:rsidRPr="00063AAC" w:rsidRDefault="00F1611D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la creación de nuevos usuarios, el Gerente o </w:t>
      </w:r>
      <w:proofErr w:type="gramStart"/>
      <w:r w:rsidRPr="00063AAC">
        <w:rPr>
          <w:rFonts w:ascii="Calibri" w:hAnsi="Calibri"/>
          <w:sz w:val="24"/>
          <w:szCs w:val="24"/>
        </w:rPr>
        <w:t>Jefe</w:t>
      </w:r>
      <w:proofErr w:type="gramEnd"/>
      <w:r w:rsidRPr="00063AAC">
        <w:rPr>
          <w:rFonts w:ascii="Calibri" w:hAnsi="Calibri"/>
          <w:sz w:val="24"/>
          <w:szCs w:val="24"/>
        </w:rPr>
        <w:t xml:space="preserve"> de área solicita a Sistemas mediante el formato Registro de Creación de Usuarios</w:t>
      </w:r>
      <w:r w:rsidR="0007330D" w:rsidRPr="00063AAC">
        <w:rPr>
          <w:rFonts w:ascii="Calibri" w:hAnsi="Calibri"/>
          <w:sz w:val="24"/>
          <w:szCs w:val="24"/>
        </w:rPr>
        <w:t xml:space="preserve"> (RCU-630)</w:t>
      </w:r>
      <w:r w:rsidRPr="00063AAC">
        <w:rPr>
          <w:rFonts w:ascii="Calibri" w:hAnsi="Calibri"/>
          <w:sz w:val="24"/>
          <w:szCs w:val="24"/>
        </w:rPr>
        <w:t>.</w:t>
      </w:r>
    </w:p>
    <w:p w14:paraId="34304E73" w14:textId="77777777" w:rsidR="00F1611D" w:rsidRPr="00063AAC" w:rsidRDefault="00F1611D" w:rsidP="003938EE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Para la eliminación de usuarios,</w:t>
      </w:r>
      <w:r w:rsidRPr="00063AAC">
        <w:rPr>
          <w:rFonts w:ascii="Calibri" w:hAnsi="Calibri"/>
          <w:b/>
          <w:sz w:val="24"/>
          <w:szCs w:val="24"/>
        </w:rPr>
        <w:t xml:space="preserve"> </w:t>
      </w:r>
      <w:r w:rsidRPr="00063AAC">
        <w:rPr>
          <w:rFonts w:ascii="Calibri" w:hAnsi="Calibri"/>
          <w:sz w:val="24"/>
          <w:szCs w:val="24"/>
        </w:rPr>
        <w:t xml:space="preserve">el Gerente o </w:t>
      </w:r>
      <w:proofErr w:type="gramStart"/>
      <w:r w:rsidRPr="00063AAC">
        <w:rPr>
          <w:rFonts w:ascii="Calibri" w:hAnsi="Calibri"/>
          <w:sz w:val="24"/>
          <w:szCs w:val="24"/>
        </w:rPr>
        <w:t>Jefe</w:t>
      </w:r>
      <w:proofErr w:type="gramEnd"/>
      <w:r w:rsidRPr="00063AAC">
        <w:rPr>
          <w:rFonts w:ascii="Calibri" w:hAnsi="Calibri"/>
          <w:sz w:val="24"/>
          <w:szCs w:val="24"/>
        </w:rPr>
        <w:t xml:space="preserve"> de área solicita a Sistemas mediante el formato Registro de Eliminación de Usuarios</w:t>
      </w:r>
      <w:r w:rsidR="0007330D" w:rsidRPr="00063AAC">
        <w:rPr>
          <w:rFonts w:ascii="Calibri" w:hAnsi="Calibri"/>
          <w:sz w:val="24"/>
          <w:szCs w:val="24"/>
        </w:rPr>
        <w:t xml:space="preserve"> (REU-630)</w:t>
      </w:r>
      <w:r w:rsidRPr="00063AAC">
        <w:rPr>
          <w:rFonts w:ascii="Calibri" w:hAnsi="Calibri"/>
          <w:sz w:val="24"/>
          <w:szCs w:val="24"/>
        </w:rPr>
        <w:t>.</w:t>
      </w:r>
    </w:p>
    <w:p w14:paraId="5F6E9140" w14:textId="77777777" w:rsidR="00AA039C" w:rsidRDefault="0007330D" w:rsidP="00A2597F">
      <w:pPr>
        <w:numPr>
          <w:ilvl w:val="1"/>
          <w:numId w:val="28"/>
        </w:numPr>
        <w:tabs>
          <w:tab w:val="clear" w:pos="1440"/>
          <w:tab w:val="num" w:pos="709"/>
        </w:tabs>
        <w:ind w:left="709" w:hanging="283"/>
        <w:jc w:val="both"/>
        <w:rPr>
          <w:ins w:id="533" w:author="Alvarez, Veronica" w:date="2020-04-01T18:25:00Z"/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definición y/o modificación de accesos a los diferentes programas, el usuario y el Gerente o </w:t>
      </w:r>
      <w:proofErr w:type="gramStart"/>
      <w:r w:rsidRPr="00063AAC">
        <w:rPr>
          <w:rFonts w:ascii="Calibri" w:hAnsi="Calibri"/>
          <w:sz w:val="24"/>
          <w:szCs w:val="24"/>
        </w:rPr>
        <w:t>Jefe</w:t>
      </w:r>
      <w:proofErr w:type="gramEnd"/>
      <w:r w:rsidRPr="00063AAC">
        <w:rPr>
          <w:rFonts w:ascii="Calibri" w:hAnsi="Calibri"/>
          <w:sz w:val="24"/>
          <w:szCs w:val="24"/>
        </w:rPr>
        <w:t xml:space="preserve"> de área emiten una Solicitud de </w:t>
      </w:r>
      <w:del w:id="534" w:author="Alvarez, Veronica" w:date="2020-04-01T18:25:00Z">
        <w:r w:rsidRPr="00063AAC" w:rsidDel="00AA039C">
          <w:rPr>
            <w:rFonts w:ascii="Calibri" w:hAnsi="Calibri"/>
            <w:sz w:val="24"/>
            <w:szCs w:val="24"/>
          </w:rPr>
          <w:delText>Cambios/Adiciones y Permisos en</w:delText>
        </w:r>
        <w:r w:rsidR="00525048" w:rsidRPr="00063AAC" w:rsidDel="00AA039C">
          <w:rPr>
            <w:rFonts w:ascii="Calibri" w:hAnsi="Calibri"/>
            <w:sz w:val="24"/>
            <w:szCs w:val="24"/>
          </w:rPr>
          <w:delText xml:space="preserve"> </w:delText>
        </w:r>
        <w:r w:rsidRPr="00274E4E" w:rsidDel="00AA039C">
          <w:rPr>
            <w:rFonts w:ascii="Calibri" w:hAnsi="Calibri"/>
            <w:i/>
            <w:color w:val="0000CC"/>
            <w:sz w:val="24"/>
            <w:szCs w:val="24"/>
            <w:rPrChange w:id="535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delText>Menú</w:delText>
        </w:r>
      </w:del>
      <w:ins w:id="536" w:author="Alvarez, Veronica" w:date="2020-04-01T18:25:00Z">
        <w:r w:rsidR="00AA039C" w:rsidRPr="00274E4E">
          <w:rPr>
            <w:rFonts w:ascii="Calibri" w:hAnsi="Calibri"/>
            <w:i/>
            <w:color w:val="0000CC"/>
            <w:sz w:val="24"/>
            <w:szCs w:val="24"/>
            <w:rPrChange w:id="537" w:author="Zambrano, Edwin" w:date="2020-05-08T21:41:00Z">
              <w:rPr>
                <w:rFonts w:ascii="Calibri" w:hAnsi="Calibri"/>
                <w:sz w:val="24"/>
                <w:szCs w:val="24"/>
              </w:rPr>
            </w:rPrChange>
          </w:rPr>
          <w:t>Accesos a Sistema de Información</w:t>
        </w:r>
      </w:ins>
      <w:r w:rsidR="00525048" w:rsidRPr="00274E4E">
        <w:rPr>
          <w:rFonts w:ascii="Calibri" w:hAnsi="Calibri"/>
          <w:color w:val="0000CC"/>
          <w:sz w:val="24"/>
          <w:szCs w:val="24"/>
          <w:rPrChange w:id="538" w:author="Zambrano, Edwin" w:date="2020-05-08T21:41:00Z">
            <w:rPr>
              <w:rFonts w:ascii="Calibri" w:hAnsi="Calibri"/>
              <w:sz w:val="24"/>
              <w:szCs w:val="24"/>
            </w:rPr>
          </w:rPrChange>
        </w:rPr>
        <w:t xml:space="preserve"> </w:t>
      </w:r>
      <w:r w:rsidRPr="00063AAC">
        <w:rPr>
          <w:rFonts w:ascii="Calibri" w:hAnsi="Calibri"/>
          <w:sz w:val="24"/>
          <w:szCs w:val="24"/>
        </w:rPr>
        <w:t>(</w:t>
      </w:r>
      <w:del w:id="539" w:author="Alvarez, Veronica" w:date="2020-04-01T18:25:00Z">
        <w:r w:rsidRPr="00063AAC" w:rsidDel="00AA039C">
          <w:rPr>
            <w:rFonts w:ascii="Calibri" w:hAnsi="Calibri"/>
            <w:sz w:val="24"/>
            <w:szCs w:val="24"/>
          </w:rPr>
          <w:delText>SC/AM</w:delText>
        </w:r>
      </w:del>
      <w:ins w:id="540" w:author="Alvarez, Veronica" w:date="2020-04-01T18:25:00Z">
        <w:r w:rsidR="00AA039C">
          <w:rPr>
            <w:rFonts w:ascii="Calibri" w:hAnsi="Calibri"/>
            <w:sz w:val="24"/>
            <w:szCs w:val="24"/>
          </w:rPr>
          <w:t>SASI</w:t>
        </w:r>
      </w:ins>
      <w:r w:rsidRPr="00063AAC">
        <w:rPr>
          <w:rFonts w:ascii="Calibri" w:hAnsi="Calibri"/>
          <w:sz w:val="24"/>
          <w:szCs w:val="24"/>
        </w:rPr>
        <w:t xml:space="preserve"> 630). </w:t>
      </w:r>
    </w:p>
    <w:p w14:paraId="3C3E56F0" w14:textId="3850BB45" w:rsidR="00F1611D" w:rsidRPr="00063AAC" w:rsidRDefault="0007330D" w:rsidP="00A2597F">
      <w:pPr>
        <w:numPr>
          <w:ilvl w:val="1"/>
          <w:numId w:val="28"/>
        </w:numPr>
        <w:tabs>
          <w:tab w:val="clear" w:pos="1440"/>
          <w:tab w:val="num" w:pos="709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Como guía para </w:t>
      </w:r>
      <w:r w:rsidR="005B29EC" w:rsidRPr="00063AAC">
        <w:rPr>
          <w:rFonts w:ascii="Calibri" w:hAnsi="Calibri"/>
          <w:sz w:val="24"/>
          <w:szCs w:val="24"/>
        </w:rPr>
        <w:t>completar</w:t>
      </w:r>
      <w:r w:rsidRPr="00063AAC">
        <w:rPr>
          <w:rFonts w:ascii="Calibri" w:hAnsi="Calibri"/>
          <w:sz w:val="24"/>
          <w:szCs w:val="24"/>
        </w:rPr>
        <w:t xml:space="preserve"> este registro se usa el </w:t>
      </w:r>
      <w:r w:rsidR="005B29EC" w:rsidRPr="00063AAC">
        <w:rPr>
          <w:rFonts w:ascii="Calibri" w:hAnsi="Calibri"/>
          <w:sz w:val="24"/>
          <w:szCs w:val="24"/>
        </w:rPr>
        <w:t xml:space="preserve">Instructivo para el llenado del </w:t>
      </w:r>
      <w:ins w:id="541" w:author="Alvarez, Veronica" w:date="2020-04-01T18:26:00Z">
        <w:r w:rsidR="00AA039C" w:rsidRPr="00C5230D">
          <w:rPr>
            <w:rFonts w:ascii="Calibri" w:hAnsi="Calibri"/>
            <w:i/>
            <w:color w:val="0000CC"/>
            <w:sz w:val="24"/>
            <w:szCs w:val="24"/>
            <w:rPrChange w:id="542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SASI 630</w:t>
        </w:r>
        <w:r w:rsidR="00AA039C" w:rsidRPr="00C5230D">
          <w:rPr>
            <w:rFonts w:ascii="Calibri" w:hAnsi="Calibri"/>
            <w:color w:val="0000CC"/>
            <w:sz w:val="24"/>
            <w:szCs w:val="24"/>
            <w:rPrChange w:id="543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del w:id="544" w:author="Alvarez, Veronica" w:date="2020-04-01T18:26:00Z">
        <w:r w:rsidR="005B29EC" w:rsidRPr="00063AAC" w:rsidDel="00AA039C">
          <w:rPr>
            <w:rFonts w:ascii="Calibri" w:hAnsi="Calibri"/>
            <w:sz w:val="24"/>
            <w:szCs w:val="24"/>
          </w:rPr>
          <w:delText xml:space="preserve">SC/AM 630 </w:delText>
        </w:r>
      </w:del>
      <w:r w:rsidR="005B29EC" w:rsidRPr="00063AAC">
        <w:rPr>
          <w:rFonts w:ascii="Calibri" w:hAnsi="Calibri"/>
          <w:sz w:val="24"/>
          <w:szCs w:val="24"/>
        </w:rPr>
        <w:t>(IT-630-63).</w:t>
      </w:r>
    </w:p>
    <w:p w14:paraId="3E9A01C4" w14:textId="77777777" w:rsidR="005B29EC" w:rsidRPr="00063AAC" w:rsidRDefault="005B29EC" w:rsidP="00B929F7">
      <w:pPr>
        <w:ind w:left="709"/>
        <w:jc w:val="both"/>
        <w:rPr>
          <w:rFonts w:ascii="Calibri" w:hAnsi="Calibri"/>
          <w:sz w:val="24"/>
          <w:szCs w:val="24"/>
        </w:rPr>
      </w:pPr>
    </w:p>
    <w:p w14:paraId="3542881B" w14:textId="77777777" w:rsidR="005B29EC" w:rsidRPr="00063AAC" w:rsidRDefault="00AB3E4A" w:rsidP="00063AAC">
      <w:pPr>
        <w:pStyle w:val="Ttulo2"/>
        <w:numPr>
          <w:ilvl w:val="1"/>
          <w:numId w:val="31"/>
        </w:numPr>
        <w:spacing w:line="360" w:lineRule="auto"/>
        <w:ind w:left="426" w:hanging="426"/>
        <w:jc w:val="both"/>
        <w:rPr>
          <w:rFonts w:ascii="Calibri" w:hAnsi="Calibri"/>
          <w:sz w:val="24"/>
          <w:szCs w:val="24"/>
        </w:rPr>
      </w:pPr>
      <w:proofErr w:type="spellStart"/>
      <w:r w:rsidRPr="00063AAC">
        <w:rPr>
          <w:rFonts w:ascii="Calibri" w:hAnsi="Calibri"/>
          <w:sz w:val="24"/>
          <w:szCs w:val="24"/>
        </w:rPr>
        <w:t>Help</w:t>
      </w:r>
      <w:del w:id="545" w:author="Alvarez, Veronica" w:date="2020-04-01T18:36:00Z">
        <w:r w:rsidRPr="00063AAC" w:rsidDel="0007191C">
          <w:rPr>
            <w:rFonts w:ascii="Calibri" w:hAnsi="Calibri"/>
            <w:sz w:val="24"/>
            <w:szCs w:val="24"/>
          </w:rPr>
          <w:delText xml:space="preserve"> </w:delText>
        </w:r>
      </w:del>
      <w:r w:rsidRPr="00063AAC">
        <w:rPr>
          <w:rFonts w:ascii="Calibri" w:hAnsi="Calibri"/>
          <w:sz w:val="24"/>
          <w:szCs w:val="24"/>
        </w:rPr>
        <w:t>Desk</w:t>
      </w:r>
      <w:proofErr w:type="spellEnd"/>
      <w:r w:rsidRPr="00063AAC">
        <w:rPr>
          <w:rFonts w:ascii="Calibri" w:hAnsi="Calibri"/>
          <w:sz w:val="24"/>
          <w:szCs w:val="24"/>
        </w:rPr>
        <w:t xml:space="preserve"> (mesa de ayuda)</w:t>
      </w:r>
    </w:p>
    <w:p w14:paraId="546C4DB9" w14:textId="1ED6E231" w:rsidR="005B29EC" w:rsidRPr="00063AAC" w:rsidRDefault="005B29EC" w:rsidP="00C358BD">
      <w:pPr>
        <w:numPr>
          <w:ilvl w:val="0"/>
          <w:numId w:val="28"/>
        </w:numPr>
        <w:tabs>
          <w:tab w:val="clear" w:pos="360"/>
        </w:tabs>
        <w:ind w:left="709" w:hanging="283"/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Para asegurar la gestión del mantenimiento de Sistemas se utiliza como herramienta el </w:t>
      </w:r>
      <w:del w:id="546" w:author="Alvarez, Veronica" w:date="2020-04-01T18:31:00Z">
        <w:r w:rsidRPr="00063AAC" w:rsidDel="00B165B9">
          <w:rPr>
            <w:rFonts w:ascii="Calibri" w:hAnsi="Calibri"/>
            <w:sz w:val="24"/>
            <w:szCs w:val="24"/>
          </w:rPr>
          <w:delText xml:space="preserve">Help </w:delText>
        </w:r>
        <w:r w:rsidRPr="00C5230D" w:rsidDel="00B165B9">
          <w:rPr>
            <w:rFonts w:ascii="Calibri" w:hAnsi="Calibri"/>
            <w:i/>
            <w:color w:val="0000CC"/>
            <w:sz w:val="24"/>
            <w:szCs w:val="24"/>
            <w:rPrChange w:id="547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delText>Desk</w:delText>
        </w:r>
      </w:del>
      <w:ins w:id="548" w:author="Alvarez, Veronica" w:date="2020-04-01T18:31:00Z">
        <w:r w:rsidR="00B165B9" w:rsidRPr="00C5230D">
          <w:rPr>
            <w:rFonts w:ascii="Calibri" w:hAnsi="Calibri"/>
            <w:i/>
            <w:color w:val="0000CC"/>
            <w:sz w:val="24"/>
            <w:szCs w:val="24"/>
            <w:rPrChange w:id="549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 xml:space="preserve">sistema de </w:t>
        </w:r>
        <w:proofErr w:type="gramStart"/>
        <w:r w:rsidR="00B165B9" w:rsidRPr="00C5230D">
          <w:rPr>
            <w:rFonts w:ascii="Calibri" w:hAnsi="Calibri"/>
            <w:i/>
            <w:color w:val="0000CC"/>
            <w:sz w:val="24"/>
            <w:szCs w:val="24"/>
            <w:rPrChange w:id="550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tickets</w:t>
        </w:r>
        <w:proofErr w:type="gramEnd"/>
        <w:r w:rsidR="00B165B9" w:rsidRPr="00C5230D">
          <w:rPr>
            <w:rFonts w:ascii="Calibri" w:hAnsi="Calibri"/>
            <w:i/>
            <w:color w:val="0000CC"/>
            <w:sz w:val="24"/>
            <w:szCs w:val="24"/>
            <w:rPrChange w:id="551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 xml:space="preserve"> GLPI</w:t>
        </w:r>
        <w:r w:rsidR="00B165B9" w:rsidRPr="00C5230D">
          <w:rPr>
            <w:rFonts w:ascii="Calibri" w:hAnsi="Calibri"/>
            <w:color w:val="0000CC"/>
            <w:sz w:val="24"/>
            <w:szCs w:val="24"/>
            <w:rPrChange w:id="552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 xml:space="preserve"> </w:t>
        </w:r>
      </w:ins>
      <w:del w:id="553" w:author="Alvarez, Veronica" w:date="2020-04-01T18:31:00Z">
        <w:r w:rsidRPr="00C5230D" w:rsidDel="00B165B9">
          <w:rPr>
            <w:rFonts w:ascii="Calibri" w:hAnsi="Calibri"/>
            <w:color w:val="0000CC"/>
            <w:sz w:val="24"/>
            <w:szCs w:val="24"/>
            <w:rPrChange w:id="554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delText xml:space="preserve"> </w:delText>
        </w:r>
      </w:del>
      <w:r w:rsidRPr="00063AAC">
        <w:rPr>
          <w:rFonts w:ascii="Calibri" w:hAnsi="Calibri"/>
          <w:sz w:val="24"/>
          <w:szCs w:val="24"/>
        </w:rPr>
        <w:t xml:space="preserve">disponible </w:t>
      </w:r>
      <w:r w:rsidR="00AB3E4A" w:rsidRPr="00063AAC">
        <w:rPr>
          <w:rFonts w:ascii="Calibri" w:hAnsi="Calibri"/>
          <w:sz w:val="24"/>
          <w:szCs w:val="24"/>
        </w:rPr>
        <w:t xml:space="preserve">en </w:t>
      </w:r>
      <w:ins w:id="555" w:author="Alvarez, Veronica" w:date="2020-04-01T18:31:00Z">
        <w:r w:rsidR="00D12C73" w:rsidRPr="00D12C73">
          <w:rPr>
            <w:rFonts w:ascii="Calibri" w:hAnsi="Calibri"/>
            <w:sz w:val="24"/>
            <w:szCs w:val="24"/>
          </w:rPr>
          <w:t>http://192.168.16.189/glpi/front/ticket.form.php</w:t>
        </w:r>
      </w:ins>
      <w:del w:id="556" w:author="Alvarez, Veronica" w:date="2020-04-01T18:31:00Z">
        <w:r w:rsidR="00AB3E4A" w:rsidRPr="00063AAC" w:rsidDel="00D12C73">
          <w:rPr>
            <w:rFonts w:ascii="Calibri" w:hAnsi="Calibri"/>
            <w:sz w:val="24"/>
            <w:szCs w:val="24"/>
          </w:rPr>
          <w:delText xml:space="preserve">la Intranet del Grupo </w:delText>
        </w:r>
        <w:r w:rsidR="00BF4194" w:rsidRPr="00063AAC" w:rsidDel="00D12C73">
          <w:rPr>
            <w:rFonts w:ascii="Calibri" w:hAnsi="Calibri"/>
            <w:sz w:val="24"/>
            <w:szCs w:val="24"/>
          </w:rPr>
          <w:delText>Berlín</w:delText>
        </w:r>
      </w:del>
      <w:r w:rsidR="00AB3E4A" w:rsidRPr="00063AAC">
        <w:rPr>
          <w:rFonts w:ascii="Calibri" w:hAnsi="Calibri"/>
          <w:sz w:val="24"/>
          <w:szCs w:val="24"/>
        </w:rPr>
        <w:t xml:space="preserve">. Con esta herramienta </w:t>
      </w:r>
      <w:r w:rsidRPr="00063AAC">
        <w:rPr>
          <w:rFonts w:ascii="Calibri" w:hAnsi="Calibri"/>
          <w:sz w:val="24"/>
          <w:szCs w:val="24"/>
        </w:rPr>
        <w:t xml:space="preserve">los usuarios ingresan los </w:t>
      </w:r>
      <w:proofErr w:type="gramStart"/>
      <w:r w:rsidRPr="00063AAC">
        <w:rPr>
          <w:rFonts w:ascii="Calibri" w:hAnsi="Calibri"/>
          <w:sz w:val="24"/>
          <w:szCs w:val="24"/>
        </w:rPr>
        <w:t>tickets</w:t>
      </w:r>
      <w:proofErr w:type="gramEnd"/>
      <w:r w:rsidR="00AB3E4A" w:rsidRPr="00063AAC">
        <w:rPr>
          <w:rFonts w:ascii="Calibri" w:hAnsi="Calibri"/>
          <w:sz w:val="24"/>
          <w:szCs w:val="24"/>
        </w:rPr>
        <w:t xml:space="preserve"> de sus casos, se asigna el técnico responsable, se garantiza la comunicación entre el usuario y Sistemas hasta el correspondiente cierre de cada caso.</w:t>
      </w:r>
    </w:p>
    <w:p w14:paraId="59EE8AD9" w14:textId="77777777" w:rsidR="00F678D8" w:rsidRPr="00063AAC" w:rsidRDefault="00F678D8" w:rsidP="00C358BD">
      <w:pPr>
        <w:jc w:val="both"/>
        <w:rPr>
          <w:rFonts w:ascii="Calibri" w:hAnsi="Calibri"/>
          <w:sz w:val="24"/>
          <w:szCs w:val="24"/>
        </w:rPr>
      </w:pPr>
    </w:p>
    <w:p w14:paraId="2F517C1A" w14:textId="77777777" w:rsidR="00F678D8" w:rsidRPr="00063AAC" w:rsidRDefault="00F678D8" w:rsidP="003938EE">
      <w:pPr>
        <w:pStyle w:val="Ttulo5"/>
        <w:spacing w:line="360" w:lineRule="auto"/>
        <w:rPr>
          <w:rFonts w:ascii="Calibri" w:hAnsi="Calibri"/>
        </w:rPr>
      </w:pPr>
      <w:r w:rsidRPr="00063AAC">
        <w:rPr>
          <w:rFonts w:ascii="Calibri" w:hAnsi="Calibri"/>
        </w:rPr>
        <w:t>Referencias</w:t>
      </w:r>
    </w:p>
    <w:p w14:paraId="2DA655A2" w14:textId="69EA1398" w:rsidR="00146FC5" w:rsidRPr="00063AAC" w:rsidRDefault="00146FC5" w:rsidP="00146FC5">
      <w:pPr>
        <w:numPr>
          <w:ilvl w:val="0"/>
          <w:numId w:val="26"/>
        </w:numPr>
        <w:jc w:val="both"/>
        <w:rPr>
          <w:ins w:id="557" w:author="Alvarez, Veronica" w:date="2020-04-06T15:44:00Z"/>
          <w:rFonts w:ascii="Calibri" w:hAnsi="Calibri"/>
          <w:sz w:val="24"/>
          <w:szCs w:val="24"/>
        </w:rPr>
      </w:pPr>
      <w:ins w:id="558" w:author="Alvarez, Veronica" w:date="2020-04-06T15:44:00Z">
        <w:r w:rsidRPr="00B929F7">
          <w:rPr>
            <w:rFonts w:ascii="Calibri" w:hAnsi="Calibri"/>
            <w:sz w:val="24"/>
            <w:szCs w:val="24"/>
          </w:rPr>
          <w:t>IT-630-5</w:t>
        </w:r>
      </w:ins>
      <w:ins w:id="559" w:author="Alvarez, Veronica" w:date="2020-04-06T15:45:00Z">
        <w:r>
          <w:rPr>
            <w:rFonts w:ascii="Calibri" w:hAnsi="Calibri"/>
            <w:sz w:val="24"/>
            <w:szCs w:val="24"/>
          </w:rPr>
          <w:t>0</w:t>
        </w:r>
      </w:ins>
      <w:ins w:id="560" w:author="Alvarez, Veronica" w:date="2020-04-06T15:44:00Z">
        <w:r w:rsidRPr="00063AAC">
          <w:rPr>
            <w:rFonts w:ascii="Calibri" w:hAnsi="Calibri"/>
            <w:sz w:val="24"/>
            <w:szCs w:val="24"/>
          </w:rPr>
          <w:tab/>
        </w:r>
      </w:ins>
      <w:ins w:id="561" w:author="Alvarez, Veronica" w:date="2020-04-06T15:45:00Z">
        <w:r w:rsidR="00A76739">
          <w:rPr>
            <w:rFonts w:ascii="Calibri" w:hAnsi="Calibri"/>
            <w:sz w:val="24"/>
            <w:szCs w:val="24"/>
          </w:rPr>
          <w:tab/>
        </w:r>
        <w:r w:rsidR="00A76739" w:rsidRPr="00C5230D">
          <w:rPr>
            <w:rFonts w:ascii="Calibri" w:hAnsi="Calibri"/>
            <w:i/>
            <w:color w:val="0000CC"/>
            <w:sz w:val="24"/>
            <w:szCs w:val="24"/>
            <w:rPrChange w:id="562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Programación de Tareas de Respaldo</w:t>
        </w:r>
      </w:ins>
    </w:p>
    <w:p w14:paraId="6412C00B" w14:textId="306A63E7" w:rsidR="00F678D8" w:rsidRPr="00B929F7" w:rsidDel="0074643C" w:rsidRDefault="00F678D8" w:rsidP="00A2597F">
      <w:pPr>
        <w:numPr>
          <w:ilvl w:val="0"/>
          <w:numId w:val="26"/>
        </w:numPr>
        <w:jc w:val="both"/>
        <w:rPr>
          <w:moveFrom w:id="563" w:author="Alvarez, Veronica" w:date="2020-04-01T18:34:00Z"/>
          <w:rFonts w:ascii="Calibri" w:hAnsi="Calibri"/>
          <w:sz w:val="24"/>
          <w:szCs w:val="24"/>
        </w:rPr>
      </w:pPr>
      <w:moveFromRangeStart w:id="564" w:author="Alvarez, Veronica" w:date="2020-04-01T18:34:00Z" w:name="move36658499"/>
      <w:moveFrom w:id="565" w:author="Alvarez, Veronica" w:date="2020-04-01T18:34:00Z">
        <w:r w:rsidRPr="00063AAC" w:rsidDel="0074643C">
          <w:rPr>
            <w:rFonts w:ascii="Calibri" w:hAnsi="Calibri"/>
            <w:sz w:val="24"/>
            <w:szCs w:val="24"/>
          </w:rPr>
          <w:t>LHW-630</w:t>
        </w:r>
        <w:r w:rsidR="004C50D7" w:rsidDel="0074643C">
          <w:rPr>
            <w:rFonts w:ascii="Calibri" w:hAnsi="Calibri"/>
            <w:sz w:val="24"/>
            <w:szCs w:val="24"/>
          </w:rPr>
          <w:tab/>
        </w:r>
        <w:r w:rsidR="004C50D7" w:rsidDel="0074643C">
          <w:rPr>
            <w:rFonts w:ascii="Calibri" w:hAnsi="Calibri"/>
            <w:sz w:val="24"/>
            <w:szCs w:val="24"/>
          </w:rPr>
          <w:tab/>
        </w:r>
        <w:r w:rsidRPr="00B929F7" w:rsidDel="0074643C">
          <w:rPr>
            <w:rFonts w:ascii="Calibri" w:hAnsi="Calibri"/>
            <w:sz w:val="24"/>
            <w:szCs w:val="24"/>
          </w:rPr>
          <w:t>Lista de Hardware</w:t>
        </w:r>
      </w:moveFrom>
    </w:p>
    <w:p w14:paraId="3E5E5497" w14:textId="6C77B415" w:rsidR="00F678D8" w:rsidRPr="00B929F7" w:rsidDel="0074643C" w:rsidRDefault="00F678D8" w:rsidP="00B929F7">
      <w:pPr>
        <w:numPr>
          <w:ilvl w:val="0"/>
          <w:numId w:val="26"/>
        </w:numPr>
        <w:jc w:val="both"/>
        <w:rPr>
          <w:moveFrom w:id="566" w:author="Alvarez, Veronica" w:date="2020-04-01T18:34:00Z"/>
          <w:rFonts w:ascii="Calibri" w:hAnsi="Calibri"/>
          <w:sz w:val="24"/>
          <w:szCs w:val="24"/>
        </w:rPr>
      </w:pPr>
      <w:moveFrom w:id="567" w:author="Alvarez, Veronica" w:date="2020-04-01T18:34:00Z">
        <w:r w:rsidRPr="00E5440A" w:rsidDel="0074643C">
          <w:rPr>
            <w:rFonts w:ascii="Calibri" w:hAnsi="Calibri"/>
            <w:sz w:val="24"/>
            <w:szCs w:val="24"/>
          </w:rPr>
          <w:t>LSW-630</w:t>
        </w:r>
        <w:r w:rsidRPr="00E5440A" w:rsidDel="0074643C">
          <w:rPr>
            <w:rFonts w:ascii="Calibri" w:hAnsi="Calibri"/>
            <w:sz w:val="24"/>
            <w:szCs w:val="24"/>
          </w:rPr>
          <w:tab/>
        </w:r>
        <w:r w:rsidR="004C50D7" w:rsidDel="0074643C">
          <w:rPr>
            <w:rFonts w:ascii="Calibri" w:hAnsi="Calibri"/>
            <w:sz w:val="24"/>
            <w:szCs w:val="24"/>
          </w:rPr>
          <w:tab/>
        </w:r>
        <w:r w:rsidRPr="00B929F7" w:rsidDel="0074643C">
          <w:rPr>
            <w:rFonts w:ascii="Calibri" w:hAnsi="Calibri"/>
            <w:sz w:val="24"/>
            <w:szCs w:val="24"/>
          </w:rPr>
          <w:t>Lista de Software</w:t>
        </w:r>
      </w:moveFrom>
    </w:p>
    <w:moveFromRangeEnd w:id="564"/>
    <w:p w14:paraId="43E00297" w14:textId="2449324F" w:rsidR="009A5AD0" w:rsidRPr="00B929F7" w:rsidDel="002D4041" w:rsidRDefault="00F678D8" w:rsidP="00B929F7">
      <w:pPr>
        <w:numPr>
          <w:ilvl w:val="0"/>
          <w:numId w:val="26"/>
        </w:numPr>
        <w:jc w:val="both"/>
        <w:rPr>
          <w:del w:id="568" w:author="Alvarez, Veronica" w:date="2020-04-01T18:34:00Z"/>
          <w:rFonts w:ascii="Calibri" w:hAnsi="Calibri"/>
          <w:sz w:val="24"/>
          <w:szCs w:val="24"/>
        </w:rPr>
      </w:pPr>
      <w:del w:id="569" w:author="Alvarez, Veronica" w:date="2020-04-01T18:34:00Z">
        <w:r w:rsidRPr="00B929F7" w:rsidDel="002D4041">
          <w:rPr>
            <w:rFonts w:ascii="Calibri" w:hAnsi="Calibri"/>
            <w:sz w:val="24"/>
            <w:szCs w:val="24"/>
          </w:rPr>
          <w:delText>IT-630-5</w:delText>
        </w:r>
        <w:r w:rsidR="00FD0B24" w:rsidRPr="00E5440A" w:rsidDel="002D4041">
          <w:rPr>
            <w:rFonts w:ascii="Calibri" w:hAnsi="Calibri"/>
            <w:sz w:val="24"/>
            <w:szCs w:val="24"/>
          </w:rPr>
          <w:delText>0</w:delText>
        </w:r>
        <w:r w:rsidRPr="00063AAC" w:rsidDel="002D4041">
          <w:rPr>
            <w:rFonts w:ascii="Calibri" w:hAnsi="Calibri"/>
            <w:sz w:val="24"/>
            <w:szCs w:val="24"/>
          </w:rPr>
          <w:tab/>
        </w:r>
        <w:r w:rsidR="004C50D7" w:rsidDel="002D4041">
          <w:rPr>
            <w:rFonts w:ascii="Calibri" w:hAnsi="Calibri"/>
            <w:sz w:val="24"/>
            <w:szCs w:val="24"/>
          </w:rPr>
          <w:tab/>
        </w:r>
        <w:r w:rsidRPr="00B929F7" w:rsidDel="002D4041">
          <w:rPr>
            <w:rFonts w:ascii="Calibri" w:hAnsi="Calibri"/>
            <w:sz w:val="24"/>
            <w:szCs w:val="24"/>
          </w:rPr>
          <w:delText>Programación de Tareas de Respaldo</w:delText>
        </w:r>
      </w:del>
    </w:p>
    <w:p w14:paraId="03D03D9D" w14:textId="77777777" w:rsidR="00F678D8" w:rsidRPr="00063AAC" w:rsidRDefault="00F678D8" w:rsidP="00E5440A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B929F7">
        <w:rPr>
          <w:rFonts w:ascii="Calibri" w:hAnsi="Calibri"/>
          <w:sz w:val="24"/>
          <w:szCs w:val="24"/>
        </w:rPr>
        <w:t>IT-630-5</w:t>
      </w:r>
      <w:r w:rsidR="00CC243A" w:rsidRPr="00E5440A">
        <w:rPr>
          <w:rFonts w:ascii="Calibri" w:hAnsi="Calibri"/>
          <w:sz w:val="24"/>
          <w:szCs w:val="24"/>
        </w:rPr>
        <w:t>2</w:t>
      </w:r>
      <w:r w:rsidRPr="00063AAC">
        <w:rPr>
          <w:rFonts w:ascii="Calibri" w:hAnsi="Calibri"/>
          <w:sz w:val="24"/>
          <w:szCs w:val="24"/>
        </w:rPr>
        <w:tab/>
      </w:r>
      <w:r w:rsidR="004C50D7">
        <w:rPr>
          <w:rFonts w:ascii="Calibri" w:hAnsi="Calibri"/>
          <w:sz w:val="24"/>
          <w:szCs w:val="24"/>
        </w:rPr>
        <w:tab/>
      </w:r>
      <w:r w:rsidRPr="00B929F7">
        <w:rPr>
          <w:rFonts w:ascii="Calibri" w:hAnsi="Calibri"/>
          <w:sz w:val="24"/>
          <w:szCs w:val="24"/>
        </w:rPr>
        <w:t>Instalación</w:t>
      </w:r>
      <w:r w:rsidR="003C55DC" w:rsidRPr="00E5440A">
        <w:rPr>
          <w:rFonts w:ascii="Calibri" w:hAnsi="Calibri"/>
          <w:sz w:val="24"/>
          <w:szCs w:val="24"/>
        </w:rPr>
        <w:t xml:space="preserve"> de </w:t>
      </w:r>
      <w:proofErr w:type="spellStart"/>
      <w:r w:rsidR="003C55DC" w:rsidRPr="00E5440A">
        <w:rPr>
          <w:rFonts w:ascii="Calibri" w:hAnsi="Calibri"/>
          <w:sz w:val="24"/>
          <w:szCs w:val="24"/>
        </w:rPr>
        <w:t>Infor</w:t>
      </w:r>
      <w:proofErr w:type="spellEnd"/>
      <w:r w:rsidR="003C55DC" w:rsidRPr="00E5440A">
        <w:rPr>
          <w:rFonts w:ascii="Calibri" w:hAnsi="Calibri"/>
          <w:sz w:val="24"/>
          <w:szCs w:val="24"/>
        </w:rPr>
        <w:t xml:space="preserve"> LN</w:t>
      </w:r>
    </w:p>
    <w:p w14:paraId="66D872F2" w14:textId="77777777" w:rsidR="00CC243A" w:rsidRPr="00B929F7" w:rsidRDefault="00CC243A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IT-630-53</w:t>
      </w:r>
      <w:r w:rsidRPr="00063AAC">
        <w:rPr>
          <w:rFonts w:ascii="Calibri" w:hAnsi="Calibri"/>
          <w:sz w:val="24"/>
          <w:szCs w:val="24"/>
        </w:rPr>
        <w:tab/>
      </w:r>
      <w:r w:rsidR="004C50D7">
        <w:rPr>
          <w:rFonts w:ascii="Calibri" w:hAnsi="Calibri"/>
          <w:sz w:val="24"/>
          <w:szCs w:val="24"/>
        </w:rPr>
        <w:tab/>
      </w:r>
      <w:r w:rsidRPr="00B929F7">
        <w:rPr>
          <w:rFonts w:ascii="Calibri" w:hAnsi="Calibri"/>
          <w:sz w:val="24"/>
          <w:szCs w:val="24"/>
        </w:rPr>
        <w:t xml:space="preserve">Instalación de </w:t>
      </w:r>
      <w:proofErr w:type="spellStart"/>
      <w:r w:rsidRPr="00B929F7">
        <w:rPr>
          <w:rFonts w:ascii="Calibri" w:hAnsi="Calibri"/>
          <w:sz w:val="24"/>
          <w:szCs w:val="24"/>
        </w:rPr>
        <w:t>Evolution</w:t>
      </w:r>
      <w:proofErr w:type="spellEnd"/>
    </w:p>
    <w:p w14:paraId="18BE8FA0" w14:textId="00C42570" w:rsidR="00CC243A" w:rsidRPr="00E5440A" w:rsidRDefault="00CC243A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B929F7">
        <w:rPr>
          <w:rFonts w:ascii="Calibri" w:hAnsi="Calibri"/>
          <w:sz w:val="24"/>
          <w:szCs w:val="24"/>
        </w:rPr>
        <w:t>IT-630-54</w:t>
      </w:r>
      <w:r w:rsidRPr="00B929F7">
        <w:rPr>
          <w:rFonts w:ascii="Calibri" w:hAnsi="Calibri"/>
          <w:sz w:val="24"/>
          <w:szCs w:val="24"/>
        </w:rPr>
        <w:tab/>
      </w:r>
      <w:r w:rsidR="004C50D7">
        <w:rPr>
          <w:rFonts w:ascii="Calibri" w:hAnsi="Calibri"/>
          <w:sz w:val="24"/>
          <w:szCs w:val="24"/>
        </w:rPr>
        <w:tab/>
      </w:r>
      <w:r w:rsidRPr="00B929F7">
        <w:rPr>
          <w:rFonts w:ascii="Calibri" w:hAnsi="Calibri"/>
          <w:sz w:val="24"/>
          <w:szCs w:val="24"/>
        </w:rPr>
        <w:t xml:space="preserve">Instalación de </w:t>
      </w:r>
      <w:del w:id="570" w:author="Alvarez, Veronica" w:date="2020-04-01T18:32:00Z">
        <w:r w:rsidRPr="00C5230D" w:rsidDel="00D12C73">
          <w:rPr>
            <w:rFonts w:ascii="Calibri" w:hAnsi="Calibri"/>
            <w:i/>
            <w:color w:val="0000CC"/>
            <w:sz w:val="24"/>
            <w:szCs w:val="24"/>
            <w:rPrChange w:id="571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delText>Symphony</w:delText>
        </w:r>
      </w:del>
      <w:proofErr w:type="spellStart"/>
      <w:ins w:id="572" w:author="Alvarez, Veronica" w:date="2020-04-01T18:32:00Z">
        <w:r w:rsidR="00D12C73" w:rsidRPr="00C5230D">
          <w:rPr>
            <w:rFonts w:ascii="Calibri" w:hAnsi="Calibri"/>
            <w:i/>
            <w:color w:val="0000CC"/>
            <w:sz w:val="24"/>
            <w:szCs w:val="24"/>
            <w:rPrChange w:id="573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Onebeat</w:t>
        </w:r>
      </w:ins>
      <w:proofErr w:type="spellEnd"/>
    </w:p>
    <w:p w14:paraId="61989B34" w14:textId="3A78D4EE" w:rsidR="00F678D8" w:rsidRPr="00B929F7" w:rsidDel="002D4041" w:rsidRDefault="00F678D8">
      <w:pPr>
        <w:numPr>
          <w:ilvl w:val="0"/>
          <w:numId w:val="26"/>
        </w:numPr>
        <w:jc w:val="both"/>
        <w:rPr>
          <w:del w:id="574" w:author="Alvarez, Veronica" w:date="2020-04-01T18:33:00Z"/>
          <w:rFonts w:ascii="Calibri" w:hAnsi="Calibri"/>
          <w:sz w:val="24"/>
          <w:szCs w:val="24"/>
        </w:rPr>
      </w:pPr>
      <w:del w:id="575" w:author="Alvarez, Veronica" w:date="2020-04-01T18:33:00Z">
        <w:r w:rsidRPr="002D4041" w:rsidDel="002D4041">
          <w:rPr>
            <w:rFonts w:ascii="Calibri" w:hAnsi="Calibri"/>
            <w:sz w:val="24"/>
            <w:szCs w:val="24"/>
          </w:rPr>
          <w:delText>IT-630-55</w:delText>
        </w:r>
        <w:r w:rsidRPr="002D4041" w:rsidDel="002D4041">
          <w:rPr>
            <w:rFonts w:ascii="Calibri" w:hAnsi="Calibri"/>
            <w:sz w:val="24"/>
            <w:szCs w:val="24"/>
          </w:rPr>
          <w:tab/>
        </w:r>
        <w:r w:rsidR="004C50D7" w:rsidRPr="002D4041" w:rsidDel="002D4041">
          <w:rPr>
            <w:rFonts w:ascii="Calibri" w:hAnsi="Calibri"/>
            <w:sz w:val="24"/>
            <w:szCs w:val="24"/>
          </w:rPr>
          <w:tab/>
        </w:r>
        <w:r w:rsidRPr="002D4041" w:rsidDel="002D4041">
          <w:rPr>
            <w:rFonts w:ascii="Calibri" w:hAnsi="Calibri"/>
            <w:sz w:val="24"/>
            <w:szCs w:val="24"/>
          </w:rPr>
          <w:delText>Plan de Contingencia para Servidor Principal de Aplicaciones.</w:delText>
        </w:r>
      </w:del>
    </w:p>
    <w:p w14:paraId="36870EEE" w14:textId="7FCCC1E4" w:rsidR="001C267C" w:rsidRPr="002D4041" w:rsidDel="0074643C" w:rsidRDefault="00F678D8">
      <w:pPr>
        <w:numPr>
          <w:ilvl w:val="0"/>
          <w:numId w:val="26"/>
        </w:numPr>
        <w:jc w:val="both"/>
        <w:rPr>
          <w:del w:id="576" w:author="Alvarez, Veronica" w:date="2020-04-01T18:34:00Z"/>
          <w:rFonts w:ascii="Calibri" w:hAnsi="Calibri"/>
          <w:sz w:val="24"/>
          <w:szCs w:val="24"/>
        </w:rPr>
      </w:pPr>
      <w:r w:rsidRPr="002D4041">
        <w:rPr>
          <w:rFonts w:ascii="Calibri" w:hAnsi="Calibri"/>
          <w:sz w:val="24"/>
          <w:szCs w:val="24"/>
          <w:lang w:val="es-EC"/>
        </w:rPr>
        <w:t>IT-630-62</w:t>
      </w:r>
      <w:r w:rsidRPr="002D4041">
        <w:rPr>
          <w:rFonts w:ascii="Calibri" w:hAnsi="Calibri"/>
          <w:sz w:val="24"/>
          <w:szCs w:val="24"/>
          <w:lang w:val="es-EC"/>
        </w:rPr>
        <w:tab/>
      </w:r>
      <w:r w:rsidR="004C50D7" w:rsidRPr="002D4041">
        <w:rPr>
          <w:rFonts w:ascii="Calibri" w:hAnsi="Calibri"/>
          <w:sz w:val="24"/>
          <w:szCs w:val="24"/>
          <w:lang w:val="es-EC"/>
        </w:rPr>
        <w:tab/>
      </w:r>
      <w:r w:rsidRPr="002D4041">
        <w:rPr>
          <w:rFonts w:ascii="Calibri" w:hAnsi="Calibri"/>
          <w:sz w:val="24"/>
          <w:szCs w:val="24"/>
          <w:lang w:val="es-EC"/>
        </w:rPr>
        <w:t xml:space="preserve">Procedimiento de </w:t>
      </w:r>
      <w:proofErr w:type="spellStart"/>
      <w:r w:rsidRPr="002D4041">
        <w:rPr>
          <w:rFonts w:ascii="Calibri" w:hAnsi="Calibri"/>
          <w:sz w:val="24"/>
          <w:szCs w:val="24"/>
          <w:lang w:val="es-EC"/>
        </w:rPr>
        <w:t>Instal</w:t>
      </w:r>
      <w:r w:rsidRPr="002D4041">
        <w:rPr>
          <w:rFonts w:ascii="Calibri" w:hAnsi="Calibri"/>
          <w:sz w:val="24"/>
          <w:szCs w:val="24"/>
        </w:rPr>
        <w:t>ación</w:t>
      </w:r>
      <w:proofErr w:type="spellEnd"/>
      <w:r w:rsidRPr="002D4041">
        <w:rPr>
          <w:rFonts w:ascii="Calibri" w:hAnsi="Calibri"/>
          <w:sz w:val="24"/>
          <w:szCs w:val="24"/>
        </w:rPr>
        <w:t xml:space="preserve"> de Cambios o Adiciones de Programas </w:t>
      </w:r>
      <w:del w:id="577" w:author="Alvarez, Veronica" w:date="2020-04-01T18:34:00Z">
        <w:r w:rsidRPr="002D4041" w:rsidDel="0074643C">
          <w:rPr>
            <w:rFonts w:ascii="Calibri" w:hAnsi="Calibri"/>
            <w:sz w:val="24"/>
            <w:szCs w:val="24"/>
          </w:rPr>
          <w:delText>u</w:delText>
        </w:r>
      </w:del>
    </w:p>
    <w:p w14:paraId="76548FA8" w14:textId="09A57ED6" w:rsidR="00F678D8" w:rsidRPr="00B929F7" w:rsidRDefault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  <w:pPrChange w:id="578" w:author="Alvarez, Veronica" w:date="2020-04-01T18:34:00Z">
          <w:pPr>
            <w:ind w:left="360"/>
            <w:jc w:val="both"/>
          </w:pPr>
        </w:pPrChange>
      </w:pPr>
      <w:del w:id="579" w:author="Alvarez, Veronica" w:date="2020-04-01T18:34:00Z">
        <w:r w:rsidDel="0074643C">
          <w:rPr>
            <w:rFonts w:ascii="Calibri" w:hAnsi="Calibri"/>
            <w:sz w:val="24"/>
            <w:szCs w:val="24"/>
          </w:rPr>
          <w:delText xml:space="preserve">  </w:delText>
        </w:r>
        <w:r w:rsidR="001C267C" w:rsidDel="0074643C">
          <w:rPr>
            <w:rFonts w:ascii="Calibri" w:hAnsi="Calibri"/>
            <w:sz w:val="24"/>
            <w:szCs w:val="24"/>
          </w:rPr>
          <w:delText xml:space="preserve">                         </w:delText>
        </w:r>
        <w:r w:rsidDel="0074643C">
          <w:rPr>
            <w:rFonts w:ascii="Calibri" w:hAnsi="Calibri"/>
            <w:sz w:val="24"/>
            <w:szCs w:val="24"/>
          </w:rPr>
          <w:delText xml:space="preserve">  </w:delText>
        </w:r>
        <w:r w:rsidR="001C267C" w:rsidDel="0074643C">
          <w:rPr>
            <w:rFonts w:ascii="Calibri" w:hAnsi="Calibri"/>
            <w:sz w:val="24"/>
            <w:szCs w:val="24"/>
          </w:rPr>
          <w:delText xml:space="preserve">   </w:delText>
        </w:r>
        <w:r w:rsidR="00F678D8" w:rsidRPr="00B929F7" w:rsidDel="0074643C">
          <w:rPr>
            <w:rFonts w:ascii="Calibri" w:hAnsi="Calibri"/>
            <w:sz w:val="24"/>
            <w:szCs w:val="24"/>
          </w:rPr>
          <w:delText>Objetos</w:delText>
        </w:r>
      </w:del>
    </w:p>
    <w:p w14:paraId="25182003" w14:textId="3C960274" w:rsidR="00DD34D7" w:rsidRPr="00B929F7" w:rsidRDefault="005B29EC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E5440A">
        <w:rPr>
          <w:rFonts w:ascii="Calibri" w:hAnsi="Calibri"/>
          <w:sz w:val="24"/>
          <w:szCs w:val="24"/>
        </w:rPr>
        <w:t>IT-630-63</w:t>
      </w:r>
      <w:r w:rsidR="004C50D7">
        <w:rPr>
          <w:rFonts w:ascii="Calibri" w:hAnsi="Calibri"/>
          <w:sz w:val="24"/>
          <w:szCs w:val="24"/>
        </w:rPr>
        <w:tab/>
      </w:r>
      <w:r w:rsidR="004C50D7">
        <w:rPr>
          <w:rFonts w:ascii="Calibri" w:hAnsi="Calibri"/>
          <w:sz w:val="24"/>
          <w:szCs w:val="24"/>
        </w:rPr>
        <w:tab/>
      </w:r>
      <w:r w:rsidRPr="00B929F7">
        <w:rPr>
          <w:rFonts w:ascii="Calibri" w:hAnsi="Calibri"/>
          <w:sz w:val="24"/>
          <w:szCs w:val="24"/>
        </w:rPr>
        <w:t xml:space="preserve">Instructivo para el llenado del </w:t>
      </w:r>
      <w:del w:id="580" w:author="Alvarez, Veronica" w:date="2020-04-01T18:32:00Z">
        <w:r w:rsidRPr="00B929F7" w:rsidDel="00056387">
          <w:rPr>
            <w:rFonts w:ascii="Calibri" w:hAnsi="Calibri"/>
            <w:sz w:val="24"/>
            <w:szCs w:val="24"/>
          </w:rPr>
          <w:delText>SC/AM</w:delText>
        </w:r>
      </w:del>
      <w:ins w:id="581" w:author="Alvarez, Veronica" w:date="2020-04-01T18:32:00Z">
        <w:r w:rsidR="00056387">
          <w:rPr>
            <w:rFonts w:ascii="Calibri" w:hAnsi="Calibri"/>
            <w:sz w:val="24"/>
            <w:szCs w:val="24"/>
          </w:rPr>
          <w:t>SASI</w:t>
        </w:r>
      </w:ins>
      <w:r w:rsidRPr="00B929F7">
        <w:rPr>
          <w:rFonts w:ascii="Calibri" w:hAnsi="Calibri"/>
          <w:sz w:val="24"/>
          <w:szCs w:val="24"/>
        </w:rPr>
        <w:t xml:space="preserve"> 630</w:t>
      </w:r>
    </w:p>
    <w:p w14:paraId="2990CFDC" w14:textId="55B3DBD2" w:rsidR="00D54732" w:rsidDel="002D4041" w:rsidRDefault="00D54732" w:rsidP="00063AAC">
      <w:pPr>
        <w:numPr>
          <w:ilvl w:val="0"/>
          <w:numId w:val="26"/>
        </w:numPr>
        <w:jc w:val="both"/>
        <w:rPr>
          <w:del w:id="582" w:author="Alvarez, Veronica" w:date="2020-04-01T18:34:00Z"/>
          <w:rFonts w:ascii="Calibri" w:hAnsi="Calibri"/>
          <w:sz w:val="24"/>
          <w:szCs w:val="24"/>
        </w:rPr>
      </w:pPr>
      <w:del w:id="583" w:author="Alvarez, Veronica" w:date="2020-04-01T18:34:00Z">
        <w:r w:rsidRPr="00063AAC" w:rsidDel="002D4041">
          <w:rPr>
            <w:rFonts w:ascii="Calibri" w:hAnsi="Calibri"/>
            <w:sz w:val="24"/>
            <w:szCs w:val="24"/>
          </w:rPr>
          <w:delText>IT-630-70</w:delText>
        </w:r>
        <w:r w:rsidR="00525048" w:rsidRPr="00C358BD" w:rsidDel="002D4041">
          <w:rPr>
            <w:rFonts w:ascii="Calibri" w:hAnsi="Calibri"/>
            <w:sz w:val="24"/>
            <w:szCs w:val="24"/>
          </w:rPr>
          <w:tab/>
        </w:r>
        <w:r w:rsidR="004C50D7" w:rsidDel="002D4041">
          <w:rPr>
            <w:rFonts w:ascii="Calibri" w:hAnsi="Calibri"/>
            <w:sz w:val="24"/>
            <w:szCs w:val="24"/>
          </w:rPr>
          <w:tab/>
        </w:r>
        <w:r w:rsidRPr="00063AAC" w:rsidDel="002D4041">
          <w:rPr>
            <w:rFonts w:ascii="Calibri" w:hAnsi="Calibri"/>
            <w:sz w:val="24"/>
            <w:szCs w:val="24"/>
          </w:rPr>
          <w:delText>Restaurar BD de Infor LN</w:delText>
        </w:r>
      </w:del>
    </w:p>
    <w:p w14:paraId="3382EA50" w14:textId="5667CFCF" w:rsidR="00A2140A" w:rsidRPr="00C358BD" w:rsidDel="002D4041" w:rsidRDefault="00A2140A">
      <w:pPr>
        <w:numPr>
          <w:ilvl w:val="0"/>
          <w:numId w:val="26"/>
        </w:numPr>
        <w:tabs>
          <w:tab w:val="left" w:pos="1620"/>
        </w:tabs>
        <w:jc w:val="both"/>
        <w:rPr>
          <w:del w:id="584" w:author="Alvarez, Veronica" w:date="2020-04-01T18:34:00Z"/>
          <w:rFonts w:ascii="Calibri" w:hAnsi="Calibri"/>
          <w:sz w:val="24"/>
          <w:szCs w:val="24"/>
        </w:rPr>
        <w:pPrChange w:id="585" w:author="Alvarez, Veronica" w:date="2020-04-01T18:3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  <w:del w:id="586" w:author="Alvarez, Veronica" w:date="2020-04-01T18:34:00Z">
        <w:r w:rsidRPr="002D4041" w:rsidDel="002D4041">
          <w:rPr>
            <w:rFonts w:ascii="Calibri" w:hAnsi="Calibri"/>
            <w:sz w:val="24"/>
            <w:szCs w:val="24"/>
          </w:rPr>
          <w:delText>IT-630-71</w:delText>
        </w:r>
        <w:r w:rsidRPr="002D4041" w:rsidDel="002D4041">
          <w:rPr>
            <w:rFonts w:ascii="Calibri" w:hAnsi="Calibri"/>
            <w:sz w:val="24"/>
            <w:szCs w:val="24"/>
          </w:rPr>
          <w:tab/>
        </w:r>
        <w:r w:rsidRPr="002D4041" w:rsidDel="002D4041">
          <w:rPr>
            <w:rFonts w:ascii="Calibri" w:hAnsi="Calibri"/>
            <w:sz w:val="24"/>
            <w:szCs w:val="24"/>
          </w:rPr>
          <w:tab/>
          <w:delText>Restaurar servidor a partir de UDP</w:delText>
        </w:r>
      </w:del>
    </w:p>
    <w:p w14:paraId="4063CC2A" w14:textId="77777777" w:rsidR="00F678D8" w:rsidRPr="0002339B" w:rsidRDefault="00F678D8">
      <w:pPr>
        <w:tabs>
          <w:tab w:val="left" w:pos="1620"/>
        </w:tabs>
        <w:ind w:left="360"/>
        <w:jc w:val="both"/>
        <w:rPr>
          <w:rFonts w:ascii="Calibri" w:hAnsi="Calibri"/>
          <w:sz w:val="24"/>
          <w:szCs w:val="24"/>
          <w:lang w:val="es-ES_tradnl"/>
        </w:rPr>
        <w:pPrChange w:id="587" w:author="Alvarez, Veronica" w:date="2020-04-01T18:34:00Z">
          <w:pPr>
            <w:pStyle w:val="Ttulo1"/>
            <w:tabs>
              <w:tab w:val="left" w:pos="1620"/>
            </w:tabs>
            <w:jc w:val="both"/>
          </w:pPr>
        </w:pPrChange>
      </w:pPr>
    </w:p>
    <w:p w14:paraId="4F9C3D93" w14:textId="77777777" w:rsidR="00F678D8" w:rsidRPr="003938EE" w:rsidRDefault="00F678D8" w:rsidP="00063AAC">
      <w:pPr>
        <w:pStyle w:val="Ttulo1"/>
        <w:tabs>
          <w:tab w:val="left" w:pos="1620"/>
        </w:tabs>
        <w:spacing w:line="360" w:lineRule="auto"/>
        <w:jc w:val="both"/>
        <w:rPr>
          <w:rFonts w:ascii="Calibri" w:hAnsi="Calibri"/>
          <w:sz w:val="24"/>
          <w:szCs w:val="24"/>
          <w:lang w:val="es-ES_tradnl"/>
        </w:rPr>
      </w:pPr>
      <w:r w:rsidRPr="003938EE">
        <w:rPr>
          <w:rFonts w:ascii="Calibri" w:hAnsi="Calibri"/>
          <w:sz w:val="24"/>
          <w:szCs w:val="24"/>
          <w:lang w:val="es-ES_tradnl"/>
        </w:rPr>
        <w:lastRenderedPageBreak/>
        <w:t>Registros</w:t>
      </w:r>
    </w:p>
    <w:p w14:paraId="47448B08" w14:textId="77777777" w:rsidR="0074643C" w:rsidRPr="00B929F7" w:rsidRDefault="0074643C" w:rsidP="0074643C">
      <w:pPr>
        <w:numPr>
          <w:ilvl w:val="0"/>
          <w:numId w:val="26"/>
        </w:numPr>
        <w:jc w:val="both"/>
        <w:rPr>
          <w:moveTo w:id="588" w:author="Alvarez, Veronica" w:date="2020-04-01T18:34:00Z"/>
          <w:rFonts w:ascii="Calibri" w:hAnsi="Calibri"/>
          <w:sz w:val="24"/>
          <w:szCs w:val="24"/>
        </w:rPr>
      </w:pPr>
      <w:moveToRangeStart w:id="589" w:author="Alvarez, Veronica" w:date="2020-04-01T18:34:00Z" w:name="move36658499"/>
      <w:moveTo w:id="590" w:author="Alvarez, Veronica" w:date="2020-04-01T18:34:00Z">
        <w:r w:rsidRPr="00063AAC">
          <w:rPr>
            <w:rFonts w:ascii="Calibri" w:hAnsi="Calibri"/>
            <w:sz w:val="24"/>
            <w:szCs w:val="24"/>
          </w:rPr>
          <w:t>LHW-630</w:t>
        </w:r>
        <w:r>
          <w:rPr>
            <w:rFonts w:ascii="Calibri" w:hAnsi="Calibri"/>
            <w:sz w:val="24"/>
            <w:szCs w:val="24"/>
          </w:rPr>
          <w:tab/>
        </w:r>
        <w:r>
          <w:rPr>
            <w:rFonts w:ascii="Calibri" w:hAnsi="Calibri"/>
            <w:sz w:val="24"/>
            <w:szCs w:val="24"/>
          </w:rPr>
          <w:tab/>
        </w:r>
        <w:r w:rsidRPr="00B929F7">
          <w:rPr>
            <w:rFonts w:ascii="Calibri" w:hAnsi="Calibri"/>
            <w:sz w:val="24"/>
            <w:szCs w:val="24"/>
          </w:rPr>
          <w:t>Lista de Hardware</w:t>
        </w:r>
      </w:moveTo>
    </w:p>
    <w:p w14:paraId="2B96800F" w14:textId="77777777" w:rsidR="0074643C" w:rsidRPr="00B929F7" w:rsidRDefault="0074643C" w:rsidP="0074643C">
      <w:pPr>
        <w:numPr>
          <w:ilvl w:val="0"/>
          <w:numId w:val="26"/>
        </w:numPr>
        <w:jc w:val="both"/>
        <w:rPr>
          <w:moveTo w:id="591" w:author="Alvarez, Veronica" w:date="2020-04-01T18:34:00Z"/>
          <w:rFonts w:ascii="Calibri" w:hAnsi="Calibri"/>
          <w:sz w:val="24"/>
          <w:szCs w:val="24"/>
        </w:rPr>
      </w:pPr>
      <w:moveTo w:id="592" w:author="Alvarez, Veronica" w:date="2020-04-01T18:34:00Z">
        <w:r w:rsidRPr="00E5440A">
          <w:rPr>
            <w:rFonts w:ascii="Calibri" w:hAnsi="Calibri"/>
            <w:sz w:val="24"/>
            <w:szCs w:val="24"/>
          </w:rPr>
          <w:t>LSW-630</w:t>
        </w:r>
        <w:r w:rsidRPr="00E5440A">
          <w:rPr>
            <w:rFonts w:ascii="Calibri" w:hAnsi="Calibri"/>
            <w:sz w:val="24"/>
            <w:szCs w:val="24"/>
          </w:rPr>
          <w:tab/>
        </w:r>
        <w:r>
          <w:rPr>
            <w:rFonts w:ascii="Calibri" w:hAnsi="Calibri"/>
            <w:sz w:val="24"/>
            <w:szCs w:val="24"/>
          </w:rPr>
          <w:tab/>
        </w:r>
        <w:r w:rsidRPr="00B929F7">
          <w:rPr>
            <w:rFonts w:ascii="Calibri" w:hAnsi="Calibri"/>
            <w:sz w:val="24"/>
            <w:szCs w:val="24"/>
          </w:rPr>
          <w:t>Lista de Software</w:t>
        </w:r>
      </w:moveTo>
    </w:p>
    <w:moveToRangeEnd w:id="589"/>
    <w:p w14:paraId="37F313D5" w14:textId="2D72E987" w:rsidR="00F678D8" w:rsidRPr="00B929F7" w:rsidDel="00056387" w:rsidRDefault="00F678D8" w:rsidP="00C358BD">
      <w:pPr>
        <w:numPr>
          <w:ilvl w:val="0"/>
          <w:numId w:val="26"/>
        </w:numPr>
        <w:jc w:val="both"/>
        <w:rPr>
          <w:del w:id="593" w:author="Alvarez, Veronica" w:date="2020-04-01T18:32:00Z"/>
          <w:rFonts w:ascii="Calibri" w:hAnsi="Calibri"/>
          <w:sz w:val="24"/>
          <w:szCs w:val="24"/>
        </w:rPr>
      </w:pPr>
      <w:del w:id="594" w:author="Alvarez, Veronica" w:date="2020-04-01T18:32:00Z">
        <w:r w:rsidRPr="00A2597F" w:rsidDel="00056387">
          <w:rPr>
            <w:rFonts w:ascii="Calibri" w:hAnsi="Calibri"/>
            <w:sz w:val="24"/>
            <w:szCs w:val="24"/>
          </w:rPr>
          <w:delText>HV-630</w:delText>
        </w:r>
        <w:r w:rsidRPr="00A2597F" w:rsidDel="00056387">
          <w:rPr>
            <w:rFonts w:ascii="Calibri" w:hAnsi="Calibri"/>
            <w:sz w:val="24"/>
            <w:szCs w:val="24"/>
          </w:rPr>
          <w:tab/>
        </w:r>
        <w:r w:rsidRPr="00A2597F" w:rsidDel="00056387">
          <w:rPr>
            <w:rFonts w:ascii="Calibri" w:hAnsi="Calibri"/>
            <w:sz w:val="24"/>
            <w:szCs w:val="24"/>
          </w:rPr>
          <w:tab/>
          <w:delText>Hojas de Vi</w:delText>
        </w:r>
        <w:r w:rsidRPr="00B929F7" w:rsidDel="00056387">
          <w:rPr>
            <w:rFonts w:ascii="Calibri" w:hAnsi="Calibri"/>
            <w:sz w:val="24"/>
            <w:szCs w:val="24"/>
          </w:rPr>
          <w:delText>da</w:delText>
        </w:r>
        <w:r w:rsidR="00F54584" w:rsidDel="00056387">
          <w:rPr>
            <w:rFonts w:ascii="Calibri" w:hAnsi="Calibri"/>
            <w:sz w:val="24"/>
            <w:szCs w:val="24"/>
          </w:rPr>
          <w:delText xml:space="preserve"> (Hardware)</w:delText>
        </w:r>
      </w:del>
    </w:p>
    <w:p w14:paraId="034CADA5" w14:textId="77777777" w:rsidR="00F678D8" w:rsidRDefault="00F678D8" w:rsidP="00B929F7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SCAP-630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Solicitud de Cambios/Adiciones a Programas</w:t>
      </w:r>
    </w:p>
    <w:p w14:paraId="2FAE4F8F" w14:textId="2C75B95C" w:rsidR="006646B4" w:rsidRPr="009B12E3" w:rsidDel="00056387" w:rsidRDefault="006646B4" w:rsidP="00B929F7">
      <w:pPr>
        <w:numPr>
          <w:ilvl w:val="0"/>
          <w:numId w:val="26"/>
        </w:numPr>
        <w:jc w:val="both"/>
        <w:rPr>
          <w:del w:id="595" w:author="Alvarez, Veronica" w:date="2020-04-01T18:32:00Z"/>
          <w:rFonts w:ascii="Calibri" w:hAnsi="Calibri"/>
          <w:sz w:val="24"/>
          <w:szCs w:val="24"/>
        </w:rPr>
      </w:pPr>
      <w:del w:id="596" w:author="Alvarez, Veronica" w:date="2020-04-01T18:32:00Z">
        <w:r w:rsidRPr="009B12E3" w:rsidDel="00056387">
          <w:rPr>
            <w:rFonts w:ascii="Calibri" w:hAnsi="Calibri"/>
            <w:sz w:val="24"/>
            <w:szCs w:val="24"/>
          </w:rPr>
          <w:delText>RRAP-630</w:delText>
        </w:r>
        <w:r w:rsidRPr="009B12E3" w:rsidDel="00056387">
          <w:rPr>
            <w:rFonts w:ascii="Calibri" w:hAnsi="Calibri"/>
            <w:sz w:val="24"/>
            <w:szCs w:val="24"/>
          </w:rPr>
          <w:tab/>
        </w:r>
        <w:r w:rsidRPr="009B12E3" w:rsidDel="00056387">
          <w:rPr>
            <w:rFonts w:ascii="Calibri" w:hAnsi="Calibri"/>
            <w:sz w:val="24"/>
            <w:szCs w:val="24"/>
          </w:rPr>
          <w:tab/>
          <w:delText>Registro de Respaldos Aplicaciones</w:delText>
        </w:r>
      </w:del>
    </w:p>
    <w:p w14:paraId="4D2EF8C4" w14:textId="77777777" w:rsidR="00F678D8" w:rsidRPr="00E5440A" w:rsidRDefault="00F678D8" w:rsidP="00E5440A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E5440A">
        <w:rPr>
          <w:rFonts w:ascii="Calibri" w:hAnsi="Calibri"/>
          <w:sz w:val="24"/>
          <w:szCs w:val="24"/>
        </w:rPr>
        <w:t>RS-630</w:t>
      </w:r>
      <w:r w:rsidRPr="00E5440A">
        <w:rPr>
          <w:rFonts w:ascii="Calibri" w:hAnsi="Calibri"/>
          <w:sz w:val="24"/>
          <w:szCs w:val="24"/>
        </w:rPr>
        <w:tab/>
      </w:r>
      <w:r w:rsidRPr="00E5440A">
        <w:rPr>
          <w:rFonts w:ascii="Calibri" w:hAnsi="Calibri"/>
          <w:sz w:val="24"/>
          <w:szCs w:val="24"/>
        </w:rPr>
        <w:tab/>
        <w:t>Reporte de Servicio</w:t>
      </w:r>
    </w:p>
    <w:p w14:paraId="1E0A638D" w14:textId="7D665AC0" w:rsidR="00B720EF" w:rsidRPr="00063AAC" w:rsidDel="007C53F4" w:rsidRDefault="00B720EF" w:rsidP="00063AAC">
      <w:pPr>
        <w:numPr>
          <w:ilvl w:val="0"/>
          <w:numId w:val="26"/>
        </w:numPr>
        <w:jc w:val="both"/>
        <w:rPr>
          <w:del w:id="597" w:author="Alvarez, Veronica" w:date="2020-04-01T18:33:00Z"/>
          <w:rFonts w:ascii="Calibri" w:hAnsi="Calibri"/>
          <w:sz w:val="24"/>
          <w:szCs w:val="24"/>
        </w:rPr>
      </w:pPr>
      <w:del w:id="598" w:author="Alvarez, Veronica" w:date="2020-04-01T18:33:00Z">
        <w:r w:rsidRPr="00063AAC" w:rsidDel="007C53F4">
          <w:rPr>
            <w:rFonts w:ascii="Calibri" w:hAnsi="Calibri"/>
            <w:sz w:val="24"/>
            <w:szCs w:val="24"/>
          </w:rPr>
          <w:delText>RIP-630</w:delText>
        </w:r>
        <w:r w:rsidRPr="00063AAC" w:rsidDel="007C53F4">
          <w:rPr>
            <w:rFonts w:ascii="Calibri" w:hAnsi="Calibri"/>
            <w:sz w:val="24"/>
            <w:szCs w:val="24"/>
          </w:rPr>
          <w:tab/>
        </w:r>
        <w:r w:rsidRPr="00063AAC" w:rsidDel="007C53F4">
          <w:rPr>
            <w:rFonts w:ascii="Calibri" w:hAnsi="Calibri"/>
            <w:sz w:val="24"/>
            <w:szCs w:val="24"/>
          </w:rPr>
          <w:tab/>
          <w:delText>Registro de Instalación de Parches</w:delText>
        </w:r>
      </w:del>
    </w:p>
    <w:p w14:paraId="0F99E4BA" w14:textId="77777777" w:rsidR="0007330D" w:rsidRPr="00063AAC" w:rsidRDefault="00924A88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>RICC-630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Registro de Ingreso al Centro de Cómputo</w:t>
      </w:r>
    </w:p>
    <w:p w14:paraId="1DE87882" w14:textId="77777777" w:rsidR="00924A88" w:rsidRPr="00063AAC" w:rsidRDefault="0007330D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RCU-630 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Registro de Creación de Usuarios</w:t>
      </w:r>
    </w:p>
    <w:p w14:paraId="7A63CAE5" w14:textId="77777777" w:rsidR="0007330D" w:rsidRPr="00063AAC" w:rsidRDefault="0007330D" w:rsidP="00063AAC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63AAC">
        <w:rPr>
          <w:rFonts w:ascii="Calibri" w:hAnsi="Calibri"/>
          <w:sz w:val="24"/>
          <w:szCs w:val="24"/>
        </w:rPr>
        <w:t xml:space="preserve">REU-630 </w:t>
      </w:r>
      <w:r w:rsidRPr="00063AAC">
        <w:rPr>
          <w:rFonts w:ascii="Calibri" w:hAnsi="Calibri"/>
          <w:sz w:val="24"/>
          <w:szCs w:val="24"/>
        </w:rPr>
        <w:tab/>
      </w:r>
      <w:r w:rsidRPr="00063AAC">
        <w:rPr>
          <w:rFonts w:ascii="Calibri" w:hAnsi="Calibri"/>
          <w:sz w:val="24"/>
          <w:szCs w:val="24"/>
        </w:rPr>
        <w:tab/>
        <w:t>Registro de Eliminación de Usuarios</w:t>
      </w:r>
    </w:p>
    <w:p w14:paraId="616BB1D2" w14:textId="5131A12D" w:rsidR="0007330D" w:rsidRPr="00A91B58" w:rsidDel="002D4041" w:rsidRDefault="0007330D">
      <w:pPr>
        <w:numPr>
          <w:ilvl w:val="0"/>
          <w:numId w:val="26"/>
        </w:numPr>
        <w:jc w:val="both"/>
        <w:rPr>
          <w:del w:id="599" w:author="Alvarez, Veronica" w:date="2020-04-01T18:33:00Z"/>
          <w:rFonts w:ascii="Calibri" w:hAnsi="Calibri"/>
          <w:sz w:val="24"/>
          <w:szCs w:val="24"/>
        </w:rPr>
      </w:pPr>
      <w:del w:id="600" w:author="Alvarez, Veronica" w:date="2020-04-01T18:33:00Z">
        <w:r w:rsidRPr="00C5230D" w:rsidDel="007C53F4">
          <w:rPr>
            <w:rFonts w:ascii="Calibri" w:hAnsi="Calibri"/>
            <w:i/>
            <w:color w:val="0000CC"/>
            <w:sz w:val="24"/>
            <w:szCs w:val="24"/>
            <w:rPrChange w:id="601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delText>SCAM</w:delText>
        </w:r>
      </w:del>
      <w:ins w:id="602" w:author="Alvarez, Veronica" w:date="2020-04-01T18:33:00Z">
        <w:r w:rsidR="007C53F4" w:rsidRPr="00C5230D">
          <w:rPr>
            <w:rFonts w:ascii="Calibri" w:hAnsi="Calibri"/>
            <w:i/>
            <w:color w:val="0000CC"/>
            <w:sz w:val="24"/>
            <w:szCs w:val="24"/>
            <w:rPrChange w:id="603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SASI</w:t>
        </w:r>
      </w:ins>
      <w:r w:rsidR="009B12E3" w:rsidRPr="002D4041">
        <w:rPr>
          <w:rFonts w:ascii="Calibri" w:hAnsi="Calibri"/>
          <w:sz w:val="24"/>
          <w:szCs w:val="24"/>
        </w:rPr>
        <w:t>-</w:t>
      </w:r>
      <w:r w:rsidRPr="002D4041">
        <w:rPr>
          <w:rFonts w:ascii="Calibri" w:hAnsi="Calibri"/>
          <w:sz w:val="24"/>
          <w:szCs w:val="24"/>
        </w:rPr>
        <w:t>630</w:t>
      </w:r>
      <w:r w:rsidRPr="002D4041">
        <w:rPr>
          <w:rFonts w:ascii="Calibri" w:hAnsi="Calibri"/>
          <w:sz w:val="24"/>
          <w:szCs w:val="24"/>
        </w:rPr>
        <w:tab/>
      </w:r>
      <w:r w:rsidR="009B12E3" w:rsidRPr="002D4041">
        <w:rPr>
          <w:rFonts w:ascii="Calibri" w:hAnsi="Calibri"/>
          <w:sz w:val="24"/>
          <w:szCs w:val="24"/>
        </w:rPr>
        <w:t xml:space="preserve">             </w:t>
      </w:r>
      <w:r w:rsidRPr="002D4041">
        <w:rPr>
          <w:rFonts w:ascii="Calibri" w:hAnsi="Calibri"/>
          <w:sz w:val="24"/>
          <w:szCs w:val="24"/>
        </w:rPr>
        <w:t xml:space="preserve">Solicitud de </w:t>
      </w:r>
      <w:del w:id="604" w:author="Alvarez, Veronica" w:date="2020-04-01T18:33:00Z">
        <w:r w:rsidRPr="002D4041" w:rsidDel="002D4041">
          <w:rPr>
            <w:rFonts w:ascii="Calibri" w:hAnsi="Calibri"/>
            <w:sz w:val="24"/>
            <w:szCs w:val="24"/>
          </w:rPr>
          <w:delText xml:space="preserve">Cambios/Adiciones y </w:delText>
        </w:r>
        <w:r w:rsidRPr="00C5230D" w:rsidDel="002D4041">
          <w:rPr>
            <w:rFonts w:ascii="Calibri" w:hAnsi="Calibri"/>
            <w:i/>
            <w:color w:val="0000CC"/>
            <w:sz w:val="24"/>
            <w:szCs w:val="24"/>
            <w:rPrChange w:id="605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delText>Permisos</w:delText>
        </w:r>
      </w:del>
      <w:ins w:id="606" w:author="Alvarez, Veronica" w:date="2020-04-01T18:33:00Z">
        <w:r w:rsidR="002D4041" w:rsidRPr="00C5230D">
          <w:rPr>
            <w:rFonts w:ascii="Calibri" w:hAnsi="Calibri"/>
            <w:i/>
            <w:color w:val="0000CC"/>
            <w:sz w:val="24"/>
            <w:szCs w:val="24"/>
            <w:rPrChange w:id="607" w:author="Zambrano, Edwin" w:date="2020-05-08T21:43:00Z">
              <w:rPr>
                <w:rFonts w:ascii="Calibri" w:hAnsi="Calibri"/>
                <w:sz w:val="24"/>
                <w:szCs w:val="24"/>
              </w:rPr>
            </w:rPrChange>
          </w:rPr>
          <w:t>Acceso a Sistemas de Información</w:t>
        </w:r>
      </w:ins>
      <w:del w:id="608" w:author="Alvarez, Veronica" w:date="2020-04-01T18:33:00Z">
        <w:r w:rsidRPr="00A91B58" w:rsidDel="002D4041">
          <w:rPr>
            <w:rFonts w:ascii="Calibri" w:hAnsi="Calibri"/>
            <w:sz w:val="24"/>
            <w:szCs w:val="24"/>
          </w:rPr>
          <w:delText xml:space="preserve"> en</w:delText>
        </w:r>
        <w:r w:rsidR="00525048" w:rsidRPr="00A91B58" w:rsidDel="002D4041">
          <w:rPr>
            <w:rFonts w:ascii="Calibri" w:hAnsi="Calibri"/>
            <w:sz w:val="24"/>
            <w:szCs w:val="24"/>
          </w:rPr>
          <w:delText xml:space="preserve"> </w:delText>
        </w:r>
        <w:r w:rsidRPr="00A91B58" w:rsidDel="002D4041">
          <w:rPr>
            <w:rFonts w:ascii="Calibri" w:hAnsi="Calibri"/>
            <w:sz w:val="24"/>
            <w:szCs w:val="24"/>
          </w:rPr>
          <w:delText>Menú</w:delText>
        </w:r>
      </w:del>
    </w:p>
    <w:p w14:paraId="7B919E3A" w14:textId="77777777" w:rsidR="00F678D8" w:rsidRDefault="00F678D8">
      <w:pPr>
        <w:numPr>
          <w:ilvl w:val="0"/>
          <w:numId w:val="26"/>
        </w:numPr>
        <w:jc w:val="both"/>
        <w:rPr>
          <w:ins w:id="609" w:author="Zambrano, Edwin" w:date="2020-05-08T21:44:00Z"/>
          <w:rFonts w:ascii="Calibri" w:hAnsi="Calibri"/>
          <w:sz w:val="24"/>
          <w:szCs w:val="24"/>
        </w:rPr>
      </w:pPr>
    </w:p>
    <w:p w14:paraId="6174686A" w14:textId="77777777" w:rsidR="00A91B58" w:rsidRPr="00A91B58" w:rsidRDefault="00A91B58">
      <w:pPr>
        <w:rPr>
          <w:ins w:id="610" w:author="Zambrano, Edwin" w:date="2020-05-08T21:44:00Z"/>
          <w:rFonts w:ascii="Calibri" w:hAnsi="Calibri"/>
          <w:sz w:val="24"/>
          <w:szCs w:val="24"/>
        </w:rPr>
        <w:pPrChange w:id="611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465253FC" w14:textId="77777777" w:rsidR="00A91B58" w:rsidRPr="00A91B58" w:rsidRDefault="00A91B58">
      <w:pPr>
        <w:rPr>
          <w:ins w:id="612" w:author="Zambrano, Edwin" w:date="2020-05-08T21:44:00Z"/>
          <w:rFonts w:ascii="Calibri" w:hAnsi="Calibri"/>
          <w:sz w:val="24"/>
          <w:szCs w:val="24"/>
        </w:rPr>
        <w:pPrChange w:id="613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6C99C5E8" w14:textId="77777777" w:rsidR="00A91B58" w:rsidRPr="00A91B58" w:rsidRDefault="00A91B58">
      <w:pPr>
        <w:rPr>
          <w:ins w:id="614" w:author="Zambrano, Edwin" w:date="2020-05-08T21:44:00Z"/>
          <w:rFonts w:ascii="Calibri" w:hAnsi="Calibri"/>
          <w:sz w:val="24"/>
          <w:szCs w:val="24"/>
        </w:rPr>
        <w:pPrChange w:id="615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58680BAC" w14:textId="77777777" w:rsidR="00A91B58" w:rsidRPr="00A91B58" w:rsidRDefault="00A91B58">
      <w:pPr>
        <w:rPr>
          <w:ins w:id="616" w:author="Zambrano, Edwin" w:date="2020-05-08T21:44:00Z"/>
          <w:rFonts w:ascii="Calibri" w:hAnsi="Calibri"/>
          <w:sz w:val="24"/>
          <w:szCs w:val="24"/>
        </w:rPr>
        <w:pPrChange w:id="617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24F2CAD5" w14:textId="77777777" w:rsidR="00A91B58" w:rsidRPr="00A91B58" w:rsidRDefault="00A91B58">
      <w:pPr>
        <w:rPr>
          <w:ins w:id="618" w:author="Zambrano, Edwin" w:date="2020-05-08T21:44:00Z"/>
          <w:rFonts w:ascii="Calibri" w:hAnsi="Calibri"/>
          <w:sz w:val="24"/>
          <w:szCs w:val="24"/>
        </w:rPr>
        <w:pPrChange w:id="619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13E128FB" w14:textId="77777777" w:rsidR="00A91B58" w:rsidRPr="00A91B58" w:rsidRDefault="00A91B58">
      <w:pPr>
        <w:rPr>
          <w:ins w:id="620" w:author="Zambrano, Edwin" w:date="2020-05-08T21:44:00Z"/>
          <w:rFonts w:ascii="Calibri" w:hAnsi="Calibri"/>
          <w:sz w:val="24"/>
          <w:szCs w:val="24"/>
        </w:rPr>
        <w:pPrChange w:id="621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23A8F10B" w14:textId="77777777" w:rsidR="00A91B58" w:rsidRPr="00A91B58" w:rsidRDefault="00A91B58">
      <w:pPr>
        <w:rPr>
          <w:ins w:id="622" w:author="Zambrano, Edwin" w:date="2020-05-08T21:44:00Z"/>
          <w:rFonts w:ascii="Calibri" w:hAnsi="Calibri"/>
          <w:sz w:val="24"/>
          <w:szCs w:val="24"/>
        </w:rPr>
        <w:pPrChange w:id="623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191AA1C3" w14:textId="77777777" w:rsidR="00A91B58" w:rsidRPr="00A91B58" w:rsidRDefault="00A91B58">
      <w:pPr>
        <w:rPr>
          <w:ins w:id="624" w:author="Zambrano, Edwin" w:date="2020-05-08T21:44:00Z"/>
          <w:rFonts w:ascii="Calibri" w:hAnsi="Calibri"/>
          <w:sz w:val="24"/>
          <w:szCs w:val="24"/>
        </w:rPr>
        <w:pPrChange w:id="625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30ADF3C3" w14:textId="77777777" w:rsidR="00A91B58" w:rsidRPr="00A91B58" w:rsidRDefault="00A91B58">
      <w:pPr>
        <w:rPr>
          <w:ins w:id="626" w:author="Zambrano, Edwin" w:date="2020-05-08T21:44:00Z"/>
          <w:rFonts w:ascii="Calibri" w:hAnsi="Calibri"/>
          <w:sz w:val="24"/>
          <w:szCs w:val="24"/>
        </w:rPr>
        <w:pPrChange w:id="627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2880EC1F" w14:textId="77777777" w:rsidR="00A91B58" w:rsidRPr="00A91B58" w:rsidRDefault="00A91B58">
      <w:pPr>
        <w:rPr>
          <w:ins w:id="628" w:author="Zambrano, Edwin" w:date="2020-05-08T21:44:00Z"/>
          <w:rFonts w:ascii="Calibri" w:hAnsi="Calibri"/>
          <w:sz w:val="24"/>
          <w:szCs w:val="24"/>
        </w:rPr>
        <w:pPrChange w:id="629" w:author="Zambrano, Edwin" w:date="2020-05-08T21:44:00Z">
          <w:pPr>
            <w:numPr>
              <w:numId w:val="2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13C1BF69" w14:textId="77777777" w:rsidR="00A91B58" w:rsidRDefault="00A91B58">
      <w:pPr>
        <w:rPr>
          <w:ins w:id="630" w:author="Zambrano, Edwin" w:date="2020-05-08T21:44:00Z"/>
          <w:rFonts w:ascii="Calibri" w:hAnsi="Calibri"/>
          <w:sz w:val="24"/>
          <w:szCs w:val="24"/>
        </w:rPr>
      </w:pPr>
    </w:p>
    <w:p w14:paraId="3E67C927" w14:textId="2E9CBE5A" w:rsidR="00A91B58" w:rsidRPr="00A91B58" w:rsidRDefault="00A91B58">
      <w:pPr>
        <w:tabs>
          <w:tab w:val="left" w:pos="6660"/>
        </w:tabs>
        <w:rPr>
          <w:rFonts w:ascii="Calibri" w:hAnsi="Calibri"/>
          <w:sz w:val="24"/>
          <w:szCs w:val="24"/>
        </w:rPr>
        <w:pPrChange w:id="631" w:author="Zambrano, Edwin" w:date="2020-05-08T21:44:00Z">
          <w:pPr>
            <w:jc w:val="both"/>
          </w:pPr>
        </w:pPrChange>
      </w:pPr>
      <w:ins w:id="632" w:author="Zambrano, Edwin" w:date="2020-05-08T21:44:00Z">
        <w:r>
          <w:rPr>
            <w:rFonts w:ascii="Calibri" w:hAnsi="Calibri"/>
            <w:sz w:val="24"/>
            <w:szCs w:val="24"/>
          </w:rPr>
          <w:tab/>
        </w:r>
      </w:ins>
    </w:p>
    <w:sectPr w:rsidR="00A91B58" w:rsidRPr="00A91B58" w:rsidSect="00F678D8">
      <w:type w:val="continuous"/>
      <w:pgSz w:w="11907" w:h="16840" w:code="9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8CBCD" w14:textId="77777777" w:rsidR="005D05DA" w:rsidRDefault="005D05DA">
      <w:r>
        <w:separator/>
      </w:r>
    </w:p>
  </w:endnote>
  <w:endnote w:type="continuationSeparator" w:id="0">
    <w:p w14:paraId="479D188F" w14:textId="77777777" w:rsidR="005D05DA" w:rsidRDefault="005D05DA">
      <w:r>
        <w:continuationSeparator/>
      </w:r>
    </w:p>
  </w:endnote>
  <w:endnote w:type="continuationNotice" w:id="1">
    <w:p w14:paraId="28E58951" w14:textId="77777777" w:rsidR="005D05DA" w:rsidRDefault="005D0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1701"/>
      <w:gridCol w:w="1701"/>
      <w:gridCol w:w="1559"/>
      <w:gridCol w:w="1423"/>
      <w:gridCol w:w="1413"/>
    </w:tblGrid>
    <w:tr w:rsidR="002C18FA" w:rsidRPr="00724DAD" w14:paraId="07C14C5B" w14:textId="77777777">
      <w:trPr>
        <w:trHeight w:val="567"/>
      </w:trPr>
      <w:tc>
        <w:tcPr>
          <w:tcW w:w="1701" w:type="dxa"/>
        </w:tcPr>
        <w:p w14:paraId="15485D11" w14:textId="0DA2565F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r w:rsidRPr="002508CB">
            <w:rPr>
              <w:rFonts w:ascii="Calibri" w:hAnsi="Calibri"/>
              <w:sz w:val="18"/>
            </w:rPr>
            <w:t>Elaborado por:</w:t>
          </w:r>
        </w:p>
        <w:p w14:paraId="29E5060B" w14:textId="77777777" w:rsidR="006A2AA3" w:rsidRDefault="00C5509F" w:rsidP="00063AAC">
          <w:pPr>
            <w:pStyle w:val="Piedepgina"/>
            <w:rPr>
              <w:rFonts w:ascii="Calibri" w:hAnsi="Calibri"/>
              <w:sz w:val="24"/>
            </w:rPr>
          </w:pPr>
          <w:ins w:id="102" w:author="Zambrano, Edwin" w:date="2020-05-08T21:36:00Z">
            <w:r w:rsidRPr="00C5509F">
              <w:rPr>
                <w:rFonts w:ascii="Calibri" w:hAnsi="Calibri"/>
                <w:i/>
                <w:iCs/>
                <w:color w:val="0000CC"/>
                <w:sz w:val="24"/>
                <w:rPrChange w:id="103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t>V. Álvarez</w:t>
            </w:r>
          </w:ins>
          <w:del w:id="104" w:author="Zambrano, Edwin" w:date="2020-05-08T21:36:00Z">
            <w:r w:rsidR="002C18FA" w:rsidRPr="00C5509F" w:rsidDel="00C5509F">
              <w:rPr>
                <w:rFonts w:ascii="Calibri" w:hAnsi="Calibri"/>
                <w:i/>
                <w:iCs/>
                <w:color w:val="0000CC"/>
                <w:sz w:val="24"/>
                <w:rPrChange w:id="105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delText>F.</w:delText>
            </w:r>
          </w:del>
        </w:p>
        <w:p w14:paraId="14270369" w14:textId="03094C95" w:rsidR="002C18FA" w:rsidRPr="00C5509F" w:rsidRDefault="002C18FA" w:rsidP="00063AAC">
          <w:pPr>
            <w:pStyle w:val="Piedepgina"/>
            <w:rPr>
              <w:rFonts w:ascii="Calibri" w:hAnsi="Calibri"/>
              <w:i/>
              <w:color w:val="0000CC"/>
              <w:sz w:val="24"/>
              <w:rPrChange w:id="106" w:author="Zambrano, Edwin" w:date="2020-05-08T21:36:00Z">
                <w:rPr>
                  <w:rFonts w:ascii="Calibri" w:hAnsi="Calibri"/>
                  <w:sz w:val="24"/>
                </w:rPr>
              </w:rPrChange>
            </w:rPr>
          </w:pPr>
          <w:del w:id="107" w:author="Zambrano, Edwin" w:date="2020-05-08T21:36:00Z">
            <w:r w:rsidRPr="00C5509F" w:rsidDel="00C5509F">
              <w:rPr>
                <w:rFonts w:ascii="Calibri" w:hAnsi="Calibri"/>
                <w:i/>
                <w:color w:val="0000CC"/>
                <w:sz w:val="24"/>
                <w:rPrChange w:id="108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delText xml:space="preserve"> Alarcón</w:delText>
            </w:r>
          </w:del>
        </w:p>
      </w:tc>
      <w:tc>
        <w:tcPr>
          <w:tcW w:w="1701" w:type="dxa"/>
        </w:tcPr>
        <w:p w14:paraId="19A11270" w14:textId="795E5C21" w:rsidR="006A2AA3" w:rsidDel="009401EB" w:rsidRDefault="00C5509F">
          <w:pPr>
            <w:pStyle w:val="Piedepgina"/>
            <w:rPr>
              <w:del w:id="109" w:author="Zambrano, Edwin" w:date="2020-05-09T01:17:00Z"/>
              <w:rFonts w:ascii="Calibri" w:hAnsi="Calibri"/>
              <w:sz w:val="18"/>
            </w:rPr>
          </w:pPr>
          <w:ins w:id="110" w:author="Zambrano, Edwin" w:date="2020-05-08T21:35:00Z">
            <w:r>
              <w:rPr>
                <w:rFonts w:ascii="Calibri" w:hAnsi="Calibri"/>
                <w:sz w:val="18"/>
              </w:rPr>
              <w:t>Revisado</w:t>
            </w:r>
          </w:ins>
          <w:ins w:id="111" w:author="Zambrano, Edwin" w:date="2020-05-09T01:17:00Z">
            <w:r w:rsidR="009401EB">
              <w:rPr>
                <w:rFonts w:ascii="Calibri" w:hAnsi="Calibri"/>
                <w:sz w:val="18"/>
              </w:rPr>
              <w:t xml:space="preserve"> </w:t>
            </w:r>
          </w:ins>
        </w:p>
        <w:p w14:paraId="37BA8965" w14:textId="5EE3BC6E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del w:id="112" w:author="Zambrano, Edwin" w:date="2020-05-08T21:35:00Z">
            <w:r w:rsidRPr="002508CB" w:rsidDel="00C5509F">
              <w:rPr>
                <w:rFonts w:ascii="Calibri" w:hAnsi="Calibri"/>
                <w:sz w:val="18"/>
              </w:rPr>
              <w:delText>Aprobado</w:delText>
            </w:r>
          </w:del>
          <w:del w:id="113" w:author="Zambrano, Edwin" w:date="2020-05-09T01:17:00Z">
            <w:r w:rsidRPr="002508CB" w:rsidDel="009401EB">
              <w:rPr>
                <w:rFonts w:ascii="Calibri" w:hAnsi="Calibri"/>
                <w:sz w:val="18"/>
              </w:rPr>
              <w:delText xml:space="preserve"> </w:delText>
            </w:r>
          </w:del>
          <w:r w:rsidRPr="002508CB">
            <w:rPr>
              <w:rFonts w:ascii="Calibri" w:hAnsi="Calibri"/>
              <w:sz w:val="18"/>
            </w:rPr>
            <w:t>por:</w:t>
          </w:r>
        </w:p>
        <w:p w14:paraId="0A35AEA7" w14:textId="3907DBC5" w:rsidR="002C18FA" w:rsidRPr="00C5509F" w:rsidRDefault="00C5509F" w:rsidP="00D35374">
          <w:pPr>
            <w:pStyle w:val="Piedepgina"/>
            <w:jc w:val="center"/>
            <w:rPr>
              <w:rFonts w:ascii="Calibri" w:hAnsi="Calibri"/>
              <w:i/>
              <w:sz w:val="24"/>
              <w:rPrChange w:id="114" w:author="Zambrano, Edwin" w:date="2020-05-08T21:36:00Z">
                <w:rPr>
                  <w:rFonts w:ascii="Calibri" w:hAnsi="Calibri"/>
                  <w:sz w:val="24"/>
                </w:rPr>
              </w:rPrChange>
            </w:rPr>
          </w:pPr>
          <w:ins w:id="115" w:author="Zambrano, Edwin" w:date="2020-05-08T21:35:00Z">
            <w:r w:rsidRPr="00C5509F">
              <w:rPr>
                <w:rFonts w:ascii="Calibri" w:hAnsi="Calibri"/>
                <w:i/>
                <w:iCs/>
                <w:color w:val="0000CC"/>
                <w:sz w:val="24"/>
                <w:rPrChange w:id="116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t>A. Cacao</w:t>
            </w:r>
          </w:ins>
          <w:del w:id="117" w:author="Zambrano, Edwin" w:date="2020-05-08T21:35:00Z">
            <w:r w:rsidR="0054391B" w:rsidRPr="00C5509F" w:rsidDel="00C5509F">
              <w:rPr>
                <w:rFonts w:ascii="Calibri" w:hAnsi="Calibri"/>
                <w:i/>
                <w:iCs/>
                <w:sz w:val="24"/>
                <w:rPrChange w:id="118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delText>FA</w:delText>
            </w:r>
          </w:del>
        </w:p>
      </w:tc>
      <w:tc>
        <w:tcPr>
          <w:tcW w:w="1701" w:type="dxa"/>
        </w:tcPr>
        <w:p w14:paraId="4879F0AB" w14:textId="77777777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r w:rsidRPr="002508CB">
            <w:rPr>
              <w:rFonts w:ascii="Calibri" w:hAnsi="Calibri"/>
              <w:sz w:val="18"/>
            </w:rPr>
            <w:t>Aprobado por:</w:t>
          </w:r>
        </w:p>
        <w:p w14:paraId="0912AC36" w14:textId="387CCF23" w:rsidR="002C18FA" w:rsidRPr="00067294" w:rsidRDefault="00C5509F" w:rsidP="002508CB">
          <w:pPr>
            <w:pStyle w:val="Piedepgina"/>
            <w:jc w:val="center"/>
            <w:rPr>
              <w:rFonts w:ascii="Calibri" w:hAnsi="Calibri"/>
              <w:sz w:val="24"/>
            </w:rPr>
          </w:pPr>
          <w:ins w:id="119" w:author="Zambrano, Edwin" w:date="2020-05-08T21:36:00Z">
            <w:r w:rsidRPr="00C5509F">
              <w:rPr>
                <w:rFonts w:ascii="Calibri" w:hAnsi="Calibri"/>
                <w:color w:val="0000CC"/>
                <w:sz w:val="24"/>
                <w:rPrChange w:id="120" w:author="Zambrano, Edwin" w:date="2020-05-08T21:36:00Z">
                  <w:rPr>
                    <w:rFonts w:ascii="Calibri" w:hAnsi="Calibri"/>
                    <w:sz w:val="24"/>
                  </w:rPr>
                </w:rPrChange>
              </w:rPr>
              <w:t>B. Knezevic</w:t>
            </w:r>
          </w:ins>
          <w:del w:id="121" w:author="Zambrano, Edwin" w:date="2020-05-08T21:36:00Z">
            <w:r w:rsidR="0054391B" w:rsidRPr="00067294" w:rsidDel="00C5509F">
              <w:rPr>
                <w:rFonts w:ascii="Calibri" w:hAnsi="Calibri"/>
                <w:sz w:val="24"/>
              </w:rPr>
              <w:delText>AH</w:delText>
            </w:r>
          </w:del>
        </w:p>
      </w:tc>
      <w:tc>
        <w:tcPr>
          <w:tcW w:w="1559" w:type="dxa"/>
        </w:tcPr>
        <w:p w14:paraId="2C655029" w14:textId="77777777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r w:rsidRPr="002508CB">
            <w:rPr>
              <w:rFonts w:ascii="Calibri" w:hAnsi="Calibri"/>
              <w:sz w:val="18"/>
            </w:rPr>
            <w:t>Fecha:</w:t>
          </w:r>
        </w:p>
        <w:p w14:paraId="45C105BE" w14:textId="1E2DE8DC" w:rsidR="002C18FA" w:rsidRPr="0027192E" w:rsidRDefault="00A7322F">
          <w:pPr>
            <w:pStyle w:val="Piedepgina"/>
            <w:rPr>
              <w:rFonts w:ascii="Calibri" w:hAnsi="Calibri"/>
              <w:i/>
              <w:color w:val="0000FF"/>
              <w:sz w:val="24"/>
            </w:rPr>
            <w:pPrChange w:id="122" w:author="Zambrano, Edwin" w:date="2020-05-09T00:32:00Z">
              <w:pPr>
                <w:pStyle w:val="Piedepgina"/>
                <w:jc w:val="center"/>
              </w:pPr>
            </w:pPrChange>
          </w:pPr>
          <w:ins w:id="123" w:author="Zambrano, Edwin" w:date="2020-05-09T00:32:00Z">
            <w:r>
              <w:rPr>
                <w:rFonts w:ascii="Calibri" w:hAnsi="Calibri"/>
                <w:i/>
                <w:color w:val="0000FF"/>
                <w:sz w:val="24"/>
              </w:rPr>
              <w:t>Abr</w:t>
            </w:r>
          </w:ins>
          <w:ins w:id="124" w:author="Zambrano, Edwin" w:date="2020-05-08T21:51:00Z">
            <w:r w:rsidR="003A3753">
              <w:rPr>
                <w:rFonts w:ascii="Calibri" w:hAnsi="Calibri"/>
                <w:i/>
                <w:color w:val="0000FF"/>
                <w:sz w:val="24"/>
              </w:rPr>
              <w:t>06/2020</w:t>
            </w:r>
          </w:ins>
          <w:ins w:id="125" w:author="Karla Ormaza" w:date="2019-04-12T13:59:00Z">
            <w:del w:id="126" w:author="Zambrano, Edwin" w:date="2020-05-08T21:51:00Z">
              <w:r w:rsidR="00067294" w:rsidDel="00AD7489">
                <w:rPr>
                  <w:rFonts w:ascii="Calibri" w:hAnsi="Calibri"/>
                  <w:i/>
                  <w:color w:val="0000FF"/>
                  <w:sz w:val="24"/>
                </w:rPr>
                <w:delText>Abr1</w:delText>
              </w:r>
            </w:del>
          </w:ins>
          <w:ins w:id="127" w:author="Karla Ormaza" w:date="2019-04-15T14:29:00Z">
            <w:del w:id="128" w:author="Zambrano, Edwin" w:date="2020-05-08T21:51:00Z">
              <w:r w:rsidR="00E12424" w:rsidDel="00AD7489">
                <w:rPr>
                  <w:rFonts w:ascii="Calibri" w:hAnsi="Calibri"/>
                  <w:i/>
                  <w:color w:val="0000FF"/>
                  <w:sz w:val="24"/>
                </w:rPr>
                <w:delText>5</w:delText>
              </w:r>
            </w:del>
          </w:ins>
          <w:del w:id="129" w:author="Zambrano, Edwin" w:date="2020-05-08T21:51:00Z">
            <w:r w:rsidR="001806BB" w:rsidDel="00AD7489">
              <w:rPr>
                <w:rFonts w:ascii="Calibri" w:hAnsi="Calibri"/>
                <w:i/>
                <w:color w:val="0000FF"/>
                <w:sz w:val="24"/>
              </w:rPr>
              <w:delText>Ene</w:delText>
            </w:r>
            <w:r w:rsidR="00D2581E" w:rsidDel="00AD7489">
              <w:rPr>
                <w:rFonts w:ascii="Calibri" w:hAnsi="Calibri"/>
                <w:i/>
                <w:color w:val="0000FF"/>
                <w:sz w:val="24"/>
              </w:rPr>
              <w:delText>14</w:delText>
            </w:r>
            <w:r w:rsidR="009B12E3" w:rsidDel="00AD7489">
              <w:rPr>
                <w:rFonts w:ascii="Calibri" w:hAnsi="Calibri"/>
                <w:i/>
                <w:color w:val="0000FF"/>
                <w:sz w:val="24"/>
              </w:rPr>
              <w:delText>/201</w:delText>
            </w:r>
            <w:r w:rsidR="001806BB" w:rsidDel="00AD7489">
              <w:rPr>
                <w:rFonts w:ascii="Calibri" w:hAnsi="Calibri"/>
                <w:i/>
                <w:color w:val="0000FF"/>
                <w:sz w:val="24"/>
              </w:rPr>
              <w:delText>9</w:delText>
            </w:r>
          </w:del>
        </w:p>
      </w:tc>
      <w:tc>
        <w:tcPr>
          <w:tcW w:w="1423" w:type="dxa"/>
        </w:tcPr>
        <w:p w14:paraId="1906237E" w14:textId="77777777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r w:rsidRPr="002508CB">
            <w:rPr>
              <w:rFonts w:ascii="Calibri" w:hAnsi="Calibri"/>
              <w:sz w:val="18"/>
            </w:rPr>
            <w:t>Versión:</w:t>
          </w:r>
        </w:p>
        <w:p w14:paraId="1B8C479B" w14:textId="3E670C0B" w:rsidR="002C18FA" w:rsidRPr="002C18FA" w:rsidRDefault="00063AAC" w:rsidP="00DD34D7">
          <w:pPr>
            <w:pStyle w:val="Piedepgina"/>
            <w:ind w:left="4419" w:hanging="4419"/>
            <w:jc w:val="center"/>
            <w:rPr>
              <w:rFonts w:ascii="Calibri" w:hAnsi="Calibri"/>
              <w:i/>
              <w:color w:val="0000FF"/>
              <w:sz w:val="24"/>
            </w:rPr>
          </w:pPr>
          <w:r>
            <w:rPr>
              <w:rFonts w:ascii="Calibri" w:hAnsi="Calibri"/>
              <w:i/>
              <w:color w:val="0000FF"/>
              <w:sz w:val="24"/>
            </w:rPr>
            <w:t>5.</w:t>
          </w:r>
          <w:ins w:id="130" w:author="Zambrano, Edwin" w:date="2020-05-08T21:37:00Z">
            <w:r w:rsidR="005667F0">
              <w:rPr>
                <w:rFonts w:ascii="Calibri" w:hAnsi="Calibri"/>
                <w:i/>
                <w:color w:val="0000FF"/>
                <w:sz w:val="24"/>
              </w:rPr>
              <w:t>5</w:t>
            </w:r>
          </w:ins>
          <w:ins w:id="131" w:author="Karla Ormaza" w:date="2019-04-12T13:59:00Z">
            <w:del w:id="132" w:author="Zambrano, Edwin" w:date="2020-05-08T21:36:00Z">
              <w:r w:rsidR="00067294" w:rsidDel="005667F0">
                <w:rPr>
                  <w:rFonts w:ascii="Calibri" w:hAnsi="Calibri"/>
                  <w:i/>
                  <w:color w:val="0000FF"/>
                  <w:sz w:val="24"/>
                </w:rPr>
                <w:delText>4</w:delText>
              </w:r>
            </w:del>
          </w:ins>
          <w:del w:id="133" w:author="Karla Ormaza" w:date="2019-04-12T13:59:00Z">
            <w:r w:rsidR="00D2581E" w:rsidDel="00067294">
              <w:rPr>
                <w:rFonts w:ascii="Calibri" w:hAnsi="Calibri"/>
                <w:i/>
                <w:color w:val="0000FF"/>
                <w:sz w:val="24"/>
              </w:rPr>
              <w:delText>3</w:delText>
            </w:r>
          </w:del>
        </w:p>
      </w:tc>
      <w:tc>
        <w:tcPr>
          <w:tcW w:w="1413" w:type="dxa"/>
        </w:tcPr>
        <w:p w14:paraId="6FA3CCF0" w14:textId="77777777" w:rsidR="002C18FA" w:rsidRPr="002508CB" w:rsidRDefault="002C18FA">
          <w:pPr>
            <w:pStyle w:val="Piedepgina"/>
            <w:rPr>
              <w:rFonts w:ascii="Calibri" w:hAnsi="Calibri"/>
              <w:sz w:val="18"/>
            </w:rPr>
          </w:pPr>
          <w:r w:rsidRPr="002508CB">
            <w:rPr>
              <w:rFonts w:ascii="Calibri" w:hAnsi="Calibri"/>
              <w:sz w:val="18"/>
            </w:rPr>
            <w:t>Página:</w:t>
          </w:r>
        </w:p>
        <w:p w14:paraId="79FA05E6" w14:textId="77777777" w:rsidR="002C18FA" w:rsidRPr="002508CB" w:rsidRDefault="002C18FA" w:rsidP="00E274F0">
          <w:pPr>
            <w:pStyle w:val="Piedepgina"/>
            <w:jc w:val="center"/>
            <w:rPr>
              <w:rFonts w:ascii="Calibri" w:hAnsi="Calibri"/>
              <w:sz w:val="24"/>
            </w:rPr>
          </w:pPr>
          <w:r w:rsidRPr="002508CB">
            <w:rPr>
              <w:rStyle w:val="Nmerodepgina"/>
              <w:rFonts w:ascii="Calibri" w:hAnsi="Calibri"/>
              <w:sz w:val="24"/>
            </w:rPr>
            <w:fldChar w:fldCharType="begin"/>
          </w:r>
          <w:r w:rsidRPr="002508CB">
            <w:rPr>
              <w:rStyle w:val="Nmerodepgina"/>
              <w:rFonts w:ascii="Calibri" w:hAnsi="Calibri"/>
              <w:sz w:val="24"/>
            </w:rPr>
            <w:instrText xml:space="preserve"> PAGE </w:instrText>
          </w:r>
          <w:r w:rsidRPr="002508CB">
            <w:rPr>
              <w:rStyle w:val="Nmerodepgina"/>
              <w:rFonts w:ascii="Calibri" w:hAnsi="Calibri"/>
              <w:sz w:val="24"/>
            </w:rPr>
            <w:fldChar w:fldCharType="separate"/>
          </w:r>
          <w:r w:rsidR="00E12424">
            <w:rPr>
              <w:rStyle w:val="Nmerodepgina"/>
              <w:rFonts w:ascii="Calibri" w:hAnsi="Calibri"/>
              <w:noProof/>
              <w:sz w:val="24"/>
            </w:rPr>
            <w:t>1</w:t>
          </w:r>
          <w:r w:rsidRPr="002508CB">
            <w:rPr>
              <w:rStyle w:val="Nmerodepgina"/>
              <w:rFonts w:ascii="Calibri" w:hAnsi="Calibri"/>
              <w:sz w:val="24"/>
            </w:rPr>
            <w:fldChar w:fldCharType="end"/>
          </w:r>
          <w:r w:rsidRPr="002508CB">
            <w:rPr>
              <w:rStyle w:val="Nmerodepgina"/>
              <w:rFonts w:ascii="Calibri" w:hAnsi="Calibri"/>
              <w:sz w:val="24"/>
            </w:rPr>
            <w:t xml:space="preserve"> de </w:t>
          </w:r>
          <w:r>
            <w:rPr>
              <w:rStyle w:val="Nmerodepgina"/>
              <w:rFonts w:ascii="Calibri" w:hAnsi="Calibri"/>
              <w:sz w:val="24"/>
            </w:rPr>
            <w:t>8</w:t>
          </w:r>
        </w:p>
      </w:tc>
    </w:tr>
  </w:tbl>
  <w:p w14:paraId="1D9B0605" w14:textId="77777777" w:rsidR="002C18FA" w:rsidRDefault="002C18FA" w:rsidP="00DF07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3F8DD" w14:textId="77777777" w:rsidR="005D05DA" w:rsidRDefault="005D05DA">
      <w:r>
        <w:separator/>
      </w:r>
    </w:p>
  </w:footnote>
  <w:footnote w:type="continuationSeparator" w:id="0">
    <w:p w14:paraId="4E17FF67" w14:textId="77777777" w:rsidR="005D05DA" w:rsidRDefault="005D05DA">
      <w:r>
        <w:continuationSeparator/>
      </w:r>
    </w:p>
  </w:footnote>
  <w:footnote w:type="continuationNotice" w:id="1">
    <w:p w14:paraId="7075AFD6" w14:textId="77777777" w:rsidR="005D05DA" w:rsidRDefault="005D05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92" w:author="Zambrano, Edwin" w:date="2020-05-08T21:55:00Z">
        <w:tblPr>
          <w:tblW w:w="963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4599"/>
      <w:tblGridChange w:id="93">
        <w:tblGrid>
          <w:gridCol w:w="5040"/>
          <w:gridCol w:w="4599"/>
        </w:tblGrid>
      </w:tblGridChange>
    </w:tblGrid>
    <w:tr w:rsidR="002C18FA" w14:paraId="630F9BB5" w14:textId="77777777" w:rsidTr="00701C71">
      <w:trPr>
        <w:trHeight w:val="1266"/>
        <w:trPrChange w:id="94" w:author="Zambrano, Edwin" w:date="2020-05-08T21:55:00Z">
          <w:trPr>
            <w:trHeight w:val="841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tcPrChange w:id="95" w:author="Zambrano, Edwin" w:date="2020-05-08T21:55:00Z">
            <w:tcPr>
              <w:tcW w:w="5040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325381E5" w14:textId="3A741733" w:rsidR="002C18FA" w:rsidRDefault="003C5FDC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96" w:author="Zambrano, Edwin" w:date="2020-05-08T21:55:00Z">
              <w:pPr>
                <w:pStyle w:val="Encabezado"/>
              </w:pPr>
            </w:pPrChange>
          </w:pPr>
          <w:del w:id="97" w:author="Alvarez, Veronica" w:date="2020-04-06T13:07:00Z">
            <w:r w:rsidDel="00792BDA">
              <w:rPr>
                <w:rFonts w:ascii="Calibri" w:hAnsi="Calibri"/>
                <w:b/>
                <w:noProof/>
              </w:rPr>
              <w:drawing>
                <wp:inline distT="0" distB="0" distL="0" distR="0" wp14:anchorId="241B74FF" wp14:editId="1E146E63">
                  <wp:extent cx="2833370" cy="431800"/>
                  <wp:effectExtent l="0" t="0" r="0" b="0"/>
                  <wp:docPr id="1" name="Picture 1" descr="logo_grupoberlin_tamanos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grupoberlin_tamanos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98" w:author="Alvarez, Veronica" w:date="2020-04-06T13:08:00Z">
            <w:del w:id="99" w:author="Zambrano, Edwin" w:date="2020-05-06T13:25:00Z">
              <w:r w:rsidR="00792BDA" w:rsidDel="0002339B">
                <w:rPr>
                  <w:rFonts w:ascii="Calibri" w:hAnsi="Calibri"/>
                  <w:b/>
                  <w:noProof/>
                </w:rPr>
                <w:drawing>
                  <wp:inline distT="0" distB="0" distL="0" distR="0" wp14:anchorId="68F5780F" wp14:editId="7214BF58">
                    <wp:extent cx="2240783" cy="563810"/>
                    <wp:effectExtent l="0" t="0" r="7620" b="8255"/>
                    <wp:docPr id="2" name="Picture 2" descr="A close up of a logo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TC.jp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70629" cy="5713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ins>
          <w:ins w:id="100" w:author="Zambrano, Edwin" w:date="2020-05-06T13:25:00Z">
            <w:r w:rsidR="0002339B">
              <w:rPr>
                <w:rFonts w:ascii="Calibri" w:hAnsi="Calibri"/>
                <w:b/>
                <w:noProof/>
              </w:rPr>
              <w:drawing>
                <wp:inline distT="0" distB="0" distL="0" distR="0" wp14:anchorId="12AAC7C3" wp14:editId="0ED2589E">
                  <wp:extent cx="1704975" cy="708639"/>
                  <wp:effectExtent l="0" t="0" r="0" b="0"/>
                  <wp:docPr id="3" name="Imagen 3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Oficial TC Trilex.png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04" cy="71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59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01" w:author="Zambrano, Edwin" w:date="2020-05-08T21:55:00Z">
            <w:tcPr>
              <w:tcW w:w="4599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48AAFF43" w14:textId="77777777" w:rsidR="002C18FA" w:rsidRPr="00AA376A" w:rsidRDefault="002C18FA">
          <w:pPr>
            <w:pStyle w:val="Encabezado"/>
            <w:jc w:val="center"/>
            <w:rPr>
              <w:rFonts w:ascii="Calibri" w:hAnsi="Calibri"/>
              <w:b/>
            </w:rPr>
          </w:pPr>
          <w:r w:rsidRPr="00AA376A">
            <w:rPr>
              <w:rFonts w:ascii="Calibri" w:hAnsi="Calibri"/>
              <w:b/>
              <w:sz w:val="36"/>
            </w:rPr>
            <w:t>Procedimiento</w:t>
          </w:r>
        </w:p>
      </w:tc>
    </w:tr>
    <w:tr w:rsidR="002C18FA" w14:paraId="01AEA710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8D55DF2" w14:textId="77777777" w:rsidR="002C18FA" w:rsidRDefault="002C18FA" w:rsidP="00045E87">
          <w:pPr>
            <w:pStyle w:val="Encabezado"/>
            <w:jc w:val="center"/>
            <w:rPr>
              <w:rFonts w:ascii="Calibri" w:hAnsi="Calibri"/>
              <w:b/>
              <w:noProof/>
              <w:sz w:val="24"/>
            </w:rPr>
          </w:pPr>
          <w:r>
            <w:rPr>
              <w:rFonts w:ascii="Calibri" w:hAnsi="Calibri"/>
              <w:b/>
              <w:sz w:val="24"/>
            </w:rPr>
            <w:t>Proceso:</w:t>
          </w:r>
          <w:r>
            <w:rPr>
              <w:rFonts w:ascii="Calibri" w:hAnsi="Calibri"/>
              <w:sz w:val="24"/>
            </w:rPr>
            <w:t xml:space="preserve"> </w:t>
          </w:r>
          <w:r w:rsidR="00045E87">
            <w:rPr>
              <w:rFonts w:ascii="Calibri" w:hAnsi="Calibri"/>
              <w:sz w:val="24"/>
            </w:rPr>
            <w:t>Sistemas</w:t>
          </w:r>
        </w:p>
      </w:tc>
      <w:tc>
        <w:tcPr>
          <w:tcW w:w="45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81FC08" w14:textId="77777777" w:rsidR="002C18FA" w:rsidRPr="00AA376A" w:rsidRDefault="00295E09" w:rsidP="00EC7591">
          <w:pPr>
            <w:pStyle w:val="Encabezado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32"/>
            </w:rPr>
            <w:t xml:space="preserve"> </w:t>
          </w:r>
          <w:r w:rsidR="002C18FA" w:rsidRPr="00AA376A">
            <w:rPr>
              <w:rFonts w:ascii="Calibri" w:hAnsi="Calibri"/>
              <w:b/>
              <w:sz w:val="32"/>
            </w:rPr>
            <w:t>Mantenimiento de Sistemas</w:t>
          </w:r>
        </w:p>
      </w:tc>
    </w:tr>
  </w:tbl>
  <w:p w14:paraId="244BB05C" w14:textId="77777777" w:rsidR="002C18FA" w:rsidRDefault="002C18FA">
    <w:pPr>
      <w:pStyle w:val="Encabezado"/>
      <w:tabs>
        <w:tab w:val="clear" w:pos="8838"/>
        <w:tab w:val="right" w:pos="9639"/>
      </w:tabs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6"/>
    <w:multiLevelType w:val="multilevel"/>
    <w:tmpl w:val="000000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000000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3D1289"/>
    <w:multiLevelType w:val="hybridMultilevel"/>
    <w:tmpl w:val="725CCFB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252E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8A2045"/>
    <w:multiLevelType w:val="hybridMultilevel"/>
    <w:tmpl w:val="6D3AEBF4"/>
    <w:lvl w:ilvl="0" w:tplc="98660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B11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276B8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E48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5149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FD780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FA2B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9147D63"/>
    <w:multiLevelType w:val="hybridMultilevel"/>
    <w:tmpl w:val="167023F2"/>
    <w:lvl w:ilvl="0" w:tplc="CA84D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A5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4B67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E7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E6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C002B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63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C7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098D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85178"/>
    <w:multiLevelType w:val="hybridMultilevel"/>
    <w:tmpl w:val="6098324C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7223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A4202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D213228"/>
    <w:multiLevelType w:val="hybridMultilevel"/>
    <w:tmpl w:val="CEEA687E"/>
    <w:lvl w:ilvl="0" w:tplc="98660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516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2D54F3"/>
    <w:multiLevelType w:val="multilevel"/>
    <w:tmpl w:val="D3B69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D904AC"/>
    <w:multiLevelType w:val="hybridMultilevel"/>
    <w:tmpl w:val="B96CFE3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557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7619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6A211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C9A2A5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FD46F6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3A3C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6480B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6B971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9A1C23"/>
    <w:multiLevelType w:val="multilevel"/>
    <w:tmpl w:val="6492D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071A5B"/>
    <w:multiLevelType w:val="hybridMultilevel"/>
    <w:tmpl w:val="C0D648B4"/>
    <w:lvl w:ilvl="0" w:tplc="98660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9"/>
  </w:num>
  <w:num w:numId="4">
    <w:abstractNumId w:val="30"/>
  </w:num>
  <w:num w:numId="5">
    <w:abstractNumId w:val="11"/>
  </w:num>
  <w:num w:numId="6">
    <w:abstractNumId w:val="10"/>
  </w:num>
  <w:num w:numId="7">
    <w:abstractNumId w:val="13"/>
  </w:num>
  <w:num w:numId="8">
    <w:abstractNumId w:val="25"/>
  </w:num>
  <w:num w:numId="9">
    <w:abstractNumId w:val="6"/>
  </w:num>
  <w:num w:numId="10">
    <w:abstractNumId w:val="22"/>
  </w:num>
  <w:num w:numId="11">
    <w:abstractNumId w:val="26"/>
  </w:num>
  <w:num w:numId="12">
    <w:abstractNumId w:val="17"/>
  </w:num>
  <w:num w:numId="13">
    <w:abstractNumId w:val="12"/>
  </w:num>
  <w:num w:numId="14">
    <w:abstractNumId w:val="16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9"/>
  </w:num>
  <w:num w:numId="21">
    <w:abstractNumId w:val="19"/>
  </w:num>
  <w:num w:numId="22">
    <w:abstractNumId w:val="14"/>
  </w:num>
  <w:num w:numId="23">
    <w:abstractNumId w:val="27"/>
  </w:num>
  <w:num w:numId="24">
    <w:abstractNumId w:val="28"/>
  </w:num>
  <w:num w:numId="25">
    <w:abstractNumId w:val="8"/>
  </w:num>
  <w:num w:numId="26">
    <w:abstractNumId w:val="18"/>
  </w:num>
  <w:num w:numId="27">
    <w:abstractNumId w:val="7"/>
  </w:num>
  <w:num w:numId="28">
    <w:abstractNumId w:val="31"/>
  </w:num>
  <w:num w:numId="29">
    <w:abstractNumId w:val="21"/>
  </w:num>
  <w:num w:numId="30">
    <w:abstractNumId w:val="5"/>
  </w:num>
  <w:num w:numId="31">
    <w:abstractNumId w:val="20"/>
  </w:num>
  <w:num w:numId="3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None" w15:userId="Perez, Steev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55"/>
    <w:rsid w:val="00001D4D"/>
    <w:rsid w:val="0000574B"/>
    <w:rsid w:val="00014FF9"/>
    <w:rsid w:val="0002339B"/>
    <w:rsid w:val="00030897"/>
    <w:rsid w:val="00034CF0"/>
    <w:rsid w:val="00045E87"/>
    <w:rsid w:val="00056387"/>
    <w:rsid w:val="00063AAC"/>
    <w:rsid w:val="00067294"/>
    <w:rsid w:val="00070895"/>
    <w:rsid w:val="0007191C"/>
    <w:rsid w:val="0007330D"/>
    <w:rsid w:val="000929E9"/>
    <w:rsid w:val="000A094B"/>
    <w:rsid w:val="000A61EB"/>
    <w:rsid w:val="000C4988"/>
    <w:rsid w:val="000D4ACF"/>
    <w:rsid w:val="000E2E3B"/>
    <w:rsid w:val="001218C8"/>
    <w:rsid w:val="00131137"/>
    <w:rsid w:val="00140875"/>
    <w:rsid w:val="00146FC5"/>
    <w:rsid w:val="001806BB"/>
    <w:rsid w:val="001A1710"/>
    <w:rsid w:val="001A1992"/>
    <w:rsid w:val="001C267C"/>
    <w:rsid w:val="001D0BCF"/>
    <w:rsid w:val="001D173C"/>
    <w:rsid w:val="001E46A7"/>
    <w:rsid w:val="001F276D"/>
    <w:rsid w:val="001F5C31"/>
    <w:rsid w:val="00205A03"/>
    <w:rsid w:val="00206409"/>
    <w:rsid w:val="002200D8"/>
    <w:rsid w:val="00230D1E"/>
    <w:rsid w:val="002328E2"/>
    <w:rsid w:val="002508CB"/>
    <w:rsid w:val="002638DE"/>
    <w:rsid w:val="0027155F"/>
    <w:rsid w:val="0027192E"/>
    <w:rsid w:val="00274E4E"/>
    <w:rsid w:val="00283419"/>
    <w:rsid w:val="002934A0"/>
    <w:rsid w:val="00295E09"/>
    <w:rsid w:val="002A6BF9"/>
    <w:rsid w:val="002B1E10"/>
    <w:rsid w:val="002C18FA"/>
    <w:rsid w:val="002D0C9B"/>
    <w:rsid w:val="002D4041"/>
    <w:rsid w:val="002F3D3E"/>
    <w:rsid w:val="00302769"/>
    <w:rsid w:val="0030480F"/>
    <w:rsid w:val="003160AC"/>
    <w:rsid w:val="00327C08"/>
    <w:rsid w:val="00356FEF"/>
    <w:rsid w:val="003715AC"/>
    <w:rsid w:val="003754BE"/>
    <w:rsid w:val="00387609"/>
    <w:rsid w:val="00390130"/>
    <w:rsid w:val="00390758"/>
    <w:rsid w:val="003925D6"/>
    <w:rsid w:val="003938EE"/>
    <w:rsid w:val="00397B7F"/>
    <w:rsid w:val="003A3753"/>
    <w:rsid w:val="003A3E68"/>
    <w:rsid w:val="003B0DF3"/>
    <w:rsid w:val="003B62D8"/>
    <w:rsid w:val="003B7167"/>
    <w:rsid w:val="003C0857"/>
    <w:rsid w:val="003C55DC"/>
    <w:rsid w:val="003C5FDC"/>
    <w:rsid w:val="003F7477"/>
    <w:rsid w:val="00401E12"/>
    <w:rsid w:val="00403094"/>
    <w:rsid w:val="004162EB"/>
    <w:rsid w:val="00416577"/>
    <w:rsid w:val="0042157E"/>
    <w:rsid w:val="00450494"/>
    <w:rsid w:val="00456465"/>
    <w:rsid w:val="00463EF5"/>
    <w:rsid w:val="00473FCE"/>
    <w:rsid w:val="00476907"/>
    <w:rsid w:val="004853E9"/>
    <w:rsid w:val="004A1658"/>
    <w:rsid w:val="004A2392"/>
    <w:rsid w:val="004B06C5"/>
    <w:rsid w:val="004B0707"/>
    <w:rsid w:val="004B2B97"/>
    <w:rsid w:val="004C50D7"/>
    <w:rsid w:val="004C7E8E"/>
    <w:rsid w:val="004D3705"/>
    <w:rsid w:val="004E452B"/>
    <w:rsid w:val="005030D3"/>
    <w:rsid w:val="00510447"/>
    <w:rsid w:val="005164F6"/>
    <w:rsid w:val="00520685"/>
    <w:rsid w:val="00524529"/>
    <w:rsid w:val="00525048"/>
    <w:rsid w:val="00533DCB"/>
    <w:rsid w:val="0053671F"/>
    <w:rsid w:val="00541C55"/>
    <w:rsid w:val="0054391B"/>
    <w:rsid w:val="0055246D"/>
    <w:rsid w:val="0055767E"/>
    <w:rsid w:val="005667F0"/>
    <w:rsid w:val="00582F96"/>
    <w:rsid w:val="00591F76"/>
    <w:rsid w:val="00594D26"/>
    <w:rsid w:val="005B29EC"/>
    <w:rsid w:val="005C70D8"/>
    <w:rsid w:val="005D05DA"/>
    <w:rsid w:val="005D1458"/>
    <w:rsid w:val="005D30F0"/>
    <w:rsid w:val="005D39ED"/>
    <w:rsid w:val="005D7FA3"/>
    <w:rsid w:val="005E6FBB"/>
    <w:rsid w:val="00605469"/>
    <w:rsid w:val="00606E83"/>
    <w:rsid w:val="006070EA"/>
    <w:rsid w:val="00613192"/>
    <w:rsid w:val="0064473B"/>
    <w:rsid w:val="006646B4"/>
    <w:rsid w:val="006828F4"/>
    <w:rsid w:val="00686964"/>
    <w:rsid w:val="00690C00"/>
    <w:rsid w:val="006A2A62"/>
    <w:rsid w:val="006A2AA3"/>
    <w:rsid w:val="006A7897"/>
    <w:rsid w:val="006B3CC1"/>
    <w:rsid w:val="006C0BF1"/>
    <w:rsid w:val="006D300B"/>
    <w:rsid w:val="006D7FAF"/>
    <w:rsid w:val="006F486F"/>
    <w:rsid w:val="00701C71"/>
    <w:rsid w:val="00704E67"/>
    <w:rsid w:val="007170D6"/>
    <w:rsid w:val="00724DAD"/>
    <w:rsid w:val="0072565F"/>
    <w:rsid w:val="00725C6C"/>
    <w:rsid w:val="0074643C"/>
    <w:rsid w:val="0076589A"/>
    <w:rsid w:val="007712FF"/>
    <w:rsid w:val="00771508"/>
    <w:rsid w:val="00782215"/>
    <w:rsid w:val="00784604"/>
    <w:rsid w:val="00792BDA"/>
    <w:rsid w:val="007A2228"/>
    <w:rsid w:val="007A5859"/>
    <w:rsid w:val="007A6381"/>
    <w:rsid w:val="007B3E08"/>
    <w:rsid w:val="007C53F4"/>
    <w:rsid w:val="007C7BFC"/>
    <w:rsid w:val="007F34E3"/>
    <w:rsid w:val="007F3C94"/>
    <w:rsid w:val="007F7522"/>
    <w:rsid w:val="00825B2B"/>
    <w:rsid w:val="00826D76"/>
    <w:rsid w:val="00833494"/>
    <w:rsid w:val="00837057"/>
    <w:rsid w:val="008400ED"/>
    <w:rsid w:val="008410F6"/>
    <w:rsid w:val="0084473A"/>
    <w:rsid w:val="00850942"/>
    <w:rsid w:val="00857257"/>
    <w:rsid w:val="008619F3"/>
    <w:rsid w:val="00871316"/>
    <w:rsid w:val="0087661A"/>
    <w:rsid w:val="008A5B6B"/>
    <w:rsid w:val="008B627A"/>
    <w:rsid w:val="008F68D5"/>
    <w:rsid w:val="00902DC7"/>
    <w:rsid w:val="00924A88"/>
    <w:rsid w:val="00925903"/>
    <w:rsid w:val="009320CC"/>
    <w:rsid w:val="00936C6F"/>
    <w:rsid w:val="009401EB"/>
    <w:rsid w:val="0095271C"/>
    <w:rsid w:val="00955F14"/>
    <w:rsid w:val="00957D2F"/>
    <w:rsid w:val="00983FB7"/>
    <w:rsid w:val="009A1C6B"/>
    <w:rsid w:val="009A5AD0"/>
    <w:rsid w:val="009B12E3"/>
    <w:rsid w:val="009C311F"/>
    <w:rsid w:val="009D787C"/>
    <w:rsid w:val="009F24E8"/>
    <w:rsid w:val="00A12E20"/>
    <w:rsid w:val="00A2140A"/>
    <w:rsid w:val="00A2597F"/>
    <w:rsid w:val="00A361D3"/>
    <w:rsid w:val="00A439CA"/>
    <w:rsid w:val="00A4492E"/>
    <w:rsid w:val="00A52F4F"/>
    <w:rsid w:val="00A648F8"/>
    <w:rsid w:val="00A71BC1"/>
    <w:rsid w:val="00A7322F"/>
    <w:rsid w:val="00A76739"/>
    <w:rsid w:val="00A91B58"/>
    <w:rsid w:val="00AA039C"/>
    <w:rsid w:val="00AA1011"/>
    <w:rsid w:val="00AB3E4A"/>
    <w:rsid w:val="00AD0DE4"/>
    <w:rsid w:val="00AD3AAC"/>
    <w:rsid w:val="00AD7489"/>
    <w:rsid w:val="00AE09EB"/>
    <w:rsid w:val="00AF431B"/>
    <w:rsid w:val="00AF466E"/>
    <w:rsid w:val="00AF672D"/>
    <w:rsid w:val="00B014C3"/>
    <w:rsid w:val="00B1199A"/>
    <w:rsid w:val="00B165B9"/>
    <w:rsid w:val="00B220A6"/>
    <w:rsid w:val="00B3573F"/>
    <w:rsid w:val="00B40E3E"/>
    <w:rsid w:val="00B5044A"/>
    <w:rsid w:val="00B54E45"/>
    <w:rsid w:val="00B56774"/>
    <w:rsid w:val="00B720EF"/>
    <w:rsid w:val="00B929F7"/>
    <w:rsid w:val="00B93435"/>
    <w:rsid w:val="00BA2F6F"/>
    <w:rsid w:val="00BA6B17"/>
    <w:rsid w:val="00BB3FE5"/>
    <w:rsid w:val="00BB6C15"/>
    <w:rsid w:val="00BC690F"/>
    <w:rsid w:val="00BD3782"/>
    <w:rsid w:val="00BD53F0"/>
    <w:rsid w:val="00BE13F0"/>
    <w:rsid w:val="00BF2144"/>
    <w:rsid w:val="00BF2C0C"/>
    <w:rsid w:val="00BF4194"/>
    <w:rsid w:val="00BF746C"/>
    <w:rsid w:val="00BF7EE9"/>
    <w:rsid w:val="00C02724"/>
    <w:rsid w:val="00C02D3E"/>
    <w:rsid w:val="00C0578C"/>
    <w:rsid w:val="00C20CBF"/>
    <w:rsid w:val="00C358BD"/>
    <w:rsid w:val="00C46809"/>
    <w:rsid w:val="00C5230D"/>
    <w:rsid w:val="00C54969"/>
    <w:rsid w:val="00C5509F"/>
    <w:rsid w:val="00C5687B"/>
    <w:rsid w:val="00C57B43"/>
    <w:rsid w:val="00C909C2"/>
    <w:rsid w:val="00C919F3"/>
    <w:rsid w:val="00CA09FC"/>
    <w:rsid w:val="00CC243A"/>
    <w:rsid w:val="00CD3BA4"/>
    <w:rsid w:val="00CD53A3"/>
    <w:rsid w:val="00CE32E2"/>
    <w:rsid w:val="00CF355B"/>
    <w:rsid w:val="00D127E6"/>
    <w:rsid w:val="00D12C73"/>
    <w:rsid w:val="00D236A7"/>
    <w:rsid w:val="00D2581E"/>
    <w:rsid w:val="00D26B29"/>
    <w:rsid w:val="00D3209E"/>
    <w:rsid w:val="00D35374"/>
    <w:rsid w:val="00D44B24"/>
    <w:rsid w:val="00D54732"/>
    <w:rsid w:val="00D61661"/>
    <w:rsid w:val="00D62158"/>
    <w:rsid w:val="00D651BF"/>
    <w:rsid w:val="00D7157F"/>
    <w:rsid w:val="00D7395C"/>
    <w:rsid w:val="00D76EC1"/>
    <w:rsid w:val="00D87305"/>
    <w:rsid w:val="00D94773"/>
    <w:rsid w:val="00DB1250"/>
    <w:rsid w:val="00DB5ABC"/>
    <w:rsid w:val="00DB7132"/>
    <w:rsid w:val="00DC16D2"/>
    <w:rsid w:val="00DD248B"/>
    <w:rsid w:val="00DD34D7"/>
    <w:rsid w:val="00DD5885"/>
    <w:rsid w:val="00DE4896"/>
    <w:rsid w:val="00DF072A"/>
    <w:rsid w:val="00E03D93"/>
    <w:rsid w:val="00E10B09"/>
    <w:rsid w:val="00E12424"/>
    <w:rsid w:val="00E164F0"/>
    <w:rsid w:val="00E21854"/>
    <w:rsid w:val="00E24846"/>
    <w:rsid w:val="00E274F0"/>
    <w:rsid w:val="00E31E71"/>
    <w:rsid w:val="00E42E71"/>
    <w:rsid w:val="00E4621A"/>
    <w:rsid w:val="00E47D66"/>
    <w:rsid w:val="00E51B06"/>
    <w:rsid w:val="00E5440A"/>
    <w:rsid w:val="00E625E9"/>
    <w:rsid w:val="00E76889"/>
    <w:rsid w:val="00E93117"/>
    <w:rsid w:val="00EB58B0"/>
    <w:rsid w:val="00EC7591"/>
    <w:rsid w:val="00EF1E1E"/>
    <w:rsid w:val="00EF4B77"/>
    <w:rsid w:val="00F1611D"/>
    <w:rsid w:val="00F30252"/>
    <w:rsid w:val="00F32A2D"/>
    <w:rsid w:val="00F33BA0"/>
    <w:rsid w:val="00F54584"/>
    <w:rsid w:val="00F678D8"/>
    <w:rsid w:val="00F82992"/>
    <w:rsid w:val="00F843C6"/>
    <w:rsid w:val="00F91C59"/>
    <w:rsid w:val="00F92F26"/>
    <w:rsid w:val="00F934AB"/>
    <w:rsid w:val="00F95431"/>
    <w:rsid w:val="00F97073"/>
    <w:rsid w:val="00FB0208"/>
    <w:rsid w:val="00FC0F14"/>
    <w:rsid w:val="00FC3A47"/>
    <w:rsid w:val="00FC520B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9E50D83"/>
  <w15:chartTrackingRefBased/>
  <w15:docId w15:val="{9B1CADF7-AE33-47BE-9C1E-5FF2776C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Tahoma" w:hAnsi="Tahoma" w:cs="Tahoma"/>
      <w:b/>
      <w:bCs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ind w:left="525"/>
      <w:jc w:val="both"/>
      <w:outlineLvl w:val="5"/>
    </w:pPr>
    <w:rPr>
      <w:rFonts w:ascii="Tahoma" w:hAnsi="Tahoma" w:cs="Tahoma"/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ind w:left="525" w:firstLine="183"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Tahoma" w:hAnsi="Tahoma" w:cs="Tahoma"/>
      <w:sz w:val="24"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color w:val="00FF00"/>
      <w:sz w:val="24"/>
      <w:szCs w:val="24"/>
    </w:rPr>
  </w:style>
  <w:style w:type="paragraph" w:styleId="Sangradetextonormal">
    <w:name w:val="Body Text Indent"/>
    <w:basedOn w:val="Normal"/>
    <w:pPr>
      <w:ind w:left="708"/>
      <w:jc w:val="both"/>
    </w:pPr>
    <w:rPr>
      <w:rFonts w:ascii="Arial" w:hAnsi="Arial" w:cs="Arial"/>
      <w:b/>
      <w:bCs/>
      <w:color w:val="00FF00"/>
      <w:sz w:val="24"/>
      <w:szCs w:val="24"/>
    </w:rPr>
  </w:style>
  <w:style w:type="paragraph" w:styleId="Sangra2detindependiente">
    <w:name w:val="Body Text Indent 2"/>
    <w:basedOn w:val="Normal"/>
    <w:pPr>
      <w:ind w:left="708"/>
      <w:jc w:val="both"/>
    </w:pPr>
    <w:rPr>
      <w:rFonts w:ascii="Arial" w:hAnsi="Arial" w:cs="Arial"/>
      <w:b/>
      <w:bCs/>
      <w:color w:val="000000"/>
      <w:sz w:val="24"/>
      <w:szCs w:val="24"/>
    </w:rPr>
  </w:style>
  <w:style w:type="paragraph" w:styleId="Sangra3detindependiente">
    <w:name w:val="Body Text Indent 3"/>
    <w:basedOn w:val="Normal"/>
    <w:pPr>
      <w:ind w:left="708"/>
      <w:jc w:val="both"/>
    </w:pPr>
    <w:rPr>
      <w:rFonts w:ascii="Arial" w:hAnsi="Arial" w:cs="Arial"/>
      <w:sz w:val="24"/>
      <w:szCs w:val="24"/>
    </w:rPr>
  </w:style>
  <w:style w:type="paragraph" w:styleId="Textoindependiente3">
    <w:name w:val="Body Text 3"/>
    <w:basedOn w:val="Normal"/>
    <w:pPr>
      <w:jc w:val="both"/>
    </w:pPr>
    <w:rPr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724DA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78460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1B65DFA26A8459482D49588DD1CF5" ma:contentTypeVersion="12" ma:contentTypeDescription="Create a new document." ma:contentTypeScope="" ma:versionID="ad490967ca756e2f03e2260174b1fed0">
  <xsd:schema xmlns:xsd="http://www.w3.org/2001/XMLSchema" xmlns:xs="http://www.w3.org/2001/XMLSchema" xmlns:p="http://schemas.microsoft.com/office/2006/metadata/properties" xmlns:ns3="5b611a6f-8844-4167-b319-60cb5573e7e3" xmlns:ns4="9e285260-0701-41fc-8781-5fce9f67671b" targetNamespace="http://schemas.microsoft.com/office/2006/metadata/properties" ma:root="true" ma:fieldsID="e6a4e2d60d51291f525f395c2db2588f" ns3:_="" ns4:_="">
    <xsd:import namespace="5b611a6f-8844-4167-b319-60cb5573e7e3"/>
    <xsd:import namespace="9e285260-0701-41fc-8781-5fce9f676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11a6f-8844-4167-b319-60cb5573e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5260-0701-41fc-8781-5fce9f676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FAE9A-0BBF-4AC0-8CBE-0BFCC7188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11a6f-8844-4167-b319-60cb5573e7e3"/>
    <ds:schemaRef ds:uri="9e285260-0701-41fc-8781-5fce9f676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C4F14-01FE-4F84-8A9A-B2DAEFB414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A3ADE9-DBD6-42A4-83AE-D948FFEF93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B39CA1-F7C9-4314-B8D5-C7C5E08C8D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7</Pages>
  <Words>2729</Words>
  <Characters>15012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Grupo Investamar</Company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Grupo Investamar</dc:creator>
  <cp:keywords/>
  <dc:description>ALT-F11 says it's groovie!</dc:description>
  <cp:lastModifiedBy>Perez, Steeven</cp:lastModifiedBy>
  <cp:revision>130</cp:revision>
  <cp:lastPrinted>2019-01-14T22:35:00Z</cp:lastPrinted>
  <dcterms:created xsi:type="dcterms:W3CDTF">2020-04-01T17:01:00Z</dcterms:created>
  <dcterms:modified xsi:type="dcterms:W3CDTF">2020-07-07T13:03:00Z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0x010100F5D1B65DFA26A8459482D49588DD1CF5</vt:lpwstr>
  </property>
</Properties>
</file>