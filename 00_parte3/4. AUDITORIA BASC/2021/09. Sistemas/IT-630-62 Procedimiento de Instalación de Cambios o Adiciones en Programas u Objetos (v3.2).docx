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B03C" w14:textId="77777777" w:rsidR="003C3ED3" w:rsidRDefault="003C3ED3">
      <w:pPr>
        <w:pStyle w:val="Encabezado"/>
        <w:spacing w:line="360" w:lineRule="auto"/>
        <w:ind w:left="90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Objetivos</w:t>
      </w:r>
    </w:p>
    <w:p w14:paraId="77A8EB13" w14:textId="77777777" w:rsidR="003C3ED3" w:rsidRDefault="003C3ED3">
      <w:pPr>
        <w:pStyle w:val="Encabezado"/>
        <w:numPr>
          <w:ilvl w:val="0"/>
          <w:numId w:val="9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Determinar de manera precisa el proceso de instalación de cambios o adiciones a objetos</w:t>
      </w:r>
      <w:del w:id="0" w:author="Ligia Freire" w:date="2017-01-12T08:28:00Z">
        <w:r w:rsidDel="00AE0A43">
          <w:rPr>
            <w:rFonts w:ascii="Calibri" w:hAnsi="Calibri"/>
            <w:lang w:val="es-MX"/>
          </w:rPr>
          <w:delText xml:space="preserve">  </w:delText>
        </w:r>
      </w:del>
      <w:ins w:id="1" w:author="Ligia Freire" w:date="2017-01-12T08:28:00Z">
        <w:r w:rsidR="00AE0A43">
          <w:rPr>
            <w:rFonts w:ascii="Calibri" w:hAnsi="Calibri"/>
            <w:lang w:val="es-MX"/>
          </w:rPr>
          <w:t xml:space="preserve"> </w:t>
        </w:r>
      </w:ins>
      <w:r>
        <w:rPr>
          <w:rFonts w:ascii="Calibri" w:hAnsi="Calibri"/>
          <w:lang w:val="es-MX"/>
        </w:rPr>
        <w:t>de Infor LN: Programas, Sesiones, Pantallas, Listados, DLLs, DALs, etc.</w:t>
      </w:r>
    </w:p>
    <w:p w14:paraId="264F2CB8" w14:textId="77777777" w:rsidR="003C3ED3" w:rsidRDefault="003C3ED3">
      <w:pPr>
        <w:pStyle w:val="Encabezado"/>
        <w:numPr>
          <w:ilvl w:val="0"/>
          <w:numId w:val="9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Asegurar que los cambios a los objetos del ERP sean modificados en todos los ambientes designados para el efecto: </w:t>
      </w:r>
      <w:del w:id="2" w:author="Fabiola Cerezo" w:date="2017-01-06T10:52:00Z">
        <w:r w:rsidDel="008E37D7">
          <w:rPr>
            <w:rFonts w:ascii="Calibri" w:hAnsi="Calibri"/>
            <w:lang w:val="es-MX"/>
          </w:rPr>
          <w:delText xml:space="preserve">Servidor de Novatech, </w:delText>
        </w:r>
      </w:del>
      <w:r>
        <w:rPr>
          <w:rFonts w:ascii="Calibri" w:hAnsi="Calibri"/>
          <w:lang w:val="es-MX"/>
        </w:rPr>
        <w:t>Servidor de Producción y Servidor de Respaldo.</w:t>
      </w:r>
    </w:p>
    <w:p w14:paraId="46734936" w14:textId="77777777" w:rsidR="003C3ED3" w:rsidRDefault="003C3ED3">
      <w:pPr>
        <w:pStyle w:val="Encabezado"/>
        <w:numPr>
          <w:ilvl w:val="0"/>
          <w:numId w:val="9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Asegurar el cumplimiento de los lineamientos de licenciamiento de desarrollo que tenemos actualmente.</w:t>
      </w:r>
    </w:p>
    <w:p w14:paraId="4FCC8990" w14:textId="77777777" w:rsidR="003C3ED3" w:rsidRDefault="003C3ED3">
      <w:pPr>
        <w:pStyle w:val="Encabezado"/>
        <w:ind w:left="90"/>
        <w:jc w:val="both"/>
        <w:rPr>
          <w:rFonts w:ascii="Calibri" w:hAnsi="Calibri"/>
          <w:sz w:val="16"/>
          <w:lang w:val="es-MX"/>
        </w:rPr>
      </w:pPr>
    </w:p>
    <w:p w14:paraId="74C63732" w14:textId="01F3D9BB" w:rsidR="003C3ED3" w:rsidRDefault="003C3ED3">
      <w:pPr>
        <w:pStyle w:val="Encabezado"/>
        <w:tabs>
          <w:tab w:val="clear" w:pos="4320"/>
          <w:tab w:val="clear" w:pos="8640"/>
          <w:tab w:val="left" w:pos="5805"/>
        </w:tabs>
        <w:spacing w:line="360" w:lineRule="auto"/>
        <w:ind w:left="90"/>
        <w:jc w:val="both"/>
        <w:rPr>
          <w:rFonts w:ascii="Calibri" w:hAnsi="Calibri"/>
          <w:b/>
          <w:lang w:val="es-MX"/>
        </w:rPr>
        <w:pPrChange w:id="3" w:author="Zambrano, Edwin" w:date="2020-05-08T23:19:00Z">
          <w:pPr>
            <w:pStyle w:val="Encabezado"/>
            <w:spacing w:line="360" w:lineRule="auto"/>
            <w:ind w:left="90"/>
            <w:jc w:val="both"/>
          </w:pPr>
        </w:pPrChange>
      </w:pPr>
      <w:r>
        <w:rPr>
          <w:rFonts w:ascii="Calibri" w:hAnsi="Calibri"/>
          <w:b/>
          <w:lang w:val="es-MX"/>
        </w:rPr>
        <w:t>Responsabilidades</w:t>
      </w:r>
      <w:ins w:id="4" w:author="Zambrano, Edwin" w:date="2020-05-08T23:19:00Z">
        <w:r w:rsidR="00FC56F1">
          <w:rPr>
            <w:rFonts w:ascii="Calibri" w:hAnsi="Calibri"/>
            <w:b/>
            <w:lang w:val="es-MX"/>
          </w:rPr>
          <w:tab/>
        </w:r>
      </w:ins>
    </w:p>
    <w:p w14:paraId="01AB8FBD" w14:textId="1A1A7999" w:rsidR="00B00AAB" w:rsidRPr="00B00AAB" w:rsidDel="006220FA" w:rsidRDefault="00B00AAB">
      <w:pPr>
        <w:numPr>
          <w:ilvl w:val="0"/>
          <w:numId w:val="10"/>
        </w:numPr>
        <w:jc w:val="both"/>
        <w:rPr>
          <w:ins w:id="5" w:author="Alvarez, Veronica" w:date="2020-04-06T19:23:00Z"/>
          <w:moveFrom w:id="6" w:author="Zambrano, Edwin" w:date="2020-05-09T00:20:00Z"/>
          <w:rFonts w:ascii="Calibri" w:hAnsi="Calibri"/>
          <w:szCs w:val="24"/>
          <w:lang w:val="es-EC"/>
          <w:rPrChange w:id="7" w:author="Alvarez, Veronica" w:date="2020-04-06T19:23:00Z">
            <w:rPr>
              <w:ins w:id="8" w:author="Alvarez, Veronica" w:date="2020-04-06T19:23:00Z"/>
              <w:moveFrom w:id="9" w:author="Zambrano, Edwin" w:date="2020-05-09T00:20:00Z"/>
              <w:lang w:val="es-MX"/>
            </w:rPr>
          </w:rPrChange>
        </w:rPr>
        <w:pPrChange w:id="10" w:author="Alvarez, Veronica" w:date="2020-04-06T19:23:00Z">
          <w:pPr>
            <w:pStyle w:val="Encabezado"/>
            <w:numPr>
              <w:numId w:val="10"/>
            </w:numPr>
            <w:tabs>
              <w:tab w:val="clear" w:pos="4320"/>
              <w:tab w:val="clear" w:pos="8640"/>
              <w:tab w:val="num" w:pos="450"/>
              <w:tab w:val="center" w:pos="4252"/>
              <w:tab w:val="right" w:pos="8504"/>
            </w:tabs>
            <w:ind w:left="450" w:hanging="360"/>
            <w:jc w:val="both"/>
          </w:pPr>
        </w:pPrChange>
      </w:pPr>
      <w:moveFromRangeStart w:id="11" w:author="Zambrano, Edwin" w:date="2020-05-09T00:20:00Z" w:name="move39876021"/>
      <w:moveFrom w:id="12" w:author="Zambrano, Edwin" w:date="2020-05-09T00:20:00Z">
        <w:ins w:id="13" w:author="Alvarez, Veronica" w:date="2020-04-06T19:23:00Z">
          <w:r w:rsidRPr="00FC56F1" w:rsidDel="006220FA">
            <w:rPr>
              <w:rFonts w:ascii="Calibri" w:hAnsi="Calibri"/>
              <w:i/>
              <w:iCs/>
              <w:color w:val="0000CC"/>
              <w:szCs w:val="24"/>
              <w:lang w:val="es-EC"/>
              <w:rPrChange w:id="14" w:author="Zambrano, Edwin" w:date="2020-05-08T23:19:00Z">
                <w:rPr>
                  <w:rFonts w:ascii="Calibri" w:hAnsi="Calibri"/>
                  <w:szCs w:val="24"/>
                </w:rPr>
              </w:rPrChange>
            </w:rPr>
            <w:t xml:space="preserve">Este </w:t>
          </w:r>
          <w:r w:rsidRPr="00FC56F1" w:rsidDel="006220FA">
            <w:rPr>
              <w:rFonts w:ascii="Calibri" w:hAnsi="Calibri"/>
              <w:i/>
              <w:iCs/>
              <w:color w:val="0000CC"/>
              <w:szCs w:val="24"/>
              <w:lang w:val="es-EC"/>
              <w:rPrChange w:id="15" w:author="Zambrano, Edwin" w:date="2020-05-08T23:19:00Z">
                <w:rPr>
                  <w:rFonts w:ascii="Calibri" w:hAnsi="Calibri"/>
                  <w:szCs w:val="24"/>
                  <w:lang w:val="es-EC"/>
                </w:rPr>
              </w:rPrChange>
            </w:rPr>
            <w:t>procedimiento</w:t>
          </w:r>
          <w:r w:rsidRPr="00FC56F1" w:rsidDel="006220FA">
            <w:rPr>
              <w:rFonts w:ascii="Calibri" w:hAnsi="Calibri"/>
              <w:i/>
              <w:iCs/>
              <w:color w:val="0000CC"/>
              <w:szCs w:val="24"/>
              <w:lang w:val="es-EC"/>
              <w:rPrChange w:id="16" w:author="Zambrano, Edwin" w:date="2020-05-08T23:19:00Z">
                <w:rPr>
                  <w:rFonts w:ascii="Calibri" w:hAnsi="Calibri"/>
                  <w:szCs w:val="24"/>
                </w:rPr>
              </w:rPrChange>
            </w:rPr>
            <w:t xml:space="preserve"> al momento se lo tiene bajo un acuerdo de servicio con Grupo Berlin</w:t>
          </w:r>
          <w:r w:rsidRPr="00B00AAB" w:rsidDel="006220FA">
            <w:rPr>
              <w:rFonts w:ascii="Calibri" w:hAnsi="Calibri"/>
              <w:szCs w:val="24"/>
              <w:lang w:val="es-EC"/>
              <w:rPrChange w:id="17" w:author="Alvarez, Veronica" w:date="2020-04-06T19:23:00Z">
                <w:rPr>
                  <w:rFonts w:ascii="Calibri" w:hAnsi="Calibri"/>
                  <w:szCs w:val="24"/>
                </w:rPr>
              </w:rPrChange>
            </w:rPr>
            <w:t>.</w:t>
          </w:r>
        </w:ins>
      </w:moveFrom>
    </w:p>
    <w:moveFromRangeEnd w:id="11"/>
    <w:p w14:paraId="734069DA" w14:textId="2BCA0EEE" w:rsidR="003C3ED3" w:rsidRDefault="003C3ED3">
      <w:pPr>
        <w:pStyle w:val="Encabezado"/>
        <w:numPr>
          <w:ilvl w:val="0"/>
          <w:numId w:val="10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Cada Especialista de Sistema es responsable de la </w:t>
      </w:r>
      <w:ins w:id="18" w:author="Fabiola Cerezo" w:date="2017-01-06T10:52:00Z">
        <w:r w:rsidR="008E37D7">
          <w:rPr>
            <w:rFonts w:ascii="Calibri" w:hAnsi="Calibri"/>
            <w:lang w:val="es-MX"/>
          </w:rPr>
          <w:t>g</w:t>
        </w:r>
      </w:ins>
      <w:del w:id="19" w:author="Fabiola Cerezo" w:date="2017-01-06T10:52:00Z">
        <w:r w:rsidDel="008E37D7">
          <w:rPr>
            <w:rFonts w:ascii="Calibri" w:hAnsi="Calibri"/>
            <w:lang w:val="es-MX"/>
          </w:rPr>
          <w:delText>G</w:delText>
        </w:r>
      </w:del>
      <w:r>
        <w:rPr>
          <w:rFonts w:ascii="Calibri" w:hAnsi="Calibri"/>
          <w:lang w:val="es-MX"/>
        </w:rPr>
        <w:t>eneración de</w:t>
      </w:r>
      <w:ins w:id="20" w:author="Fabiola Cerezo" w:date="2017-01-06T10:52:00Z">
        <w:r w:rsidR="008E37D7">
          <w:rPr>
            <w:rFonts w:ascii="Calibri" w:hAnsi="Calibri"/>
            <w:lang w:val="es-MX"/>
          </w:rPr>
          <w:t>l</w:t>
        </w:r>
      </w:ins>
      <w:r>
        <w:rPr>
          <w:rFonts w:ascii="Calibri" w:hAnsi="Calibri"/>
          <w:lang w:val="es-MX"/>
        </w:rPr>
        <w:t xml:space="preserve"> </w:t>
      </w:r>
      <w:ins w:id="21" w:author="Fabiola Cerezo" w:date="2017-01-06T10:52:00Z">
        <w:r w:rsidR="008E37D7">
          <w:rPr>
            <w:rFonts w:ascii="Calibri" w:hAnsi="Calibri"/>
            <w:lang w:val="es-MX"/>
          </w:rPr>
          <w:t>p</w:t>
        </w:r>
      </w:ins>
      <w:del w:id="22" w:author="Fabiola Cerezo" w:date="2017-01-06T10:52:00Z">
        <w:r w:rsidDel="008E37D7">
          <w:rPr>
            <w:rFonts w:ascii="Calibri" w:hAnsi="Calibri"/>
            <w:lang w:val="es-MX"/>
          </w:rPr>
          <w:delText>P</w:delText>
        </w:r>
      </w:del>
      <w:r>
        <w:rPr>
          <w:rFonts w:ascii="Calibri" w:hAnsi="Calibri"/>
          <w:lang w:val="es-MX"/>
        </w:rPr>
        <w:t xml:space="preserve">arche del </w:t>
      </w:r>
      <w:ins w:id="23" w:author="Fabiola Cerezo" w:date="2017-01-06T10:52:00Z">
        <w:r w:rsidR="008E37D7">
          <w:rPr>
            <w:rFonts w:ascii="Calibri" w:hAnsi="Calibri"/>
            <w:lang w:val="es-MX"/>
          </w:rPr>
          <w:t>S</w:t>
        </w:r>
      </w:ins>
      <w:del w:id="24" w:author="Fabiola Cerezo" w:date="2017-01-06T10:52:00Z">
        <w:r w:rsidDel="008E37D7">
          <w:rPr>
            <w:rFonts w:ascii="Calibri" w:hAnsi="Calibri"/>
            <w:lang w:val="es-MX"/>
          </w:rPr>
          <w:delText>s</w:delText>
        </w:r>
      </w:del>
      <w:r>
        <w:rPr>
          <w:rFonts w:ascii="Calibri" w:hAnsi="Calibri"/>
          <w:lang w:val="es-MX"/>
        </w:rPr>
        <w:t>ervidor de</w:t>
      </w:r>
      <w:del w:id="25" w:author="Fabiola Cerezo" w:date="2017-01-06T10:53:00Z">
        <w:r w:rsidDel="008E37D7">
          <w:rPr>
            <w:rFonts w:ascii="Calibri" w:hAnsi="Calibri"/>
            <w:lang w:val="es-MX"/>
          </w:rPr>
          <w:delText xml:space="preserve"> Novatech Guayaquil</w:delText>
        </w:r>
      </w:del>
      <w:ins w:id="26" w:author="Fabiola Cerezo" w:date="2017-01-06T10:53:00Z">
        <w:r w:rsidR="008E37D7">
          <w:rPr>
            <w:rFonts w:ascii="Calibri" w:hAnsi="Calibri"/>
            <w:lang w:val="es-MX"/>
          </w:rPr>
          <w:t xml:space="preserve"> Pruebas</w:t>
        </w:r>
      </w:ins>
      <w:del w:id="27" w:author="Fabiola Cerezo" w:date="2017-01-06T10:55:00Z">
        <w:r w:rsidDel="008E37D7">
          <w:rPr>
            <w:rFonts w:ascii="Calibri" w:hAnsi="Calibri"/>
            <w:lang w:val="es-MX"/>
          </w:rPr>
          <w:delText>.</w:delText>
        </w:r>
      </w:del>
    </w:p>
    <w:p w14:paraId="0929D798" w14:textId="77777777" w:rsidR="003C3ED3" w:rsidRDefault="003C3ED3">
      <w:pPr>
        <w:pStyle w:val="Encabezado"/>
        <w:numPr>
          <w:ilvl w:val="0"/>
          <w:numId w:val="10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rFonts w:ascii="Calibri" w:hAnsi="Calibri"/>
          <w:lang w:val="es-MX"/>
        </w:rPr>
      </w:pPr>
      <w:del w:id="28" w:author="Fabiola Cerezo" w:date="2017-01-06T10:53:00Z">
        <w:r w:rsidDel="008E37D7">
          <w:rPr>
            <w:rFonts w:ascii="Calibri" w:hAnsi="Calibri"/>
            <w:lang w:val="es-MX"/>
          </w:rPr>
          <w:delText>Juan Carlos Serrano</w:delText>
        </w:r>
      </w:del>
      <w:ins w:id="29" w:author="Fabiola Cerezo" w:date="2017-01-06T10:53:00Z">
        <w:r w:rsidR="008E37D7">
          <w:rPr>
            <w:rFonts w:ascii="Calibri" w:hAnsi="Calibri"/>
            <w:lang w:val="es-MX"/>
          </w:rPr>
          <w:t>Fabricio Idrovo</w:t>
        </w:r>
      </w:ins>
      <w:r>
        <w:rPr>
          <w:rFonts w:ascii="Calibri" w:hAnsi="Calibri"/>
          <w:lang w:val="es-MX"/>
        </w:rPr>
        <w:t xml:space="preserve">, Especialista de Sistemas, es responsable de la </w:t>
      </w:r>
      <w:ins w:id="30" w:author="Fabiola Cerezo" w:date="2017-01-06T10:53:00Z">
        <w:r w:rsidR="008E37D7">
          <w:rPr>
            <w:rFonts w:ascii="Calibri" w:hAnsi="Calibri"/>
            <w:lang w:val="es-MX"/>
          </w:rPr>
          <w:t>i</w:t>
        </w:r>
      </w:ins>
      <w:del w:id="31" w:author="Fabiola Cerezo" w:date="2017-01-06T10:53:00Z">
        <w:r w:rsidDel="008E37D7">
          <w:rPr>
            <w:rFonts w:ascii="Calibri" w:hAnsi="Calibri"/>
            <w:lang w:val="es-MX"/>
          </w:rPr>
          <w:delText>I</w:delText>
        </w:r>
      </w:del>
      <w:r>
        <w:rPr>
          <w:rFonts w:ascii="Calibri" w:hAnsi="Calibri"/>
          <w:lang w:val="es-MX"/>
        </w:rPr>
        <w:t xml:space="preserve">nstalación de </w:t>
      </w:r>
      <w:ins w:id="32" w:author="Fabiola Cerezo" w:date="2017-01-06T10:53:00Z">
        <w:r w:rsidR="008E37D7">
          <w:rPr>
            <w:rFonts w:ascii="Calibri" w:hAnsi="Calibri"/>
            <w:lang w:val="es-MX"/>
          </w:rPr>
          <w:t>p</w:t>
        </w:r>
      </w:ins>
      <w:del w:id="33" w:author="Fabiola Cerezo" w:date="2017-01-06T10:53:00Z">
        <w:r w:rsidDel="008E37D7">
          <w:rPr>
            <w:rFonts w:ascii="Calibri" w:hAnsi="Calibri"/>
            <w:lang w:val="es-MX"/>
          </w:rPr>
          <w:delText>P</w:delText>
        </w:r>
      </w:del>
      <w:r>
        <w:rPr>
          <w:rFonts w:ascii="Calibri" w:hAnsi="Calibri"/>
          <w:lang w:val="es-MX"/>
        </w:rPr>
        <w:t xml:space="preserve">arches en </w:t>
      </w:r>
      <w:ins w:id="34" w:author="Fabiola Cerezo" w:date="2017-01-06T10:53:00Z">
        <w:r w:rsidR="008E37D7">
          <w:rPr>
            <w:rFonts w:ascii="Calibri" w:hAnsi="Calibri"/>
            <w:lang w:val="es-MX"/>
          </w:rPr>
          <w:t xml:space="preserve">el </w:t>
        </w:r>
      </w:ins>
      <w:r>
        <w:rPr>
          <w:rFonts w:ascii="Calibri" w:hAnsi="Calibri"/>
          <w:lang w:val="es-MX"/>
        </w:rPr>
        <w:t>Servidor de Producción SRVBAANLN</w:t>
      </w:r>
      <w:ins w:id="35" w:author="Fabiola Cerezo" w:date="2017-01-06T10:53:00Z">
        <w:r w:rsidR="008E37D7">
          <w:rPr>
            <w:rFonts w:ascii="Calibri" w:hAnsi="Calibri"/>
            <w:lang w:val="es-MX"/>
          </w:rPr>
          <w:t>3, la capa de instalación dependerá del parche</w:t>
        </w:r>
      </w:ins>
      <w:del w:id="36" w:author="Fabiola Cerezo" w:date="2017-01-06T10:53:00Z">
        <w:r w:rsidDel="008E37D7">
          <w:rPr>
            <w:rFonts w:ascii="Calibri" w:hAnsi="Calibri"/>
            <w:lang w:val="es-MX"/>
          </w:rPr>
          <w:delText xml:space="preserve"> (Capa Desarrollo “Desa”) y copiar semanalmente la carpeta Application al servidor de Respaldo SRVBAANLN1</w:delText>
        </w:r>
      </w:del>
      <w:del w:id="37" w:author="Fabiola Cerezo" w:date="2017-01-06T10:55:00Z">
        <w:r w:rsidDel="008E37D7">
          <w:rPr>
            <w:rFonts w:ascii="Calibri" w:hAnsi="Calibri"/>
            <w:lang w:val="es-MX"/>
          </w:rPr>
          <w:delText>.</w:delText>
        </w:r>
      </w:del>
    </w:p>
    <w:p w14:paraId="25409E63" w14:textId="4046A8D8" w:rsidR="003C3ED3" w:rsidRDefault="003C3ED3">
      <w:pPr>
        <w:pStyle w:val="Encabezado"/>
        <w:numPr>
          <w:ilvl w:val="0"/>
          <w:numId w:val="10"/>
        </w:numPr>
        <w:tabs>
          <w:tab w:val="clear" w:pos="4320"/>
          <w:tab w:val="clear" w:pos="8640"/>
          <w:tab w:val="center" w:pos="4252"/>
          <w:tab w:val="right" w:pos="8504"/>
        </w:tabs>
        <w:jc w:val="both"/>
        <w:rPr>
          <w:ins w:id="38" w:author="Zambrano, Edwin" w:date="2020-05-09T00:20:00Z"/>
          <w:rFonts w:ascii="Calibri" w:hAnsi="Calibri"/>
          <w:lang w:val="es-MX"/>
        </w:rPr>
      </w:pPr>
      <w:del w:id="39" w:author="Fabiola Cerezo" w:date="2017-01-06T10:54:00Z">
        <w:r w:rsidDel="008E37D7">
          <w:rPr>
            <w:rFonts w:ascii="Calibri" w:hAnsi="Calibri"/>
            <w:lang w:val="es-MX"/>
          </w:rPr>
          <w:delText>Verónica Álvarez</w:delText>
        </w:r>
      </w:del>
      <w:ins w:id="40" w:author="Fabiola Cerezo" w:date="2017-01-06T10:54:00Z">
        <w:r w:rsidR="008E37D7">
          <w:rPr>
            <w:rFonts w:ascii="Calibri" w:hAnsi="Calibri"/>
            <w:lang w:val="es-MX"/>
          </w:rPr>
          <w:t>Luis Santos</w:t>
        </w:r>
      </w:ins>
      <w:r>
        <w:rPr>
          <w:rFonts w:ascii="Calibri" w:hAnsi="Calibri"/>
          <w:lang w:val="es-MX"/>
        </w:rPr>
        <w:t>, Especialista de Sistemas, es responsable de</w:t>
      </w:r>
      <w:ins w:id="41" w:author="Fabiola Cerezo" w:date="2017-01-06T10:54:00Z">
        <w:r w:rsidR="008E37D7">
          <w:rPr>
            <w:rFonts w:ascii="Calibri" w:hAnsi="Calibri"/>
            <w:lang w:val="es-MX"/>
          </w:rPr>
          <w:t xml:space="preserve"> </w:t>
        </w:r>
      </w:ins>
      <w:r>
        <w:rPr>
          <w:rFonts w:ascii="Calibri" w:hAnsi="Calibri"/>
          <w:lang w:val="es-MX"/>
        </w:rPr>
        <w:t>l</w:t>
      </w:r>
      <w:ins w:id="42" w:author="Fabiola Cerezo" w:date="2017-01-06T10:54:00Z">
        <w:r w:rsidR="008E37D7">
          <w:rPr>
            <w:rFonts w:ascii="Calibri" w:hAnsi="Calibri"/>
            <w:lang w:val="es-MX"/>
          </w:rPr>
          <w:t>a instalación</w:t>
        </w:r>
      </w:ins>
      <w:r>
        <w:rPr>
          <w:rFonts w:ascii="Calibri" w:hAnsi="Calibri"/>
          <w:lang w:val="es-MX"/>
        </w:rPr>
        <w:t xml:space="preserve"> </w:t>
      </w:r>
      <w:ins w:id="43" w:author="Fabiola Cerezo" w:date="2017-01-06T10:54:00Z">
        <w:r w:rsidR="008E37D7">
          <w:rPr>
            <w:rFonts w:ascii="Calibri" w:hAnsi="Calibri"/>
            <w:lang w:val="es-MX"/>
          </w:rPr>
          <w:t xml:space="preserve">de parches </w:t>
        </w:r>
      </w:ins>
      <w:del w:id="44" w:author="Fabiola Cerezo" w:date="2017-01-06T10:54:00Z">
        <w:r w:rsidDel="008E37D7">
          <w:rPr>
            <w:rFonts w:ascii="Calibri" w:hAnsi="Calibri"/>
            <w:lang w:val="es-MX"/>
          </w:rPr>
          <w:delText xml:space="preserve">Paso de Objetos de la capa de Desarrollo “Desa” a la capa de Producción “Baan” y de la Instalación del objeto cambiado </w:delText>
        </w:r>
      </w:del>
      <w:r>
        <w:rPr>
          <w:rFonts w:ascii="Calibri" w:hAnsi="Calibri"/>
          <w:lang w:val="es-MX"/>
        </w:rPr>
        <w:t xml:space="preserve">en el </w:t>
      </w:r>
      <w:ins w:id="45" w:author="Fabiola Cerezo" w:date="2017-01-06T10:54:00Z">
        <w:r w:rsidR="008E37D7">
          <w:rPr>
            <w:rFonts w:ascii="Calibri" w:hAnsi="Calibri"/>
            <w:lang w:val="es-MX"/>
          </w:rPr>
          <w:t>S</w:t>
        </w:r>
      </w:ins>
      <w:del w:id="46" w:author="Fabiola Cerezo" w:date="2017-01-06T10:54:00Z">
        <w:r w:rsidDel="008E37D7">
          <w:rPr>
            <w:rFonts w:ascii="Calibri" w:hAnsi="Calibri"/>
            <w:lang w:val="es-MX"/>
          </w:rPr>
          <w:delText>s</w:delText>
        </w:r>
      </w:del>
      <w:r>
        <w:rPr>
          <w:rFonts w:ascii="Calibri" w:hAnsi="Calibri"/>
          <w:lang w:val="es-MX"/>
        </w:rPr>
        <w:t xml:space="preserve">ervidor de </w:t>
      </w:r>
      <w:ins w:id="47" w:author="Fabiola Cerezo" w:date="2017-01-06T10:54:00Z">
        <w:r w:rsidR="008E37D7">
          <w:rPr>
            <w:rFonts w:ascii="Calibri" w:hAnsi="Calibri"/>
            <w:lang w:val="es-MX"/>
          </w:rPr>
          <w:t xml:space="preserve">Pruebas </w:t>
        </w:r>
      </w:ins>
      <w:del w:id="48" w:author="Fabiola Cerezo" w:date="2017-01-06T10:54:00Z">
        <w:r w:rsidDel="008E37D7">
          <w:rPr>
            <w:rFonts w:ascii="Calibri" w:hAnsi="Calibri"/>
            <w:lang w:val="es-MX"/>
          </w:rPr>
          <w:delText>Respaldo</w:delText>
        </w:r>
      </w:del>
      <w:r>
        <w:rPr>
          <w:rFonts w:ascii="Calibri" w:hAnsi="Calibri"/>
          <w:lang w:val="es-MX"/>
        </w:rPr>
        <w:t xml:space="preserve"> SRVBAANLN</w:t>
      </w:r>
      <w:ins w:id="49" w:author="Fabiola Cerezo" w:date="2017-01-06T10:54:00Z">
        <w:r w:rsidR="008E37D7">
          <w:rPr>
            <w:rFonts w:ascii="Calibri" w:hAnsi="Calibri"/>
            <w:lang w:val="es-MX"/>
          </w:rPr>
          <w:t>2</w:t>
        </w:r>
      </w:ins>
      <w:del w:id="50" w:author="Fabiola Cerezo" w:date="2017-01-06T10:54:00Z">
        <w:r w:rsidDel="008E37D7">
          <w:rPr>
            <w:rFonts w:ascii="Calibri" w:hAnsi="Calibri"/>
            <w:lang w:val="es-MX"/>
          </w:rPr>
          <w:delText>1 (Capa de Producción “Baan”)</w:delText>
        </w:r>
      </w:del>
      <w:ins w:id="51" w:author="Fabiola Cerezo" w:date="2017-01-06T10:54:00Z">
        <w:r w:rsidR="008E37D7">
          <w:rPr>
            <w:rFonts w:ascii="Calibri" w:hAnsi="Calibri"/>
            <w:lang w:val="es-MX"/>
          </w:rPr>
          <w:t>, la capa de instalaci</w:t>
        </w:r>
      </w:ins>
      <w:ins w:id="52" w:author="Fabiola Cerezo" w:date="2017-01-06T10:55:00Z">
        <w:r w:rsidR="008E37D7">
          <w:rPr>
            <w:rFonts w:ascii="Calibri" w:hAnsi="Calibri"/>
            <w:lang w:val="es-MX"/>
          </w:rPr>
          <w:t>ón dependerá del parche</w:t>
        </w:r>
      </w:ins>
    </w:p>
    <w:p w14:paraId="71C8427A" w14:textId="77777777" w:rsidR="00880DB9" w:rsidRDefault="00880DB9">
      <w:pPr>
        <w:pStyle w:val="Encabezado"/>
        <w:tabs>
          <w:tab w:val="clear" w:pos="4320"/>
          <w:tab w:val="clear" w:pos="8640"/>
          <w:tab w:val="center" w:pos="4252"/>
          <w:tab w:val="right" w:pos="8504"/>
        </w:tabs>
        <w:ind w:left="450"/>
        <w:jc w:val="both"/>
        <w:rPr>
          <w:ins w:id="53" w:author="Zambrano, Edwin" w:date="2020-05-09T00:20:00Z"/>
          <w:rFonts w:ascii="Calibri" w:hAnsi="Calibri"/>
          <w:lang w:val="es-MX"/>
        </w:rPr>
        <w:pPrChange w:id="54" w:author="Zambrano, Edwin" w:date="2020-05-09T00:20:00Z">
          <w:pPr>
            <w:pStyle w:val="Encabezado"/>
            <w:numPr>
              <w:numId w:val="10"/>
            </w:numPr>
            <w:tabs>
              <w:tab w:val="clear" w:pos="4320"/>
              <w:tab w:val="clear" w:pos="8640"/>
              <w:tab w:val="num" w:pos="450"/>
              <w:tab w:val="center" w:pos="4252"/>
              <w:tab w:val="right" w:pos="8504"/>
            </w:tabs>
            <w:ind w:left="450" w:hanging="360"/>
            <w:jc w:val="both"/>
          </w:pPr>
        </w:pPrChange>
      </w:pPr>
    </w:p>
    <w:p w14:paraId="3F83D9C8" w14:textId="4DE6A337" w:rsidR="00880DB9" w:rsidRPr="00880DB9" w:rsidRDefault="00880DB9">
      <w:pPr>
        <w:ind w:left="450"/>
        <w:jc w:val="both"/>
        <w:rPr>
          <w:moveTo w:id="55" w:author="Zambrano, Edwin" w:date="2020-05-09T00:20:00Z"/>
          <w:rFonts w:ascii="Calibri" w:hAnsi="Calibri"/>
          <w:i/>
          <w:iCs/>
          <w:color w:val="0000CC"/>
          <w:szCs w:val="24"/>
          <w:lang w:val="es-EC"/>
          <w:rPrChange w:id="56" w:author="Zambrano, Edwin" w:date="2020-05-09T00:20:00Z">
            <w:rPr>
              <w:moveTo w:id="57" w:author="Zambrano, Edwin" w:date="2020-05-09T00:20:00Z"/>
              <w:rFonts w:ascii="Calibri" w:hAnsi="Calibri"/>
              <w:szCs w:val="24"/>
              <w:lang w:val="es-EC"/>
            </w:rPr>
          </w:rPrChange>
        </w:rPr>
        <w:pPrChange w:id="58" w:author="Zambrano, Edwin" w:date="2020-05-09T00:20:00Z">
          <w:pPr>
            <w:numPr>
              <w:numId w:val="10"/>
            </w:numPr>
            <w:tabs>
              <w:tab w:val="num" w:pos="450"/>
            </w:tabs>
            <w:ind w:left="450" w:hanging="360"/>
            <w:jc w:val="both"/>
          </w:pPr>
        </w:pPrChange>
      </w:pPr>
      <w:ins w:id="59" w:author="Zambrano, Edwin" w:date="2020-05-09T00:20:00Z">
        <w:r w:rsidRPr="00880DB9">
          <w:rPr>
            <w:rFonts w:ascii="Calibri" w:hAnsi="Calibri"/>
            <w:i/>
            <w:iCs/>
            <w:color w:val="0000CC"/>
            <w:szCs w:val="24"/>
            <w:lang w:val="es-EC"/>
          </w:rPr>
          <w:t xml:space="preserve">Nota: </w:t>
        </w:r>
      </w:ins>
      <w:moveToRangeStart w:id="60" w:author="Zambrano, Edwin" w:date="2020-05-09T00:20:00Z" w:name="move39876021"/>
      <w:moveTo w:id="61" w:author="Zambrano, Edwin" w:date="2020-05-09T00:20:00Z">
        <w:r w:rsidRPr="00880DB9">
          <w:rPr>
            <w:rFonts w:ascii="Calibri" w:hAnsi="Calibri"/>
            <w:i/>
            <w:iCs/>
            <w:color w:val="0000CC"/>
            <w:szCs w:val="24"/>
            <w:lang w:val="es-EC"/>
          </w:rPr>
          <w:t xml:space="preserve">Este procedimiento al momento se lo tiene bajo un acuerdo de servicio con Grupo </w:t>
        </w:r>
        <w:del w:id="62" w:author="Zambrano, Edwin" w:date="2020-05-09T00:20:00Z">
          <w:r w:rsidRPr="00880DB9" w:rsidDel="00880DB9">
            <w:rPr>
              <w:rFonts w:ascii="Calibri" w:hAnsi="Calibri"/>
              <w:i/>
              <w:iCs/>
              <w:color w:val="0000CC"/>
              <w:szCs w:val="24"/>
              <w:lang w:val="es-EC"/>
            </w:rPr>
            <w:delText>Berlin</w:delText>
          </w:r>
        </w:del>
        <w:ins w:id="63" w:author="Zambrano, Edwin" w:date="2020-05-09T00:20:00Z">
          <w:r w:rsidRPr="00880DB9">
            <w:rPr>
              <w:rFonts w:ascii="Calibri" w:hAnsi="Calibri"/>
              <w:i/>
              <w:iCs/>
              <w:color w:val="0000CC"/>
              <w:szCs w:val="24"/>
              <w:lang w:val="es-EC"/>
            </w:rPr>
            <w:t>Berlín</w:t>
          </w:r>
        </w:ins>
        <w:r w:rsidRPr="00880DB9">
          <w:rPr>
            <w:rFonts w:ascii="Calibri" w:hAnsi="Calibri"/>
            <w:i/>
            <w:iCs/>
            <w:color w:val="0000CC"/>
            <w:szCs w:val="24"/>
            <w:lang w:val="es-EC"/>
            <w:rPrChange w:id="64" w:author="Zambrano, Edwin" w:date="2020-05-09T00:20:00Z">
              <w:rPr>
                <w:rFonts w:ascii="Calibri" w:hAnsi="Calibri"/>
                <w:szCs w:val="24"/>
                <w:lang w:val="es-EC"/>
              </w:rPr>
            </w:rPrChange>
          </w:rPr>
          <w:t>.</w:t>
        </w:r>
      </w:moveTo>
    </w:p>
    <w:moveToRangeEnd w:id="60"/>
    <w:p w14:paraId="28758534" w14:textId="77777777" w:rsidR="00880DB9" w:rsidRPr="00880DB9" w:rsidRDefault="00880DB9">
      <w:pPr>
        <w:pStyle w:val="Encabezado"/>
        <w:tabs>
          <w:tab w:val="clear" w:pos="4320"/>
          <w:tab w:val="clear" w:pos="8640"/>
          <w:tab w:val="center" w:pos="4252"/>
          <w:tab w:val="right" w:pos="8504"/>
        </w:tabs>
        <w:ind w:left="450"/>
        <w:jc w:val="both"/>
        <w:rPr>
          <w:rFonts w:ascii="Calibri" w:hAnsi="Calibri"/>
          <w:i/>
          <w:iCs/>
          <w:color w:val="0000CC"/>
          <w:lang w:val="es-EC"/>
          <w:rPrChange w:id="65" w:author="Zambrano, Edwin" w:date="2020-05-09T00:20:00Z">
            <w:rPr>
              <w:rFonts w:ascii="Calibri" w:hAnsi="Calibri"/>
              <w:lang w:val="es-MX"/>
            </w:rPr>
          </w:rPrChange>
        </w:rPr>
        <w:pPrChange w:id="66" w:author="Zambrano, Edwin" w:date="2020-05-09T00:20:00Z">
          <w:pPr>
            <w:pStyle w:val="Encabezado"/>
            <w:numPr>
              <w:numId w:val="10"/>
            </w:numPr>
            <w:tabs>
              <w:tab w:val="clear" w:pos="4320"/>
              <w:tab w:val="clear" w:pos="8640"/>
              <w:tab w:val="num" w:pos="450"/>
              <w:tab w:val="center" w:pos="4252"/>
              <w:tab w:val="right" w:pos="8504"/>
            </w:tabs>
            <w:ind w:left="450" w:hanging="360"/>
            <w:jc w:val="both"/>
          </w:pPr>
        </w:pPrChange>
      </w:pPr>
    </w:p>
    <w:p w14:paraId="3B091056" w14:textId="4684D6C6" w:rsidR="003C3ED3" w:rsidRDefault="003C3ED3">
      <w:pPr>
        <w:pStyle w:val="Encabezado"/>
        <w:jc w:val="both"/>
        <w:rPr>
          <w:ins w:id="67" w:author="Zambrano, Edwin" w:date="2020-05-09T00:22:00Z"/>
          <w:rFonts w:ascii="Calibri" w:hAnsi="Calibri"/>
          <w:sz w:val="16"/>
          <w:lang w:val="es-MX"/>
        </w:rPr>
      </w:pPr>
    </w:p>
    <w:p w14:paraId="71304B8F" w14:textId="64CFA0C9" w:rsidR="00FE5F7B" w:rsidRDefault="00FE5F7B">
      <w:pPr>
        <w:pStyle w:val="Encabezado"/>
        <w:jc w:val="both"/>
        <w:rPr>
          <w:ins w:id="68" w:author="Zambrano, Edwin" w:date="2020-05-09T00:22:00Z"/>
          <w:rFonts w:ascii="Calibri" w:hAnsi="Calibri"/>
          <w:sz w:val="16"/>
          <w:lang w:val="es-MX"/>
        </w:rPr>
      </w:pPr>
    </w:p>
    <w:p w14:paraId="0C583855" w14:textId="2F75CB47" w:rsidR="00FE5F7B" w:rsidRDefault="00FE5F7B">
      <w:pPr>
        <w:pStyle w:val="Encabezado"/>
        <w:jc w:val="both"/>
        <w:rPr>
          <w:ins w:id="69" w:author="Zambrano, Edwin" w:date="2020-05-09T00:22:00Z"/>
          <w:rFonts w:ascii="Calibri" w:hAnsi="Calibri"/>
          <w:sz w:val="16"/>
          <w:lang w:val="es-MX"/>
        </w:rPr>
      </w:pPr>
    </w:p>
    <w:p w14:paraId="550437B0" w14:textId="77777777" w:rsidR="00FE5F7B" w:rsidRDefault="00FE5F7B">
      <w:pPr>
        <w:pStyle w:val="Encabezado"/>
        <w:jc w:val="both"/>
        <w:rPr>
          <w:rFonts w:ascii="Calibri" w:hAnsi="Calibri"/>
          <w:sz w:val="16"/>
          <w:lang w:val="es-MX"/>
        </w:rPr>
      </w:pPr>
    </w:p>
    <w:p w14:paraId="59EB9370" w14:textId="32C45905" w:rsidR="00880DB9" w:rsidRDefault="003C3ED3" w:rsidP="00880DB9">
      <w:pPr>
        <w:pStyle w:val="Encabezado"/>
        <w:spacing w:line="360" w:lineRule="auto"/>
        <w:ind w:left="90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lastRenderedPageBreak/>
        <w:t>1. Proceso</w:t>
      </w:r>
    </w:p>
    <w:p w14:paraId="3DAD8F99" w14:textId="77777777" w:rsidR="003C3ED3" w:rsidRDefault="003C3ED3">
      <w:pPr>
        <w:pStyle w:val="Encabezado"/>
        <w:spacing w:line="360" w:lineRule="auto"/>
        <w:ind w:left="90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1.1 General</w:t>
      </w:r>
    </w:p>
    <w:p w14:paraId="466AB9D2" w14:textId="77777777" w:rsidR="003C3ED3" w:rsidRDefault="008E37D7">
      <w:pPr>
        <w:numPr>
          <w:ilvl w:val="0"/>
          <w:numId w:val="7"/>
        </w:numPr>
        <w:tabs>
          <w:tab w:val="clear" w:pos="810"/>
        </w:tabs>
        <w:ind w:left="709" w:hanging="283"/>
        <w:jc w:val="both"/>
        <w:rPr>
          <w:rFonts w:ascii="Calibri" w:hAnsi="Calibri"/>
          <w:lang w:val="es-MX"/>
        </w:rPr>
      </w:pPr>
      <w:ins w:id="70" w:author="Fabiola Cerezo" w:date="2017-01-06T10:55:00Z">
        <w:r>
          <w:rPr>
            <w:rFonts w:ascii="Calibri" w:hAnsi="Calibri"/>
            <w:lang w:val="es-MX"/>
          </w:rPr>
          <w:t>Todos los cambios deberán realizarse en el Servidor de Pruebas SRVBAANLN2</w:t>
        </w:r>
      </w:ins>
      <w:del w:id="71" w:author="Fabiola Cerezo" w:date="2017-01-06T10:55:00Z">
        <w:r w:rsidR="003C3ED3" w:rsidDel="008E37D7">
          <w:rPr>
            <w:rFonts w:ascii="Calibri" w:hAnsi="Calibri"/>
            <w:lang w:val="es-MX"/>
          </w:rPr>
          <w:delText>Solamente los cambios a nivel de diseño de reportes, se pueden realizar directamente en el Servidor de Producción de Grupo Berlín, los demás cambios se deberán realizar en el servidor de Novatech Guayaquil</w:delText>
        </w:r>
      </w:del>
      <w:r w:rsidR="003C3ED3">
        <w:rPr>
          <w:rFonts w:ascii="Calibri" w:hAnsi="Calibri"/>
          <w:lang w:val="es-MX"/>
        </w:rPr>
        <w:t>, en la capa correspondiente a las customizaciones del Grupo Berlín.</w:t>
      </w:r>
    </w:p>
    <w:p w14:paraId="076793F2" w14:textId="77777777" w:rsidR="003C3ED3" w:rsidDel="008E37D7" w:rsidRDefault="003C3ED3">
      <w:pPr>
        <w:numPr>
          <w:ilvl w:val="0"/>
          <w:numId w:val="7"/>
          <w:numberingChange w:id="72" w:author="Karla Ormaza" w:date="2010-09-07T09:13:00Z" w:original="%1:2:0:."/>
        </w:numPr>
        <w:tabs>
          <w:tab w:val="clear" w:pos="810"/>
        </w:tabs>
        <w:ind w:left="709" w:hanging="283"/>
        <w:rPr>
          <w:del w:id="73" w:author="Fabiola Cerezo" w:date="2017-01-06T10:58:00Z"/>
          <w:rFonts w:ascii="Calibri" w:hAnsi="Calibri"/>
          <w:lang w:val="es-MX"/>
        </w:rPr>
      </w:pPr>
      <w:del w:id="74" w:author="Fabiola Cerezo" w:date="2017-01-06T10:58:00Z">
        <w:r w:rsidDel="008E37D7">
          <w:rPr>
            <w:rFonts w:ascii="Calibri" w:hAnsi="Calibri"/>
            <w:lang w:val="es-MX"/>
          </w:rPr>
          <w:delText xml:space="preserve">Realizar las pruebas necesarias en el ambiente de </w:delText>
        </w:r>
      </w:del>
      <w:del w:id="75" w:author="Fabiola Cerezo" w:date="2017-01-06T10:56:00Z">
        <w:r w:rsidDel="008E37D7">
          <w:rPr>
            <w:rFonts w:ascii="Calibri" w:hAnsi="Calibri"/>
            <w:lang w:val="es-MX"/>
          </w:rPr>
          <w:delText>Novatech Guayaquil</w:delText>
        </w:r>
      </w:del>
      <w:del w:id="76" w:author="Fabiola Cerezo" w:date="2017-01-06T10:58:00Z">
        <w:r w:rsidDel="008E37D7">
          <w:rPr>
            <w:rFonts w:ascii="Calibri" w:hAnsi="Calibri"/>
            <w:lang w:val="es-MX"/>
          </w:rPr>
          <w:delText>.</w:delText>
        </w:r>
      </w:del>
    </w:p>
    <w:p w14:paraId="2BA3588C" w14:textId="77777777" w:rsidR="008E37D7" w:rsidRDefault="008E37D7">
      <w:pPr>
        <w:numPr>
          <w:ilvl w:val="0"/>
          <w:numId w:val="7"/>
        </w:numPr>
        <w:tabs>
          <w:tab w:val="clear" w:pos="810"/>
        </w:tabs>
        <w:ind w:left="709" w:hanging="283"/>
        <w:rPr>
          <w:rFonts w:ascii="Calibri" w:hAnsi="Calibri"/>
          <w:lang w:val="es-MX"/>
        </w:rPr>
      </w:pPr>
      <w:ins w:id="77" w:author="Fabiola Cerezo" w:date="2017-01-06T10:57:00Z">
        <w:r>
          <w:rPr>
            <w:rFonts w:ascii="Calibri" w:hAnsi="Calibri"/>
            <w:lang w:val="es-MX"/>
          </w:rPr>
          <w:t>Si se trata de una customización realizada por Novatech, solicitar el parche correspondiente e importarlo al Servidor de Pruebas SRVBAANLN</w:t>
        </w:r>
      </w:ins>
      <w:ins w:id="78" w:author="Fabiola Cerezo" w:date="2017-01-06T10:58:00Z">
        <w:r>
          <w:rPr>
            <w:rFonts w:ascii="Calibri" w:hAnsi="Calibri"/>
            <w:lang w:val="es-MX"/>
          </w:rPr>
          <w:t xml:space="preserve">2. </w:t>
        </w:r>
      </w:ins>
    </w:p>
    <w:p w14:paraId="3488BE17" w14:textId="77777777" w:rsidR="008E37D7" w:rsidRPr="008E37D7" w:rsidRDefault="008E37D7" w:rsidP="008E37D7">
      <w:pPr>
        <w:numPr>
          <w:ilvl w:val="0"/>
          <w:numId w:val="7"/>
          <w:numberingChange w:id="79" w:author="Karla Ormaza" w:date="2010-09-07T09:13:00Z" w:original="%1:2:0:."/>
        </w:numPr>
        <w:tabs>
          <w:tab w:val="clear" w:pos="810"/>
        </w:tabs>
        <w:ind w:left="709" w:hanging="283"/>
        <w:rPr>
          <w:rFonts w:ascii="Calibri" w:hAnsi="Calibri"/>
          <w:lang w:val="es-MX"/>
        </w:rPr>
      </w:pPr>
      <w:ins w:id="80" w:author="Fabiola Cerezo" w:date="2017-01-06T10:58:00Z">
        <w:r>
          <w:rPr>
            <w:rFonts w:ascii="Calibri" w:hAnsi="Calibri"/>
            <w:lang w:val="es-MX"/>
          </w:rPr>
          <w:t>Realizar las pruebas necesarias en el ambiente de Pruebas.</w:t>
        </w:r>
      </w:ins>
    </w:p>
    <w:p w14:paraId="7CF139EA" w14:textId="77777777" w:rsidR="003C3ED3" w:rsidRDefault="003C3ED3">
      <w:pPr>
        <w:numPr>
          <w:ilvl w:val="0"/>
          <w:numId w:val="7"/>
          <w:numberingChange w:id="81" w:author="Karla Ormaza" w:date="2010-09-07T09:13:00Z" w:original="%1:3:0:."/>
        </w:numPr>
        <w:tabs>
          <w:tab w:val="clear" w:pos="810"/>
        </w:tabs>
        <w:ind w:left="709" w:hanging="283"/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Crear Proyecto para exportación de los objetos modificados, según el Procedimiento de Exportación de Objetos.</w:t>
      </w:r>
    </w:p>
    <w:p w14:paraId="4D47C3BD" w14:textId="77777777" w:rsidR="003C3ED3" w:rsidDel="008E37D7" w:rsidRDefault="003C3ED3">
      <w:pPr>
        <w:numPr>
          <w:ilvl w:val="0"/>
          <w:numId w:val="7"/>
          <w:numberingChange w:id="82" w:author="Karla Ormaza" w:date="2010-09-07T09:13:00Z" w:original="%1:4:0:."/>
        </w:numPr>
        <w:tabs>
          <w:tab w:val="clear" w:pos="810"/>
        </w:tabs>
        <w:ind w:left="709" w:hanging="283"/>
        <w:jc w:val="both"/>
        <w:rPr>
          <w:del w:id="83" w:author="Fabiola Cerezo" w:date="2017-01-06T10:56:00Z"/>
          <w:rFonts w:ascii="Calibri" w:hAnsi="Calibri"/>
          <w:lang w:val="es-MX"/>
        </w:rPr>
      </w:pPr>
      <w:del w:id="84" w:author="Fabiola Cerezo" w:date="2017-01-06T10:56:00Z">
        <w:r w:rsidDel="008E37D7">
          <w:rPr>
            <w:rFonts w:ascii="Calibri" w:hAnsi="Calibri"/>
            <w:lang w:val="es-MX"/>
          </w:rPr>
          <w:delText>Solicitar vía mail a la persona designada por Novatech Guayaquil que nos envíen el parche generado a partir del proyecto.</w:delText>
        </w:r>
      </w:del>
    </w:p>
    <w:p w14:paraId="552CFBB5" w14:textId="77777777" w:rsidR="003C3ED3" w:rsidRDefault="003C3ED3">
      <w:pPr>
        <w:numPr>
          <w:ilvl w:val="0"/>
          <w:numId w:val="7"/>
        </w:numPr>
        <w:tabs>
          <w:tab w:val="clear" w:pos="810"/>
        </w:tabs>
        <w:ind w:left="709" w:hanging="283"/>
        <w:jc w:val="both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Importar Parche en el servidor de Producción</w:t>
      </w:r>
      <w:del w:id="85" w:author="Fabiola Cerezo" w:date="2017-01-06T10:59:00Z">
        <w:r w:rsidDel="008E37D7">
          <w:rPr>
            <w:rFonts w:ascii="Calibri" w:hAnsi="Calibri"/>
            <w:lang w:val="es-MX"/>
          </w:rPr>
          <w:delText xml:space="preserve"> de Grupo Berlín, capa “Desa” (</w:delText>
        </w:r>
      </w:del>
      <w:r>
        <w:rPr>
          <w:rFonts w:ascii="Calibri" w:hAnsi="Calibri"/>
          <w:lang w:val="es-MX"/>
        </w:rPr>
        <w:t>SRVBAANLN</w:t>
      </w:r>
      <w:ins w:id="86" w:author="Fabiola Cerezo" w:date="2017-01-06T10:59:00Z">
        <w:r w:rsidR="008E37D7">
          <w:rPr>
            <w:rFonts w:ascii="Calibri" w:hAnsi="Calibri"/>
            <w:lang w:val="es-MX"/>
          </w:rPr>
          <w:t>3</w:t>
        </w:r>
      </w:ins>
      <w:del w:id="87" w:author="Fabiola Cerezo" w:date="2017-01-06T10:59:00Z">
        <w:r w:rsidDel="008E37D7">
          <w:rPr>
            <w:rFonts w:ascii="Calibri" w:hAnsi="Calibri"/>
            <w:lang w:val="es-MX"/>
          </w:rPr>
          <w:delText>)</w:delText>
        </w:r>
      </w:del>
      <w:r>
        <w:rPr>
          <w:rFonts w:ascii="Calibri" w:hAnsi="Calibri"/>
          <w:lang w:val="es-MX"/>
        </w:rPr>
        <w:t>, según el Procedimiento para Importar Proyectos.</w:t>
      </w:r>
    </w:p>
    <w:p w14:paraId="39C1249F" w14:textId="77777777" w:rsidR="003C3ED3" w:rsidDel="008E37D7" w:rsidRDefault="003C3ED3">
      <w:pPr>
        <w:numPr>
          <w:ilvl w:val="0"/>
          <w:numId w:val="7"/>
          <w:numberingChange w:id="88" w:author="Karla Ormaza" w:date="2010-09-07T09:13:00Z" w:original="%1:6:0:."/>
        </w:numPr>
        <w:tabs>
          <w:tab w:val="clear" w:pos="810"/>
        </w:tabs>
        <w:ind w:left="709" w:hanging="283"/>
        <w:jc w:val="both"/>
        <w:rPr>
          <w:del w:id="89" w:author="Fabiola Cerezo" w:date="2017-01-06T11:00:00Z"/>
          <w:rFonts w:ascii="Calibri" w:hAnsi="Calibri"/>
          <w:lang w:val="es-MX"/>
        </w:rPr>
      </w:pPr>
      <w:del w:id="90" w:author="Fabiola Cerezo" w:date="2017-01-06T11:00:00Z">
        <w:r w:rsidDel="008E37D7">
          <w:rPr>
            <w:rFonts w:ascii="Calibri" w:hAnsi="Calibri"/>
            <w:lang w:val="es-MX"/>
          </w:rPr>
          <w:delText>Realizar las pruebas necesarias en el servidor de Producción de Grupo Berlín (SRVBAANLN), en la capa de Desarrollo (“Desa”).</w:delText>
        </w:r>
      </w:del>
    </w:p>
    <w:p w14:paraId="41A6C7BF" w14:textId="77777777" w:rsidR="003C3ED3" w:rsidDel="008E37D7" w:rsidRDefault="003C3ED3">
      <w:pPr>
        <w:numPr>
          <w:ilvl w:val="0"/>
          <w:numId w:val="7"/>
          <w:numberingChange w:id="91" w:author="Karla Ormaza" w:date="2010-09-07T09:13:00Z" w:original="%1:7:0:."/>
        </w:numPr>
        <w:tabs>
          <w:tab w:val="clear" w:pos="810"/>
        </w:tabs>
        <w:ind w:left="709" w:hanging="283"/>
        <w:jc w:val="both"/>
        <w:rPr>
          <w:del w:id="92" w:author="Fabiola Cerezo" w:date="2017-01-06T11:00:00Z"/>
          <w:rFonts w:ascii="Calibri" w:hAnsi="Calibri"/>
          <w:lang w:val="es-MX"/>
        </w:rPr>
      </w:pPr>
      <w:del w:id="93" w:author="Fabiola Cerezo" w:date="2017-01-06T11:00:00Z">
        <w:r w:rsidDel="008E37D7">
          <w:rPr>
            <w:rFonts w:ascii="Calibri" w:hAnsi="Calibri"/>
            <w:lang w:val="es-MX"/>
          </w:rPr>
          <w:delText>Pasar a producción el cambio en el servidor de Producción de Grupo Berlín (SRVBAANLN), en la capa de Producción (“Baan”).</w:delText>
        </w:r>
      </w:del>
    </w:p>
    <w:p w14:paraId="3649B803" w14:textId="77777777" w:rsidR="003C3ED3" w:rsidDel="008E37D7" w:rsidRDefault="003C3ED3">
      <w:pPr>
        <w:numPr>
          <w:ilvl w:val="0"/>
          <w:numId w:val="7"/>
          <w:numberingChange w:id="94" w:author="Karla Ormaza" w:date="2010-09-07T09:13:00Z" w:original="%1:8:0:."/>
        </w:numPr>
        <w:tabs>
          <w:tab w:val="clear" w:pos="810"/>
        </w:tabs>
        <w:ind w:left="709" w:hanging="283"/>
        <w:jc w:val="both"/>
        <w:rPr>
          <w:del w:id="95" w:author="Fabiola Cerezo" w:date="2017-01-06T11:00:00Z"/>
          <w:rFonts w:ascii="Calibri" w:hAnsi="Calibri"/>
          <w:lang w:val="es-MX"/>
        </w:rPr>
      </w:pPr>
      <w:del w:id="96" w:author="Fabiola Cerezo" w:date="2017-01-06T11:00:00Z">
        <w:r w:rsidDel="008E37D7">
          <w:rPr>
            <w:rFonts w:ascii="Calibri" w:hAnsi="Calibri"/>
            <w:lang w:val="es-MX"/>
          </w:rPr>
          <w:delText xml:space="preserve">Copiar semanalmente directamente los archivos de la carpeta e:\Infor\erpln\application del servidor de Producción SRVBAANLN a la carpeta  e:\Infor\erpln\application del servidor de Respaldo SRVBAANLN1. </w:delText>
        </w:r>
      </w:del>
    </w:p>
    <w:p w14:paraId="45252BD3" w14:textId="77777777" w:rsidR="003C3ED3" w:rsidRDefault="003C3ED3">
      <w:pPr>
        <w:ind w:left="426"/>
        <w:jc w:val="both"/>
        <w:rPr>
          <w:rFonts w:ascii="Calibri" w:hAnsi="Calibri"/>
          <w:sz w:val="16"/>
          <w:lang w:val="es-MX"/>
        </w:rPr>
      </w:pPr>
    </w:p>
    <w:p w14:paraId="3E0F043C" w14:textId="77777777" w:rsidR="003C3ED3" w:rsidRDefault="003C3ED3">
      <w:pPr>
        <w:pStyle w:val="Encabezado"/>
        <w:spacing w:line="360" w:lineRule="auto"/>
        <w:ind w:left="90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1.2 Modificaciones de Objetos</w:t>
      </w:r>
    </w:p>
    <w:p w14:paraId="61224FAE" w14:textId="77777777" w:rsidR="003C3ED3" w:rsidRDefault="003C3ED3">
      <w:pPr>
        <w:pStyle w:val="Encabezado"/>
        <w:spacing w:line="360" w:lineRule="auto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1.2.1 Modificación o Creación de Dominios o</w:t>
      </w:r>
      <w:del w:id="97" w:author="Ligia Freire" w:date="2017-01-12T08:28:00Z">
        <w:r w:rsidDel="00AE0A43">
          <w:rPr>
            <w:rFonts w:ascii="Calibri" w:hAnsi="Calibri"/>
            <w:b/>
            <w:lang w:val="es-MX"/>
          </w:rPr>
          <w:delText xml:space="preserve">  </w:delText>
        </w:r>
      </w:del>
      <w:ins w:id="98" w:author="Ligia Freire" w:date="2017-01-12T08:28:00Z">
        <w:r w:rsidR="00AE0A43">
          <w:rPr>
            <w:rFonts w:ascii="Calibri" w:hAnsi="Calibri"/>
            <w:b/>
            <w:lang w:val="es-MX"/>
          </w:rPr>
          <w:t xml:space="preserve"> </w:t>
        </w:r>
      </w:ins>
      <w:r>
        <w:rPr>
          <w:rFonts w:ascii="Calibri" w:hAnsi="Calibri"/>
          <w:b/>
          <w:lang w:val="es-MX"/>
        </w:rPr>
        <w:t>Tablas</w:t>
      </w:r>
    </w:p>
    <w:p w14:paraId="7C57B6E6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Modificación / Aumento de campos o índices en Tablas o Creación de nuevo Dominio.</w:t>
      </w:r>
    </w:p>
    <w:p w14:paraId="4C109CF3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lastRenderedPageBreak/>
        <w:t>Convertir Diccionario de Datos.</w:t>
      </w:r>
    </w:p>
    <w:p w14:paraId="3461F8CF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Salir del Sistema y volver a ingresar</w:t>
      </w:r>
    </w:p>
    <w:p w14:paraId="2D92F192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Verificar que los cambios indicados estén presentes en las tablas desde la sesión Mantenimiento General de Tablas comparando con la sesión de Definición de Tablas.</w:t>
      </w:r>
    </w:p>
    <w:p w14:paraId="794A35BE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Verificar en la compañía de prueba que los procesos concernientes a esa tabla estén funcionando correctamente.</w:t>
      </w:r>
    </w:p>
    <w:p w14:paraId="2EFCB3B5" w14:textId="77777777" w:rsidR="003C3ED3" w:rsidRDefault="003C3ED3">
      <w:pPr>
        <w:rPr>
          <w:rFonts w:ascii="Calibri" w:hAnsi="Calibri"/>
          <w:sz w:val="16"/>
          <w:lang w:val="es-MX"/>
        </w:rPr>
      </w:pPr>
    </w:p>
    <w:p w14:paraId="2F86FFFF" w14:textId="77777777" w:rsidR="003C3ED3" w:rsidRDefault="003C3ED3">
      <w:pPr>
        <w:pStyle w:val="Encabezado"/>
        <w:spacing w:line="360" w:lineRule="auto"/>
        <w:rPr>
          <w:rFonts w:ascii="Calibri" w:hAnsi="Calibri"/>
          <w:b/>
          <w:sz w:val="16"/>
          <w:lang w:val="es-MX"/>
        </w:rPr>
      </w:pPr>
      <w:r>
        <w:rPr>
          <w:rFonts w:ascii="Calibri" w:hAnsi="Calibri"/>
          <w:b/>
          <w:lang w:val="es-MX"/>
        </w:rPr>
        <w:t>1.2.2 Modificación/Creación de Scripts (Programas de Sesión, Programas de Reportes, DAL, DLL)</w:t>
      </w:r>
    </w:p>
    <w:p w14:paraId="691799EC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Modificación o creación de Script</w:t>
      </w:r>
    </w:p>
    <w:p w14:paraId="4978ED18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Compilar sin errores</w:t>
      </w:r>
    </w:p>
    <w:p w14:paraId="3F2C7CF2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Realizar las pruebas correspondientes.</w:t>
      </w:r>
    </w:p>
    <w:p w14:paraId="28C237D7" w14:textId="77777777" w:rsidR="003C3ED3" w:rsidRDefault="003C3ED3">
      <w:pPr>
        <w:rPr>
          <w:rFonts w:ascii="Calibri" w:hAnsi="Calibri"/>
          <w:sz w:val="16"/>
          <w:lang w:val="es-MX"/>
        </w:rPr>
      </w:pPr>
    </w:p>
    <w:p w14:paraId="3DE50A79" w14:textId="77777777" w:rsidR="003C3ED3" w:rsidRDefault="003C3ED3">
      <w:pPr>
        <w:pStyle w:val="Encabezado"/>
        <w:spacing w:line="360" w:lineRule="auto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1.2.3 Modificación o Creación de Pantallas o Reportes</w:t>
      </w:r>
    </w:p>
    <w:p w14:paraId="16CF95DB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Modificación / Aumento de campos a las Pantallas o Reportes</w:t>
      </w:r>
    </w:p>
    <w:p w14:paraId="34B4BA7E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Compilar.</w:t>
      </w:r>
    </w:p>
    <w:p w14:paraId="146335A3" w14:textId="77777777" w:rsidR="003C3ED3" w:rsidRDefault="003C3ED3">
      <w:pPr>
        <w:numPr>
          <w:ilvl w:val="0"/>
          <w:numId w:val="11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Realizar las pruebas correspondientes.</w:t>
      </w:r>
    </w:p>
    <w:p w14:paraId="3D0D7B17" w14:textId="77777777" w:rsidR="003C3ED3" w:rsidRDefault="003C3ED3">
      <w:pPr>
        <w:rPr>
          <w:rFonts w:ascii="Calibri" w:hAnsi="Calibri"/>
          <w:sz w:val="16"/>
          <w:lang w:val="es-MX"/>
        </w:rPr>
      </w:pPr>
    </w:p>
    <w:p w14:paraId="49380922" w14:textId="77777777" w:rsidR="003C3ED3" w:rsidRDefault="003C3ED3">
      <w:pPr>
        <w:pStyle w:val="Encabezado"/>
        <w:spacing w:line="360" w:lineRule="auto"/>
        <w:jc w:val="both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>1.3 Procedimiento para Exportación de Objetos – Creación de Proyectos</w:t>
      </w:r>
    </w:p>
    <w:p w14:paraId="05C326C9" w14:textId="77777777" w:rsidR="003C3ED3" w:rsidRDefault="003C3ED3">
      <w:pPr>
        <w:pStyle w:val="Encabezado"/>
        <w:spacing w:line="360" w:lineRule="auto"/>
        <w:rPr>
          <w:rFonts w:ascii="Calibri" w:hAnsi="Calibri"/>
          <w:b/>
          <w:lang w:val="es-MX"/>
        </w:rPr>
      </w:pPr>
      <w:r>
        <w:rPr>
          <w:rFonts w:ascii="Calibri" w:hAnsi="Calibri"/>
          <w:b/>
          <w:lang w:val="es-MX"/>
        </w:rPr>
        <w:t xml:space="preserve">1.3.1 Servidor de </w:t>
      </w:r>
      <w:del w:id="99" w:author="Fabiola Cerezo" w:date="2017-01-06T11:01:00Z">
        <w:r w:rsidDel="008E37D7">
          <w:rPr>
            <w:rFonts w:ascii="Calibri" w:hAnsi="Calibri"/>
            <w:b/>
            <w:lang w:val="es-MX"/>
          </w:rPr>
          <w:delText>Novatech Guayaquil</w:delText>
        </w:r>
      </w:del>
      <w:ins w:id="100" w:author="Fabiola Cerezo" w:date="2017-01-06T11:01:00Z">
        <w:r w:rsidR="008E37D7">
          <w:rPr>
            <w:rFonts w:ascii="Calibri" w:hAnsi="Calibri"/>
            <w:b/>
            <w:lang w:val="es-MX"/>
          </w:rPr>
          <w:t>Pruebas</w:t>
        </w:r>
      </w:ins>
    </w:p>
    <w:p w14:paraId="2AB3A0CC" w14:textId="77777777" w:rsidR="003C3ED3" w:rsidRDefault="003C3ED3">
      <w:pPr>
        <w:numPr>
          <w:ilvl w:val="0"/>
          <w:numId w:val="12"/>
        </w:numPr>
        <w:tabs>
          <w:tab w:val="clear" w:pos="450"/>
          <w:tab w:val="num" w:pos="993"/>
        </w:tabs>
        <w:ind w:left="993" w:hanging="284"/>
        <w:rPr>
          <w:rFonts w:ascii="Calibri" w:hAnsi="Calibri"/>
          <w:lang w:val="es-EC"/>
        </w:rPr>
      </w:pPr>
      <w:r>
        <w:rPr>
          <w:rFonts w:ascii="Calibri" w:hAnsi="Calibri"/>
          <w:lang w:val="es-MX"/>
        </w:rPr>
        <w:t>Crear proyecto según nuestra codificación:</w:t>
      </w:r>
      <w:r>
        <w:rPr>
          <w:rFonts w:ascii="Calibri" w:hAnsi="Calibri"/>
          <w:lang w:val="es-EC"/>
        </w:rPr>
        <w:t xml:space="preserve"> </w:t>
      </w:r>
      <w:r>
        <w:rPr>
          <w:rFonts w:ascii="Calibri" w:hAnsi="Calibri"/>
          <w:lang w:val="es-EC"/>
        </w:rPr>
        <w:br/>
        <w:t xml:space="preserve">3 caracteres: </w:t>
      </w:r>
      <w:del w:id="101" w:author="Fabiola Cerezo" w:date="2017-01-06T11:16:00Z">
        <w:r w:rsidDel="00326E2D">
          <w:rPr>
            <w:rFonts w:ascii="Calibri" w:hAnsi="Calibri"/>
            <w:lang w:val="es-EC"/>
          </w:rPr>
          <w:delText xml:space="preserve">BER (Berlin) , 2 caracteres: </w:delText>
        </w:r>
      </w:del>
      <w:r>
        <w:rPr>
          <w:rFonts w:ascii="Calibri" w:hAnsi="Calibri"/>
          <w:lang w:val="es-EC"/>
        </w:rPr>
        <w:t xml:space="preserve">Iniciales </w:t>
      </w:r>
      <w:del w:id="102" w:author="Fabiola Cerezo" w:date="2017-01-06T11:16:00Z">
        <w:r w:rsidDel="00326E2D">
          <w:rPr>
            <w:rFonts w:ascii="Calibri" w:hAnsi="Calibri"/>
            <w:lang w:val="es-EC"/>
          </w:rPr>
          <w:delText xml:space="preserve">nuestro </w:delText>
        </w:r>
      </w:del>
      <w:r>
        <w:rPr>
          <w:rFonts w:ascii="Calibri" w:hAnsi="Calibri"/>
          <w:lang w:val="es-EC"/>
        </w:rPr>
        <w:t>nombre</w:t>
      </w:r>
      <w:ins w:id="103" w:author="Fabiola Cerezo" w:date="2017-01-06T11:16:00Z">
        <w:r w:rsidR="00326E2D">
          <w:rPr>
            <w:rFonts w:ascii="Calibri" w:hAnsi="Calibri"/>
            <w:lang w:val="es-EC"/>
          </w:rPr>
          <w:t xml:space="preserve"> y apellidos</w:t>
        </w:r>
      </w:ins>
      <w:r>
        <w:rPr>
          <w:rFonts w:ascii="Calibri" w:hAnsi="Calibri"/>
          <w:lang w:val="es-EC"/>
        </w:rPr>
        <w:t xml:space="preserve">, </w:t>
      </w:r>
      <w:del w:id="104" w:author="Fabiola Cerezo" w:date="2017-01-06T11:17:00Z">
        <w:r w:rsidDel="00326E2D">
          <w:rPr>
            <w:rFonts w:ascii="Calibri" w:hAnsi="Calibri"/>
            <w:lang w:val="es-EC"/>
          </w:rPr>
          <w:delText xml:space="preserve">2 </w:delText>
        </w:r>
      </w:del>
      <w:ins w:id="105" w:author="Fabiola Cerezo" w:date="2017-01-06T11:17:00Z">
        <w:r w:rsidR="00326E2D">
          <w:rPr>
            <w:rFonts w:ascii="Calibri" w:hAnsi="Calibri"/>
            <w:lang w:val="es-EC"/>
          </w:rPr>
          <w:t xml:space="preserve">3 </w:t>
        </w:r>
      </w:ins>
      <w:r>
        <w:rPr>
          <w:rFonts w:ascii="Calibri" w:hAnsi="Calibri"/>
          <w:lang w:val="es-EC"/>
        </w:rPr>
        <w:t>caracteres: no. Secuencial.</w:t>
      </w:r>
    </w:p>
    <w:p w14:paraId="482C794B" w14:textId="03024CA1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2AB6DB59" wp14:editId="3A3AF629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</wp:posOffset>
                </wp:positionV>
                <wp:extent cx="457200" cy="457200"/>
                <wp:effectExtent l="0" t="0" r="0" b="0"/>
                <wp:wrapNone/>
                <wp:docPr id="3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30CA7" id="Oval 2" o:spid="_x0000_s1026" style="position:absolute;margin-left:63pt;margin-top:30pt;width:36pt;height:3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56C31CC7" wp14:editId="3D3DBF5C">
            <wp:extent cx="4472305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FB26" w14:textId="77777777" w:rsidR="003C3ED3" w:rsidRDefault="003C3ED3">
      <w:pPr>
        <w:numPr>
          <w:ilvl w:val="0"/>
          <w:numId w:val="12"/>
        </w:num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Determinar de qué paquete y capa se va a exportar</w:t>
      </w:r>
    </w:p>
    <w:p w14:paraId="4AF0D6E4" w14:textId="77777777" w:rsidR="003C3ED3" w:rsidRDefault="003C3ED3">
      <w:pPr>
        <w:rPr>
          <w:rFonts w:ascii="Calibri" w:hAnsi="Calibri"/>
          <w:lang w:val="es-EC"/>
        </w:rPr>
      </w:pPr>
    </w:p>
    <w:p w14:paraId="1470CCDC" w14:textId="096D907C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drawing>
          <wp:inline distT="0" distB="0" distL="0" distR="0" wp14:anchorId="1633F56F" wp14:editId="538AA876">
            <wp:extent cx="520192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DA34" w14:textId="77777777" w:rsidR="003C3ED3" w:rsidRDefault="003C3ED3">
      <w:pPr>
        <w:rPr>
          <w:rFonts w:ascii="Calibri" w:hAnsi="Calibri"/>
          <w:lang w:val="es-EC"/>
        </w:rPr>
      </w:pPr>
    </w:p>
    <w:p w14:paraId="4C12E544" w14:textId="278710F2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409B462" wp14:editId="0A7E3A16">
                <wp:simplePos x="0" y="0"/>
                <wp:positionH relativeFrom="column">
                  <wp:posOffset>2857500</wp:posOffset>
                </wp:positionH>
                <wp:positionV relativeFrom="paragraph">
                  <wp:posOffset>1097280</wp:posOffset>
                </wp:positionV>
                <wp:extent cx="1371600" cy="457200"/>
                <wp:effectExtent l="0" t="0" r="0" b="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3C313" id="Rectangle 4" o:spid="_x0000_s1026" style="position:absolute;margin-left:225pt;margin-top:86.4pt;width:108pt;height:3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" o:allowincell="f" filled="f" strokecolor="red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4359DF47" wp14:editId="30C90637">
                <wp:simplePos x="0" y="0"/>
                <wp:positionH relativeFrom="column">
                  <wp:posOffset>342900</wp:posOffset>
                </wp:positionH>
                <wp:positionV relativeFrom="paragraph">
                  <wp:posOffset>1211580</wp:posOffset>
                </wp:positionV>
                <wp:extent cx="1371600" cy="342900"/>
                <wp:effectExtent l="0" t="0" r="0" b="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2614A" id="Rectangle 3" o:spid="_x0000_s1026" style="position:absolute;margin-left:27pt;margin-top:95.4pt;width:108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625B4F75" wp14:editId="25456CFE">
            <wp:extent cx="5148580" cy="179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23C85" w14:textId="77777777" w:rsidR="003C3ED3" w:rsidRDefault="003C3ED3">
      <w:pPr>
        <w:rPr>
          <w:rFonts w:ascii="Calibri" w:hAnsi="Calibri"/>
          <w:lang w:val="es-EC"/>
        </w:rPr>
      </w:pPr>
    </w:p>
    <w:p w14:paraId="6708737C" w14:textId="77777777" w:rsidR="003C3ED3" w:rsidRDefault="003C3ED3">
      <w:pPr>
        <w:numPr>
          <w:ilvl w:val="0"/>
          <w:numId w:val="14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>Crear código de parte del proyecto</w:t>
      </w:r>
    </w:p>
    <w:p w14:paraId="4A434C97" w14:textId="77777777" w:rsidR="003C3ED3" w:rsidRDefault="003C3ED3">
      <w:pPr>
        <w:rPr>
          <w:rFonts w:ascii="Calibri" w:hAnsi="Calibri"/>
          <w:lang w:val="es-EC"/>
        </w:rPr>
      </w:pPr>
    </w:p>
    <w:p w14:paraId="12DE0FF4" w14:textId="77777777" w:rsidR="003C3ED3" w:rsidRDefault="003C3ED3">
      <w:pPr>
        <w:rPr>
          <w:rFonts w:ascii="Calibri" w:hAnsi="Calibri"/>
          <w:lang w:val="es-EC"/>
        </w:rPr>
      </w:pPr>
    </w:p>
    <w:p w14:paraId="6C16C7F9" w14:textId="19E03EAB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drawing>
          <wp:inline distT="0" distB="0" distL="0" distR="0" wp14:anchorId="640414D1" wp14:editId="73CCFBAE">
            <wp:extent cx="5148580" cy="144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8E79" w14:textId="77777777" w:rsidR="003C3ED3" w:rsidRDefault="003C3ED3">
      <w:pPr>
        <w:rPr>
          <w:rFonts w:ascii="Calibri" w:hAnsi="Calibri"/>
          <w:lang w:val="es-EC"/>
        </w:rPr>
      </w:pPr>
    </w:p>
    <w:p w14:paraId="1A208AE8" w14:textId="77777777" w:rsidR="003C3ED3" w:rsidDel="00B846D1" w:rsidRDefault="003C3ED3">
      <w:pPr>
        <w:rPr>
          <w:del w:id="106" w:author="Fabiola Cerezo" w:date="2017-01-06T11:35:00Z"/>
          <w:rFonts w:ascii="Calibri" w:hAnsi="Calibri"/>
          <w:lang w:val="es-EC"/>
        </w:rPr>
      </w:pPr>
    </w:p>
    <w:p w14:paraId="6D7D9CAD" w14:textId="3C6D4EB4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9D7922A" wp14:editId="6EBBF9DC">
                <wp:simplePos x="0" y="0"/>
                <wp:positionH relativeFrom="column">
                  <wp:posOffset>3429000</wp:posOffset>
                </wp:positionH>
                <wp:positionV relativeFrom="paragraph">
                  <wp:posOffset>424180</wp:posOffset>
                </wp:positionV>
                <wp:extent cx="342900" cy="457200"/>
                <wp:effectExtent l="0" t="0" r="0" b="0"/>
                <wp:wrapNone/>
                <wp:docPr id="3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43AF8" id="Oval 11" o:spid="_x0000_s1026" style="position:absolute;margin-left:270pt;margin-top:33.4pt;width:2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0B9F838D" wp14:editId="01A985BC">
            <wp:extent cx="5148580" cy="227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941C" w14:textId="77777777" w:rsidR="003C3ED3" w:rsidRDefault="003C3ED3">
      <w:pPr>
        <w:rPr>
          <w:rFonts w:ascii="Calibri" w:hAnsi="Calibri"/>
          <w:lang w:val="es-EC"/>
        </w:rPr>
      </w:pPr>
    </w:p>
    <w:p w14:paraId="566EA201" w14:textId="77777777" w:rsidR="003C3ED3" w:rsidRDefault="003C3ED3">
      <w:pPr>
        <w:numPr>
          <w:ilvl w:val="0"/>
          <w:numId w:val="15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lastRenderedPageBreak/>
        <w:t>Para agregar los objetos que se van a exportar, se debe ir a cada uno y por específico elegir “Partes de personalización” y escoger a qué proyecto se lo agrega:</w:t>
      </w:r>
    </w:p>
    <w:p w14:paraId="6D49E42A" w14:textId="77777777" w:rsidR="003C3ED3" w:rsidRDefault="003C3ED3">
      <w:pPr>
        <w:rPr>
          <w:rFonts w:ascii="Calibri" w:hAnsi="Calibri"/>
          <w:lang w:val="es-EC"/>
        </w:rPr>
      </w:pPr>
    </w:p>
    <w:p w14:paraId="46C31D5D" w14:textId="630D9CD5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0F3A44" wp14:editId="518B2B6C">
                <wp:simplePos x="0" y="0"/>
                <wp:positionH relativeFrom="column">
                  <wp:posOffset>1903730</wp:posOffset>
                </wp:positionH>
                <wp:positionV relativeFrom="paragraph">
                  <wp:posOffset>3109595</wp:posOffset>
                </wp:positionV>
                <wp:extent cx="1828800" cy="571500"/>
                <wp:effectExtent l="0" t="0" r="0" b="0"/>
                <wp:wrapNone/>
                <wp:docPr id="2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06E3F" id="Oval 12" o:spid="_x0000_s1026" style="position:absolute;margin-left:149.9pt;margin-top:244.85pt;width:2in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018661BD" wp14:editId="7E1386A5">
            <wp:extent cx="4802505" cy="402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473C" w14:textId="77777777" w:rsidR="003C3ED3" w:rsidRDefault="003C3ED3">
      <w:pPr>
        <w:rPr>
          <w:rFonts w:ascii="Calibri" w:hAnsi="Calibri"/>
          <w:lang w:val="es-EC"/>
        </w:rPr>
      </w:pPr>
    </w:p>
    <w:p w14:paraId="2A9BA975" w14:textId="3B4C6789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93AF07B" wp14:editId="7C35E984">
                <wp:simplePos x="0" y="0"/>
                <wp:positionH relativeFrom="column">
                  <wp:posOffset>228600</wp:posOffset>
                </wp:positionH>
                <wp:positionV relativeFrom="paragraph">
                  <wp:posOffset>536575</wp:posOffset>
                </wp:positionV>
                <wp:extent cx="914400" cy="342900"/>
                <wp:effectExtent l="0" t="0" r="0" b="0"/>
                <wp:wrapNone/>
                <wp:docPr id="2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022DD" id="Oval 13" o:spid="_x0000_s1026" style="position:absolute;margin-left:18pt;margin-top:42.2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1B6034E7" wp14:editId="265EDDE0">
            <wp:extent cx="4464685" cy="418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AD1F" w14:textId="77777777" w:rsidR="003C3ED3" w:rsidRDefault="003C3ED3">
      <w:pPr>
        <w:rPr>
          <w:rFonts w:ascii="Calibri" w:hAnsi="Calibri"/>
          <w:lang w:val="es-EC"/>
        </w:rPr>
      </w:pPr>
    </w:p>
    <w:p w14:paraId="6ABE39E7" w14:textId="77777777" w:rsidR="003C3ED3" w:rsidRDefault="003C3ED3">
      <w:pPr>
        <w:rPr>
          <w:rFonts w:ascii="Calibri" w:hAnsi="Calibri"/>
          <w:lang w:val="es-EC"/>
        </w:rPr>
      </w:pPr>
    </w:p>
    <w:p w14:paraId="1EC0433D" w14:textId="39D8CAA3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5289E36" wp14:editId="6595AB48">
                <wp:simplePos x="0" y="0"/>
                <wp:positionH relativeFrom="column">
                  <wp:posOffset>685800</wp:posOffset>
                </wp:positionH>
                <wp:positionV relativeFrom="paragraph">
                  <wp:posOffset>306070</wp:posOffset>
                </wp:positionV>
                <wp:extent cx="457200" cy="457200"/>
                <wp:effectExtent l="0" t="0" r="0" b="0"/>
                <wp:wrapNone/>
                <wp:docPr id="2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D11073" id="Oval 5" o:spid="_x0000_s1026" style="position:absolute;margin-left:54pt;margin-top:24.1pt;width:36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54DA3FF5" wp14:editId="5F685680">
            <wp:extent cx="5394325" cy="2228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395A" w14:textId="77777777" w:rsidR="003C3ED3" w:rsidRDefault="003C3ED3">
      <w:pPr>
        <w:rPr>
          <w:rFonts w:ascii="Calibri" w:hAnsi="Calibri"/>
          <w:lang w:val="es-EC"/>
        </w:rPr>
      </w:pPr>
    </w:p>
    <w:p w14:paraId="45050265" w14:textId="77777777" w:rsidR="003C3ED3" w:rsidDel="00B846D1" w:rsidRDefault="003C3ED3">
      <w:pPr>
        <w:rPr>
          <w:del w:id="107" w:author="Fabiola Cerezo" w:date="2017-01-06T11:35:00Z"/>
          <w:rFonts w:ascii="Calibri" w:hAnsi="Calibri"/>
          <w:lang w:val="es-EC"/>
        </w:rPr>
      </w:pPr>
    </w:p>
    <w:p w14:paraId="6C39A837" w14:textId="77777777" w:rsidR="003C3ED3" w:rsidRDefault="003C3ED3">
      <w:pPr>
        <w:numPr>
          <w:ilvl w:val="0"/>
          <w:numId w:val="16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>Cuando ya se tengan todos los objetos agregados al proyecto, copiar el proyecto a un patch code.</w:t>
      </w:r>
    </w:p>
    <w:p w14:paraId="7AF749C7" w14:textId="77777777" w:rsidR="003C3ED3" w:rsidRDefault="003C3ED3">
      <w:pPr>
        <w:rPr>
          <w:rFonts w:ascii="Calibri" w:hAnsi="Calibri"/>
          <w:lang w:val="es-EC"/>
        </w:rPr>
      </w:pPr>
    </w:p>
    <w:p w14:paraId="7BD6449C" w14:textId="3E9E3988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24A5D73" wp14:editId="31B317A1">
                <wp:simplePos x="0" y="0"/>
                <wp:positionH relativeFrom="column">
                  <wp:posOffset>914400</wp:posOffset>
                </wp:positionH>
                <wp:positionV relativeFrom="paragraph">
                  <wp:posOffset>1143000</wp:posOffset>
                </wp:positionV>
                <wp:extent cx="800100" cy="342900"/>
                <wp:effectExtent l="0" t="0" r="0" b="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ECA0B" id="Rectangle 6" o:spid="_x0000_s1026" style="position:absolute;margin-left:1in;margin-top:90pt;width:63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53D48EA1" wp14:editId="3D7BAB3A">
            <wp:extent cx="5401945" cy="208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1579" w14:textId="77777777" w:rsidR="003C3ED3" w:rsidRDefault="003C3ED3">
      <w:pPr>
        <w:rPr>
          <w:rFonts w:ascii="Calibri" w:hAnsi="Calibri"/>
          <w:lang w:val="es-EC"/>
        </w:rPr>
      </w:pPr>
    </w:p>
    <w:p w14:paraId="052BA617" w14:textId="46356E2D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9EFEAD4" wp14:editId="719A4427">
                <wp:simplePos x="0" y="0"/>
                <wp:positionH relativeFrom="column">
                  <wp:posOffset>1028700</wp:posOffset>
                </wp:positionH>
                <wp:positionV relativeFrom="paragraph">
                  <wp:posOffset>1163320</wp:posOffset>
                </wp:positionV>
                <wp:extent cx="1143000" cy="342900"/>
                <wp:effectExtent l="0" t="0" r="0" b="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9FEEA" id="Rectangle 7" o:spid="_x0000_s1026" style="position:absolute;margin-left:81pt;margin-top:91.6pt;width:90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1C7098F2" wp14:editId="2F7B62A0">
            <wp:extent cx="5401945" cy="2036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7FBE" w14:textId="77777777" w:rsidR="003C3ED3" w:rsidRDefault="003C3ED3">
      <w:pPr>
        <w:rPr>
          <w:rFonts w:ascii="Calibri" w:hAnsi="Calibri"/>
          <w:lang w:val="es-EC"/>
        </w:rPr>
      </w:pPr>
    </w:p>
    <w:p w14:paraId="7A248F7C" w14:textId="22DF676B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drawing>
          <wp:inline distT="0" distB="0" distL="0" distR="0" wp14:anchorId="26A84951" wp14:editId="39E86109">
            <wp:extent cx="5394325" cy="2074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84CD" w14:textId="77777777" w:rsidR="00B846D1" w:rsidRDefault="00B846D1">
      <w:pPr>
        <w:numPr>
          <w:numberingChange w:id="108" w:author="Karla Ormaza" w:date="2010-09-07T09:13:00Z" w:original=""/>
        </w:numPr>
        <w:ind w:left="450"/>
        <w:rPr>
          <w:ins w:id="109" w:author="Fabiola Cerezo" w:date="2017-01-06T11:35:00Z"/>
          <w:rFonts w:ascii="Calibri" w:hAnsi="Calibri"/>
          <w:lang w:val="es-EC"/>
        </w:rPr>
        <w:pPrChange w:id="110" w:author="Fabiola Cerezo" w:date="2017-01-06T11:35:00Z">
          <w:pPr>
            <w:numPr>
              <w:numId w:val="17"/>
            </w:numPr>
            <w:tabs>
              <w:tab w:val="num" w:pos="450"/>
            </w:tabs>
            <w:ind w:left="450" w:hanging="360"/>
          </w:pPr>
        </w:pPrChange>
      </w:pPr>
    </w:p>
    <w:p w14:paraId="3A7096F2" w14:textId="77777777" w:rsidR="003C3ED3" w:rsidRDefault="003C3ED3">
      <w:pPr>
        <w:numPr>
          <w:ilvl w:val="0"/>
          <w:numId w:val="17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 xml:space="preserve">Pero primero hay que crear el patch code (con el mismo nombre del proyecto para identificarlo). En el Pathname, se especifica en que ruta del servidor </w:t>
      </w:r>
      <w:del w:id="111" w:author="Fabiola Cerezo" w:date="2017-01-06T11:24:00Z">
        <w:r w:rsidDel="00326E2D">
          <w:rPr>
            <w:rFonts w:ascii="Calibri" w:hAnsi="Calibri"/>
            <w:lang w:val="es-EC"/>
          </w:rPr>
          <w:delText xml:space="preserve">de Novatech </w:delText>
        </w:r>
      </w:del>
      <w:r>
        <w:rPr>
          <w:rFonts w:ascii="Calibri" w:hAnsi="Calibri"/>
          <w:lang w:val="es-EC"/>
        </w:rPr>
        <w:t xml:space="preserve">se va a crear </w:t>
      </w:r>
      <w:r>
        <w:rPr>
          <w:rFonts w:ascii="Calibri" w:hAnsi="Calibri"/>
          <w:lang w:val="es-EC"/>
        </w:rPr>
        <w:lastRenderedPageBreak/>
        <w:t>la carpeta con nuestro proyecto</w:t>
      </w:r>
      <w:del w:id="112" w:author="Fabiola Cerezo" w:date="2017-01-06T11:24:00Z">
        <w:r w:rsidDel="00326E2D">
          <w:rPr>
            <w:rFonts w:ascii="Calibri" w:hAnsi="Calibri"/>
            <w:lang w:val="es-EC"/>
          </w:rPr>
          <w:delText>, es importante recordar en que ruta creamos el proyecto para luego indicar en Novatech donde están nuestros archivos</w:delText>
        </w:r>
      </w:del>
      <w:r>
        <w:rPr>
          <w:rFonts w:ascii="Calibri" w:hAnsi="Calibri"/>
          <w:lang w:val="es-EC"/>
        </w:rPr>
        <w:t>.</w:t>
      </w:r>
    </w:p>
    <w:p w14:paraId="0C5BA007" w14:textId="77777777" w:rsidR="003C3ED3" w:rsidRDefault="003C3ED3">
      <w:pPr>
        <w:rPr>
          <w:rFonts w:ascii="Calibri" w:hAnsi="Calibri"/>
          <w:lang w:val="es-EC"/>
        </w:rPr>
      </w:pPr>
    </w:p>
    <w:p w14:paraId="3216E56A" w14:textId="7DD4A5E3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0" allowOverlap="1" wp14:anchorId="6410AFFD" wp14:editId="6CBBDB30">
            <wp:simplePos x="0" y="0"/>
            <wp:positionH relativeFrom="column">
              <wp:posOffset>2628900</wp:posOffset>
            </wp:positionH>
            <wp:positionV relativeFrom="paragraph">
              <wp:posOffset>3990975</wp:posOffset>
            </wp:positionV>
            <wp:extent cx="933450" cy="123825"/>
            <wp:effectExtent l="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lang w:val="es-EC"/>
        </w:rPr>
        <w:drawing>
          <wp:inline distT="0" distB="0" distL="0" distR="0" wp14:anchorId="21117441" wp14:editId="21E319A1">
            <wp:extent cx="5401945" cy="437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82E" w14:textId="77777777" w:rsidR="003C3ED3" w:rsidRDefault="003C3ED3">
      <w:pPr>
        <w:rPr>
          <w:rFonts w:ascii="Calibri" w:hAnsi="Calibri"/>
          <w:lang w:val="es-EC"/>
        </w:rPr>
      </w:pPr>
    </w:p>
    <w:p w14:paraId="4DB6E9ED" w14:textId="77777777" w:rsidR="003C3ED3" w:rsidRDefault="003C3ED3">
      <w:pPr>
        <w:numPr>
          <w:ilvl w:val="0"/>
          <w:numId w:val="17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lastRenderedPageBreak/>
        <w:t>Copiar.</w:t>
      </w:r>
      <w:del w:id="113" w:author="Ligia Freire" w:date="2017-01-12T08:28:00Z">
        <w:r w:rsidDel="00AE0A43">
          <w:rPr>
            <w:rFonts w:ascii="Calibri" w:hAnsi="Calibri"/>
            <w:lang w:val="es-EC"/>
          </w:rPr>
          <w:delText xml:space="preserve">  </w:delText>
        </w:r>
      </w:del>
      <w:ins w:id="114" w:author="Ligia Freire" w:date="2017-01-12T08:28:00Z">
        <w:r w:rsidR="00AE0A43">
          <w:rPr>
            <w:rFonts w:ascii="Calibri" w:hAnsi="Calibri"/>
            <w:lang w:val="es-EC"/>
          </w:rPr>
          <w:t xml:space="preserve"> </w:t>
        </w:r>
      </w:ins>
      <w:r>
        <w:rPr>
          <w:rFonts w:ascii="Calibri" w:hAnsi="Calibri"/>
          <w:lang w:val="es-EC"/>
        </w:rPr>
        <w:t>Esto no genera ningún mensaje, por lo que hay que poner Cancelar luego de copiar.</w:t>
      </w:r>
      <w:r>
        <w:rPr>
          <w:rFonts w:ascii="Calibri" w:hAnsi="Calibri"/>
          <w:lang w:val="es-EC"/>
        </w:rPr>
        <w:br/>
      </w:r>
    </w:p>
    <w:p w14:paraId="7D39124B" w14:textId="2068A4D8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3C691B" wp14:editId="335008A6">
                <wp:simplePos x="0" y="0"/>
                <wp:positionH relativeFrom="column">
                  <wp:posOffset>3657600</wp:posOffset>
                </wp:positionH>
                <wp:positionV relativeFrom="paragraph">
                  <wp:posOffset>274955</wp:posOffset>
                </wp:positionV>
                <wp:extent cx="1143000" cy="457200"/>
                <wp:effectExtent l="0" t="0" r="0" b="0"/>
                <wp:wrapNone/>
                <wp:docPr id="2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E8AA6A" id="Oval 9" o:spid="_x0000_s1026" style="position:absolute;margin-left:4in;margin-top:21.65pt;width:9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35A5B48F" wp14:editId="1C9635A4">
            <wp:extent cx="4794885" cy="245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C85A" w14:textId="77777777" w:rsidR="003C3ED3" w:rsidRDefault="003C3ED3">
      <w:pPr>
        <w:rPr>
          <w:rFonts w:ascii="Calibri" w:hAnsi="Calibri"/>
          <w:lang w:val="es-EC"/>
        </w:rPr>
      </w:pPr>
    </w:p>
    <w:p w14:paraId="6E35D6F8" w14:textId="77777777" w:rsidR="003C3ED3" w:rsidRDefault="003C3ED3">
      <w:pPr>
        <w:numPr>
          <w:ilvl w:val="0"/>
          <w:numId w:val="19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>Luego ir a componentes por patch code:</w:t>
      </w:r>
    </w:p>
    <w:p w14:paraId="2284E3BA" w14:textId="77777777" w:rsidR="003C3ED3" w:rsidRDefault="003C3ED3">
      <w:pPr>
        <w:rPr>
          <w:rFonts w:ascii="Calibri" w:hAnsi="Calibri"/>
          <w:lang w:val="es-EC"/>
        </w:rPr>
      </w:pPr>
    </w:p>
    <w:p w14:paraId="5F212552" w14:textId="42F778EB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lastRenderedPageBreak/>
        <w:drawing>
          <wp:inline distT="0" distB="0" distL="0" distR="0" wp14:anchorId="310CAEB6" wp14:editId="003D1912">
            <wp:extent cx="4918075" cy="2182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90F6" w14:textId="77777777" w:rsidR="003C3ED3" w:rsidRDefault="003C3ED3">
      <w:pPr>
        <w:rPr>
          <w:rFonts w:ascii="Calibri" w:hAnsi="Calibri"/>
          <w:lang w:val="es-EC"/>
        </w:rPr>
      </w:pPr>
    </w:p>
    <w:p w14:paraId="7242DC7F" w14:textId="77777777" w:rsidR="003C3ED3" w:rsidRDefault="003C3ED3">
      <w:pPr>
        <w:numPr>
          <w:ilvl w:val="0"/>
          <w:numId w:val="20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>Crear un grupo nuevo y elegir el patch code que creamos:</w:t>
      </w:r>
    </w:p>
    <w:p w14:paraId="0A11D7A5" w14:textId="77777777" w:rsidR="003C3ED3" w:rsidRDefault="003C3ED3">
      <w:pPr>
        <w:rPr>
          <w:rFonts w:ascii="Calibri" w:hAnsi="Calibri"/>
          <w:lang w:val="es-EC"/>
        </w:rPr>
      </w:pPr>
    </w:p>
    <w:p w14:paraId="698A90CF" w14:textId="77777777" w:rsidR="003C3ED3" w:rsidRDefault="003C3ED3">
      <w:pPr>
        <w:rPr>
          <w:rFonts w:ascii="Calibri" w:hAnsi="Calibri"/>
          <w:lang w:val="es-EC"/>
        </w:rPr>
      </w:pPr>
    </w:p>
    <w:p w14:paraId="03E23410" w14:textId="13CD690F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B9915BC" wp14:editId="777D0FA0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342900" cy="342900"/>
                <wp:effectExtent l="0" t="0" r="0" b="0"/>
                <wp:wrapNone/>
                <wp:docPr id="2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4E044" id="Oval 10" o:spid="_x0000_s1026" style="position:absolute;margin-left:171pt;margin-top:15.45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" o:allowincell="f" filled="f" strokecolor="red"/>
            </w:pict>
          </mc:Fallback>
        </mc:AlternateContent>
      </w:r>
      <w:r>
        <w:rPr>
          <w:rFonts w:ascii="Calibri" w:hAnsi="Calibri"/>
          <w:noProof/>
          <w:lang w:val="es-EC"/>
        </w:rPr>
        <w:drawing>
          <wp:inline distT="0" distB="0" distL="0" distR="0" wp14:anchorId="4E975103" wp14:editId="3ADD0119">
            <wp:extent cx="4918075" cy="2381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FBA5" w14:textId="77777777" w:rsidR="003C3ED3" w:rsidRDefault="003C3ED3">
      <w:pPr>
        <w:rPr>
          <w:rFonts w:ascii="Calibri" w:hAnsi="Calibri"/>
          <w:lang w:val="es-EC"/>
        </w:rPr>
      </w:pPr>
    </w:p>
    <w:p w14:paraId="06099467" w14:textId="77777777" w:rsidR="003C3ED3" w:rsidRDefault="003C3ED3">
      <w:pPr>
        <w:numPr>
          <w:ilvl w:val="0"/>
          <w:numId w:val="21"/>
        </w:numPr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>Crear el Patch:</w:t>
      </w:r>
    </w:p>
    <w:p w14:paraId="388EF462" w14:textId="7C3B68D7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drawing>
          <wp:inline distT="0" distB="0" distL="0" distR="0" wp14:anchorId="1E0BB237" wp14:editId="7BF189AB">
            <wp:extent cx="5394325" cy="1613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1995" w14:textId="77777777" w:rsidR="003C3ED3" w:rsidRDefault="003C3ED3">
      <w:pPr>
        <w:rPr>
          <w:rFonts w:ascii="Calibri" w:hAnsi="Calibri"/>
          <w:lang w:val="es-EC"/>
        </w:rPr>
      </w:pPr>
    </w:p>
    <w:p w14:paraId="05DC5BFF" w14:textId="4B4551AE" w:rsidR="003C3ED3" w:rsidRDefault="006079C8">
      <w:pPr>
        <w:rPr>
          <w:rFonts w:ascii="Calibri" w:hAnsi="Calibri"/>
          <w:lang w:val="es-EC"/>
        </w:rPr>
      </w:pPr>
      <w:r>
        <w:rPr>
          <w:rFonts w:ascii="Calibri" w:hAnsi="Calibri"/>
          <w:noProof/>
          <w:lang w:val="es-EC"/>
        </w:rPr>
        <w:drawing>
          <wp:inline distT="0" distB="0" distL="0" distR="0" wp14:anchorId="41C09E74" wp14:editId="3A362C11">
            <wp:extent cx="5394325" cy="2473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0A91" w14:textId="77777777" w:rsidR="003C3ED3" w:rsidDel="00331918" w:rsidRDefault="003C3ED3">
      <w:pPr>
        <w:spacing w:line="360" w:lineRule="auto"/>
        <w:rPr>
          <w:del w:id="115" w:author="Fabiola Cerezo" w:date="2017-01-06T11:25:00Z"/>
          <w:rFonts w:ascii="Calibri" w:hAnsi="Calibri"/>
          <w:lang w:val="es-MX"/>
        </w:rPr>
      </w:pPr>
    </w:p>
    <w:p w14:paraId="3C1C6113" w14:textId="77777777" w:rsidR="00331918" w:rsidRDefault="00331918">
      <w:pPr>
        <w:pStyle w:val="Encabezado"/>
        <w:jc w:val="both"/>
        <w:rPr>
          <w:ins w:id="116" w:author="Ligia Freire" w:date="2017-01-12T08:29:00Z"/>
          <w:rFonts w:ascii="Calibri" w:hAnsi="Calibri"/>
          <w:lang w:val="es-MX"/>
        </w:rPr>
      </w:pPr>
    </w:p>
    <w:p w14:paraId="27C4EE3F" w14:textId="77777777" w:rsidR="003C3ED3" w:rsidRDefault="003C3ED3">
      <w:pPr>
        <w:spacing w:line="360" w:lineRule="auto"/>
        <w:rPr>
          <w:rFonts w:ascii="Calibri" w:hAnsi="Calibri"/>
          <w:b/>
          <w:lang w:val="es-EC"/>
        </w:rPr>
      </w:pPr>
      <w:r>
        <w:rPr>
          <w:rFonts w:ascii="Calibri" w:hAnsi="Calibri"/>
          <w:b/>
          <w:lang w:val="es-EC"/>
        </w:rPr>
        <w:t>1.4 Procedimiento para Importar Proyecto</w:t>
      </w:r>
    </w:p>
    <w:p w14:paraId="48F4A048" w14:textId="77777777" w:rsidR="003C3ED3" w:rsidRDefault="003C3ED3">
      <w:pPr>
        <w:spacing w:line="360" w:lineRule="auto"/>
        <w:rPr>
          <w:rFonts w:ascii="Calibri" w:hAnsi="Calibri"/>
          <w:b/>
          <w:lang w:val="es-EC"/>
        </w:rPr>
      </w:pPr>
      <w:r>
        <w:rPr>
          <w:rFonts w:ascii="Calibri" w:hAnsi="Calibri"/>
          <w:b/>
          <w:lang w:val="es-EC"/>
        </w:rPr>
        <w:lastRenderedPageBreak/>
        <w:t>1.4.1 Servidor</w:t>
      </w:r>
      <w:ins w:id="117" w:author="Fabiola Cerezo" w:date="2017-01-06T11:26:00Z">
        <w:r w:rsidR="00326E2D">
          <w:rPr>
            <w:rFonts w:ascii="Calibri" w:hAnsi="Calibri"/>
            <w:b/>
            <w:lang w:val="es-EC"/>
          </w:rPr>
          <w:t xml:space="preserve"> de Producción</w:t>
        </w:r>
      </w:ins>
      <w:del w:id="118" w:author="Fabiola Cerezo" w:date="2017-01-06T11:25:00Z">
        <w:r w:rsidDel="00326E2D">
          <w:rPr>
            <w:rFonts w:ascii="Calibri" w:hAnsi="Calibri"/>
            <w:b/>
            <w:lang w:val="es-EC"/>
          </w:rPr>
          <w:delText>es de Grupo Berlin</w:delText>
        </w:r>
      </w:del>
    </w:p>
    <w:p w14:paraId="6BB5C93D" w14:textId="77777777" w:rsidR="00DA3943" w:rsidRDefault="00DA3943">
      <w:pPr>
        <w:numPr>
          <w:ilvl w:val="0"/>
          <w:numId w:val="22"/>
        </w:numPr>
        <w:jc w:val="both"/>
        <w:rPr>
          <w:rFonts w:ascii="Calibri" w:hAnsi="Calibri"/>
          <w:lang w:val="es-EC"/>
        </w:rPr>
        <w:pPrChange w:id="119" w:author="Fabiola Cerezo" w:date="2017-01-06T11:27:00Z">
          <w:pPr>
            <w:numPr>
              <w:numId w:val="22"/>
            </w:numPr>
            <w:tabs>
              <w:tab w:val="num" w:pos="284"/>
              <w:tab w:val="num" w:pos="450"/>
            </w:tabs>
            <w:spacing w:line="360" w:lineRule="auto"/>
            <w:ind w:left="450" w:hanging="450"/>
          </w:pPr>
        </w:pPrChange>
      </w:pPr>
      <w:ins w:id="120" w:author="Fabiola Cerezo" w:date="2017-01-06T11:27:00Z">
        <w:r>
          <w:rPr>
            <w:rFonts w:ascii="Calibri" w:hAnsi="Calibri"/>
            <w:lang w:val="es-EC"/>
          </w:rPr>
          <w:t>Solicitar el formato SCAP con firma del paso a producción y pruebas realizadas.</w:t>
        </w:r>
      </w:ins>
    </w:p>
    <w:p w14:paraId="37F61642" w14:textId="77777777" w:rsidR="00DA3943" w:rsidRPr="00DA3943" w:rsidRDefault="00DA3943">
      <w:pPr>
        <w:numPr>
          <w:numberingChange w:id="121" w:author="Karla Ormaza" w:date="2010-09-07T09:13:00Z" w:original=""/>
        </w:numPr>
        <w:ind w:left="450"/>
        <w:jc w:val="both"/>
        <w:rPr>
          <w:ins w:id="122" w:author="Fabiola Cerezo" w:date="2017-01-06T11:27:00Z"/>
          <w:rFonts w:ascii="Calibri" w:hAnsi="Calibri"/>
          <w:lang w:val="es-EC"/>
        </w:rPr>
        <w:pPrChange w:id="123" w:author="Fabiola Cerezo" w:date="2017-01-06T11:27:00Z">
          <w:pPr>
            <w:numPr>
              <w:numId w:val="22"/>
            </w:numPr>
            <w:tabs>
              <w:tab w:val="num" w:pos="284"/>
              <w:tab w:val="num" w:pos="450"/>
            </w:tabs>
            <w:spacing w:line="360" w:lineRule="auto"/>
            <w:ind w:left="450" w:hanging="450"/>
          </w:pPr>
        </w:pPrChange>
      </w:pPr>
    </w:p>
    <w:p w14:paraId="76C0A76F" w14:textId="64CF6642" w:rsidR="003C3ED3" w:rsidRPr="008E37D7" w:rsidRDefault="003C3ED3">
      <w:pPr>
        <w:numPr>
          <w:ilvl w:val="0"/>
          <w:numId w:val="22"/>
        </w:numPr>
        <w:tabs>
          <w:tab w:val="clear" w:pos="450"/>
          <w:tab w:val="num" w:pos="284"/>
        </w:tabs>
        <w:spacing w:line="360" w:lineRule="auto"/>
        <w:ind w:hanging="450"/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 xml:space="preserve">Importar Parche a la capa </w:t>
      </w:r>
      <w:del w:id="124" w:author="Fabiola Cerezo" w:date="2017-01-06T11:26:00Z">
        <w:r w:rsidDel="00326E2D">
          <w:rPr>
            <w:rFonts w:ascii="Calibri" w:hAnsi="Calibri"/>
            <w:lang w:val="es-EC"/>
          </w:rPr>
          <w:delText>de Desarrollo (Desa)</w:delText>
        </w:r>
      </w:del>
      <w:ins w:id="125" w:author="Fabiola Cerezo" w:date="2017-01-06T11:26:00Z">
        <w:r w:rsidR="00326E2D">
          <w:rPr>
            <w:rFonts w:ascii="Calibri" w:hAnsi="Calibri"/>
            <w:lang w:val="es-EC"/>
          </w:rPr>
          <w:t>requerida</w:t>
        </w:r>
      </w:ins>
      <w:r>
        <w:rPr>
          <w:rFonts w:ascii="Calibri" w:hAnsi="Calibri"/>
          <w:lang w:val="es-EC"/>
        </w:rPr>
        <w:t xml:space="preserve">: </w:t>
      </w:r>
      <w:r>
        <w:rPr>
          <w:rFonts w:ascii="Calibri" w:hAnsi="Calibri"/>
          <w:lang w:val="es-EC"/>
        </w:rPr>
        <w:br/>
      </w:r>
      <w:r w:rsidR="006079C8">
        <w:rPr>
          <w:rFonts w:ascii="Calibri" w:hAnsi="Calibri"/>
          <w:noProof/>
        </w:rPr>
        <w:drawing>
          <wp:inline distT="0" distB="0" distL="0" distR="0" wp14:anchorId="158BA401" wp14:editId="2F1F74C5">
            <wp:extent cx="4356735" cy="1905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35C6" w14:textId="77777777" w:rsidR="003C3ED3" w:rsidRDefault="003C3ED3">
      <w:pPr>
        <w:numPr>
          <w:ilvl w:val="0"/>
          <w:numId w:val="23"/>
        </w:numPr>
        <w:tabs>
          <w:tab w:val="clear" w:pos="450"/>
          <w:tab w:val="num" w:pos="284"/>
        </w:tabs>
        <w:ind w:left="709" w:hanging="709"/>
        <w:rPr>
          <w:rFonts w:ascii="Calibri" w:hAnsi="Calibri"/>
          <w:lang w:val="es-EC"/>
        </w:rPr>
      </w:pPr>
      <w:r>
        <w:rPr>
          <w:rFonts w:ascii="Calibri" w:hAnsi="Calibri"/>
          <w:lang w:val="es-EC"/>
        </w:rPr>
        <w:t xml:space="preserve">Ejecutar Diccionario de Datos para el paquete que corresponda en la capa </w:t>
      </w:r>
      <w:del w:id="126" w:author="Fabiola Cerezo" w:date="2017-01-06T11:26:00Z">
        <w:r w:rsidDel="00DA3943">
          <w:rPr>
            <w:rFonts w:ascii="Calibri" w:hAnsi="Calibri"/>
            <w:lang w:val="es-EC"/>
          </w:rPr>
          <w:delText>de desarrollo (Desa)</w:delText>
        </w:r>
      </w:del>
      <w:ins w:id="127" w:author="Fabiola Cerezo" w:date="2017-01-06T11:26:00Z">
        <w:r w:rsidR="00DA3943">
          <w:rPr>
            <w:rFonts w:ascii="Calibri" w:hAnsi="Calibri"/>
            <w:lang w:val="es-EC"/>
          </w:rPr>
          <w:t>requerida</w:t>
        </w:r>
      </w:ins>
    </w:p>
    <w:p w14:paraId="68EFCEDC" w14:textId="29BCA919" w:rsidR="003C3ED3" w:rsidDel="00657407" w:rsidRDefault="003C3ED3">
      <w:pPr>
        <w:rPr>
          <w:del w:id="128" w:author="Zambrano, Edwin" w:date="2020-05-09T01:32:00Z"/>
          <w:rFonts w:ascii="Calibri" w:hAnsi="Calibri"/>
        </w:rPr>
      </w:pPr>
      <w:del w:id="129" w:author="Fabiola Cerezo" w:date="2017-01-06T11:36:00Z">
        <w:r w:rsidDel="00B846D1">
          <w:rPr>
            <w:rFonts w:ascii="Calibri" w:hAnsi="Calibri"/>
            <w:lang w:val="es-EC"/>
          </w:rPr>
          <w:lastRenderedPageBreak/>
          <w:br/>
        </w:r>
      </w:del>
      <w:r w:rsidR="006079C8">
        <w:rPr>
          <w:rFonts w:ascii="Calibri" w:hAnsi="Calibri"/>
          <w:noProof/>
        </w:rPr>
        <w:drawing>
          <wp:inline distT="0" distB="0" distL="0" distR="0" wp14:anchorId="291F885E" wp14:editId="134719FD">
            <wp:extent cx="5048250" cy="3411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B745" w14:textId="77777777" w:rsidR="003C3ED3" w:rsidDel="00657407" w:rsidRDefault="003C3ED3">
      <w:pPr>
        <w:rPr>
          <w:del w:id="130" w:author="Zambrano, Edwin" w:date="2020-05-09T01:32:00Z"/>
          <w:rFonts w:ascii="Calibri" w:hAnsi="Calibri"/>
          <w:sz w:val="16"/>
          <w:lang w:val="es-EC"/>
        </w:rPr>
      </w:pPr>
    </w:p>
    <w:p w14:paraId="6B86BABD" w14:textId="77777777" w:rsidR="003C3ED3" w:rsidRDefault="003C3ED3" w:rsidP="00657407">
      <w:pPr>
        <w:numPr>
          <w:numberingChange w:id="131" w:author="Steeven Perez" w:date="2006-04-12T12:06:00Z" w:original=""/>
        </w:numPr>
        <w:rPr>
          <w:rFonts w:ascii="Calibri" w:hAnsi="Calibri"/>
          <w:lang w:val="es-EC"/>
        </w:rPr>
        <w:pPrChange w:id="132" w:author="Zambrano, Edwin" w:date="2020-05-09T01:32:00Z">
          <w:pPr>
            <w:numPr>
              <w:numId w:val="23"/>
            </w:numPr>
            <w:tabs>
              <w:tab w:val="num" w:pos="284"/>
              <w:tab w:val="num" w:pos="450"/>
            </w:tabs>
            <w:ind w:left="284" w:hanging="142"/>
            <w:jc w:val="both"/>
          </w:pPr>
        </w:pPrChange>
      </w:pPr>
      <w:del w:id="133" w:author="Fabiola Cerezo" w:date="2017-01-06T11:27:00Z">
        <w:r w:rsidDel="00DA3943">
          <w:rPr>
            <w:rFonts w:ascii="Calibri" w:hAnsi="Calibri"/>
            <w:lang w:val="es-EC"/>
          </w:rPr>
          <w:delText>Para realizar el Paso a Producción, se requiere el formato SCAP con firma del paso a producción y pruebas realizadas.</w:delText>
        </w:r>
      </w:del>
    </w:p>
    <w:sectPr w:rsidR="003C3ED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9" w:h="16834" w:code="9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886C1" w14:textId="77777777" w:rsidR="00876EE9" w:rsidRDefault="00876EE9">
      <w:r>
        <w:separator/>
      </w:r>
    </w:p>
  </w:endnote>
  <w:endnote w:type="continuationSeparator" w:id="0">
    <w:p w14:paraId="736E944A" w14:textId="77777777" w:rsidR="00876EE9" w:rsidRDefault="0087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66603" w14:textId="77777777" w:rsidR="00E77BD7" w:rsidRDefault="00E77B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1701"/>
      <w:gridCol w:w="2126"/>
      <w:gridCol w:w="1560"/>
      <w:gridCol w:w="1275"/>
      <w:gridCol w:w="1134"/>
    </w:tblGrid>
    <w:tr w:rsidR="003C3ED3" w14:paraId="07616442" w14:textId="77777777" w:rsidTr="00AE0A43">
      <w:tc>
        <w:tcPr>
          <w:tcW w:w="1843" w:type="dxa"/>
        </w:tcPr>
        <w:p w14:paraId="6F9EF550" w14:textId="77777777" w:rsidR="003C3ED3" w:rsidRDefault="003C3ED3">
          <w:pPr>
            <w:pStyle w:val="Piedepgina"/>
            <w:rPr>
              <w:rFonts w:ascii="Calibri" w:hAnsi="Calibri"/>
              <w:sz w:val="18"/>
              <w:lang w:val="es-ES_tradnl"/>
            </w:rPr>
          </w:pPr>
          <w:r>
            <w:rPr>
              <w:rFonts w:ascii="Calibri" w:hAnsi="Calibri"/>
              <w:sz w:val="18"/>
              <w:lang w:val="es-ES_tradnl"/>
            </w:rPr>
            <w:t>Elaborado por:</w:t>
          </w:r>
        </w:p>
        <w:p w14:paraId="4035ECBB" w14:textId="4E2602B5" w:rsidR="003C3ED3" w:rsidRDefault="00C7726D">
          <w:pPr>
            <w:pStyle w:val="Piedepgina"/>
            <w:rPr>
              <w:rFonts w:ascii="Calibri" w:hAnsi="Calibri"/>
              <w:lang w:val="es-ES_tradnl"/>
            </w:rPr>
          </w:pPr>
          <w:ins w:id="144" w:author="Zambrano, Edwin" w:date="2020-05-08T23:18:00Z">
            <w:r w:rsidRPr="00880DB9">
              <w:rPr>
                <w:rFonts w:ascii="Calibri" w:hAnsi="Calibri"/>
                <w:i/>
                <w:iCs/>
                <w:color w:val="0000CC"/>
                <w:lang w:val="es-ES_tradnl"/>
                <w:rPrChange w:id="145" w:author="Zambrano, Edwin" w:date="2020-05-09T00:21:00Z">
                  <w:rPr>
                    <w:rFonts w:ascii="Calibri" w:hAnsi="Calibri"/>
                    <w:lang w:val="es-ES_tradnl"/>
                  </w:rPr>
                </w:rPrChange>
              </w:rPr>
              <w:t>V. Álvarez</w:t>
            </w:r>
          </w:ins>
          <w:del w:id="146" w:author="Zambrano, Edwin" w:date="2020-05-08T23:18:00Z">
            <w:r w:rsidR="003C3ED3" w:rsidRPr="00880DB9" w:rsidDel="00C7726D">
              <w:rPr>
                <w:rFonts w:ascii="Calibri" w:hAnsi="Calibri"/>
                <w:i/>
                <w:iCs/>
                <w:color w:val="0000CC"/>
                <w:lang w:val="es-ES_tradnl"/>
                <w:rPrChange w:id="147" w:author="Zambrano, Edwin" w:date="2020-05-09T00:21:00Z">
                  <w:rPr>
                    <w:rFonts w:ascii="Calibri" w:hAnsi="Calibri"/>
                    <w:lang w:val="es-ES_tradnl"/>
                  </w:rPr>
                </w:rPrChange>
              </w:rPr>
              <w:delText>F</w:delText>
            </w:r>
            <w:r w:rsidR="003C3ED3" w:rsidDel="00C7726D">
              <w:rPr>
                <w:rFonts w:ascii="Calibri" w:hAnsi="Calibri"/>
                <w:lang w:val="es-ES_tradnl"/>
              </w:rPr>
              <w:delText>.</w:delText>
            </w:r>
          </w:del>
          <w:ins w:id="148" w:author="Ligia Freire" w:date="2017-01-12T08:25:00Z">
            <w:del w:id="149" w:author="Zambrano, Edwin" w:date="2020-05-08T23:18:00Z">
              <w:r w:rsidR="00596B5B" w:rsidDel="00C7726D">
                <w:rPr>
                  <w:rFonts w:ascii="Calibri" w:hAnsi="Calibri"/>
                  <w:lang w:val="es-ES_tradnl"/>
                </w:rPr>
                <w:delText xml:space="preserve"> </w:delText>
              </w:r>
            </w:del>
          </w:ins>
          <w:del w:id="150" w:author="Zambrano, Edwin" w:date="2020-05-08T23:18:00Z">
            <w:r w:rsidR="003C3ED3" w:rsidDel="00C7726D">
              <w:rPr>
                <w:rFonts w:ascii="Calibri" w:hAnsi="Calibri"/>
                <w:lang w:val="es-ES_tradnl"/>
              </w:rPr>
              <w:delText>Alarcón</w:delText>
            </w:r>
          </w:del>
        </w:p>
      </w:tc>
      <w:tc>
        <w:tcPr>
          <w:tcW w:w="1701" w:type="dxa"/>
        </w:tcPr>
        <w:p w14:paraId="6FC7A6B6" w14:textId="053BDC21" w:rsidR="003C3ED3" w:rsidRDefault="00C7726D">
          <w:pPr>
            <w:pStyle w:val="Piedepgina"/>
            <w:rPr>
              <w:rFonts w:ascii="Calibri" w:hAnsi="Calibri"/>
              <w:sz w:val="18"/>
              <w:lang w:val="es-ES_tradnl"/>
            </w:rPr>
          </w:pPr>
          <w:ins w:id="151" w:author="Zambrano, Edwin" w:date="2020-05-08T23:18:00Z">
            <w:r>
              <w:rPr>
                <w:rFonts w:ascii="Calibri" w:hAnsi="Calibri"/>
                <w:sz w:val="18"/>
                <w:lang w:val="es-ES_tradnl"/>
              </w:rPr>
              <w:t>Revisado</w:t>
            </w:r>
          </w:ins>
          <w:del w:id="152" w:author="Zambrano, Edwin" w:date="2020-05-08T23:18:00Z">
            <w:r w:rsidR="003C3ED3" w:rsidDel="00C7726D">
              <w:rPr>
                <w:rFonts w:ascii="Calibri" w:hAnsi="Calibri"/>
                <w:sz w:val="18"/>
                <w:lang w:val="es-ES_tradnl"/>
              </w:rPr>
              <w:delText xml:space="preserve">Aprobado </w:delText>
            </w:r>
          </w:del>
          <w:r w:rsidR="003C3ED3">
            <w:rPr>
              <w:rFonts w:ascii="Calibri" w:hAnsi="Calibri"/>
              <w:sz w:val="18"/>
              <w:lang w:val="es-ES_tradnl"/>
            </w:rPr>
            <w:t>por:</w:t>
          </w:r>
        </w:p>
        <w:p w14:paraId="595379B8" w14:textId="4895C6BD" w:rsidR="003C3ED3" w:rsidRDefault="00C7726D">
          <w:pPr>
            <w:pStyle w:val="Piedepgina"/>
            <w:jc w:val="center"/>
            <w:rPr>
              <w:rFonts w:ascii="Calibri" w:hAnsi="Calibri"/>
              <w:lang w:val="es-ES_tradnl"/>
            </w:rPr>
            <w:pPrChange w:id="153" w:author="Ligia Freire" w:date="2017-01-12T08:25:00Z">
              <w:pPr>
                <w:pStyle w:val="Piedepgina"/>
              </w:pPr>
            </w:pPrChange>
          </w:pPr>
          <w:ins w:id="154" w:author="Zambrano, Edwin" w:date="2020-05-08T23:18:00Z">
            <w:r w:rsidRPr="00880DB9">
              <w:rPr>
                <w:rFonts w:ascii="Calibri" w:hAnsi="Calibri"/>
                <w:i/>
                <w:iCs/>
                <w:color w:val="0000CC"/>
                <w:lang w:val="es-ES_tradnl"/>
                <w:rPrChange w:id="155" w:author="Zambrano, Edwin" w:date="2020-05-09T00:21:00Z">
                  <w:rPr>
                    <w:rFonts w:ascii="Calibri" w:hAnsi="Calibri"/>
                    <w:lang w:val="es-ES_tradnl"/>
                  </w:rPr>
                </w:rPrChange>
              </w:rPr>
              <w:t>A. Cacao</w:t>
            </w:r>
          </w:ins>
          <w:del w:id="156" w:author="Zambrano, Edwin" w:date="2020-05-08T23:18:00Z">
            <w:r w:rsidR="003C3ED3" w:rsidRPr="00880DB9" w:rsidDel="00C7726D">
              <w:rPr>
                <w:rFonts w:ascii="Calibri" w:hAnsi="Calibri"/>
                <w:i/>
                <w:iCs/>
                <w:color w:val="0000CC"/>
                <w:lang w:val="es-ES_tradnl"/>
                <w:rPrChange w:id="157" w:author="Zambrano, Edwin" w:date="2020-05-09T00:21:00Z">
                  <w:rPr>
                    <w:rFonts w:ascii="Calibri" w:hAnsi="Calibri"/>
                    <w:lang w:val="es-ES_tradnl"/>
                  </w:rPr>
                </w:rPrChange>
              </w:rPr>
              <w:delText>F</w:delText>
            </w:r>
            <w:r w:rsidR="003C3ED3" w:rsidDel="00C7726D">
              <w:rPr>
                <w:rFonts w:ascii="Calibri" w:hAnsi="Calibri"/>
                <w:lang w:val="es-ES_tradnl"/>
              </w:rPr>
              <w:delText>. Alarcón</w:delText>
            </w:r>
          </w:del>
        </w:p>
      </w:tc>
      <w:tc>
        <w:tcPr>
          <w:tcW w:w="2126" w:type="dxa"/>
        </w:tcPr>
        <w:p w14:paraId="72716D5E" w14:textId="77777777" w:rsidR="003C3ED3" w:rsidRDefault="003C3ED3">
          <w:pPr>
            <w:pStyle w:val="Piedepgina"/>
            <w:rPr>
              <w:rFonts w:ascii="Calibri" w:hAnsi="Calibri"/>
              <w:sz w:val="18"/>
              <w:lang w:val="es-ES_tradnl"/>
            </w:rPr>
          </w:pPr>
          <w:r>
            <w:rPr>
              <w:rFonts w:ascii="Calibri" w:hAnsi="Calibri"/>
              <w:sz w:val="18"/>
              <w:lang w:val="es-ES_tradnl"/>
            </w:rPr>
            <w:t>Aprobado por:</w:t>
          </w:r>
        </w:p>
        <w:p w14:paraId="047DB413" w14:textId="17E6E0CD" w:rsidR="003C3ED3" w:rsidRDefault="00880DB9">
          <w:pPr>
            <w:pStyle w:val="Piedepgina"/>
            <w:jc w:val="center"/>
            <w:rPr>
              <w:rFonts w:ascii="Calibri" w:hAnsi="Calibri"/>
              <w:i/>
              <w:color w:val="0000FF"/>
              <w:lang w:val="es-ES_tradnl"/>
            </w:rPr>
            <w:pPrChange w:id="158" w:author="Ligia Freire" w:date="2017-01-12T08:25:00Z">
              <w:pPr>
                <w:pStyle w:val="Piedepgina"/>
              </w:pPr>
            </w:pPrChange>
          </w:pPr>
          <w:ins w:id="159" w:author="Zambrano, Edwin" w:date="2020-05-09T00:21:00Z">
            <w:r w:rsidRPr="00880DB9">
              <w:rPr>
                <w:rFonts w:ascii="Calibri" w:hAnsi="Calibri"/>
                <w:i/>
                <w:color w:val="0000CC"/>
                <w:lang w:val="es-ES_tradnl"/>
                <w:rPrChange w:id="160" w:author="Zambrano, Edwin" w:date="2020-05-09T00:21:00Z">
                  <w:rPr>
                    <w:rFonts w:ascii="Calibri" w:hAnsi="Calibri"/>
                    <w:i/>
                    <w:color w:val="0000FF"/>
                    <w:lang w:val="es-ES_tradnl"/>
                  </w:rPr>
                </w:rPrChange>
              </w:rPr>
              <w:t>B. Knezevic</w:t>
            </w:r>
          </w:ins>
          <w:ins w:id="161" w:author="Fabiola Cerezo" w:date="2017-01-06T11:17:00Z">
            <w:del w:id="162" w:author="Zambrano, Edwin" w:date="2020-05-09T00:21:00Z">
              <w:r w:rsidR="00326E2D" w:rsidRPr="00880DB9" w:rsidDel="00880DB9">
                <w:rPr>
                  <w:rFonts w:ascii="Calibri" w:hAnsi="Calibri"/>
                  <w:i/>
                  <w:color w:val="0000CC"/>
                  <w:lang w:val="es-ES_tradnl"/>
                  <w:rPrChange w:id="163" w:author="Zambrano, Edwin" w:date="2020-05-09T00:21:00Z">
                    <w:rPr>
                      <w:rFonts w:ascii="Calibri" w:hAnsi="Calibri"/>
                      <w:i/>
                      <w:color w:val="0000FF"/>
                      <w:lang w:val="es-ES_tradnl"/>
                    </w:rPr>
                  </w:rPrChange>
                </w:rPr>
                <w:delText xml:space="preserve">Álvaro </w:delText>
              </w:r>
              <w:r w:rsidR="00326E2D" w:rsidDel="00880DB9">
                <w:rPr>
                  <w:rFonts w:ascii="Calibri" w:hAnsi="Calibri"/>
                  <w:i/>
                  <w:color w:val="0000FF"/>
                  <w:lang w:val="es-ES_tradnl"/>
                </w:rPr>
                <w:delText>Heinert</w:delText>
              </w:r>
            </w:del>
          </w:ins>
          <w:del w:id="164" w:author="Zambrano, Edwin" w:date="2020-05-09T00:21:00Z">
            <w:r w:rsidR="003C3ED3" w:rsidDel="00880DB9">
              <w:rPr>
                <w:rFonts w:ascii="Calibri" w:hAnsi="Calibri"/>
                <w:lang w:val="es-ES_tradnl"/>
              </w:rPr>
              <w:delText xml:space="preserve"> </w:delText>
            </w:r>
            <w:r w:rsidR="003C3ED3" w:rsidDel="00880DB9">
              <w:rPr>
                <w:rFonts w:ascii="Calibri" w:hAnsi="Calibri"/>
                <w:i/>
                <w:color w:val="0000FF"/>
                <w:lang w:val="es-ES_tradnl"/>
              </w:rPr>
              <w:delText>Ka</w:delText>
            </w:r>
          </w:del>
        </w:p>
      </w:tc>
      <w:tc>
        <w:tcPr>
          <w:tcW w:w="1560" w:type="dxa"/>
        </w:tcPr>
        <w:p w14:paraId="6571F95E" w14:textId="77777777" w:rsidR="003C3ED3" w:rsidRDefault="003C3ED3">
          <w:pPr>
            <w:pStyle w:val="Piedepgina"/>
            <w:rPr>
              <w:rFonts w:ascii="Calibri" w:hAnsi="Calibri"/>
              <w:sz w:val="18"/>
              <w:lang w:val="es-ES_tradnl"/>
            </w:rPr>
          </w:pPr>
          <w:r>
            <w:rPr>
              <w:rFonts w:ascii="Calibri" w:hAnsi="Calibri"/>
              <w:sz w:val="18"/>
              <w:lang w:val="es-ES_tradnl"/>
            </w:rPr>
            <w:t>Fecha:</w:t>
          </w:r>
        </w:p>
        <w:p w14:paraId="60787B64" w14:textId="56A50469" w:rsidR="003C3ED3" w:rsidRDefault="00FE5F7B" w:rsidP="00326E2D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165" w:author="Zambrano, Edwin" w:date="2020-05-09T00:21:00Z">
            <w:r w:rsidRPr="00FE5F7B">
              <w:rPr>
                <w:rFonts w:ascii="Calibri" w:hAnsi="Calibri"/>
                <w:i/>
                <w:iCs/>
                <w:color w:val="0000CC"/>
                <w:lang w:val="es-ES_tradnl"/>
                <w:rPrChange w:id="166" w:author="Zambrano, Edwin" w:date="2020-05-09T00:22:00Z">
                  <w:rPr>
                    <w:rFonts w:ascii="Calibri" w:hAnsi="Calibri"/>
                    <w:lang w:val="es-ES_tradnl"/>
                  </w:rPr>
                </w:rPrChange>
              </w:rPr>
              <w:t>Abr 06/2020</w:t>
            </w:r>
          </w:ins>
          <w:ins w:id="167" w:author="Fabiola Cerezo" w:date="2017-01-06T11:17:00Z">
            <w:del w:id="168" w:author="Zambrano, Edwin" w:date="2020-05-09T00:21:00Z">
              <w:r w:rsidR="00326E2D" w:rsidRPr="00FE5F7B" w:rsidDel="00FE5F7B">
                <w:rPr>
                  <w:rFonts w:ascii="Calibri" w:hAnsi="Calibri"/>
                  <w:i/>
                  <w:iCs/>
                  <w:color w:val="0000CC"/>
                  <w:lang w:val="es-ES_tradnl"/>
                  <w:rPrChange w:id="169" w:author="Zambrano, Edwin" w:date="2020-05-09T00:22:00Z">
                    <w:rPr>
                      <w:rFonts w:ascii="Calibri" w:hAnsi="Calibri"/>
                      <w:lang w:val="es-ES_tradnl"/>
                    </w:rPr>
                  </w:rPrChange>
                </w:rPr>
                <w:delText>Ene</w:delText>
              </w:r>
            </w:del>
          </w:ins>
          <w:del w:id="170" w:author="Zambrano, Edwin" w:date="2020-05-09T00:21:00Z">
            <w:r w:rsidR="003C3ED3" w:rsidRPr="00FE5F7B" w:rsidDel="00FE5F7B">
              <w:rPr>
                <w:rFonts w:ascii="Calibri" w:hAnsi="Calibri"/>
                <w:i/>
                <w:iCs/>
                <w:color w:val="0000CC"/>
                <w:lang w:val="es-ES_tradnl"/>
                <w:rPrChange w:id="171" w:author="Zambrano, Edwin" w:date="2020-05-09T00:22:00Z">
                  <w:rPr>
                    <w:rFonts w:ascii="Calibri" w:hAnsi="Calibri"/>
                    <w:lang w:val="es-ES_tradnl"/>
                  </w:rPr>
                </w:rPrChange>
              </w:rPr>
              <w:delText>Ago24</w:delText>
            </w:r>
          </w:del>
          <w:ins w:id="172" w:author="Ligia Freire" w:date="2017-01-12T08:22:00Z">
            <w:del w:id="173" w:author="Zambrano, Edwin" w:date="2020-05-09T00:21:00Z">
              <w:r w:rsidR="00D93209" w:rsidRPr="00FE5F7B" w:rsidDel="00FE5F7B">
                <w:rPr>
                  <w:rFonts w:ascii="Calibri" w:hAnsi="Calibri"/>
                  <w:i/>
                  <w:iCs/>
                  <w:color w:val="0000CC"/>
                  <w:lang w:val="es-ES_tradnl"/>
                  <w:rPrChange w:id="174" w:author="Zambrano, Edwin" w:date="2020-05-09T00:22:00Z">
                    <w:rPr>
                      <w:rFonts w:ascii="Calibri" w:hAnsi="Calibri"/>
                      <w:lang w:val="es-ES_tradnl"/>
                    </w:rPr>
                  </w:rPrChange>
                </w:rPr>
                <w:delText>1</w:delText>
              </w:r>
            </w:del>
          </w:ins>
          <w:ins w:id="175" w:author="Ligia Freire" w:date="2017-01-12T08:25:00Z">
            <w:del w:id="176" w:author="Zambrano, Edwin" w:date="2020-05-09T00:21:00Z">
              <w:r w:rsidR="00D93209" w:rsidRPr="00FE5F7B" w:rsidDel="00FE5F7B">
                <w:rPr>
                  <w:rFonts w:ascii="Calibri" w:hAnsi="Calibri"/>
                  <w:i/>
                  <w:iCs/>
                  <w:color w:val="0000CC"/>
                  <w:lang w:val="es-ES_tradnl"/>
                  <w:rPrChange w:id="177" w:author="Zambrano, Edwin" w:date="2020-05-09T00:22:00Z">
                    <w:rPr>
                      <w:rFonts w:ascii="Calibri" w:hAnsi="Calibri"/>
                      <w:lang w:val="es-ES_tradnl"/>
                    </w:rPr>
                  </w:rPrChange>
                </w:rPr>
                <w:delText>2</w:delText>
              </w:r>
              <w:r w:rsidR="00D93209" w:rsidDel="00FE5F7B">
                <w:rPr>
                  <w:rFonts w:ascii="Calibri" w:hAnsi="Calibri"/>
                  <w:lang w:val="es-ES_tradnl"/>
                </w:rPr>
                <w:delText>/2017</w:delText>
              </w:r>
            </w:del>
          </w:ins>
          <w:ins w:id="178" w:author="Fabiola Cerezo" w:date="2017-01-06T11:17:00Z">
            <w:del w:id="179" w:author="Zambrano, Edwin" w:date="2020-05-09T00:21:00Z">
              <w:r w:rsidR="00326E2D" w:rsidDel="00FE5F7B">
                <w:rPr>
                  <w:rFonts w:ascii="Calibri" w:hAnsi="Calibri"/>
                  <w:lang w:val="es-ES_tradnl"/>
                </w:rPr>
                <w:delText>06</w:delText>
              </w:r>
            </w:del>
          </w:ins>
          <w:del w:id="180" w:author="Zambrano, Edwin" w:date="2020-05-09T00:21:00Z">
            <w:r w:rsidR="003C3ED3" w:rsidDel="00FE5F7B">
              <w:rPr>
                <w:rFonts w:ascii="Calibri" w:hAnsi="Calibri"/>
                <w:lang w:val="es-ES_tradnl"/>
              </w:rPr>
              <w:delText>/2010</w:delText>
            </w:r>
          </w:del>
          <w:ins w:id="181" w:author="Fabiola Cerezo" w:date="2017-01-06T11:17:00Z">
            <w:del w:id="182" w:author="Zambrano, Edwin" w:date="2020-05-09T00:21:00Z">
              <w:r w:rsidR="00326E2D" w:rsidDel="00FE5F7B">
                <w:rPr>
                  <w:rFonts w:ascii="Calibri" w:hAnsi="Calibri"/>
                  <w:lang w:val="es-ES_tradnl"/>
                </w:rPr>
                <w:delText>2017</w:delText>
              </w:r>
            </w:del>
          </w:ins>
        </w:p>
      </w:tc>
      <w:tc>
        <w:tcPr>
          <w:tcW w:w="1275" w:type="dxa"/>
        </w:tcPr>
        <w:p w14:paraId="092288EB" w14:textId="77777777" w:rsidR="003C3ED3" w:rsidRDefault="003C3ED3">
          <w:pPr>
            <w:pStyle w:val="Piedepgina"/>
            <w:rPr>
              <w:rFonts w:ascii="Calibri" w:hAnsi="Calibri"/>
              <w:sz w:val="18"/>
              <w:lang w:val="es-ES_tradnl"/>
            </w:rPr>
          </w:pPr>
          <w:r>
            <w:rPr>
              <w:rFonts w:ascii="Calibri" w:hAnsi="Calibri"/>
              <w:sz w:val="18"/>
              <w:lang w:val="es-ES_tradnl"/>
            </w:rPr>
            <w:t>Versión:</w:t>
          </w:r>
        </w:p>
        <w:p w14:paraId="0CEB4DD5" w14:textId="3C23DA92" w:rsidR="003C3ED3" w:rsidRDefault="00FE5F7B">
          <w:pPr>
            <w:pStyle w:val="Piedepgina"/>
            <w:jc w:val="center"/>
            <w:rPr>
              <w:rFonts w:ascii="Calibri" w:hAnsi="Calibri"/>
              <w:lang w:val="es-ES_tradnl"/>
            </w:rPr>
          </w:pPr>
          <w:ins w:id="183" w:author="Zambrano, Edwin" w:date="2020-05-09T00:22:00Z">
            <w:r w:rsidRPr="00FE5F7B">
              <w:rPr>
                <w:rFonts w:ascii="Calibri" w:hAnsi="Calibri"/>
                <w:i/>
                <w:iCs/>
                <w:color w:val="0000CC"/>
                <w:lang w:val="es-ES_tradnl"/>
                <w:rPrChange w:id="184" w:author="Zambrano, Edwin" w:date="2020-05-09T00:22:00Z">
                  <w:rPr>
                    <w:rFonts w:ascii="Calibri" w:hAnsi="Calibri"/>
                    <w:lang w:val="es-ES_tradnl"/>
                  </w:rPr>
                </w:rPrChange>
              </w:rPr>
              <w:t>3.2</w:t>
            </w:r>
          </w:ins>
          <w:del w:id="185" w:author="Zambrano, Edwin" w:date="2020-05-09T00:22:00Z">
            <w:r w:rsidR="003C3ED3" w:rsidRPr="00FE5F7B" w:rsidDel="00FE5F7B">
              <w:rPr>
                <w:rFonts w:ascii="Calibri" w:hAnsi="Calibri"/>
                <w:i/>
                <w:iCs/>
                <w:color w:val="0000CC"/>
                <w:lang w:val="es-ES_tradnl"/>
                <w:rPrChange w:id="186" w:author="Zambrano, Edwin" w:date="2020-05-09T00:22:00Z">
                  <w:rPr>
                    <w:rFonts w:ascii="Calibri" w:hAnsi="Calibri"/>
                    <w:lang w:val="es-ES_tradnl"/>
                  </w:rPr>
                </w:rPrChange>
              </w:rPr>
              <w:delText>3</w:delText>
            </w:r>
            <w:r w:rsidR="003C3ED3" w:rsidDel="00FE5F7B">
              <w:rPr>
                <w:rFonts w:ascii="Calibri" w:hAnsi="Calibri"/>
                <w:lang w:val="es-ES_tradnl"/>
              </w:rPr>
              <w:delText>.</w:delText>
            </w:r>
          </w:del>
          <w:ins w:id="187" w:author="Fabiola Cerezo" w:date="2017-01-06T11:17:00Z">
            <w:del w:id="188" w:author="Zambrano, Edwin" w:date="2020-05-09T00:22:00Z">
              <w:r w:rsidR="00326E2D" w:rsidDel="00FE5F7B">
                <w:rPr>
                  <w:rFonts w:ascii="Calibri" w:hAnsi="Calibri"/>
                  <w:lang w:val="es-ES_tradnl"/>
                </w:rPr>
                <w:delText>1</w:delText>
              </w:r>
            </w:del>
          </w:ins>
          <w:ins w:id="189" w:author="Ligia Freire" w:date="2017-01-12T08:25:00Z">
            <w:del w:id="190" w:author="Zambrano, Edwin" w:date="2020-05-09T00:22:00Z">
              <w:r w:rsidR="00596B5B" w:rsidDel="00FE5F7B">
                <w:rPr>
                  <w:rFonts w:ascii="Calibri" w:hAnsi="Calibri"/>
                  <w:lang w:val="es-ES_tradnl"/>
                </w:rPr>
                <w:delText>3.1</w:delText>
              </w:r>
            </w:del>
          </w:ins>
          <w:del w:id="191" w:author="Zambrano, Edwin" w:date="2020-05-09T00:22:00Z">
            <w:r w:rsidR="003C3ED3" w:rsidDel="00FE5F7B">
              <w:rPr>
                <w:rFonts w:ascii="Calibri" w:hAnsi="Calibri"/>
                <w:lang w:val="es-ES_tradnl"/>
              </w:rPr>
              <w:delText>0</w:delText>
            </w:r>
          </w:del>
        </w:p>
      </w:tc>
      <w:tc>
        <w:tcPr>
          <w:tcW w:w="1134" w:type="dxa"/>
        </w:tcPr>
        <w:p w14:paraId="3A15892B" w14:textId="77777777" w:rsidR="003C3ED3" w:rsidRDefault="003C3ED3">
          <w:pPr>
            <w:pStyle w:val="Piedepgina"/>
            <w:rPr>
              <w:rFonts w:ascii="Calibri" w:hAnsi="Calibri"/>
              <w:sz w:val="18"/>
              <w:lang w:val="es-ES_tradnl"/>
            </w:rPr>
          </w:pPr>
          <w:r>
            <w:rPr>
              <w:rFonts w:ascii="Calibri" w:hAnsi="Calibri"/>
              <w:sz w:val="18"/>
              <w:lang w:val="es-ES_tradnl"/>
            </w:rPr>
            <w:t>Página:</w:t>
          </w:r>
        </w:p>
        <w:p w14:paraId="673C1794" w14:textId="77777777" w:rsidR="003C3ED3" w:rsidRDefault="003C3ED3" w:rsidP="00AE0A43">
          <w:pPr>
            <w:pStyle w:val="Piedepgina"/>
            <w:jc w:val="center"/>
            <w:rPr>
              <w:rFonts w:ascii="Calibri" w:hAnsi="Calibri"/>
              <w:sz w:val="18"/>
              <w:lang w:val="es-ES_tradnl"/>
            </w:rPr>
          </w:pPr>
          <w:r>
            <w:rPr>
              <w:rStyle w:val="Nmerodepgina"/>
              <w:rFonts w:ascii="Calibri" w:hAnsi="Calibri"/>
              <w:lang w:val="es-ES_tradnl"/>
            </w:rPr>
            <w:fldChar w:fldCharType="begin"/>
          </w:r>
          <w:r>
            <w:rPr>
              <w:rStyle w:val="Nmerodepgina"/>
              <w:rFonts w:ascii="Calibri" w:hAnsi="Calibri"/>
              <w:lang w:val="es-ES_tradnl"/>
            </w:rPr>
            <w:instrText xml:space="preserve"> PÁGINA </w:instrText>
          </w:r>
          <w:r>
            <w:rPr>
              <w:rStyle w:val="Nmerodepgina"/>
              <w:rFonts w:ascii="Calibri" w:hAnsi="Calibri"/>
              <w:lang w:val="es-ES_tradnl"/>
            </w:rPr>
            <w:fldChar w:fldCharType="separate"/>
          </w:r>
          <w:r w:rsidR="004A0F99">
            <w:rPr>
              <w:rStyle w:val="Nmerodepgina"/>
              <w:rFonts w:ascii="Calibri" w:hAnsi="Calibri"/>
              <w:noProof/>
              <w:lang w:val="es-ES_tradnl"/>
            </w:rPr>
            <w:t>9</w:t>
          </w:r>
          <w:r>
            <w:rPr>
              <w:rStyle w:val="Nmerodepgina"/>
              <w:rFonts w:ascii="Calibri" w:hAnsi="Calibri"/>
              <w:lang w:val="es-ES_tradnl"/>
            </w:rPr>
            <w:fldChar w:fldCharType="end"/>
          </w:r>
          <w:r>
            <w:rPr>
              <w:rStyle w:val="Nmerodepgina"/>
              <w:rFonts w:ascii="Calibri" w:hAnsi="Calibri"/>
              <w:lang w:val="es-ES_tradnl"/>
            </w:rPr>
            <w:t xml:space="preserve"> de </w:t>
          </w:r>
          <w:r>
            <w:rPr>
              <w:rStyle w:val="Nmerodepgina"/>
              <w:rFonts w:ascii="Calibri" w:hAnsi="Calibri"/>
            </w:rPr>
            <w:fldChar w:fldCharType="begin"/>
          </w:r>
          <w:r>
            <w:rPr>
              <w:rStyle w:val="Nmerodepgina"/>
              <w:rFonts w:ascii="Calibri" w:hAnsi="Calibri"/>
            </w:rPr>
            <w:instrText xml:space="preserve"> NÚMPÁGINAS </w:instrText>
          </w:r>
          <w:r>
            <w:rPr>
              <w:rStyle w:val="Nmerodepgina"/>
              <w:rFonts w:ascii="Calibri" w:hAnsi="Calibri"/>
            </w:rPr>
            <w:fldChar w:fldCharType="separate"/>
          </w:r>
          <w:r w:rsidR="004A0F99">
            <w:rPr>
              <w:rStyle w:val="Nmerodepgina"/>
              <w:rFonts w:ascii="Calibri" w:hAnsi="Calibri"/>
              <w:noProof/>
            </w:rPr>
            <w:t>10</w:t>
          </w:r>
          <w:r>
            <w:rPr>
              <w:rStyle w:val="Nmerodepgina"/>
              <w:rFonts w:ascii="Calibri" w:hAnsi="Calibri"/>
            </w:rPr>
            <w:fldChar w:fldCharType="end"/>
          </w:r>
        </w:p>
      </w:tc>
    </w:tr>
  </w:tbl>
  <w:p w14:paraId="3E4FE323" w14:textId="77777777" w:rsidR="003C3ED3" w:rsidRDefault="003C3ED3">
    <w:pPr>
      <w:pStyle w:val="Piedepgina"/>
      <w:rPr>
        <w:rFonts w:ascii="Times New Roman" w:hAnsi="Times New Roman"/>
        <w:lang w:val="es-ES_trad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E3891" w14:textId="77777777" w:rsidR="00E77BD7" w:rsidRDefault="00E77B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01EDC" w14:textId="77777777" w:rsidR="00876EE9" w:rsidRDefault="00876EE9">
      <w:r>
        <w:separator/>
      </w:r>
    </w:p>
  </w:footnote>
  <w:footnote w:type="continuationSeparator" w:id="0">
    <w:p w14:paraId="13BEC7D8" w14:textId="77777777" w:rsidR="00876EE9" w:rsidRDefault="00876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45787" w14:textId="77777777" w:rsidR="00E77BD7" w:rsidRDefault="00E77B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134" w:author="Zambrano, Edwin" w:date="2020-05-09T01:32:00Z">
        <w:tblPr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4820"/>
      <w:gridCol w:w="4819"/>
      <w:tblGridChange w:id="135">
        <w:tblGrid>
          <w:gridCol w:w="4820"/>
          <w:gridCol w:w="4819"/>
        </w:tblGrid>
      </w:tblGridChange>
    </w:tblGrid>
    <w:tr w:rsidR="003C3ED3" w14:paraId="34F02F05" w14:textId="77777777" w:rsidTr="00E77BD7">
      <w:trPr>
        <w:trHeight w:val="1124"/>
        <w:trPrChange w:id="136" w:author="Zambrano, Edwin" w:date="2020-05-09T01:32:00Z">
          <w:trPr>
            <w:trHeight w:val="710"/>
          </w:trPr>
        </w:trPrChange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137" w:author="Zambrano, Edwin" w:date="2020-05-09T01:32:00Z">
            <w:tcPr>
              <w:tcW w:w="4820" w:type="dxa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5A924AB4" w14:textId="44E5C5EE" w:rsidR="003C3ED3" w:rsidRDefault="006079C8" w:rsidP="00E77BD7">
          <w:pPr>
            <w:pStyle w:val="Encabezado"/>
            <w:spacing w:line="276" w:lineRule="auto"/>
            <w:jc w:val="center"/>
            <w:rPr>
              <w:rFonts w:ascii="Calibri" w:hAnsi="Calibri"/>
              <w:b/>
            </w:rPr>
            <w:pPrChange w:id="138" w:author="Zambrano, Edwin" w:date="2020-05-09T01:32:00Z">
              <w:pPr>
                <w:pStyle w:val="Encabezado"/>
              </w:pPr>
            </w:pPrChange>
          </w:pPr>
          <w:del w:id="139" w:author="Alvarez, Veronica" w:date="2020-04-06T19:22:00Z">
            <w:r w:rsidDel="00B00AAB">
              <w:rPr>
                <w:rFonts w:ascii="Calibri" w:hAnsi="Calibri"/>
                <w:b/>
                <w:noProof/>
              </w:rPr>
              <w:drawing>
                <wp:inline distT="0" distB="0" distL="0" distR="0" wp14:anchorId="39BF34FF" wp14:editId="72B30147">
                  <wp:extent cx="2559050" cy="514985"/>
                  <wp:effectExtent l="0" t="0" r="0" b="0"/>
                  <wp:docPr id="20" name="Picture 20" descr="logo_grupoberlin_tamanos_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ogo_grupoberlin_tamanos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0" cy="51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del>
          <w:ins w:id="140" w:author="Alvarez, Veronica" w:date="2020-04-06T19:22:00Z">
            <w:del w:id="141" w:author="Zambrano, Edwin" w:date="2020-05-08T23:17:00Z">
              <w:r w:rsidDel="00762595">
                <w:rPr>
                  <w:rFonts w:ascii="Calibri" w:hAnsi="Calibri"/>
                  <w:b/>
                  <w:noProof/>
                </w:rPr>
                <w:drawing>
                  <wp:inline distT="0" distB="0" distL="0" distR="0" wp14:anchorId="311D8A76" wp14:editId="69FDAE5D">
                    <wp:extent cx="2473960" cy="622300"/>
                    <wp:effectExtent l="0" t="0" r="0" b="0"/>
                    <wp:docPr id="22" name="Picture 2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396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ins>
          <w:ins w:id="142" w:author="Zambrano, Edwin" w:date="2020-05-08T23:17:00Z">
            <w:r w:rsidR="00762595">
              <w:rPr>
                <w:rFonts w:ascii="Calibri" w:hAnsi="Calibri"/>
                <w:b/>
                <w:noProof/>
              </w:rPr>
              <w:drawing>
                <wp:inline distT="0" distB="0" distL="0" distR="0" wp14:anchorId="3DE716F3" wp14:editId="6B0310C4">
                  <wp:extent cx="1543050" cy="641150"/>
                  <wp:effectExtent l="0" t="0" r="0" b="6985"/>
                  <wp:docPr id="34" name="Imagen 34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 Oficial TC Trilex.png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72" cy="6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81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143" w:author="Zambrano, Edwin" w:date="2020-05-09T01:32:00Z">
            <w:tcPr>
              <w:tcW w:w="4819" w:type="dxa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3948B262" w14:textId="77777777" w:rsidR="003C3ED3" w:rsidRDefault="003C3ED3">
          <w:pPr>
            <w:pStyle w:val="Encabezado"/>
            <w:jc w:val="center"/>
            <w:rPr>
              <w:rFonts w:ascii="Calibri" w:hAnsi="Calibri"/>
              <w:b/>
              <w:sz w:val="28"/>
            </w:rPr>
          </w:pPr>
          <w:r>
            <w:rPr>
              <w:rFonts w:ascii="Calibri" w:hAnsi="Calibri"/>
              <w:b/>
              <w:sz w:val="36"/>
              <w:lang w:val="es-ES_tradnl"/>
            </w:rPr>
            <w:t>Instrucción de Trabajo</w:t>
          </w:r>
        </w:p>
      </w:tc>
    </w:tr>
    <w:tr w:rsidR="003C3ED3" w:rsidRPr="00657407" w14:paraId="769B08FE" w14:textId="77777777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8AF59" w14:textId="77777777" w:rsidR="003C3ED3" w:rsidRPr="008E37D7" w:rsidRDefault="003C3ED3">
          <w:pPr>
            <w:pStyle w:val="Encabezado"/>
            <w:jc w:val="center"/>
            <w:rPr>
              <w:rFonts w:ascii="Calibri" w:hAnsi="Calibri"/>
              <w:b/>
              <w:noProof/>
              <w:sz w:val="28"/>
              <w:lang w:val="es-EC"/>
            </w:rPr>
          </w:pPr>
          <w:r>
            <w:rPr>
              <w:rFonts w:ascii="Calibri" w:hAnsi="Calibri"/>
              <w:b/>
              <w:lang w:val="es-ES_tradnl"/>
            </w:rPr>
            <w:t>Referencia:</w:t>
          </w:r>
          <w:r>
            <w:rPr>
              <w:rFonts w:ascii="Calibri" w:hAnsi="Calibri"/>
              <w:lang w:val="es-ES_tradnl"/>
            </w:rPr>
            <w:t xml:space="preserve"> P-630-02 Mantenimiento de Sistemas</w:t>
          </w:r>
        </w:p>
      </w:tc>
      <w:tc>
        <w:tcPr>
          <w:tcW w:w="481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87BF60C" w14:textId="77777777" w:rsidR="003C3ED3" w:rsidRDefault="003C3ED3">
          <w:pPr>
            <w:pStyle w:val="Encabezado"/>
            <w:jc w:val="center"/>
            <w:rPr>
              <w:rFonts w:ascii="Calibri" w:hAnsi="Calibri"/>
              <w:b/>
              <w:lang w:val="es-ES"/>
            </w:rPr>
          </w:pPr>
          <w:r>
            <w:rPr>
              <w:rFonts w:ascii="Calibri" w:hAnsi="Calibri"/>
              <w:b/>
              <w:sz w:val="32"/>
              <w:lang w:val="es-ES_tradnl"/>
            </w:rPr>
            <w:t xml:space="preserve">IT-630-62 </w:t>
          </w:r>
          <w:r>
            <w:rPr>
              <w:rFonts w:ascii="Calibri" w:eastAsia="Arial Unicode MS" w:hAnsi="Calibri"/>
              <w:b/>
              <w:sz w:val="32"/>
              <w:lang w:val="es-ES"/>
            </w:rPr>
            <w:t>Procedimiento de Instalación de Cambios o Adiciones en Programas u Objetos</w:t>
          </w:r>
        </w:p>
      </w:tc>
    </w:tr>
  </w:tbl>
  <w:p w14:paraId="34B4E1EC" w14:textId="77777777" w:rsidR="003C3ED3" w:rsidRDefault="003C3ED3">
    <w:pPr>
      <w:pStyle w:val="Encabezado"/>
      <w:rPr>
        <w:rFonts w:ascii="Times New Roman" w:hAnsi="Times New Roman"/>
        <w:sz w:val="2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165F2" w14:textId="77777777" w:rsidR="00E77BD7" w:rsidRDefault="00E77B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7D4"/>
    <w:multiLevelType w:val="hybridMultilevel"/>
    <w:tmpl w:val="8C5668C6"/>
    <w:lvl w:ilvl="0" w:tplc="5096071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sz w:val="22"/>
      </w:rPr>
    </w:lvl>
    <w:lvl w:ilvl="1" w:tplc="3B9C5E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605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342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9AA4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1E91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580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3C5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C270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DA9"/>
    <w:multiLevelType w:val="hybridMultilevel"/>
    <w:tmpl w:val="F6EEAC80"/>
    <w:lvl w:ilvl="0" w:tplc="15D4D8D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B896DB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B63B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D037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E29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069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F21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A8AE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DCB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47EB9"/>
    <w:multiLevelType w:val="hybridMultilevel"/>
    <w:tmpl w:val="B05061FC"/>
    <w:lvl w:ilvl="0" w:tplc="DC8EC9F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8BC8F7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5AE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6433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C65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304C8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647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29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084D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75E8F"/>
    <w:multiLevelType w:val="hybridMultilevel"/>
    <w:tmpl w:val="5304497A"/>
    <w:lvl w:ilvl="0" w:tplc="1AEC1B7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A66C2E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FE45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8CF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F815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04C8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CED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6A7B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9E66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241639"/>
    <w:multiLevelType w:val="hybridMultilevel"/>
    <w:tmpl w:val="862019CC"/>
    <w:lvl w:ilvl="0" w:tplc="7C402E3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9E1E71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18A4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74B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3082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1CA6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44B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218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86A0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E438B"/>
    <w:multiLevelType w:val="hybridMultilevel"/>
    <w:tmpl w:val="D884BBD6"/>
    <w:lvl w:ilvl="0" w:tplc="8DB60DF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46DCE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2C9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406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450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AEDF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D0C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BE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4214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62528F"/>
    <w:multiLevelType w:val="hybridMultilevel"/>
    <w:tmpl w:val="12DABCA0"/>
    <w:lvl w:ilvl="0" w:tplc="52A8586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68CE3C0C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F1E81AF0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E8603EA0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52067CE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C132384A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604B118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85B61BAC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DB803B52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0B4B57"/>
    <w:multiLevelType w:val="hybridMultilevel"/>
    <w:tmpl w:val="2B2216E2"/>
    <w:lvl w:ilvl="0" w:tplc="301ABA6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D4988B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0029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AC2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46A1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C99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1A3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C62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9AB5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84EDA"/>
    <w:multiLevelType w:val="hybridMultilevel"/>
    <w:tmpl w:val="A154B228"/>
    <w:lvl w:ilvl="0" w:tplc="3FEE084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2132D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6E9E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906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2A9D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C4B8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BC50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D06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C00F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559289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A91673"/>
    <w:multiLevelType w:val="hybridMultilevel"/>
    <w:tmpl w:val="F7947322"/>
    <w:lvl w:ilvl="0" w:tplc="8994992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AFF60C2E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8C5C169A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6D8AC3A4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ED6104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E8D007CC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1BC997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75F25E66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D332D36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D6F4EE7"/>
    <w:multiLevelType w:val="hybridMultilevel"/>
    <w:tmpl w:val="9880F920"/>
    <w:lvl w:ilvl="0" w:tplc="154EC2D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42DAF6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3821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781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45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06E6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94E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12E0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B260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7538E9"/>
    <w:multiLevelType w:val="hybridMultilevel"/>
    <w:tmpl w:val="F87AE1AE"/>
    <w:lvl w:ilvl="0" w:tplc="C8F29F5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8630739C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8C74AC1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C08679FA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EFDC58BA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3C84FCC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D9BA698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A2BA27C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B784EF2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39E27DC"/>
    <w:multiLevelType w:val="hybridMultilevel"/>
    <w:tmpl w:val="38A2F3F6"/>
    <w:lvl w:ilvl="0" w:tplc="DE588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206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4200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328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6F9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84ED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AE7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E7F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5839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C67795"/>
    <w:multiLevelType w:val="hybridMultilevel"/>
    <w:tmpl w:val="CC684F48"/>
    <w:lvl w:ilvl="0" w:tplc="D4A8DDF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743216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06FE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58BA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302F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663D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C6E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DC3A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5EB5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2F122D"/>
    <w:multiLevelType w:val="hybridMultilevel"/>
    <w:tmpl w:val="EC38C9DE"/>
    <w:lvl w:ilvl="0" w:tplc="BAD6313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CE46F4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27E300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0287F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DC48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7D05A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A2E058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8AC985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9461DA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B104F86"/>
    <w:multiLevelType w:val="hybridMultilevel"/>
    <w:tmpl w:val="055E30C8"/>
    <w:lvl w:ilvl="0" w:tplc="F50ED868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B19EB22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CC9C9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C3863B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8AC445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3B2AF7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38893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94F18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7425A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EAE112E"/>
    <w:multiLevelType w:val="hybridMultilevel"/>
    <w:tmpl w:val="6DEA1A32"/>
    <w:lvl w:ilvl="0" w:tplc="1254866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9AA2E9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168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DE4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A8CE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43EF9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128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84F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6C2E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637129"/>
    <w:multiLevelType w:val="hybridMultilevel"/>
    <w:tmpl w:val="FBEEA13A"/>
    <w:lvl w:ilvl="0" w:tplc="799E428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28909F9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C625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1063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12121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882F8D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BB49CB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9D445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3CE748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8694A52"/>
    <w:multiLevelType w:val="hybridMultilevel"/>
    <w:tmpl w:val="D52696E8"/>
    <w:lvl w:ilvl="0" w:tplc="426C9C9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2"/>
      </w:rPr>
    </w:lvl>
    <w:lvl w:ilvl="1" w:tplc="528EA0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D2C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87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8DF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7EC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BEEB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86AC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F18CC"/>
    <w:multiLevelType w:val="hybridMultilevel"/>
    <w:tmpl w:val="FB1CF176"/>
    <w:lvl w:ilvl="0" w:tplc="B06A616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10AE673E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140C7858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297CE27A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848A5C2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A08A564E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4128F8D4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70E21586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98CA0C4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B6A211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BD6D31"/>
    <w:multiLevelType w:val="hybridMultilevel"/>
    <w:tmpl w:val="65BA006E"/>
    <w:lvl w:ilvl="0" w:tplc="B6E282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EF0C44C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DDE33A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483D5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8E6D81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63A758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FF0663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56E9A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696C19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7D16996"/>
    <w:multiLevelType w:val="hybridMultilevel"/>
    <w:tmpl w:val="C56EBEDA"/>
    <w:lvl w:ilvl="0" w:tplc="8F60CE9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  <w:sz w:val="18"/>
      </w:rPr>
    </w:lvl>
    <w:lvl w:ilvl="1" w:tplc="4CE67F54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2004876E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C72BF52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551C8776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492437E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C11A9D82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1690F864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CB86696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7B071A5B"/>
    <w:multiLevelType w:val="hybridMultilevel"/>
    <w:tmpl w:val="C0D648B4"/>
    <w:lvl w:ilvl="0" w:tplc="986602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22"/>
  </w:num>
  <w:num w:numId="5">
    <w:abstractNumId w:val="12"/>
  </w:num>
  <w:num w:numId="6">
    <w:abstractNumId w:val="19"/>
  </w:num>
  <w:num w:numId="7">
    <w:abstractNumId w:val="0"/>
  </w:num>
  <w:num w:numId="8">
    <w:abstractNumId w:val="20"/>
  </w:num>
  <w:num w:numId="9">
    <w:abstractNumId w:val="23"/>
  </w:num>
  <w:num w:numId="10">
    <w:abstractNumId w:val="6"/>
  </w:num>
  <w:num w:numId="11">
    <w:abstractNumId w:val="10"/>
  </w:num>
  <w:num w:numId="12">
    <w:abstractNumId w:val="14"/>
  </w:num>
  <w:num w:numId="13">
    <w:abstractNumId w:val="11"/>
  </w:num>
  <w:num w:numId="14">
    <w:abstractNumId w:val="2"/>
  </w:num>
  <w:num w:numId="15">
    <w:abstractNumId w:val="4"/>
  </w:num>
  <w:num w:numId="16">
    <w:abstractNumId w:val="1"/>
  </w:num>
  <w:num w:numId="17">
    <w:abstractNumId w:val="3"/>
  </w:num>
  <w:num w:numId="18">
    <w:abstractNumId w:val="17"/>
  </w:num>
  <w:num w:numId="19">
    <w:abstractNumId w:val="8"/>
  </w:num>
  <w:num w:numId="20">
    <w:abstractNumId w:val="7"/>
  </w:num>
  <w:num w:numId="21">
    <w:abstractNumId w:val="5"/>
  </w:num>
  <w:num w:numId="22">
    <w:abstractNumId w:val="16"/>
  </w:num>
  <w:num w:numId="23">
    <w:abstractNumId w:val="15"/>
  </w:num>
  <w:num w:numId="24">
    <w:abstractNumId w:val="18"/>
  </w:num>
  <w:num w:numId="25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mbrano, Edwin">
    <w15:presenceInfo w15:providerId="None" w15:userId="Zambrano, Edwin"/>
  </w15:person>
  <w15:person w15:author="Alvarez, Veronica">
    <w15:presenceInfo w15:providerId="AD" w15:userId="S::veronica.alvarez@tc.tc::7f3ce312-cad3-481b-bd35-383f4ff70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revisionView w:comments="0" w:insDel="0" w:formatting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7"/>
    <w:rsid w:val="000813A7"/>
    <w:rsid w:val="00326E2D"/>
    <w:rsid w:val="00331918"/>
    <w:rsid w:val="003C3ED3"/>
    <w:rsid w:val="004A0F99"/>
    <w:rsid w:val="00596B5B"/>
    <w:rsid w:val="006079C8"/>
    <w:rsid w:val="006220FA"/>
    <w:rsid w:val="00657407"/>
    <w:rsid w:val="006E58AB"/>
    <w:rsid w:val="00762595"/>
    <w:rsid w:val="00876EE9"/>
    <w:rsid w:val="00880DB9"/>
    <w:rsid w:val="008E37D7"/>
    <w:rsid w:val="00A95CA5"/>
    <w:rsid w:val="00AE0A43"/>
    <w:rsid w:val="00B00AAB"/>
    <w:rsid w:val="00B846D1"/>
    <w:rsid w:val="00C7726D"/>
    <w:rsid w:val="00D93209"/>
    <w:rsid w:val="00DA3943"/>
    <w:rsid w:val="00E77BD7"/>
    <w:rsid w:val="00EF5782"/>
    <w:rsid w:val="00F0415E"/>
    <w:rsid w:val="00FC56F1"/>
    <w:rsid w:val="00FE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011D271"/>
  <w15:chartTrackingRefBased/>
  <w15:docId w15:val="{BFD242AC-51D6-40C3-B902-6777DB5C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Times New Roman" w:eastAsia="Times New Roman" w:hAnsi="Times New Roman"/>
      <w:b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semiHidden/>
    <w:rPr>
      <w:rFonts w:ascii="Times New Roman" w:hAnsi="Times New Roman"/>
      <w:b/>
      <w:sz w:val="32"/>
    </w:rPr>
  </w:style>
  <w:style w:type="paragraph" w:styleId="Textoindependiente2">
    <w:name w:val="Body Text 2"/>
    <w:basedOn w:val="Normal"/>
    <w:semiHidden/>
    <w:pPr>
      <w:jc w:val="both"/>
    </w:pPr>
    <w:rPr>
      <w:rFonts w:ascii="Times New Roman" w:hAnsi="Times New Roman"/>
      <w:lang w:val="es-ES_tradnl"/>
    </w:rPr>
  </w:style>
  <w:style w:type="character" w:styleId="Nmerodepgina">
    <w:name w:val="page number"/>
    <w:basedOn w:val="Fuentedeprrafopredeter"/>
    <w:semiHidden/>
  </w:style>
  <w:style w:type="paragraph" w:styleId="Ttulo">
    <w:name w:val="Title"/>
    <w:basedOn w:val="Normal"/>
    <w:qFormat/>
    <w:pPr>
      <w:jc w:val="center"/>
    </w:pPr>
    <w:rPr>
      <w:sz w:val="36"/>
    </w:rPr>
  </w:style>
  <w:style w:type="paragraph" w:styleId="Sangradetextonormal">
    <w:name w:val="Body Text Indent"/>
    <w:basedOn w:val="Normal"/>
    <w:semiHidden/>
    <w:pPr>
      <w:ind w:left="360"/>
      <w:jc w:val="both"/>
    </w:pPr>
    <w:rPr>
      <w:rFonts w:ascii="Times New Roman" w:eastAsia="Times New Roman" w:hAnsi="Times New Roman"/>
      <w:sz w:val="28"/>
      <w:lang w:val="es-ES"/>
    </w:rPr>
  </w:style>
  <w:style w:type="paragraph" w:styleId="Sangra3detindependiente">
    <w:name w:val="Body Text Indent 3"/>
    <w:basedOn w:val="Normal"/>
    <w:semiHidden/>
    <w:pPr>
      <w:ind w:left="360"/>
    </w:pPr>
    <w:rPr>
      <w:rFonts w:ascii="Times New Roman" w:eastAsia="Times New Roman" w:hAnsi="Times New Roman"/>
      <w:sz w:val="20"/>
      <w:lang w:val="es-ES"/>
    </w:rPr>
  </w:style>
  <w:style w:type="paragraph" w:styleId="Sangra2detindependiente">
    <w:name w:val="Body Text Indent 2"/>
    <w:basedOn w:val="Normal"/>
    <w:semiHidden/>
    <w:pPr>
      <w:ind w:left="284"/>
    </w:pPr>
    <w:rPr>
      <w:rFonts w:ascii="Times New Roman" w:eastAsia="Times New Roman" w:hAnsi="Times New Roman"/>
      <w:sz w:val="20"/>
      <w:lang w:val="es-ES"/>
    </w:rPr>
  </w:style>
  <w:style w:type="character" w:styleId="Textoennegrita">
    <w:name w:val="Strong"/>
    <w:qFormat/>
    <w:rPr>
      <w:b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3.png"/><Relationship Id="rId2" Type="http://schemas.openxmlformats.org/officeDocument/2006/relationships/image" Target="media/image22.jpeg"/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562</Words>
  <Characters>4865</Characters>
  <Application>Microsoft Office Word</Application>
  <DocSecurity>0</DocSecurity>
  <Lines>40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Ethan Frome</vt:lpstr>
      <vt:lpstr>Ethan Frome</vt:lpstr>
    </vt:vector>
  </TitlesOfParts>
  <Company>Grupo Investamar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Edwin David Zambrano Fuentes</cp:lastModifiedBy>
  <cp:revision>10</cp:revision>
  <cp:lastPrinted>2017-01-12T13:29:00Z</cp:lastPrinted>
  <dcterms:created xsi:type="dcterms:W3CDTF">2020-04-07T00:27:00Z</dcterms:created>
  <dcterms:modified xsi:type="dcterms:W3CDTF">2020-05-09T06:32:00Z</dcterms:modified>
</cp:coreProperties>
</file>