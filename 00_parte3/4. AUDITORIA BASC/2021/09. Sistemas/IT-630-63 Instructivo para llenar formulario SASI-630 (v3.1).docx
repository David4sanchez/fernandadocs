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0857C" w14:textId="676B268B" w:rsidR="000023C7" w:rsidRPr="00C82396" w:rsidRDefault="000023C7" w:rsidP="000023C7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s-EC" w:eastAsia="es-EC"/>
        </w:rPr>
      </w:pPr>
      <w:r w:rsidRPr="00C82396">
        <w:rPr>
          <w:rFonts w:ascii="Calibri" w:hAnsi="Calibri" w:cs="Calibri"/>
          <w:b/>
          <w:bCs/>
          <w:sz w:val="28"/>
          <w:szCs w:val="28"/>
          <w:lang w:val="es-EC" w:eastAsia="es-EC"/>
        </w:rPr>
        <w:t>Solicitud de</w:t>
      </w:r>
      <w:r w:rsidR="00187C10">
        <w:rPr>
          <w:rFonts w:ascii="Calibri" w:hAnsi="Calibri" w:cs="Calibri"/>
          <w:b/>
          <w:bCs/>
          <w:sz w:val="28"/>
          <w:szCs w:val="28"/>
          <w:lang w:val="es-EC" w:eastAsia="es-EC"/>
        </w:rPr>
        <w:t xml:space="preserve"> Accesos a Sistemas de Información</w:t>
      </w:r>
      <w:r w:rsidRPr="00C82396">
        <w:rPr>
          <w:rFonts w:ascii="Calibri" w:hAnsi="Calibri" w:cs="Calibri"/>
          <w:b/>
          <w:bCs/>
          <w:sz w:val="28"/>
          <w:szCs w:val="28"/>
          <w:lang w:val="es-EC" w:eastAsia="es-EC"/>
        </w:rPr>
        <w:t xml:space="preserve"> (</w:t>
      </w:r>
      <w:r w:rsidR="00187C10">
        <w:rPr>
          <w:rFonts w:ascii="Calibri" w:hAnsi="Calibri" w:cs="Calibri"/>
          <w:b/>
          <w:bCs/>
          <w:sz w:val="28"/>
          <w:szCs w:val="28"/>
          <w:lang w:val="es-EC" w:eastAsia="es-EC"/>
        </w:rPr>
        <w:t>SASI</w:t>
      </w:r>
      <w:r w:rsidRPr="00C82396">
        <w:rPr>
          <w:rFonts w:ascii="Calibri" w:hAnsi="Calibri" w:cs="Calibri"/>
          <w:b/>
          <w:bCs/>
          <w:sz w:val="28"/>
          <w:szCs w:val="28"/>
          <w:lang w:val="es-EC" w:eastAsia="es-EC"/>
        </w:rPr>
        <w:t xml:space="preserve"> – 630)</w:t>
      </w:r>
    </w:p>
    <w:p w14:paraId="44CD9088" w14:textId="77777777" w:rsidR="0003058F" w:rsidRPr="00C82396" w:rsidRDefault="0003058F" w:rsidP="000023C7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s-EC" w:eastAsia="es-EC"/>
        </w:rPr>
      </w:pPr>
    </w:p>
    <w:p w14:paraId="1D2E8AE0" w14:textId="77777777" w:rsidR="0003058F" w:rsidRPr="00C82396" w:rsidRDefault="000023C7" w:rsidP="000023C7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s-EC" w:eastAsia="es-EC"/>
        </w:rPr>
      </w:pPr>
      <w:r w:rsidRPr="00C82396">
        <w:rPr>
          <w:rFonts w:ascii="Calibri" w:hAnsi="Calibri" w:cs="Calibri"/>
          <w:b/>
          <w:bCs/>
          <w:sz w:val="28"/>
          <w:szCs w:val="28"/>
          <w:lang w:val="es-EC" w:eastAsia="es-EC"/>
        </w:rPr>
        <w:t>Terminología:</w:t>
      </w:r>
    </w:p>
    <w:p w14:paraId="1D926235" w14:textId="77777777" w:rsidR="000023C7" w:rsidRPr="00C82396" w:rsidRDefault="000023C7" w:rsidP="000023C7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s-EC" w:eastAsia="es-EC"/>
        </w:rPr>
      </w:pPr>
      <w:r w:rsidRPr="00C82396">
        <w:rPr>
          <w:rFonts w:ascii="Calibri" w:hAnsi="Calibri" w:cs="Calibri"/>
          <w:b/>
          <w:bCs/>
          <w:sz w:val="28"/>
          <w:szCs w:val="28"/>
          <w:lang w:val="es-EC" w:eastAsia="es-EC"/>
        </w:rPr>
        <w:t>Proceso Empresarial:</w:t>
      </w:r>
    </w:p>
    <w:p w14:paraId="13CE52E3" w14:textId="77777777" w:rsidR="000023C7" w:rsidRPr="00C82396" w:rsidRDefault="000023C7" w:rsidP="000023C7">
      <w:pPr>
        <w:autoSpaceDE w:val="0"/>
        <w:autoSpaceDN w:val="0"/>
        <w:adjustRightInd w:val="0"/>
        <w:rPr>
          <w:rFonts w:ascii="Calibri" w:hAnsi="Calibri" w:cs="Calibri"/>
          <w:sz w:val="21"/>
          <w:szCs w:val="21"/>
          <w:lang w:val="es-EC" w:eastAsia="es-EC"/>
        </w:rPr>
      </w:pPr>
      <w:r w:rsidRPr="00C82396">
        <w:rPr>
          <w:rFonts w:ascii="Calibri" w:hAnsi="Calibri" w:cs="Calibri"/>
          <w:sz w:val="21"/>
          <w:szCs w:val="21"/>
          <w:lang w:val="es-EC" w:eastAsia="es-EC"/>
        </w:rPr>
        <w:t>Los procesos describen los diferentes pasos que se deben seguir para cumplir cierta tarea. Estos</w:t>
      </w:r>
    </w:p>
    <w:p w14:paraId="6D4E9AD0" w14:textId="77777777" w:rsidR="00E0738F" w:rsidRPr="00C82396" w:rsidRDefault="000023C7" w:rsidP="000023C7">
      <w:pPr>
        <w:jc w:val="both"/>
        <w:rPr>
          <w:rFonts w:ascii="Calibri" w:hAnsi="Calibri" w:cs="Calibri"/>
          <w:lang w:val="es-MX"/>
        </w:rPr>
      </w:pPr>
      <w:r w:rsidRPr="00C82396">
        <w:rPr>
          <w:rFonts w:ascii="Calibri" w:hAnsi="Calibri" w:cs="Calibri"/>
          <w:sz w:val="21"/>
          <w:szCs w:val="21"/>
          <w:lang w:val="es-EC" w:eastAsia="es-EC"/>
        </w:rPr>
        <w:t>pasos pueden ser acciones (actividades manuales, sesiones de Ln y otras aplicaciones).</w:t>
      </w:r>
    </w:p>
    <w:p w14:paraId="7B962148" w14:textId="77777777" w:rsidR="00E0738F" w:rsidRPr="00C82396" w:rsidRDefault="00E0738F">
      <w:pPr>
        <w:jc w:val="both"/>
        <w:rPr>
          <w:rFonts w:ascii="Calibri" w:hAnsi="Calibri" w:cs="Calibri"/>
          <w:lang w:val="es-MX"/>
        </w:rPr>
      </w:pPr>
    </w:p>
    <w:p w14:paraId="4987D3F2" w14:textId="43000D86" w:rsidR="00E0738F" w:rsidRPr="00C82396" w:rsidRDefault="00B3444A">
      <w:pPr>
        <w:jc w:val="both"/>
        <w:rPr>
          <w:rFonts w:ascii="Calibri" w:hAnsi="Calibri" w:cs="Calibri"/>
          <w:lang w:val="es-MX"/>
        </w:rPr>
      </w:pPr>
      <w:r w:rsidRPr="00C82396">
        <w:rPr>
          <w:rFonts w:ascii="Calibri" w:hAnsi="Calibri" w:cs="Calibri"/>
          <w:noProof/>
          <w:lang w:val="es-MX"/>
        </w:rPr>
        <w:drawing>
          <wp:inline distT="0" distB="0" distL="0" distR="0" wp14:anchorId="3E690CF0" wp14:editId="6462F28E">
            <wp:extent cx="4641215" cy="2835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AD070" w14:textId="77777777" w:rsidR="00E0738F" w:rsidRPr="00C82396" w:rsidRDefault="00E0738F">
      <w:pPr>
        <w:jc w:val="both"/>
        <w:rPr>
          <w:rFonts w:ascii="Calibri" w:hAnsi="Calibri" w:cs="Calibri"/>
          <w:lang w:val="es-MX"/>
        </w:rPr>
      </w:pPr>
    </w:p>
    <w:p w14:paraId="377B5D9C" w14:textId="77777777" w:rsidR="000023C7" w:rsidRPr="00C82396" w:rsidRDefault="000023C7" w:rsidP="000023C7">
      <w:pPr>
        <w:autoSpaceDE w:val="0"/>
        <w:autoSpaceDN w:val="0"/>
        <w:adjustRightInd w:val="0"/>
        <w:rPr>
          <w:rFonts w:ascii="Calibri" w:hAnsi="Calibri" w:cs="Calibri"/>
          <w:b/>
          <w:bCs/>
          <w:szCs w:val="24"/>
          <w:lang w:val="es-EC" w:eastAsia="es-EC"/>
        </w:rPr>
      </w:pPr>
      <w:r w:rsidRPr="00C82396">
        <w:rPr>
          <w:rFonts w:ascii="Calibri" w:hAnsi="Calibri" w:cs="Calibri"/>
          <w:b/>
          <w:bCs/>
          <w:szCs w:val="24"/>
          <w:lang w:val="es-EC" w:eastAsia="es-EC"/>
        </w:rPr>
        <w:t>Empleado:</w:t>
      </w:r>
    </w:p>
    <w:p w14:paraId="12C30C81" w14:textId="77777777" w:rsidR="000023C7" w:rsidRPr="00C82396" w:rsidRDefault="000023C7" w:rsidP="000023C7">
      <w:pPr>
        <w:autoSpaceDE w:val="0"/>
        <w:autoSpaceDN w:val="0"/>
        <w:adjustRightInd w:val="0"/>
        <w:rPr>
          <w:rFonts w:ascii="Calibri" w:hAnsi="Calibri" w:cs="Calibri"/>
          <w:sz w:val="21"/>
          <w:szCs w:val="21"/>
          <w:lang w:val="es-EC" w:eastAsia="es-EC"/>
        </w:rPr>
      </w:pPr>
      <w:r w:rsidRPr="00C82396">
        <w:rPr>
          <w:rFonts w:ascii="Calibri" w:hAnsi="Calibri" w:cs="Calibri"/>
          <w:sz w:val="21"/>
          <w:szCs w:val="21"/>
          <w:lang w:val="es-EC" w:eastAsia="es-EC"/>
        </w:rPr>
        <w:t>Un empleado en una organización es la persona que ejecuta uno o más roles en esa organización.</w:t>
      </w:r>
    </w:p>
    <w:p w14:paraId="5FC37ABE" w14:textId="77777777" w:rsidR="000023C7" w:rsidRPr="00C82396" w:rsidRDefault="000023C7" w:rsidP="000023C7">
      <w:pPr>
        <w:autoSpaceDE w:val="0"/>
        <w:autoSpaceDN w:val="0"/>
        <w:adjustRightInd w:val="0"/>
        <w:rPr>
          <w:rFonts w:ascii="Calibri" w:hAnsi="Calibri" w:cs="Calibri"/>
          <w:sz w:val="21"/>
          <w:szCs w:val="21"/>
          <w:lang w:val="es-EC" w:eastAsia="es-EC"/>
        </w:rPr>
      </w:pPr>
      <w:r w:rsidRPr="00C82396">
        <w:rPr>
          <w:rFonts w:ascii="Calibri" w:hAnsi="Calibri" w:cs="Calibri"/>
          <w:sz w:val="21"/>
          <w:szCs w:val="21"/>
          <w:lang w:val="es-EC" w:eastAsia="es-EC"/>
        </w:rPr>
        <w:t>Basados en estos roles, los procesos y las actividades son enlazados a un empleado para</w:t>
      </w:r>
      <w:r w:rsidR="0003058F" w:rsidRPr="00C82396">
        <w:rPr>
          <w:rFonts w:ascii="Calibri" w:hAnsi="Calibri" w:cs="Calibri"/>
          <w:sz w:val="21"/>
          <w:szCs w:val="21"/>
          <w:lang w:val="es-EC" w:eastAsia="es-EC"/>
        </w:rPr>
        <w:t xml:space="preserve"> </w:t>
      </w:r>
      <w:r w:rsidRPr="00C82396">
        <w:rPr>
          <w:rFonts w:ascii="Calibri" w:hAnsi="Calibri" w:cs="Calibri"/>
          <w:sz w:val="21"/>
          <w:szCs w:val="21"/>
          <w:lang w:val="es-EC" w:eastAsia="es-EC"/>
        </w:rPr>
        <w:t>propósitos de autorización.</w:t>
      </w:r>
      <w:r w:rsidR="0003058F" w:rsidRPr="00C82396">
        <w:rPr>
          <w:rFonts w:ascii="Calibri" w:hAnsi="Calibri" w:cs="Calibri"/>
          <w:sz w:val="21"/>
          <w:szCs w:val="21"/>
          <w:lang w:val="es-EC" w:eastAsia="es-EC"/>
        </w:rPr>
        <w:br/>
      </w:r>
    </w:p>
    <w:p w14:paraId="6948A89B" w14:textId="77777777" w:rsidR="000023C7" w:rsidRPr="00C82396" w:rsidRDefault="000023C7" w:rsidP="000023C7">
      <w:pPr>
        <w:autoSpaceDE w:val="0"/>
        <w:autoSpaceDN w:val="0"/>
        <w:adjustRightInd w:val="0"/>
        <w:rPr>
          <w:rFonts w:ascii="Calibri" w:hAnsi="Calibri" w:cs="Calibri"/>
          <w:b/>
          <w:bCs/>
          <w:szCs w:val="24"/>
          <w:lang w:val="es-EC" w:eastAsia="es-EC"/>
        </w:rPr>
      </w:pPr>
      <w:r w:rsidRPr="00C82396">
        <w:rPr>
          <w:rFonts w:ascii="Calibri" w:hAnsi="Calibri" w:cs="Calibri"/>
          <w:b/>
          <w:bCs/>
          <w:szCs w:val="24"/>
          <w:lang w:val="es-EC" w:eastAsia="es-EC"/>
        </w:rPr>
        <w:t>Rol:</w:t>
      </w:r>
    </w:p>
    <w:p w14:paraId="23793D7E" w14:textId="77777777" w:rsidR="00437945" w:rsidRPr="00C82396" w:rsidRDefault="000023C7" w:rsidP="0003058F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C82396">
        <w:rPr>
          <w:rFonts w:ascii="Calibri" w:hAnsi="Calibri" w:cs="Calibri"/>
          <w:sz w:val="21"/>
          <w:szCs w:val="21"/>
          <w:lang w:val="es-EC" w:eastAsia="es-EC"/>
        </w:rPr>
        <w:t>Nombre general para una función/tarea dentro de una compañía que es ejecutado por uno o más</w:t>
      </w:r>
      <w:r w:rsidR="0003058F" w:rsidRPr="00C82396">
        <w:rPr>
          <w:rFonts w:ascii="Calibri" w:hAnsi="Calibri" w:cs="Calibri"/>
          <w:sz w:val="21"/>
          <w:szCs w:val="21"/>
          <w:lang w:val="es-EC" w:eastAsia="es-EC"/>
        </w:rPr>
        <w:t xml:space="preserve"> </w:t>
      </w:r>
      <w:r w:rsidRPr="00C82396">
        <w:rPr>
          <w:rFonts w:ascii="Calibri" w:hAnsi="Calibri" w:cs="Calibri"/>
          <w:sz w:val="21"/>
          <w:szCs w:val="21"/>
          <w:lang w:val="es-EC" w:eastAsia="es-EC"/>
        </w:rPr>
        <w:t>empleados. Un rol es usado para las autorizaciones de los procesos y actividades Empresariales.</w:t>
      </w:r>
    </w:p>
    <w:p w14:paraId="7D38D5EC" w14:textId="77777777" w:rsidR="00437945" w:rsidRPr="00C82396" w:rsidRDefault="00437945">
      <w:pPr>
        <w:jc w:val="both"/>
        <w:rPr>
          <w:rFonts w:ascii="Calibri" w:hAnsi="Calibri" w:cs="Calibri"/>
          <w:lang w:val="es-MX"/>
        </w:rPr>
      </w:pPr>
    </w:p>
    <w:p w14:paraId="0873C60F" w14:textId="36228932" w:rsidR="00437945" w:rsidRPr="00C82396" w:rsidRDefault="00B3444A">
      <w:pPr>
        <w:jc w:val="both"/>
        <w:rPr>
          <w:rFonts w:ascii="Calibri" w:hAnsi="Calibri" w:cs="Calibri"/>
          <w:lang w:val="es-MX"/>
        </w:rPr>
      </w:pPr>
      <w:r w:rsidRPr="00C82396">
        <w:rPr>
          <w:rFonts w:ascii="Calibri" w:hAnsi="Calibri" w:cs="Calibri"/>
          <w:noProof/>
          <w:lang w:val="es-MX"/>
        </w:rPr>
        <w:lastRenderedPageBreak/>
        <w:drawing>
          <wp:inline distT="0" distB="0" distL="0" distR="0" wp14:anchorId="5F222F93" wp14:editId="2972DA04">
            <wp:extent cx="3073400" cy="1875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1E2B9" w14:textId="77777777" w:rsidR="0003058F" w:rsidRPr="00C82396" w:rsidRDefault="0003058F" w:rsidP="000023C7">
      <w:pPr>
        <w:autoSpaceDE w:val="0"/>
        <w:autoSpaceDN w:val="0"/>
        <w:adjustRightInd w:val="0"/>
        <w:rPr>
          <w:rFonts w:ascii="Calibri" w:hAnsi="Calibri" w:cs="Calibri"/>
          <w:sz w:val="21"/>
          <w:szCs w:val="21"/>
          <w:lang w:val="es-EC" w:eastAsia="es-EC"/>
        </w:rPr>
      </w:pPr>
    </w:p>
    <w:p w14:paraId="7DE3B2AA" w14:textId="77777777" w:rsidR="0003058F" w:rsidRPr="00C82396" w:rsidRDefault="0003058F" w:rsidP="000023C7">
      <w:pPr>
        <w:autoSpaceDE w:val="0"/>
        <w:autoSpaceDN w:val="0"/>
        <w:adjustRightInd w:val="0"/>
        <w:rPr>
          <w:rFonts w:ascii="Calibri" w:hAnsi="Calibri" w:cs="Calibri"/>
          <w:sz w:val="21"/>
          <w:szCs w:val="21"/>
          <w:lang w:val="es-EC" w:eastAsia="es-EC"/>
        </w:rPr>
      </w:pPr>
    </w:p>
    <w:p w14:paraId="234A0D55" w14:textId="77777777" w:rsidR="000023C7" w:rsidRPr="00C82396" w:rsidRDefault="000023C7" w:rsidP="0003058F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C82396">
        <w:rPr>
          <w:rFonts w:ascii="Calibri" w:hAnsi="Calibri" w:cs="Calibri"/>
          <w:sz w:val="21"/>
          <w:szCs w:val="21"/>
          <w:lang w:val="es-EC" w:eastAsia="es-EC"/>
        </w:rPr>
        <w:t>Los nombres de los roles, procesos, sesiones se pueden observar en la parte inferior del Worktop</w:t>
      </w:r>
      <w:r w:rsidR="0003058F" w:rsidRPr="00C82396">
        <w:rPr>
          <w:rFonts w:ascii="Calibri" w:hAnsi="Calibri" w:cs="Calibri"/>
          <w:sz w:val="21"/>
          <w:szCs w:val="21"/>
          <w:lang w:val="es-EC" w:eastAsia="es-EC"/>
        </w:rPr>
        <w:t xml:space="preserve"> </w:t>
      </w:r>
      <w:r w:rsidRPr="00C82396">
        <w:rPr>
          <w:rFonts w:ascii="Calibri" w:hAnsi="Calibri" w:cs="Calibri"/>
          <w:sz w:val="21"/>
          <w:szCs w:val="21"/>
          <w:lang w:val="es-EC" w:eastAsia="es-EC"/>
        </w:rPr>
        <w:t>cuando se posiciona sobre cada uno de ellos:</w:t>
      </w:r>
    </w:p>
    <w:p w14:paraId="6AEE4D2B" w14:textId="77777777" w:rsidR="00437945" w:rsidRPr="00C82396" w:rsidRDefault="00437945">
      <w:pPr>
        <w:jc w:val="both"/>
        <w:rPr>
          <w:rFonts w:ascii="Calibri" w:hAnsi="Calibri" w:cs="Calibri"/>
          <w:lang w:val="es-MX"/>
        </w:rPr>
      </w:pPr>
    </w:p>
    <w:p w14:paraId="53135BE9" w14:textId="77777777" w:rsidR="00437945" w:rsidRPr="00C82396" w:rsidRDefault="00437945">
      <w:pPr>
        <w:jc w:val="both"/>
        <w:rPr>
          <w:rFonts w:ascii="Calibri" w:hAnsi="Calibri" w:cs="Calibri"/>
          <w:lang w:val="es-MX"/>
        </w:rPr>
      </w:pPr>
    </w:p>
    <w:p w14:paraId="28B9EC10" w14:textId="5480105F" w:rsidR="00437945" w:rsidRPr="00C82396" w:rsidRDefault="00B3444A">
      <w:pPr>
        <w:jc w:val="both"/>
        <w:rPr>
          <w:rFonts w:ascii="Calibri" w:hAnsi="Calibri" w:cs="Calibri"/>
          <w:lang w:val="es-MX"/>
        </w:rPr>
      </w:pPr>
      <w:r w:rsidRPr="00C82396">
        <w:rPr>
          <w:rFonts w:ascii="Calibri" w:hAnsi="Calibri" w:cs="Calibri"/>
          <w:noProof/>
          <w:lang w:val="es-MX"/>
        </w:rPr>
        <w:lastRenderedPageBreak/>
        <w:drawing>
          <wp:inline distT="0" distB="0" distL="0" distR="0" wp14:anchorId="3D87F2D1" wp14:editId="6159FE5D">
            <wp:extent cx="5440045" cy="5286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04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1E34C" w14:textId="77777777" w:rsidR="000023C7" w:rsidRPr="00C82396" w:rsidRDefault="000023C7">
      <w:pPr>
        <w:jc w:val="both"/>
        <w:rPr>
          <w:rFonts w:ascii="Calibri" w:hAnsi="Calibri" w:cs="Calibri"/>
          <w:b/>
          <w:bCs/>
          <w:sz w:val="21"/>
          <w:szCs w:val="21"/>
          <w:lang w:val="es-EC" w:eastAsia="es-EC"/>
        </w:rPr>
      </w:pPr>
    </w:p>
    <w:p w14:paraId="0099D160" w14:textId="77777777" w:rsidR="000023C7" w:rsidRPr="00C82396" w:rsidRDefault="000023C7">
      <w:pPr>
        <w:jc w:val="both"/>
        <w:rPr>
          <w:rFonts w:ascii="Calibri" w:hAnsi="Calibri" w:cs="Calibri"/>
          <w:b/>
          <w:bCs/>
          <w:sz w:val="21"/>
          <w:szCs w:val="21"/>
          <w:lang w:val="es-EC" w:eastAsia="es-EC"/>
        </w:rPr>
      </w:pPr>
    </w:p>
    <w:p w14:paraId="2801FF9B" w14:textId="77777777" w:rsidR="000023C7" w:rsidRPr="00C82396" w:rsidRDefault="000023C7">
      <w:pPr>
        <w:jc w:val="both"/>
        <w:rPr>
          <w:rFonts w:ascii="Calibri" w:hAnsi="Calibri" w:cs="Calibri"/>
          <w:b/>
          <w:bCs/>
          <w:sz w:val="21"/>
          <w:szCs w:val="21"/>
          <w:lang w:val="es-EC" w:eastAsia="es-EC"/>
        </w:rPr>
      </w:pPr>
    </w:p>
    <w:p w14:paraId="6FB7ABD5" w14:textId="77777777" w:rsidR="000023C7" w:rsidRPr="00C82396" w:rsidRDefault="000023C7">
      <w:pPr>
        <w:jc w:val="both"/>
        <w:rPr>
          <w:rFonts w:ascii="Calibri" w:hAnsi="Calibri" w:cs="Calibri"/>
          <w:b/>
          <w:bCs/>
          <w:sz w:val="21"/>
          <w:szCs w:val="21"/>
          <w:lang w:val="es-EC" w:eastAsia="es-EC"/>
        </w:rPr>
      </w:pPr>
    </w:p>
    <w:p w14:paraId="7447FD81" w14:textId="77777777" w:rsidR="000023C7" w:rsidRPr="00C82396" w:rsidRDefault="000023C7">
      <w:pPr>
        <w:jc w:val="both"/>
        <w:rPr>
          <w:rFonts w:ascii="Calibri" w:hAnsi="Calibri" w:cs="Calibri"/>
          <w:b/>
          <w:bCs/>
          <w:sz w:val="21"/>
          <w:szCs w:val="21"/>
          <w:lang w:val="es-EC" w:eastAsia="es-EC"/>
        </w:rPr>
      </w:pPr>
    </w:p>
    <w:p w14:paraId="08D52E7C" w14:textId="77777777" w:rsidR="000023C7" w:rsidRPr="00C82396" w:rsidRDefault="000023C7">
      <w:pPr>
        <w:jc w:val="both"/>
        <w:rPr>
          <w:rFonts w:ascii="Calibri" w:hAnsi="Calibri" w:cs="Calibri"/>
          <w:b/>
          <w:bCs/>
          <w:sz w:val="21"/>
          <w:szCs w:val="21"/>
          <w:lang w:val="es-EC" w:eastAsia="es-EC"/>
        </w:rPr>
      </w:pPr>
    </w:p>
    <w:p w14:paraId="7564FED2" w14:textId="77777777" w:rsidR="000023C7" w:rsidRPr="00C82396" w:rsidRDefault="000023C7">
      <w:pPr>
        <w:jc w:val="both"/>
        <w:rPr>
          <w:rFonts w:ascii="Calibri" w:hAnsi="Calibri" w:cs="Calibri"/>
          <w:b/>
          <w:bCs/>
          <w:sz w:val="21"/>
          <w:szCs w:val="21"/>
          <w:lang w:val="es-EC" w:eastAsia="es-EC"/>
        </w:rPr>
      </w:pPr>
    </w:p>
    <w:p w14:paraId="3E90ABD6" w14:textId="77777777" w:rsidR="000023C7" w:rsidRPr="00C82396" w:rsidRDefault="000023C7">
      <w:pPr>
        <w:jc w:val="both"/>
        <w:rPr>
          <w:rFonts w:ascii="Calibri" w:hAnsi="Calibri" w:cs="Calibri"/>
          <w:b/>
          <w:bCs/>
          <w:sz w:val="21"/>
          <w:szCs w:val="21"/>
          <w:lang w:val="es-EC" w:eastAsia="es-EC"/>
        </w:rPr>
      </w:pPr>
    </w:p>
    <w:p w14:paraId="4F1CF9CC" w14:textId="77777777" w:rsidR="000023C7" w:rsidRPr="00C82396" w:rsidRDefault="000023C7">
      <w:pPr>
        <w:jc w:val="both"/>
        <w:rPr>
          <w:rFonts w:ascii="Calibri" w:hAnsi="Calibri" w:cs="Calibri"/>
          <w:b/>
          <w:bCs/>
          <w:sz w:val="21"/>
          <w:szCs w:val="21"/>
          <w:lang w:val="es-EC" w:eastAsia="es-EC"/>
        </w:rPr>
      </w:pPr>
    </w:p>
    <w:p w14:paraId="25A7E4C6" w14:textId="77777777" w:rsidR="000023C7" w:rsidRPr="00C82396" w:rsidRDefault="000023C7">
      <w:pPr>
        <w:jc w:val="both"/>
        <w:rPr>
          <w:rFonts w:ascii="Calibri" w:hAnsi="Calibri" w:cs="Calibri"/>
          <w:b/>
          <w:bCs/>
          <w:sz w:val="21"/>
          <w:szCs w:val="21"/>
          <w:lang w:val="es-EC" w:eastAsia="es-EC"/>
        </w:rPr>
      </w:pPr>
    </w:p>
    <w:p w14:paraId="3500355B" w14:textId="77777777" w:rsidR="000023C7" w:rsidRPr="00C82396" w:rsidRDefault="000023C7">
      <w:pPr>
        <w:jc w:val="both"/>
        <w:rPr>
          <w:rFonts w:ascii="Calibri" w:hAnsi="Calibri" w:cs="Calibri"/>
          <w:b/>
          <w:bCs/>
          <w:sz w:val="21"/>
          <w:szCs w:val="21"/>
          <w:lang w:val="es-EC" w:eastAsia="es-EC"/>
        </w:rPr>
      </w:pPr>
    </w:p>
    <w:p w14:paraId="640BAB17" w14:textId="77777777" w:rsidR="000023C7" w:rsidRPr="00C82396" w:rsidRDefault="000023C7" w:rsidP="0003058F">
      <w:pPr>
        <w:rPr>
          <w:rFonts w:ascii="Calibri" w:hAnsi="Calibri" w:cs="Calibri"/>
          <w:b/>
          <w:bCs/>
          <w:sz w:val="21"/>
          <w:szCs w:val="21"/>
          <w:lang w:val="es-EC" w:eastAsia="es-EC"/>
        </w:rPr>
      </w:pPr>
    </w:p>
    <w:p w14:paraId="2EAF72B0" w14:textId="77777777" w:rsidR="00437945" w:rsidRPr="00C82396" w:rsidRDefault="000023C7" w:rsidP="0003058F">
      <w:pPr>
        <w:rPr>
          <w:rFonts w:ascii="Calibri" w:hAnsi="Calibri" w:cs="Calibri"/>
          <w:b/>
          <w:bCs/>
          <w:szCs w:val="24"/>
          <w:lang w:val="es-EC" w:eastAsia="es-EC"/>
        </w:rPr>
      </w:pPr>
      <w:r w:rsidRPr="00C82396">
        <w:rPr>
          <w:rFonts w:ascii="Calibri" w:hAnsi="Calibri" w:cs="Calibri"/>
          <w:b/>
          <w:bCs/>
          <w:szCs w:val="24"/>
          <w:lang w:val="es-EC" w:eastAsia="es-EC"/>
        </w:rPr>
        <w:t>Formulario requerido para cambios/adiciones y permisos de menú</w:t>
      </w:r>
    </w:p>
    <w:p w14:paraId="1BCFA1E8" w14:textId="77777777" w:rsidR="000023C7" w:rsidRPr="00C82396" w:rsidRDefault="000023C7">
      <w:pPr>
        <w:jc w:val="both"/>
        <w:rPr>
          <w:rFonts w:ascii="Calibri" w:hAnsi="Calibri" w:cs="Calibri"/>
          <w:b/>
          <w:bCs/>
          <w:sz w:val="21"/>
          <w:szCs w:val="21"/>
          <w:lang w:val="es-EC" w:eastAsia="es-EC"/>
        </w:rPr>
      </w:pPr>
    </w:p>
    <w:p w14:paraId="0782FE34" w14:textId="77777777" w:rsidR="000023C7" w:rsidRPr="00C82396" w:rsidRDefault="000023C7">
      <w:pPr>
        <w:jc w:val="both"/>
        <w:rPr>
          <w:rFonts w:ascii="Calibri" w:hAnsi="Calibri" w:cs="Calibri"/>
          <w:b/>
          <w:bCs/>
          <w:sz w:val="21"/>
          <w:szCs w:val="21"/>
          <w:lang w:val="es-EC" w:eastAsia="es-EC"/>
        </w:rPr>
      </w:pPr>
    </w:p>
    <w:p w14:paraId="475EB7DA" w14:textId="63EFA4AB" w:rsidR="000023C7" w:rsidRPr="00C82396" w:rsidRDefault="004438E9" w:rsidP="000023C7">
      <w:pPr>
        <w:jc w:val="center"/>
        <w:rPr>
          <w:rFonts w:ascii="Calibri" w:hAnsi="Calibri" w:cs="Calibri"/>
          <w:lang w:val="es-MX"/>
        </w:rPr>
      </w:pPr>
      <w:r w:rsidRPr="00C82396">
        <w:rPr>
          <w:rFonts w:ascii="Calibri" w:hAnsi="Calibri" w:cs="Calibri"/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867AB4F" wp14:editId="1F84A839">
                <wp:simplePos x="0" y="0"/>
                <wp:positionH relativeFrom="column">
                  <wp:posOffset>5546720</wp:posOffset>
                </wp:positionH>
                <wp:positionV relativeFrom="paragraph">
                  <wp:posOffset>2951427</wp:posOffset>
                </wp:positionV>
                <wp:extent cx="907415" cy="453358"/>
                <wp:effectExtent l="0" t="0" r="26035" b="23495"/>
                <wp:wrapNone/>
                <wp:docPr id="25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4533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DC2D9" w14:textId="6B1C1B25" w:rsidR="0003058F" w:rsidRPr="0056258E" w:rsidRDefault="0003058F" w:rsidP="0056258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NewRoman,Bold" w:hAnsi="TimesNewRoman,Bold" w:cs="TimesNewRoman,Bold"/>
                                <w:b/>
                                <w:bCs/>
                                <w:sz w:val="14"/>
                                <w:szCs w:val="14"/>
                                <w:lang w:val="es-EC" w:eastAsia="es-EC"/>
                              </w:rPr>
                            </w:pPr>
                            <w:r>
                              <w:rPr>
                                <w:rFonts w:ascii="TimesNewRoman,Bold" w:hAnsi="TimesNewRoman,Bold" w:cs="TimesNewRoman,Bold"/>
                                <w:b/>
                                <w:bCs/>
                                <w:sz w:val="14"/>
                                <w:szCs w:val="14"/>
                                <w:lang w:val="es-EC" w:eastAsia="es-EC"/>
                              </w:rPr>
                              <w:t>Nombre del usuario y</w:t>
                            </w:r>
                            <w:r w:rsidR="0056258E">
                              <w:rPr>
                                <w:rFonts w:ascii="TimesNewRoman,Bold" w:hAnsi="TimesNewRoman,Bold" w:cs="TimesNewRoman,Bold"/>
                                <w:b/>
                                <w:bCs/>
                                <w:sz w:val="14"/>
                                <w:szCs w:val="14"/>
                                <w:lang w:val="es-EC" w:eastAsia="es-EC"/>
                              </w:rPr>
                              <w:t xml:space="preserve"> de </w:t>
                            </w:r>
                            <w:r>
                              <w:rPr>
                                <w:rFonts w:ascii="TimesNewRoman,Bold" w:hAnsi="TimesNewRoman,Bold" w:cs="TimesNewRoman,Bold"/>
                                <w:b/>
                                <w:bCs/>
                                <w:sz w:val="14"/>
                                <w:szCs w:val="14"/>
                                <w:lang w:val="es-EC" w:eastAsia="es-EC"/>
                              </w:rPr>
                              <w:t>quien autoriza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67AB4F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436.75pt;margin-top:232.4pt;width:71.45pt;height:35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">
                <v:textbox>
                  <w:txbxContent>
                    <w:p w14:paraId="6C2DC2D9" w14:textId="6B1C1B25" w:rsidR="0003058F" w:rsidRPr="0056258E" w:rsidRDefault="0003058F" w:rsidP="0056258E">
                      <w:pPr>
                        <w:autoSpaceDE w:val="0"/>
                        <w:autoSpaceDN w:val="0"/>
                        <w:adjustRightInd w:val="0"/>
                        <w:rPr>
                          <w:rFonts w:ascii="TimesNewRoman,Bold" w:hAnsi="TimesNewRoman,Bold" w:cs="TimesNewRoman,Bold"/>
                          <w:b/>
                          <w:bCs/>
                          <w:sz w:val="14"/>
                          <w:szCs w:val="14"/>
                          <w:lang w:val="es-EC" w:eastAsia="es-EC"/>
                        </w:rPr>
                      </w:pPr>
                      <w:r>
                        <w:rPr>
                          <w:rFonts w:ascii="TimesNewRoman,Bold" w:hAnsi="TimesNewRoman,Bold" w:cs="TimesNewRoman,Bold"/>
                          <w:b/>
                          <w:bCs/>
                          <w:sz w:val="14"/>
                          <w:szCs w:val="14"/>
                          <w:lang w:val="es-EC" w:eastAsia="es-EC"/>
                        </w:rPr>
                        <w:t>Nombre del usuario y</w:t>
                      </w:r>
                      <w:r w:rsidR="0056258E">
                        <w:rPr>
                          <w:rFonts w:ascii="TimesNewRoman,Bold" w:hAnsi="TimesNewRoman,Bold" w:cs="TimesNewRoman,Bold"/>
                          <w:b/>
                          <w:bCs/>
                          <w:sz w:val="14"/>
                          <w:szCs w:val="14"/>
                          <w:lang w:val="es-EC" w:eastAsia="es-EC"/>
                        </w:rPr>
                        <w:t xml:space="preserve"> de </w:t>
                      </w:r>
                      <w:r>
                        <w:rPr>
                          <w:rFonts w:ascii="TimesNewRoman,Bold" w:hAnsi="TimesNewRoman,Bold" w:cs="TimesNewRoman,Bold"/>
                          <w:b/>
                          <w:bCs/>
                          <w:sz w:val="14"/>
                          <w:szCs w:val="14"/>
                          <w:lang w:val="es-EC" w:eastAsia="es-EC"/>
                        </w:rPr>
                        <w:t>quien autoriza</w:t>
                      </w:r>
                    </w:p>
                  </w:txbxContent>
                </v:textbox>
              </v:shape>
            </w:pict>
          </mc:Fallback>
        </mc:AlternateContent>
      </w:r>
      <w:r w:rsidRPr="00C82396">
        <w:rPr>
          <w:rFonts w:ascii="Calibri" w:hAnsi="Calibri" w:cs="Calibri"/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9157CF6" wp14:editId="1825A95A">
                <wp:simplePos x="0" y="0"/>
                <wp:positionH relativeFrom="column">
                  <wp:posOffset>4132857</wp:posOffset>
                </wp:positionH>
                <wp:positionV relativeFrom="paragraph">
                  <wp:posOffset>3220368</wp:posOffset>
                </wp:positionV>
                <wp:extent cx="1369274" cy="468726"/>
                <wp:effectExtent l="38100" t="0" r="21590" b="64770"/>
                <wp:wrapNone/>
                <wp:docPr id="26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69274" cy="46872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BA09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325.4pt;margin-top:253.55pt;width:107.8pt;height:36.9pt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">
                <v:stroke endarrow="block"/>
              </v:shape>
            </w:pict>
          </mc:Fallback>
        </mc:AlternateContent>
      </w:r>
      <w:r w:rsidRPr="00C82396">
        <w:rPr>
          <w:rFonts w:ascii="Calibri" w:hAnsi="Calibri" w:cs="Calibri"/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37B22A8" wp14:editId="3EE1D9F3">
                <wp:simplePos x="0" y="0"/>
                <wp:positionH relativeFrom="column">
                  <wp:posOffset>4109805</wp:posOffset>
                </wp:positionH>
                <wp:positionV relativeFrom="paragraph">
                  <wp:posOffset>3769360</wp:posOffset>
                </wp:positionV>
                <wp:extent cx="1493024" cy="311620"/>
                <wp:effectExtent l="38100" t="0" r="12065" b="69850"/>
                <wp:wrapNone/>
                <wp:docPr id="28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93024" cy="311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B0D82" id="AutoShape 46" o:spid="_x0000_s1026" type="#_x0000_t32" style="position:absolute;margin-left:323.6pt;margin-top:296.8pt;width:117.55pt;height:24.55pt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">
                <v:stroke endarrow="block"/>
              </v:shape>
            </w:pict>
          </mc:Fallback>
        </mc:AlternateContent>
      </w:r>
      <w:r w:rsidR="000213F3" w:rsidRPr="00C82396">
        <w:rPr>
          <w:rFonts w:ascii="Calibri" w:hAnsi="Calibri" w:cs="Calibri"/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C23A32F" wp14:editId="0E9736F1">
                <wp:simplePos x="0" y="0"/>
                <wp:positionH relativeFrom="column">
                  <wp:posOffset>3233826</wp:posOffset>
                </wp:positionH>
                <wp:positionV relativeFrom="paragraph">
                  <wp:posOffset>1199467</wp:posOffset>
                </wp:positionV>
                <wp:extent cx="2266000" cy="461832"/>
                <wp:effectExtent l="19050" t="57150" r="20320" b="33655"/>
                <wp:wrapNone/>
                <wp:docPr id="24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66000" cy="46183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D51F2" id="AutoShape 44" o:spid="_x0000_s1026" type="#_x0000_t32" style="position:absolute;margin-left:254.65pt;margin-top:94.45pt;width:178.45pt;height:36.35pt;flip:x 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">
                <v:stroke endarrow="block"/>
              </v:shape>
            </w:pict>
          </mc:Fallback>
        </mc:AlternateContent>
      </w:r>
      <w:r w:rsidR="000213F3" w:rsidRPr="00C82396">
        <w:rPr>
          <w:rFonts w:ascii="Calibri" w:hAnsi="Calibri" w:cs="Calibri"/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EAAF128" wp14:editId="1F2DF999">
                <wp:simplePos x="0" y="0"/>
                <wp:positionH relativeFrom="column">
                  <wp:posOffset>244736</wp:posOffset>
                </wp:positionH>
                <wp:positionV relativeFrom="paragraph">
                  <wp:posOffset>1122626</wp:posOffset>
                </wp:positionV>
                <wp:extent cx="1413863" cy="484819"/>
                <wp:effectExtent l="0" t="38100" r="53340" b="29845"/>
                <wp:wrapNone/>
                <wp:docPr id="1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13863" cy="4848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36E1C" id="AutoShape 25" o:spid="_x0000_s1026" type="#_x0000_t32" style="position:absolute;margin-left:19.25pt;margin-top:88.4pt;width:111.35pt;height:38.15pt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">
                <v:stroke endarrow="block"/>
              </v:shape>
            </w:pict>
          </mc:Fallback>
        </mc:AlternateContent>
      </w:r>
      <w:r w:rsidR="000213F3" w:rsidRPr="00C82396">
        <w:rPr>
          <w:rFonts w:ascii="Calibri" w:hAnsi="Calibri" w:cs="Calibri"/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EF25124" wp14:editId="1166B696">
                <wp:simplePos x="0" y="0"/>
                <wp:positionH relativeFrom="column">
                  <wp:posOffset>552098</wp:posOffset>
                </wp:positionH>
                <wp:positionV relativeFrom="paragraph">
                  <wp:posOffset>938209</wp:posOffset>
                </wp:positionV>
                <wp:extent cx="1344706" cy="166311"/>
                <wp:effectExtent l="0" t="57150" r="8255" b="24765"/>
                <wp:wrapNone/>
                <wp:docPr id="17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44706" cy="16631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698B8" id="AutoShape 43" o:spid="_x0000_s1026" type="#_x0000_t32" style="position:absolute;margin-left:43.45pt;margin-top:73.85pt;width:105.9pt;height:13.1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">
                <v:stroke endarrow="block"/>
              </v:shape>
            </w:pict>
          </mc:Fallback>
        </mc:AlternateContent>
      </w:r>
      <w:r w:rsidR="000213F3" w:rsidRPr="00C82396">
        <w:rPr>
          <w:rFonts w:ascii="Calibri" w:hAnsi="Calibri" w:cs="Calibri"/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11FA21A" wp14:editId="5D3CB11D">
                <wp:simplePos x="0" y="0"/>
                <wp:positionH relativeFrom="column">
                  <wp:posOffset>552097</wp:posOffset>
                </wp:positionH>
                <wp:positionV relativeFrom="paragraph">
                  <wp:posOffset>653901</wp:posOffset>
                </wp:positionV>
                <wp:extent cx="1559859" cy="107576"/>
                <wp:effectExtent l="0" t="0" r="78740" b="83185"/>
                <wp:wrapNone/>
                <wp:docPr id="1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9859" cy="10757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C9811" id="AutoShape 28" o:spid="_x0000_s1026" type="#_x0000_t32" style="position:absolute;margin-left:43.45pt;margin-top:51.5pt;width:122.8pt;height:8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">
                <v:stroke endarrow="block"/>
              </v:shape>
            </w:pict>
          </mc:Fallback>
        </mc:AlternateContent>
      </w:r>
      <w:r w:rsidR="000213F3" w:rsidRPr="00C82396">
        <w:rPr>
          <w:rFonts w:ascii="Calibri" w:hAnsi="Calibri" w:cs="Calibri"/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43DB73A" wp14:editId="708741FF">
                <wp:simplePos x="0" y="0"/>
                <wp:positionH relativeFrom="column">
                  <wp:posOffset>298525</wp:posOffset>
                </wp:positionH>
                <wp:positionV relativeFrom="paragraph">
                  <wp:posOffset>1591352</wp:posOffset>
                </wp:positionV>
                <wp:extent cx="1275549" cy="562092"/>
                <wp:effectExtent l="0" t="38100" r="58420" b="28575"/>
                <wp:wrapNone/>
                <wp:docPr id="19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5549" cy="56209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1E906" id="AutoShape 29" o:spid="_x0000_s1026" type="#_x0000_t32" style="position:absolute;margin-left:23.5pt;margin-top:125.3pt;width:100.45pt;height:44.25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">
                <v:stroke endarrow="block"/>
              </v:shape>
            </w:pict>
          </mc:Fallback>
        </mc:AlternateContent>
      </w:r>
      <w:r w:rsidR="000213F3" w:rsidRPr="00C82396">
        <w:rPr>
          <w:rFonts w:ascii="Calibri" w:hAnsi="Calibri" w:cs="Calibri"/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348A141" wp14:editId="5BCA141A">
                <wp:simplePos x="0" y="0"/>
                <wp:positionH relativeFrom="column">
                  <wp:posOffset>4847472</wp:posOffset>
                </wp:positionH>
                <wp:positionV relativeFrom="paragraph">
                  <wp:posOffset>177491</wp:posOffset>
                </wp:positionV>
                <wp:extent cx="706178" cy="45719"/>
                <wp:effectExtent l="38100" t="38100" r="17780" b="88265"/>
                <wp:wrapNone/>
                <wp:docPr id="21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6178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01045" id="AutoShape 36" o:spid="_x0000_s1026" type="#_x0000_t32" style="position:absolute;margin-left:381.7pt;margin-top:14pt;width:55.6pt;height:3.6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">
                <v:stroke endarrow="block"/>
              </v:shape>
            </w:pict>
          </mc:Fallback>
        </mc:AlternateContent>
      </w:r>
      <w:r w:rsidR="000213F3" w:rsidRPr="00C82396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0BF24A1" wp14:editId="785E8EE5">
                <wp:simplePos x="0" y="0"/>
                <wp:positionH relativeFrom="column">
                  <wp:posOffset>5549900</wp:posOffset>
                </wp:positionH>
                <wp:positionV relativeFrom="paragraph">
                  <wp:posOffset>20368</wp:posOffset>
                </wp:positionV>
                <wp:extent cx="907415" cy="305435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95CCD" w14:textId="77777777" w:rsidR="000023C7" w:rsidRDefault="000023C7" w:rsidP="000023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NewRoman,Bold" w:hAnsi="TimesNewRoman,Bold" w:cs="TimesNewRoman,Bold"/>
                                <w:b/>
                                <w:bCs/>
                                <w:sz w:val="14"/>
                                <w:szCs w:val="14"/>
                                <w:lang w:val="es-EC" w:eastAsia="es-EC"/>
                              </w:rPr>
                            </w:pPr>
                            <w:r>
                              <w:rPr>
                                <w:rFonts w:ascii="TimesNewRoman,Bold" w:hAnsi="TimesNewRoman,Bold" w:cs="TimesNewRoman,Bold"/>
                                <w:b/>
                                <w:bCs/>
                                <w:sz w:val="14"/>
                                <w:szCs w:val="14"/>
                                <w:lang w:val="es-EC" w:eastAsia="es-EC"/>
                              </w:rPr>
                              <w:t>Fecha de ingreso</w:t>
                            </w:r>
                          </w:p>
                          <w:p w14:paraId="64B9EFC6" w14:textId="77777777" w:rsidR="000023C7" w:rsidRDefault="000023C7" w:rsidP="000023C7">
                            <w:r>
                              <w:rPr>
                                <w:rFonts w:ascii="TimesNewRoman,Bold" w:hAnsi="TimesNewRoman,Bold" w:cs="TimesNewRoman,Bold"/>
                                <w:b/>
                                <w:bCs/>
                                <w:sz w:val="14"/>
                                <w:szCs w:val="14"/>
                                <w:lang w:val="es-EC" w:eastAsia="es-EC"/>
                              </w:rPr>
                              <w:t>de la solicitud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BF24A1" id="Cuadro de texto 2" o:spid="_x0000_s1027" type="#_x0000_t202" style="position:absolute;left:0;text-align:left;margin-left:437pt;margin-top:1.6pt;width:71.45pt;height:24.0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">
                <v:textbox style="mso-fit-shape-to-text:t">
                  <w:txbxContent>
                    <w:p w14:paraId="44895CCD" w14:textId="77777777" w:rsidR="000023C7" w:rsidRDefault="000023C7" w:rsidP="000023C7">
                      <w:pPr>
                        <w:autoSpaceDE w:val="0"/>
                        <w:autoSpaceDN w:val="0"/>
                        <w:adjustRightInd w:val="0"/>
                        <w:rPr>
                          <w:rFonts w:ascii="TimesNewRoman,Bold" w:hAnsi="TimesNewRoman,Bold" w:cs="TimesNewRoman,Bold"/>
                          <w:b/>
                          <w:bCs/>
                          <w:sz w:val="14"/>
                          <w:szCs w:val="14"/>
                          <w:lang w:val="es-EC" w:eastAsia="es-EC"/>
                        </w:rPr>
                      </w:pPr>
                      <w:r>
                        <w:rPr>
                          <w:rFonts w:ascii="TimesNewRoman,Bold" w:hAnsi="TimesNewRoman,Bold" w:cs="TimesNewRoman,Bold"/>
                          <w:b/>
                          <w:bCs/>
                          <w:sz w:val="14"/>
                          <w:szCs w:val="14"/>
                          <w:lang w:val="es-EC" w:eastAsia="es-EC"/>
                        </w:rPr>
                        <w:t>Fecha de ingreso</w:t>
                      </w:r>
                    </w:p>
                    <w:p w14:paraId="64B9EFC6" w14:textId="77777777" w:rsidR="000023C7" w:rsidRDefault="000023C7" w:rsidP="000023C7">
                      <w:r>
                        <w:rPr>
                          <w:rFonts w:ascii="TimesNewRoman,Bold" w:hAnsi="TimesNewRoman,Bold" w:cs="TimesNewRoman,Bold"/>
                          <w:b/>
                          <w:bCs/>
                          <w:sz w:val="14"/>
                          <w:szCs w:val="14"/>
                          <w:lang w:val="es-EC" w:eastAsia="es-EC"/>
                        </w:rPr>
                        <w:t>de la solicitud</w:t>
                      </w:r>
                    </w:p>
                  </w:txbxContent>
                </v:textbox>
              </v:shape>
            </w:pict>
          </mc:Fallback>
        </mc:AlternateContent>
      </w:r>
      <w:r w:rsidR="00B3444A" w:rsidRPr="00C82396">
        <w:rPr>
          <w:rFonts w:ascii="Calibri" w:hAnsi="Calibri" w:cs="Calibri"/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5ED3BA2" wp14:editId="654C153D">
                <wp:simplePos x="0" y="0"/>
                <wp:positionH relativeFrom="column">
                  <wp:posOffset>5600700</wp:posOffset>
                </wp:positionH>
                <wp:positionV relativeFrom="paragraph">
                  <wp:posOffset>3550285</wp:posOffset>
                </wp:positionV>
                <wp:extent cx="856615" cy="399415"/>
                <wp:effectExtent l="0" t="0" r="0" b="0"/>
                <wp:wrapNone/>
                <wp:docPr id="2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6615" cy="399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7E2F2" w14:textId="77777777" w:rsidR="0003058F" w:rsidRDefault="0003058F" w:rsidP="00030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NewRoman,Bold" w:hAnsi="TimesNewRoman,Bold" w:cs="TimesNewRoman,Bold"/>
                                <w:b/>
                                <w:bCs/>
                                <w:sz w:val="14"/>
                                <w:szCs w:val="14"/>
                                <w:lang w:val="es-EC" w:eastAsia="es-EC"/>
                              </w:rPr>
                            </w:pPr>
                            <w:r>
                              <w:rPr>
                                <w:rFonts w:ascii="TimesNewRoman,Bold" w:hAnsi="TimesNewRoman,Bold" w:cs="TimesNewRoman,Bold"/>
                                <w:b/>
                                <w:bCs/>
                                <w:sz w:val="14"/>
                                <w:szCs w:val="14"/>
                                <w:lang w:val="es-EC" w:eastAsia="es-EC"/>
                              </w:rPr>
                              <w:t>Área de Firmas</w:t>
                            </w:r>
                          </w:p>
                          <w:p w14:paraId="51CA2F10" w14:textId="77777777" w:rsidR="0003058F" w:rsidRDefault="0003058F" w:rsidP="0003058F">
                            <w:r>
                              <w:rPr>
                                <w:rFonts w:ascii="TimesNewRoman,Bold" w:hAnsi="TimesNewRoman,Bold" w:cs="TimesNewRoman,Bold"/>
                                <w:b/>
                                <w:bCs/>
                                <w:sz w:val="14"/>
                                <w:szCs w:val="14"/>
                                <w:lang w:val="es-EC" w:eastAsia="es-EC"/>
                              </w:rPr>
                              <w:t>(Obligatorio)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D3BA2" id="Text Box 42" o:spid="_x0000_s1028" type="#_x0000_t202" style="position:absolute;left:0;text-align:left;margin-left:441pt;margin-top:279.55pt;width:67.45pt;height:31.4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">
                <v:textbox>
                  <w:txbxContent>
                    <w:p w14:paraId="45F7E2F2" w14:textId="77777777" w:rsidR="0003058F" w:rsidRDefault="0003058F" w:rsidP="0003058F">
                      <w:pPr>
                        <w:autoSpaceDE w:val="0"/>
                        <w:autoSpaceDN w:val="0"/>
                        <w:adjustRightInd w:val="0"/>
                        <w:rPr>
                          <w:rFonts w:ascii="TimesNewRoman,Bold" w:hAnsi="TimesNewRoman,Bold" w:cs="TimesNewRoman,Bold"/>
                          <w:b/>
                          <w:bCs/>
                          <w:sz w:val="14"/>
                          <w:szCs w:val="14"/>
                          <w:lang w:val="es-EC" w:eastAsia="es-EC"/>
                        </w:rPr>
                      </w:pPr>
                      <w:r>
                        <w:rPr>
                          <w:rFonts w:ascii="TimesNewRoman,Bold" w:hAnsi="TimesNewRoman,Bold" w:cs="TimesNewRoman,Bold"/>
                          <w:b/>
                          <w:bCs/>
                          <w:sz w:val="14"/>
                          <w:szCs w:val="14"/>
                          <w:lang w:val="es-EC" w:eastAsia="es-EC"/>
                        </w:rPr>
                        <w:t>Área de Firmas</w:t>
                      </w:r>
                    </w:p>
                    <w:p w14:paraId="51CA2F10" w14:textId="77777777" w:rsidR="0003058F" w:rsidRDefault="0003058F" w:rsidP="0003058F">
                      <w:r>
                        <w:rPr>
                          <w:rFonts w:ascii="TimesNewRoman,Bold" w:hAnsi="TimesNewRoman,Bold" w:cs="TimesNewRoman,Bold"/>
                          <w:b/>
                          <w:bCs/>
                          <w:sz w:val="14"/>
                          <w:szCs w:val="14"/>
                          <w:lang w:val="es-EC" w:eastAsia="es-EC"/>
                        </w:rPr>
                        <w:t>(Obligatorio)</w:t>
                      </w:r>
                    </w:p>
                  </w:txbxContent>
                </v:textbox>
              </v:shape>
            </w:pict>
          </mc:Fallback>
        </mc:AlternateContent>
      </w:r>
      <w:r w:rsidR="00B3444A" w:rsidRPr="00C82396">
        <w:rPr>
          <w:rFonts w:ascii="Calibri" w:hAnsi="Calibri" w:cs="Calibri"/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E37FF5D" wp14:editId="06FB38A4">
                <wp:simplePos x="0" y="0"/>
                <wp:positionH relativeFrom="column">
                  <wp:posOffset>4343400</wp:posOffset>
                </wp:positionH>
                <wp:positionV relativeFrom="paragraph">
                  <wp:posOffset>1005205</wp:posOffset>
                </wp:positionV>
                <wp:extent cx="1044575" cy="97155"/>
                <wp:effectExtent l="0" t="0" r="0" b="0"/>
                <wp:wrapNone/>
                <wp:docPr id="2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44575" cy="97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6D31C" id="AutoShape 39" o:spid="_x0000_s1026" type="#_x0000_t32" style="position:absolute;margin-left:342pt;margin-top:79.15pt;width:82.25pt;height:7.65pt;flip:x 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">
                <v:stroke endarrow="block"/>
              </v:shape>
            </w:pict>
          </mc:Fallback>
        </mc:AlternateContent>
      </w:r>
      <w:r w:rsidR="00B3444A" w:rsidRPr="00C82396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59A98FC" wp14:editId="7E821F8F">
                <wp:simplePos x="0" y="0"/>
                <wp:positionH relativeFrom="column">
                  <wp:posOffset>5498465</wp:posOffset>
                </wp:positionH>
                <wp:positionV relativeFrom="paragraph">
                  <wp:posOffset>1529080</wp:posOffset>
                </wp:positionV>
                <wp:extent cx="1130935" cy="305435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935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AFD9C" w14:textId="77777777" w:rsidR="0003058F" w:rsidRDefault="0003058F" w:rsidP="00030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NewRoman,Bold" w:hAnsi="TimesNewRoman,Bold" w:cs="TimesNewRoman,Bold"/>
                                <w:b/>
                                <w:bCs/>
                                <w:sz w:val="14"/>
                                <w:szCs w:val="14"/>
                                <w:lang w:val="es-EC" w:eastAsia="es-EC"/>
                              </w:rPr>
                            </w:pPr>
                            <w:r>
                              <w:rPr>
                                <w:rFonts w:ascii="TimesNewRoman,Bold" w:hAnsi="TimesNewRoman,Bold" w:cs="TimesNewRoman,Bold"/>
                                <w:b/>
                                <w:bCs/>
                                <w:sz w:val="14"/>
                                <w:szCs w:val="14"/>
                                <w:lang w:val="es-EC" w:eastAsia="es-EC"/>
                              </w:rPr>
                              <w:t>Usuarios que</w:t>
                            </w:r>
                          </w:p>
                          <w:p w14:paraId="73C0180B" w14:textId="77777777" w:rsidR="0003058F" w:rsidRDefault="0003058F" w:rsidP="0003058F">
                            <w:r>
                              <w:rPr>
                                <w:rFonts w:ascii="TimesNewRoman,Bold" w:hAnsi="TimesNewRoman,Bold" w:cs="TimesNewRoman,Bold"/>
                                <w:b/>
                                <w:bCs/>
                                <w:sz w:val="14"/>
                                <w:szCs w:val="14"/>
                                <w:lang w:val="es-EC" w:eastAsia="es-EC"/>
                              </w:rPr>
                              <w:t>requieren el permiso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9A98FC" id="_x0000_s1029" type="#_x0000_t202" style="position:absolute;left:0;text-align:left;margin-left:432.95pt;margin-top:120.4pt;width:89.05pt;height:24.05pt;z-index:251662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">
                <v:textbox style="mso-fit-shape-to-text:t">
                  <w:txbxContent>
                    <w:p w14:paraId="2E5AFD9C" w14:textId="77777777" w:rsidR="0003058F" w:rsidRDefault="0003058F" w:rsidP="0003058F">
                      <w:pPr>
                        <w:autoSpaceDE w:val="0"/>
                        <w:autoSpaceDN w:val="0"/>
                        <w:adjustRightInd w:val="0"/>
                        <w:rPr>
                          <w:rFonts w:ascii="TimesNewRoman,Bold" w:hAnsi="TimesNewRoman,Bold" w:cs="TimesNewRoman,Bold"/>
                          <w:b/>
                          <w:bCs/>
                          <w:sz w:val="14"/>
                          <w:szCs w:val="14"/>
                          <w:lang w:val="es-EC" w:eastAsia="es-EC"/>
                        </w:rPr>
                      </w:pPr>
                      <w:r>
                        <w:rPr>
                          <w:rFonts w:ascii="TimesNewRoman,Bold" w:hAnsi="TimesNewRoman,Bold" w:cs="TimesNewRoman,Bold"/>
                          <w:b/>
                          <w:bCs/>
                          <w:sz w:val="14"/>
                          <w:szCs w:val="14"/>
                          <w:lang w:val="es-EC" w:eastAsia="es-EC"/>
                        </w:rPr>
                        <w:t>Usuarios que</w:t>
                      </w:r>
                    </w:p>
                    <w:p w14:paraId="73C0180B" w14:textId="77777777" w:rsidR="0003058F" w:rsidRDefault="0003058F" w:rsidP="0003058F">
                      <w:r>
                        <w:rPr>
                          <w:rFonts w:ascii="TimesNewRoman,Bold" w:hAnsi="TimesNewRoman,Bold" w:cs="TimesNewRoman,Bold"/>
                          <w:b/>
                          <w:bCs/>
                          <w:sz w:val="14"/>
                          <w:szCs w:val="14"/>
                          <w:lang w:val="es-EC" w:eastAsia="es-EC"/>
                        </w:rPr>
                        <w:t>requieren el permiso</w:t>
                      </w:r>
                    </w:p>
                  </w:txbxContent>
                </v:textbox>
              </v:shape>
            </w:pict>
          </mc:Fallback>
        </mc:AlternateContent>
      </w:r>
      <w:r w:rsidR="00B3444A" w:rsidRPr="00C82396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6EBD7B5" wp14:editId="111950D0">
                <wp:simplePos x="0" y="0"/>
                <wp:positionH relativeFrom="column">
                  <wp:posOffset>5387975</wp:posOffset>
                </wp:positionH>
                <wp:positionV relativeFrom="paragraph">
                  <wp:posOffset>880745</wp:posOffset>
                </wp:positionV>
                <wp:extent cx="1241425" cy="523875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14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FDC89" w14:textId="77777777" w:rsidR="0003058F" w:rsidRDefault="0003058F" w:rsidP="000305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NewRoman,Bold" w:hAnsi="TimesNewRoman,Bold" w:cs="TimesNewRoman,Bold"/>
                                <w:b/>
                                <w:bCs/>
                                <w:sz w:val="14"/>
                                <w:szCs w:val="14"/>
                                <w:lang w:val="es-EC" w:eastAsia="es-EC"/>
                              </w:rPr>
                            </w:pPr>
                            <w:r>
                              <w:rPr>
                                <w:rFonts w:ascii="TimesNewRoman,Bold" w:hAnsi="TimesNewRoman,Bold" w:cs="TimesNewRoman,Bold"/>
                                <w:b/>
                                <w:bCs/>
                                <w:sz w:val="14"/>
                                <w:szCs w:val="14"/>
                                <w:lang w:val="es-EC" w:eastAsia="es-EC"/>
                              </w:rPr>
                              <w:t>Selección del programa que</w:t>
                            </w:r>
                          </w:p>
                          <w:p w14:paraId="250C3602" w14:textId="77777777" w:rsidR="0003058F" w:rsidRDefault="0003058F" w:rsidP="0003058F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rPr>
                                <w:rFonts w:ascii="TimesNewRoman,Bold" w:hAnsi="TimesNewRoman,Bold" w:cs="TimesNewRoman,Bold"/>
                                <w:b/>
                                <w:bCs/>
                                <w:sz w:val="14"/>
                                <w:szCs w:val="14"/>
                                <w:lang w:val="es-EC" w:eastAsia="es-EC"/>
                              </w:rPr>
                              <w:t>Necesita solicitar el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BD7B5" id="_x0000_s1030" type="#_x0000_t202" style="position:absolute;left:0;text-align:left;margin-left:424.25pt;margin-top:69.35pt;width:97.75pt;height:41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">
                <v:textbox>
                  <w:txbxContent>
                    <w:p w14:paraId="378FDC89" w14:textId="77777777" w:rsidR="0003058F" w:rsidRDefault="0003058F" w:rsidP="0003058F">
                      <w:pPr>
                        <w:autoSpaceDE w:val="0"/>
                        <w:autoSpaceDN w:val="0"/>
                        <w:adjustRightInd w:val="0"/>
                        <w:rPr>
                          <w:rFonts w:ascii="TimesNewRoman,Bold" w:hAnsi="TimesNewRoman,Bold" w:cs="TimesNewRoman,Bold"/>
                          <w:b/>
                          <w:bCs/>
                          <w:sz w:val="14"/>
                          <w:szCs w:val="14"/>
                          <w:lang w:val="es-EC" w:eastAsia="es-EC"/>
                        </w:rPr>
                      </w:pPr>
                      <w:r>
                        <w:rPr>
                          <w:rFonts w:ascii="TimesNewRoman,Bold" w:hAnsi="TimesNewRoman,Bold" w:cs="TimesNewRoman,Bold"/>
                          <w:b/>
                          <w:bCs/>
                          <w:sz w:val="14"/>
                          <w:szCs w:val="14"/>
                          <w:lang w:val="es-EC" w:eastAsia="es-EC"/>
                        </w:rPr>
                        <w:t>Selección del programa que</w:t>
                      </w:r>
                    </w:p>
                    <w:p w14:paraId="250C3602" w14:textId="77777777" w:rsidR="0003058F" w:rsidRDefault="0003058F" w:rsidP="0003058F">
                      <w:pPr>
                        <w:autoSpaceDE w:val="0"/>
                        <w:autoSpaceDN w:val="0"/>
                        <w:adjustRightInd w:val="0"/>
                      </w:pPr>
                      <w:r>
                        <w:rPr>
                          <w:rFonts w:ascii="TimesNewRoman,Bold" w:hAnsi="TimesNewRoman,Bold" w:cs="TimesNewRoman,Bold"/>
                          <w:b/>
                          <w:bCs/>
                          <w:sz w:val="14"/>
                          <w:szCs w:val="14"/>
                          <w:lang w:val="es-EC" w:eastAsia="es-EC"/>
                        </w:rPr>
                        <w:t>Necesita solicitar el usuario</w:t>
                      </w:r>
                    </w:p>
                  </w:txbxContent>
                </v:textbox>
              </v:shape>
            </w:pict>
          </mc:Fallback>
        </mc:AlternateContent>
      </w:r>
      <w:r w:rsidR="00B3444A" w:rsidRPr="00C82396">
        <w:rPr>
          <w:rFonts w:ascii="Calibri" w:hAnsi="Calibri" w:cs="Calibri"/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FED0137" wp14:editId="45650E34">
                <wp:simplePos x="0" y="0"/>
                <wp:positionH relativeFrom="column">
                  <wp:posOffset>575310</wp:posOffset>
                </wp:positionH>
                <wp:positionV relativeFrom="paragraph">
                  <wp:posOffset>2458085</wp:posOffset>
                </wp:positionV>
                <wp:extent cx="667385" cy="1149350"/>
                <wp:effectExtent l="0" t="0" r="0" b="0"/>
                <wp:wrapNone/>
                <wp:docPr id="12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7385" cy="1149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251E0" id="AutoShape 34" o:spid="_x0000_s1026" type="#_x0000_t32" style="position:absolute;margin-left:45.3pt;margin-top:193.55pt;width:52.55pt;height:90.5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">
                <v:stroke endarrow="block"/>
              </v:shape>
            </w:pict>
          </mc:Fallback>
        </mc:AlternateContent>
      </w:r>
      <w:r w:rsidR="00B3444A" w:rsidRPr="00C82396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25474D2" wp14:editId="7EA7E7C3">
                <wp:simplePos x="0" y="0"/>
                <wp:positionH relativeFrom="column">
                  <wp:posOffset>-675640</wp:posOffset>
                </wp:positionH>
                <wp:positionV relativeFrom="paragraph">
                  <wp:posOffset>3465830</wp:posOffset>
                </wp:positionV>
                <wp:extent cx="1250950" cy="305435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20AE5" w14:textId="77777777" w:rsidR="000023C7" w:rsidRDefault="000023C7" w:rsidP="000023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NewRoman,Bold" w:hAnsi="TimesNewRoman,Bold" w:cs="TimesNewRoman,Bold"/>
                                <w:b/>
                                <w:bCs/>
                                <w:sz w:val="14"/>
                                <w:szCs w:val="14"/>
                                <w:lang w:val="es-EC" w:eastAsia="es-EC"/>
                              </w:rPr>
                            </w:pPr>
                            <w:r>
                              <w:rPr>
                                <w:rFonts w:ascii="TimesNewRoman,Bold" w:hAnsi="TimesNewRoman,Bold" w:cs="TimesNewRoman,Bold"/>
                                <w:b/>
                                <w:bCs/>
                                <w:sz w:val="14"/>
                                <w:szCs w:val="14"/>
                                <w:lang w:val="es-EC" w:eastAsia="es-EC"/>
                              </w:rPr>
                              <w:t>Lista de roles y sus</w:t>
                            </w:r>
                          </w:p>
                          <w:p w14:paraId="7898EBD3" w14:textId="77777777" w:rsidR="000023C7" w:rsidRDefault="000023C7" w:rsidP="000023C7">
                            <w:r>
                              <w:rPr>
                                <w:rFonts w:ascii="TimesNewRoman,Bold" w:hAnsi="TimesNewRoman,Bold" w:cs="TimesNewRoman,Bold"/>
                                <w:b/>
                                <w:bCs/>
                                <w:sz w:val="14"/>
                                <w:szCs w:val="14"/>
                                <w:lang w:val="es-EC" w:eastAsia="es-EC"/>
                              </w:rPr>
                              <w:t>descripciones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5474D2" id="_x0000_s1031" type="#_x0000_t202" style="position:absolute;left:0;text-align:left;margin-left:-53.2pt;margin-top:272.9pt;width:98.5pt;height:24.05pt;z-index: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">
                <v:textbox style="mso-fit-shape-to-text:t">
                  <w:txbxContent>
                    <w:p w14:paraId="78F20AE5" w14:textId="77777777" w:rsidR="000023C7" w:rsidRDefault="000023C7" w:rsidP="000023C7">
                      <w:pPr>
                        <w:autoSpaceDE w:val="0"/>
                        <w:autoSpaceDN w:val="0"/>
                        <w:adjustRightInd w:val="0"/>
                        <w:rPr>
                          <w:rFonts w:ascii="TimesNewRoman,Bold" w:hAnsi="TimesNewRoman,Bold" w:cs="TimesNewRoman,Bold"/>
                          <w:b/>
                          <w:bCs/>
                          <w:sz w:val="14"/>
                          <w:szCs w:val="14"/>
                          <w:lang w:val="es-EC" w:eastAsia="es-EC"/>
                        </w:rPr>
                      </w:pPr>
                      <w:r>
                        <w:rPr>
                          <w:rFonts w:ascii="TimesNewRoman,Bold" w:hAnsi="TimesNewRoman,Bold" w:cs="TimesNewRoman,Bold"/>
                          <w:b/>
                          <w:bCs/>
                          <w:sz w:val="14"/>
                          <w:szCs w:val="14"/>
                          <w:lang w:val="es-EC" w:eastAsia="es-EC"/>
                        </w:rPr>
                        <w:t>Lista de roles y sus</w:t>
                      </w:r>
                    </w:p>
                    <w:p w14:paraId="7898EBD3" w14:textId="77777777" w:rsidR="000023C7" w:rsidRDefault="000023C7" w:rsidP="000023C7">
                      <w:r>
                        <w:rPr>
                          <w:rFonts w:ascii="TimesNewRoman,Bold" w:hAnsi="TimesNewRoman,Bold" w:cs="TimesNewRoman,Bold"/>
                          <w:b/>
                          <w:bCs/>
                          <w:sz w:val="14"/>
                          <w:szCs w:val="14"/>
                          <w:lang w:val="es-EC" w:eastAsia="es-EC"/>
                        </w:rPr>
                        <w:t>descripciones</w:t>
                      </w:r>
                    </w:p>
                  </w:txbxContent>
                </v:textbox>
              </v:shape>
            </w:pict>
          </mc:Fallback>
        </mc:AlternateContent>
      </w:r>
      <w:r w:rsidR="00B3444A" w:rsidRPr="00C82396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7114FC1" wp14:editId="5B84E1CE">
                <wp:simplePos x="0" y="0"/>
                <wp:positionH relativeFrom="column">
                  <wp:posOffset>-487680</wp:posOffset>
                </wp:positionH>
                <wp:positionV relativeFrom="paragraph">
                  <wp:posOffset>1529080</wp:posOffset>
                </wp:positionV>
                <wp:extent cx="787400" cy="30543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F1A66" w14:textId="77777777" w:rsidR="000023C7" w:rsidRDefault="000023C7" w:rsidP="000023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NewRoman,Bold" w:hAnsi="TimesNewRoman,Bold" w:cs="TimesNewRoman,Bold"/>
                                <w:b/>
                                <w:bCs/>
                                <w:sz w:val="14"/>
                                <w:szCs w:val="14"/>
                                <w:lang w:val="es-EC" w:eastAsia="es-EC"/>
                              </w:rPr>
                            </w:pPr>
                            <w:r>
                              <w:rPr>
                                <w:rFonts w:ascii="TimesNewRoman,Bold" w:hAnsi="TimesNewRoman,Bold" w:cs="TimesNewRoman,Bold"/>
                                <w:b/>
                                <w:bCs/>
                                <w:sz w:val="14"/>
                                <w:szCs w:val="14"/>
                                <w:lang w:val="es-EC" w:eastAsia="es-EC"/>
                              </w:rPr>
                              <w:t>Fecha de</w:t>
                            </w:r>
                          </w:p>
                          <w:p w14:paraId="31F4A6D7" w14:textId="77777777" w:rsidR="000023C7" w:rsidRDefault="000023C7" w:rsidP="000023C7">
                            <w:r>
                              <w:rPr>
                                <w:rFonts w:ascii="TimesNewRoman,Bold" w:hAnsi="TimesNewRoman,Bold" w:cs="TimesNewRoman,Bold"/>
                                <w:b/>
                                <w:bCs/>
                                <w:sz w:val="14"/>
                                <w:szCs w:val="14"/>
                                <w:lang w:val="es-EC" w:eastAsia="es-EC"/>
                              </w:rPr>
                              <w:t>finalización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114FC1" id="_x0000_s1032" type="#_x0000_t202" style="position:absolute;left:0;text-align:left;margin-left:-38.4pt;margin-top:120.4pt;width:62pt;height:24.05pt;z-index:251648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">
                <v:textbox style="mso-fit-shape-to-text:t">
                  <w:txbxContent>
                    <w:p w14:paraId="698F1A66" w14:textId="77777777" w:rsidR="000023C7" w:rsidRDefault="000023C7" w:rsidP="000023C7">
                      <w:pPr>
                        <w:autoSpaceDE w:val="0"/>
                        <w:autoSpaceDN w:val="0"/>
                        <w:adjustRightInd w:val="0"/>
                        <w:rPr>
                          <w:rFonts w:ascii="TimesNewRoman,Bold" w:hAnsi="TimesNewRoman,Bold" w:cs="TimesNewRoman,Bold"/>
                          <w:b/>
                          <w:bCs/>
                          <w:sz w:val="14"/>
                          <w:szCs w:val="14"/>
                          <w:lang w:val="es-EC" w:eastAsia="es-EC"/>
                        </w:rPr>
                      </w:pPr>
                      <w:r>
                        <w:rPr>
                          <w:rFonts w:ascii="TimesNewRoman,Bold" w:hAnsi="TimesNewRoman,Bold" w:cs="TimesNewRoman,Bold"/>
                          <w:b/>
                          <w:bCs/>
                          <w:sz w:val="14"/>
                          <w:szCs w:val="14"/>
                          <w:lang w:val="es-EC" w:eastAsia="es-EC"/>
                        </w:rPr>
                        <w:t>Fecha de</w:t>
                      </w:r>
                    </w:p>
                    <w:p w14:paraId="31F4A6D7" w14:textId="77777777" w:rsidR="000023C7" w:rsidRDefault="000023C7" w:rsidP="000023C7">
                      <w:r>
                        <w:rPr>
                          <w:rFonts w:ascii="TimesNewRoman,Bold" w:hAnsi="TimesNewRoman,Bold" w:cs="TimesNewRoman,Bold"/>
                          <w:b/>
                          <w:bCs/>
                          <w:sz w:val="14"/>
                          <w:szCs w:val="14"/>
                          <w:lang w:val="es-EC" w:eastAsia="es-EC"/>
                        </w:rPr>
                        <w:t>finalización</w:t>
                      </w:r>
                    </w:p>
                  </w:txbxContent>
                </v:textbox>
              </v:shape>
            </w:pict>
          </mc:Fallback>
        </mc:AlternateContent>
      </w:r>
      <w:r w:rsidR="00B3444A" w:rsidRPr="00C82396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E2D93C6" wp14:editId="4734C15D">
                <wp:simplePos x="0" y="0"/>
                <wp:positionH relativeFrom="column">
                  <wp:posOffset>-595630</wp:posOffset>
                </wp:positionH>
                <wp:positionV relativeFrom="paragraph">
                  <wp:posOffset>2152650</wp:posOffset>
                </wp:positionV>
                <wp:extent cx="895350" cy="305435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7066C" w14:textId="77777777" w:rsidR="000023C7" w:rsidRDefault="000023C7" w:rsidP="000023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NewRoman,Bold" w:hAnsi="TimesNewRoman,Bold" w:cs="TimesNewRoman,Bold"/>
                                <w:b/>
                                <w:bCs/>
                                <w:sz w:val="14"/>
                                <w:szCs w:val="14"/>
                                <w:lang w:val="es-EC" w:eastAsia="es-EC"/>
                              </w:rPr>
                            </w:pPr>
                            <w:r>
                              <w:rPr>
                                <w:rFonts w:ascii="TimesNewRoman,Bold" w:hAnsi="TimesNewRoman,Bold" w:cs="TimesNewRoman,Bold"/>
                                <w:b/>
                                <w:bCs/>
                                <w:sz w:val="14"/>
                                <w:szCs w:val="14"/>
                                <w:lang w:val="es-EC" w:eastAsia="es-EC"/>
                              </w:rPr>
                              <w:t>Descripción del</w:t>
                            </w:r>
                          </w:p>
                          <w:p w14:paraId="660E4994" w14:textId="77777777" w:rsidR="000023C7" w:rsidRDefault="000023C7" w:rsidP="000023C7">
                            <w:r>
                              <w:rPr>
                                <w:rFonts w:ascii="TimesNewRoman,Bold" w:hAnsi="TimesNewRoman,Bold" w:cs="TimesNewRoman,Bold"/>
                                <w:b/>
                                <w:bCs/>
                                <w:sz w:val="14"/>
                                <w:szCs w:val="14"/>
                                <w:lang w:val="es-EC" w:eastAsia="es-EC"/>
                              </w:rPr>
                              <w:t>requerimiento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2D93C6" id="_x0000_s1033" type="#_x0000_t202" style="position:absolute;left:0;text-align:left;margin-left:-46.9pt;margin-top:169.5pt;width:70.5pt;height:24.05pt;z-index:251650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">
                <v:textbox style="mso-fit-shape-to-text:t">
                  <w:txbxContent>
                    <w:p w14:paraId="5B87066C" w14:textId="77777777" w:rsidR="000023C7" w:rsidRDefault="000023C7" w:rsidP="000023C7">
                      <w:pPr>
                        <w:autoSpaceDE w:val="0"/>
                        <w:autoSpaceDN w:val="0"/>
                        <w:adjustRightInd w:val="0"/>
                        <w:rPr>
                          <w:rFonts w:ascii="TimesNewRoman,Bold" w:hAnsi="TimesNewRoman,Bold" w:cs="TimesNewRoman,Bold"/>
                          <w:b/>
                          <w:bCs/>
                          <w:sz w:val="14"/>
                          <w:szCs w:val="14"/>
                          <w:lang w:val="es-EC" w:eastAsia="es-EC"/>
                        </w:rPr>
                      </w:pPr>
                      <w:r>
                        <w:rPr>
                          <w:rFonts w:ascii="TimesNewRoman,Bold" w:hAnsi="TimesNewRoman,Bold" w:cs="TimesNewRoman,Bold"/>
                          <w:b/>
                          <w:bCs/>
                          <w:sz w:val="14"/>
                          <w:szCs w:val="14"/>
                          <w:lang w:val="es-EC" w:eastAsia="es-EC"/>
                        </w:rPr>
                        <w:t>Descripción del</w:t>
                      </w:r>
                    </w:p>
                    <w:p w14:paraId="660E4994" w14:textId="77777777" w:rsidR="000023C7" w:rsidRDefault="000023C7" w:rsidP="000023C7">
                      <w:r>
                        <w:rPr>
                          <w:rFonts w:ascii="TimesNewRoman,Bold" w:hAnsi="TimesNewRoman,Bold" w:cs="TimesNewRoman,Bold"/>
                          <w:b/>
                          <w:bCs/>
                          <w:sz w:val="14"/>
                          <w:szCs w:val="14"/>
                          <w:lang w:val="es-EC" w:eastAsia="es-EC"/>
                        </w:rPr>
                        <w:t>requerimiento</w:t>
                      </w:r>
                    </w:p>
                  </w:txbxContent>
                </v:textbox>
              </v:shape>
            </w:pict>
          </mc:Fallback>
        </mc:AlternateContent>
      </w:r>
      <w:r w:rsidR="00B3444A" w:rsidRPr="00C82396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58B0C16" wp14:editId="2AC70E92">
                <wp:simplePos x="0" y="0"/>
                <wp:positionH relativeFrom="column">
                  <wp:posOffset>-487680</wp:posOffset>
                </wp:positionH>
                <wp:positionV relativeFrom="paragraph">
                  <wp:posOffset>1005205</wp:posOffset>
                </wp:positionV>
                <wp:extent cx="1040130" cy="415925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130" cy="41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3FCC9" w14:textId="77777777" w:rsidR="000023C7" w:rsidRDefault="000023C7" w:rsidP="000023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NewRoman,Bold" w:hAnsi="TimesNewRoman,Bold" w:cs="TimesNewRoman,Bold"/>
                                <w:b/>
                                <w:bCs/>
                                <w:sz w:val="14"/>
                                <w:szCs w:val="14"/>
                                <w:lang w:val="es-EC" w:eastAsia="es-EC"/>
                              </w:rPr>
                            </w:pPr>
                            <w:r>
                              <w:rPr>
                                <w:rFonts w:ascii="TimesNewRoman,Bold" w:hAnsi="TimesNewRoman,Bold" w:cs="TimesNewRoman,Bold"/>
                                <w:b/>
                                <w:bCs/>
                                <w:sz w:val="14"/>
                                <w:szCs w:val="14"/>
                                <w:lang w:val="es-EC" w:eastAsia="es-EC"/>
                              </w:rPr>
                              <w:t>Fecha de inicio</w:t>
                            </w:r>
                          </w:p>
                          <w:p w14:paraId="66C5890D" w14:textId="77777777" w:rsidR="000023C7" w:rsidRDefault="000023C7" w:rsidP="000023C7">
                            <w:r>
                              <w:rPr>
                                <w:rFonts w:ascii="TimesNewRoman,Bold" w:hAnsi="TimesNewRoman,Bold" w:cs="TimesNewRoman,Bold"/>
                                <w:b/>
                                <w:bCs/>
                                <w:sz w:val="14"/>
                                <w:szCs w:val="14"/>
                                <w:lang w:val="es-EC" w:eastAsia="es-EC"/>
                              </w:rPr>
                              <w:t>del acceso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B0C16" id="_x0000_s1034" type="#_x0000_t202" style="position:absolute;left:0;text-align:left;margin-left:-38.4pt;margin-top:79.15pt;width:81.9pt;height:32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">
                <v:textbox>
                  <w:txbxContent>
                    <w:p w14:paraId="51C3FCC9" w14:textId="77777777" w:rsidR="000023C7" w:rsidRDefault="000023C7" w:rsidP="000023C7">
                      <w:pPr>
                        <w:autoSpaceDE w:val="0"/>
                        <w:autoSpaceDN w:val="0"/>
                        <w:adjustRightInd w:val="0"/>
                        <w:rPr>
                          <w:rFonts w:ascii="TimesNewRoman,Bold" w:hAnsi="TimesNewRoman,Bold" w:cs="TimesNewRoman,Bold"/>
                          <w:b/>
                          <w:bCs/>
                          <w:sz w:val="14"/>
                          <w:szCs w:val="14"/>
                          <w:lang w:val="es-EC" w:eastAsia="es-EC"/>
                        </w:rPr>
                      </w:pPr>
                      <w:r>
                        <w:rPr>
                          <w:rFonts w:ascii="TimesNewRoman,Bold" w:hAnsi="TimesNewRoman,Bold" w:cs="TimesNewRoman,Bold"/>
                          <w:b/>
                          <w:bCs/>
                          <w:sz w:val="14"/>
                          <w:szCs w:val="14"/>
                          <w:lang w:val="es-EC" w:eastAsia="es-EC"/>
                        </w:rPr>
                        <w:t>Fecha de inicio</w:t>
                      </w:r>
                    </w:p>
                    <w:p w14:paraId="66C5890D" w14:textId="77777777" w:rsidR="000023C7" w:rsidRDefault="000023C7" w:rsidP="000023C7">
                      <w:r>
                        <w:rPr>
                          <w:rFonts w:ascii="TimesNewRoman,Bold" w:hAnsi="TimesNewRoman,Bold" w:cs="TimesNewRoman,Bold"/>
                          <w:b/>
                          <w:bCs/>
                          <w:sz w:val="14"/>
                          <w:szCs w:val="14"/>
                          <w:lang w:val="es-EC" w:eastAsia="es-EC"/>
                        </w:rPr>
                        <w:t>del acceso</w:t>
                      </w:r>
                    </w:p>
                  </w:txbxContent>
                </v:textbox>
              </v:shape>
            </w:pict>
          </mc:Fallback>
        </mc:AlternateContent>
      </w:r>
      <w:r w:rsidR="00B3444A" w:rsidRPr="00C82396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25B9D42" wp14:editId="6DB0EBE3">
                <wp:simplePos x="0" y="0"/>
                <wp:positionH relativeFrom="column">
                  <wp:posOffset>-595630</wp:posOffset>
                </wp:positionH>
                <wp:positionV relativeFrom="paragraph">
                  <wp:posOffset>290830</wp:posOffset>
                </wp:positionV>
                <wp:extent cx="1289685" cy="589915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589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B737C" w14:textId="77777777" w:rsidR="000023C7" w:rsidRDefault="000023C7" w:rsidP="000023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NewRoman,Bold" w:hAnsi="TimesNewRoman,Bold" w:cs="TimesNewRoman,Bold"/>
                                <w:b/>
                                <w:bCs/>
                                <w:sz w:val="14"/>
                                <w:szCs w:val="14"/>
                                <w:lang w:val="es-EC" w:eastAsia="es-EC"/>
                              </w:rPr>
                            </w:pPr>
                            <w:r>
                              <w:rPr>
                                <w:rFonts w:ascii="TimesNewRoman,Bold" w:hAnsi="TimesNewRoman,Bold" w:cs="TimesNewRoman,Bold"/>
                                <w:b/>
                                <w:bCs/>
                                <w:sz w:val="14"/>
                                <w:szCs w:val="14"/>
                                <w:lang w:val="es-EC" w:eastAsia="es-EC"/>
                              </w:rPr>
                              <w:t>Nombre de las</w:t>
                            </w:r>
                          </w:p>
                          <w:p w14:paraId="31DA3F41" w14:textId="77777777" w:rsidR="000023C7" w:rsidRDefault="000023C7" w:rsidP="000023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NewRoman,Bold" w:hAnsi="TimesNewRoman,Bold" w:cs="TimesNewRoman,Bold"/>
                                <w:b/>
                                <w:bCs/>
                                <w:sz w:val="14"/>
                                <w:szCs w:val="14"/>
                                <w:lang w:val="es-EC" w:eastAsia="es-EC"/>
                              </w:rPr>
                            </w:pPr>
                            <w:r>
                              <w:rPr>
                                <w:rFonts w:ascii="TimesNewRoman,Bold" w:hAnsi="TimesNewRoman,Bold" w:cs="TimesNewRoman,Bold"/>
                                <w:b/>
                                <w:bCs/>
                                <w:sz w:val="14"/>
                                <w:szCs w:val="14"/>
                                <w:lang w:val="es-EC" w:eastAsia="es-EC"/>
                              </w:rPr>
                              <w:t>empresas que</w:t>
                            </w:r>
                          </w:p>
                          <w:p w14:paraId="1CB966F9" w14:textId="77777777" w:rsidR="000023C7" w:rsidRDefault="000023C7" w:rsidP="000023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NewRoman,Bold" w:hAnsi="TimesNewRoman,Bold" w:cs="TimesNewRoman,Bold"/>
                                <w:b/>
                                <w:bCs/>
                                <w:sz w:val="14"/>
                                <w:szCs w:val="14"/>
                                <w:lang w:val="es-EC" w:eastAsia="es-EC"/>
                              </w:rPr>
                            </w:pPr>
                            <w:r>
                              <w:rPr>
                                <w:rFonts w:ascii="TimesNewRoman,Bold" w:hAnsi="TimesNewRoman,Bold" w:cs="TimesNewRoman,Bold"/>
                                <w:b/>
                                <w:bCs/>
                                <w:sz w:val="14"/>
                                <w:szCs w:val="14"/>
                                <w:lang w:val="es-EC" w:eastAsia="es-EC"/>
                              </w:rPr>
                              <w:t>necesitan el</w:t>
                            </w:r>
                          </w:p>
                          <w:p w14:paraId="0FB02771" w14:textId="77777777" w:rsidR="000023C7" w:rsidRDefault="000023C7" w:rsidP="000023C7">
                            <w:r>
                              <w:rPr>
                                <w:rFonts w:ascii="TimesNewRoman,Bold" w:hAnsi="TimesNewRoman,Bold" w:cs="TimesNewRoman,Bold"/>
                                <w:b/>
                                <w:bCs/>
                                <w:sz w:val="14"/>
                                <w:szCs w:val="14"/>
                                <w:lang w:val="es-EC" w:eastAsia="es-EC"/>
                              </w:rPr>
                              <w:t>permiso de acceso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B9D42" id="_x0000_s1035" type="#_x0000_t202" style="position:absolute;left:0;text-align:left;margin-left:-46.9pt;margin-top:22.9pt;width:101.55pt;height:46.4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">
                <v:textbox>
                  <w:txbxContent>
                    <w:p w14:paraId="658B737C" w14:textId="77777777" w:rsidR="000023C7" w:rsidRDefault="000023C7" w:rsidP="000023C7">
                      <w:pPr>
                        <w:autoSpaceDE w:val="0"/>
                        <w:autoSpaceDN w:val="0"/>
                        <w:adjustRightInd w:val="0"/>
                        <w:rPr>
                          <w:rFonts w:ascii="TimesNewRoman,Bold" w:hAnsi="TimesNewRoman,Bold" w:cs="TimesNewRoman,Bold"/>
                          <w:b/>
                          <w:bCs/>
                          <w:sz w:val="14"/>
                          <w:szCs w:val="14"/>
                          <w:lang w:val="es-EC" w:eastAsia="es-EC"/>
                        </w:rPr>
                      </w:pPr>
                      <w:r>
                        <w:rPr>
                          <w:rFonts w:ascii="TimesNewRoman,Bold" w:hAnsi="TimesNewRoman,Bold" w:cs="TimesNewRoman,Bold"/>
                          <w:b/>
                          <w:bCs/>
                          <w:sz w:val="14"/>
                          <w:szCs w:val="14"/>
                          <w:lang w:val="es-EC" w:eastAsia="es-EC"/>
                        </w:rPr>
                        <w:t>Nombre de las</w:t>
                      </w:r>
                    </w:p>
                    <w:p w14:paraId="31DA3F41" w14:textId="77777777" w:rsidR="000023C7" w:rsidRDefault="000023C7" w:rsidP="000023C7">
                      <w:pPr>
                        <w:autoSpaceDE w:val="0"/>
                        <w:autoSpaceDN w:val="0"/>
                        <w:adjustRightInd w:val="0"/>
                        <w:rPr>
                          <w:rFonts w:ascii="TimesNewRoman,Bold" w:hAnsi="TimesNewRoman,Bold" w:cs="TimesNewRoman,Bold"/>
                          <w:b/>
                          <w:bCs/>
                          <w:sz w:val="14"/>
                          <w:szCs w:val="14"/>
                          <w:lang w:val="es-EC" w:eastAsia="es-EC"/>
                        </w:rPr>
                      </w:pPr>
                      <w:r>
                        <w:rPr>
                          <w:rFonts w:ascii="TimesNewRoman,Bold" w:hAnsi="TimesNewRoman,Bold" w:cs="TimesNewRoman,Bold"/>
                          <w:b/>
                          <w:bCs/>
                          <w:sz w:val="14"/>
                          <w:szCs w:val="14"/>
                          <w:lang w:val="es-EC" w:eastAsia="es-EC"/>
                        </w:rPr>
                        <w:t>empresas que</w:t>
                      </w:r>
                    </w:p>
                    <w:p w14:paraId="1CB966F9" w14:textId="77777777" w:rsidR="000023C7" w:rsidRDefault="000023C7" w:rsidP="000023C7">
                      <w:pPr>
                        <w:autoSpaceDE w:val="0"/>
                        <w:autoSpaceDN w:val="0"/>
                        <w:adjustRightInd w:val="0"/>
                        <w:rPr>
                          <w:rFonts w:ascii="TimesNewRoman,Bold" w:hAnsi="TimesNewRoman,Bold" w:cs="TimesNewRoman,Bold"/>
                          <w:b/>
                          <w:bCs/>
                          <w:sz w:val="14"/>
                          <w:szCs w:val="14"/>
                          <w:lang w:val="es-EC" w:eastAsia="es-EC"/>
                        </w:rPr>
                      </w:pPr>
                      <w:r>
                        <w:rPr>
                          <w:rFonts w:ascii="TimesNewRoman,Bold" w:hAnsi="TimesNewRoman,Bold" w:cs="TimesNewRoman,Bold"/>
                          <w:b/>
                          <w:bCs/>
                          <w:sz w:val="14"/>
                          <w:szCs w:val="14"/>
                          <w:lang w:val="es-EC" w:eastAsia="es-EC"/>
                        </w:rPr>
                        <w:t>necesitan el</w:t>
                      </w:r>
                    </w:p>
                    <w:p w14:paraId="0FB02771" w14:textId="77777777" w:rsidR="000023C7" w:rsidRDefault="000023C7" w:rsidP="000023C7">
                      <w:r>
                        <w:rPr>
                          <w:rFonts w:ascii="TimesNewRoman,Bold" w:hAnsi="TimesNewRoman,Bold" w:cs="TimesNewRoman,Bold"/>
                          <w:b/>
                          <w:bCs/>
                          <w:sz w:val="14"/>
                          <w:szCs w:val="14"/>
                          <w:lang w:val="es-EC" w:eastAsia="es-EC"/>
                        </w:rPr>
                        <w:t>permiso de acceso</w:t>
                      </w:r>
                    </w:p>
                  </w:txbxContent>
                </v:textbox>
              </v:shape>
            </w:pict>
          </mc:Fallback>
        </mc:AlternateContent>
      </w:r>
      <w:r w:rsidR="000213F3" w:rsidRPr="000213F3">
        <w:rPr>
          <w:noProof/>
        </w:rPr>
        <w:t xml:space="preserve"> </w:t>
      </w:r>
      <w:r w:rsidR="000213F3" w:rsidRPr="000213F3">
        <w:rPr>
          <w:rFonts w:ascii="Calibri" w:hAnsi="Calibri" w:cs="Calibri"/>
          <w:noProof/>
          <w:lang w:val="es-MX"/>
        </w:rPr>
        <w:drawing>
          <wp:inline distT="0" distB="0" distL="0" distR="0" wp14:anchorId="19913771" wp14:editId="1F3C48D4">
            <wp:extent cx="4585645" cy="6761882"/>
            <wp:effectExtent l="0" t="0" r="5715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5293" cy="677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116C" w14:textId="77777777" w:rsidR="00437945" w:rsidRPr="00C82396" w:rsidRDefault="00437945">
      <w:pPr>
        <w:jc w:val="both"/>
        <w:rPr>
          <w:rFonts w:ascii="Calibri" w:hAnsi="Calibri" w:cs="Calibri"/>
          <w:lang w:val="es-MX"/>
        </w:rPr>
      </w:pPr>
    </w:p>
    <w:sectPr w:rsidR="00437945" w:rsidRPr="00C8239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224" w:right="936" w:bottom="864" w:left="1224" w:header="720" w:footer="7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7945C" w14:textId="77777777" w:rsidR="0022035D" w:rsidRDefault="0022035D">
      <w:r>
        <w:separator/>
      </w:r>
    </w:p>
  </w:endnote>
  <w:endnote w:type="continuationSeparator" w:id="0">
    <w:p w14:paraId="2EC1B6FA" w14:textId="77777777" w:rsidR="0022035D" w:rsidRDefault="00220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541C4" w14:textId="77777777" w:rsidR="00D8740C" w:rsidRDefault="00D874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BADA6" w14:textId="77777777" w:rsidR="00E0738F" w:rsidRDefault="00E0738F"/>
  <w:tbl>
    <w:tblPr>
      <w:tblW w:w="10161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598"/>
      <w:gridCol w:w="1843"/>
      <w:gridCol w:w="1417"/>
      <w:gridCol w:w="1559"/>
      <w:gridCol w:w="873"/>
      <w:gridCol w:w="1800"/>
      <w:gridCol w:w="1071"/>
    </w:tblGrid>
    <w:tr w:rsidR="00E0738F" w14:paraId="79292550" w14:textId="77777777" w:rsidTr="0003058F">
      <w:tc>
        <w:tcPr>
          <w:tcW w:w="1598" w:type="dxa"/>
        </w:tcPr>
        <w:p w14:paraId="14B18F53" w14:textId="77777777" w:rsidR="00E0738F" w:rsidRPr="00C82396" w:rsidRDefault="00E0738F">
          <w:pPr>
            <w:pStyle w:val="Piedepgina"/>
            <w:rPr>
              <w:rFonts w:ascii="Calibri" w:hAnsi="Calibri" w:cs="Calibri"/>
              <w:sz w:val="18"/>
            </w:rPr>
          </w:pPr>
          <w:r w:rsidRPr="00C82396">
            <w:rPr>
              <w:rFonts w:ascii="Calibri" w:hAnsi="Calibri" w:cs="Calibri"/>
              <w:sz w:val="18"/>
            </w:rPr>
            <w:t>Elaborado por:</w:t>
          </w:r>
        </w:p>
        <w:p w14:paraId="7AD42AB5" w14:textId="4B853935" w:rsidR="00E0738F" w:rsidRPr="00C82396" w:rsidRDefault="00B04D52">
          <w:pPr>
            <w:pStyle w:val="Piedepgina"/>
            <w:rPr>
              <w:rFonts w:ascii="Calibri" w:hAnsi="Calibri" w:cs="Calibri"/>
            </w:rPr>
          </w:pPr>
          <w:ins w:id="8" w:author="Zambrano, Edwin" w:date="2020-05-08T23:22:00Z">
            <w:r w:rsidRPr="00B04D52">
              <w:rPr>
                <w:rFonts w:ascii="Calibri" w:hAnsi="Calibri" w:cs="Calibri"/>
                <w:i/>
                <w:iCs/>
                <w:color w:val="0000CC"/>
                <w:sz w:val="22"/>
                <w:szCs w:val="22"/>
                <w:rPrChange w:id="9" w:author="Zambrano, Edwin" w:date="2020-05-08T23:22:00Z">
                  <w:rPr>
                    <w:rFonts w:ascii="Calibri" w:hAnsi="Calibri" w:cs="Calibri"/>
                    <w:sz w:val="20"/>
                    <w:szCs w:val="16"/>
                  </w:rPr>
                </w:rPrChange>
              </w:rPr>
              <w:t>V. Álvarez</w:t>
            </w:r>
          </w:ins>
          <w:del w:id="10" w:author="Zambrano, Edwin" w:date="2020-05-08T23:22:00Z">
            <w:r w:rsidR="00F60565" w:rsidRPr="00B04D52" w:rsidDel="00B04D52">
              <w:rPr>
                <w:rFonts w:ascii="Calibri" w:hAnsi="Calibri" w:cs="Calibri"/>
                <w:i/>
                <w:iCs/>
                <w:color w:val="0000CC"/>
                <w:sz w:val="22"/>
                <w:szCs w:val="22"/>
                <w:rPrChange w:id="11" w:author="Zambrano, Edwin" w:date="2020-05-08T23:22:00Z">
                  <w:rPr>
                    <w:rFonts w:ascii="Calibri" w:hAnsi="Calibri" w:cs="Calibri"/>
                    <w:sz w:val="20"/>
                    <w:szCs w:val="16"/>
                  </w:rPr>
                </w:rPrChange>
              </w:rPr>
              <w:delText>Coodinadora</w:delText>
            </w:r>
            <w:r w:rsidR="00F60565" w:rsidRPr="00F60565" w:rsidDel="00B04D52">
              <w:rPr>
                <w:rFonts w:ascii="Calibri" w:hAnsi="Calibri" w:cs="Calibri"/>
                <w:sz w:val="20"/>
                <w:szCs w:val="16"/>
              </w:rPr>
              <w:delText xml:space="preserve"> de Sistemas</w:delText>
            </w:r>
          </w:del>
        </w:p>
      </w:tc>
      <w:tc>
        <w:tcPr>
          <w:tcW w:w="1843" w:type="dxa"/>
        </w:tcPr>
        <w:p w14:paraId="38774D80" w14:textId="05006EB2" w:rsidR="00E0738F" w:rsidRPr="00C82396" w:rsidRDefault="00387C36" w:rsidP="004130DF">
          <w:pPr>
            <w:pStyle w:val="Piedepgina"/>
            <w:rPr>
              <w:rFonts w:ascii="Calibri" w:hAnsi="Calibri" w:cs="Calibri"/>
            </w:rPr>
          </w:pPr>
          <w:ins w:id="12" w:author="Zambrano, Edwin" w:date="2020-05-09T00:23:00Z">
            <w:r>
              <w:rPr>
                <w:rFonts w:ascii="Calibri" w:hAnsi="Calibri" w:cs="Calibri"/>
                <w:sz w:val="18"/>
              </w:rPr>
              <w:t>Revisado</w:t>
            </w:r>
          </w:ins>
          <w:ins w:id="13" w:author="Zambrano, Edwin" w:date="2020-05-09T00:24:00Z">
            <w:r>
              <w:rPr>
                <w:rFonts w:ascii="Calibri" w:hAnsi="Calibri" w:cs="Calibri"/>
                <w:sz w:val="18"/>
              </w:rPr>
              <w:t xml:space="preserve"> </w:t>
            </w:r>
          </w:ins>
          <w:del w:id="14" w:author="Zambrano, Edwin" w:date="2020-05-09T00:23:00Z">
            <w:r w:rsidR="00E0738F" w:rsidRPr="00C82396" w:rsidDel="00387C36">
              <w:rPr>
                <w:rFonts w:ascii="Calibri" w:hAnsi="Calibri" w:cs="Calibri"/>
                <w:sz w:val="18"/>
              </w:rPr>
              <w:delText xml:space="preserve">Aprobado </w:delText>
            </w:r>
          </w:del>
          <w:r w:rsidR="00E0738F" w:rsidRPr="00C82396">
            <w:rPr>
              <w:rFonts w:ascii="Calibri" w:hAnsi="Calibri" w:cs="Calibri"/>
              <w:sz w:val="18"/>
            </w:rPr>
            <w:t>por:</w:t>
          </w:r>
          <w:r w:rsidR="0003058F" w:rsidRPr="00C82396">
            <w:rPr>
              <w:rFonts w:ascii="Calibri" w:hAnsi="Calibri" w:cs="Calibri"/>
              <w:sz w:val="18"/>
            </w:rPr>
            <w:br/>
          </w:r>
          <w:ins w:id="15" w:author="Zambrano, Edwin" w:date="2020-05-08T23:22:00Z">
            <w:r w:rsidR="00B04D52" w:rsidRPr="00B04D52">
              <w:rPr>
                <w:rFonts w:ascii="Calibri" w:hAnsi="Calibri" w:cs="Calibri"/>
                <w:i/>
                <w:iCs/>
                <w:color w:val="0000CC"/>
                <w:sz w:val="22"/>
                <w:szCs w:val="22"/>
                <w:rPrChange w:id="16" w:author="Zambrano, Edwin" w:date="2020-05-08T23:23:00Z">
                  <w:rPr>
                    <w:rFonts w:ascii="Calibri" w:hAnsi="Calibri" w:cs="Calibri"/>
                    <w:sz w:val="20"/>
                    <w:szCs w:val="16"/>
                  </w:rPr>
                </w:rPrChange>
              </w:rPr>
              <w:t>A. Cacao</w:t>
            </w:r>
          </w:ins>
          <w:del w:id="17" w:author="Zambrano, Edwin" w:date="2020-05-08T23:22:00Z">
            <w:r w:rsidR="00F60565" w:rsidRPr="00B04D52" w:rsidDel="00B04D52">
              <w:rPr>
                <w:rFonts w:ascii="Calibri" w:hAnsi="Calibri" w:cs="Calibri"/>
                <w:i/>
                <w:iCs/>
                <w:color w:val="0000CC"/>
                <w:sz w:val="22"/>
                <w:szCs w:val="22"/>
                <w:rPrChange w:id="18" w:author="Zambrano, Edwin" w:date="2020-05-08T23:23:00Z">
                  <w:rPr>
                    <w:rFonts w:ascii="Calibri" w:hAnsi="Calibri" w:cs="Calibri"/>
                    <w:sz w:val="20"/>
                    <w:szCs w:val="16"/>
                  </w:rPr>
                </w:rPrChange>
              </w:rPr>
              <w:delText>Gerente</w:delText>
            </w:r>
            <w:r w:rsidR="00F60565" w:rsidRPr="00B04D52" w:rsidDel="00B04D52">
              <w:rPr>
                <w:rFonts w:ascii="Calibri" w:hAnsi="Calibri" w:cs="Calibri"/>
                <w:color w:val="0000CC"/>
                <w:sz w:val="20"/>
                <w:szCs w:val="16"/>
                <w:rPrChange w:id="19" w:author="Zambrano, Edwin" w:date="2020-05-08T23:23:00Z">
                  <w:rPr>
                    <w:rFonts w:ascii="Calibri" w:hAnsi="Calibri" w:cs="Calibri"/>
                    <w:sz w:val="20"/>
                    <w:szCs w:val="16"/>
                  </w:rPr>
                </w:rPrChange>
              </w:rPr>
              <w:delText xml:space="preserve"> </w:delText>
            </w:r>
            <w:r w:rsidR="00F60565" w:rsidRPr="00F60565" w:rsidDel="00B04D52">
              <w:rPr>
                <w:rFonts w:ascii="Calibri" w:hAnsi="Calibri" w:cs="Calibri"/>
                <w:sz w:val="20"/>
                <w:szCs w:val="16"/>
              </w:rPr>
              <w:delText>de Sistemas</w:delText>
            </w:r>
          </w:del>
        </w:p>
      </w:tc>
      <w:tc>
        <w:tcPr>
          <w:tcW w:w="1417" w:type="dxa"/>
        </w:tcPr>
        <w:p w14:paraId="53E50921" w14:textId="77777777" w:rsidR="00C82396" w:rsidRDefault="00E0738F">
          <w:pPr>
            <w:pStyle w:val="Piedepgina"/>
            <w:rPr>
              <w:rFonts w:ascii="Calibri" w:hAnsi="Calibri" w:cs="Calibri"/>
            </w:rPr>
          </w:pPr>
          <w:r w:rsidRPr="00C82396">
            <w:rPr>
              <w:rFonts w:ascii="Calibri" w:hAnsi="Calibri" w:cs="Calibri"/>
              <w:sz w:val="18"/>
            </w:rPr>
            <w:t>Aprobado por:</w:t>
          </w:r>
          <w:r w:rsidR="000D1B14" w:rsidRPr="00C82396">
            <w:rPr>
              <w:rFonts w:ascii="Calibri" w:hAnsi="Calibri" w:cs="Calibri"/>
            </w:rPr>
            <w:t xml:space="preserve">  </w:t>
          </w:r>
        </w:p>
        <w:p w14:paraId="149C2AD5" w14:textId="1C961EE4" w:rsidR="00E0738F" w:rsidRPr="00C82396" w:rsidRDefault="00B04D52" w:rsidP="00C82396">
          <w:pPr>
            <w:pStyle w:val="Piedepgina"/>
            <w:jc w:val="center"/>
            <w:rPr>
              <w:rFonts w:ascii="Calibri" w:hAnsi="Calibri" w:cs="Calibri"/>
            </w:rPr>
          </w:pPr>
          <w:ins w:id="20" w:author="Zambrano, Edwin" w:date="2020-05-08T23:23:00Z">
            <w:r w:rsidRPr="00B04D52">
              <w:rPr>
                <w:rFonts w:ascii="Calibri" w:hAnsi="Calibri" w:cs="Calibri"/>
                <w:i/>
                <w:iCs/>
                <w:color w:val="0000CC"/>
                <w:rPrChange w:id="21" w:author="Zambrano, Edwin" w:date="2020-05-08T23:23:00Z">
                  <w:rPr>
                    <w:rFonts w:ascii="Calibri" w:hAnsi="Calibri" w:cs="Calibri"/>
                  </w:rPr>
                </w:rPrChange>
              </w:rPr>
              <w:t>B. Knezevic</w:t>
            </w:r>
          </w:ins>
          <w:del w:id="22" w:author="Zambrano, Edwin" w:date="2020-05-08T23:23:00Z">
            <w:r w:rsidR="007154DC" w:rsidRPr="00B04D52" w:rsidDel="00B04D52">
              <w:rPr>
                <w:rFonts w:ascii="Calibri" w:hAnsi="Calibri" w:cs="Calibri"/>
                <w:i/>
                <w:iCs/>
                <w:color w:val="0000CC"/>
                <w:rPrChange w:id="23" w:author="Zambrano, Edwin" w:date="2020-05-08T23:23:00Z">
                  <w:rPr>
                    <w:rFonts w:ascii="Calibri" w:hAnsi="Calibri" w:cs="Calibri"/>
                  </w:rPr>
                </w:rPrChange>
              </w:rPr>
              <w:delText>K</w:delText>
            </w:r>
            <w:r w:rsidR="007154DC" w:rsidDel="00B04D52">
              <w:rPr>
                <w:rFonts w:ascii="Calibri" w:hAnsi="Calibri" w:cs="Calibri"/>
              </w:rPr>
              <w:delText>. Kaul</w:delText>
            </w:r>
          </w:del>
        </w:p>
      </w:tc>
      <w:tc>
        <w:tcPr>
          <w:tcW w:w="1559" w:type="dxa"/>
        </w:tcPr>
        <w:p w14:paraId="4623D9D0" w14:textId="77777777" w:rsidR="00E0738F" w:rsidRPr="00C82396" w:rsidRDefault="00E0738F">
          <w:pPr>
            <w:pStyle w:val="Piedepgina"/>
            <w:rPr>
              <w:rFonts w:ascii="Calibri" w:hAnsi="Calibri" w:cs="Calibri"/>
              <w:sz w:val="18"/>
            </w:rPr>
          </w:pPr>
          <w:r w:rsidRPr="00C82396">
            <w:rPr>
              <w:rFonts w:ascii="Calibri" w:hAnsi="Calibri" w:cs="Calibri"/>
              <w:sz w:val="18"/>
            </w:rPr>
            <w:t>Fecha:</w:t>
          </w:r>
        </w:p>
        <w:p w14:paraId="6867CF63" w14:textId="0249DBFF" w:rsidR="00E0738F" w:rsidRPr="00C82396" w:rsidRDefault="00B04D52">
          <w:pPr>
            <w:pStyle w:val="Piedepgina"/>
            <w:rPr>
              <w:rFonts w:ascii="Calibri" w:hAnsi="Calibri" w:cs="Calibri"/>
            </w:rPr>
          </w:pPr>
          <w:ins w:id="24" w:author="Zambrano, Edwin" w:date="2020-05-08T23:23:00Z">
            <w:r w:rsidRPr="00B04D52">
              <w:rPr>
                <w:rFonts w:ascii="Calibri" w:hAnsi="Calibri" w:cs="Calibri"/>
                <w:i/>
                <w:iCs/>
                <w:color w:val="0000CC"/>
                <w:rPrChange w:id="25" w:author="Zambrano, Edwin" w:date="2020-05-08T23:23:00Z">
                  <w:rPr>
                    <w:rFonts w:ascii="Calibri" w:hAnsi="Calibri" w:cs="Calibri"/>
                  </w:rPr>
                </w:rPrChange>
              </w:rPr>
              <w:t>Abr 04/2020</w:t>
            </w:r>
          </w:ins>
          <w:del w:id="26" w:author="Zambrano, Edwin" w:date="2020-05-08T23:23:00Z">
            <w:r w:rsidR="00C82396" w:rsidRPr="00B04D52" w:rsidDel="00B04D52">
              <w:rPr>
                <w:rFonts w:ascii="Calibri" w:hAnsi="Calibri" w:cs="Calibri"/>
                <w:i/>
                <w:iCs/>
                <w:color w:val="0000CC"/>
                <w:rPrChange w:id="27" w:author="Zambrano, Edwin" w:date="2020-05-08T23:23:00Z">
                  <w:rPr>
                    <w:rFonts w:ascii="Calibri" w:hAnsi="Calibri" w:cs="Calibri"/>
                  </w:rPr>
                </w:rPrChange>
              </w:rPr>
              <w:delText>Mar15</w:delText>
            </w:r>
            <w:r w:rsidR="00C82396" w:rsidDel="00B04D52">
              <w:rPr>
                <w:rFonts w:ascii="Calibri" w:hAnsi="Calibri" w:cs="Calibri"/>
              </w:rPr>
              <w:delText>/2012</w:delText>
            </w:r>
          </w:del>
        </w:p>
      </w:tc>
      <w:tc>
        <w:tcPr>
          <w:tcW w:w="873" w:type="dxa"/>
        </w:tcPr>
        <w:p w14:paraId="718BE619" w14:textId="77777777" w:rsidR="00E0738F" w:rsidRPr="00C82396" w:rsidRDefault="00E0738F">
          <w:pPr>
            <w:pStyle w:val="Piedepgina"/>
            <w:rPr>
              <w:rFonts w:ascii="Calibri" w:hAnsi="Calibri" w:cs="Calibri"/>
              <w:sz w:val="18"/>
            </w:rPr>
          </w:pPr>
          <w:r w:rsidRPr="00C82396">
            <w:rPr>
              <w:rFonts w:ascii="Calibri" w:hAnsi="Calibri" w:cs="Calibri"/>
              <w:sz w:val="18"/>
            </w:rPr>
            <w:t>Versión:</w:t>
          </w:r>
        </w:p>
        <w:p w14:paraId="1F0744D2" w14:textId="06246B7F" w:rsidR="00E0738F" w:rsidRPr="00E969C4" w:rsidRDefault="00C82396" w:rsidP="0003058F">
          <w:pPr>
            <w:pStyle w:val="Piedepgina"/>
            <w:rPr>
              <w:rFonts w:ascii="Calibri" w:hAnsi="Calibri" w:cs="Calibri"/>
              <w:i/>
              <w:iCs/>
              <w:color w:val="0000CC"/>
              <w:rPrChange w:id="28" w:author="Zambrano, Edwin" w:date="2020-05-09T01:33:00Z">
                <w:rPr>
                  <w:rFonts w:ascii="Calibri" w:hAnsi="Calibri" w:cs="Calibri"/>
                </w:rPr>
              </w:rPrChange>
            </w:rPr>
          </w:pPr>
          <w:r w:rsidRPr="00E969C4">
            <w:rPr>
              <w:rFonts w:ascii="Calibri" w:hAnsi="Calibri" w:cs="Calibri"/>
              <w:i/>
              <w:iCs/>
              <w:color w:val="0000CC"/>
              <w:rPrChange w:id="29" w:author="Zambrano, Edwin" w:date="2020-05-09T01:33:00Z">
                <w:rPr>
                  <w:rFonts w:ascii="Calibri" w:hAnsi="Calibri" w:cs="Calibri"/>
                </w:rPr>
              </w:rPrChange>
            </w:rPr>
            <w:t>3.</w:t>
          </w:r>
          <w:ins w:id="30" w:author="Zambrano, Edwin" w:date="2020-05-09T01:34:00Z">
            <w:r w:rsidR="00F64B5E">
              <w:rPr>
                <w:rFonts w:ascii="Calibri" w:hAnsi="Calibri" w:cs="Calibri"/>
                <w:i/>
                <w:iCs/>
                <w:color w:val="0000CC"/>
              </w:rPr>
              <w:t>1</w:t>
            </w:r>
          </w:ins>
          <w:del w:id="31" w:author="Zambrano, Edwin" w:date="2020-05-09T01:34:00Z">
            <w:r w:rsidRPr="00E969C4" w:rsidDel="00F64B5E">
              <w:rPr>
                <w:rFonts w:ascii="Calibri" w:hAnsi="Calibri" w:cs="Calibri"/>
                <w:i/>
                <w:iCs/>
                <w:color w:val="0000CC"/>
                <w:rPrChange w:id="32" w:author="Zambrano, Edwin" w:date="2020-05-09T01:33:00Z">
                  <w:rPr>
                    <w:rFonts w:ascii="Calibri" w:hAnsi="Calibri" w:cs="Calibri"/>
                  </w:rPr>
                </w:rPrChange>
              </w:rPr>
              <w:delText>0</w:delText>
            </w:r>
          </w:del>
        </w:p>
      </w:tc>
      <w:tc>
        <w:tcPr>
          <w:tcW w:w="1800" w:type="dxa"/>
        </w:tcPr>
        <w:p w14:paraId="74E7E9F4" w14:textId="77777777" w:rsidR="00E0738F" w:rsidRPr="00C82396" w:rsidRDefault="00E0738F">
          <w:pPr>
            <w:pStyle w:val="Piedepgina"/>
            <w:rPr>
              <w:rFonts w:ascii="Calibri" w:hAnsi="Calibri" w:cs="Calibri"/>
              <w:sz w:val="18"/>
            </w:rPr>
          </w:pPr>
          <w:r w:rsidRPr="00C82396">
            <w:rPr>
              <w:rFonts w:ascii="Calibri" w:hAnsi="Calibri" w:cs="Calibri"/>
              <w:sz w:val="18"/>
            </w:rPr>
            <w:t>Documento:</w:t>
          </w:r>
        </w:p>
        <w:p w14:paraId="0007224A" w14:textId="77777777" w:rsidR="00E0738F" w:rsidRPr="00C82396" w:rsidRDefault="00E0738F" w:rsidP="0003058F">
          <w:pPr>
            <w:pStyle w:val="Piedepgina"/>
            <w:rPr>
              <w:rFonts w:ascii="Calibri" w:hAnsi="Calibri" w:cs="Calibri"/>
            </w:rPr>
          </w:pPr>
          <w:r w:rsidRPr="00C82396">
            <w:rPr>
              <w:rFonts w:ascii="Calibri" w:hAnsi="Calibri" w:cs="Calibri"/>
            </w:rPr>
            <w:t>IT-630-</w:t>
          </w:r>
          <w:r w:rsidR="000D1B14" w:rsidRPr="00C82396">
            <w:rPr>
              <w:rFonts w:ascii="Calibri" w:hAnsi="Calibri" w:cs="Calibri"/>
            </w:rPr>
            <w:t>6</w:t>
          </w:r>
          <w:r w:rsidR="0003058F" w:rsidRPr="00C82396">
            <w:rPr>
              <w:rFonts w:ascii="Calibri" w:hAnsi="Calibri" w:cs="Calibri"/>
            </w:rPr>
            <w:t>3</w:t>
          </w:r>
        </w:p>
      </w:tc>
      <w:tc>
        <w:tcPr>
          <w:tcW w:w="1071" w:type="dxa"/>
        </w:tcPr>
        <w:p w14:paraId="2CBB330C" w14:textId="77777777" w:rsidR="00E0738F" w:rsidRPr="00C82396" w:rsidRDefault="00E0738F">
          <w:pPr>
            <w:pStyle w:val="Piedepgina"/>
            <w:rPr>
              <w:rFonts w:ascii="Calibri" w:hAnsi="Calibri" w:cs="Calibri"/>
              <w:sz w:val="18"/>
            </w:rPr>
          </w:pPr>
          <w:r w:rsidRPr="00C82396">
            <w:rPr>
              <w:rFonts w:ascii="Calibri" w:hAnsi="Calibri" w:cs="Calibri"/>
              <w:sz w:val="18"/>
            </w:rPr>
            <w:t>Página:</w:t>
          </w:r>
        </w:p>
        <w:p w14:paraId="24A215C0" w14:textId="3DFE5B59" w:rsidR="00E0738F" w:rsidRPr="00C82396" w:rsidRDefault="00E0738F" w:rsidP="0003058F">
          <w:pPr>
            <w:pStyle w:val="Piedepgina"/>
            <w:rPr>
              <w:rFonts w:ascii="Calibri" w:hAnsi="Calibri" w:cs="Calibri"/>
              <w:sz w:val="18"/>
            </w:rPr>
          </w:pPr>
          <w:r w:rsidRPr="00C82396">
            <w:rPr>
              <w:rStyle w:val="Nmerodepgina"/>
              <w:rFonts w:ascii="Calibri" w:hAnsi="Calibri" w:cs="Calibri"/>
            </w:rPr>
            <w:fldChar w:fldCharType="begin"/>
          </w:r>
          <w:r w:rsidRPr="00C82396">
            <w:rPr>
              <w:rStyle w:val="Nmerodepgina"/>
              <w:rFonts w:ascii="Calibri" w:hAnsi="Calibri" w:cs="Calibri"/>
            </w:rPr>
            <w:instrText xml:space="preserve"> PAGE </w:instrText>
          </w:r>
          <w:r w:rsidRPr="00C82396">
            <w:rPr>
              <w:rStyle w:val="Nmerodepgina"/>
              <w:rFonts w:ascii="Calibri" w:hAnsi="Calibri" w:cs="Calibri"/>
            </w:rPr>
            <w:fldChar w:fldCharType="separate"/>
          </w:r>
          <w:r w:rsidR="00D51336">
            <w:rPr>
              <w:rStyle w:val="Nmerodepgina"/>
              <w:rFonts w:ascii="Calibri" w:hAnsi="Calibri" w:cs="Calibri"/>
              <w:noProof/>
            </w:rPr>
            <w:t>3</w:t>
          </w:r>
          <w:r w:rsidRPr="00C82396">
            <w:rPr>
              <w:rStyle w:val="Nmerodepgina"/>
              <w:rFonts w:ascii="Calibri" w:hAnsi="Calibri" w:cs="Calibri"/>
            </w:rPr>
            <w:fldChar w:fldCharType="end"/>
          </w:r>
          <w:r w:rsidRPr="00C82396">
            <w:rPr>
              <w:rStyle w:val="Nmerodepgina"/>
              <w:rFonts w:ascii="Calibri" w:hAnsi="Calibri" w:cs="Calibri"/>
            </w:rPr>
            <w:t xml:space="preserve"> </w:t>
          </w:r>
          <w:del w:id="33" w:author="Zambrano, Edwin" w:date="2020-05-08T23:23:00Z">
            <w:r w:rsidRPr="00C82396" w:rsidDel="00B04D52">
              <w:rPr>
                <w:rStyle w:val="Nmerodepgina"/>
                <w:rFonts w:ascii="Calibri" w:hAnsi="Calibri" w:cs="Calibri"/>
              </w:rPr>
              <w:delText xml:space="preserve">de  </w:delText>
            </w:r>
            <w:r w:rsidR="0003058F" w:rsidRPr="00C82396" w:rsidDel="00B04D52">
              <w:rPr>
                <w:rStyle w:val="Nmerodepgina"/>
                <w:rFonts w:ascii="Calibri" w:hAnsi="Calibri" w:cs="Calibri"/>
              </w:rPr>
              <w:delText>3</w:delText>
            </w:r>
          </w:del>
          <w:ins w:id="34" w:author="Zambrano, Edwin" w:date="2020-05-08T23:23:00Z">
            <w:r w:rsidR="00B04D52" w:rsidRPr="00C82396">
              <w:rPr>
                <w:rStyle w:val="Nmerodepgina"/>
                <w:rFonts w:ascii="Calibri" w:hAnsi="Calibri" w:cs="Calibri"/>
              </w:rPr>
              <w:t>de 3</w:t>
            </w:r>
          </w:ins>
        </w:p>
      </w:tc>
    </w:tr>
  </w:tbl>
  <w:p w14:paraId="3A89619A" w14:textId="77777777" w:rsidR="00E0738F" w:rsidRDefault="00E0738F" w:rsidP="000D1B1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C914" w14:textId="77777777" w:rsidR="00D8740C" w:rsidRDefault="00D874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24ED9" w14:textId="77777777" w:rsidR="0022035D" w:rsidRDefault="0022035D">
      <w:r>
        <w:separator/>
      </w:r>
    </w:p>
  </w:footnote>
  <w:footnote w:type="continuationSeparator" w:id="0">
    <w:p w14:paraId="3C4C0578" w14:textId="77777777" w:rsidR="0022035D" w:rsidRDefault="002203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4EC02" w14:textId="77777777" w:rsidR="00D8740C" w:rsidRDefault="00D8740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  <w:tblPrChange w:id="0" w:author="Zambrano, Edwin" w:date="2020-05-09T01:34:00Z">
        <w:tblPr>
          <w:tblW w:w="0" w:type="auto"/>
          <w:tblInd w:w="-7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</w:tblPr>
      </w:tblPrChange>
    </w:tblPr>
    <w:tblGrid>
      <w:gridCol w:w="5040"/>
      <w:gridCol w:w="5121"/>
      <w:tblGridChange w:id="1">
        <w:tblGrid>
          <w:gridCol w:w="5040"/>
          <w:gridCol w:w="5121"/>
        </w:tblGrid>
      </w:tblGridChange>
    </w:tblGrid>
    <w:tr w:rsidR="00E0738F" w14:paraId="6D44265E" w14:textId="77777777" w:rsidTr="00D8740C">
      <w:trPr>
        <w:trHeight w:val="1266"/>
        <w:trPrChange w:id="2" w:author="Zambrano, Edwin" w:date="2020-05-09T01:34:00Z">
          <w:trPr>
            <w:trHeight w:val="710"/>
          </w:trPr>
        </w:trPrChange>
      </w:trPr>
      <w:tc>
        <w:tcPr>
          <w:tcW w:w="504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bottom"/>
          <w:tcPrChange w:id="3" w:author="Zambrano, Edwin" w:date="2020-05-09T01:34:00Z">
            <w:tcPr>
              <w:tcW w:w="5040" w:type="dxa"/>
              <w:tcBorders>
                <w:top w:val="single" w:sz="4" w:space="0" w:color="auto"/>
                <w:left w:val="single" w:sz="4" w:space="0" w:color="auto"/>
                <w:bottom w:val="nil"/>
                <w:right w:val="single" w:sz="4" w:space="0" w:color="auto"/>
              </w:tcBorders>
              <w:vAlign w:val="bottom"/>
            </w:tcPr>
          </w:tcPrChange>
        </w:tcPr>
        <w:p w14:paraId="67FC9CE0" w14:textId="2D2FEFAE" w:rsidR="00E0738F" w:rsidRPr="00C82396" w:rsidRDefault="00187C10" w:rsidP="00D8740C">
          <w:pPr>
            <w:pStyle w:val="Encabezado"/>
            <w:spacing w:line="276" w:lineRule="auto"/>
            <w:jc w:val="center"/>
            <w:rPr>
              <w:rFonts w:ascii="Calibri" w:hAnsi="Calibri" w:cs="Calibri"/>
              <w:b/>
            </w:rPr>
            <w:pPrChange w:id="4" w:author="Zambrano, Edwin" w:date="2020-05-09T01:34:00Z">
              <w:pPr>
                <w:pStyle w:val="Encabezado"/>
              </w:pPr>
            </w:pPrChange>
          </w:pPr>
          <w:del w:id="5" w:author="Zambrano, Edwin" w:date="2020-05-08T23:22:00Z">
            <w:r w:rsidDel="004937DF">
              <w:rPr>
                <w:rFonts w:ascii="Calibri" w:hAnsi="Calibri" w:cs="Calibri"/>
                <w:b/>
                <w:noProof/>
              </w:rPr>
              <w:drawing>
                <wp:inline distT="0" distB="0" distL="0" distR="0" wp14:anchorId="7C32D1ED" wp14:editId="6192C433">
                  <wp:extent cx="2113109" cy="531686"/>
                  <wp:effectExtent l="0" t="0" r="1905" b="1905"/>
                  <wp:docPr id="29" name="Picture 29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LOGO TC.jp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496" cy="543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del>
          <w:ins w:id="6" w:author="Zambrano, Edwin" w:date="2020-05-08T23:22:00Z">
            <w:r w:rsidR="004937DF">
              <w:rPr>
                <w:noProof/>
              </w:rPr>
              <w:drawing>
                <wp:inline distT="0" distB="0" distL="0" distR="0" wp14:anchorId="230AA65A" wp14:editId="6A9C90C0">
                  <wp:extent cx="1543050" cy="640715"/>
                  <wp:effectExtent l="0" t="0" r="0" b="6985"/>
                  <wp:docPr id="34" name="Imagen 34" descr="Imagen que contiene dibuj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n 34" descr="Imagen que contiene dibujo&#10;&#10;Descripción generada automáticamente"/>
                          <pic:cNvPicPr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64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ins>
        </w:p>
      </w:tc>
      <w:tc>
        <w:tcPr>
          <w:tcW w:w="5121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  <w:tcPrChange w:id="7" w:author="Zambrano, Edwin" w:date="2020-05-09T01:34:00Z">
            <w:tcPr>
              <w:tcW w:w="5121" w:type="dxa"/>
              <w:tcBorders>
                <w:top w:val="single" w:sz="4" w:space="0" w:color="auto"/>
                <w:left w:val="nil"/>
                <w:bottom w:val="nil"/>
                <w:right w:val="single" w:sz="4" w:space="0" w:color="auto"/>
              </w:tcBorders>
              <w:vAlign w:val="center"/>
            </w:tcPr>
          </w:tcPrChange>
        </w:tcPr>
        <w:p w14:paraId="611B3EC6" w14:textId="77777777" w:rsidR="00E0738F" w:rsidRPr="00C82396" w:rsidRDefault="00E0738F">
          <w:pPr>
            <w:pStyle w:val="Encabezado"/>
            <w:jc w:val="center"/>
            <w:rPr>
              <w:rFonts w:ascii="Calibri" w:hAnsi="Calibri" w:cs="Calibri"/>
              <w:b/>
              <w:sz w:val="28"/>
            </w:rPr>
          </w:pPr>
          <w:r w:rsidRPr="00C82396">
            <w:rPr>
              <w:rFonts w:ascii="Calibri" w:hAnsi="Calibri" w:cs="Calibri"/>
              <w:b/>
              <w:sz w:val="36"/>
            </w:rPr>
            <w:t>Instrucción de Trabajo</w:t>
          </w:r>
        </w:p>
      </w:tc>
    </w:tr>
    <w:tr w:rsidR="00E0738F" w14:paraId="23E8764D" w14:textId="77777777">
      <w:trPr>
        <w:cantSplit/>
        <w:trHeight w:val="710"/>
      </w:trPr>
      <w:tc>
        <w:tcPr>
          <w:tcW w:w="504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A80C853" w14:textId="77777777" w:rsidR="00E0738F" w:rsidRPr="00C82396" w:rsidRDefault="00E0738F">
          <w:pPr>
            <w:pStyle w:val="Encabezado"/>
            <w:jc w:val="center"/>
            <w:rPr>
              <w:rFonts w:ascii="Calibri" w:hAnsi="Calibri" w:cs="Calibri"/>
              <w:b/>
              <w:noProof/>
              <w:sz w:val="28"/>
            </w:rPr>
          </w:pPr>
          <w:r w:rsidRPr="00C82396">
            <w:rPr>
              <w:rFonts w:ascii="Calibri" w:hAnsi="Calibri" w:cs="Calibri"/>
              <w:b/>
            </w:rPr>
            <w:t>Referencia:</w:t>
          </w:r>
          <w:r w:rsidRPr="00C82396">
            <w:rPr>
              <w:rFonts w:ascii="Calibri" w:hAnsi="Calibri" w:cs="Calibri"/>
            </w:rPr>
            <w:t xml:space="preserve"> P-630-02 Mantenimiento de Sistemas</w:t>
          </w:r>
        </w:p>
      </w:tc>
      <w:tc>
        <w:tcPr>
          <w:tcW w:w="51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99212CF" w14:textId="156C95AB" w:rsidR="00E0738F" w:rsidRPr="00C82396" w:rsidRDefault="00E0738F" w:rsidP="001A5046">
          <w:pPr>
            <w:pStyle w:val="Encabezado"/>
            <w:jc w:val="center"/>
            <w:rPr>
              <w:rFonts w:ascii="Calibri" w:hAnsi="Calibri" w:cs="Calibri"/>
              <w:b/>
            </w:rPr>
          </w:pPr>
          <w:r w:rsidRPr="00C82396">
            <w:rPr>
              <w:rFonts w:ascii="Calibri" w:hAnsi="Calibri" w:cs="Calibri"/>
              <w:b/>
              <w:sz w:val="32"/>
            </w:rPr>
            <w:t>IT-630-</w:t>
          </w:r>
          <w:r w:rsidR="00A77EC9" w:rsidRPr="00C82396">
            <w:rPr>
              <w:rFonts w:ascii="Calibri" w:hAnsi="Calibri" w:cs="Calibri"/>
              <w:b/>
              <w:sz w:val="32"/>
            </w:rPr>
            <w:t>6</w:t>
          </w:r>
          <w:r w:rsidR="000023C7" w:rsidRPr="00C82396">
            <w:rPr>
              <w:rFonts w:ascii="Calibri" w:hAnsi="Calibri" w:cs="Calibri"/>
              <w:b/>
              <w:sz w:val="32"/>
            </w:rPr>
            <w:t>3</w:t>
          </w:r>
          <w:r w:rsidRPr="00C82396">
            <w:rPr>
              <w:rFonts w:ascii="Calibri" w:hAnsi="Calibri" w:cs="Calibri"/>
              <w:b/>
              <w:sz w:val="32"/>
            </w:rPr>
            <w:t xml:space="preserve"> </w:t>
          </w:r>
          <w:r w:rsidR="000023C7" w:rsidRPr="00C82396">
            <w:rPr>
              <w:rFonts w:ascii="Calibri" w:hAnsi="Calibri" w:cs="Calibri"/>
              <w:b/>
              <w:sz w:val="32"/>
            </w:rPr>
            <w:t xml:space="preserve">Instructivo para llenar </w:t>
          </w:r>
          <w:r w:rsidR="001A5046" w:rsidRPr="00FE23A7">
            <w:rPr>
              <w:rFonts w:ascii="Calibri" w:hAnsi="Calibri" w:cs="Calibri"/>
              <w:b/>
              <w:sz w:val="32"/>
            </w:rPr>
            <w:t>F</w:t>
          </w:r>
          <w:r w:rsidR="000023C7" w:rsidRPr="00C82396">
            <w:rPr>
              <w:rFonts w:ascii="Calibri" w:hAnsi="Calibri" w:cs="Calibri"/>
              <w:b/>
              <w:sz w:val="32"/>
            </w:rPr>
            <w:t>ormulario S</w:t>
          </w:r>
          <w:r w:rsidR="00187C10">
            <w:rPr>
              <w:rFonts w:ascii="Calibri" w:hAnsi="Calibri" w:cs="Calibri"/>
              <w:b/>
              <w:sz w:val="32"/>
            </w:rPr>
            <w:t>ASI</w:t>
          </w:r>
          <w:r w:rsidR="000023C7" w:rsidRPr="00C82396">
            <w:rPr>
              <w:rFonts w:ascii="Calibri" w:hAnsi="Calibri" w:cs="Calibri"/>
              <w:b/>
              <w:sz w:val="32"/>
            </w:rPr>
            <w:t>-630</w:t>
          </w:r>
        </w:p>
      </w:tc>
    </w:tr>
  </w:tbl>
  <w:p w14:paraId="280F3F6A" w14:textId="77777777" w:rsidR="00E0738F" w:rsidRDefault="00E0738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98573" w14:textId="77777777" w:rsidR="00D8740C" w:rsidRDefault="00D8740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3100F7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4695F52"/>
    <w:multiLevelType w:val="hybridMultilevel"/>
    <w:tmpl w:val="23247B06"/>
    <w:lvl w:ilvl="0" w:tplc="2CC60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447C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256145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E40A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9CEE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E200F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D54BB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EE137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D4924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2F5C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2A45D43"/>
    <w:multiLevelType w:val="hybridMultilevel"/>
    <w:tmpl w:val="5A44375A"/>
    <w:lvl w:ilvl="0" w:tplc="F8E075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0320446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A7824F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68E0B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C2F5C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E34AF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422C5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FC97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AE8A3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7357C0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C7714E4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ED438F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262FC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E843D8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D0A71AC"/>
    <w:multiLevelType w:val="singleLevel"/>
    <w:tmpl w:val="1AAA50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D7C6F8C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5220C4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7EA439E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1"/>
  </w:num>
  <w:num w:numId="5">
    <w:abstractNumId w:val="2"/>
  </w:num>
  <w:num w:numId="6">
    <w:abstractNumId w:val="0"/>
  </w:num>
  <w:num w:numId="7">
    <w:abstractNumId w:val="12"/>
  </w:num>
  <w:num w:numId="8">
    <w:abstractNumId w:val="8"/>
  </w:num>
  <w:num w:numId="9">
    <w:abstractNumId w:val="5"/>
  </w:num>
  <w:num w:numId="10">
    <w:abstractNumId w:val="14"/>
  </w:num>
  <w:num w:numId="11">
    <w:abstractNumId w:val="15"/>
  </w:num>
  <w:num w:numId="12">
    <w:abstractNumId w:val="0"/>
  </w:num>
  <w:num w:numId="13">
    <w:abstractNumId w:val="1"/>
  </w:num>
  <w:num w:numId="14">
    <w:abstractNumId w:val="7"/>
  </w:num>
  <w:num w:numId="15">
    <w:abstractNumId w:val="10"/>
  </w:num>
  <w:num w:numId="16">
    <w:abstractNumId w:val="9"/>
  </w:num>
  <w:num w:numId="17">
    <w:abstractNumId w:val="3"/>
  </w:num>
  <w:num w:numId="18">
    <w:abstractNumId w:val="13"/>
  </w:num>
  <w:num w:numId="1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ambrano, Edwin">
    <w15:presenceInfo w15:providerId="None" w15:userId="Zambrano, Ed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38"/>
    <w:rsid w:val="000023C7"/>
    <w:rsid w:val="000213F3"/>
    <w:rsid w:val="0003058F"/>
    <w:rsid w:val="000D1B14"/>
    <w:rsid w:val="001655AC"/>
    <w:rsid w:val="00187C10"/>
    <w:rsid w:val="001A5046"/>
    <w:rsid w:val="0022035D"/>
    <w:rsid w:val="00243606"/>
    <w:rsid w:val="00387C36"/>
    <w:rsid w:val="00410201"/>
    <w:rsid w:val="004130DF"/>
    <w:rsid w:val="00437945"/>
    <w:rsid w:val="004438E9"/>
    <w:rsid w:val="004937DF"/>
    <w:rsid w:val="0051000D"/>
    <w:rsid w:val="0056258E"/>
    <w:rsid w:val="007154DC"/>
    <w:rsid w:val="00764413"/>
    <w:rsid w:val="008A4D96"/>
    <w:rsid w:val="009C6D7E"/>
    <w:rsid w:val="00A75F38"/>
    <w:rsid w:val="00A77EC9"/>
    <w:rsid w:val="00AC6FA0"/>
    <w:rsid w:val="00B04D52"/>
    <w:rsid w:val="00B05C59"/>
    <w:rsid w:val="00B27A95"/>
    <w:rsid w:val="00B3444A"/>
    <w:rsid w:val="00C17532"/>
    <w:rsid w:val="00C55E9C"/>
    <w:rsid w:val="00C82396"/>
    <w:rsid w:val="00CA76FE"/>
    <w:rsid w:val="00D51336"/>
    <w:rsid w:val="00D8740C"/>
    <w:rsid w:val="00E0738F"/>
    <w:rsid w:val="00E26208"/>
    <w:rsid w:val="00E969C4"/>
    <w:rsid w:val="00F60565"/>
    <w:rsid w:val="00F64B5E"/>
    <w:rsid w:val="00FE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FB8EB8"/>
  <w15:chartTrackingRefBased/>
  <w15:docId w15:val="{803A45BF-FE7B-4E34-847E-3761677E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lang w:val="es-MX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8"/>
      <w:lang w:val="es-MX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">
    <w:name w:val="Body Text"/>
    <w:basedOn w:val="Normal"/>
    <w:pPr>
      <w:jc w:val="both"/>
    </w:pPr>
  </w:style>
  <w:style w:type="paragraph" w:styleId="Textodeglobo">
    <w:name w:val="Balloon Text"/>
    <w:basedOn w:val="Normal"/>
    <w:semiHidden/>
    <w:rsid w:val="00CA76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emf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1B65DFA26A8459482D49588DD1CF5" ma:contentTypeVersion="12" ma:contentTypeDescription="Create a new document." ma:contentTypeScope="" ma:versionID="ad490967ca756e2f03e2260174b1fed0">
  <xsd:schema xmlns:xsd="http://www.w3.org/2001/XMLSchema" xmlns:xs="http://www.w3.org/2001/XMLSchema" xmlns:p="http://schemas.microsoft.com/office/2006/metadata/properties" xmlns:ns3="5b611a6f-8844-4167-b319-60cb5573e7e3" xmlns:ns4="9e285260-0701-41fc-8781-5fce9f67671b" targetNamespace="http://schemas.microsoft.com/office/2006/metadata/properties" ma:root="true" ma:fieldsID="e6a4e2d60d51291f525f395c2db2588f" ns3:_="" ns4:_="">
    <xsd:import namespace="5b611a6f-8844-4167-b319-60cb5573e7e3"/>
    <xsd:import namespace="9e285260-0701-41fc-8781-5fce9f6767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11a6f-8844-4167-b319-60cb5573e7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85260-0701-41fc-8781-5fce9f676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B2AF6A-A111-411F-B294-235CE859FC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5D830A-1359-432B-8007-7767D1BC3D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AB253B-A3F8-4054-9746-CB5497A772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11a6f-8844-4167-b319-60cb5573e7e3"/>
    <ds:schemaRef ds:uri="9e285260-0701-41fc-8781-5fce9f676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Inducción</vt:lpstr>
    </vt:vector>
  </TitlesOfParts>
  <Company>Grupo Investamar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Inducción</dc:title>
  <dc:subject/>
  <dc:creator>Johnny Estrella</dc:creator>
  <cp:keywords/>
  <cp:lastModifiedBy>Edwin David Zambrano Fuentes</cp:lastModifiedBy>
  <cp:revision>13</cp:revision>
  <cp:lastPrinted>2002-12-12T00:29:00Z</cp:lastPrinted>
  <dcterms:created xsi:type="dcterms:W3CDTF">2020-04-07T00:30:00Z</dcterms:created>
  <dcterms:modified xsi:type="dcterms:W3CDTF">2020-05-09T06:34:00Z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0x010100F5D1B65DFA26A8459482D49588DD1CF5</vt:lpwstr>
  </property>
</Properties>
</file>