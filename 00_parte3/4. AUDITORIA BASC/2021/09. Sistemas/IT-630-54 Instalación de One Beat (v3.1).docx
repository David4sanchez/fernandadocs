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D1C1A" w14:textId="77777777" w:rsidR="008A7177" w:rsidRPr="009E1107" w:rsidRDefault="008A7177" w:rsidP="000152CD">
      <w:pPr>
        <w:pStyle w:val="Ttulo1"/>
        <w:numPr>
          <w:ilvl w:val="0"/>
          <w:numId w:val="1"/>
        </w:numPr>
        <w:suppressAutoHyphens/>
        <w:ind w:right="-993"/>
        <w:jc w:val="both"/>
        <w:rPr>
          <w:rFonts w:ascii="Calibri" w:eastAsia="Calibri" w:hAnsi="Calibri" w:cs="Calibri"/>
          <w:bCs/>
          <w:szCs w:val="24"/>
          <w:lang w:eastAsia="en-US"/>
        </w:rPr>
      </w:pPr>
      <w:bookmarkStart w:id="0" w:name="_Toc449610216"/>
      <w:r w:rsidRPr="009E1107">
        <w:rPr>
          <w:rFonts w:ascii="Calibri" w:eastAsia="Calibri" w:hAnsi="Calibri" w:cs="Calibri"/>
          <w:szCs w:val="24"/>
          <w:lang w:eastAsia="en-US"/>
        </w:rPr>
        <w:t>OBJETIVO</w:t>
      </w:r>
      <w:bookmarkEnd w:id="0"/>
    </w:p>
    <w:p w14:paraId="0CCBD569" w14:textId="7991C4BC" w:rsidR="008A7177" w:rsidRDefault="008A7177" w:rsidP="000152CD">
      <w:pPr>
        <w:tabs>
          <w:tab w:val="left" w:pos="8081"/>
          <w:tab w:val="left" w:pos="8789"/>
        </w:tabs>
        <w:ind w:left="360"/>
        <w:jc w:val="both"/>
        <w:rPr>
          <w:rFonts w:ascii="Calibri" w:hAnsi="Calibri" w:cs="Calibri"/>
          <w:szCs w:val="24"/>
          <w:lang w:val="es-EC"/>
        </w:rPr>
      </w:pPr>
      <w:r w:rsidRPr="009E1107">
        <w:rPr>
          <w:rFonts w:ascii="Calibri" w:hAnsi="Calibri" w:cs="Calibri"/>
          <w:szCs w:val="24"/>
          <w:lang w:val="es-EC"/>
        </w:rPr>
        <w:t xml:space="preserve">Explicar los pasos y consideraciones para instalar </w:t>
      </w:r>
      <w:r w:rsidR="002C3296">
        <w:rPr>
          <w:rFonts w:ascii="Calibri" w:hAnsi="Calibri" w:cs="Calibri"/>
          <w:szCs w:val="24"/>
          <w:lang w:val="es-EC"/>
        </w:rPr>
        <w:t>OneBeat</w:t>
      </w:r>
      <w:r w:rsidRPr="009E1107">
        <w:rPr>
          <w:rFonts w:ascii="Calibri" w:hAnsi="Calibri" w:cs="Calibri"/>
          <w:szCs w:val="24"/>
          <w:lang w:val="es-EC"/>
        </w:rPr>
        <w:t xml:space="preserve"> en un nuevo servidor.</w:t>
      </w:r>
    </w:p>
    <w:p w14:paraId="526CA6C1" w14:textId="08570B33" w:rsidR="003560EE" w:rsidRPr="003560EE" w:rsidRDefault="003560EE" w:rsidP="003560EE">
      <w:pPr>
        <w:ind w:firstLine="360"/>
        <w:jc w:val="both"/>
        <w:rPr>
          <w:rFonts w:ascii="Calibri" w:hAnsi="Calibri"/>
          <w:szCs w:val="24"/>
          <w:lang w:val="es-EC"/>
        </w:rPr>
      </w:pPr>
      <w:r w:rsidRPr="003560EE">
        <w:rPr>
          <w:rFonts w:ascii="Calibri" w:hAnsi="Calibri"/>
          <w:szCs w:val="24"/>
          <w:lang w:val="es-EC"/>
        </w:rPr>
        <w:t xml:space="preserve">Este </w:t>
      </w:r>
      <w:r>
        <w:rPr>
          <w:rFonts w:ascii="Calibri" w:hAnsi="Calibri"/>
          <w:szCs w:val="24"/>
          <w:lang w:val="es-EC"/>
        </w:rPr>
        <w:t>instructivo</w:t>
      </w:r>
      <w:r w:rsidRPr="003560EE">
        <w:rPr>
          <w:rFonts w:ascii="Calibri" w:hAnsi="Calibri"/>
          <w:szCs w:val="24"/>
          <w:lang w:val="es-EC"/>
        </w:rPr>
        <w:t xml:space="preserve"> al momento se lo tiene bajo un acuerdo de servicio con Grupo Berlin.</w:t>
      </w:r>
    </w:p>
    <w:p w14:paraId="683555A2" w14:textId="77777777" w:rsidR="00707227" w:rsidRPr="009E1107" w:rsidRDefault="00707227" w:rsidP="000152CD">
      <w:pPr>
        <w:tabs>
          <w:tab w:val="left" w:pos="8081"/>
          <w:tab w:val="left" w:pos="8789"/>
        </w:tabs>
        <w:ind w:left="360"/>
        <w:jc w:val="both"/>
        <w:rPr>
          <w:rFonts w:ascii="Calibri" w:hAnsi="Calibri" w:cs="Calibri"/>
          <w:szCs w:val="24"/>
          <w:lang w:val="es-EC"/>
        </w:rPr>
      </w:pPr>
    </w:p>
    <w:p w14:paraId="02C6DDF6" w14:textId="77777777" w:rsidR="008A7177" w:rsidRPr="009E1107" w:rsidRDefault="008A7177" w:rsidP="000152CD">
      <w:pPr>
        <w:ind w:right="-993"/>
        <w:jc w:val="both"/>
        <w:rPr>
          <w:rFonts w:ascii="Calibri" w:hAnsi="Calibri" w:cs="Calibri"/>
          <w:szCs w:val="24"/>
          <w:lang w:val="es-EC"/>
        </w:rPr>
      </w:pPr>
    </w:p>
    <w:p w14:paraId="223DDE6A" w14:textId="77777777" w:rsidR="008A7177" w:rsidRPr="009E1107" w:rsidRDefault="008A7177" w:rsidP="000152CD">
      <w:pPr>
        <w:pStyle w:val="Ttulo1"/>
        <w:numPr>
          <w:ilvl w:val="0"/>
          <w:numId w:val="1"/>
        </w:numPr>
        <w:suppressAutoHyphens/>
        <w:ind w:right="-993"/>
        <w:jc w:val="both"/>
        <w:rPr>
          <w:rFonts w:ascii="Calibri" w:eastAsia="Calibri" w:hAnsi="Calibri" w:cs="Calibri"/>
          <w:bCs/>
          <w:szCs w:val="24"/>
          <w:lang w:eastAsia="en-US"/>
        </w:rPr>
      </w:pPr>
      <w:bookmarkStart w:id="1" w:name="_Toc449610218"/>
      <w:r w:rsidRPr="009E1107">
        <w:rPr>
          <w:rFonts w:ascii="Calibri" w:eastAsia="Calibri" w:hAnsi="Calibri" w:cs="Calibri"/>
          <w:szCs w:val="24"/>
          <w:lang w:eastAsia="en-US"/>
        </w:rPr>
        <w:t>INSTALACIÓN SERVIDOR</w:t>
      </w:r>
      <w:bookmarkEnd w:id="1"/>
    </w:p>
    <w:p w14:paraId="3A8A5D41" w14:textId="77777777" w:rsidR="008A7177" w:rsidRPr="009E1107" w:rsidRDefault="008A7177" w:rsidP="000152CD">
      <w:pPr>
        <w:pStyle w:val="Prrafodelista"/>
        <w:numPr>
          <w:ilvl w:val="0"/>
          <w:numId w:val="4"/>
        </w:numPr>
        <w:tabs>
          <w:tab w:val="left" w:pos="851"/>
        </w:tabs>
        <w:spacing w:line="276" w:lineRule="auto"/>
        <w:ind w:left="851" w:hanging="567"/>
        <w:contextualSpacing/>
        <w:jc w:val="both"/>
        <w:rPr>
          <w:rFonts w:ascii="Calibri" w:hAnsi="Calibri"/>
        </w:rPr>
      </w:pPr>
      <w:r w:rsidRPr="009E1107">
        <w:rPr>
          <w:rFonts w:ascii="Calibri" w:hAnsi="Calibri"/>
        </w:rPr>
        <w:t>Insertar el CD Smart Start</w:t>
      </w:r>
    </w:p>
    <w:p w14:paraId="692861CC" w14:textId="77777777" w:rsidR="008A7177" w:rsidRPr="009E1107" w:rsidRDefault="008A7177" w:rsidP="000152CD">
      <w:pPr>
        <w:pStyle w:val="Prrafodelista"/>
        <w:numPr>
          <w:ilvl w:val="0"/>
          <w:numId w:val="4"/>
        </w:numPr>
        <w:tabs>
          <w:tab w:val="left" w:pos="851"/>
        </w:tabs>
        <w:spacing w:line="276" w:lineRule="auto"/>
        <w:ind w:left="851" w:hanging="567"/>
        <w:contextualSpacing/>
        <w:jc w:val="both"/>
        <w:rPr>
          <w:rFonts w:ascii="Calibri" w:hAnsi="Calibri"/>
        </w:rPr>
      </w:pPr>
      <w:r w:rsidRPr="009E1107">
        <w:rPr>
          <w:rFonts w:ascii="Calibri" w:hAnsi="Calibri"/>
        </w:rPr>
        <w:t>Seleccionar la versión del SmartStart X.XX</w:t>
      </w:r>
    </w:p>
    <w:p w14:paraId="4D3CD17C" w14:textId="77777777" w:rsidR="008A7177" w:rsidRPr="009E1107" w:rsidRDefault="008A7177" w:rsidP="000152CD">
      <w:pPr>
        <w:pStyle w:val="Prrafodelista"/>
        <w:numPr>
          <w:ilvl w:val="0"/>
          <w:numId w:val="4"/>
        </w:numPr>
        <w:tabs>
          <w:tab w:val="left" w:pos="851"/>
        </w:tabs>
        <w:spacing w:line="276" w:lineRule="auto"/>
        <w:ind w:left="851" w:hanging="567"/>
        <w:contextualSpacing/>
        <w:jc w:val="both"/>
        <w:rPr>
          <w:rFonts w:ascii="Calibri" w:hAnsi="Calibri"/>
        </w:rPr>
      </w:pPr>
      <w:r w:rsidRPr="009E1107">
        <w:rPr>
          <w:rFonts w:ascii="Calibri" w:hAnsi="Calibri"/>
        </w:rPr>
        <w:t>Seleccionar Español como idioma de instalación e idioma del teclado</w:t>
      </w:r>
    </w:p>
    <w:p w14:paraId="313D5DFC" w14:textId="77777777" w:rsidR="008A7177" w:rsidRPr="009E1107" w:rsidRDefault="008A7177" w:rsidP="000152CD">
      <w:pPr>
        <w:pStyle w:val="Prrafodelista"/>
        <w:numPr>
          <w:ilvl w:val="0"/>
          <w:numId w:val="4"/>
        </w:numPr>
        <w:tabs>
          <w:tab w:val="left" w:pos="851"/>
        </w:tabs>
        <w:spacing w:line="276" w:lineRule="auto"/>
        <w:ind w:left="851" w:hanging="567"/>
        <w:contextualSpacing/>
        <w:jc w:val="both"/>
        <w:rPr>
          <w:rFonts w:ascii="Calibri" w:hAnsi="Calibri"/>
        </w:rPr>
      </w:pPr>
      <w:r w:rsidRPr="009E1107">
        <w:rPr>
          <w:rFonts w:ascii="Calibri" w:hAnsi="Calibri"/>
        </w:rPr>
        <w:t>Seleccionar la opción de instalar</w:t>
      </w:r>
    </w:p>
    <w:p w14:paraId="1A4B6185" w14:textId="77777777" w:rsidR="008A7177" w:rsidRPr="009E1107" w:rsidRDefault="008A7177" w:rsidP="000152CD">
      <w:pPr>
        <w:pStyle w:val="Prrafodelista"/>
        <w:numPr>
          <w:ilvl w:val="0"/>
          <w:numId w:val="4"/>
        </w:numPr>
        <w:tabs>
          <w:tab w:val="left" w:pos="851"/>
        </w:tabs>
        <w:spacing w:line="276" w:lineRule="auto"/>
        <w:ind w:left="851" w:hanging="567"/>
        <w:contextualSpacing/>
        <w:jc w:val="both"/>
        <w:rPr>
          <w:rFonts w:ascii="Calibri" w:hAnsi="Calibri"/>
        </w:rPr>
      </w:pPr>
      <w:r w:rsidRPr="009E1107">
        <w:rPr>
          <w:rFonts w:ascii="Calibri" w:hAnsi="Calibri"/>
        </w:rPr>
        <w:t>Seleccionar el arreglo de disco en donde se vaya a instalar</w:t>
      </w:r>
    </w:p>
    <w:p w14:paraId="58E8DE0B" w14:textId="77777777" w:rsidR="008A7177" w:rsidRPr="009E1107" w:rsidRDefault="008A7177" w:rsidP="000152CD">
      <w:pPr>
        <w:pStyle w:val="Prrafodelista"/>
        <w:numPr>
          <w:ilvl w:val="0"/>
          <w:numId w:val="4"/>
        </w:numPr>
        <w:tabs>
          <w:tab w:val="left" w:pos="851"/>
        </w:tabs>
        <w:spacing w:line="276" w:lineRule="auto"/>
        <w:ind w:left="851" w:hanging="567"/>
        <w:contextualSpacing/>
        <w:jc w:val="both"/>
        <w:rPr>
          <w:rFonts w:ascii="Calibri" w:hAnsi="Calibri"/>
        </w:rPr>
      </w:pPr>
      <w:r w:rsidRPr="009E1107">
        <w:rPr>
          <w:rFonts w:ascii="Calibri" w:hAnsi="Calibri"/>
        </w:rPr>
        <w:t>Seleccionar Windows Server 2012 R2 Standard</w:t>
      </w:r>
    </w:p>
    <w:p w14:paraId="789B24B5" w14:textId="77777777" w:rsidR="008A7177" w:rsidRPr="009E1107" w:rsidRDefault="008A7177" w:rsidP="000152CD">
      <w:pPr>
        <w:pStyle w:val="Prrafodelista"/>
        <w:numPr>
          <w:ilvl w:val="0"/>
          <w:numId w:val="4"/>
        </w:numPr>
        <w:tabs>
          <w:tab w:val="left" w:pos="851"/>
        </w:tabs>
        <w:spacing w:line="276" w:lineRule="auto"/>
        <w:ind w:left="851" w:hanging="567"/>
        <w:contextualSpacing/>
        <w:jc w:val="both"/>
        <w:rPr>
          <w:rFonts w:ascii="Calibri" w:hAnsi="Calibri"/>
        </w:rPr>
      </w:pPr>
      <w:r w:rsidRPr="009E1107">
        <w:rPr>
          <w:rFonts w:ascii="Calibri" w:hAnsi="Calibri"/>
        </w:rPr>
        <w:t>Ingresar el nombre del pc, la clave del administrador, descripción del equipo, el serial de la versión del sistema operativo y la zona horaria a seleccionar GMT -5 Bogotá, Lima, Quito</w:t>
      </w:r>
    </w:p>
    <w:p w14:paraId="72DC365A" w14:textId="77777777" w:rsidR="008A7177" w:rsidRPr="009E1107" w:rsidRDefault="008A7177" w:rsidP="000152CD">
      <w:pPr>
        <w:pStyle w:val="Prrafodelista"/>
        <w:numPr>
          <w:ilvl w:val="0"/>
          <w:numId w:val="4"/>
        </w:numPr>
        <w:tabs>
          <w:tab w:val="left" w:pos="851"/>
        </w:tabs>
        <w:spacing w:line="276" w:lineRule="auto"/>
        <w:ind w:left="851" w:hanging="567"/>
        <w:contextualSpacing/>
        <w:jc w:val="both"/>
        <w:rPr>
          <w:rFonts w:ascii="Calibri" w:hAnsi="Calibri"/>
        </w:rPr>
      </w:pPr>
      <w:r w:rsidRPr="009E1107">
        <w:rPr>
          <w:rFonts w:ascii="Calibri" w:hAnsi="Calibri"/>
        </w:rPr>
        <w:t>Presionar siguiente</w:t>
      </w:r>
    </w:p>
    <w:p w14:paraId="051E0B9E" w14:textId="77777777" w:rsidR="008A7177" w:rsidRPr="009E1107" w:rsidRDefault="008A7177" w:rsidP="000152CD">
      <w:pPr>
        <w:pStyle w:val="Prrafodelista"/>
        <w:numPr>
          <w:ilvl w:val="0"/>
          <w:numId w:val="4"/>
        </w:numPr>
        <w:tabs>
          <w:tab w:val="left" w:pos="851"/>
        </w:tabs>
        <w:spacing w:line="276" w:lineRule="auto"/>
        <w:ind w:left="851" w:hanging="567"/>
        <w:contextualSpacing/>
        <w:jc w:val="both"/>
        <w:rPr>
          <w:rFonts w:ascii="Calibri" w:hAnsi="Calibri"/>
        </w:rPr>
      </w:pPr>
      <w:r w:rsidRPr="009E1107">
        <w:rPr>
          <w:rFonts w:ascii="Calibri" w:hAnsi="Calibri"/>
        </w:rPr>
        <w:t>Verificar que todo esté correcto, dentro de la ventana mostrada con el detalle de las opciones previamente seleccionadas</w:t>
      </w:r>
    </w:p>
    <w:p w14:paraId="6CB055AE" w14:textId="77777777" w:rsidR="008A7177" w:rsidRPr="009E1107" w:rsidRDefault="008A7177" w:rsidP="000152CD">
      <w:pPr>
        <w:pStyle w:val="Prrafodelista"/>
        <w:numPr>
          <w:ilvl w:val="0"/>
          <w:numId w:val="4"/>
        </w:numPr>
        <w:tabs>
          <w:tab w:val="left" w:pos="851"/>
        </w:tabs>
        <w:spacing w:line="276" w:lineRule="auto"/>
        <w:ind w:left="851" w:hanging="567"/>
        <w:contextualSpacing/>
        <w:jc w:val="both"/>
        <w:rPr>
          <w:rFonts w:ascii="Calibri" w:hAnsi="Calibri"/>
        </w:rPr>
      </w:pPr>
      <w:r w:rsidRPr="009E1107">
        <w:rPr>
          <w:rFonts w:ascii="Calibri" w:hAnsi="Calibri"/>
        </w:rPr>
        <w:t>Se reiniciará el servidor y luego solicitará el cd del sistema operativo</w:t>
      </w:r>
    </w:p>
    <w:p w14:paraId="43D3F7A3" w14:textId="77777777" w:rsidR="008A7177" w:rsidRPr="009E1107" w:rsidRDefault="008A7177" w:rsidP="000152CD">
      <w:pPr>
        <w:pStyle w:val="Prrafodelista"/>
        <w:numPr>
          <w:ilvl w:val="0"/>
          <w:numId w:val="4"/>
        </w:numPr>
        <w:tabs>
          <w:tab w:val="left" w:pos="851"/>
        </w:tabs>
        <w:spacing w:line="276" w:lineRule="auto"/>
        <w:ind w:left="851" w:hanging="567"/>
        <w:contextualSpacing/>
        <w:jc w:val="both"/>
        <w:rPr>
          <w:rFonts w:ascii="Calibri" w:hAnsi="Calibri"/>
        </w:rPr>
      </w:pPr>
      <w:r w:rsidRPr="009E1107">
        <w:rPr>
          <w:rFonts w:ascii="Calibri" w:hAnsi="Calibri"/>
        </w:rPr>
        <w:t>Windows Setup – Configuración de red</w:t>
      </w:r>
    </w:p>
    <w:p w14:paraId="35CFF2C5" w14:textId="77777777" w:rsidR="008A7177" w:rsidRPr="009E1107" w:rsidRDefault="008A7177" w:rsidP="000152CD">
      <w:pPr>
        <w:pStyle w:val="Prrafodelista"/>
        <w:numPr>
          <w:ilvl w:val="0"/>
          <w:numId w:val="4"/>
        </w:numPr>
        <w:tabs>
          <w:tab w:val="left" w:pos="851"/>
        </w:tabs>
        <w:spacing w:line="276" w:lineRule="auto"/>
        <w:ind w:left="851" w:hanging="567"/>
        <w:contextualSpacing/>
        <w:jc w:val="both"/>
        <w:rPr>
          <w:rFonts w:ascii="Calibri" w:hAnsi="Calibri"/>
        </w:rPr>
      </w:pPr>
      <w:r w:rsidRPr="009E1107">
        <w:rPr>
          <w:rFonts w:ascii="Calibri" w:hAnsi="Calibri"/>
        </w:rPr>
        <w:t>Windows Setup – Configuración típica</w:t>
      </w:r>
    </w:p>
    <w:p w14:paraId="05A13F25" w14:textId="77777777" w:rsidR="008A7177" w:rsidRPr="009E1107" w:rsidRDefault="008A7177" w:rsidP="000152CD">
      <w:pPr>
        <w:pStyle w:val="Prrafodelista"/>
        <w:numPr>
          <w:ilvl w:val="0"/>
          <w:numId w:val="4"/>
        </w:numPr>
        <w:tabs>
          <w:tab w:val="left" w:pos="851"/>
        </w:tabs>
        <w:spacing w:line="276" w:lineRule="auto"/>
        <w:ind w:left="851" w:hanging="567"/>
        <w:contextualSpacing/>
        <w:jc w:val="both"/>
        <w:rPr>
          <w:rFonts w:ascii="Calibri" w:hAnsi="Calibri"/>
        </w:rPr>
      </w:pPr>
      <w:r w:rsidRPr="009E1107">
        <w:rPr>
          <w:rFonts w:ascii="Calibri" w:hAnsi="Calibri"/>
        </w:rPr>
        <w:t>Windows Setup – Escoger grupo de trabajo, luego se agregará el servidor al dominio</w:t>
      </w:r>
    </w:p>
    <w:p w14:paraId="16001E2C" w14:textId="40EA670C" w:rsidR="008A7177" w:rsidRPr="009E1107" w:rsidRDefault="008A7177" w:rsidP="000152CD">
      <w:pPr>
        <w:pStyle w:val="Prrafodelista"/>
        <w:numPr>
          <w:ilvl w:val="0"/>
          <w:numId w:val="4"/>
        </w:numPr>
        <w:tabs>
          <w:tab w:val="left" w:pos="851"/>
        </w:tabs>
        <w:spacing w:line="276" w:lineRule="auto"/>
        <w:ind w:left="851" w:hanging="567"/>
        <w:contextualSpacing/>
        <w:jc w:val="both"/>
        <w:rPr>
          <w:rFonts w:ascii="Calibri" w:hAnsi="Calibri"/>
        </w:rPr>
      </w:pPr>
      <w:r w:rsidRPr="009E1107">
        <w:rPr>
          <w:rFonts w:ascii="Calibri" w:hAnsi="Calibri"/>
        </w:rPr>
        <w:t>Agregar la dirección ip del servidor 192.168.1.1</w:t>
      </w:r>
      <w:r w:rsidR="002C3296">
        <w:rPr>
          <w:rFonts w:ascii="Calibri" w:hAnsi="Calibri"/>
        </w:rPr>
        <w:t>62</w:t>
      </w:r>
    </w:p>
    <w:p w14:paraId="1D924C83" w14:textId="77777777" w:rsidR="008A7177" w:rsidRPr="009E1107" w:rsidRDefault="008A7177" w:rsidP="000152CD">
      <w:pPr>
        <w:pStyle w:val="Prrafodelista"/>
        <w:numPr>
          <w:ilvl w:val="0"/>
          <w:numId w:val="4"/>
        </w:numPr>
        <w:tabs>
          <w:tab w:val="left" w:pos="851"/>
        </w:tabs>
        <w:spacing w:line="276" w:lineRule="auto"/>
        <w:ind w:left="851" w:hanging="567"/>
        <w:contextualSpacing/>
        <w:jc w:val="both"/>
        <w:rPr>
          <w:rFonts w:ascii="Calibri" w:hAnsi="Calibri"/>
        </w:rPr>
      </w:pPr>
      <w:r w:rsidRPr="009E1107">
        <w:rPr>
          <w:rFonts w:ascii="Calibri" w:hAnsi="Calibri"/>
        </w:rPr>
        <w:t>En caso de que el equipo no esté agregado al dominio, se lo debe ingresar</w:t>
      </w:r>
    </w:p>
    <w:p w14:paraId="108DFEDB" w14:textId="77777777" w:rsidR="008A7177" w:rsidRPr="009E1107" w:rsidRDefault="008A7177" w:rsidP="000152CD">
      <w:pPr>
        <w:tabs>
          <w:tab w:val="left" w:pos="3450"/>
        </w:tabs>
        <w:jc w:val="both"/>
        <w:rPr>
          <w:rFonts w:ascii="Calibri" w:eastAsia="Calibri" w:hAnsi="Calibri" w:cs="Calibri"/>
          <w:b/>
          <w:szCs w:val="24"/>
          <w:lang w:val="es-EC" w:eastAsia="en-US"/>
        </w:rPr>
      </w:pPr>
    </w:p>
    <w:p w14:paraId="3276D30E" w14:textId="77777777" w:rsidR="008A7177" w:rsidRPr="009E1107" w:rsidRDefault="008A7177" w:rsidP="000152CD">
      <w:pPr>
        <w:pStyle w:val="Ttulo1"/>
        <w:numPr>
          <w:ilvl w:val="0"/>
          <w:numId w:val="1"/>
        </w:numPr>
        <w:suppressAutoHyphens/>
        <w:ind w:right="-993"/>
        <w:jc w:val="both"/>
        <w:rPr>
          <w:rFonts w:ascii="Calibri" w:eastAsia="Calibri" w:hAnsi="Calibri" w:cs="Calibri"/>
          <w:bCs/>
          <w:szCs w:val="24"/>
          <w:lang w:eastAsia="en-US"/>
        </w:rPr>
      </w:pPr>
      <w:bookmarkStart w:id="2" w:name="_Toc449610219"/>
      <w:r w:rsidRPr="009E1107">
        <w:rPr>
          <w:rFonts w:ascii="Calibri" w:eastAsia="Calibri" w:hAnsi="Calibri" w:cs="Calibri"/>
          <w:szCs w:val="24"/>
          <w:lang w:eastAsia="en-US"/>
        </w:rPr>
        <w:t>INSTALACIÓN SERVIDOR VIRTUALIZADO</w:t>
      </w:r>
      <w:bookmarkEnd w:id="2"/>
    </w:p>
    <w:p w14:paraId="138B7C1B" w14:textId="77777777" w:rsidR="008A7177" w:rsidRPr="009E1107" w:rsidRDefault="008A7177" w:rsidP="000152CD">
      <w:pPr>
        <w:pStyle w:val="Prrafodelista"/>
        <w:numPr>
          <w:ilvl w:val="0"/>
          <w:numId w:val="2"/>
        </w:numPr>
        <w:tabs>
          <w:tab w:val="left" w:pos="851"/>
        </w:tabs>
        <w:spacing w:line="276" w:lineRule="auto"/>
        <w:ind w:left="851" w:hanging="567"/>
        <w:contextualSpacing/>
        <w:jc w:val="both"/>
        <w:rPr>
          <w:rFonts w:ascii="Calibri" w:hAnsi="Calibri"/>
        </w:rPr>
      </w:pPr>
      <w:r w:rsidRPr="009E1107">
        <w:rPr>
          <w:rFonts w:ascii="Calibri" w:hAnsi="Calibri"/>
        </w:rPr>
        <w:t xml:space="preserve">Instalar VMWare player sobre una pc </w:t>
      </w:r>
    </w:p>
    <w:p w14:paraId="6924DE3D" w14:textId="77777777" w:rsidR="008A7177" w:rsidRPr="009E1107" w:rsidRDefault="008A7177" w:rsidP="000152CD">
      <w:pPr>
        <w:pStyle w:val="Prrafodelista"/>
        <w:numPr>
          <w:ilvl w:val="0"/>
          <w:numId w:val="2"/>
        </w:numPr>
        <w:tabs>
          <w:tab w:val="left" w:pos="851"/>
        </w:tabs>
        <w:spacing w:line="276" w:lineRule="auto"/>
        <w:ind w:left="851" w:hanging="567"/>
        <w:contextualSpacing/>
        <w:jc w:val="both"/>
        <w:rPr>
          <w:rFonts w:ascii="Calibri" w:hAnsi="Calibri"/>
        </w:rPr>
      </w:pPr>
      <w:r w:rsidRPr="009E1107">
        <w:rPr>
          <w:rFonts w:ascii="Calibri" w:hAnsi="Calibri"/>
        </w:rPr>
        <w:t>Crear la máquina virtual para Evolution, considerando la configuración siguiente:</w:t>
      </w:r>
    </w:p>
    <w:p w14:paraId="466EC079" w14:textId="77777777" w:rsidR="008A7177" w:rsidRPr="009E1107" w:rsidRDefault="008A7177" w:rsidP="000152CD">
      <w:pPr>
        <w:pStyle w:val="Prrafodelista"/>
        <w:numPr>
          <w:ilvl w:val="0"/>
          <w:numId w:val="2"/>
        </w:numPr>
        <w:tabs>
          <w:tab w:val="left" w:pos="851"/>
        </w:tabs>
        <w:spacing w:line="276" w:lineRule="auto"/>
        <w:ind w:left="851" w:hanging="567"/>
        <w:contextualSpacing/>
        <w:jc w:val="both"/>
        <w:rPr>
          <w:rFonts w:ascii="Calibri" w:hAnsi="Calibri"/>
        </w:rPr>
      </w:pPr>
      <w:r w:rsidRPr="009E1107">
        <w:rPr>
          <w:rFonts w:ascii="Calibri" w:hAnsi="Calibri"/>
        </w:rPr>
        <w:t>Memoria: 1.7 GB</w:t>
      </w:r>
    </w:p>
    <w:p w14:paraId="21DAB488" w14:textId="77777777" w:rsidR="008A7177" w:rsidRPr="009E1107" w:rsidRDefault="008A7177" w:rsidP="000152CD">
      <w:pPr>
        <w:pStyle w:val="Prrafodelista"/>
        <w:numPr>
          <w:ilvl w:val="0"/>
          <w:numId w:val="2"/>
        </w:numPr>
        <w:tabs>
          <w:tab w:val="left" w:pos="851"/>
        </w:tabs>
        <w:spacing w:line="276" w:lineRule="auto"/>
        <w:ind w:left="851" w:hanging="567"/>
        <w:contextualSpacing/>
        <w:jc w:val="both"/>
        <w:rPr>
          <w:rFonts w:ascii="Calibri" w:hAnsi="Calibri"/>
        </w:rPr>
      </w:pPr>
      <w:r w:rsidRPr="009E1107">
        <w:rPr>
          <w:rFonts w:ascii="Calibri" w:hAnsi="Calibri"/>
        </w:rPr>
        <w:t>Partición para el sistema operativo: 40 GB</w:t>
      </w:r>
    </w:p>
    <w:p w14:paraId="5E4C7F53" w14:textId="77777777" w:rsidR="008A7177" w:rsidRPr="009E1107" w:rsidRDefault="008A7177" w:rsidP="000152CD">
      <w:pPr>
        <w:pStyle w:val="Prrafodelista"/>
        <w:numPr>
          <w:ilvl w:val="0"/>
          <w:numId w:val="2"/>
        </w:numPr>
        <w:tabs>
          <w:tab w:val="left" w:pos="851"/>
        </w:tabs>
        <w:spacing w:line="276" w:lineRule="auto"/>
        <w:ind w:left="851" w:hanging="567"/>
        <w:contextualSpacing/>
        <w:jc w:val="both"/>
        <w:rPr>
          <w:rFonts w:ascii="Calibri" w:hAnsi="Calibri"/>
        </w:rPr>
      </w:pPr>
      <w:r w:rsidRPr="009E1107">
        <w:rPr>
          <w:rFonts w:ascii="Calibri" w:hAnsi="Calibri"/>
        </w:rPr>
        <w:t>Partición para datos: 50 GB cada una</w:t>
      </w:r>
    </w:p>
    <w:p w14:paraId="37BD7CA7" w14:textId="77777777" w:rsidR="008A7177" w:rsidRPr="009E1107" w:rsidRDefault="008A7177" w:rsidP="000152CD">
      <w:pPr>
        <w:pStyle w:val="Prrafodelista"/>
        <w:numPr>
          <w:ilvl w:val="0"/>
          <w:numId w:val="2"/>
        </w:numPr>
        <w:tabs>
          <w:tab w:val="left" w:pos="851"/>
        </w:tabs>
        <w:spacing w:line="276" w:lineRule="auto"/>
        <w:ind w:left="851" w:hanging="567"/>
        <w:contextualSpacing/>
        <w:jc w:val="both"/>
        <w:rPr>
          <w:rFonts w:ascii="Calibri" w:hAnsi="Calibri"/>
        </w:rPr>
      </w:pPr>
      <w:r w:rsidRPr="009E1107">
        <w:rPr>
          <w:rFonts w:ascii="Calibri" w:hAnsi="Calibri"/>
        </w:rPr>
        <w:t>Habilitar el acceso a la unidad de cd-rom del pc</w:t>
      </w:r>
    </w:p>
    <w:p w14:paraId="7B63E2EA" w14:textId="77777777" w:rsidR="008A7177" w:rsidRPr="009E1107" w:rsidRDefault="008A7177" w:rsidP="000152CD">
      <w:pPr>
        <w:pStyle w:val="Prrafodelista"/>
        <w:numPr>
          <w:ilvl w:val="0"/>
          <w:numId w:val="2"/>
        </w:numPr>
        <w:tabs>
          <w:tab w:val="left" w:pos="851"/>
        </w:tabs>
        <w:spacing w:line="276" w:lineRule="auto"/>
        <w:ind w:left="851" w:hanging="567"/>
        <w:contextualSpacing/>
        <w:jc w:val="both"/>
        <w:rPr>
          <w:rFonts w:ascii="Calibri" w:hAnsi="Calibri"/>
        </w:rPr>
      </w:pPr>
      <w:r w:rsidRPr="009E1107">
        <w:rPr>
          <w:rFonts w:ascii="Calibri" w:hAnsi="Calibri"/>
        </w:rPr>
        <w:t>Iniciar la máquina virtual desde el CD</w:t>
      </w:r>
    </w:p>
    <w:p w14:paraId="42051974" w14:textId="77777777" w:rsidR="008A7177" w:rsidRPr="009E1107" w:rsidRDefault="008A7177" w:rsidP="000152CD">
      <w:pPr>
        <w:pStyle w:val="Prrafodelista"/>
        <w:numPr>
          <w:ilvl w:val="0"/>
          <w:numId w:val="2"/>
        </w:numPr>
        <w:tabs>
          <w:tab w:val="left" w:pos="851"/>
        </w:tabs>
        <w:spacing w:line="276" w:lineRule="auto"/>
        <w:ind w:left="851" w:hanging="567"/>
        <w:contextualSpacing/>
        <w:jc w:val="both"/>
        <w:rPr>
          <w:rFonts w:ascii="Calibri" w:hAnsi="Calibri"/>
        </w:rPr>
      </w:pPr>
      <w:r w:rsidRPr="009E1107">
        <w:rPr>
          <w:rFonts w:ascii="Calibri" w:hAnsi="Calibri"/>
        </w:rPr>
        <w:t>Crear la partición para el sistema operativo</w:t>
      </w:r>
    </w:p>
    <w:p w14:paraId="58AE4717" w14:textId="77777777" w:rsidR="008A7177" w:rsidRPr="009E1107" w:rsidRDefault="008A7177" w:rsidP="000152CD">
      <w:pPr>
        <w:pStyle w:val="Prrafodelista"/>
        <w:numPr>
          <w:ilvl w:val="0"/>
          <w:numId w:val="2"/>
        </w:numPr>
        <w:tabs>
          <w:tab w:val="left" w:pos="851"/>
        </w:tabs>
        <w:spacing w:line="276" w:lineRule="auto"/>
        <w:ind w:left="851" w:hanging="567"/>
        <w:contextualSpacing/>
        <w:jc w:val="both"/>
        <w:rPr>
          <w:rFonts w:ascii="Calibri" w:hAnsi="Calibri"/>
        </w:rPr>
      </w:pPr>
      <w:r w:rsidRPr="009E1107">
        <w:rPr>
          <w:rFonts w:ascii="Calibri" w:hAnsi="Calibri"/>
        </w:rPr>
        <w:t>Formatear la partición con el sistema de archivo NTFS</w:t>
      </w:r>
    </w:p>
    <w:p w14:paraId="30EA0FED" w14:textId="77777777" w:rsidR="008A7177" w:rsidRPr="009E1107" w:rsidRDefault="008A7177" w:rsidP="000152CD">
      <w:pPr>
        <w:pStyle w:val="Prrafodelista"/>
        <w:numPr>
          <w:ilvl w:val="0"/>
          <w:numId w:val="2"/>
        </w:numPr>
        <w:tabs>
          <w:tab w:val="left" w:pos="851"/>
        </w:tabs>
        <w:spacing w:line="276" w:lineRule="auto"/>
        <w:ind w:left="851" w:hanging="567"/>
        <w:contextualSpacing/>
        <w:jc w:val="both"/>
        <w:rPr>
          <w:rFonts w:ascii="Calibri" w:hAnsi="Calibri"/>
        </w:rPr>
      </w:pPr>
      <w:r w:rsidRPr="009E1107">
        <w:rPr>
          <w:rFonts w:ascii="Calibri" w:hAnsi="Calibri"/>
        </w:rPr>
        <w:t>Se reinicia solo</w:t>
      </w:r>
    </w:p>
    <w:p w14:paraId="1E71D762" w14:textId="77777777" w:rsidR="008A7177" w:rsidRPr="009E1107" w:rsidRDefault="008A7177" w:rsidP="000152CD">
      <w:pPr>
        <w:pStyle w:val="Prrafodelista"/>
        <w:numPr>
          <w:ilvl w:val="0"/>
          <w:numId w:val="2"/>
        </w:numPr>
        <w:tabs>
          <w:tab w:val="left" w:pos="851"/>
        </w:tabs>
        <w:spacing w:line="276" w:lineRule="auto"/>
        <w:ind w:left="851" w:hanging="567"/>
        <w:contextualSpacing/>
        <w:jc w:val="both"/>
        <w:rPr>
          <w:rFonts w:ascii="Calibri" w:hAnsi="Calibri"/>
        </w:rPr>
      </w:pPr>
      <w:r w:rsidRPr="009E1107">
        <w:rPr>
          <w:rFonts w:ascii="Calibri" w:hAnsi="Calibri"/>
        </w:rPr>
        <w:t>Personalizar el idioma y la configuración regional</w:t>
      </w:r>
    </w:p>
    <w:p w14:paraId="10608DBE" w14:textId="77777777" w:rsidR="008A7177" w:rsidRPr="009E1107" w:rsidRDefault="008A7177" w:rsidP="000152CD">
      <w:pPr>
        <w:pStyle w:val="Prrafodelista"/>
        <w:numPr>
          <w:ilvl w:val="0"/>
          <w:numId w:val="2"/>
        </w:numPr>
        <w:tabs>
          <w:tab w:val="left" w:pos="851"/>
        </w:tabs>
        <w:spacing w:line="276" w:lineRule="auto"/>
        <w:ind w:left="851" w:hanging="567"/>
        <w:contextualSpacing/>
        <w:jc w:val="both"/>
        <w:rPr>
          <w:rFonts w:ascii="Calibri" w:hAnsi="Calibri"/>
        </w:rPr>
      </w:pPr>
      <w:r w:rsidRPr="009E1107">
        <w:rPr>
          <w:rFonts w:ascii="Calibri" w:hAnsi="Calibri"/>
        </w:rPr>
        <w:lastRenderedPageBreak/>
        <w:t>Ingrese el nombre y organización</w:t>
      </w:r>
    </w:p>
    <w:p w14:paraId="632A5BE8" w14:textId="77777777" w:rsidR="008A7177" w:rsidRPr="009E1107" w:rsidRDefault="008A7177" w:rsidP="000152CD">
      <w:pPr>
        <w:pStyle w:val="Prrafodelista"/>
        <w:numPr>
          <w:ilvl w:val="0"/>
          <w:numId w:val="2"/>
        </w:numPr>
        <w:tabs>
          <w:tab w:val="left" w:pos="851"/>
        </w:tabs>
        <w:spacing w:line="276" w:lineRule="auto"/>
        <w:ind w:left="851" w:hanging="567"/>
        <w:contextualSpacing/>
        <w:jc w:val="both"/>
        <w:rPr>
          <w:rFonts w:ascii="Calibri" w:hAnsi="Calibri"/>
        </w:rPr>
      </w:pPr>
      <w:r w:rsidRPr="009E1107">
        <w:rPr>
          <w:rFonts w:ascii="Calibri" w:hAnsi="Calibri"/>
        </w:rPr>
        <w:t>Ingrese el serial del sistema operativo</w:t>
      </w:r>
    </w:p>
    <w:p w14:paraId="6B14C1B9" w14:textId="77777777" w:rsidR="008A7177" w:rsidRPr="009E1107" w:rsidRDefault="008A7177" w:rsidP="000152CD">
      <w:pPr>
        <w:pStyle w:val="Prrafodelista"/>
        <w:numPr>
          <w:ilvl w:val="0"/>
          <w:numId w:val="2"/>
        </w:numPr>
        <w:tabs>
          <w:tab w:val="left" w:pos="851"/>
        </w:tabs>
        <w:spacing w:line="276" w:lineRule="auto"/>
        <w:ind w:left="851" w:hanging="567"/>
        <w:contextualSpacing/>
        <w:jc w:val="both"/>
        <w:rPr>
          <w:rFonts w:ascii="Calibri" w:hAnsi="Calibri"/>
        </w:rPr>
      </w:pPr>
      <w:r w:rsidRPr="009E1107">
        <w:rPr>
          <w:rFonts w:ascii="Calibri" w:hAnsi="Calibri"/>
        </w:rPr>
        <w:t>Ingrese la clave del administrador local para el sistema operativo.</w:t>
      </w:r>
    </w:p>
    <w:p w14:paraId="1658CC5F" w14:textId="77777777" w:rsidR="008A7177" w:rsidRPr="009E1107" w:rsidRDefault="008A7177" w:rsidP="000152CD">
      <w:pPr>
        <w:pStyle w:val="Prrafodelista"/>
        <w:numPr>
          <w:ilvl w:val="0"/>
          <w:numId w:val="2"/>
        </w:numPr>
        <w:tabs>
          <w:tab w:val="left" w:pos="851"/>
        </w:tabs>
        <w:spacing w:line="276" w:lineRule="auto"/>
        <w:ind w:left="851" w:hanging="567"/>
        <w:contextualSpacing/>
        <w:jc w:val="both"/>
        <w:rPr>
          <w:rFonts w:ascii="Calibri" w:hAnsi="Calibri"/>
        </w:rPr>
      </w:pPr>
      <w:r w:rsidRPr="009E1107">
        <w:rPr>
          <w:rFonts w:ascii="Calibri" w:hAnsi="Calibri"/>
        </w:rPr>
        <w:t>Al momento de configurar la conexión de red escoja custom settings</w:t>
      </w:r>
    </w:p>
    <w:p w14:paraId="67A51D38" w14:textId="77777777" w:rsidR="008A7177" w:rsidRPr="009E1107" w:rsidRDefault="008A7177" w:rsidP="000152CD">
      <w:pPr>
        <w:pStyle w:val="Prrafodelista"/>
        <w:numPr>
          <w:ilvl w:val="0"/>
          <w:numId w:val="2"/>
        </w:numPr>
        <w:tabs>
          <w:tab w:val="left" w:pos="851"/>
        </w:tabs>
        <w:spacing w:line="276" w:lineRule="auto"/>
        <w:ind w:left="851" w:hanging="567"/>
        <w:contextualSpacing/>
        <w:jc w:val="both"/>
        <w:rPr>
          <w:rFonts w:ascii="Calibri" w:hAnsi="Calibri"/>
        </w:rPr>
      </w:pPr>
      <w:r w:rsidRPr="009E1107">
        <w:rPr>
          <w:rFonts w:ascii="Calibri" w:hAnsi="Calibri"/>
        </w:rPr>
        <w:t>Seleccione TCP/IP y agregue la ip, subred, puerta de enlace y los DNS</w:t>
      </w:r>
    </w:p>
    <w:p w14:paraId="445EDCD6" w14:textId="77777777" w:rsidR="008A7177" w:rsidRPr="009E1107" w:rsidRDefault="008A7177" w:rsidP="000152CD">
      <w:pPr>
        <w:pStyle w:val="Prrafodelista"/>
        <w:numPr>
          <w:ilvl w:val="0"/>
          <w:numId w:val="2"/>
        </w:numPr>
        <w:tabs>
          <w:tab w:val="left" w:pos="851"/>
        </w:tabs>
        <w:spacing w:line="276" w:lineRule="auto"/>
        <w:ind w:left="851" w:hanging="567"/>
        <w:contextualSpacing/>
        <w:jc w:val="both"/>
        <w:rPr>
          <w:rFonts w:ascii="Calibri" w:hAnsi="Calibri"/>
        </w:rPr>
      </w:pPr>
      <w:r w:rsidRPr="009E1107">
        <w:rPr>
          <w:rFonts w:ascii="Calibri" w:hAnsi="Calibri"/>
        </w:rPr>
        <w:t>puede agregar al equipo directamente al dominio o dejarlo en el Workgroups y luego que termine la instalación realizar el proceso.</w:t>
      </w:r>
    </w:p>
    <w:p w14:paraId="064AE260" w14:textId="77777777" w:rsidR="008A7177" w:rsidRPr="009E1107" w:rsidRDefault="008A7177" w:rsidP="000152CD">
      <w:pPr>
        <w:pStyle w:val="Prrafodelista"/>
        <w:numPr>
          <w:ilvl w:val="0"/>
          <w:numId w:val="2"/>
        </w:numPr>
        <w:tabs>
          <w:tab w:val="left" w:pos="851"/>
        </w:tabs>
        <w:spacing w:line="276" w:lineRule="auto"/>
        <w:ind w:left="851" w:hanging="567"/>
        <w:contextualSpacing/>
        <w:jc w:val="both"/>
        <w:rPr>
          <w:rFonts w:ascii="Calibri" w:hAnsi="Calibri"/>
        </w:rPr>
      </w:pPr>
      <w:r w:rsidRPr="009E1107">
        <w:rPr>
          <w:rFonts w:ascii="Calibri" w:hAnsi="Calibri"/>
        </w:rPr>
        <w:t>Luego de terminada la instalación ingresar con el usuario del dominio en</w:t>
      </w:r>
      <w:r w:rsidR="0031089D" w:rsidRPr="009E1107">
        <w:rPr>
          <w:rFonts w:ascii="Calibri" w:hAnsi="Calibri"/>
        </w:rPr>
        <w:t xml:space="preserve"> </w:t>
      </w:r>
      <w:r w:rsidRPr="009E1107">
        <w:rPr>
          <w:rFonts w:ascii="Calibri" w:hAnsi="Calibri"/>
        </w:rPr>
        <w:t>caso de haberlo agregado con anterioridad o ingresar con el usuario administrator y la clave</w:t>
      </w:r>
      <w:r w:rsidR="0031089D" w:rsidRPr="009E1107">
        <w:rPr>
          <w:rFonts w:ascii="Calibri" w:hAnsi="Calibri"/>
        </w:rPr>
        <w:t xml:space="preserve"> </w:t>
      </w:r>
      <w:r w:rsidRPr="009E1107">
        <w:rPr>
          <w:rFonts w:ascii="Calibri" w:hAnsi="Calibri"/>
        </w:rPr>
        <w:t>del mismo.</w:t>
      </w:r>
    </w:p>
    <w:p w14:paraId="01DB2E2F" w14:textId="77777777" w:rsidR="007A0E2E" w:rsidRPr="009E1107" w:rsidRDefault="007A0E2E" w:rsidP="000152CD">
      <w:pPr>
        <w:pStyle w:val="Prrafodelista"/>
        <w:tabs>
          <w:tab w:val="left" w:pos="851"/>
        </w:tabs>
        <w:spacing w:line="276" w:lineRule="auto"/>
        <w:ind w:left="851"/>
        <w:contextualSpacing/>
        <w:jc w:val="both"/>
        <w:rPr>
          <w:rFonts w:ascii="Calibri" w:hAnsi="Calibri"/>
        </w:rPr>
      </w:pPr>
    </w:p>
    <w:p w14:paraId="5087621E" w14:textId="77777777" w:rsidR="008A7177" w:rsidRPr="009E1107" w:rsidRDefault="008A7177" w:rsidP="000152CD">
      <w:pPr>
        <w:pStyle w:val="Ttulo1"/>
        <w:numPr>
          <w:ilvl w:val="0"/>
          <w:numId w:val="1"/>
        </w:numPr>
        <w:suppressAutoHyphens/>
        <w:ind w:right="-993"/>
        <w:jc w:val="both"/>
        <w:rPr>
          <w:rFonts w:ascii="Calibri" w:eastAsia="Calibri" w:hAnsi="Calibri" w:cs="Calibri"/>
          <w:bCs/>
          <w:szCs w:val="24"/>
          <w:lang w:eastAsia="en-US"/>
        </w:rPr>
      </w:pPr>
      <w:bookmarkStart w:id="3" w:name="_Toc449610220"/>
      <w:r w:rsidRPr="009E1107">
        <w:rPr>
          <w:rFonts w:ascii="Calibri" w:eastAsia="Calibri" w:hAnsi="Calibri" w:cs="Calibri"/>
          <w:szCs w:val="24"/>
          <w:lang w:eastAsia="en-US"/>
        </w:rPr>
        <w:t>INSTALACIÓN SQL SERVER 2008 R2</w:t>
      </w:r>
      <w:bookmarkEnd w:id="3"/>
    </w:p>
    <w:p w14:paraId="74CBF6B5" w14:textId="77777777" w:rsidR="008A7177" w:rsidRPr="009E1107" w:rsidRDefault="008A7177" w:rsidP="000152CD">
      <w:pPr>
        <w:pStyle w:val="Prrafodelista"/>
        <w:numPr>
          <w:ilvl w:val="0"/>
          <w:numId w:val="3"/>
        </w:numPr>
        <w:tabs>
          <w:tab w:val="left" w:pos="851"/>
        </w:tabs>
        <w:spacing w:line="276" w:lineRule="auto"/>
        <w:ind w:left="851" w:hanging="567"/>
        <w:contextualSpacing/>
        <w:jc w:val="both"/>
        <w:rPr>
          <w:rFonts w:ascii="Calibri" w:hAnsi="Calibri"/>
        </w:rPr>
      </w:pPr>
      <w:r w:rsidRPr="009E1107">
        <w:rPr>
          <w:rFonts w:ascii="Calibri" w:hAnsi="Calibri"/>
        </w:rPr>
        <w:t>Insertar el CD de SQL Server 2008 R2 Standard Edition</w:t>
      </w:r>
    </w:p>
    <w:p w14:paraId="4FC47E7B" w14:textId="77777777" w:rsidR="008A7177" w:rsidRPr="009E1107" w:rsidRDefault="008A7177" w:rsidP="000152CD">
      <w:pPr>
        <w:pStyle w:val="Prrafodelista"/>
        <w:numPr>
          <w:ilvl w:val="0"/>
          <w:numId w:val="3"/>
        </w:numPr>
        <w:tabs>
          <w:tab w:val="left" w:pos="851"/>
        </w:tabs>
        <w:spacing w:line="276" w:lineRule="auto"/>
        <w:ind w:left="851" w:hanging="567"/>
        <w:contextualSpacing/>
        <w:jc w:val="both"/>
        <w:rPr>
          <w:rFonts w:ascii="Calibri" w:hAnsi="Calibri"/>
          <w:lang w:val="en-US"/>
        </w:rPr>
      </w:pPr>
      <w:r w:rsidRPr="009E1107">
        <w:rPr>
          <w:rFonts w:ascii="Calibri" w:hAnsi="Calibri"/>
          <w:lang w:val="en-US"/>
        </w:rPr>
        <w:t>Escoger la opción “Server components, Tools, Books Online and samples.</w:t>
      </w:r>
    </w:p>
    <w:p w14:paraId="403510EC" w14:textId="77777777" w:rsidR="008A7177" w:rsidRPr="009E1107" w:rsidRDefault="008A7177" w:rsidP="000152CD">
      <w:pPr>
        <w:pStyle w:val="Prrafodelista"/>
        <w:numPr>
          <w:ilvl w:val="0"/>
          <w:numId w:val="3"/>
        </w:numPr>
        <w:tabs>
          <w:tab w:val="left" w:pos="851"/>
        </w:tabs>
        <w:spacing w:line="276" w:lineRule="auto"/>
        <w:ind w:left="851" w:hanging="567"/>
        <w:contextualSpacing/>
        <w:jc w:val="both"/>
        <w:rPr>
          <w:rFonts w:ascii="Calibri" w:hAnsi="Calibri"/>
        </w:rPr>
      </w:pPr>
      <w:r w:rsidRPr="009E1107">
        <w:rPr>
          <w:rFonts w:ascii="Calibri" w:hAnsi="Calibri"/>
        </w:rPr>
        <w:t>Verificar que no se muestre algún error en los servicios instalados. Si sale un mensaje indicando que el IIS es requerido, se puede continuar con la instalación, luego puede ser instalado este servicio.</w:t>
      </w:r>
    </w:p>
    <w:p w14:paraId="4ED6F836" w14:textId="77777777" w:rsidR="008A7177" w:rsidRPr="009E1107" w:rsidRDefault="008A7177" w:rsidP="000152CD">
      <w:pPr>
        <w:pStyle w:val="Prrafodelista"/>
        <w:numPr>
          <w:ilvl w:val="0"/>
          <w:numId w:val="3"/>
        </w:numPr>
        <w:tabs>
          <w:tab w:val="left" w:pos="851"/>
        </w:tabs>
        <w:spacing w:line="276" w:lineRule="auto"/>
        <w:ind w:left="851" w:hanging="567"/>
        <w:contextualSpacing/>
        <w:jc w:val="both"/>
        <w:rPr>
          <w:rFonts w:ascii="Calibri" w:hAnsi="Calibri"/>
        </w:rPr>
      </w:pPr>
      <w:r w:rsidRPr="009E1107">
        <w:rPr>
          <w:rFonts w:ascii="Calibri" w:hAnsi="Calibri"/>
        </w:rPr>
        <w:t xml:space="preserve">Dar clic en Advanced </w:t>
      </w:r>
    </w:p>
    <w:p w14:paraId="27FD1E96" w14:textId="77777777" w:rsidR="008A7177" w:rsidRPr="009E1107" w:rsidRDefault="008A7177" w:rsidP="000152CD">
      <w:pPr>
        <w:pStyle w:val="Prrafodelista"/>
        <w:numPr>
          <w:ilvl w:val="0"/>
          <w:numId w:val="3"/>
        </w:numPr>
        <w:tabs>
          <w:tab w:val="left" w:pos="851"/>
        </w:tabs>
        <w:spacing w:line="276" w:lineRule="auto"/>
        <w:ind w:left="851" w:hanging="567"/>
        <w:contextualSpacing/>
        <w:jc w:val="both"/>
        <w:rPr>
          <w:rFonts w:ascii="Calibri" w:hAnsi="Calibri"/>
        </w:rPr>
      </w:pPr>
      <w:r w:rsidRPr="009E1107">
        <w:rPr>
          <w:rFonts w:ascii="Calibri" w:hAnsi="Calibri"/>
        </w:rPr>
        <w:t>Seleccionar todos los componentes de: Database Services, Client Components y Documentation.</w:t>
      </w:r>
    </w:p>
    <w:p w14:paraId="348B3AB5" w14:textId="77777777" w:rsidR="008A7177" w:rsidRPr="009E1107" w:rsidRDefault="008A7177" w:rsidP="000152CD">
      <w:pPr>
        <w:pStyle w:val="Prrafodelista"/>
        <w:numPr>
          <w:ilvl w:val="0"/>
          <w:numId w:val="3"/>
        </w:numPr>
        <w:tabs>
          <w:tab w:val="left" w:pos="851"/>
        </w:tabs>
        <w:spacing w:line="276" w:lineRule="auto"/>
        <w:ind w:left="851" w:hanging="567"/>
        <w:contextualSpacing/>
        <w:jc w:val="both"/>
        <w:rPr>
          <w:rFonts w:ascii="Calibri" w:hAnsi="Calibri"/>
        </w:rPr>
      </w:pPr>
      <w:r w:rsidRPr="009E1107">
        <w:rPr>
          <w:rFonts w:ascii="Calibri" w:hAnsi="Calibri"/>
        </w:rPr>
        <w:t>Default instance</w:t>
      </w:r>
    </w:p>
    <w:p w14:paraId="5C57FFE7" w14:textId="77777777" w:rsidR="008A7177" w:rsidRPr="009E1107" w:rsidRDefault="008A7177" w:rsidP="000152CD">
      <w:pPr>
        <w:pStyle w:val="Prrafodelista"/>
        <w:numPr>
          <w:ilvl w:val="0"/>
          <w:numId w:val="3"/>
        </w:numPr>
        <w:tabs>
          <w:tab w:val="left" w:pos="851"/>
        </w:tabs>
        <w:spacing w:line="276" w:lineRule="auto"/>
        <w:ind w:left="851" w:hanging="567"/>
        <w:contextualSpacing/>
        <w:jc w:val="both"/>
        <w:rPr>
          <w:rFonts w:ascii="Calibri" w:hAnsi="Calibri"/>
          <w:lang w:val="en-US"/>
        </w:rPr>
      </w:pPr>
      <w:r w:rsidRPr="009E1107">
        <w:rPr>
          <w:rFonts w:ascii="Calibri" w:hAnsi="Calibri"/>
          <w:lang w:val="en-US"/>
        </w:rPr>
        <w:t>En service account seleccionar User the built-in System account</w:t>
      </w:r>
    </w:p>
    <w:p w14:paraId="37012C11" w14:textId="77777777" w:rsidR="008A7177" w:rsidRPr="009E1107" w:rsidRDefault="008A7177" w:rsidP="000152CD">
      <w:pPr>
        <w:pStyle w:val="Prrafodelista"/>
        <w:numPr>
          <w:ilvl w:val="0"/>
          <w:numId w:val="3"/>
        </w:numPr>
        <w:tabs>
          <w:tab w:val="left" w:pos="851"/>
        </w:tabs>
        <w:spacing w:line="276" w:lineRule="auto"/>
        <w:ind w:left="851" w:hanging="567"/>
        <w:contextualSpacing/>
        <w:jc w:val="both"/>
        <w:rPr>
          <w:rFonts w:ascii="Calibri" w:hAnsi="Calibri"/>
        </w:rPr>
      </w:pPr>
      <w:r w:rsidRPr="009E1107">
        <w:rPr>
          <w:rFonts w:ascii="Calibri" w:hAnsi="Calibri"/>
        </w:rPr>
        <w:t>Seleccionar la opción Mixed Mode e ingresar la clave para el usuario sa</w:t>
      </w:r>
    </w:p>
    <w:p w14:paraId="43045846" w14:textId="77777777" w:rsidR="008A7177" w:rsidRPr="004D259C" w:rsidRDefault="008A7177" w:rsidP="000152CD">
      <w:pPr>
        <w:pStyle w:val="Prrafodelista"/>
        <w:numPr>
          <w:ilvl w:val="0"/>
          <w:numId w:val="3"/>
        </w:numPr>
        <w:tabs>
          <w:tab w:val="left" w:pos="851"/>
        </w:tabs>
        <w:spacing w:line="276" w:lineRule="auto"/>
        <w:ind w:left="851" w:hanging="567"/>
        <w:contextualSpacing/>
        <w:jc w:val="both"/>
        <w:rPr>
          <w:rFonts w:ascii="Calibri" w:hAnsi="Calibri"/>
          <w:lang w:val="en-US"/>
        </w:rPr>
      </w:pPr>
      <w:r w:rsidRPr="004D259C">
        <w:rPr>
          <w:rFonts w:ascii="Calibri" w:hAnsi="Calibri"/>
          <w:lang w:val="en-US"/>
        </w:rPr>
        <w:t xml:space="preserve">Collation settings: </w:t>
      </w:r>
      <w:r w:rsidR="00C162E8" w:rsidRPr="004D259C">
        <w:rPr>
          <w:rFonts w:ascii="Calibri" w:hAnsi="Calibri"/>
          <w:lang w:val="en-US"/>
        </w:rPr>
        <w:t>SQL_Latin1_General_CP1_CI_AS</w:t>
      </w:r>
    </w:p>
    <w:p w14:paraId="18BB55F1" w14:textId="77777777" w:rsidR="008A7177" w:rsidRPr="009E1107" w:rsidRDefault="008A7177" w:rsidP="000152CD">
      <w:pPr>
        <w:pStyle w:val="Prrafodelista"/>
        <w:numPr>
          <w:ilvl w:val="0"/>
          <w:numId w:val="3"/>
        </w:numPr>
        <w:tabs>
          <w:tab w:val="left" w:pos="851"/>
        </w:tabs>
        <w:spacing w:line="276" w:lineRule="auto"/>
        <w:ind w:left="851" w:hanging="567"/>
        <w:contextualSpacing/>
        <w:jc w:val="both"/>
        <w:rPr>
          <w:rFonts w:ascii="Calibri" w:hAnsi="Calibri"/>
        </w:rPr>
      </w:pPr>
      <w:r w:rsidRPr="009E1107">
        <w:rPr>
          <w:rFonts w:ascii="Calibri" w:hAnsi="Calibri"/>
        </w:rPr>
        <w:t>Dar clic en install</w:t>
      </w:r>
    </w:p>
    <w:p w14:paraId="65DCB03A" w14:textId="77777777" w:rsidR="008A7177" w:rsidRPr="009E1107" w:rsidRDefault="008A7177" w:rsidP="000152CD">
      <w:pPr>
        <w:pStyle w:val="Prrafodelista"/>
        <w:numPr>
          <w:ilvl w:val="0"/>
          <w:numId w:val="3"/>
        </w:numPr>
        <w:tabs>
          <w:tab w:val="left" w:pos="851"/>
        </w:tabs>
        <w:spacing w:line="276" w:lineRule="auto"/>
        <w:ind w:left="851" w:hanging="567"/>
        <w:contextualSpacing/>
        <w:jc w:val="both"/>
        <w:rPr>
          <w:rFonts w:ascii="Calibri" w:hAnsi="Calibri"/>
        </w:rPr>
      </w:pPr>
      <w:r w:rsidRPr="009E1107">
        <w:rPr>
          <w:rFonts w:ascii="Calibri" w:hAnsi="Calibri"/>
        </w:rPr>
        <w:t>Revisar que la configuración del SQL Server sea la siguiente:</w:t>
      </w:r>
    </w:p>
    <w:p w14:paraId="5E618B51" w14:textId="27DADC6C" w:rsidR="008A7177" w:rsidRPr="009E1107" w:rsidRDefault="00F101AB" w:rsidP="000152CD">
      <w:pPr>
        <w:ind w:left="720"/>
        <w:jc w:val="center"/>
        <w:rPr>
          <w:rFonts w:ascii="Calibri" w:hAnsi="Calibri"/>
          <w:szCs w:val="24"/>
          <w:lang w:val="en-GB"/>
        </w:rPr>
      </w:pPr>
      <w:r w:rsidRPr="009E1107">
        <w:rPr>
          <w:rFonts w:ascii="Calibri" w:hAnsi="Calibri"/>
          <w:noProof/>
          <w:szCs w:val="24"/>
          <w:lang w:val="es-EC" w:eastAsia="es-EC"/>
        </w:rPr>
        <w:lastRenderedPageBreak/>
        <w:drawing>
          <wp:inline distT="0" distB="0" distL="0" distR="0" wp14:anchorId="7E893371" wp14:editId="1A00B2DF">
            <wp:extent cx="5609590" cy="50406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9590" cy="5040630"/>
                    </a:xfrm>
                    <a:prstGeom prst="rect">
                      <a:avLst/>
                    </a:prstGeom>
                    <a:noFill/>
                    <a:ln>
                      <a:noFill/>
                    </a:ln>
                  </pic:spPr>
                </pic:pic>
              </a:graphicData>
            </a:graphic>
          </wp:inline>
        </w:drawing>
      </w:r>
    </w:p>
    <w:p w14:paraId="5F2A91FE" w14:textId="77777777" w:rsidR="008A7177" w:rsidRPr="009E1107" w:rsidRDefault="008A7177" w:rsidP="000152CD">
      <w:pPr>
        <w:ind w:left="720"/>
        <w:jc w:val="both"/>
        <w:rPr>
          <w:rFonts w:ascii="Calibri" w:hAnsi="Calibri"/>
          <w:noProof/>
          <w:szCs w:val="24"/>
          <w:lang w:val="es-EC" w:eastAsia="es-EC"/>
        </w:rPr>
      </w:pPr>
    </w:p>
    <w:p w14:paraId="7F2FA8DE" w14:textId="77777777" w:rsidR="008A7177" w:rsidRPr="009E1107" w:rsidRDefault="008A7177" w:rsidP="000152CD">
      <w:pPr>
        <w:ind w:left="720"/>
        <w:jc w:val="both"/>
        <w:rPr>
          <w:rFonts w:ascii="Calibri" w:hAnsi="Calibri"/>
          <w:noProof/>
          <w:szCs w:val="24"/>
          <w:lang w:val="es-EC" w:eastAsia="es-EC"/>
        </w:rPr>
      </w:pPr>
    </w:p>
    <w:p w14:paraId="626E468E" w14:textId="5396333F" w:rsidR="008A7177" w:rsidRPr="009E1107" w:rsidRDefault="00F101AB" w:rsidP="000152CD">
      <w:pPr>
        <w:tabs>
          <w:tab w:val="left" w:pos="4575"/>
        </w:tabs>
        <w:ind w:left="720"/>
        <w:jc w:val="center"/>
        <w:rPr>
          <w:rFonts w:ascii="Calibri" w:hAnsi="Calibri"/>
          <w:noProof/>
          <w:szCs w:val="24"/>
          <w:lang w:val="es-EC" w:eastAsia="es-EC"/>
        </w:rPr>
      </w:pPr>
      <w:r w:rsidRPr="009E1107">
        <w:rPr>
          <w:rFonts w:ascii="Calibri" w:hAnsi="Calibri"/>
          <w:noProof/>
          <w:szCs w:val="24"/>
          <w:lang w:val="es-EC" w:eastAsia="es-EC"/>
        </w:rPr>
        <w:lastRenderedPageBreak/>
        <w:drawing>
          <wp:inline distT="0" distB="0" distL="0" distR="0" wp14:anchorId="7087701B" wp14:editId="0A9364FF">
            <wp:extent cx="5609590" cy="504063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9590" cy="5040630"/>
                    </a:xfrm>
                    <a:prstGeom prst="rect">
                      <a:avLst/>
                    </a:prstGeom>
                    <a:noFill/>
                    <a:ln>
                      <a:noFill/>
                    </a:ln>
                  </pic:spPr>
                </pic:pic>
              </a:graphicData>
            </a:graphic>
          </wp:inline>
        </w:drawing>
      </w:r>
    </w:p>
    <w:p w14:paraId="3B95A3CE" w14:textId="502820D0" w:rsidR="00C162E8" w:rsidRPr="009E1107" w:rsidRDefault="00F101AB" w:rsidP="000152CD">
      <w:pPr>
        <w:tabs>
          <w:tab w:val="left" w:pos="4575"/>
        </w:tabs>
        <w:ind w:left="720"/>
        <w:jc w:val="center"/>
        <w:rPr>
          <w:rFonts w:ascii="Calibri" w:hAnsi="Calibri"/>
          <w:szCs w:val="24"/>
          <w:lang w:val="en-GB"/>
        </w:rPr>
      </w:pPr>
      <w:r w:rsidRPr="009E1107">
        <w:rPr>
          <w:rFonts w:ascii="Calibri" w:hAnsi="Calibri"/>
          <w:noProof/>
          <w:szCs w:val="24"/>
          <w:lang w:val="es-EC" w:eastAsia="es-EC"/>
        </w:rPr>
        <w:lastRenderedPageBreak/>
        <w:drawing>
          <wp:inline distT="0" distB="0" distL="0" distR="0" wp14:anchorId="16E4B7F8" wp14:editId="6CF00CCE">
            <wp:extent cx="5609590" cy="504063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9590" cy="5040630"/>
                    </a:xfrm>
                    <a:prstGeom prst="rect">
                      <a:avLst/>
                    </a:prstGeom>
                    <a:noFill/>
                    <a:ln>
                      <a:noFill/>
                    </a:ln>
                  </pic:spPr>
                </pic:pic>
              </a:graphicData>
            </a:graphic>
          </wp:inline>
        </w:drawing>
      </w:r>
    </w:p>
    <w:p w14:paraId="76B9F717" w14:textId="77777777" w:rsidR="008A7177" w:rsidRPr="009E1107" w:rsidRDefault="008A7177" w:rsidP="000152CD">
      <w:pPr>
        <w:tabs>
          <w:tab w:val="left" w:pos="8081"/>
        </w:tabs>
        <w:jc w:val="both"/>
        <w:rPr>
          <w:rFonts w:ascii="Calibri" w:hAnsi="Calibri" w:cs="Calibri"/>
          <w:szCs w:val="24"/>
          <w:lang w:val="es-EC"/>
        </w:rPr>
      </w:pPr>
    </w:p>
    <w:p w14:paraId="574924B7" w14:textId="77777777" w:rsidR="008A7177" w:rsidRPr="009E1107" w:rsidRDefault="008A7177" w:rsidP="000152CD">
      <w:pPr>
        <w:ind w:right="-993"/>
        <w:jc w:val="both"/>
        <w:rPr>
          <w:rFonts w:ascii="Calibri" w:hAnsi="Calibri" w:cs="Calibri"/>
          <w:szCs w:val="24"/>
          <w:lang w:val="es-EC"/>
        </w:rPr>
      </w:pPr>
    </w:p>
    <w:p w14:paraId="2C1267F5" w14:textId="77777777" w:rsidR="008A7177" w:rsidRPr="009E1107" w:rsidRDefault="008A7177" w:rsidP="000152CD">
      <w:pPr>
        <w:jc w:val="both"/>
        <w:rPr>
          <w:rFonts w:ascii="Calibri" w:eastAsia="Calibri" w:hAnsi="Calibri" w:cs="Calibri"/>
          <w:b/>
          <w:szCs w:val="24"/>
          <w:lang w:val="es-EC" w:eastAsia="en-US"/>
        </w:rPr>
      </w:pPr>
    </w:p>
    <w:p w14:paraId="592AF5EC" w14:textId="6F2F15D7" w:rsidR="008A7177" w:rsidRPr="009E1107" w:rsidRDefault="00C162E8" w:rsidP="000152CD">
      <w:pPr>
        <w:pStyle w:val="Ttulo1"/>
        <w:numPr>
          <w:ilvl w:val="0"/>
          <w:numId w:val="1"/>
        </w:numPr>
        <w:suppressAutoHyphens/>
        <w:ind w:right="-993"/>
        <w:jc w:val="both"/>
        <w:rPr>
          <w:rFonts w:ascii="Calibri" w:eastAsia="Calibri" w:hAnsi="Calibri" w:cs="Calibri"/>
          <w:szCs w:val="24"/>
          <w:lang w:val="es-EC" w:eastAsia="en-US"/>
        </w:rPr>
      </w:pPr>
      <w:bookmarkStart w:id="4" w:name="_Toc449610221"/>
      <w:r w:rsidRPr="009E1107">
        <w:rPr>
          <w:rFonts w:ascii="Calibri" w:eastAsia="Calibri" w:hAnsi="Calibri" w:cs="Calibri"/>
          <w:szCs w:val="24"/>
          <w:lang w:val="es-EC" w:eastAsia="en-US"/>
        </w:rPr>
        <w:br w:type="page"/>
      </w:r>
      <w:r w:rsidR="008A7177" w:rsidRPr="009E1107">
        <w:rPr>
          <w:rFonts w:ascii="Calibri" w:eastAsia="Calibri" w:hAnsi="Calibri" w:cs="Calibri"/>
          <w:szCs w:val="24"/>
          <w:lang w:val="es-EC" w:eastAsia="en-US"/>
        </w:rPr>
        <w:lastRenderedPageBreak/>
        <w:t xml:space="preserve">INSTALACIÓN DE </w:t>
      </w:r>
      <w:bookmarkEnd w:id="4"/>
      <w:r w:rsidR="002C3296">
        <w:rPr>
          <w:rFonts w:ascii="Calibri" w:eastAsia="Calibri" w:hAnsi="Calibri" w:cs="Calibri"/>
          <w:szCs w:val="24"/>
          <w:lang w:val="es-EC" w:eastAsia="en-US"/>
        </w:rPr>
        <w:t>ONEBEAT</w:t>
      </w:r>
      <w:r w:rsidR="000152CD" w:rsidRPr="009E1107">
        <w:rPr>
          <w:rFonts w:ascii="Calibri" w:eastAsia="Calibri" w:hAnsi="Calibri" w:cs="Calibri"/>
          <w:szCs w:val="24"/>
          <w:lang w:val="es-EC" w:eastAsia="en-US"/>
        </w:rPr>
        <w:t xml:space="preserve"> EN EL SERVIDOR</w:t>
      </w:r>
    </w:p>
    <w:p w14:paraId="6029495B" w14:textId="77777777" w:rsidR="008A7177" w:rsidRPr="009E1107" w:rsidRDefault="008A7177" w:rsidP="000152CD">
      <w:pPr>
        <w:jc w:val="both"/>
        <w:rPr>
          <w:rFonts w:ascii="Calibri" w:hAnsi="Calibri"/>
          <w:szCs w:val="24"/>
          <w:lang w:val="es-EC" w:eastAsia="en-US"/>
        </w:rPr>
      </w:pPr>
    </w:p>
    <w:p w14:paraId="2AF0141B" w14:textId="77777777" w:rsidR="008A7177" w:rsidRPr="009E1107" w:rsidRDefault="008A7177" w:rsidP="000152CD">
      <w:pPr>
        <w:pStyle w:val="Ttulo1"/>
        <w:keepLines/>
        <w:numPr>
          <w:ilvl w:val="1"/>
          <w:numId w:val="1"/>
        </w:numPr>
        <w:spacing w:line="276" w:lineRule="auto"/>
        <w:ind w:left="993" w:hanging="709"/>
        <w:jc w:val="both"/>
        <w:rPr>
          <w:rFonts w:ascii="Calibri" w:hAnsi="Calibri"/>
          <w:szCs w:val="24"/>
          <w:lang w:val="es-EC"/>
        </w:rPr>
      </w:pPr>
      <w:bookmarkStart w:id="5" w:name="_Toc421528182"/>
      <w:bookmarkStart w:id="6" w:name="_Toc449610222"/>
      <w:r w:rsidRPr="009E1107">
        <w:rPr>
          <w:rFonts w:ascii="Calibri" w:hAnsi="Calibri"/>
          <w:szCs w:val="24"/>
          <w:lang w:val="es-EC"/>
        </w:rPr>
        <w:t>Verificar prerrequisitos para instalación de Infor</w:t>
      </w:r>
      <w:bookmarkEnd w:id="5"/>
      <w:bookmarkEnd w:id="6"/>
    </w:p>
    <w:p w14:paraId="574026CD" w14:textId="77777777" w:rsidR="008A7177" w:rsidRPr="009E1107" w:rsidRDefault="008A7177" w:rsidP="000152CD">
      <w:pPr>
        <w:numPr>
          <w:ilvl w:val="0"/>
          <w:numId w:val="5"/>
        </w:numPr>
        <w:autoSpaceDE w:val="0"/>
        <w:autoSpaceDN w:val="0"/>
        <w:adjustRightInd w:val="0"/>
        <w:jc w:val="both"/>
        <w:rPr>
          <w:rFonts w:ascii="Calibri" w:hAnsi="Calibri" w:cs="Calibri"/>
          <w:szCs w:val="24"/>
          <w:lang w:val="es-EC" w:eastAsia="es-EC"/>
        </w:rPr>
      </w:pPr>
      <w:r w:rsidRPr="009E1107">
        <w:rPr>
          <w:rFonts w:ascii="Calibri" w:hAnsi="Calibri" w:cs="Calibri"/>
          <w:szCs w:val="24"/>
          <w:lang w:val="es-EC" w:eastAsia="es-EC"/>
        </w:rPr>
        <w:t>Sql server 2008 o 2012 instalado y funcionando correctamente en el server</w:t>
      </w:r>
    </w:p>
    <w:p w14:paraId="531D5BE4" w14:textId="77777777" w:rsidR="008A7177" w:rsidRPr="009E1107" w:rsidRDefault="008A7177" w:rsidP="000152CD">
      <w:pPr>
        <w:numPr>
          <w:ilvl w:val="0"/>
          <w:numId w:val="5"/>
        </w:numPr>
        <w:autoSpaceDE w:val="0"/>
        <w:autoSpaceDN w:val="0"/>
        <w:adjustRightInd w:val="0"/>
        <w:jc w:val="both"/>
        <w:rPr>
          <w:rFonts w:ascii="Calibri" w:hAnsi="Calibri" w:cs="Calibri"/>
          <w:szCs w:val="24"/>
          <w:lang w:val="es-EC" w:eastAsia="es-EC"/>
        </w:rPr>
      </w:pPr>
      <w:r w:rsidRPr="009E1107">
        <w:rPr>
          <w:rFonts w:ascii="Calibri" w:hAnsi="Calibri" w:cs="Calibri"/>
          <w:szCs w:val="24"/>
          <w:lang w:val="es-EC" w:eastAsia="es-EC"/>
        </w:rPr>
        <w:t>Acceso de Administrador al servidor</w:t>
      </w:r>
    </w:p>
    <w:p w14:paraId="285B165E" w14:textId="77777777" w:rsidR="008A7177" w:rsidRPr="009E1107" w:rsidRDefault="008A7177" w:rsidP="000152CD">
      <w:pPr>
        <w:numPr>
          <w:ilvl w:val="0"/>
          <w:numId w:val="5"/>
        </w:numPr>
        <w:autoSpaceDE w:val="0"/>
        <w:autoSpaceDN w:val="0"/>
        <w:adjustRightInd w:val="0"/>
        <w:jc w:val="both"/>
        <w:rPr>
          <w:rFonts w:ascii="Calibri" w:hAnsi="Calibri" w:cs="Calibri"/>
          <w:szCs w:val="24"/>
          <w:lang w:val="es-EC" w:eastAsia="es-EC"/>
        </w:rPr>
      </w:pPr>
      <w:r w:rsidRPr="009E1107">
        <w:rPr>
          <w:rFonts w:ascii="Calibri" w:hAnsi="Calibri" w:cs="Calibri"/>
          <w:szCs w:val="24"/>
          <w:lang w:val="es-EC" w:eastAsia="es-EC"/>
        </w:rPr>
        <w:t>Windows 7 o superior, este requerimiento será definido por el equipo de implementación</w:t>
      </w:r>
    </w:p>
    <w:p w14:paraId="4975D423" w14:textId="77777777" w:rsidR="008A7177" w:rsidRPr="009E1107" w:rsidRDefault="008A7177" w:rsidP="000152CD">
      <w:pPr>
        <w:numPr>
          <w:ilvl w:val="0"/>
          <w:numId w:val="5"/>
        </w:numPr>
        <w:autoSpaceDE w:val="0"/>
        <w:autoSpaceDN w:val="0"/>
        <w:adjustRightInd w:val="0"/>
        <w:jc w:val="both"/>
        <w:rPr>
          <w:rFonts w:ascii="Calibri" w:hAnsi="Calibri" w:cs="Calibri"/>
          <w:szCs w:val="24"/>
          <w:lang w:val="es-EC" w:eastAsia="es-EC"/>
        </w:rPr>
      </w:pPr>
      <w:r w:rsidRPr="009E1107">
        <w:rPr>
          <w:rFonts w:ascii="Calibri" w:hAnsi="Calibri" w:cs="Calibri"/>
          <w:szCs w:val="24"/>
          <w:lang w:val="es-EC" w:eastAsia="es-EC"/>
        </w:rPr>
        <w:t>y va de la mano del alcance de la cadena de suministro.</w:t>
      </w:r>
    </w:p>
    <w:p w14:paraId="48582133" w14:textId="687152E9" w:rsidR="008A7177" w:rsidRPr="009E1107" w:rsidRDefault="008A7177" w:rsidP="000152CD">
      <w:pPr>
        <w:numPr>
          <w:ilvl w:val="0"/>
          <w:numId w:val="5"/>
        </w:numPr>
        <w:jc w:val="both"/>
        <w:rPr>
          <w:rFonts w:ascii="Calibri" w:hAnsi="Calibri"/>
          <w:szCs w:val="24"/>
          <w:lang w:val="es-ES"/>
        </w:rPr>
      </w:pPr>
      <w:r w:rsidRPr="009E1107">
        <w:rPr>
          <w:rFonts w:ascii="Calibri" w:hAnsi="Calibri" w:cs="Calibri"/>
          <w:szCs w:val="24"/>
          <w:lang w:val="es-EC" w:eastAsia="es-EC"/>
        </w:rPr>
        <w:t xml:space="preserve">Instaladores de Sympohny server y </w:t>
      </w:r>
      <w:r w:rsidR="002C3296">
        <w:rPr>
          <w:rFonts w:ascii="Calibri" w:hAnsi="Calibri" w:cs="Calibri"/>
          <w:szCs w:val="24"/>
          <w:lang w:val="es-EC" w:eastAsia="es-EC"/>
        </w:rPr>
        <w:t>OneBeat</w:t>
      </w:r>
      <w:r w:rsidRPr="009E1107">
        <w:rPr>
          <w:rFonts w:ascii="Calibri" w:hAnsi="Calibri" w:cs="Calibri"/>
          <w:szCs w:val="24"/>
          <w:lang w:val="es-EC" w:eastAsia="es-EC"/>
        </w:rPr>
        <w:t xml:space="preserve"> SSA accesibles al servidor</w:t>
      </w:r>
    </w:p>
    <w:p w14:paraId="77FE7D3D" w14:textId="77777777" w:rsidR="008A7177" w:rsidRPr="009E1107" w:rsidRDefault="008A7177" w:rsidP="000152CD">
      <w:pPr>
        <w:autoSpaceDE w:val="0"/>
        <w:autoSpaceDN w:val="0"/>
        <w:adjustRightInd w:val="0"/>
        <w:jc w:val="both"/>
        <w:rPr>
          <w:rFonts w:ascii="Calibri" w:hAnsi="Calibri" w:cs="Calibri-Bold"/>
          <w:b/>
          <w:bCs/>
          <w:szCs w:val="24"/>
          <w:lang w:val="es-EC" w:eastAsia="es-EC"/>
        </w:rPr>
      </w:pPr>
    </w:p>
    <w:p w14:paraId="79177395" w14:textId="70DA7A3E" w:rsidR="008A7177" w:rsidRPr="009E1107" w:rsidRDefault="008A7177" w:rsidP="000152CD">
      <w:pPr>
        <w:pStyle w:val="Ttulo1"/>
        <w:keepLines/>
        <w:numPr>
          <w:ilvl w:val="1"/>
          <w:numId w:val="1"/>
        </w:numPr>
        <w:spacing w:line="276" w:lineRule="auto"/>
        <w:ind w:left="993" w:hanging="709"/>
        <w:jc w:val="both"/>
        <w:rPr>
          <w:rFonts w:ascii="Calibri" w:hAnsi="Calibri"/>
          <w:szCs w:val="24"/>
          <w:lang w:val="es-EC"/>
        </w:rPr>
      </w:pPr>
      <w:r w:rsidRPr="009E1107">
        <w:rPr>
          <w:rFonts w:ascii="Calibri" w:hAnsi="Calibri"/>
          <w:szCs w:val="24"/>
          <w:lang w:val="es-EC"/>
        </w:rPr>
        <w:t xml:space="preserve">Realizar la instalación de </w:t>
      </w:r>
      <w:r w:rsidR="002C3296">
        <w:rPr>
          <w:rFonts w:ascii="Calibri" w:hAnsi="Calibri"/>
          <w:szCs w:val="24"/>
          <w:lang w:val="es-EC"/>
        </w:rPr>
        <w:t>OneBeat</w:t>
      </w:r>
      <w:r w:rsidRPr="009E1107">
        <w:rPr>
          <w:rFonts w:ascii="Calibri" w:hAnsi="Calibri"/>
          <w:szCs w:val="24"/>
          <w:lang w:val="es-EC"/>
        </w:rPr>
        <w:t xml:space="preserve"> Server</w:t>
      </w:r>
    </w:p>
    <w:p w14:paraId="13BA2706" w14:textId="2D8BEC52" w:rsidR="008A7177" w:rsidRPr="009E1107" w:rsidRDefault="008A7177" w:rsidP="000152CD">
      <w:pPr>
        <w:numPr>
          <w:ilvl w:val="0"/>
          <w:numId w:val="6"/>
        </w:numPr>
        <w:autoSpaceDE w:val="0"/>
        <w:autoSpaceDN w:val="0"/>
        <w:adjustRightInd w:val="0"/>
        <w:ind w:left="1418" w:hanging="709"/>
        <w:jc w:val="both"/>
        <w:rPr>
          <w:rFonts w:ascii="Calibri" w:hAnsi="Calibri" w:cs="Calibri"/>
          <w:color w:val="000000"/>
          <w:szCs w:val="24"/>
          <w:lang w:val="es-EC" w:eastAsia="es-EC"/>
        </w:rPr>
      </w:pPr>
      <w:r w:rsidRPr="009E1107">
        <w:rPr>
          <w:rFonts w:ascii="Calibri" w:hAnsi="Calibri" w:cs="Calibri"/>
          <w:color w:val="000000"/>
          <w:szCs w:val="24"/>
          <w:lang w:val="es-EC" w:eastAsia="es-EC"/>
        </w:rPr>
        <w:t xml:space="preserve">Hacer clic en </w:t>
      </w:r>
      <w:r w:rsidR="002C3296">
        <w:rPr>
          <w:rFonts w:ascii="Calibri" w:hAnsi="Calibri" w:cs="Calibri"/>
          <w:color w:val="000000"/>
          <w:szCs w:val="24"/>
          <w:lang w:val="es-EC" w:eastAsia="es-EC"/>
        </w:rPr>
        <w:t>OneBeat</w:t>
      </w:r>
      <w:r w:rsidRPr="009E1107">
        <w:rPr>
          <w:rFonts w:ascii="Calibri" w:hAnsi="Calibri" w:cs="Calibri"/>
          <w:color w:val="000000"/>
          <w:szCs w:val="24"/>
          <w:lang w:val="es-EC" w:eastAsia="es-EC"/>
        </w:rPr>
        <w:t>ServerSetup.exe y seguir el asistente, no hay</w:t>
      </w:r>
      <w:r w:rsidR="0024001A" w:rsidRPr="009E1107">
        <w:rPr>
          <w:rFonts w:ascii="Calibri" w:hAnsi="Calibri" w:cs="Calibri"/>
          <w:color w:val="000000"/>
          <w:szCs w:val="24"/>
          <w:lang w:val="es-EC" w:eastAsia="es-EC"/>
        </w:rPr>
        <w:t xml:space="preserve"> </w:t>
      </w:r>
      <w:r w:rsidRPr="009E1107">
        <w:rPr>
          <w:rFonts w:ascii="Calibri" w:hAnsi="Calibri" w:cs="Calibri"/>
          <w:color w:val="000000"/>
          <w:szCs w:val="24"/>
          <w:lang w:val="es-EC" w:eastAsia="es-EC"/>
        </w:rPr>
        <w:t>configuración a realizar en esta fase.</w:t>
      </w:r>
      <w:r w:rsidR="0024001A" w:rsidRPr="009E1107">
        <w:rPr>
          <w:rFonts w:ascii="Calibri" w:hAnsi="Calibri" w:cs="Calibri"/>
          <w:color w:val="000000"/>
          <w:szCs w:val="24"/>
          <w:lang w:val="es-EC" w:eastAsia="es-EC"/>
        </w:rPr>
        <w:t xml:space="preserve"> P</w:t>
      </w:r>
      <w:r w:rsidRPr="009E1107">
        <w:rPr>
          <w:rFonts w:ascii="Calibri" w:hAnsi="Calibri" w:cs="Calibri"/>
          <w:color w:val="000000"/>
          <w:szCs w:val="24"/>
          <w:lang w:val="es-EC" w:eastAsia="es-EC"/>
        </w:rPr>
        <w:t>resiona</w:t>
      </w:r>
      <w:r w:rsidR="0024001A" w:rsidRPr="009E1107">
        <w:rPr>
          <w:rFonts w:ascii="Calibri" w:hAnsi="Calibri" w:cs="Calibri"/>
          <w:color w:val="000000"/>
          <w:szCs w:val="24"/>
          <w:lang w:val="es-EC" w:eastAsia="es-EC"/>
        </w:rPr>
        <w:t>r</w:t>
      </w:r>
      <w:r w:rsidRPr="009E1107">
        <w:rPr>
          <w:rFonts w:ascii="Calibri" w:hAnsi="Calibri" w:cs="Calibri"/>
          <w:color w:val="000000"/>
          <w:szCs w:val="24"/>
          <w:lang w:val="es-EC" w:eastAsia="es-EC"/>
        </w:rPr>
        <w:t xml:space="preserve"> Siguiente</w:t>
      </w:r>
    </w:p>
    <w:p w14:paraId="6777C973" w14:textId="6BBF3B6D" w:rsidR="00C162E8" w:rsidRPr="009E1107" w:rsidRDefault="00443BA2" w:rsidP="000152CD">
      <w:pPr>
        <w:autoSpaceDE w:val="0"/>
        <w:autoSpaceDN w:val="0"/>
        <w:adjustRightInd w:val="0"/>
        <w:ind w:left="1418"/>
        <w:jc w:val="center"/>
        <w:rPr>
          <w:rFonts w:ascii="Calibri" w:hAnsi="Calibri" w:cs="Calibri"/>
          <w:color w:val="000000"/>
          <w:szCs w:val="24"/>
          <w:lang w:val="es-EC" w:eastAsia="es-EC"/>
        </w:rPr>
      </w:pPr>
      <w:r w:rsidRPr="00443BA2">
        <w:rPr>
          <w:rFonts w:ascii="Calibri" w:hAnsi="Calibri" w:cs="Calibri"/>
          <w:noProof/>
          <w:color w:val="000000"/>
          <w:szCs w:val="24"/>
          <w:lang w:val="es-EC" w:eastAsia="es-EC"/>
        </w:rPr>
        <w:drawing>
          <wp:inline distT="0" distB="0" distL="0" distR="0" wp14:anchorId="2257AC27" wp14:editId="187408D8">
            <wp:extent cx="4753638" cy="3648584"/>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3638" cy="3648584"/>
                    </a:xfrm>
                    <a:prstGeom prst="rect">
                      <a:avLst/>
                    </a:prstGeom>
                  </pic:spPr>
                </pic:pic>
              </a:graphicData>
            </a:graphic>
          </wp:inline>
        </w:drawing>
      </w:r>
    </w:p>
    <w:p w14:paraId="79782A6C" w14:textId="77777777" w:rsidR="00C162E8" w:rsidRPr="009E1107" w:rsidRDefault="00C162E8" w:rsidP="000152CD">
      <w:pPr>
        <w:autoSpaceDE w:val="0"/>
        <w:autoSpaceDN w:val="0"/>
        <w:adjustRightInd w:val="0"/>
        <w:ind w:left="1418"/>
        <w:jc w:val="both"/>
        <w:rPr>
          <w:rFonts w:ascii="Calibri" w:hAnsi="Calibri" w:cs="Calibri"/>
          <w:color w:val="000000"/>
          <w:szCs w:val="24"/>
          <w:lang w:val="es-EC" w:eastAsia="es-EC"/>
        </w:rPr>
      </w:pPr>
    </w:p>
    <w:p w14:paraId="120075C9" w14:textId="6D9CE9FB" w:rsidR="00C162E8" w:rsidRDefault="00C162E8" w:rsidP="000152CD">
      <w:pPr>
        <w:numPr>
          <w:ilvl w:val="0"/>
          <w:numId w:val="6"/>
        </w:numPr>
        <w:autoSpaceDE w:val="0"/>
        <w:autoSpaceDN w:val="0"/>
        <w:adjustRightInd w:val="0"/>
        <w:ind w:left="1418" w:hanging="709"/>
        <w:jc w:val="both"/>
        <w:rPr>
          <w:rFonts w:ascii="Calibri" w:hAnsi="Calibri" w:cs="Calibri"/>
          <w:color w:val="000000"/>
          <w:szCs w:val="24"/>
          <w:lang w:val="es-EC" w:eastAsia="es-EC"/>
        </w:rPr>
      </w:pPr>
      <w:r w:rsidRPr="009E1107">
        <w:rPr>
          <w:rFonts w:ascii="Calibri" w:hAnsi="Calibri" w:cs="Calibri"/>
          <w:color w:val="000000"/>
          <w:szCs w:val="24"/>
          <w:lang w:val="es-EC" w:eastAsia="es-EC"/>
        </w:rPr>
        <w:t>Dar clic en Next</w:t>
      </w:r>
    </w:p>
    <w:p w14:paraId="37C92F48" w14:textId="1E2AEABE" w:rsidR="007E0368" w:rsidRDefault="007E0368" w:rsidP="007E0368">
      <w:pPr>
        <w:autoSpaceDE w:val="0"/>
        <w:autoSpaceDN w:val="0"/>
        <w:adjustRightInd w:val="0"/>
        <w:jc w:val="center"/>
        <w:rPr>
          <w:rFonts w:ascii="Calibri" w:hAnsi="Calibri" w:cs="Calibri"/>
          <w:color w:val="000000"/>
          <w:szCs w:val="24"/>
          <w:lang w:val="es-EC" w:eastAsia="es-EC"/>
        </w:rPr>
      </w:pPr>
      <w:r w:rsidRPr="007E0368">
        <w:rPr>
          <w:rFonts w:ascii="Calibri" w:hAnsi="Calibri" w:cs="Calibri"/>
          <w:noProof/>
          <w:color w:val="000000"/>
          <w:szCs w:val="24"/>
          <w:lang w:val="es-EC" w:eastAsia="es-EC"/>
        </w:rPr>
        <w:lastRenderedPageBreak/>
        <w:drawing>
          <wp:inline distT="0" distB="0" distL="0" distR="0" wp14:anchorId="3DD23602" wp14:editId="446EBAC0">
            <wp:extent cx="4763165" cy="362953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3165" cy="3629532"/>
                    </a:xfrm>
                    <a:prstGeom prst="rect">
                      <a:avLst/>
                    </a:prstGeom>
                  </pic:spPr>
                </pic:pic>
              </a:graphicData>
            </a:graphic>
          </wp:inline>
        </w:drawing>
      </w:r>
      <w:r>
        <w:rPr>
          <w:rFonts w:ascii="Calibri" w:hAnsi="Calibri" w:cs="Calibri"/>
          <w:color w:val="000000"/>
          <w:szCs w:val="24"/>
          <w:lang w:val="es-EC" w:eastAsia="es-EC"/>
        </w:rPr>
        <w:t>}</w:t>
      </w:r>
    </w:p>
    <w:p w14:paraId="0A10B62D" w14:textId="77777777" w:rsidR="007E0368" w:rsidRDefault="007E0368" w:rsidP="007E0368">
      <w:pPr>
        <w:numPr>
          <w:ilvl w:val="0"/>
          <w:numId w:val="6"/>
        </w:numPr>
        <w:autoSpaceDE w:val="0"/>
        <w:autoSpaceDN w:val="0"/>
        <w:adjustRightInd w:val="0"/>
        <w:jc w:val="both"/>
        <w:rPr>
          <w:rFonts w:ascii="Calibri" w:hAnsi="Calibri" w:cs="Calibri"/>
          <w:color w:val="000000"/>
          <w:szCs w:val="24"/>
          <w:lang w:val="es-EC" w:eastAsia="es-EC"/>
        </w:rPr>
      </w:pPr>
      <w:r w:rsidRPr="009E1107">
        <w:rPr>
          <w:rFonts w:ascii="Calibri" w:hAnsi="Calibri" w:cs="Calibri"/>
          <w:color w:val="000000"/>
          <w:szCs w:val="24"/>
          <w:lang w:val="es-EC" w:eastAsia="es-EC"/>
        </w:rPr>
        <w:t>Dar clic en Next</w:t>
      </w:r>
    </w:p>
    <w:p w14:paraId="6F7C2E7F" w14:textId="77777777" w:rsidR="007E0368" w:rsidRPr="009E1107" w:rsidRDefault="007E0368" w:rsidP="007E0368">
      <w:pPr>
        <w:autoSpaceDE w:val="0"/>
        <w:autoSpaceDN w:val="0"/>
        <w:adjustRightInd w:val="0"/>
        <w:jc w:val="center"/>
        <w:rPr>
          <w:rFonts w:ascii="Calibri" w:hAnsi="Calibri" w:cs="Calibri"/>
          <w:color w:val="000000"/>
          <w:szCs w:val="24"/>
          <w:lang w:val="es-EC" w:eastAsia="es-EC"/>
        </w:rPr>
      </w:pPr>
    </w:p>
    <w:p w14:paraId="36B35FEF" w14:textId="2FC48206" w:rsidR="00C162E8" w:rsidRPr="009E1107" w:rsidRDefault="00E10471" w:rsidP="00E10471">
      <w:pPr>
        <w:autoSpaceDE w:val="0"/>
        <w:autoSpaceDN w:val="0"/>
        <w:adjustRightInd w:val="0"/>
        <w:ind w:left="720"/>
        <w:jc w:val="center"/>
        <w:rPr>
          <w:rFonts w:ascii="Calibri" w:hAnsi="Calibri" w:cs="Calibri"/>
          <w:color w:val="000000"/>
          <w:szCs w:val="24"/>
          <w:lang w:val="es-EC" w:eastAsia="es-EC"/>
        </w:rPr>
      </w:pPr>
      <w:r w:rsidRPr="00E10471">
        <w:rPr>
          <w:rFonts w:ascii="Calibri" w:hAnsi="Calibri" w:cs="Calibri"/>
          <w:noProof/>
          <w:color w:val="000000"/>
          <w:szCs w:val="24"/>
          <w:lang w:val="es-EC" w:eastAsia="es-EC"/>
        </w:rPr>
        <w:lastRenderedPageBreak/>
        <w:drawing>
          <wp:inline distT="0" distB="0" distL="0" distR="0" wp14:anchorId="20BCDD79" wp14:editId="088934C4">
            <wp:extent cx="4734586" cy="3639058"/>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4586" cy="3639058"/>
                    </a:xfrm>
                    <a:prstGeom prst="rect">
                      <a:avLst/>
                    </a:prstGeom>
                  </pic:spPr>
                </pic:pic>
              </a:graphicData>
            </a:graphic>
          </wp:inline>
        </w:drawing>
      </w:r>
    </w:p>
    <w:p w14:paraId="1A742B58" w14:textId="77777777" w:rsidR="00C162E8" w:rsidRPr="009E1107" w:rsidRDefault="00C162E8" w:rsidP="000152CD">
      <w:pPr>
        <w:autoSpaceDE w:val="0"/>
        <w:autoSpaceDN w:val="0"/>
        <w:adjustRightInd w:val="0"/>
        <w:ind w:left="1418"/>
        <w:jc w:val="both"/>
        <w:rPr>
          <w:rFonts w:ascii="Calibri" w:hAnsi="Calibri" w:cs="Calibri"/>
          <w:color w:val="000000"/>
          <w:szCs w:val="24"/>
          <w:lang w:val="es-EC" w:eastAsia="es-EC"/>
        </w:rPr>
      </w:pPr>
    </w:p>
    <w:p w14:paraId="75AF8870" w14:textId="049D941F" w:rsidR="008A7177" w:rsidRPr="009E1107" w:rsidRDefault="008A7177" w:rsidP="007E0368">
      <w:pPr>
        <w:numPr>
          <w:ilvl w:val="0"/>
          <w:numId w:val="6"/>
        </w:numPr>
        <w:autoSpaceDE w:val="0"/>
        <w:autoSpaceDN w:val="0"/>
        <w:adjustRightInd w:val="0"/>
        <w:jc w:val="both"/>
        <w:rPr>
          <w:rFonts w:ascii="Calibri" w:hAnsi="Calibri" w:cs="Calibri"/>
          <w:color w:val="000000"/>
          <w:szCs w:val="24"/>
          <w:lang w:val="es-EC" w:eastAsia="es-EC"/>
        </w:rPr>
      </w:pPr>
      <w:r w:rsidRPr="009E1107">
        <w:rPr>
          <w:rFonts w:ascii="Calibri" w:hAnsi="Calibri" w:cs="Calibri"/>
          <w:color w:val="000000"/>
          <w:szCs w:val="24"/>
          <w:lang w:val="es-EC" w:eastAsia="es-EC"/>
        </w:rPr>
        <w:t>Dejar activo el checkbox “Run Server” y clic en finalizar</w:t>
      </w:r>
    </w:p>
    <w:p w14:paraId="6A1216BD" w14:textId="2646D505" w:rsidR="00C162E8" w:rsidRPr="009E1107" w:rsidRDefault="00F101AB" w:rsidP="000152CD">
      <w:pPr>
        <w:autoSpaceDE w:val="0"/>
        <w:autoSpaceDN w:val="0"/>
        <w:adjustRightInd w:val="0"/>
        <w:ind w:left="1418"/>
        <w:jc w:val="center"/>
        <w:rPr>
          <w:rFonts w:ascii="Calibri" w:hAnsi="Calibri" w:cs="Calibri"/>
          <w:color w:val="000000"/>
          <w:szCs w:val="24"/>
          <w:lang w:val="es-EC" w:eastAsia="es-EC"/>
        </w:rPr>
      </w:pPr>
      <w:r w:rsidRPr="009E1107">
        <w:rPr>
          <w:rFonts w:ascii="Calibri" w:hAnsi="Calibri" w:cs="Calibri"/>
          <w:noProof/>
          <w:color w:val="000000"/>
          <w:szCs w:val="24"/>
          <w:lang w:val="es-EC" w:eastAsia="es-EC"/>
        </w:rPr>
        <w:lastRenderedPageBreak/>
        <w:drawing>
          <wp:inline distT="0" distB="0" distL="0" distR="0" wp14:anchorId="522DBE99" wp14:editId="64C9A188">
            <wp:extent cx="4794885" cy="3649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4885" cy="3649980"/>
                    </a:xfrm>
                    <a:prstGeom prst="rect">
                      <a:avLst/>
                    </a:prstGeom>
                    <a:noFill/>
                    <a:ln>
                      <a:noFill/>
                    </a:ln>
                  </pic:spPr>
                </pic:pic>
              </a:graphicData>
            </a:graphic>
          </wp:inline>
        </w:drawing>
      </w:r>
    </w:p>
    <w:p w14:paraId="52FF39C9" w14:textId="770F0B4A" w:rsidR="008A7177" w:rsidRPr="009E1107" w:rsidRDefault="008A7177" w:rsidP="000152CD">
      <w:pPr>
        <w:pStyle w:val="Ttulo1"/>
        <w:keepLines/>
        <w:numPr>
          <w:ilvl w:val="1"/>
          <w:numId w:val="1"/>
        </w:numPr>
        <w:spacing w:line="276" w:lineRule="auto"/>
        <w:ind w:left="993" w:hanging="709"/>
        <w:jc w:val="both"/>
        <w:rPr>
          <w:rFonts w:ascii="Calibri" w:hAnsi="Calibri"/>
          <w:szCs w:val="24"/>
          <w:lang w:val="es-EC"/>
        </w:rPr>
      </w:pPr>
      <w:r w:rsidRPr="009E1107">
        <w:rPr>
          <w:rFonts w:ascii="Calibri" w:hAnsi="Calibri"/>
          <w:szCs w:val="24"/>
          <w:lang w:val="es-EC"/>
        </w:rPr>
        <w:t xml:space="preserve">Realizar la instalación de </w:t>
      </w:r>
      <w:r w:rsidR="002C3296">
        <w:rPr>
          <w:rFonts w:ascii="Calibri" w:hAnsi="Calibri"/>
          <w:szCs w:val="24"/>
          <w:lang w:val="es-EC"/>
        </w:rPr>
        <w:t>OneBeat</w:t>
      </w:r>
      <w:r w:rsidRPr="009E1107">
        <w:rPr>
          <w:rFonts w:ascii="Calibri" w:hAnsi="Calibri"/>
          <w:szCs w:val="24"/>
          <w:lang w:val="es-EC"/>
        </w:rPr>
        <w:t xml:space="preserve"> Server Assistant</w:t>
      </w:r>
    </w:p>
    <w:p w14:paraId="2458A7CB" w14:textId="50712404" w:rsidR="008A7177" w:rsidRPr="009E1107" w:rsidRDefault="008A7177" w:rsidP="000152CD">
      <w:pPr>
        <w:numPr>
          <w:ilvl w:val="0"/>
          <w:numId w:val="7"/>
        </w:numPr>
        <w:autoSpaceDE w:val="0"/>
        <w:autoSpaceDN w:val="0"/>
        <w:adjustRightInd w:val="0"/>
        <w:ind w:left="1418" w:hanging="709"/>
        <w:jc w:val="both"/>
        <w:rPr>
          <w:rFonts w:ascii="Calibri" w:hAnsi="Calibri" w:cs="Calibri"/>
          <w:color w:val="000000"/>
          <w:szCs w:val="24"/>
          <w:lang w:val="es-EC" w:eastAsia="es-EC"/>
        </w:rPr>
      </w:pPr>
      <w:r w:rsidRPr="009E1107">
        <w:rPr>
          <w:rFonts w:ascii="Calibri" w:hAnsi="Calibri" w:cs="Calibri"/>
          <w:color w:val="000000"/>
          <w:szCs w:val="24"/>
          <w:lang w:val="es-EC" w:eastAsia="es-EC"/>
        </w:rPr>
        <w:t xml:space="preserve">Hacer clic en </w:t>
      </w:r>
      <w:r w:rsidR="002C3296">
        <w:rPr>
          <w:rFonts w:ascii="Calibri" w:hAnsi="Calibri" w:cs="Calibri"/>
          <w:color w:val="000000"/>
          <w:szCs w:val="24"/>
          <w:lang w:val="es-EC" w:eastAsia="es-EC"/>
        </w:rPr>
        <w:t>OneBeat</w:t>
      </w:r>
      <w:r w:rsidRPr="009E1107">
        <w:rPr>
          <w:rFonts w:ascii="Calibri" w:hAnsi="Calibri" w:cs="Calibri"/>
          <w:color w:val="000000"/>
          <w:szCs w:val="24"/>
          <w:lang w:val="es-EC" w:eastAsia="es-EC"/>
        </w:rPr>
        <w:t>SSASetup.exe y seguir el asistente, no hay configuración</w:t>
      </w:r>
      <w:r w:rsidR="0024001A" w:rsidRPr="009E1107">
        <w:rPr>
          <w:rFonts w:ascii="Calibri" w:hAnsi="Calibri" w:cs="Calibri"/>
          <w:color w:val="000000"/>
          <w:szCs w:val="24"/>
          <w:lang w:val="es-EC" w:eastAsia="es-EC"/>
        </w:rPr>
        <w:t xml:space="preserve"> </w:t>
      </w:r>
      <w:r w:rsidRPr="009E1107">
        <w:rPr>
          <w:rFonts w:ascii="Calibri" w:hAnsi="Calibri" w:cs="Calibri"/>
          <w:color w:val="000000"/>
          <w:szCs w:val="24"/>
          <w:lang w:val="es-EC" w:eastAsia="es-EC"/>
        </w:rPr>
        <w:t>adicional excepto la ruta dond</w:t>
      </w:r>
      <w:r w:rsidR="00C162E8" w:rsidRPr="009E1107">
        <w:rPr>
          <w:rFonts w:ascii="Calibri" w:hAnsi="Calibri" w:cs="Calibri"/>
          <w:color w:val="000000"/>
          <w:szCs w:val="24"/>
          <w:lang w:val="es-EC" w:eastAsia="es-EC"/>
        </w:rPr>
        <w:t>e se desea instalar el programa</w:t>
      </w:r>
    </w:p>
    <w:p w14:paraId="7829CD11" w14:textId="35F9DD1D" w:rsidR="00C162E8" w:rsidRPr="009E1107" w:rsidRDefault="00292535" w:rsidP="000152CD">
      <w:pPr>
        <w:autoSpaceDE w:val="0"/>
        <w:autoSpaceDN w:val="0"/>
        <w:adjustRightInd w:val="0"/>
        <w:ind w:left="1418"/>
        <w:jc w:val="center"/>
        <w:rPr>
          <w:rFonts w:ascii="Calibri" w:hAnsi="Calibri" w:cs="Calibri"/>
          <w:color w:val="000000"/>
          <w:szCs w:val="24"/>
          <w:lang w:val="es-EC" w:eastAsia="es-EC"/>
        </w:rPr>
      </w:pPr>
      <w:r w:rsidRPr="00292535">
        <w:rPr>
          <w:rFonts w:ascii="Calibri" w:hAnsi="Calibri" w:cs="Calibri"/>
          <w:noProof/>
          <w:color w:val="000000"/>
          <w:szCs w:val="24"/>
          <w:lang w:val="es-EC" w:eastAsia="es-EC"/>
        </w:rPr>
        <w:lastRenderedPageBreak/>
        <w:drawing>
          <wp:inline distT="0" distB="0" distL="0" distR="0" wp14:anchorId="4DA479F3" wp14:editId="39E74601">
            <wp:extent cx="4763165" cy="36200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63165" cy="3620005"/>
                    </a:xfrm>
                    <a:prstGeom prst="rect">
                      <a:avLst/>
                    </a:prstGeom>
                  </pic:spPr>
                </pic:pic>
              </a:graphicData>
            </a:graphic>
          </wp:inline>
        </w:drawing>
      </w:r>
    </w:p>
    <w:p w14:paraId="76ACF976" w14:textId="77777777" w:rsidR="00C162E8" w:rsidRPr="009E1107" w:rsidRDefault="00C162E8" w:rsidP="000152CD">
      <w:pPr>
        <w:autoSpaceDE w:val="0"/>
        <w:autoSpaceDN w:val="0"/>
        <w:adjustRightInd w:val="0"/>
        <w:ind w:left="1418"/>
        <w:jc w:val="both"/>
        <w:rPr>
          <w:rFonts w:ascii="Calibri" w:hAnsi="Calibri" w:cs="Calibri"/>
          <w:color w:val="000000"/>
          <w:szCs w:val="24"/>
          <w:lang w:val="es-EC" w:eastAsia="es-EC"/>
        </w:rPr>
      </w:pPr>
    </w:p>
    <w:p w14:paraId="64EB2079" w14:textId="77777777" w:rsidR="008A7177" w:rsidRPr="009E1107" w:rsidRDefault="0024001A" w:rsidP="000152CD">
      <w:pPr>
        <w:numPr>
          <w:ilvl w:val="0"/>
          <w:numId w:val="7"/>
        </w:numPr>
        <w:autoSpaceDE w:val="0"/>
        <w:autoSpaceDN w:val="0"/>
        <w:adjustRightInd w:val="0"/>
        <w:ind w:left="1418" w:hanging="709"/>
        <w:jc w:val="both"/>
        <w:rPr>
          <w:rFonts w:ascii="Calibri" w:hAnsi="Calibri" w:cs="Calibri"/>
          <w:color w:val="000000"/>
          <w:szCs w:val="24"/>
          <w:lang w:val="es-EC" w:eastAsia="es-EC"/>
        </w:rPr>
      </w:pPr>
      <w:r w:rsidRPr="009E1107">
        <w:rPr>
          <w:rFonts w:ascii="Calibri" w:hAnsi="Calibri" w:cs="Calibri"/>
          <w:color w:val="000000"/>
          <w:szCs w:val="24"/>
          <w:lang w:val="es-EC" w:eastAsia="es-EC"/>
        </w:rPr>
        <w:t>S</w:t>
      </w:r>
      <w:r w:rsidR="008A7177" w:rsidRPr="009E1107">
        <w:rPr>
          <w:rFonts w:ascii="Calibri" w:hAnsi="Calibri" w:cs="Calibri"/>
          <w:color w:val="000000"/>
          <w:szCs w:val="24"/>
          <w:lang w:val="es-EC" w:eastAsia="es-EC"/>
        </w:rPr>
        <w:t>elecciona</w:t>
      </w:r>
      <w:r w:rsidRPr="009E1107">
        <w:rPr>
          <w:rFonts w:ascii="Calibri" w:hAnsi="Calibri" w:cs="Calibri"/>
          <w:color w:val="000000"/>
          <w:szCs w:val="24"/>
          <w:lang w:val="es-EC" w:eastAsia="es-EC"/>
        </w:rPr>
        <w:t>r</w:t>
      </w:r>
      <w:r w:rsidR="008A7177" w:rsidRPr="009E1107">
        <w:rPr>
          <w:rFonts w:ascii="Calibri" w:hAnsi="Calibri" w:cs="Calibri"/>
          <w:color w:val="000000"/>
          <w:szCs w:val="24"/>
          <w:lang w:val="es-EC" w:eastAsia="es-EC"/>
        </w:rPr>
        <w:t xml:space="preserve"> la ruta deseada donde se quiere instalar el programa, en caso</w:t>
      </w:r>
      <w:r w:rsidRPr="009E1107">
        <w:rPr>
          <w:rFonts w:ascii="Calibri" w:hAnsi="Calibri" w:cs="Calibri"/>
          <w:color w:val="000000"/>
          <w:szCs w:val="24"/>
          <w:lang w:val="es-EC" w:eastAsia="es-EC"/>
        </w:rPr>
        <w:t xml:space="preserve"> </w:t>
      </w:r>
      <w:r w:rsidR="008A7177" w:rsidRPr="009E1107">
        <w:rPr>
          <w:rFonts w:ascii="Calibri" w:hAnsi="Calibri" w:cs="Calibri"/>
          <w:color w:val="000000"/>
          <w:szCs w:val="24"/>
          <w:lang w:val="es-EC" w:eastAsia="es-EC"/>
        </w:rPr>
        <w:t>contrario se deja la ruta por defecto y se presiona siguiente</w:t>
      </w:r>
    </w:p>
    <w:p w14:paraId="2B499E7F" w14:textId="14E5A881" w:rsidR="007A0E2E" w:rsidRPr="009E1107" w:rsidRDefault="00292535" w:rsidP="000152CD">
      <w:pPr>
        <w:autoSpaceDE w:val="0"/>
        <w:autoSpaceDN w:val="0"/>
        <w:adjustRightInd w:val="0"/>
        <w:ind w:left="1418"/>
        <w:jc w:val="center"/>
        <w:rPr>
          <w:rFonts w:ascii="Calibri" w:hAnsi="Calibri" w:cs="Calibri"/>
          <w:color w:val="000000"/>
          <w:szCs w:val="24"/>
          <w:lang w:val="es-EC" w:eastAsia="es-EC"/>
        </w:rPr>
      </w:pPr>
      <w:r w:rsidRPr="00292535">
        <w:rPr>
          <w:rFonts w:ascii="Calibri" w:hAnsi="Calibri" w:cs="Calibri"/>
          <w:noProof/>
          <w:color w:val="000000"/>
          <w:szCs w:val="24"/>
          <w:lang w:val="es-EC" w:eastAsia="es-EC"/>
        </w:rPr>
        <w:lastRenderedPageBreak/>
        <w:drawing>
          <wp:inline distT="0" distB="0" distL="0" distR="0" wp14:anchorId="497E0A1F" wp14:editId="03571604">
            <wp:extent cx="4763165" cy="36200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3165" cy="3620005"/>
                    </a:xfrm>
                    <a:prstGeom prst="rect">
                      <a:avLst/>
                    </a:prstGeom>
                  </pic:spPr>
                </pic:pic>
              </a:graphicData>
            </a:graphic>
          </wp:inline>
        </w:drawing>
      </w:r>
    </w:p>
    <w:p w14:paraId="42522E20" w14:textId="77777777" w:rsidR="007A0E2E" w:rsidRPr="009E1107" w:rsidRDefault="007A0E2E" w:rsidP="000152CD">
      <w:pPr>
        <w:autoSpaceDE w:val="0"/>
        <w:autoSpaceDN w:val="0"/>
        <w:adjustRightInd w:val="0"/>
        <w:ind w:left="1418"/>
        <w:jc w:val="both"/>
        <w:rPr>
          <w:rFonts w:ascii="Calibri" w:hAnsi="Calibri" w:cs="Calibri"/>
          <w:color w:val="000000"/>
          <w:szCs w:val="24"/>
          <w:lang w:val="es-EC" w:eastAsia="es-EC"/>
        </w:rPr>
      </w:pPr>
    </w:p>
    <w:p w14:paraId="65C0601C" w14:textId="77777777" w:rsidR="008A7177" w:rsidRPr="009E1107" w:rsidRDefault="0024001A" w:rsidP="000152CD">
      <w:pPr>
        <w:numPr>
          <w:ilvl w:val="0"/>
          <w:numId w:val="7"/>
        </w:numPr>
        <w:autoSpaceDE w:val="0"/>
        <w:autoSpaceDN w:val="0"/>
        <w:adjustRightInd w:val="0"/>
        <w:ind w:left="1418" w:hanging="709"/>
        <w:jc w:val="both"/>
        <w:rPr>
          <w:rFonts w:ascii="Calibri" w:hAnsi="Calibri" w:cs="Calibri"/>
          <w:color w:val="000000"/>
          <w:szCs w:val="24"/>
          <w:lang w:val="es-EC" w:eastAsia="es-EC"/>
        </w:rPr>
      </w:pPr>
      <w:r w:rsidRPr="009E1107">
        <w:rPr>
          <w:rFonts w:ascii="Calibri" w:hAnsi="Calibri" w:cs="Calibri"/>
          <w:color w:val="000000"/>
          <w:szCs w:val="24"/>
          <w:lang w:val="es-EC" w:eastAsia="es-EC"/>
        </w:rPr>
        <w:t>Dar clic en</w:t>
      </w:r>
      <w:r w:rsidR="008A7177" w:rsidRPr="009E1107">
        <w:rPr>
          <w:rFonts w:ascii="Calibri" w:hAnsi="Calibri" w:cs="Calibri"/>
          <w:color w:val="000000"/>
          <w:szCs w:val="24"/>
          <w:lang w:val="es-EC" w:eastAsia="es-EC"/>
        </w:rPr>
        <w:t xml:space="preserve"> Finalizar</w:t>
      </w:r>
    </w:p>
    <w:p w14:paraId="2033EDE3" w14:textId="78D92D34" w:rsidR="007A0E2E" w:rsidRPr="009E1107" w:rsidRDefault="00F101AB" w:rsidP="000152CD">
      <w:pPr>
        <w:autoSpaceDE w:val="0"/>
        <w:autoSpaceDN w:val="0"/>
        <w:adjustRightInd w:val="0"/>
        <w:ind w:left="1418"/>
        <w:jc w:val="center"/>
        <w:rPr>
          <w:rFonts w:ascii="Calibri" w:hAnsi="Calibri" w:cs="Calibri"/>
          <w:color w:val="000000"/>
          <w:szCs w:val="24"/>
          <w:lang w:val="es-EC" w:eastAsia="es-EC"/>
        </w:rPr>
      </w:pPr>
      <w:r w:rsidRPr="009E1107">
        <w:rPr>
          <w:rFonts w:ascii="Calibri" w:hAnsi="Calibri" w:cs="Calibri"/>
          <w:noProof/>
          <w:color w:val="000000"/>
          <w:szCs w:val="24"/>
          <w:lang w:val="es-EC" w:eastAsia="es-EC"/>
        </w:rPr>
        <w:lastRenderedPageBreak/>
        <w:drawing>
          <wp:inline distT="0" distB="0" distL="0" distR="0" wp14:anchorId="24808F1B" wp14:editId="4EA3B164">
            <wp:extent cx="4756150" cy="36112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6150" cy="3611245"/>
                    </a:xfrm>
                    <a:prstGeom prst="rect">
                      <a:avLst/>
                    </a:prstGeom>
                    <a:noFill/>
                    <a:ln>
                      <a:noFill/>
                    </a:ln>
                  </pic:spPr>
                </pic:pic>
              </a:graphicData>
            </a:graphic>
          </wp:inline>
        </w:drawing>
      </w:r>
    </w:p>
    <w:p w14:paraId="0339DD88" w14:textId="7AB836F1" w:rsidR="008A7177" w:rsidRPr="009E1107" w:rsidRDefault="0024001A" w:rsidP="000152CD">
      <w:pPr>
        <w:numPr>
          <w:ilvl w:val="0"/>
          <w:numId w:val="7"/>
        </w:numPr>
        <w:autoSpaceDE w:val="0"/>
        <w:autoSpaceDN w:val="0"/>
        <w:adjustRightInd w:val="0"/>
        <w:ind w:left="1418" w:hanging="709"/>
        <w:jc w:val="both"/>
        <w:rPr>
          <w:rFonts w:ascii="Calibri" w:hAnsi="Calibri" w:cs="Calibri"/>
          <w:color w:val="000000"/>
          <w:szCs w:val="24"/>
          <w:lang w:val="es-EC" w:eastAsia="es-EC"/>
        </w:rPr>
      </w:pPr>
      <w:r w:rsidRPr="009E1107">
        <w:rPr>
          <w:rFonts w:ascii="Calibri" w:hAnsi="Calibri" w:cs="Calibri"/>
          <w:color w:val="000000"/>
          <w:szCs w:val="24"/>
          <w:lang w:val="es-EC" w:eastAsia="es-EC"/>
        </w:rPr>
        <w:t xml:space="preserve">Ejecutar </w:t>
      </w:r>
      <w:r w:rsidR="002C3296">
        <w:rPr>
          <w:rFonts w:ascii="Calibri" w:hAnsi="Calibri" w:cs="Calibri"/>
          <w:color w:val="000000"/>
          <w:szCs w:val="24"/>
          <w:lang w:val="es-EC" w:eastAsia="es-EC"/>
        </w:rPr>
        <w:t>OneBeat</w:t>
      </w:r>
      <w:r w:rsidRPr="009E1107">
        <w:rPr>
          <w:rFonts w:ascii="Calibri" w:hAnsi="Calibri" w:cs="Calibri"/>
          <w:color w:val="000000"/>
          <w:szCs w:val="24"/>
          <w:lang w:val="es-EC" w:eastAsia="es-EC"/>
        </w:rPr>
        <w:t xml:space="preserve"> </w:t>
      </w:r>
      <w:r w:rsidR="008A7177" w:rsidRPr="009E1107">
        <w:rPr>
          <w:rFonts w:ascii="Calibri" w:hAnsi="Calibri" w:cs="Calibri"/>
          <w:color w:val="000000"/>
          <w:szCs w:val="24"/>
          <w:lang w:val="es-EC" w:eastAsia="es-EC"/>
        </w:rPr>
        <w:t>Server Assistant –SSA- como administrador del servidor, para esto hacemos clic en el</w:t>
      </w:r>
      <w:r w:rsidRPr="009E1107">
        <w:rPr>
          <w:rFonts w:ascii="Calibri" w:hAnsi="Calibri" w:cs="Calibri"/>
          <w:color w:val="000000"/>
          <w:szCs w:val="24"/>
          <w:lang w:val="es-EC" w:eastAsia="es-EC"/>
        </w:rPr>
        <w:t xml:space="preserve"> botón</w:t>
      </w:r>
      <w:r w:rsidR="008A7177" w:rsidRPr="009E1107">
        <w:rPr>
          <w:rFonts w:ascii="Calibri" w:hAnsi="Calibri" w:cs="Calibri"/>
          <w:color w:val="000000"/>
          <w:szCs w:val="24"/>
          <w:lang w:val="es-EC" w:eastAsia="es-EC"/>
        </w:rPr>
        <w:t xml:space="preserve"> secundario sobre el icono del SSA y damos clic en “Ejecutar como administrador”</w:t>
      </w:r>
    </w:p>
    <w:p w14:paraId="5DF4697F" w14:textId="78F6035E" w:rsidR="007A0E2E" w:rsidRPr="009E1107" w:rsidRDefault="00F101AB" w:rsidP="000152CD">
      <w:pPr>
        <w:autoSpaceDE w:val="0"/>
        <w:autoSpaceDN w:val="0"/>
        <w:adjustRightInd w:val="0"/>
        <w:ind w:left="1418"/>
        <w:jc w:val="center"/>
        <w:rPr>
          <w:rFonts w:ascii="Calibri" w:hAnsi="Calibri" w:cs="Calibri"/>
          <w:color w:val="000000"/>
          <w:szCs w:val="24"/>
          <w:lang w:val="es-EC" w:eastAsia="es-EC"/>
        </w:rPr>
      </w:pPr>
      <w:r w:rsidRPr="009E1107">
        <w:rPr>
          <w:rFonts w:ascii="Calibri" w:hAnsi="Calibri" w:cs="Calibri"/>
          <w:noProof/>
          <w:color w:val="000000"/>
          <w:szCs w:val="24"/>
          <w:lang w:val="es-EC" w:eastAsia="es-EC"/>
        </w:rPr>
        <w:drawing>
          <wp:inline distT="0" distB="0" distL="0" distR="0" wp14:anchorId="72FECCF5" wp14:editId="42B370AA">
            <wp:extent cx="364998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9980" cy="1828800"/>
                    </a:xfrm>
                    <a:prstGeom prst="rect">
                      <a:avLst/>
                    </a:prstGeom>
                    <a:noFill/>
                    <a:ln>
                      <a:noFill/>
                    </a:ln>
                  </pic:spPr>
                </pic:pic>
              </a:graphicData>
            </a:graphic>
          </wp:inline>
        </w:drawing>
      </w:r>
    </w:p>
    <w:p w14:paraId="048004BC" w14:textId="77777777" w:rsidR="007A0E2E" w:rsidRPr="009E1107" w:rsidRDefault="007A0E2E" w:rsidP="000152CD">
      <w:pPr>
        <w:autoSpaceDE w:val="0"/>
        <w:autoSpaceDN w:val="0"/>
        <w:adjustRightInd w:val="0"/>
        <w:ind w:left="1418"/>
        <w:jc w:val="both"/>
        <w:rPr>
          <w:rFonts w:ascii="Calibri" w:hAnsi="Calibri" w:cs="Calibri"/>
          <w:color w:val="000000"/>
          <w:szCs w:val="24"/>
          <w:lang w:val="es-EC" w:eastAsia="es-EC"/>
        </w:rPr>
      </w:pPr>
    </w:p>
    <w:p w14:paraId="3E425160" w14:textId="77777777" w:rsidR="008A7177" w:rsidRPr="009E1107" w:rsidRDefault="0024001A" w:rsidP="000152CD">
      <w:pPr>
        <w:numPr>
          <w:ilvl w:val="0"/>
          <w:numId w:val="7"/>
        </w:numPr>
        <w:autoSpaceDE w:val="0"/>
        <w:autoSpaceDN w:val="0"/>
        <w:adjustRightInd w:val="0"/>
        <w:ind w:left="1418" w:hanging="709"/>
        <w:jc w:val="both"/>
        <w:rPr>
          <w:rFonts w:ascii="Calibri" w:hAnsi="Calibri" w:cs="Calibri"/>
          <w:color w:val="000000"/>
          <w:szCs w:val="24"/>
          <w:lang w:val="es-EC" w:eastAsia="es-EC"/>
        </w:rPr>
      </w:pPr>
      <w:r w:rsidRPr="009E1107">
        <w:rPr>
          <w:rFonts w:ascii="Calibri" w:hAnsi="Calibri" w:cs="Calibri"/>
          <w:color w:val="000000"/>
          <w:szCs w:val="24"/>
          <w:lang w:val="es-EC" w:eastAsia="es-EC"/>
        </w:rPr>
        <w:t xml:space="preserve">Configurar la ruta de los datafiles, puerto a utilizar (Se recomienda el 20100 o el 8000), dentro de la primera pestaña. </w:t>
      </w:r>
      <w:r w:rsidR="008A7177" w:rsidRPr="009E1107">
        <w:rPr>
          <w:rFonts w:ascii="Calibri" w:hAnsi="Calibri" w:cs="Calibri"/>
          <w:color w:val="000000"/>
          <w:szCs w:val="24"/>
          <w:lang w:val="es-EC" w:eastAsia="es-EC"/>
        </w:rPr>
        <w:t>Para configurar seguir estos pasos</w:t>
      </w:r>
      <w:r w:rsidRPr="009E1107">
        <w:rPr>
          <w:rFonts w:ascii="Calibri" w:hAnsi="Calibri" w:cs="Calibri"/>
          <w:color w:val="000000"/>
          <w:szCs w:val="24"/>
          <w:lang w:val="es-EC" w:eastAsia="es-EC"/>
        </w:rPr>
        <w:t>:</w:t>
      </w:r>
    </w:p>
    <w:p w14:paraId="1138A8BE" w14:textId="3047B441" w:rsidR="007A0E2E" w:rsidRPr="009E1107" w:rsidRDefault="00F101AB" w:rsidP="000152CD">
      <w:pPr>
        <w:autoSpaceDE w:val="0"/>
        <w:autoSpaceDN w:val="0"/>
        <w:adjustRightInd w:val="0"/>
        <w:ind w:left="1418"/>
        <w:jc w:val="center"/>
        <w:rPr>
          <w:rFonts w:ascii="Calibri" w:hAnsi="Calibri" w:cs="Calibri"/>
          <w:color w:val="000000"/>
          <w:szCs w:val="24"/>
          <w:lang w:val="es-EC" w:eastAsia="es-EC"/>
        </w:rPr>
      </w:pPr>
      <w:r w:rsidRPr="009E1107">
        <w:rPr>
          <w:rFonts w:ascii="Calibri" w:hAnsi="Calibri" w:cs="Calibri"/>
          <w:noProof/>
          <w:color w:val="000000"/>
          <w:szCs w:val="24"/>
          <w:lang w:val="es-EC" w:eastAsia="es-EC"/>
        </w:rPr>
        <w:lastRenderedPageBreak/>
        <w:drawing>
          <wp:inline distT="0" distB="0" distL="0" distR="0" wp14:anchorId="3409BE27" wp14:editId="318401D9">
            <wp:extent cx="5293995" cy="3803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3995" cy="3803650"/>
                    </a:xfrm>
                    <a:prstGeom prst="rect">
                      <a:avLst/>
                    </a:prstGeom>
                    <a:noFill/>
                    <a:ln>
                      <a:noFill/>
                    </a:ln>
                  </pic:spPr>
                </pic:pic>
              </a:graphicData>
            </a:graphic>
          </wp:inline>
        </w:drawing>
      </w:r>
    </w:p>
    <w:p w14:paraId="45AE44D5" w14:textId="77777777" w:rsidR="008A7177" w:rsidRPr="009E1107" w:rsidRDefault="008A7177" w:rsidP="000152CD">
      <w:pPr>
        <w:numPr>
          <w:ilvl w:val="0"/>
          <w:numId w:val="8"/>
        </w:numPr>
        <w:autoSpaceDE w:val="0"/>
        <w:autoSpaceDN w:val="0"/>
        <w:adjustRightInd w:val="0"/>
        <w:jc w:val="both"/>
        <w:rPr>
          <w:rFonts w:ascii="Calibri" w:hAnsi="Calibri" w:cs="Calibri"/>
          <w:color w:val="000000"/>
          <w:szCs w:val="24"/>
          <w:lang w:val="es-EC" w:eastAsia="es-EC"/>
        </w:rPr>
      </w:pPr>
      <w:r w:rsidRPr="009E1107">
        <w:rPr>
          <w:rFonts w:ascii="Calibri" w:hAnsi="Calibri" w:cs="Calibri"/>
          <w:color w:val="000000"/>
          <w:szCs w:val="24"/>
          <w:lang w:val="es-EC" w:eastAsia="es-EC"/>
        </w:rPr>
        <w:t>Definir la ruta de SQL Location</w:t>
      </w:r>
    </w:p>
    <w:p w14:paraId="499387FB" w14:textId="6809ACBA" w:rsidR="008A7177" w:rsidRPr="009E1107" w:rsidRDefault="008A7177" w:rsidP="000152CD">
      <w:pPr>
        <w:numPr>
          <w:ilvl w:val="0"/>
          <w:numId w:val="8"/>
        </w:numPr>
        <w:autoSpaceDE w:val="0"/>
        <w:autoSpaceDN w:val="0"/>
        <w:adjustRightInd w:val="0"/>
        <w:jc w:val="both"/>
        <w:rPr>
          <w:rFonts w:ascii="Calibri" w:hAnsi="Calibri" w:cs="Calibri"/>
          <w:color w:val="000000"/>
          <w:szCs w:val="24"/>
          <w:lang w:val="es-EC" w:eastAsia="es-EC"/>
        </w:rPr>
      </w:pPr>
      <w:r w:rsidRPr="009E1107">
        <w:rPr>
          <w:rFonts w:ascii="Calibri" w:hAnsi="Calibri" w:cs="Calibri"/>
          <w:color w:val="000000"/>
          <w:szCs w:val="24"/>
          <w:lang w:val="es-EC" w:eastAsia="es-EC"/>
        </w:rPr>
        <w:t xml:space="preserve">Seleccionar en “Server Name” el servidor local de </w:t>
      </w:r>
      <w:r w:rsidR="002C3296">
        <w:rPr>
          <w:rFonts w:ascii="Calibri" w:hAnsi="Calibri" w:cs="Calibri"/>
          <w:color w:val="000000"/>
          <w:szCs w:val="24"/>
          <w:lang w:val="es-EC" w:eastAsia="es-EC"/>
        </w:rPr>
        <w:t>OneBeat</w:t>
      </w:r>
      <w:r w:rsidRPr="009E1107">
        <w:rPr>
          <w:rFonts w:ascii="Calibri" w:hAnsi="Calibri" w:cs="Calibri"/>
          <w:color w:val="000000"/>
          <w:szCs w:val="24"/>
          <w:lang w:val="es-EC" w:eastAsia="es-EC"/>
        </w:rPr>
        <w:t xml:space="preserve"> y agregarlo</w:t>
      </w:r>
      <w:r w:rsidR="007A0E2E" w:rsidRPr="009E1107">
        <w:rPr>
          <w:rFonts w:ascii="Calibri" w:hAnsi="Calibri" w:cs="Calibri"/>
          <w:color w:val="000000"/>
          <w:szCs w:val="24"/>
          <w:lang w:val="es-EC" w:eastAsia="es-EC"/>
        </w:rPr>
        <w:t xml:space="preserve"> p</w:t>
      </w:r>
      <w:r w:rsidRPr="009E1107">
        <w:rPr>
          <w:rFonts w:ascii="Calibri" w:hAnsi="Calibri" w:cs="Calibri"/>
          <w:color w:val="000000"/>
          <w:szCs w:val="24"/>
          <w:lang w:val="es-EC" w:eastAsia="es-EC"/>
        </w:rPr>
        <w:t>r</w:t>
      </w:r>
      <w:r w:rsidR="007A0E2E" w:rsidRPr="009E1107">
        <w:rPr>
          <w:rFonts w:ascii="Calibri" w:hAnsi="Calibri" w:cs="Calibri"/>
          <w:color w:val="000000"/>
          <w:szCs w:val="24"/>
          <w:lang w:val="es-EC" w:eastAsia="es-EC"/>
        </w:rPr>
        <w:t>e</w:t>
      </w:r>
      <w:r w:rsidRPr="009E1107">
        <w:rPr>
          <w:rFonts w:ascii="Calibri" w:hAnsi="Calibri" w:cs="Calibri"/>
          <w:color w:val="000000"/>
          <w:szCs w:val="24"/>
          <w:lang w:val="es-EC" w:eastAsia="es-EC"/>
        </w:rPr>
        <w:t>sionando “Add”</w:t>
      </w:r>
    </w:p>
    <w:p w14:paraId="3BD4718A" w14:textId="77777777" w:rsidR="008A7177" w:rsidRPr="009E1107" w:rsidRDefault="008A7177" w:rsidP="000152CD">
      <w:pPr>
        <w:numPr>
          <w:ilvl w:val="0"/>
          <w:numId w:val="8"/>
        </w:numPr>
        <w:autoSpaceDE w:val="0"/>
        <w:autoSpaceDN w:val="0"/>
        <w:adjustRightInd w:val="0"/>
        <w:jc w:val="both"/>
        <w:rPr>
          <w:rFonts w:ascii="Calibri" w:hAnsi="Calibri" w:cs="Calibri"/>
          <w:color w:val="000000"/>
          <w:szCs w:val="24"/>
          <w:lang w:val="es-EC" w:eastAsia="es-EC"/>
        </w:rPr>
      </w:pPr>
      <w:r w:rsidRPr="009E1107">
        <w:rPr>
          <w:rFonts w:ascii="Calibri" w:hAnsi="Calibri" w:cs="Calibri"/>
          <w:color w:val="000000"/>
          <w:szCs w:val="24"/>
          <w:lang w:val="es-EC" w:eastAsia="es-EC"/>
        </w:rPr>
        <w:t>En la lista de servidor</w:t>
      </w:r>
      <w:r w:rsidR="007A0E2E" w:rsidRPr="009E1107">
        <w:rPr>
          <w:rFonts w:ascii="Calibri" w:hAnsi="Calibri" w:cs="Calibri"/>
          <w:color w:val="000000"/>
          <w:szCs w:val="24"/>
          <w:lang w:val="es-EC" w:eastAsia="es-EC"/>
        </w:rPr>
        <w:t>es agregar el servidor agregado</w:t>
      </w:r>
    </w:p>
    <w:p w14:paraId="60148E4D" w14:textId="77777777" w:rsidR="008A7177" w:rsidRPr="009E1107" w:rsidRDefault="008A7177" w:rsidP="000152CD">
      <w:pPr>
        <w:numPr>
          <w:ilvl w:val="0"/>
          <w:numId w:val="8"/>
        </w:numPr>
        <w:autoSpaceDE w:val="0"/>
        <w:autoSpaceDN w:val="0"/>
        <w:adjustRightInd w:val="0"/>
        <w:jc w:val="both"/>
        <w:rPr>
          <w:rFonts w:ascii="Calibri" w:hAnsi="Calibri" w:cs="Calibri"/>
          <w:color w:val="000000"/>
          <w:szCs w:val="24"/>
          <w:lang w:val="es-EC" w:eastAsia="es-EC"/>
        </w:rPr>
      </w:pPr>
      <w:r w:rsidRPr="009E1107">
        <w:rPr>
          <w:rFonts w:ascii="Calibri" w:hAnsi="Calibri" w:cs="Calibri"/>
          <w:color w:val="000000"/>
          <w:szCs w:val="24"/>
          <w:lang w:val="es-EC" w:eastAsia="es-EC"/>
        </w:rPr>
        <w:t>Activar la opción TCP Port Enabled y digitar el Puerto 8000 o 20100</w:t>
      </w:r>
    </w:p>
    <w:p w14:paraId="0FA411A4" w14:textId="77777777" w:rsidR="008A7177" w:rsidRPr="009E1107" w:rsidRDefault="0024001A" w:rsidP="000152CD">
      <w:pPr>
        <w:numPr>
          <w:ilvl w:val="0"/>
          <w:numId w:val="8"/>
        </w:numPr>
        <w:autoSpaceDE w:val="0"/>
        <w:autoSpaceDN w:val="0"/>
        <w:adjustRightInd w:val="0"/>
        <w:jc w:val="both"/>
        <w:rPr>
          <w:rFonts w:ascii="Calibri" w:hAnsi="Calibri" w:cs="Calibri"/>
          <w:color w:val="000000"/>
          <w:szCs w:val="24"/>
          <w:lang w:val="es-EC" w:eastAsia="es-EC"/>
        </w:rPr>
      </w:pPr>
      <w:r w:rsidRPr="009E1107">
        <w:rPr>
          <w:rFonts w:ascii="Calibri" w:hAnsi="Calibri" w:cs="Calibri"/>
          <w:color w:val="000000"/>
          <w:szCs w:val="24"/>
          <w:lang w:val="es-EC" w:eastAsia="es-EC"/>
        </w:rPr>
        <w:t xml:space="preserve">Guardar </w:t>
      </w:r>
      <w:r w:rsidR="008A7177" w:rsidRPr="009E1107">
        <w:rPr>
          <w:rFonts w:ascii="Calibri" w:hAnsi="Calibri" w:cs="Calibri"/>
          <w:color w:val="000000"/>
          <w:szCs w:val="24"/>
          <w:lang w:val="es-EC" w:eastAsia="es-EC"/>
        </w:rPr>
        <w:t>la configuración</w:t>
      </w:r>
      <w:r w:rsidR="008A7177" w:rsidRPr="009E1107">
        <w:rPr>
          <w:rFonts w:ascii="Calibri" w:hAnsi="Calibri" w:cs="Calibri"/>
          <w:color w:val="FFFFFF"/>
          <w:szCs w:val="24"/>
          <w:lang w:val="es-EC" w:eastAsia="es-EC"/>
        </w:rPr>
        <w:t>.</w:t>
      </w:r>
    </w:p>
    <w:p w14:paraId="2445891C" w14:textId="77777777" w:rsidR="007A0E2E" w:rsidRPr="009E1107" w:rsidRDefault="007A0E2E" w:rsidP="000152CD">
      <w:pPr>
        <w:autoSpaceDE w:val="0"/>
        <w:autoSpaceDN w:val="0"/>
        <w:adjustRightInd w:val="0"/>
        <w:ind w:left="2160"/>
        <w:jc w:val="both"/>
        <w:rPr>
          <w:rFonts w:ascii="Calibri" w:hAnsi="Calibri" w:cs="Calibri"/>
          <w:color w:val="000000"/>
          <w:szCs w:val="24"/>
          <w:lang w:val="es-EC" w:eastAsia="es-EC"/>
        </w:rPr>
      </w:pPr>
    </w:p>
    <w:p w14:paraId="1AA9CA6B" w14:textId="2EF14C4A" w:rsidR="002D6E77" w:rsidRPr="009E1107" w:rsidRDefault="0024001A" w:rsidP="000152CD">
      <w:pPr>
        <w:numPr>
          <w:ilvl w:val="0"/>
          <w:numId w:val="7"/>
        </w:numPr>
        <w:autoSpaceDE w:val="0"/>
        <w:autoSpaceDN w:val="0"/>
        <w:adjustRightInd w:val="0"/>
        <w:ind w:left="1418" w:hanging="709"/>
        <w:jc w:val="both"/>
        <w:rPr>
          <w:rFonts w:ascii="Calibri" w:hAnsi="Calibri" w:cs="Calibri"/>
          <w:color w:val="000000"/>
          <w:szCs w:val="24"/>
          <w:lang w:val="es-EC" w:eastAsia="es-EC"/>
        </w:rPr>
      </w:pPr>
      <w:r w:rsidRPr="009E1107">
        <w:rPr>
          <w:rFonts w:ascii="Calibri" w:hAnsi="Calibri" w:cs="Calibri"/>
          <w:color w:val="000000"/>
          <w:szCs w:val="24"/>
          <w:lang w:val="es-EC" w:eastAsia="es-EC"/>
        </w:rPr>
        <w:t xml:space="preserve">Verificar los datos dentro de la pestaña “SQL Security”. Por defecto aparece que la conexión se realice con el usuario de Windows, en caso que </w:t>
      </w:r>
      <w:r w:rsidR="002C3296">
        <w:rPr>
          <w:rFonts w:ascii="Calibri" w:hAnsi="Calibri" w:cs="Calibri"/>
          <w:color w:val="000000"/>
          <w:szCs w:val="24"/>
          <w:lang w:val="es-EC" w:eastAsia="es-EC"/>
        </w:rPr>
        <w:t>OneBeat</w:t>
      </w:r>
      <w:r w:rsidRPr="009E1107">
        <w:rPr>
          <w:rFonts w:ascii="Calibri" w:hAnsi="Calibri" w:cs="Calibri"/>
          <w:color w:val="000000"/>
          <w:szCs w:val="24"/>
          <w:lang w:val="es-EC" w:eastAsia="es-EC"/>
        </w:rPr>
        <w:t xml:space="preserve"> no pueda establecer la conexión, cambiar el usuario a </w:t>
      </w:r>
      <w:r w:rsidR="002D6E77" w:rsidRPr="009E1107">
        <w:rPr>
          <w:rFonts w:ascii="Calibri" w:hAnsi="Calibri" w:cs="Calibri"/>
          <w:color w:val="000000"/>
          <w:szCs w:val="24"/>
          <w:lang w:val="es-EC" w:eastAsia="es-EC"/>
        </w:rPr>
        <w:t>SA o cualquier usuario que tenga permisos de administrador dentro del servidor de SQL. Dar clic en Guardar</w:t>
      </w:r>
    </w:p>
    <w:p w14:paraId="7EC73D24" w14:textId="7143EDF9" w:rsidR="007A0E2E" w:rsidRPr="009E1107" w:rsidRDefault="00F101AB" w:rsidP="000152CD">
      <w:pPr>
        <w:autoSpaceDE w:val="0"/>
        <w:autoSpaceDN w:val="0"/>
        <w:adjustRightInd w:val="0"/>
        <w:ind w:left="1418"/>
        <w:jc w:val="center"/>
        <w:rPr>
          <w:rFonts w:ascii="Calibri" w:hAnsi="Calibri" w:cs="Calibri"/>
          <w:color w:val="000000"/>
          <w:szCs w:val="24"/>
          <w:lang w:val="es-EC" w:eastAsia="es-EC"/>
        </w:rPr>
      </w:pPr>
      <w:r w:rsidRPr="009E1107">
        <w:rPr>
          <w:rFonts w:ascii="Calibri" w:hAnsi="Calibri" w:cs="Calibri"/>
          <w:noProof/>
          <w:color w:val="000000"/>
          <w:szCs w:val="24"/>
          <w:lang w:val="es-EC" w:eastAsia="es-EC"/>
        </w:rPr>
        <w:lastRenderedPageBreak/>
        <w:drawing>
          <wp:inline distT="0" distB="0" distL="0" distR="0" wp14:anchorId="74D0AE6A" wp14:editId="52FDE4EB">
            <wp:extent cx="3764915" cy="2696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4915" cy="2696845"/>
                    </a:xfrm>
                    <a:prstGeom prst="rect">
                      <a:avLst/>
                    </a:prstGeom>
                    <a:noFill/>
                    <a:ln>
                      <a:noFill/>
                    </a:ln>
                  </pic:spPr>
                </pic:pic>
              </a:graphicData>
            </a:graphic>
          </wp:inline>
        </w:drawing>
      </w:r>
    </w:p>
    <w:p w14:paraId="3C8178DA" w14:textId="77777777" w:rsidR="007A0E2E" w:rsidRPr="009E1107" w:rsidRDefault="007A0E2E" w:rsidP="000152CD">
      <w:pPr>
        <w:autoSpaceDE w:val="0"/>
        <w:autoSpaceDN w:val="0"/>
        <w:adjustRightInd w:val="0"/>
        <w:ind w:left="1418"/>
        <w:jc w:val="both"/>
        <w:rPr>
          <w:rFonts w:ascii="Calibri" w:hAnsi="Calibri" w:cs="Calibri"/>
          <w:color w:val="000000"/>
          <w:szCs w:val="24"/>
          <w:lang w:val="es-EC" w:eastAsia="es-EC"/>
        </w:rPr>
      </w:pPr>
    </w:p>
    <w:p w14:paraId="4E0616E4" w14:textId="77777777" w:rsidR="008A7177" w:rsidRPr="009E1107" w:rsidRDefault="002D6E77" w:rsidP="000152CD">
      <w:pPr>
        <w:numPr>
          <w:ilvl w:val="0"/>
          <w:numId w:val="7"/>
        </w:numPr>
        <w:autoSpaceDE w:val="0"/>
        <w:autoSpaceDN w:val="0"/>
        <w:adjustRightInd w:val="0"/>
        <w:ind w:left="1418" w:hanging="709"/>
        <w:jc w:val="both"/>
        <w:rPr>
          <w:rFonts w:ascii="Calibri" w:hAnsi="Calibri" w:cs="Calibri"/>
          <w:color w:val="000000"/>
          <w:szCs w:val="24"/>
          <w:lang w:val="es-EC" w:eastAsia="es-EC"/>
        </w:rPr>
      </w:pPr>
      <w:r w:rsidRPr="009E1107">
        <w:rPr>
          <w:rFonts w:ascii="Calibri" w:hAnsi="Calibri" w:cs="Calibri"/>
          <w:color w:val="000000"/>
          <w:szCs w:val="24"/>
          <w:lang w:val="es-EC" w:eastAsia="es-EC"/>
        </w:rPr>
        <w:t xml:space="preserve">Activar la licencia, dando clic en la pestaña </w:t>
      </w:r>
      <w:r w:rsidR="008A7177" w:rsidRPr="009E1107">
        <w:rPr>
          <w:rFonts w:ascii="Calibri" w:hAnsi="Calibri" w:cs="Calibri"/>
          <w:color w:val="000000"/>
          <w:szCs w:val="24"/>
          <w:lang w:val="es-EC" w:eastAsia="es-EC"/>
        </w:rPr>
        <w:t>“Activation” y ejecutar</w:t>
      </w:r>
      <w:r w:rsidR="0024001A" w:rsidRPr="009E1107">
        <w:rPr>
          <w:rFonts w:ascii="Calibri" w:hAnsi="Calibri" w:cs="Calibri"/>
          <w:color w:val="000000"/>
          <w:szCs w:val="24"/>
          <w:lang w:val="es-EC" w:eastAsia="es-EC"/>
        </w:rPr>
        <w:t xml:space="preserve"> los </w:t>
      </w:r>
      <w:r w:rsidR="008A7177" w:rsidRPr="009E1107">
        <w:rPr>
          <w:rFonts w:ascii="Calibri" w:hAnsi="Calibri" w:cs="Calibri"/>
          <w:color w:val="000000"/>
          <w:szCs w:val="24"/>
          <w:lang w:val="es-EC" w:eastAsia="es-EC"/>
        </w:rPr>
        <w:t>siguientes pasos:</w:t>
      </w:r>
    </w:p>
    <w:p w14:paraId="5AA8FE8B" w14:textId="553E6D9B" w:rsidR="007A0E2E" w:rsidRPr="009E1107" w:rsidRDefault="00F101AB" w:rsidP="000152CD">
      <w:pPr>
        <w:autoSpaceDE w:val="0"/>
        <w:autoSpaceDN w:val="0"/>
        <w:adjustRightInd w:val="0"/>
        <w:ind w:left="1418"/>
        <w:jc w:val="center"/>
        <w:rPr>
          <w:rFonts w:ascii="Calibri" w:hAnsi="Calibri" w:cs="Calibri"/>
          <w:color w:val="000000"/>
          <w:szCs w:val="24"/>
          <w:lang w:val="es-EC" w:eastAsia="es-EC"/>
        </w:rPr>
      </w:pPr>
      <w:r w:rsidRPr="009E1107">
        <w:rPr>
          <w:rFonts w:ascii="Calibri" w:hAnsi="Calibri" w:cs="Calibri"/>
          <w:noProof/>
          <w:color w:val="000000"/>
          <w:szCs w:val="24"/>
          <w:lang w:val="es-EC" w:eastAsia="es-EC"/>
        </w:rPr>
        <w:drawing>
          <wp:inline distT="0" distB="0" distL="0" distR="0" wp14:anchorId="04C006F5" wp14:editId="5EF76DDC">
            <wp:extent cx="3926840" cy="2820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26840" cy="2820035"/>
                    </a:xfrm>
                    <a:prstGeom prst="rect">
                      <a:avLst/>
                    </a:prstGeom>
                    <a:noFill/>
                    <a:ln>
                      <a:noFill/>
                    </a:ln>
                  </pic:spPr>
                </pic:pic>
              </a:graphicData>
            </a:graphic>
          </wp:inline>
        </w:drawing>
      </w:r>
    </w:p>
    <w:p w14:paraId="203A12E8" w14:textId="77777777" w:rsidR="002D6E77" w:rsidRPr="009E1107" w:rsidRDefault="002D6E77" w:rsidP="000152CD">
      <w:pPr>
        <w:numPr>
          <w:ilvl w:val="0"/>
          <w:numId w:val="10"/>
        </w:numPr>
        <w:autoSpaceDE w:val="0"/>
        <w:autoSpaceDN w:val="0"/>
        <w:adjustRightInd w:val="0"/>
        <w:jc w:val="both"/>
        <w:rPr>
          <w:rFonts w:ascii="Calibri" w:hAnsi="Calibri" w:cs="Calibri"/>
          <w:color w:val="000000"/>
          <w:szCs w:val="24"/>
          <w:lang w:val="es-EC" w:eastAsia="es-EC"/>
        </w:rPr>
      </w:pPr>
      <w:r w:rsidRPr="009E1107">
        <w:rPr>
          <w:rFonts w:ascii="Calibri" w:hAnsi="Calibri" w:cs="Calibri"/>
          <w:color w:val="000000"/>
          <w:szCs w:val="24"/>
          <w:lang w:val="es-EC" w:eastAsia="es-EC"/>
        </w:rPr>
        <w:t>Seleccionar el archivo de la licencia el cual es dado por Inherent Simplity</w:t>
      </w:r>
    </w:p>
    <w:p w14:paraId="6EF42426" w14:textId="7BF32B19" w:rsidR="002D6E77" w:rsidRPr="009E1107" w:rsidRDefault="002D6E77" w:rsidP="000152CD">
      <w:pPr>
        <w:numPr>
          <w:ilvl w:val="0"/>
          <w:numId w:val="10"/>
        </w:numPr>
        <w:autoSpaceDE w:val="0"/>
        <w:autoSpaceDN w:val="0"/>
        <w:adjustRightInd w:val="0"/>
        <w:jc w:val="both"/>
        <w:rPr>
          <w:rFonts w:ascii="Calibri" w:hAnsi="Calibri" w:cs="Calibri"/>
          <w:color w:val="000000"/>
          <w:szCs w:val="24"/>
          <w:lang w:val="es-EC" w:eastAsia="es-EC"/>
        </w:rPr>
      </w:pPr>
      <w:r w:rsidRPr="009E1107">
        <w:rPr>
          <w:rFonts w:ascii="Calibri" w:hAnsi="Calibri" w:cs="Calibri"/>
          <w:color w:val="000000"/>
          <w:szCs w:val="24"/>
          <w:lang w:val="es-EC" w:eastAsia="es-EC"/>
        </w:rPr>
        <w:t xml:space="preserve">Presionar Activar, si la licencia es válida </w:t>
      </w:r>
      <w:r w:rsidR="002C3296">
        <w:rPr>
          <w:rFonts w:ascii="Calibri" w:hAnsi="Calibri" w:cs="Calibri"/>
          <w:color w:val="000000"/>
          <w:szCs w:val="24"/>
          <w:lang w:val="es-EC" w:eastAsia="es-EC"/>
        </w:rPr>
        <w:t>OneBeat</w:t>
      </w:r>
      <w:r w:rsidRPr="009E1107">
        <w:rPr>
          <w:rFonts w:ascii="Calibri" w:hAnsi="Calibri" w:cs="Calibri"/>
          <w:color w:val="000000"/>
          <w:szCs w:val="24"/>
          <w:lang w:val="es-EC" w:eastAsia="es-EC"/>
        </w:rPr>
        <w:t xml:space="preserve"> informará que el servidor ha sido configurado correctamente, siempre que se actualice la licencia es necesario reiniciar el servicio de </w:t>
      </w:r>
      <w:r w:rsidR="002C3296">
        <w:rPr>
          <w:rFonts w:ascii="Calibri" w:hAnsi="Calibri" w:cs="Calibri"/>
          <w:color w:val="000000"/>
          <w:szCs w:val="24"/>
          <w:lang w:val="es-EC" w:eastAsia="es-EC"/>
        </w:rPr>
        <w:t>OneBeat</w:t>
      </w:r>
    </w:p>
    <w:p w14:paraId="271BA5CA" w14:textId="77777777" w:rsidR="002D6E77" w:rsidRPr="009E1107" w:rsidRDefault="002D6E77" w:rsidP="000152CD">
      <w:pPr>
        <w:autoSpaceDE w:val="0"/>
        <w:autoSpaceDN w:val="0"/>
        <w:adjustRightInd w:val="0"/>
        <w:ind w:left="1418"/>
        <w:jc w:val="both"/>
        <w:rPr>
          <w:rFonts w:ascii="Calibri" w:hAnsi="Calibri" w:cs="Calibri"/>
          <w:color w:val="000000"/>
          <w:szCs w:val="24"/>
          <w:lang w:val="es-EC" w:eastAsia="es-EC"/>
        </w:rPr>
      </w:pPr>
    </w:p>
    <w:p w14:paraId="6AB40415" w14:textId="77777777" w:rsidR="008A7177" w:rsidRPr="009E1107" w:rsidRDefault="002D6E77" w:rsidP="000152CD">
      <w:pPr>
        <w:numPr>
          <w:ilvl w:val="0"/>
          <w:numId w:val="7"/>
        </w:numPr>
        <w:autoSpaceDE w:val="0"/>
        <w:autoSpaceDN w:val="0"/>
        <w:adjustRightInd w:val="0"/>
        <w:ind w:left="1418" w:hanging="709"/>
        <w:jc w:val="both"/>
        <w:rPr>
          <w:rFonts w:ascii="Calibri" w:hAnsi="Calibri" w:cs="Calibri"/>
          <w:color w:val="000000"/>
          <w:szCs w:val="24"/>
          <w:lang w:val="es-EC" w:eastAsia="es-EC"/>
        </w:rPr>
      </w:pPr>
      <w:r w:rsidRPr="009E1107">
        <w:rPr>
          <w:rFonts w:ascii="Calibri" w:hAnsi="Calibri" w:cs="Calibri"/>
          <w:color w:val="000000"/>
          <w:szCs w:val="24"/>
          <w:lang w:val="es-EC" w:eastAsia="es-EC"/>
        </w:rPr>
        <w:t xml:space="preserve">Crear la Base de datos, dando clic en la pestaña </w:t>
      </w:r>
      <w:r w:rsidR="008A7177" w:rsidRPr="009E1107">
        <w:rPr>
          <w:rFonts w:ascii="Calibri" w:hAnsi="Calibri" w:cs="Calibri"/>
          <w:color w:val="000000"/>
          <w:szCs w:val="24"/>
          <w:lang w:val="es-EC" w:eastAsia="es-EC"/>
        </w:rPr>
        <w:t>“DB Creation”</w:t>
      </w:r>
      <w:r w:rsidRPr="009E1107">
        <w:rPr>
          <w:rFonts w:ascii="Calibri" w:hAnsi="Calibri" w:cs="Calibri"/>
          <w:color w:val="000000"/>
          <w:szCs w:val="24"/>
          <w:lang w:val="es-EC" w:eastAsia="es-EC"/>
        </w:rPr>
        <w:t xml:space="preserve"> y ejecutar los siguientes </w:t>
      </w:r>
      <w:r w:rsidR="008A7177" w:rsidRPr="009E1107">
        <w:rPr>
          <w:rFonts w:ascii="Calibri" w:hAnsi="Calibri" w:cs="Calibri"/>
          <w:color w:val="000000"/>
          <w:szCs w:val="24"/>
          <w:lang w:val="es-EC" w:eastAsia="es-EC"/>
        </w:rPr>
        <w:t>pasos</w:t>
      </w:r>
      <w:r w:rsidRPr="009E1107">
        <w:rPr>
          <w:rFonts w:ascii="Calibri" w:hAnsi="Calibri" w:cs="Calibri"/>
          <w:color w:val="000000"/>
          <w:szCs w:val="24"/>
          <w:lang w:val="es-EC" w:eastAsia="es-EC"/>
        </w:rPr>
        <w:t>:</w:t>
      </w:r>
    </w:p>
    <w:p w14:paraId="170D8155" w14:textId="2480E1B6" w:rsidR="007A0E2E" w:rsidRPr="009E1107" w:rsidRDefault="00F101AB" w:rsidP="000152CD">
      <w:pPr>
        <w:autoSpaceDE w:val="0"/>
        <w:autoSpaceDN w:val="0"/>
        <w:adjustRightInd w:val="0"/>
        <w:ind w:left="1418"/>
        <w:jc w:val="center"/>
        <w:rPr>
          <w:rFonts w:ascii="Calibri" w:hAnsi="Calibri" w:cs="Calibri"/>
          <w:color w:val="000000"/>
          <w:szCs w:val="24"/>
          <w:lang w:val="es-EC" w:eastAsia="es-EC"/>
        </w:rPr>
      </w:pPr>
      <w:r w:rsidRPr="009E1107">
        <w:rPr>
          <w:rFonts w:ascii="Calibri" w:hAnsi="Calibri" w:cs="Calibri"/>
          <w:noProof/>
          <w:color w:val="000000"/>
          <w:szCs w:val="24"/>
          <w:lang w:val="es-EC" w:eastAsia="es-EC"/>
        </w:rPr>
        <w:lastRenderedPageBreak/>
        <w:drawing>
          <wp:inline distT="0" distB="0" distL="0" distR="0" wp14:anchorId="55D78E97" wp14:editId="4E90CFCE">
            <wp:extent cx="4495165" cy="32346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95165" cy="3234690"/>
                    </a:xfrm>
                    <a:prstGeom prst="rect">
                      <a:avLst/>
                    </a:prstGeom>
                    <a:noFill/>
                    <a:ln>
                      <a:noFill/>
                    </a:ln>
                  </pic:spPr>
                </pic:pic>
              </a:graphicData>
            </a:graphic>
          </wp:inline>
        </w:drawing>
      </w:r>
    </w:p>
    <w:p w14:paraId="7C275C56" w14:textId="77777777" w:rsidR="008A7177" w:rsidRPr="009E1107" w:rsidRDefault="008A7177" w:rsidP="000152CD">
      <w:pPr>
        <w:numPr>
          <w:ilvl w:val="0"/>
          <w:numId w:val="9"/>
        </w:numPr>
        <w:autoSpaceDE w:val="0"/>
        <w:autoSpaceDN w:val="0"/>
        <w:adjustRightInd w:val="0"/>
        <w:jc w:val="both"/>
        <w:rPr>
          <w:rFonts w:ascii="Calibri" w:hAnsi="Calibri" w:cs="Calibri"/>
          <w:color w:val="000000"/>
          <w:szCs w:val="24"/>
          <w:lang w:val="es-EC" w:eastAsia="es-EC"/>
        </w:rPr>
      </w:pPr>
      <w:r w:rsidRPr="009E1107">
        <w:rPr>
          <w:rFonts w:ascii="Calibri" w:hAnsi="Calibri" w:cs="Calibri"/>
          <w:color w:val="000000"/>
          <w:szCs w:val="24"/>
          <w:lang w:val="es-EC" w:eastAsia="es-EC"/>
        </w:rPr>
        <w:t>Digitar el nombre de la base de datos</w:t>
      </w:r>
    </w:p>
    <w:p w14:paraId="0D0E53DE" w14:textId="77777777" w:rsidR="008A7177" w:rsidRPr="009E1107" w:rsidRDefault="008A7177" w:rsidP="000152CD">
      <w:pPr>
        <w:numPr>
          <w:ilvl w:val="0"/>
          <w:numId w:val="9"/>
        </w:numPr>
        <w:autoSpaceDE w:val="0"/>
        <w:autoSpaceDN w:val="0"/>
        <w:adjustRightInd w:val="0"/>
        <w:jc w:val="both"/>
        <w:rPr>
          <w:rFonts w:ascii="Calibri" w:hAnsi="Calibri" w:cs="Calibri"/>
          <w:color w:val="000000"/>
          <w:szCs w:val="24"/>
          <w:lang w:val="es-EC" w:eastAsia="es-EC"/>
        </w:rPr>
      </w:pPr>
      <w:r w:rsidRPr="009E1107">
        <w:rPr>
          <w:rFonts w:ascii="Calibri" w:hAnsi="Calibri" w:cs="Calibri"/>
          <w:color w:val="000000"/>
          <w:szCs w:val="24"/>
          <w:lang w:val="es-EC" w:eastAsia="es-EC"/>
        </w:rPr>
        <w:t>Presionar “Create DB”</w:t>
      </w:r>
    </w:p>
    <w:p w14:paraId="79B4329A" w14:textId="77777777" w:rsidR="007A0E2E" w:rsidRPr="009E1107" w:rsidRDefault="007A0E2E" w:rsidP="000152CD">
      <w:pPr>
        <w:autoSpaceDE w:val="0"/>
        <w:autoSpaceDN w:val="0"/>
        <w:adjustRightInd w:val="0"/>
        <w:ind w:left="1418"/>
        <w:jc w:val="both"/>
        <w:rPr>
          <w:rFonts w:ascii="Calibri" w:hAnsi="Calibri" w:cs="Calibri"/>
          <w:color w:val="000000"/>
          <w:szCs w:val="24"/>
          <w:lang w:val="es-EC" w:eastAsia="es-EC"/>
        </w:rPr>
      </w:pPr>
    </w:p>
    <w:p w14:paraId="11063EAD" w14:textId="5AD9A0C4" w:rsidR="00C704FA" w:rsidRPr="009E1107" w:rsidRDefault="002D6E77" w:rsidP="000152CD">
      <w:pPr>
        <w:numPr>
          <w:ilvl w:val="0"/>
          <w:numId w:val="7"/>
        </w:numPr>
        <w:autoSpaceDE w:val="0"/>
        <w:autoSpaceDN w:val="0"/>
        <w:adjustRightInd w:val="0"/>
        <w:ind w:left="1418" w:hanging="709"/>
        <w:jc w:val="both"/>
        <w:rPr>
          <w:rFonts w:ascii="Calibri" w:hAnsi="Calibri" w:cs="Calibri"/>
          <w:color w:val="000000"/>
          <w:szCs w:val="24"/>
          <w:lang w:val="es-EC" w:eastAsia="es-EC"/>
        </w:rPr>
      </w:pPr>
      <w:r w:rsidRPr="009E1107">
        <w:rPr>
          <w:rFonts w:ascii="Calibri" w:hAnsi="Calibri" w:cs="Calibri"/>
          <w:color w:val="000000"/>
          <w:szCs w:val="24"/>
          <w:lang w:val="es-EC" w:eastAsia="es-EC"/>
        </w:rPr>
        <w:t xml:space="preserve">Acceder mediante </w:t>
      </w:r>
      <w:r w:rsidR="002C3296">
        <w:rPr>
          <w:rFonts w:ascii="Calibri" w:hAnsi="Calibri" w:cs="Calibri"/>
          <w:color w:val="000000"/>
          <w:szCs w:val="24"/>
          <w:lang w:val="es-EC" w:eastAsia="es-EC"/>
        </w:rPr>
        <w:t>OneBeat</w:t>
      </w:r>
      <w:r w:rsidRPr="009E1107">
        <w:rPr>
          <w:rFonts w:ascii="Calibri" w:hAnsi="Calibri" w:cs="Calibri"/>
          <w:color w:val="000000"/>
          <w:szCs w:val="24"/>
          <w:lang w:val="es-EC" w:eastAsia="es-EC"/>
        </w:rPr>
        <w:t xml:space="preserve"> Admin, </w:t>
      </w:r>
      <w:r w:rsidR="0024001A" w:rsidRPr="009E1107">
        <w:rPr>
          <w:rFonts w:ascii="Calibri" w:hAnsi="Calibri" w:cs="Calibri"/>
          <w:color w:val="000000"/>
          <w:szCs w:val="24"/>
          <w:lang w:val="es-EC" w:eastAsia="es-EC"/>
        </w:rPr>
        <w:t xml:space="preserve">para realizar </w:t>
      </w:r>
      <w:r w:rsidR="008A7177" w:rsidRPr="009E1107">
        <w:rPr>
          <w:rFonts w:ascii="Calibri" w:hAnsi="Calibri" w:cs="Calibri"/>
          <w:color w:val="000000"/>
          <w:szCs w:val="24"/>
          <w:lang w:val="es-EC" w:eastAsia="es-EC"/>
        </w:rPr>
        <w:t xml:space="preserve">la configuración de </w:t>
      </w:r>
      <w:r w:rsidRPr="009E1107">
        <w:rPr>
          <w:rFonts w:ascii="Calibri" w:hAnsi="Calibri" w:cs="Calibri"/>
          <w:color w:val="000000"/>
          <w:szCs w:val="24"/>
          <w:lang w:val="es-EC" w:eastAsia="es-EC"/>
        </w:rPr>
        <w:t>la instancia o realizar la rest</w:t>
      </w:r>
      <w:r w:rsidR="008A7177" w:rsidRPr="009E1107">
        <w:rPr>
          <w:rFonts w:ascii="Calibri" w:hAnsi="Calibri" w:cs="Calibri"/>
          <w:color w:val="000000"/>
          <w:szCs w:val="24"/>
          <w:lang w:val="es-EC" w:eastAsia="es-EC"/>
        </w:rPr>
        <w:t>a</w:t>
      </w:r>
      <w:r w:rsidRPr="009E1107">
        <w:rPr>
          <w:rFonts w:ascii="Calibri" w:hAnsi="Calibri" w:cs="Calibri"/>
          <w:color w:val="000000"/>
          <w:szCs w:val="24"/>
          <w:lang w:val="es-EC" w:eastAsia="es-EC"/>
        </w:rPr>
        <w:t>uración de la base de datos</w:t>
      </w:r>
    </w:p>
    <w:p w14:paraId="379F28B9" w14:textId="77777777" w:rsidR="000152CD" w:rsidRPr="009E1107" w:rsidRDefault="000152CD" w:rsidP="000152CD">
      <w:pPr>
        <w:autoSpaceDE w:val="0"/>
        <w:autoSpaceDN w:val="0"/>
        <w:adjustRightInd w:val="0"/>
        <w:jc w:val="both"/>
        <w:rPr>
          <w:rFonts w:ascii="Calibri" w:hAnsi="Calibri" w:cs="Calibri"/>
          <w:color w:val="000000"/>
          <w:szCs w:val="24"/>
          <w:lang w:val="es-EC" w:eastAsia="es-EC"/>
        </w:rPr>
      </w:pPr>
    </w:p>
    <w:p w14:paraId="6FEA0BAF" w14:textId="1D80B0AE" w:rsidR="000152CD" w:rsidRPr="009E1107" w:rsidRDefault="000152CD" w:rsidP="000152CD">
      <w:pPr>
        <w:pStyle w:val="Ttulo1"/>
        <w:numPr>
          <w:ilvl w:val="0"/>
          <w:numId w:val="1"/>
        </w:numPr>
        <w:suppressAutoHyphens/>
        <w:ind w:right="-993"/>
        <w:jc w:val="both"/>
        <w:rPr>
          <w:rFonts w:ascii="Calibri" w:eastAsia="Calibri" w:hAnsi="Calibri" w:cs="Calibri"/>
          <w:szCs w:val="24"/>
          <w:lang w:val="es-EC" w:eastAsia="en-US"/>
        </w:rPr>
      </w:pPr>
      <w:r w:rsidRPr="009E1107">
        <w:rPr>
          <w:rFonts w:ascii="Calibri" w:eastAsia="Calibri" w:hAnsi="Calibri" w:cs="Calibri"/>
          <w:szCs w:val="24"/>
          <w:lang w:val="es-EC" w:eastAsia="en-US"/>
        </w:rPr>
        <w:br w:type="page"/>
      </w:r>
      <w:r w:rsidRPr="009E1107">
        <w:rPr>
          <w:rFonts w:ascii="Calibri" w:eastAsia="Calibri" w:hAnsi="Calibri" w:cs="Calibri"/>
          <w:szCs w:val="24"/>
          <w:lang w:val="es-EC" w:eastAsia="en-US"/>
        </w:rPr>
        <w:lastRenderedPageBreak/>
        <w:t xml:space="preserve">INSTALACIÓN DE </w:t>
      </w:r>
      <w:r w:rsidR="002C3296">
        <w:rPr>
          <w:rFonts w:ascii="Calibri" w:eastAsia="Calibri" w:hAnsi="Calibri" w:cs="Calibri"/>
          <w:szCs w:val="24"/>
          <w:lang w:val="es-EC" w:eastAsia="en-US"/>
        </w:rPr>
        <w:t>ONEBEAT</w:t>
      </w:r>
      <w:r w:rsidRPr="009E1107">
        <w:rPr>
          <w:rFonts w:ascii="Calibri" w:eastAsia="Calibri" w:hAnsi="Calibri" w:cs="Calibri"/>
          <w:szCs w:val="24"/>
          <w:lang w:val="es-EC" w:eastAsia="en-US"/>
        </w:rPr>
        <w:t xml:space="preserve"> EN EQUIPO DE CLIENTE</w:t>
      </w:r>
    </w:p>
    <w:p w14:paraId="00CF278C" w14:textId="77777777" w:rsidR="00DF7F07" w:rsidRPr="009E1107" w:rsidRDefault="00DF7F07" w:rsidP="00DF7F07">
      <w:pPr>
        <w:rPr>
          <w:rFonts w:ascii="Calibri" w:hAnsi="Calibri"/>
          <w:szCs w:val="24"/>
          <w:lang w:val="es-EC" w:eastAsia="en-US"/>
        </w:rPr>
      </w:pPr>
    </w:p>
    <w:p w14:paraId="262CD9C9" w14:textId="77777777" w:rsidR="009E4E67" w:rsidRPr="009E1107" w:rsidRDefault="009E4E67" w:rsidP="00DF7F07">
      <w:pPr>
        <w:pStyle w:val="Ttulo1"/>
        <w:keepLines/>
        <w:numPr>
          <w:ilvl w:val="0"/>
          <w:numId w:val="17"/>
        </w:numPr>
        <w:spacing w:line="276" w:lineRule="auto"/>
        <w:ind w:left="993" w:hanging="567"/>
        <w:jc w:val="both"/>
        <w:rPr>
          <w:rFonts w:ascii="Calibri" w:hAnsi="Calibri"/>
          <w:b w:val="0"/>
          <w:szCs w:val="24"/>
          <w:lang w:val="es-EC"/>
        </w:rPr>
      </w:pPr>
      <w:r w:rsidRPr="009E1107">
        <w:rPr>
          <w:rFonts w:ascii="Calibri" w:hAnsi="Calibri"/>
          <w:b w:val="0"/>
          <w:szCs w:val="24"/>
          <w:lang w:val="es-EC"/>
        </w:rPr>
        <w:t>Desactivar</w:t>
      </w:r>
      <w:r w:rsidR="000152CD" w:rsidRPr="009E1107">
        <w:rPr>
          <w:rFonts w:ascii="Calibri" w:hAnsi="Calibri"/>
          <w:b w:val="0"/>
          <w:szCs w:val="24"/>
          <w:lang w:val="es-EC"/>
        </w:rPr>
        <w:t xml:space="preserve"> temporalmente cualquier aplicación (firewall, antivirus) que pueda </w:t>
      </w:r>
      <w:r w:rsidRPr="009E1107">
        <w:rPr>
          <w:rFonts w:ascii="Calibri" w:hAnsi="Calibri"/>
          <w:b w:val="0"/>
          <w:szCs w:val="24"/>
          <w:lang w:val="es-EC"/>
        </w:rPr>
        <w:t xml:space="preserve">entorpecer </w:t>
      </w:r>
      <w:r w:rsidR="000152CD" w:rsidRPr="009E1107">
        <w:rPr>
          <w:rFonts w:ascii="Calibri" w:hAnsi="Calibri"/>
          <w:b w:val="0"/>
          <w:szCs w:val="24"/>
          <w:lang w:val="es-EC"/>
        </w:rPr>
        <w:t xml:space="preserve">la desinstalación e instalación de aplicaciones en el equipo cliente. Esta tarea </w:t>
      </w:r>
      <w:r w:rsidRPr="009E1107">
        <w:rPr>
          <w:rFonts w:ascii="Calibri" w:hAnsi="Calibri"/>
          <w:b w:val="0"/>
          <w:szCs w:val="24"/>
          <w:lang w:val="es-EC"/>
        </w:rPr>
        <w:t xml:space="preserve">debe ser </w:t>
      </w:r>
      <w:r w:rsidR="000152CD" w:rsidRPr="009E1107">
        <w:rPr>
          <w:rFonts w:ascii="Calibri" w:hAnsi="Calibri"/>
          <w:b w:val="0"/>
          <w:szCs w:val="24"/>
          <w:lang w:val="es-EC"/>
        </w:rPr>
        <w:t>ejecutada por el equipo técnico de la empresa encargado de a</w:t>
      </w:r>
      <w:r w:rsidRPr="009E1107">
        <w:rPr>
          <w:rFonts w:ascii="Calibri" w:hAnsi="Calibri"/>
          <w:b w:val="0"/>
          <w:szCs w:val="24"/>
          <w:lang w:val="es-EC"/>
        </w:rPr>
        <w:t>dministrar los equipos clientes</w:t>
      </w:r>
    </w:p>
    <w:p w14:paraId="21ABC924" w14:textId="77777777" w:rsidR="00DF7F07" w:rsidRPr="009E1107" w:rsidRDefault="00DF7F07" w:rsidP="00DF7F07">
      <w:pPr>
        <w:rPr>
          <w:rFonts w:ascii="Calibri" w:hAnsi="Calibri"/>
          <w:szCs w:val="24"/>
          <w:lang w:val="es-EC"/>
        </w:rPr>
      </w:pPr>
    </w:p>
    <w:p w14:paraId="5650363E" w14:textId="793ED736" w:rsidR="009E4E67" w:rsidRPr="009E1107" w:rsidRDefault="009E4E67" w:rsidP="00DF7F07">
      <w:pPr>
        <w:pStyle w:val="Ttulo1"/>
        <w:keepLines/>
        <w:numPr>
          <w:ilvl w:val="0"/>
          <w:numId w:val="17"/>
        </w:numPr>
        <w:spacing w:line="276" w:lineRule="auto"/>
        <w:ind w:left="993" w:hanging="567"/>
        <w:jc w:val="both"/>
        <w:rPr>
          <w:rFonts w:ascii="Calibri" w:hAnsi="Calibri"/>
          <w:b w:val="0"/>
          <w:szCs w:val="24"/>
          <w:lang w:val="es-EC"/>
        </w:rPr>
      </w:pPr>
      <w:r w:rsidRPr="009E1107">
        <w:rPr>
          <w:rFonts w:ascii="Calibri" w:hAnsi="Calibri"/>
          <w:b w:val="0"/>
          <w:szCs w:val="24"/>
          <w:lang w:val="es-EC"/>
        </w:rPr>
        <w:t>Verificar</w:t>
      </w:r>
      <w:r w:rsidR="00DF7F07" w:rsidRPr="009E1107">
        <w:rPr>
          <w:rFonts w:ascii="Calibri" w:hAnsi="Calibri"/>
          <w:b w:val="0"/>
          <w:szCs w:val="24"/>
          <w:lang w:val="es-EC"/>
        </w:rPr>
        <w:t xml:space="preserve"> </w:t>
      </w:r>
      <w:r w:rsidRPr="009E1107">
        <w:rPr>
          <w:rFonts w:ascii="Calibri" w:hAnsi="Calibri"/>
          <w:b w:val="0"/>
          <w:szCs w:val="24"/>
          <w:lang w:val="es-EC"/>
        </w:rPr>
        <w:t xml:space="preserve">si es la primera vez que </w:t>
      </w:r>
      <w:r w:rsidR="002C3296">
        <w:rPr>
          <w:rFonts w:ascii="Calibri" w:hAnsi="Calibri"/>
          <w:b w:val="0"/>
          <w:szCs w:val="24"/>
          <w:lang w:val="es-EC"/>
        </w:rPr>
        <w:t>OneBeat</w:t>
      </w:r>
      <w:r w:rsidRPr="009E1107">
        <w:rPr>
          <w:rFonts w:ascii="Calibri" w:hAnsi="Calibri"/>
          <w:b w:val="0"/>
          <w:szCs w:val="24"/>
          <w:lang w:val="es-EC"/>
        </w:rPr>
        <w:t xml:space="preserve"> será instalado en el equipo cliente, vaya al paso 6.3, de lo contrario si una versión anterior de </w:t>
      </w:r>
      <w:r w:rsidR="002C3296">
        <w:rPr>
          <w:rFonts w:ascii="Calibri" w:hAnsi="Calibri"/>
          <w:b w:val="0"/>
          <w:szCs w:val="24"/>
          <w:lang w:val="es-EC"/>
        </w:rPr>
        <w:t>OneBeat</w:t>
      </w:r>
      <w:r w:rsidRPr="009E1107">
        <w:rPr>
          <w:rFonts w:ascii="Calibri" w:hAnsi="Calibri"/>
          <w:b w:val="0"/>
          <w:szCs w:val="24"/>
          <w:lang w:val="es-EC"/>
        </w:rPr>
        <w:t xml:space="preserve"> se encuentra instalada en el equipo, desde el panel de control de Windows desinstale primero la aplicación </w:t>
      </w:r>
      <w:r w:rsidR="002C3296">
        <w:rPr>
          <w:rFonts w:ascii="Calibri" w:hAnsi="Calibri"/>
          <w:b w:val="0"/>
          <w:szCs w:val="24"/>
          <w:lang w:val="es-EC"/>
        </w:rPr>
        <w:t>OneBeat</w:t>
      </w:r>
      <w:r w:rsidRPr="009E1107">
        <w:rPr>
          <w:rFonts w:ascii="Calibri" w:hAnsi="Calibri"/>
          <w:b w:val="0"/>
          <w:szCs w:val="24"/>
          <w:lang w:val="es-EC"/>
        </w:rPr>
        <w:t xml:space="preserve"> Admin (si ha sido instalada) y luego </w:t>
      </w:r>
      <w:r w:rsidR="002C3296">
        <w:rPr>
          <w:rFonts w:ascii="Calibri" w:hAnsi="Calibri"/>
          <w:b w:val="0"/>
          <w:szCs w:val="24"/>
          <w:lang w:val="es-EC"/>
        </w:rPr>
        <w:t>OneBeat</w:t>
      </w:r>
      <w:r w:rsidRPr="009E1107">
        <w:rPr>
          <w:rFonts w:ascii="Calibri" w:hAnsi="Calibri"/>
          <w:b w:val="0"/>
          <w:szCs w:val="24"/>
          <w:lang w:val="es-EC"/>
        </w:rPr>
        <w:t xml:space="preserve"> Melody y reinicie el equipo</w:t>
      </w:r>
    </w:p>
    <w:p w14:paraId="5E3DC7A5" w14:textId="77777777" w:rsidR="00DF7F07" w:rsidRPr="009E1107" w:rsidRDefault="00DF7F07" w:rsidP="00DF7F07">
      <w:pPr>
        <w:rPr>
          <w:rFonts w:ascii="Calibri" w:hAnsi="Calibri"/>
          <w:szCs w:val="24"/>
          <w:lang w:val="es-EC"/>
        </w:rPr>
      </w:pPr>
    </w:p>
    <w:p w14:paraId="0320E24E" w14:textId="77777777" w:rsidR="009E4E67" w:rsidRPr="009E1107" w:rsidRDefault="009E4E67" w:rsidP="00DF7F07">
      <w:pPr>
        <w:pStyle w:val="Ttulo1"/>
        <w:keepLines/>
        <w:numPr>
          <w:ilvl w:val="0"/>
          <w:numId w:val="17"/>
        </w:numPr>
        <w:spacing w:line="276" w:lineRule="auto"/>
        <w:ind w:left="993" w:hanging="567"/>
        <w:jc w:val="both"/>
        <w:rPr>
          <w:rFonts w:ascii="Calibri" w:hAnsi="Calibri" w:cs="Calibri"/>
          <w:b w:val="0"/>
          <w:szCs w:val="24"/>
          <w:lang w:val="es-EC" w:eastAsia="es-EC"/>
        </w:rPr>
      </w:pPr>
      <w:r w:rsidRPr="009E1107">
        <w:rPr>
          <w:rFonts w:ascii="Calibri" w:hAnsi="Calibri" w:cs="Calibri"/>
          <w:b w:val="0"/>
          <w:szCs w:val="24"/>
          <w:lang w:val="es-EC" w:eastAsia="es-EC"/>
        </w:rPr>
        <w:t>Verificar que se encuentre instalado en el equipo el Microsoft .Net Framework versión 3.5 Service Pack 1 en adelante. Si no se encuentra instalado, descargue la última versión que haya disponible; puede</w:t>
      </w:r>
      <w:r w:rsidRPr="009E1107">
        <w:rPr>
          <w:rFonts w:ascii="Calibri" w:hAnsi="Calibri"/>
          <w:b w:val="0"/>
          <w:szCs w:val="24"/>
          <w:lang w:val="es-EC"/>
        </w:rPr>
        <w:t xml:space="preserve"> </w:t>
      </w:r>
      <w:r w:rsidRPr="009E1107">
        <w:rPr>
          <w:rFonts w:ascii="Calibri" w:hAnsi="Calibri" w:cs="Calibri"/>
          <w:b w:val="0"/>
          <w:szCs w:val="24"/>
          <w:lang w:val="es-EC" w:eastAsia="es-EC"/>
        </w:rPr>
        <w:t xml:space="preserve">descargarlo del sitio Web </w:t>
      </w:r>
      <w:hyperlink r:id="rId26" w:history="1">
        <w:r w:rsidRPr="009E1107">
          <w:rPr>
            <w:rStyle w:val="Hipervnculo"/>
            <w:rFonts w:ascii="Calibri" w:hAnsi="Calibri" w:cs="Calibri"/>
            <w:b w:val="0"/>
            <w:color w:val="auto"/>
            <w:szCs w:val="24"/>
            <w:lang w:val="es-EC" w:eastAsia="es-EC"/>
          </w:rPr>
          <w:t>http://msdn.microsoft.com/es-es/netframework/aa569263</w:t>
        </w:r>
      </w:hyperlink>
    </w:p>
    <w:p w14:paraId="1F968A41" w14:textId="77777777" w:rsidR="00DF7F07" w:rsidRPr="009E1107" w:rsidRDefault="00DF7F07" w:rsidP="00DF7F07">
      <w:pPr>
        <w:rPr>
          <w:rFonts w:ascii="Calibri" w:hAnsi="Calibri"/>
          <w:szCs w:val="24"/>
          <w:lang w:val="es-EC" w:eastAsia="es-EC"/>
        </w:rPr>
      </w:pPr>
    </w:p>
    <w:p w14:paraId="6D4290C4" w14:textId="2F2FE7BE" w:rsidR="009E4E67" w:rsidRPr="009E1107" w:rsidRDefault="009E4E67" w:rsidP="00DF7F07">
      <w:pPr>
        <w:pStyle w:val="Ttulo1"/>
        <w:keepLines/>
        <w:numPr>
          <w:ilvl w:val="0"/>
          <w:numId w:val="17"/>
        </w:numPr>
        <w:spacing w:line="276" w:lineRule="auto"/>
        <w:ind w:left="993" w:hanging="567"/>
        <w:jc w:val="both"/>
        <w:rPr>
          <w:rFonts w:ascii="Calibri" w:hAnsi="Calibri" w:cs="Calibri"/>
          <w:b w:val="0"/>
          <w:szCs w:val="24"/>
          <w:lang w:val="es-EC" w:eastAsia="es-EC"/>
        </w:rPr>
      </w:pPr>
      <w:r w:rsidRPr="009E1107">
        <w:rPr>
          <w:rFonts w:ascii="Calibri" w:hAnsi="Calibri" w:cs="Calibri"/>
          <w:b w:val="0"/>
          <w:szCs w:val="24"/>
          <w:lang w:val="es-EC" w:eastAsia="es-EC"/>
        </w:rPr>
        <w:t xml:space="preserve">Ubicar el instalador de </w:t>
      </w:r>
      <w:r w:rsidR="002C3296">
        <w:rPr>
          <w:rFonts w:ascii="Calibri" w:hAnsi="Calibri" w:cs="Calibri"/>
          <w:b w:val="0"/>
          <w:szCs w:val="24"/>
          <w:lang w:val="es-EC" w:eastAsia="es-EC"/>
        </w:rPr>
        <w:t>OneBeat</w:t>
      </w:r>
      <w:r w:rsidRPr="009E1107">
        <w:rPr>
          <w:rFonts w:ascii="Calibri" w:hAnsi="Calibri" w:cs="Calibri"/>
          <w:b w:val="0"/>
          <w:szCs w:val="24"/>
          <w:lang w:val="es-EC" w:eastAsia="es-EC"/>
        </w:rPr>
        <w:t xml:space="preserve"> Melody que generalmente se encuentra en el servidor en la ruta </w:t>
      </w:r>
      <w:r w:rsidRPr="009E1107">
        <w:rPr>
          <w:rFonts w:ascii="Calibri" w:hAnsi="Calibri" w:cs="Calibri,Bold"/>
          <w:b w:val="0"/>
          <w:bCs/>
          <w:szCs w:val="24"/>
          <w:lang w:val="es-EC" w:eastAsia="es-EC"/>
        </w:rPr>
        <w:t>D:\</w:t>
      </w:r>
      <w:r w:rsidR="002C3296">
        <w:rPr>
          <w:rFonts w:ascii="Calibri" w:hAnsi="Calibri" w:cs="Calibri,Bold"/>
          <w:b w:val="0"/>
          <w:bCs/>
          <w:szCs w:val="24"/>
          <w:lang w:val="es-EC" w:eastAsia="es-EC"/>
        </w:rPr>
        <w:t>OneBeat</w:t>
      </w:r>
      <w:r w:rsidRPr="009E1107">
        <w:rPr>
          <w:rFonts w:ascii="Calibri" w:hAnsi="Calibri" w:cs="Calibri,Bold"/>
          <w:b w:val="0"/>
          <w:bCs/>
          <w:szCs w:val="24"/>
          <w:lang w:val="es-EC" w:eastAsia="es-EC"/>
        </w:rPr>
        <w:t xml:space="preserve">\Setup Files </w:t>
      </w:r>
      <w:r w:rsidRPr="009E1107">
        <w:rPr>
          <w:rFonts w:ascii="Calibri" w:hAnsi="Calibri" w:cs="Calibri"/>
          <w:b w:val="0"/>
          <w:szCs w:val="24"/>
          <w:lang w:val="es-EC" w:eastAsia="es-EC"/>
        </w:rPr>
        <w:t xml:space="preserve">(el equipo de soporte de Simple Solutions le dará los parámetros la ruta específica de este instalador.) </w:t>
      </w:r>
    </w:p>
    <w:p w14:paraId="2DB8A60A" w14:textId="77777777" w:rsidR="00DF7F07" w:rsidRPr="009E1107" w:rsidRDefault="00DF7F07" w:rsidP="00DF7F07">
      <w:pPr>
        <w:rPr>
          <w:rFonts w:ascii="Calibri" w:hAnsi="Calibri"/>
          <w:szCs w:val="24"/>
          <w:lang w:val="es-EC" w:eastAsia="es-EC"/>
        </w:rPr>
      </w:pPr>
    </w:p>
    <w:p w14:paraId="1FC6AAC5" w14:textId="3A8CB601" w:rsidR="009E4E67" w:rsidRPr="009E1107" w:rsidRDefault="009E4E67" w:rsidP="00DF7F07">
      <w:pPr>
        <w:pStyle w:val="Ttulo1"/>
        <w:keepLines/>
        <w:numPr>
          <w:ilvl w:val="0"/>
          <w:numId w:val="17"/>
        </w:numPr>
        <w:spacing w:line="276" w:lineRule="auto"/>
        <w:ind w:left="993" w:hanging="567"/>
        <w:jc w:val="both"/>
        <w:rPr>
          <w:rFonts w:ascii="Calibri" w:hAnsi="Calibri" w:cs="Calibri"/>
          <w:b w:val="0"/>
          <w:szCs w:val="24"/>
          <w:lang w:val="es-EC" w:eastAsia="es-EC"/>
        </w:rPr>
      </w:pPr>
      <w:r w:rsidRPr="009E1107">
        <w:rPr>
          <w:rFonts w:ascii="Calibri" w:hAnsi="Calibri" w:cs="Calibri"/>
          <w:b w:val="0"/>
          <w:szCs w:val="24"/>
          <w:lang w:val="es-EC" w:eastAsia="es-EC"/>
        </w:rPr>
        <w:t xml:space="preserve">Instalar </w:t>
      </w:r>
      <w:r w:rsidR="002C3296">
        <w:rPr>
          <w:rFonts w:ascii="Calibri" w:hAnsi="Calibri" w:cs="Calibri,Bold"/>
          <w:b w:val="0"/>
          <w:bCs/>
          <w:szCs w:val="24"/>
          <w:lang w:val="es-EC" w:eastAsia="es-EC"/>
        </w:rPr>
        <w:t>OneBeat</w:t>
      </w:r>
      <w:r w:rsidRPr="009E1107">
        <w:rPr>
          <w:rFonts w:ascii="Calibri" w:hAnsi="Calibri" w:cs="Calibri,Bold"/>
          <w:b w:val="0"/>
          <w:bCs/>
          <w:szCs w:val="24"/>
          <w:lang w:val="es-EC" w:eastAsia="es-EC"/>
        </w:rPr>
        <w:t xml:space="preserve"> Melody </w:t>
      </w:r>
      <w:r w:rsidRPr="009E1107">
        <w:rPr>
          <w:rFonts w:ascii="Calibri" w:hAnsi="Calibri" w:cs="Calibri"/>
          <w:b w:val="0"/>
          <w:szCs w:val="24"/>
          <w:lang w:val="es-EC" w:eastAsia="es-EC"/>
        </w:rPr>
        <w:t xml:space="preserve">ejecutando el archivo instalador </w:t>
      </w:r>
      <w:r w:rsidR="002C3296">
        <w:rPr>
          <w:rFonts w:ascii="Calibri" w:hAnsi="Calibri" w:cs="Calibri,Bold"/>
          <w:b w:val="0"/>
          <w:bCs/>
          <w:szCs w:val="24"/>
          <w:lang w:val="es-EC" w:eastAsia="es-EC"/>
        </w:rPr>
        <w:t>OneBeat</w:t>
      </w:r>
      <w:r w:rsidRPr="009E1107">
        <w:rPr>
          <w:rFonts w:ascii="Calibri" w:hAnsi="Calibri" w:cs="Calibri,Bold"/>
          <w:b w:val="0"/>
          <w:bCs/>
          <w:szCs w:val="24"/>
          <w:lang w:val="es-EC" w:eastAsia="es-EC"/>
        </w:rPr>
        <w:t xml:space="preserve">MelodySetup.exe </w:t>
      </w:r>
      <w:r w:rsidRPr="009E1107">
        <w:rPr>
          <w:rFonts w:ascii="Calibri" w:hAnsi="Calibri" w:cs="Calibri"/>
          <w:b w:val="0"/>
          <w:szCs w:val="24"/>
          <w:lang w:val="es-EC" w:eastAsia="es-EC"/>
        </w:rPr>
        <w:t xml:space="preserve">y haciendo clic en el botón </w:t>
      </w:r>
      <w:r w:rsidRPr="009E1107">
        <w:rPr>
          <w:rFonts w:ascii="Calibri" w:hAnsi="Calibri" w:cs="Calibri,Bold"/>
          <w:b w:val="0"/>
          <w:bCs/>
          <w:szCs w:val="24"/>
          <w:lang w:val="es-EC" w:eastAsia="es-EC"/>
        </w:rPr>
        <w:t xml:space="preserve">Next </w:t>
      </w:r>
      <w:r w:rsidRPr="009E1107">
        <w:rPr>
          <w:rFonts w:ascii="Calibri" w:hAnsi="Calibri" w:cs="Calibri"/>
          <w:b w:val="0"/>
          <w:szCs w:val="24"/>
          <w:lang w:val="es-EC" w:eastAsia="es-EC"/>
        </w:rPr>
        <w:t>en todas las pantallas de instalación. En cualquier momento puede hacer clic en el</w:t>
      </w:r>
      <w:r w:rsidRPr="009E1107">
        <w:rPr>
          <w:rFonts w:ascii="Calibri" w:hAnsi="Calibri"/>
          <w:b w:val="0"/>
          <w:szCs w:val="24"/>
          <w:lang w:val="es-EC"/>
        </w:rPr>
        <w:t xml:space="preserve"> </w:t>
      </w:r>
      <w:r w:rsidRPr="009E1107">
        <w:rPr>
          <w:rFonts w:ascii="Calibri" w:hAnsi="Calibri" w:cs="Calibri"/>
          <w:b w:val="0"/>
          <w:szCs w:val="24"/>
          <w:lang w:val="es-EC" w:eastAsia="es-EC"/>
        </w:rPr>
        <w:t xml:space="preserve">botón </w:t>
      </w:r>
      <w:r w:rsidRPr="009E1107">
        <w:rPr>
          <w:rFonts w:ascii="Calibri" w:hAnsi="Calibri" w:cs="Calibri,Bold"/>
          <w:b w:val="0"/>
          <w:bCs/>
          <w:szCs w:val="24"/>
          <w:lang w:val="es-EC" w:eastAsia="es-EC"/>
        </w:rPr>
        <w:t xml:space="preserve">Cancel </w:t>
      </w:r>
      <w:r w:rsidRPr="009E1107">
        <w:rPr>
          <w:rFonts w:ascii="Calibri" w:hAnsi="Calibri" w:cs="Calibri"/>
          <w:b w:val="0"/>
          <w:szCs w:val="24"/>
          <w:lang w:val="es-EC" w:eastAsia="es-EC"/>
        </w:rPr>
        <w:t>para evitar continuar con la instalación</w:t>
      </w:r>
    </w:p>
    <w:p w14:paraId="239218F1" w14:textId="77777777" w:rsidR="00DF7F07" w:rsidRPr="009E1107" w:rsidRDefault="00DF7F07" w:rsidP="00DF7F07">
      <w:pPr>
        <w:rPr>
          <w:rFonts w:ascii="Calibri" w:hAnsi="Calibri"/>
          <w:szCs w:val="24"/>
          <w:lang w:val="es-EC" w:eastAsia="es-EC"/>
        </w:rPr>
      </w:pPr>
    </w:p>
    <w:p w14:paraId="36D39311" w14:textId="4D398AE9" w:rsidR="009E4E67" w:rsidRPr="009E1107" w:rsidRDefault="009E4E67" w:rsidP="00DF7F07">
      <w:pPr>
        <w:pStyle w:val="Ttulo1"/>
        <w:keepLines/>
        <w:numPr>
          <w:ilvl w:val="0"/>
          <w:numId w:val="17"/>
        </w:numPr>
        <w:spacing w:line="276" w:lineRule="auto"/>
        <w:ind w:left="993" w:hanging="567"/>
        <w:jc w:val="both"/>
        <w:rPr>
          <w:rFonts w:ascii="Calibri" w:hAnsi="Calibri" w:cs="Calibri"/>
          <w:b w:val="0"/>
          <w:szCs w:val="24"/>
          <w:lang w:val="es-EC" w:eastAsia="es-EC"/>
        </w:rPr>
      </w:pPr>
      <w:r w:rsidRPr="009E1107">
        <w:rPr>
          <w:rFonts w:ascii="Calibri" w:hAnsi="Calibri" w:cs="Calibri"/>
          <w:b w:val="0"/>
          <w:szCs w:val="24"/>
          <w:lang w:val="es-EC" w:eastAsia="es-EC"/>
        </w:rPr>
        <w:t xml:space="preserve">Ubicar el instalador de </w:t>
      </w:r>
      <w:r w:rsidR="002C3296">
        <w:rPr>
          <w:rFonts w:ascii="Calibri" w:hAnsi="Calibri" w:cs="Calibri"/>
          <w:b w:val="0"/>
          <w:szCs w:val="24"/>
          <w:lang w:val="es-EC" w:eastAsia="es-EC"/>
        </w:rPr>
        <w:t>OneBeat</w:t>
      </w:r>
      <w:r w:rsidRPr="009E1107">
        <w:rPr>
          <w:rFonts w:ascii="Calibri" w:hAnsi="Calibri" w:cs="Calibri"/>
          <w:b w:val="0"/>
          <w:szCs w:val="24"/>
          <w:lang w:val="es-EC" w:eastAsia="es-EC"/>
        </w:rPr>
        <w:t xml:space="preserve"> Admin que generalmente se encuentra en el servidor en la ruta </w:t>
      </w:r>
      <w:r w:rsidRPr="009E1107">
        <w:rPr>
          <w:rFonts w:ascii="Calibri" w:hAnsi="Calibri" w:cs="Calibri,Bold"/>
          <w:b w:val="0"/>
          <w:bCs/>
          <w:szCs w:val="24"/>
          <w:lang w:val="es-EC" w:eastAsia="es-EC"/>
        </w:rPr>
        <w:t>D:\</w:t>
      </w:r>
      <w:r w:rsidR="002C3296">
        <w:rPr>
          <w:rFonts w:ascii="Calibri" w:hAnsi="Calibri" w:cs="Calibri,Bold"/>
          <w:b w:val="0"/>
          <w:bCs/>
          <w:szCs w:val="24"/>
          <w:lang w:val="es-EC" w:eastAsia="es-EC"/>
        </w:rPr>
        <w:t>OneBeat</w:t>
      </w:r>
      <w:r w:rsidRPr="009E1107">
        <w:rPr>
          <w:rFonts w:ascii="Calibri" w:hAnsi="Calibri" w:cs="Calibri,Bold"/>
          <w:b w:val="0"/>
          <w:bCs/>
          <w:szCs w:val="24"/>
          <w:lang w:val="es-EC" w:eastAsia="es-EC"/>
        </w:rPr>
        <w:t xml:space="preserve">\Setup Files </w:t>
      </w:r>
      <w:r w:rsidRPr="009E1107">
        <w:rPr>
          <w:rFonts w:ascii="Calibri" w:hAnsi="Calibri" w:cs="Calibri"/>
          <w:b w:val="0"/>
          <w:szCs w:val="24"/>
          <w:lang w:val="es-EC" w:eastAsia="es-EC"/>
        </w:rPr>
        <w:t>(el equipo de soporte de Simple Solutions le dará los parámetros la ruta exacta de este instalador.)</w:t>
      </w:r>
    </w:p>
    <w:p w14:paraId="6DBDD1E2" w14:textId="77777777" w:rsidR="00DF7F07" w:rsidRPr="009E1107" w:rsidRDefault="00DF7F07" w:rsidP="00DF7F07">
      <w:pPr>
        <w:rPr>
          <w:rFonts w:ascii="Calibri" w:hAnsi="Calibri"/>
          <w:szCs w:val="24"/>
          <w:lang w:val="es-EC" w:eastAsia="es-EC"/>
        </w:rPr>
      </w:pPr>
    </w:p>
    <w:p w14:paraId="2629BBB8" w14:textId="223154AA" w:rsidR="009E4E67" w:rsidRPr="009E1107" w:rsidRDefault="009E4E67" w:rsidP="00DF7F07">
      <w:pPr>
        <w:pStyle w:val="Ttulo1"/>
        <w:keepLines/>
        <w:numPr>
          <w:ilvl w:val="0"/>
          <w:numId w:val="17"/>
        </w:numPr>
        <w:spacing w:line="276" w:lineRule="auto"/>
        <w:ind w:left="993" w:hanging="567"/>
        <w:jc w:val="both"/>
        <w:rPr>
          <w:rFonts w:ascii="Calibri" w:hAnsi="Calibri" w:cs="Calibri"/>
          <w:b w:val="0"/>
          <w:szCs w:val="24"/>
          <w:lang w:val="es-EC" w:eastAsia="es-EC"/>
        </w:rPr>
      </w:pPr>
      <w:r w:rsidRPr="009E1107">
        <w:rPr>
          <w:rFonts w:ascii="Calibri" w:hAnsi="Calibri" w:cs="Calibri"/>
          <w:b w:val="0"/>
          <w:szCs w:val="24"/>
          <w:lang w:val="es-EC" w:eastAsia="es-EC"/>
        </w:rPr>
        <w:t xml:space="preserve">Instalar </w:t>
      </w:r>
      <w:r w:rsidR="002C3296">
        <w:rPr>
          <w:rFonts w:ascii="Calibri" w:hAnsi="Calibri" w:cs="Calibri,Bold"/>
          <w:b w:val="0"/>
          <w:bCs/>
          <w:szCs w:val="24"/>
          <w:lang w:val="es-EC" w:eastAsia="es-EC"/>
        </w:rPr>
        <w:t>OneBeat</w:t>
      </w:r>
      <w:r w:rsidRPr="009E1107">
        <w:rPr>
          <w:rFonts w:ascii="Calibri" w:hAnsi="Calibri" w:cs="Calibri,Bold"/>
          <w:b w:val="0"/>
          <w:bCs/>
          <w:szCs w:val="24"/>
          <w:lang w:val="es-EC" w:eastAsia="es-EC"/>
        </w:rPr>
        <w:t xml:space="preserve"> Admin </w:t>
      </w:r>
      <w:r w:rsidRPr="009E1107">
        <w:rPr>
          <w:rFonts w:ascii="Calibri" w:hAnsi="Calibri" w:cs="Calibri"/>
          <w:b w:val="0"/>
          <w:szCs w:val="24"/>
          <w:lang w:val="es-EC" w:eastAsia="es-EC"/>
        </w:rPr>
        <w:t xml:space="preserve">(esta instalación es opcional, pues es sólo para usuarios con privilegios de administración de la cadena de suministro) ejecutando el archivo instalador </w:t>
      </w:r>
      <w:r w:rsidR="002C3296">
        <w:rPr>
          <w:rFonts w:ascii="Calibri" w:hAnsi="Calibri" w:cs="Calibri,Bold"/>
          <w:b w:val="0"/>
          <w:bCs/>
          <w:szCs w:val="24"/>
          <w:lang w:val="es-EC" w:eastAsia="es-EC"/>
        </w:rPr>
        <w:t>OneBeat</w:t>
      </w:r>
      <w:r w:rsidRPr="009E1107">
        <w:rPr>
          <w:rFonts w:ascii="Calibri" w:hAnsi="Calibri" w:cs="Calibri,Bold"/>
          <w:b w:val="0"/>
          <w:bCs/>
          <w:szCs w:val="24"/>
          <w:lang w:val="es-EC" w:eastAsia="es-EC"/>
        </w:rPr>
        <w:t xml:space="preserve">AdminSetup.exe </w:t>
      </w:r>
      <w:r w:rsidRPr="009E1107">
        <w:rPr>
          <w:rFonts w:ascii="Calibri" w:hAnsi="Calibri" w:cs="Calibri"/>
          <w:b w:val="0"/>
          <w:szCs w:val="24"/>
          <w:lang w:val="es-EC" w:eastAsia="es-EC"/>
        </w:rPr>
        <w:t xml:space="preserve">y haciendo clic en el botón </w:t>
      </w:r>
      <w:r w:rsidRPr="009E1107">
        <w:rPr>
          <w:rFonts w:ascii="Calibri" w:hAnsi="Calibri" w:cs="Calibri,Bold"/>
          <w:b w:val="0"/>
          <w:bCs/>
          <w:szCs w:val="24"/>
          <w:lang w:val="es-EC" w:eastAsia="es-EC"/>
        </w:rPr>
        <w:t xml:space="preserve">Next </w:t>
      </w:r>
      <w:r w:rsidRPr="009E1107">
        <w:rPr>
          <w:rFonts w:ascii="Calibri" w:hAnsi="Calibri" w:cs="Calibri"/>
          <w:b w:val="0"/>
          <w:szCs w:val="24"/>
          <w:lang w:val="es-EC" w:eastAsia="es-EC"/>
        </w:rPr>
        <w:t xml:space="preserve">en todas las pantallas de instalación. En cualquier momento puede hacer clic en el botón </w:t>
      </w:r>
      <w:r w:rsidRPr="009E1107">
        <w:rPr>
          <w:rFonts w:ascii="Calibri" w:hAnsi="Calibri" w:cs="Calibri,Bold"/>
          <w:b w:val="0"/>
          <w:bCs/>
          <w:szCs w:val="24"/>
          <w:lang w:val="es-EC" w:eastAsia="es-EC"/>
        </w:rPr>
        <w:t xml:space="preserve">Cancel </w:t>
      </w:r>
      <w:r w:rsidRPr="009E1107">
        <w:rPr>
          <w:rFonts w:ascii="Calibri" w:hAnsi="Calibri" w:cs="Calibri"/>
          <w:b w:val="0"/>
          <w:szCs w:val="24"/>
          <w:lang w:val="es-EC" w:eastAsia="es-EC"/>
        </w:rPr>
        <w:t>para evitar continuar con la instalación</w:t>
      </w:r>
    </w:p>
    <w:p w14:paraId="2A135BFC" w14:textId="77777777" w:rsidR="00DF7F07" w:rsidRPr="009E1107" w:rsidRDefault="00DF7F07" w:rsidP="00DF7F07">
      <w:pPr>
        <w:rPr>
          <w:rFonts w:ascii="Calibri" w:hAnsi="Calibri"/>
          <w:szCs w:val="24"/>
          <w:lang w:val="es-EC" w:eastAsia="es-EC"/>
        </w:rPr>
      </w:pPr>
    </w:p>
    <w:p w14:paraId="43BC99BB" w14:textId="37F26AFD" w:rsidR="00DF7F07" w:rsidRPr="009E1107" w:rsidRDefault="00DF7F07" w:rsidP="00DF7F07">
      <w:pPr>
        <w:pStyle w:val="Ttulo1"/>
        <w:keepLines/>
        <w:numPr>
          <w:ilvl w:val="0"/>
          <w:numId w:val="17"/>
        </w:numPr>
        <w:spacing w:line="276" w:lineRule="auto"/>
        <w:ind w:left="993" w:hanging="567"/>
        <w:jc w:val="both"/>
        <w:rPr>
          <w:rFonts w:ascii="Calibri" w:hAnsi="Calibri" w:cs="Calibri"/>
          <w:b w:val="0"/>
          <w:szCs w:val="24"/>
          <w:lang w:val="es-EC" w:eastAsia="es-EC"/>
        </w:rPr>
      </w:pPr>
      <w:r w:rsidRPr="009E1107">
        <w:rPr>
          <w:rFonts w:ascii="Calibri" w:hAnsi="Calibri" w:cs="Calibri"/>
          <w:b w:val="0"/>
          <w:szCs w:val="24"/>
          <w:lang w:val="es-EC" w:eastAsia="es-EC"/>
        </w:rPr>
        <w:lastRenderedPageBreak/>
        <w:t xml:space="preserve">Verificar si </w:t>
      </w:r>
      <w:r w:rsidR="009E4E67" w:rsidRPr="009E1107">
        <w:rPr>
          <w:rFonts w:ascii="Calibri" w:hAnsi="Calibri" w:cs="Calibri"/>
          <w:b w:val="0"/>
          <w:szCs w:val="24"/>
          <w:lang w:val="es-EC" w:eastAsia="es-EC"/>
        </w:rPr>
        <w:t xml:space="preserve">la nueva versión de </w:t>
      </w:r>
      <w:r w:rsidR="002C3296">
        <w:rPr>
          <w:rFonts w:ascii="Calibri" w:hAnsi="Calibri" w:cs="Calibri"/>
          <w:b w:val="0"/>
          <w:szCs w:val="24"/>
          <w:lang w:val="es-EC" w:eastAsia="es-EC"/>
        </w:rPr>
        <w:t>OneBeat</w:t>
      </w:r>
      <w:r w:rsidR="009E4E67" w:rsidRPr="009E1107">
        <w:rPr>
          <w:rFonts w:ascii="Calibri" w:hAnsi="Calibri" w:cs="Calibri"/>
          <w:b w:val="0"/>
          <w:szCs w:val="24"/>
          <w:lang w:val="es-EC" w:eastAsia="es-EC"/>
        </w:rPr>
        <w:t xml:space="preserve"> que está instalando es igual o superior a la versión 5.3, puede omitir</w:t>
      </w:r>
      <w:r w:rsidRPr="009E1107">
        <w:rPr>
          <w:rFonts w:ascii="Calibri" w:hAnsi="Calibri" w:cs="Calibri"/>
          <w:b w:val="0"/>
          <w:szCs w:val="24"/>
          <w:lang w:val="es-EC" w:eastAsia="es-EC"/>
        </w:rPr>
        <w:t xml:space="preserve"> </w:t>
      </w:r>
      <w:r w:rsidR="009E4E67" w:rsidRPr="009E1107">
        <w:rPr>
          <w:rFonts w:ascii="Calibri" w:hAnsi="Calibri" w:cs="Calibri"/>
          <w:b w:val="0"/>
          <w:szCs w:val="24"/>
          <w:lang w:val="es-EC" w:eastAsia="es-EC"/>
        </w:rPr>
        <w:t>este paso y cambiar el idioma desde la interfaz</w:t>
      </w:r>
      <w:r w:rsidRPr="009E1107">
        <w:rPr>
          <w:rFonts w:ascii="Calibri" w:hAnsi="Calibri" w:cs="Calibri"/>
          <w:b w:val="0"/>
          <w:szCs w:val="24"/>
          <w:lang w:val="es-EC" w:eastAsia="es-EC"/>
        </w:rPr>
        <w:t xml:space="preserve"> de </w:t>
      </w:r>
      <w:r w:rsidR="002C3296">
        <w:rPr>
          <w:rFonts w:ascii="Calibri" w:hAnsi="Calibri" w:cs="Calibri"/>
          <w:b w:val="0"/>
          <w:szCs w:val="24"/>
          <w:lang w:val="es-EC" w:eastAsia="es-EC"/>
        </w:rPr>
        <w:t>OneBeat</w:t>
      </w:r>
      <w:r w:rsidRPr="009E1107">
        <w:rPr>
          <w:rFonts w:ascii="Calibri" w:hAnsi="Calibri" w:cs="Calibri"/>
          <w:b w:val="0"/>
          <w:szCs w:val="24"/>
          <w:lang w:val="es-EC" w:eastAsia="es-EC"/>
        </w:rPr>
        <w:t xml:space="preserve"> Melody, para lo cua</w:t>
      </w:r>
      <w:r w:rsidR="009E4E67" w:rsidRPr="009E1107">
        <w:rPr>
          <w:rFonts w:ascii="Calibri" w:hAnsi="Calibri" w:cs="Calibri"/>
          <w:b w:val="0"/>
          <w:szCs w:val="24"/>
          <w:lang w:val="es-EC" w:eastAsia="es-EC"/>
        </w:rPr>
        <w:t>l es necesario iniciar</w:t>
      </w:r>
      <w:r w:rsidRPr="009E1107">
        <w:rPr>
          <w:rFonts w:ascii="Calibri" w:hAnsi="Calibri" w:cs="Calibri"/>
          <w:b w:val="0"/>
          <w:szCs w:val="24"/>
          <w:lang w:val="es-EC" w:eastAsia="es-EC"/>
        </w:rPr>
        <w:t xml:space="preserve"> sesión</w:t>
      </w:r>
    </w:p>
    <w:p w14:paraId="356263D7" w14:textId="77777777" w:rsidR="00DF7F07" w:rsidRPr="009E1107" w:rsidRDefault="00DF7F07" w:rsidP="00DF7F07">
      <w:pPr>
        <w:rPr>
          <w:rFonts w:ascii="Calibri" w:hAnsi="Calibri"/>
          <w:szCs w:val="24"/>
          <w:lang w:val="es-EC" w:eastAsia="es-EC"/>
        </w:rPr>
      </w:pPr>
    </w:p>
    <w:p w14:paraId="1A9CFED5" w14:textId="43F96B25" w:rsidR="00DF7F07" w:rsidRPr="009E1107" w:rsidRDefault="00DF7F07" w:rsidP="00DF7F07">
      <w:pPr>
        <w:pStyle w:val="Ttulo1"/>
        <w:keepLines/>
        <w:numPr>
          <w:ilvl w:val="0"/>
          <w:numId w:val="17"/>
        </w:numPr>
        <w:spacing w:line="276" w:lineRule="auto"/>
        <w:ind w:left="993" w:hanging="567"/>
        <w:jc w:val="both"/>
        <w:rPr>
          <w:rFonts w:ascii="Calibri" w:hAnsi="Calibri" w:cs="Calibri"/>
          <w:b w:val="0"/>
          <w:szCs w:val="24"/>
          <w:lang w:val="es-EC" w:eastAsia="es-EC"/>
        </w:rPr>
      </w:pPr>
      <w:r w:rsidRPr="009E1107">
        <w:rPr>
          <w:rFonts w:ascii="Calibri" w:hAnsi="Calibri" w:cs="Calibri"/>
          <w:b w:val="0"/>
          <w:szCs w:val="24"/>
          <w:lang w:val="es-EC" w:eastAsia="es-EC"/>
        </w:rPr>
        <w:t>Verificar s</w:t>
      </w:r>
      <w:r w:rsidR="009E4E67" w:rsidRPr="009E1107">
        <w:rPr>
          <w:rFonts w:ascii="Calibri" w:hAnsi="Calibri" w:cs="Calibri"/>
          <w:b w:val="0"/>
          <w:szCs w:val="24"/>
          <w:lang w:val="es-EC" w:eastAsia="es-EC"/>
        </w:rPr>
        <w:t xml:space="preserve">i la nueva versión de </w:t>
      </w:r>
      <w:r w:rsidR="002C3296">
        <w:rPr>
          <w:rFonts w:ascii="Calibri" w:hAnsi="Calibri" w:cs="Calibri"/>
          <w:b w:val="0"/>
          <w:szCs w:val="24"/>
          <w:lang w:val="es-EC" w:eastAsia="es-EC"/>
        </w:rPr>
        <w:t>OneBeat</w:t>
      </w:r>
      <w:r w:rsidR="009E4E67" w:rsidRPr="009E1107">
        <w:rPr>
          <w:rFonts w:ascii="Calibri" w:hAnsi="Calibri" w:cs="Calibri"/>
          <w:b w:val="0"/>
          <w:szCs w:val="24"/>
          <w:lang w:val="es-EC" w:eastAsia="es-EC"/>
        </w:rPr>
        <w:t xml:space="preserve"> que está instalando es igual o inferior a la versión 5.2.4, para traducir la</w:t>
      </w:r>
      <w:r w:rsidRPr="009E1107">
        <w:rPr>
          <w:rFonts w:ascii="Calibri" w:hAnsi="Calibri" w:cs="Calibri"/>
          <w:b w:val="0"/>
          <w:szCs w:val="24"/>
          <w:lang w:val="es-EC" w:eastAsia="es-EC"/>
        </w:rPr>
        <w:t xml:space="preserve"> </w:t>
      </w:r>
      <w:r w:rsidR="009E4E67" w:rsidRPr="009E1107">
        <w:rPr>
          <w:rFonts w:ascii="Calibri" w:hAnsi="Calibri" w:cs="Calibri"/>
          <w:b w:val="0"/>
          <w:szCs w:val="24"/>
          <w:lang w:val="es-EC" w:eastAsia="es-EC"/>
        </w:rPr>
        <w:t xml:space="preserve">interfaz de usuario al español, debe ubicar los archivos </w:t>
      </w:r>
      <w:r w:rsidR="002C3296">
        <w:rPr>
          <w:rFonts w:ascii="Calibri" w:hAnsi="Calibri" w:cs="Calibri,Bold"/>
          <w:b w:val="0"/>
          <w:bCs/>
          <w:szCs w:val="24"/>
          <w:lang w:val="es-EC" w:eastAsia="es-EC"/>
        </w:rPr>
        <w:t>OneBeat</w:t>
      </w:r>
      <w:r w:rsidR="009E4E67" w:rsidRPr="009E1107">
        <w:rPr>
          <w:rFonts w:ascii="Calibri" w:hAnsi="Calibri" w:cs="Calibri,Bold"/>
          <w:b w:val="0"/>
          <w:bCs/>
          <w:szCs w:val="24"/>
          <w:lang w:val="es-EC" w:eastAsia="es-EC"/>
        </w:rPr>
        <w:t>_texts.txt</w:t>
      </w:r>
      <w:r w:rsidR="009E4E67" w:rsidRPr="009E1107">
        <w:rPr>
          <w:rFonts w:ascii="Calibri" w:hAnsi="Calibri" w:cs="Calibri"/>
          <w:b w:val="0"/>
          <w:szCs w:val="24"/>
          <w:lang w:val="es-EC" w:eastAsia="es-EC"/>
        </w:rPr>
        <w:t xml:space="preserve">, </w:t>
      </w:r>
      <w:r w:rsidR="002C3296">
        <w:rPr>
          <w:rFonts w:ascii="Calibri" w:hAnsi="Calibri" w:cs="Calibri,Bold"/>
          <w:b w:val="0"/>
          <w:bCs/>
          <w:szCs w:val="24"/>
          <w:lang w:val="es-EC" w:eastAsia="es-EC"/>
        </w:rPr>
        <w:t>OneBeat</w:t>
      </w:r>
      <w:r w:rsidR="009E4E67" w:rsidRPr="009E1107">
        <w:rPr>
          <w:rFonts w:ascii="Calibri" w:hAnsi="Calibri" w:cs="Calibri,Bold"/>
          <w:b w:val="0"/>
          <w:bCs/>
          <w:szCs w:val="24"/>
          <w:lang w:val="es-EC" w:eastAsia="es-EC"/>
        </w:rPr>
        <w:t>_labels.txt</w:t>
      </w:r>
      <w:r w:rsidR="009E4E67" w:rsidRPr="009E1107">
        <w:rPr>
          <w:rFonts w:ascii="Calibri" w:hAnsi="Calibri" w:cs="Calibri"/>
          <w:b w:val="0"/>
          <w:szCs w:val="24"/>
          <w:lang w:val="es-EC" w:eastAsia="es-EC"/>
        </w:rPr>
        <w:t>,</w:t>
      </w:r>
      <w:r w:rsidRPr="009E1107">
        <w:rPr>
          <w:rFonts w:ascii="Calibri" w:hAnsi="Calibri" w:cs="Calibri"/>
          <w:b w:val="0"/>
          <w:szCs w:val="24"/>
          <w:lang w:val="es-EC" w:eastAsia="es-EC"/>
        </w:rPr>
        <w:t xml:space="preserve"> </w:t>
      </w:r>
      <w:r w:rsidR="009E4E67" w:rsidRPr="009E1107">
        <w:rPr>
          <w:rFonts w:ascii="Calibri" w:hAnsi="Calibri" w:cs="Calibri,Bold"/>
          <w:b w:val="0"/>
          <w:bCs/>
          <w:szCs w:val="24"/>
          <w:lang w:val="es-EC" w:eastAsia="es-EC"/>
        </w:rPr>
        <w:t xml:space="preserve">Admin_labels.txt </w:t>
      </w:r>
      <w:r w:rsidR="009E4E67" w:rsidRPr="009E1107">
        <w:rPr>
          <w:rFonts w:ascii="Calibri" w:hAnsi="Calibri" w:cs="Calibri"/>
          <w:b w:val="0"/>
          <w:szCs w:val="24"/>
          <w:lang w:val="es-EC" w:eastAsia="es-EC"/>
        </w:rPr>
        <w:t xml:space="preserve">(estos archivos los encontrará generalmente en la carpeta </w:t>
      </w:r>
      <w:r w:rsidR="009E4E67" w:rsidRPr="009E1107">
        <w:rPr>
          <w:rFonts w:ascii="Calibri" w:hAnsi="Calibri" w:cs="Calibri,Bold"/>
          <w:b w:val="0"/>
          <w:bCs/>
          <w:szCs w:val="24"/>
          <w:lang w:val="es-EC" w:eastAsia="es-EC"/>
        </w:rPr>
        <w:t xml:space="preserve">Setup </w:t>
      </w:r>
      <w:r w:rsidR="009E4E67" w:rsidRPr="009E1107">
        <w:rPr>
          <w:rFonts w:ascii="Calibri" w:hAnsi="Calibri" w:cs="Calibri"/>
          <w:b w:val="0"/>
          <w:szCs w:val="24"/>
          <w:lang w:val="es-EC" w:eastAsia="es-EC"/>
        </w:rPr>
        <w:t>en el servidor que se</w:t>
      </w:r>
      <w:r w:rsidRPr="009E1107">
        <w:rPr>
          <w:rFonts w:ascii="Calibri" w:hAnsi="Calibri" w:cs="Calibri"/>
          <w:b w:val="0"/>
          <w:szCs w:val="24"/>
          <w:lang w:val="es-EC" w:eastAsia="es-EC"/>
        </w:rPr>
        <w:t xml:space="preserve"> </w:t>
      </w:r>
      <w:r w:rsidR="009E4E67" w:rsidRPr="009E1107">
        <w:rPr>
          <w:rFonts w:ascii="Calibri" w:hAnsi="Calibri" w:cs="Calibri"/>
          <w:b w:val="0"/>
          <w:szCs w:val="24"/>
          <w:lang w:val="es-EC" w:eastAsia="es-EC"/>
        </w:rPr>
        <w:t xml:space="preserve">encuentra en la ruta </w:t>
      </w:r>
      <w:r w:rsidR="009E4E67" w:rsidRPr="009E1107">
        <w:rPr>
          <w:rFonts w:ascii="Calibri" w:hAnsi="Calibri" w:cs="Calibri,Bold"/>
          <w:b w:val="0"/>
          <w:bCs/>
          <w:szCs w:val="24"/>
          <w:lang w:val="es-EC" w:eastAsia="es-EC"/>
        </w:rPr>
        <w:t>D:\</w:t>
      </w:r>
      <w:r w:rsidR="002C3296">
        <w:rPr>
          <w:rFonts w:ascii="Calibri" w:hAnsi="Calibri" w:cs="Calibri,Bold"/>
          <w:b w:val="0"/>
          <w:bCs/>
          <w:szCs w:val="24"/>
          <w:lang w:val="es-EC" w:eastAsia="es-EC"/>
        </w:rPr>
        <w:t>OneBeat</w:t>
      </w:r>
      <w:r w:rsidR="009E4E67" w:rsidRPr="009E1107">
        <w:rPr>
          <w:rFonts w:ascii="Calibri" w:hAnsi="Calibri" w:cs="Calibri,Bold"/>
          <w:b w:val="0"/>
          <w:bCs/>
          <w:szCs w:val="24"/>
          <w:lang w:val="es-EC" w:eastAsia="es-EC"/>
        </w:rPr>
        <w:t xml:space="preserve">\Setup\### </w:t>
      </w:r>
      <w:r w:rsidR="009E4E67" w:rsidRPr="009E1107">
        <w:rPr>
          <w:rFonts w:ascii="Calibri" w:hAnsi="Calibri" w:cs="Calibri"/>
          <w:b w:val="0"/>
          <w:szCs w:val="24"/>
          <w:lang w:val="es-EC" w:eastAsia="es-EC"/>
        </w:rPr>
        <w:t>, donde ### corresponde al número de la versión de</w:t>
      </w:r>
      <w:r w:rsidRPr="009E1107">
        <w:rPr>
          <w:rFonts w:ascii="Calibri" w:hAnsi="Calibri" w:cs="Calibri"/>
          <w:b w:val="0"/>
          <w:szCs w:val="24"/>
          <w:lang w:val="es-EC" w:eastAsia="es-EC"/>
        </w:rPr>
        <w:t xml:space="preserve"> </w:t>
      </w:r>
      <w:r w:rsidR="002C3296">
        <w:rPr>
          <w:rFonts w:ascii="Calibri" w:hAnsi="Calibri" w:cs="Calibri"/>
          <w:b w:val="0"/>
          <w:szCs w:val="24"/>
          <w:lang w:val="es-EC" w:eastAsia="es-EC"/>
        </w:rPr>
        <w:t>OneBeat</w:t>
      </w:r>
      <w:r w:rsidR="009E4E67" w:rsidRPr="009E1107">
        <w:rPr>
          <w:rFonts w:ascii="Calibri" w:hAnsi="Calibri" w:cs="Calibri"/>
          <w:b w:val="0"/>
          <w:szCs w:val="24"/>
          <w:lang w:val="es-EC" w:eastAsia="es-EC"/>
        </w:rPr>
        <w:t xml:space="preserve"> que está siendo instalada. El equipo de soporte de Simple Solutions le dará los parámetros de</w:t>
      </w:r>
      <w:r w:rsidRPr="009E1107">
        <w:rPr>
          <w:rFonts w:ascii="Calibri" w:hAnsi="Calibri" w:cs="Calibri"/>
          <w:b w:val="0"/>
          <w:szCs w:val="24"/>
          <w:lang w:val="es-EC" w:eastAsia="es-EC"/>
        </w:rPr>
        <w:t xml:space="preserve"> </w:t>
      </w:r>
      <w:r w:rsidR="009E4E67" w:rsidRPr="009E1107">
        <w:rPr>
          <w:rFonts w:ascii="Calibri" w:hAnsi="Calibri" w:cs="Calibri"/>
          <w:b w:val="0"/>
          <w:szCs w:val="24"/>
          <w:lang w:val="es-EC" w:eastAsia="es-EC"/>
        </w:rPr>
        <w:t>la ruta exacta de este instalador.)</w:t>
      </w:r>
      <w:r w:rsidR="0031089D" w:rsidRPr="009E1107">
        <w:rPr>
          <w:rFonts w:ascii="Calibri" w:hAnsi="Calibri" w:cs="Calibri"/>
          <w:b w:val="0"/>
          <w:szCs w:val="24"/>
          <w:lang w:val="es-EC" w:eastAsia="es-EC"/>
        </w:rPr>
        <w:t>,</w:t>
      </w:r>
      <w:r w:rsidR="009E4E67" w:rsidRPr="009E1107">
        <w:rPr>
          <w:rFonts w:ascii="Calibri" w:hAnsi="Calibri" w:cs="Calibri"/>
          <w:b w:val="0"/>
          <w:szCs w:val="24"/>
          <w:lang w:val="es-EC" w:eastAsia="es-EC"/>
        </w:rPr>
        <w:t xml:space="preserve"> en las siguientes carpetas de usuario, donde USUARIO es el nombre</w:t>
      </w:r>
      <w:r w:rsidRPr="009E1107">
        <w:rPr>
          <w:rFonts w:ascii="Calibri" w:hAnsi="Calibri" w:cs="Calibri"/>
          <w:b w:val="0"/>
          <w:szCs w:val="24"/>
          <w:lang w:val="es-EC" w:eastAsia="es-EC"/>
        </w:rPr>
        <w:t xml:space="preserve"> </w:t>
      </w:r>
      <w:r w:rsidR="009E4E67" w:rsidRPr="009E1107">
        <w:rPr>
          <w:rFonts w:ascii="Calibri" w:hAnsi="Calibri" w:cs="Calibri"/>
          <w:b w:val="0"/>
          <w:szCs w:val="24"/>
          <w:lang w:val="es-EC" w:eastAsia="es-EC"/>
        </w:rPr>
        <w:t xml:space="preserve">del usuario de Windows para el que se está instalando </w:t>
      </w:r>
      <w:r w:rsidR="002C3296">
        <w:rPr>
          <w:rFonts w:ascii="Calibri" w:hAnsi="Calibri" w:cs="Calibri"/>
          <w:b w:val="0"/>
          <w:szCs w:val="24"/>
          <w:lang w:val="es-EC" w:eastAsia="es-EC"/>
        </w:rPr>
        <w:t>OneBeat</w:t>
      </w:r>
      <w:r w:rsidR="009E4E67" w:rsidRPr="009E1107">
        <w:rPr>
          <w:rFonts w:ascii="Calibri" w:hAnsi="Calibri" w:cs="Calibri"/>
          <w:b w:val="0"/>
          <w:szCs w:val="24"/>
          <w:lang w:val="es-EC" w:eastAsia="es-EC"/>
        </w:rPr>
        <w:t xml:space="preserve">. </w:t>
      </w:r>
      <w:r w:rsidR="009E4E67" w:rsidRPr="009E1107">
        <w:rPr>
          <w:rFonts w:ascii="Calibri" w:hAnsi="Calibri" w:cs="Arial"/>
          <w:b w:val="0"/>
          <w:szCs w:val="24"/>
          <w:lang w:val="es-EC" w:eastAsia="es-EC"/>
        </w:rPr>
        <w:t>•</w:t>
      </w:r>
      <w:r w:rsidR="009E4E67" w:rsidRPr="009E1107">
        <w:rPr>
          <w:rFonts w:ascii="Calibri" w:hAnsi="Calibri" w:cs="Calibri"/>
          <w:b w:val="0"/>
          <w:szCs w:val="24"/>
          <w:lang w:val="es-EC" w:eastAsia="es-EC"/>
        </w:rPr>
        <w:t>Sistema operativo Windows XP:</w:t>
      </w:r>
    </w:p>
    <w:p w14:paraId="13E8EF0C" w14:textId="02399F9C" w:rsidR="00DF7F07" w:rsidRPr="009E1107" w:rsidRDefault="009E4E67" w:rsidP="00DF7F07">
      <w:pPr>
        <w:pStyle w:val="Ttulo1"/>
        <w:keepLines/>
        <w:spacing w:line="276" w:lineRule="auto"/>
        <w:ind w:left="1440"/>
        <w:jc w:val="both"/>
        <w:rPr>
          <w:rFonts w:ascii="Calibri" w:hAnsi="Calibri" w:cs="Calibri"/>
          <w:b w:val="0"/>
          <w:szCs w:val="24"/>
          <w:lang w:val="es-EC" w:eastAsia="es-EC"/>
        </w:rPr>
      </w:pPr>
      <w:r w:rsidRPr="009E1107">
        <w:rPr>
          <w:rFonts w:ascii="Calibri" w:hAnsi="Calibri" w:cs="Arial"/>
          <w:b w:val="0"/>
          <w:szCs w:val="24"/>
          <w:lang w:val="es-EC" w:eastAsia="es-EC"/>
        </w:rPr>
        <w:t>•</w:t>
      </w:r>
      <w:r w:rsidRPr="009E1107">
        <w:rPr>
          <w:rFonts w:ascii="Calibri" w:hAnsi="Calibri" w:cs="Calibri"/>
          <w:b w:val="0"/>
          <w:szCs w:val="24"/>
          <w:lang w:val="es-EC" w:eastAsia="es-EC"/>
        </w:rPr>
        <w:t>C:\Documents and Settings\USUARIO\Datos de programa\</w:t>
      </w:r>
      <w:r w:rsidR="002C3296">
        <w:rPr>
          <w:rFonts w:ascii="Calibri" w:hAnsi="Calibri" w:cs="Calibri"/>
          <w:b w:val="0"/>
          <w:szCs w:val="24"/>
          <w:lang w:val="es-EC" w:eastAsia="es-EC"/>
        </w:rPr>
        <w:t>OneBeat</w:t>
      </w:r>
    </w:p>
    <w:p w14:paraId="6A2765A4" w14:textId="3D509846" w:rsidR="00DF7F07" w:rsidRPr="009E1107" w:rsidRDefault="009E4E67" w:rsidP="00DF7F07">
      <w:pPr>
        <w:pStyle w:val="Ttulo1"/>
        <w:keepLines/>
        <w:spacing w:line="276" w:lineRule="auto"/>
        <w:ind w:left="1440"/>
        <w:jc w:val="both"/>
        <w:rPr>
          <w:rFonts w:ascii="Calibri" w:hAnsi="Calibri" w:cs="Calibri"/>
          <w:b w:val="0"/>
          <w:szCs w:val="24"/>
          <w:lang w:val="es-EC" w:eastAsia="es-EC"/>
        </w:rPr>
      </w:pPr>
      <w:r w:rsidRPr="009E1107">
        <w:rPr>
          <w:rFonts w:ascii="Calibri" w:hAnsi="Calibri" w:cs="Arial"/>
          <w:b w:val="0"/>
          <w:szCs w:val="24"/>
          <w:lang w:val="es-EC" w:eastAsia="es-EC"/>
        </w:rPr>
        <w:t>•</w:t>
      </w:r>
      <w:r w:rsidRPr="009E1107">
        <w:rPr>
          <w:rFonts w:ascii="Calibri" w:hAnsi="Calibri" w:cs="Calibri"/>
          <w:b w:val="0"/>
          <w:szCs w:val="24"/>
          <w:lang w:val="es-EC" w:eastAsia="es-EC"/>
        </w:rPr>
        <w:t>C:\Documents and Settings\USUARIO\Datos de programa\</w:t>
      </w:r>
      <w:r w:rsidR="002C3296">
        <w:rPr>
          <w:rFonts w:ascii="Calibri" w:hAnsi="Calibri" w:cs="Calibri"/>
          <w:b w:val="0"/>
          <w:szCs w:val="24"/>
          <w:lang w:val="es-EC" w:eastAsia="es-EC"/>
        </w:rPr>
        <w:t>OneBeat</w:t>
      </w:r>
      <w:r w:rsidRPr="009E1107">
        <w:rPr>
          <w:rFonts w:ascii="Calibri" w:hAnsi="Calibri" w:cs="Calibri"/>
          <w:b w:val="0"/>
          <w:szCs w:val="24"/>
          <w:lang w:val="es-EC" w:eastAsia="es-EC"/>
        </w:rPr>
        <w:t xml:space="preserve"> Admin</w:t>
      </w:r>
    </w:p>
    <w:p w14:paraId="04732CF5" w14:textId="77777777" w:rsidR="00DF7F07" w:rsidRPr="009E1107" w:rsidRDefault="009E4E67" w:rsidP="00DF7F07">
      <w:pPr>
        <w:pStyle w:val="Ttulo1"/>
        <w:keepLines/>
        <w:spacing w:line="276" w:lineRule="auto"/>
        <w:ind w:left="993"/>
        <w:jc w:val="both"/>
        <w:rPr>
          <w:rFonts w:ascii="Calibri" w:hAnsi="Calibri" w:cs="Calibri"/>
          <w:b w:val="0"/>
          <w:szCs w:val="24"/>
          <w:lang w:val="es-EC" w:eastAsia="es-EC"/>
        </w:rPr>
      </w:pPr>
      <w:r w:rsidRPr="009E1107">
        <w:rPr>
          <w:rFonts w:ascii="Calibri" w:hAnsi="Calibri" w:cs="Arial"/>
          <w:b w:val="0"/>
          <w:szCs w:val="24"/>
          <w:lang w:val="es-EC" w:eastAsia="es-EC"/>
        </w:rPr>
        <w:t>•</w:t>
      </w:r>
      <w:r w:rsidRPr="009E1107">
        <w:rPr>
          <w:rFonts w:ascii="Calibri" w:hAnsi="Calibri" w:cs="Calibri"/>
          <w:b w:val="0"/>
          <w:szCs w:val="24"/>
          <w:lang w:val="es-EC" w:eastAsia="es-EC"/>
        </w:rPr>
        <w:t>Sistema operativo Windows Vista/7:</w:t>
      </w:r>
    </w:p>
    <w:p w14:paraId="51906774" w14:textId="72B9813D" w:rsidR="00DF7F07" w:rsidRPr="009E1107" w:rsidRDefault="009E4E67" w:rsidP="00DF7F07">
      <w:pPr>
        <w:pStyle w:val="Ttulo1"/>
        <w:keepLines/>
        <w:spacing w:line="276" w:lineRule="auto"/>
        <w:ind w:left="993" w:firstLine="447"/>
        <w:jc w:val="both"/>
        <w:rPr>
          <w:rFonts w:ascii="Calibri" w:hAnsi="Calibri" w:cs="Calibri"/>
          <w:b w:val="0"/>
          <w:szCs w:val="24"/>
          <w:lang w:eastAsia="es-EC"/>
        </w:rPr>
      </w:pPr>
      <w:r w:rsidRPr="009E1107">
        <w:rPr>
          <w:rFonts w:ascii="Calibri" w:hAnsi="Calibri" w:cs="Arial"/>
          <w:b w:val="0"/>
          <w:szCs w:val="24"/>
          <w:lang w:eastAsia="es-EC"/>
        </w:rPr>
        <w:t>•</w:t>
      </w:r>
      <w:r w:rsidRPr="009E1107">
        <w:rPr>
          <w:rFonts w:ascii="Calibri" w:hAnsi="Calibri" w:cs="Calibri"/>
          <w:b w:val="0"/>
          <w:szCs w:val="24"/>
          <w:lang w:eastAsia="es-EC"/>
        </w:rPr>
        <w:t>C:\Users\ USUARIO \AppData\Roaming\</w:t>
      </w:r>
      <w:r w:rsidR="002C3296">
        <w:rPr>
          <w:rFonts w:ascii="Calibri" w:hAnsi="Calibri" w:cs="Calibri"/>
          <w:b w:val="0"/>
          <w:szCs w:val="24"/>
          <w:lang w:eastAsia="es-EC"/>
        </w:rPr>
        <w:t>OneBeat</w:t>
      </w:r>
    </w:p>
    <w:p w14:paraId="2BDDACAD" w14:textId="03301539" w:rsidR="00DF7F07" w:rsidRPr="009E1107" w:rsidRDefault="009E4E67" w:rsidP="00DF7F07">
      <w:pPr>
        <w:pStyle w:val="Ttulo1"/>
        <w:keepLines/>
        <w:spacing w:line="276" w:lineRule="auto"/>
        <w:ind w:left="993" w:firstLine="447"/>
        <w:jc w:val="both"/>
        <w:rPr>
          <w:rFonts w:ascii="Calibri" w:hAnsi="Calibri" w:cs="Calibri"/>
          <w:b w:val="0"/>
          <w:szCs w:val="24"/>
          <w:lang w:eastAsia="es-EC"/>
        </w:rPr>
      </w:pPr>
      <w:r w:rsidRPr="009E1107">
        <w:rPr>
          <w:rFonts w:ascii="Calibri" w:hAnsi="Calibri" w:cs="Arial"/>
          <w:b w:val="0"/>
          <w:szCs w:val="24"/>
          <w:lang w:eastAsia="es-EC"/>
        </w:rPr>
        <w:t>•</w:t>
      </w:r>
      <w:r w:rsidRPr="009E1107">
        <w:rPr>
          <w:rFonts w:ascii="Calibri" w:hAnsi="Calibri" w:cs="Calibri"/>
          <w:b w:val="0"/>
          <w:szCs w:val="24"/>
          <w:lang w:eastAsia="es-EC"/>
        </w:rPr>
        <w:t>C:\Users\ USUARIO \AppData\Roaming \</w:t>
      </w:r>
      <w:r w:rsidR="002C3296">
        <w:rPr>
          <w:rFonts w:ascii="Calibri" w:hAnsi="Calibri" w:cs="Calibri"/>
          <w:b w:val="0"/>
          <w:szCs w:val="24"/>
          <w:lang w:eastAsia="es-EC"/>
        </w:rPr>
        <w:t>OneBeat</w:t>
      </w:r>
      <w:r w:rsidR="00DF7F07" w:rsidRPr="009E1107">
        <w:rPr>
          <w:rFonts w:ascii="Calibri" w:hAnsi="Calibri" w:cs="Calibri"/>
          <w:b w:val="0"/>
          <w:szCs w:val="24"/>
          <w:lang w:eastAsia="es-EC"/>
        </w:rPr>
        <w:t xml:space="preserve"> Admin</w:t>
      </w:r>
    </w:p>
    <w:p w14:paraId="72363306" w14:textId="77777777" w:rsidR="00DF7F07" w:rsidRPr="009E1107" w:rsidRDefault="009E4E67" w:rsidP="00DF7F07">
      <w:pPr>
        <w:pStyle w:val="Ttulo1"/>
        <w:keepLines/>
        <w:spacing w:line="276" w:lineRule="auto"/>
        <w:ind w:left="993"/>
        <w:jc w:val="both"/>
        <w:rPr>
          <w:rFonts w:ascii="Calibri" w:hAnsi="Calibri" w:cs="Calibri"/>
          <w:b w:val="0"/>
          <w:szCs w:val="24"/>
          <w:lang w:val="es-EC" w:eastAsia="es-EC"/>
        </w:rPr>
      </w:pPr>
      <w:r w:rsidRPr="009E1107">
        <w:rPr>
          <w:rFonts w:ascii="Calibri" w:hAnsi="Calibri" w:cs="Calibri"/>
          <w:b w:val="0"/>
          <w:szCs w:val="24"/>
          <w:lang w:val="es-EC" w:eastAsia="es-EC"/>
        </w:rPr>
        <w:t>Cuando se le pida si desea sobrescribir los archivos existentes, de clic e</w:t>
      </w:r>
      <w:r w:rsidR="00DF7F07" w:rsidRPr="009E1107">
        <w:rPr>
          <w:rFonts w:ascii="Calibri" w:hAnsi="Calibri" w:cs="Calibri"/>
          <w:b w:val="0"/>
          <w:szCs w:val="24"/>
          <w:lang w:val="es-EC" w:eastAsia="es-EC"/>
        </w:rPr>
        <w:t xml:space="preserve">n </w:t>
      </w:r>
      <w:r w:rsidRPr="009E1107">
        <w:rPr>
          <w:rFonts w:ascii="Calibri" w:hAnsi="Calibri" w:cs="Calibri,Bold"/>
          <w:b w:val="0"/>
          <w:bCs/>
          <w:szCs w:val="24"/>
          <w:lang w:val="es-EC" w:eastAsia="es-EC"/>
        </w:rPr>
        <w:t>Aceptar</w:t>
      </w:r>
      <w:r w:rsidRPr="009E1107">
        <w:rPr>
          <w:rFonts w:ascii="Calibri" w:hAnsi="Calibri" w:cs="Calibri"/>
          <w:b w:val="0"/>
          <w:szCs w:val="24"/>
          <w:lang w:val="es-EC" w:eastAsia="es-EC"/>
        </w:rPr>
        <w:t>.</w:t>
      </w:r>
    </w:p>
    <w:p w14:paraId="245066A4" w14:textId="77777777" w:rsidR="00DF7F07" w:rsidRPr="009E1107" w:rsidRDefault="00DF7F07" w:rsidP="00DF7F07">
      <w:pPr>
        <w:rPr>
          <w:rFonts w:ascii="Calibri" w:hAnsi="Calibri"/>
          <w:szCs w:val="24"/>
          <w:lang w:val="es-EC" w:eastAsia="es-EC"/>
        </w:rPr>
      </w:pPr>
    </w:p>
    <w:p w14:paraId="3B7E65FD" w14:textId="77777777" w:rsidR="00DF7F07" w:rsidRPr="009E1107" w:rsidRDefault="009E4E67" w:rsidP="00DF7F07">
      <w:pPr>
        <w:pStyle w:val="Ttulo1"/>
        <w:keepLines/>
        <w:spacing w:line="276" w:lineRule="auto"/>
        <w:ind w:left="993"/>
        <w:jc w:val="both"/>
        <w:rPr>
          <w:rFonts w:ascii="Calibri" w:hAnsi="Calibri" w:cs="Calibri"/>
          <w:b w:val="0"/>
          <w:szCs w:val="24"/>
          <w:lang w:val="es-EC" w:eastAsia="es-EC"/>
        </w:rPr>
      </w:pPr>
      <w:r w:rsidRPr="009E1107">
        <w:rPr>
          <w:rFonts w:ascii="Calibri" w:hAnsi="Calibri" w:cs="Calibri,Bold"/>
          <w:bCs/>
          <w:szCs w:val="24"/>
          <w:lang w:val="es-EC" w:eastAsia="es-EC"/>
        </w:rPr>
        <w:t>Nota</w:t>
      </w:r>
      <w:r w:rsidR="00DF7F07" w:rsidRPr="009E1107">
        <w:rPr>
          <w:rFonts w:ascii="Calibri" w:hAnsi="Calibri" w:cs="Calibri"/>
          <w:szCs w:val="24"/>
          <w:lang w:val="es-EC" w:eastAsia="es-EC"/>
        </w:rPr>
        <w:t>:</w:t>
      </w:r>
      <w:r w:rsidR="00DF7F07" w:rsidRPr="009E1107">
        <w:rPr>
          <w:rFonts w:ascii="Calibri" w:hAnsi="Calibri" w:cs="Calibri"/>
          <w:b w:val="0"/>
          <w:szCs w:val="24"/>
          <w:lang w:val="es-EC" w:eastAsia="es-EC"/>
        </w:rPr>
        <w:t xml:space="preserve"> S</w:t>
      </w:r>
      <w:r w:rsidRPr="009E1107">
        <w:rPr>
          <w:rFonts w:ascii="Calibri" w:hAnsi="Calibri" w:cs="Calibri"/>
          <w:b w:val="0"/>
          <w:szCs w:val="24"/>
          <w:lang w:val="es-EC" w:eastAsia="es-EC"/>
        </w:rPr>
        <w:t>i no encuentra las carpetas anteriores, es porque los archivos están ocultos. En el</w:t>
      </w:r>
      <w:r w:rsidR="00DF7F07" w:rsidRPr="009E1107">
        <w:rPr>
          <w:rFonts w:ascii="Calibri" w:hAnsi="Calibri" w:cs="Calibri"/>
          <w:b w:val="0"/>
          <w:szCs w:val="24"/>
          <w:lang w:val="es-EC" w:eastAsia="es-EC"/>
        </w:rPr>
        <w:t xml:space="preserve"> </w:t>
      </w:r>
      <w:r w:rsidRPr="009E1107">
        <w:rPr>
          <w:rFonts w:ascii="Calibri" w:hAnsi="Calibri" w:cs="Calibri"/>
          <w:b w:val="0"/>
          <w:szCs w:val="24"/>
          <w:lang w:val="es-EC" w:eastAsia="es-EC"/>
        </w:rPr>
        <w:t>explorador de Windows vaya al menú Herramientas, seleccione Opciones de Carpeta, vaya a la</w:t>
      </w:r>
      <w:r w:rsidR="00DF7F07" w:rsidRPr="009E1107">
        <w:rPr>
          <w:rFonts w:ascii="Calibri" w:hAnsi="Calibri" w:cs="Calibri"/>
          <w:b w:val="0"/>
          <w:szCs w:val="24"/>
          <w:lang w:val="es-EC" w:eastAsia="es-EC"/>
        </w:rPr>
        <w:t xml:space="preserve"> </w:t>
      </w:r>
      <w:r w:rsidRPr="009E1107">
        <w:rPr>
          <w:rFonts w:ascii="Calibri" w:hAnsi="Calibri" w:cs="Calibri"/>
          <w:b w:val="0"/>
          <w:szCs w:val="24"/>
          <w:lang w:val="es-EC" w:eastAsia="es-EC"/>
        </w:rPr>
        <w:t>pestaña Ver y bajo la opción Archivos y Carpetas Ocultos seleccione la opción Mostrar todos los</w:t>
      </w:r>
      <w:r w:rsidR="00DF7F07" w:rsidRPr="009E1107">
        <w:rPr>
          <w:rFonts w:ascii="Calibri" w:hAnsi="Calibri" w:cs="Calibri"/>
          <w:b w:val="0"/>
          <w:szCs w:val="24"/>
          <w:lang w:val="es-EC" w:eastAsia="es-EC"/>
        </w:rPr>
        <w:t xml:space="preserve"> </w:t>
      </w:r>
      <w:r w:rsidRPr="009E1107">
        <w:rPr>
          <w:rFonts w:ascii="Calibri" w:hAnsi="Calibri" w:cs="Calibri"/>
          <w:b w:val="0"/>
          <w:szCs w:val="24"/>
          <w:lang w:val="es-EC" w:eastAsia="es-EC"/>
        </w:rPr>
        <w:t>archivos y carpetas ocultos. De clic en aceptar. Cuando termine, recuerde repetir este</w:t>
      </w:r>
      <w:r w:rsidR="00DF7F07" w:rsidRPr="009E1107">
        <w:rPr>
          <w:rFonts w:ascii="Calibri" w:hAnsi="Calibri" w:cs="Calibri"/>
          <w:b w:val="0"/>
          <w:szCs w:val="24"/>
          <w:lang w:val="es-EC" w:eastAsia="es-EC"/>
        </w:rPr>
        <w:t xml:space="preserve"> </w:t>
      </w:r>
      <w:r w:rsidRPr="009E1107">
        <w:rPr>
          <w:rFonts w:ascii="Calibri" w:hAnsi="Calibri" w:cs="Calibri"/>
          <w:b w:val="0"/>
          <w:szCs w:val="24"/>
          <w:lang w:val="es-EC" w:eastAsia="es-EC"/>
        </w:rPr>
        <w:t>procedimiento para volver a poner la opción en el estado original (Ocultar todos los archivos y</w:t>
      </w:r>
      <w:r w:rsidR="00DF7F07" w:rsidRPr="009E1107">
        <w:rPr>
          <w:rFonts w:ascii="Calibri" w:hAnsi="Calibri" w:cs="Calibri"/>
          <w:b w:val="0"/>
          <w:szCs w:val="24"/>
          <w:lang w:val="es-EC" w:eastAsia="es-EC"/>
        </w:rPr>
        <w:t xml:space="preserve"> </w:t>
      </w:r>
      <w:r w:rsidRPr="009E1107">
        <w:rPr>
          <w:rFonts w:ascii="Calibri" w:hAnsi="Calibri" w:cs="Calibri"/>
          <w:b w:val="0"/>
          <w:szCs w:val="24"/>
          <w:lang w:val="es-EC" w:eastAsia="es-EC"/>
        </w:rPr>
        <w:t>carpetas ocultos), para que se</w:t>
      </w:r>
      <w:r w:rsidR="00DF7F07" w:rsidRPr="009E1107">
        <w:rPr>
          <w:rFonts w:ascii="Calibri" w:hAnsi="Calibri" w:cs="Calibri"/>
          <w:b w:val="0"/>
          <w:szCs w:val="24"/>
          <w:lang w:val="es-EC" w:eastAsia="es-EC"/>
        </w:rPr>
        <w:t xml:space="preserve"> vuelvan a ocultar los archivos</w:t>
      </w:r>
    </w:p>
    <w:p w14:paraId="7B1B6E87" w14:textId="77777777" w:rsidR="00DF7F07" w:rsidRPr="009E1107" w:rsidRDefault="00DF7F07" w:rsidP="00DF7F07">
      <w:pPr>
        <w:rPr>
          <w:rFonts w:ascii="Calibri" w:hAnsi="Calibri"/>
          <w:szCs w:val="24"/>
          <w:lang w:val="es-EC" w:eastAsia="es-EC"/>
        </w:rPr>
      </w:pPr>
    </w:p>
    <w:p w14:paraId="666C2627" w14:textId="549DDB64" w:rsidR="00DF7F07" w:rsidRPr="009E1107" w:rsidRDefault="00DF7F07" w:rsidP="00DF7F07">
      <w:pPr>
        <w:pStyle w:val="Ttulo1"/>
        <w:keepLines/>
        <w:numPr>
          <w:ilvl w:val="0"/>
          <w:numId w:val="17"/>
        </w:numPr>
        <w:spacing w:line="276" w:lineRule="auto"/>
        <w:ind w:left="993" w:hanging="567"/>
        <w:jc w:val="both"/>
        <w:rPr>
          <w:rFonts w:ascii="Calibri" w:hAnsi="Calibri" w:cs="Calibri"/>
          <w:b w:val="0"/>
          <w:szCs w:val="24"/>
          <w:lang w:val="es-EC" w:eastAsia="es-EC"/>
        </w:rPr>
      </w:pPr>
      <w:r w:rsidRPr="009E1107">
        <w:rPr>
          <w:rFonts w:ascii="Calibri" w:hAnsi="Calibri" w:cs="Calibri"/>
          <w:b w:val="0"/>
          <w:szCs w:val="24"/>
          <w:lang w:val="es-EC" w:eastAsia="es-EC"/>
        </w:rPr>
        <w:t xml:space="preserve">Probar la conexión al servidor de </w:t>
      </w:r>
      <w:r w:rsidR="002C3296">
        <w:rPr>
          <w:rFonts w:ascii="Calibri" w:hAnsi="Calibri" w:cs="Calibri"/>
          <w:b w:val="0"/>
          <w:szCs w:val="24"/>
          <w:lang w:val="es-EC" w:eastAsia="es-EC"/>
        </w:rPr>
        <w:t>OneBeat</w:t>
      </w:r>
      <w:r w:rsidRPr="009E1107">
        <w:rPr>
          <w:rFonts w:ascii="Calibri" w:hAnsi="Calibri" w:cs="Calibri"/>
          <w:b w:val="0"/>
          <w:szCs w:val="24"/>
          <w:lang w:val="es-EC" w:eastAsia="es-EC"/>
        </w:rPr>
        <w:t xml:space="preserve"> ejecutando la aplicación </w:t>
      </w:r>
      <w:r w:rsidR="002C3296">
        <w:rPr>
          <w:rFonts w:ascii="Calibri" w:hAnsi="Calibri" w:cs="Calibri"/>
          <w:b w:val="0"/>
          <w:szCs w:val="24"/>
          <w:lang w:val="es-EC" w:eastAsia="es-EC"/>
        </w:rPr>
        <w:t>OneBeat</w:t>
      </w:r>
      <w:r w:rsidRPr="009E1107">
        <w:rPr>
          <w:rFonts w:ascii="Calibri" w:hAnsi="Calibri" w:cs="Calibri"/>
          <w:b w:val="0"/>
          <w:szCs w:val="24"/>
          <w:lang w:val="es-EC" w:eastAsia="es-EC"/>
        </w:rPr>
        <w:t xml:space="preserve"> Melody o </w:t>
      </w:r>
      <w:r w:rsidR="002C3296">
        <w:rPr>
          <w:rFonts w:ascii="Calibri" w:hAnsi="Calibri" w:cs="Calibri"/>
          <w:b w:val="0"/>
          <w:szCs w:val="24"/>
          <w:lang w:val="es-EC" w:eastAsia="es-EC"/>
        </w:rPr>
        <w:t>OneBeat</w:t>
      </w:r>
      <w:r w:rsidRPr="009E1107">
        <w:rPr>
          <w:rFonts w:ascii="Calibri" w:hAnsi="Calibri" w:cs="Calibri"/>
          <w:b w:val="0"/>
          <w:szCs w:val="24"/>
          <w:lang w:val="es-EC" w:eastAsia="es-EC"/>
        </w:rPr>
        <w:t xml:space="preserve"> Admin, seleccione el perfil de conexión que siempre utiliza e ingrese el nombre de usuario y contraseña asignado. Si es la primera vez que instala </w:t>
      </w:r>
      <w:r w:rsidR="002C3296">
        <w:rPr>
          <w:rFonts w:ascii="Calibri" w:hAnsi="Calibri" w:cs="Calibri"/>
          <w:b w:val="0"/>
          <w:szCs w:val="24"/>
          <w:lang w:val="es-EC" w:eastAsia="es-EC"/>
        </w:rPr>
        <w:t>OneBeat</w:t>
      </w:r>
      <w:r w:rsidRPr="009E1107">
        <w:rPr>
          <w:rFonts w:ascii="Calibri" w:hAnsi="Calibri" w:cs="Calibri"/>
          <w:b w:val="0"/>
          <w:szCs w:val="24"/>
          <w:lang w:val="es-EC" w:eastAsia="es-EC"/>
        </w:rPr>
        <w:t xml:space="preserve"> en este equipo o no es posible iniciar sesión, verifique que los datos de conexión bajo el perfil seleccionado sean correctos. Para lo cual, haga clic el botón Advanced y verifique que los parámetros ingresados sean los correspondientes al perfil de conexión con el cual accederá a la base de datos. De lo contrario ingrese los datos correctos:</w:t>
      </w:r>
    </w:p>
    <w:p w14:paraId="5E00A2C6" w14:textId="77777777" w:rsidR="00DF7F07" w:rsidRPr="009E1107" w:rsidRDefault="00DF7F07" w:rsidP="00DF7F07">
      <w:pPr>
        <w:rPr>
          <w:rFonts w:ascii="Calibri" w:hAnsi="Calibri"/>
          <w:szCs w:val="24"/>
          <w:lang w:val="es-EC" w:eastAsia="es-EC"/>
        </w:rPr>
      </w:pPr>
    </w:p>
    <w:p w14:paraId="59716264" w14:textId="2A2048EB" w:rsidR="00DF7F07" w:rsidRPr="009E1107" w:rsidRDefault="008441E1" w:rsidP="00DF7F07">
      <w:pPr>
        <w:jc w:val="center"/>
        <w:rPr>
          <w:rFonts w:ascii="Calibri" w:hAnsi="Calibri"/>
          <w:szCs w:val="24"/>
          <w:lang w:val="es-EC" w:eastAsia="es-EC"/>
        </w:rPr>
      </w:pPr>
      <w:r w:rsidRPr="008441E1">
        <w:rPr>
          <w:rFonts w:ascii="Calibri" w:hAnsi="Calibri"/>
          <w:noProof/>
          <w:szCs w:val="24"/>
          <w:lang w:val="es-EC" w:eastAsia="es-EC"/>
        </w:rPr>
        <w:lastRenderedPageBreak/>
        <w:drawing>
          <wp:inline distT="0" distB="0" distL="0" distR="0" wp14:anchorId="339A3B02" wp14:editId="3ED69B30">
            <wp:extent cx="3867690" cy="359142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67690" cy="3591426"/>
                    </a:xfrm>
                    <a:prstGeom prst="rect">
                      <a:avLst/>
                    </a:prstGeom>
                  </pic:spPr>
                </pic:pic>
              </a:graphicData>
            </a:graphic>
          </wp:inline>
        </w:drawing>
      </w:r>
    </w:p>
    <w:p w14:paraId="6DD875B6" w14:textId="77777777" w:rsidR="00DF7F07" w:rsidRPr="009E1107" w:rsidRDefault="00DF7F07" w:rsidP="00DF7F07">
      <w:pPr>
        <w:rPr>
          <w:rFonts w:ascii="Calibri" w:hAnsi="Calibri"/>
          <w:szCs w:val="24"/>
          <w:lang w:val="es-EC" w:eastAsia="es-EC"/>
        </w:rPr>
      </w:pPr>
    </w:p>
    <w:p w14:paraId="2428A9BA" w14:textId="7599B408" w:rsidR="00DF7F07" w:rsidRPr="009E1107" w:rsidRDefault="00DF7F07" w:rsidP="00DF7F07">
      <w:pPr>
        <w:pStyle w:val="Ttulo1"/>
        <w:keepLines/>
        <w:numPr>
          <w:ilvl w:val="0"/>
          <w:numId w:val="17"/>
        </w:numPr>
        <w:spacing w:line="276" w:lineRule="auto"/>
        <w:ind w:left="993" w:hanging="567"/>
        <w:jc w:val="both"/>
        <w:rPr>
          <w:rFonts w:ascii="Calibri" w:hAnsi="Calibri" w:cs="Calibri"/>
          <w:b w:val="0"/>
          <w:szCs w:val="24"/>
          <w:lang w:val="es-EC" w:eastAsia="es-EC"/>
        </w:rPr>
      </w:pPr>
      <w:r w:rsidRPr="009E1107">
        <w:rPr>
          <w:rFonts w:ascii="Calibri" w:hAnsi="Calibri" w:cs="Calibri"/>
          <w:b w:val="0"/>
          <w:szCs w:val="24"/>
          <w:lang w:val="es-EC" w:eastAsia="es-EC"/>
        </w:rPr>
        <w:t xml:space="preserve">Restablecer nuevamente cualquier programa antivirus o antispyware que haya desactivado en el equipo al iniciar esta instalación, garantizando además que las aplicaciones </w:t>
      </w:r>
      <w:r w:rsidR="002C3296">
        <w:rPr>
          <w:rFonts w:ascii="Calibri" w:hAnsi="Calibri" w:cs="Calibri"/>
          <w:b w:val="0"/>
          <w:szCs w:val="24"/>
          <w:lang w:val="es-EC" w:eastAsia="es-EC"/>
        </w:rPr>
        <w:t>OneBeat</w:t>
      </w:r>
      <w:r w:rsidRPr="009E1107">
        <w:rPr>
          <w:rFonts w:ascii="Calibri" w:hAnsi="Calibri" w:cs="Calibri"/>
          <w:b w:val="0"/>
          <w:szCs w:val="24"/>
          <w:lang w:val="es-EC" w:eastAsia="es-EC"/>
        </w:rPr>
        <w:t xml:space="preserve"> tengan permisos suficientes de ejecución mientras estos programas estén activos. Esta tarea debe ser ejecutada por el equipo técnico de la empresa encargado de administrar los equipos clientes</w:t>
      </w:r>
    </w:p>
    <w:p w14:paraId="4703F98B" w14:textId="77777777" w:rsidR="009E4E67" w:rsidRPr="009E1107" w:rsidRDefault="009E4E67" w:rsidP="009E4E67">
      <w:pPr>
        <w:rPr>
          <w:rFonts w:ascii="Calibri" w:hAnsi="Calibri"/>
          <w:szCs w:val="24"/>
          <w:lang w:val="es-EC"/>
        </w:rPr>
      </w:pPr>
    </w:p>
    <w:sectPr w:rsidR="009E4E67" w:rsidRPr="009E1107">
      <w:headerReference w:type="even" r:id="rId28"/>
      <w:headerReference w:type="default" r:id="rId29"/>
      <w:footerReference w:type="even" r:id="rId30"/>
      <w:footerReference w:type="default" r:id="rId31"/>
      <w:headerReference w:type="first" r:id="rId32"/>
      <w:footerReference w:type="first" r:id="rId33"/>
      <w:pgSz w:w="11909" w:h="16834" w:code="9"/>
      <w:pgMar w:top="1134" w:right="936" w:bottom="851" w:left="1134" w:header="1134"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7074F" w14:textId="77777777" w:rsidR="005D77B5" w:rsidRDefault="005D77B5">
      <w:r>
        <w:separator/>
      </w:r>
    </w:p>
  </w:endnote>
  <w:endnote w:type="continuationSeparator" w:id="0">
    <w:p w14:paraId="76C2217F" w14:textId="77777777" w:rsidR="005D77B5" w:rsidRDefault="005D7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EFA77" w14:textId="77777777" w:rsidR="00422816" w:rsidRDefault="0042281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6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0"/>
      <w:gridCol w:w="1860"/>
      <w:gridCol w:w="1440"/>
      <w:gridCol w:w="1661"/>
      <w:gridCol w:w="992"/>
      <w:gridCol w:w="1397"/>
      <w:gridCol w:w="1071"/>
    </w:tblGrid>
    <w:tr w:rsidR="00F9673E" w:rsidRPr="006F394B" w14:paraId="5D0424A3" w14:textId="77777777" w:rsidTr="00C162E8">
      <w:tc>
        <w:tcPr>
          <w:tcW w:w="1740" w:type="dxa"/>
        </w:tcPr>
        <w:p w14:paraId="5CCB1D77" w14:textId="77777777" w:rsidR="00F9673E" w:rsidRPr="006F394B" w:rsidRDefault="00F9673E">
          <w:pPr>
            <w:pStyle w:val="Piedepgina"/>
            <w:rPr>
              <w:rFonts w:ascii="Calibri" w:hAnsi="Calibri"/>
              <w:sz w:val="18"/>
              <w:lang w:val="es-ES_tradnl"/>
            </w:rPr>
          </w:pPr>
          <w:r w:rsidRPr="006F394B">
            <w:rPr>
              <w:rFonts w:ascii="Calibri" w:hAnsi="Calibri"/>
              <w:sz w:val="18"/>
              <w:lang w:val="es-ES_tradnl"/>
            </w:rPr>
            <w:t>Elaborado por:</w:t>
          </w:r>
        </w:p>
        <w:p w14:paraId="773653B7" w14:textId="7724A100" w:rsidR="00F9673E" w:rsidRPr="006F394B" w:rsidRDefault="004D259C" w:rsidP="00F01875">
          <w:pPr>
            <w:pStyle w:val="Piedepgina"/>
            <w:jc w:val="center"/>
            <w:rPr>
              <w:rFonts w:ascii="Calibri" w:hAnsi="Calibri"/>
              <w:lang w:val="es-ES_tradnl"/>
            </w:rPr>
          </w:pPr>
          <w:r w:rsidRPr="00F01875">
            <w:rPr>
              <w:rFonts w:ascii="Calibri" w:hAnsi="Calibri"/>
              <w:i/>
              <w:iCs/>
              <w:color w:val="0000FF"/>
              <w:lang w:val="es-ES_tradnl"/>
            </w:rPr>
            <w:t>V. Álvarez</w:t>
          </w:r>
        </w:p>
      </w:tc>
      <w:tc>
        <w:tcPr>
          <w:tcW w:w="1860" w:type="dxa"/>
        </w:tcPr>
        <w:p w14:paraId="7A368C7D" w14:textId="73CB9277" w:rsidR="00F9673E" w:rsidRPr="006F394B" w:rsidRDefault="00504273">
          <w:pPr>
            <w:pStyle w:val="Piedepgina"/>
            <w:rPr>
              <w:rFonts w:ascii="Calibri" w:hAnsi="Calibri"/>
              <w:sz w:val="18"/>
              <w:lang w:val="es-ES_tradnl"/>
            </w:rPr>
          </w:pPr>
          <w:ins w:id="13" w:author="Zambrano, Edwin" w:date="2020-05-09T00:15:00Z">
            <w:r>
              <w:rPr>
                <w:rFonts w:ascii="Calibri" w:hAnsi="Calibri"/>
                <w:sz w:val="18"/>
                <w:lang w:val="es-ES_tradnl"/>
              </w:rPr>
              <w:t>Revisado</w:t>
            </w:r>
          </w:ins>
          <w:del w:id="14" w:author="Zambrano, Edwin" w:date="2020-05-09T00:15:00Z">
            <w:r w:rsidR="00F9673E" w:rsidRPr="006F394B" w:rsidDel="00504273">
              <w:rPr>
                <w:rFonts w:ascii="Calibri" w:hAnsi="Calibri"/>
                <w:sz w:val="18"/>
                <w:lang w:val="es-ES_tradnl"/>
              </w:rPr>
              <w:delText>A</w:delText>
            </w:r>
          </w:del>
          <w:r w:rsidR="00F9673E" w:rsidRPr="006F394B">
            <w:rPr>
              <w:rFonts w:ascii="Calibri" w:hAnsi="Calibri"/>
              <w:sz w:val="18"/>
              <w:lang w:val="es-ES_tradnl"/>
            </w:rPr>
            <w:t xml:space="preserve"> por:</w:t>
          </w:r>
        </w:p>
        <w:p w14:paraId="19B87EBD" w14:textId="78F45A11" w:rsidR="00F9673E" w:rsidRPr="0031089D" w:rsidRDefault="004D259C" w:rsidP="004D259C">
          <w:pPr>
            <w:pStyle w:val="Piedepgina"/>
            <w:jc w:val="center"/>
            <w:rPr>
              <w:rFonts w:ascii="Calibri" w:hAnsi="Calibri"/>
              <w:color w:val="0000FF"/>
              <w:lang w:val="es-ES_tradnl"/>
            </w:rPr>
          </w:pPr>
          <w:r w:rsidRPr="004D259C">
            <w:rPr>
              <w:rFonts w:ascii="Calibri" w:hAnsi="Calibri"/>
              <w:color w:val="0000FF"/>
              <w:lang w:val="es-ES_tradnl"/>
            </w:rPr>
            <w:t>A.</w:t>
          </w:r>
          <w:r>
            <w:rPr>
              <w:rFonts w:ascii="Calibri" w:hAnsi="Calibri"/>
              <w:color w:val="0000FF"/>
              <w:lang w:val="es-ES_tradnl"/>
            </w:rPr>
            <w:t xml:space="preserve"> </w:t>
          </w:r>
          <w:r w:rsidR="00151674">
            <w:rPr>
              <w:rFonts w:ascii="Calibri" w:hAnsi="Calibri"/>
              <w:color w:val="0000FF"/>
              <w:lang w:val="es-ES_tradnl"/>
            </w:rPr>
            <w:t>Cacao</w:t>
          </w:r>
        </w:p>
      </w:tc>
      <w:tc>
        <w:tcPr>
          <w:tcW w:w="1440" w:type="dxa"/>
        </w:tcPr>
        <w:p w14:paraId="55E2DEB8" w14:textId="77777777" w:rsidR="00F9673E" w:rsidRPr="006F394B" w:rsidRDefault="00F9673E">
          <w:pPr>
            <w:pStyle w:val="Piedepgina"/>
            <w:rPr>
              <w:rFonts w:ascii="Calibri" w:hAnsi="Calibri"/>
              <w:sz w:val="18"/>
              <w:lang w:val="es-ES_tradnl"/>
            </w:rPr>
          </w:pPr>
          <w:r w:rsidRPr="006F394B">
            <w:rPr>
              <w:rFonts w:ascii="Calibri" w:hAnsi="Calibri"/>
              <w:sz w:val="18"/>
              <w:lang w:val="es-ES_tradnl"/>
            </w:rPr>
            <w:t>Aprobado por:</w:t>
          </w:r>
        </w:p>
        <w:p w14:paraId="7B870C50" w14:textId="396A71D1" w:rsidR="00F9673E" w:rsidRPr="00F01875" w:rsidRDefault="00151674" w:rsidP="0038305B">
          <w:pPr>
            <w:pStyle w:val="Piedepgina"/>
            <w:jc w:val="center"/>
            <w:rPr>
              <w:rFonts w:ascii="Calibri" w:hAnsi="Calibri"/>
              <w:i/>
              <w:iCs/>
              <w:color w:val="0000FF"/>
              <w:lang w:val="es-ES_tradnl"/>
            </w:rPr>
          </w:pPr>
          <w:r w:rsidRPr="00F01875">
            <w:rPr>
              <w:rFonts w:ascii="Calibri" w:hAnsi="Calibri"/>
              <w:i/>
              <w:iCs/>
              <w:color w:val="0000FF"/>
              <w:lang w:val="es-ES_tradnl"/>
            </w:rPr>
            <w:t>B. Knezevic</w:t>
          </w:r>
        </w:p>
      </w:tc>
      <w:tc>
        <w:tcPr>
          <w:tcW w:w="1661" w:type="dxa"/>
        </w:tcPr>
        <w:p w14:paraId="06F0403E" w14:textId="77777777" w:rsidR="00F9673E" w:rsidRPr="006F394B" w:rsidRDefault="00F9673E">
          <w:pPr>
            <w:pStyle w:val="Piedepgina"/>
            <w:rPr>
              <w:rFonts w:ascii="Calibri" w:hAnsi="Calibri"/>
              <w:sz w:val="18"/>
              <w:lang w:val="es-ES_tradnl"/>
            </w:rPr>
          </w:pPr>
          <w:r w:rsidRPr="006F394B">
            <w:rPr>
              <w:rFonts w:ascii="Calibri" w:hAnsi="Calibri"/>
              <w:sz w:val="18"/>
              <w:lang w:val="es-ES_tradnl"/>
            </w:rPr>
            <w:t>Fecha:</w:t>
          </w:r>
        </w:p>
        <w:p w14:paraId="49DD42A5" w14:textId="7A671EBB" w:rsidR="00F9673E" w:rsidRPr="00151674" w:rsidRDefault="00ED53B9" w:rsidP="0031089D">
          <w:pPr>
            <w:pStyle w:val="Piedepgina"/>
            <w:jc w:val="center"/>
            <w:rPr>
              <w:rFonts w:ascii="Calibri" w:hAnsi="Calibri"/>
              <w:i/>
              <w:iCs/>
              <w:lang w:val="es-ES_tradnl"/>
            </w:rPr>
          </w:pPr>
          <w:r w:rsidRPr="00F01875">
            <w:rPr>
              <w:rFonts w:ascii="Calibri" w:hAnsi="Calibri"/>
              <w:i/>
              <w:iCs/>
              <w:color w:val="0000FF"/>
              <w:lang w:val="es-ES_tradnl"/>
            </w:rPr>
            <w:t>Abr0</w:t>
          </w:r>
          <w:r w:rsidR="00F01875" w:rsidRPr="00F01875">
            <w:rPr>
              <w:rFonts w:ascii="Calibri" w:hAnsi="Calibri"/>
              <w:i/>
              <w:iCs/>
              <w:color w:val="0000FF"/>
              <w:lang w:val="es-ES_tradnl"/>
            </w:rPr>
            <w:t>6</w:t>
          </w:r>
          <w:r w:rsidRPr="00F01875">
            <w:rPr>
              <w:rFonts w:ascii="Calibri" w:hAnsi="Calibri"/>
              <w:i/>
              <w:iCs/>
              <w:color w:val="0000FF"/>
              <w:lang w:val="es-ES_tradnl"/>
            </w:rPr>
            <w:t>/2020</w:t>
          </w:r>
        </w:p>
      </w:tc>
      <w:tc>
        <w:tcPr>
          <w:tcW w:w="992" w:type="dxa"/>
        </w:tcPr>
        <w:p w14:paraId="48528FA7" w14:textId="77777777" w:rsidR="00F9673E" w:rsidRPr="006F394B" w:rsidRDefault="00F9673E">
          <w:pPr>
            <w:pStyle w:val="Piedepgina"/>
            <w:rPr>
              <w:rFonts w:ascii="Calibri" w:hAnsi="Calibri"/>
              <w:sz w:val="18"/>
              <w:lang w:val="es-ES_tradnl"/>
            </w:rPr>
          </w:pPr>
          <w:r w:rsidRPr="006F394B">
            <w:rPr>
              <w:rFonts w:ascii="Calibri" w:hAnsi="Calibri"/>
              <w:sz w:val="18"/>
              <w:lang w:val="es-ES_tradnl"/>
            </w:rPr>
            <w:t>Versión:</w:t>
          </w:r>
        </w:p>
        <w:p w14:paraId="225DE019" w14:textId="1970975C" w:rsidR="00F9673E" w:rsidRPr="00F01875" w:rsidRDefault="0031089D" w:rsidP="0031089D">
          <w:pPr>
            <w:pStyle w:val="Piedepgina"/>
            <w:jc w:val="center"/>
            <w:rPr>
              <w:rFonts w:ascii="Calibri" w:hAnsi="Calibri"/>
              <w:i/>
              <w:iCs/>
              <w:color w:val="0000FF"/>
              <w:lang w:val="es-ES_tradnl"/>
            </w:rPr>
          </w:pPr>
          <w:r w:rsidRPr="00F01875">
            <w:rPr>
              <w:rFonts w:ascii="Calibri" w:hAnsi="Calibri"/>
              <w:i/>
              <w:iCs/>
              <w:color w:val="0000FF"/>
              <w:lang w:val="es-ES_tradnl"/>
            </w:rPr>
            <w:t>3.</w:t>
          </w:r>
          <w:r w:rsidR="00ED53B9" w:rsidRPr="00F01875">
            <w:rPr>
              <w:rFonts w:ascii="Calibri" w:hAnsi="Calibri"/>
              <w:i/>
              <w:iCs/>
              <w:color w:val="0000FF"/>
              <w:lang w:val="es-ES_tradnl"/>
            </w:rPr>
            <w:t>1</w:t>
          </w:r>
        </w:p>
      </w:tc>
      <w:tc>
        <w:tcPr>
          <w:tcW w:w="1397" w:type="dxa"/>
        </w:tcPr>
        <w:p w14:paraId="066ADE2D" w14:textId="77777777" w:rsidR="00F9673E" w:rsidRPr="006F394B" w:rsidRDefault="00F9673E">
          <w:pPr>
            <w:pStyle w:val="Piedepgina"/>
            <w:rPr>
              <w:rFonts w:ascii="Calibri" w:hAnsi="Calibri"/>
              <w:sz w:val="18"/>
              <w:lang w:val="es-ES_tradnl"/>
            </w:rPr>
          </w:pPr>
          <w:r w:rsidRPr="006F394B">
            <w:rPr>
              <w:rFonts w:ascii="Calibri" w:hAnsi="Calibri"/>
              <w:sz w:val="18"/>
              <w:lang w:val="es-ES_tradnl"/>
            </w:rPr>
            <w:t>Documento:</w:t>
          </w:r>
        </w:p>
        <w:p w14:paraId="4CDA1593" w14:textId="77777777" w:rsidR="00F9673E" w:rsidRPr="006F394B" w:rsidRDefault="00F9673E" w:rsidP="0031089D">
          <w:pPr>
            <w:pStyle w:val="Piedepgina"/>
            <w:jc w:val="center"/>
            <w:rPr>
              <w:rFonts w:ascii="Calibri" w:hAnsi="Calibri"/>
              <w:lang w:val="es-ES_tradnl"/>
            </w:rPr>
          </w:pPr>
          <w:r w:rsidRPr="006F394B">
            <w:rPr>
              <w:rFonts w:ascii="Calibri" w:hAnsi="Calibri"/>
              <w:lang w:val="es-ES_tradnl"/>
            </w:rPr>
            <w:t>IT-630-5</w:t>
          </w:r>
          <w:r w:rsidR="00C162E8" w:rsidRPr="006F394B">
            <w:rPr>
              <w:rFonts w:ascii="Calibri" w:hAnsi="Calibri"/>
              <w:lang w:val="es-ES_tradnl"/>
            </w:rPr>
            <w:t>4</w:t>
          </w:r>
        </w:p>
      </w:tc>
      <w:tc>
        <w:tcPr>
          <w:tcW w:w="1071" w:type="dxa"/>
        </w:tcPr>
        <w:p w14:paraId="657A8F34" w14:textId="77777777" w:rsidR="00F9673E" w:rsidRPr="006F394B" w:rsidRDefault="00F9673E">
          <w:pPr>
            <w:pStyle w:val="Piedepgina"/>
            <w:rPr>
              <w:rFonts w:ascii="Calibri" w:hAnsi="Calibri"/>
              <w:sz w:val="18"/>
              <w:lang w:val="es-ES_tradnl"/>
            </w:rPr>
          </w:pPr>
          <w:r w:rsidRPr="006F394B">
            <w:rPr>
              <w:rFonts w:ascii="Calibri" w:hAnsi="Calibri"/>
              <w:sz w:val="18"/>
              <w:lang w:val="es-ES_tradnl"/>
            </w:rPr>
            <w:t>Página:</w:t>
          </w:r>
        </w:p>
        <w:p w14:paraId="29D49FD3" w14:textId="77777777" w:rsidR="00F9673E" w:rsidRPr="006F394B" w:rsidRDefault="00F9673E">
          <w:pPr>
            <w:pStyle w:val="Piedepgina"/>
            <w:rPr>
              <w:rFonts w:ascii="Calibri" w:hAnsi="Calibri"/>
              <w:sz w:val="18"/>
              <w:lang w:val="es-ES_tradnl"/>
            </w:rPr>
          </w:pPr>
          <w:r w:rsidRPr="006F394B">
            <w:rPr>
              <w:rStyle w:val="Nmerodepgina"/>
              <w:rFonts w:ascii="Calibri" w:hAnsi="Calibri"/>
            </w:rPr>
            <w:fldChar w:fldCharType="begin"/>
          </w:r>
          <w:r w:rsidRPr="006F394B">
            <w:rPr>
              <w:rStyle w:val="Nmerodepgina"/>
              <w:rFonts w:ascii="Calibri" w:hAnsi="Calibri"/>
              <w:lang w:val="es-EC"/>
            </w:rPr>
            <w:instrText xml:space="preserve"> PAGE </w:instrText>
          </w:r>
          <w:r w:rsidRPr="006F394B">
            <w:rPr>
              <w:rStyle w:val="Nmerodepgina"/>
              <w:rFonts w:ascii="Calibri" w:hAnsi="Calibri"/>
            </w:rPr>
            <w:fldChar w:fldCharType="separate"/>
          </w:r>
          <w:r w:rsidR="00ED2CF4">
            <w:rPr>
              <w:rStyle w:val="Nmerodepgina"/>
              <w:rFonts w:ascii="Calibri" w:hAnsi="Calibri"/>
              <w:noProof/>
              <w:lang w:val="es-EC"/>
            </w:rPr>
            <w:t>1</w:t>
          </w:r>
          <w:r w:rsidRPr="006F394B">
            <w:rPr>
              <w:rStyle w:val="Nmerodepgina"/>
              <w:rFonts w:ascii="Calibri" w:hAnsi="Calibri"/>
            </w:rPr>
            <w:fldChar w:fldCharType="end"/>
          </w:r>
          <w:r w:rsidRPr="006F394B">
            <w:rPr>
              <w:rStyle w:val="Nmerodepgina"/>
              <w:rFonts w:ascii="Calibri" w:hAnsi="Calibri"/>
              <w:lang w:val="es-EC"/>
            </w:rPr>
            <w:t xml:space="preserve"> de </w:t>
          </w:r>
          <w:r w:rsidRPr="006F394B">
            <w:rPr>
              <w:rStyle w:val="Nmerodepgina"/>
              <w:rFonts w:ascii="Calibri" w:hAnsi="Calibri"/>
            </w:rPr>
            <w:fldChar w:fldCharType="begin"/>
          </w:r>
          <w:r w:rsidRPr="006F394B">
            <w:rPr>
              <w:rStyle w:val="Nmerodepgina"/>
              <w:rFonts w:ascii="Calibri" w:hAnsi="Calibri"/>
              <w:lang w:val="es-EC"/>
            </w:rPr>
            <w:instrText xml:space="preserve"> NUMPAGES </w:instrText>
          </w:r>
          <w:r w:rsidRPr="006F394B">
            <w:rPr>
              <w:rStyle w:val="Nmerodepgina"/>
              <w:rFonts w:ascii="Calibri" w:hAnsi="Calibri"/>
            </w:rPr>
            <w:fldChar w:fldCharType="separate"/>
          </w:r>
          <w:r w:rsidR="00ED2CF4">
            <w:rPr>
              <w:rStyle w:val="Nmerodepgina"/>
              <w:rFonts w:ascii="Calibri" w:hAnsi="Calibri"/>
              <w:noProof/>
              <w:lang w:val="es-EC"/>
            </w:rPr>
            <w:t>15</w:t>
          </w:r>
          <w:r w:rsidRPr="006F394B">
            <w:rPr>
              <w:rStyle w:val="Nmerodepgina"/>
              <w:rFonts w:ascii="Calibri" w:hAnsi="Calibri"/>
            </w:rPr>
            <w:fldChar w:fldCharType="end"/>
          </w:r>
        </w:p>
      </w:tc>
    </w:tr>
  </w:tbl>
  <w:p w14:paraId="02FE69E5" w14:textId="77777777" w:rsidR="00F9673E" w:rsidRDefault="00F9673E">
    <w:pPr>
      <w:pStyle w:val="Piedepgina"/>
      <w:rPr>
        <w:rFonts w:ascii="Times New Roman" w:hAnsi="Times New Roman"/>
        <w:lang w:val="es-ES_tradn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E059D" w14:textId="77777777" w:rsidR="00422816" w:rsidRDefault="004228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9DA89" w14:textId="77777777" w:rsidR="005D77B5" w:rsidRDefault="005D77B5">
      <w:r>
        <w:separator/>
      </w:r>
    </w:p>
  </w:footnote>
  <w:footnote w:type="continuationSeparator" w:id="0">
    <w:p w14:paraId="2A163C01" w14:textId="77777777" w:rsidR="005D77B5" w:rsidRDefault="005D77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F7AB6" w14:textId="77777777" w:rsidR="00422816" w:rsidRDefault="0042281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7" w:author="Zambrano, Edwin" w:date="2020-05-09T01:29:00Z">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5040"/>
      <w:gridCol w:w="5121"/>
      <w:tblGridChange w:id="8">
        <w:tblGrid>
          <w:gridCol w:w="5040"/>
          <w:gridCol w:w="5121"/>
        </w:tblGrid>
      </w:tblGridChange>
    </w:tblGrid>
    <w:tr w:rsidR="00F9673E" w:rsidRPr="00A21460" w14:paraId="79F523BD" w14:textId="77777777" w:rsidTr="00422816">
      <w:trPr>
        <w:trHeight w:val="1266"/>
        <w:trPrChange w:id="9" w:author="Zambrano, Edwin" w:date="2020-05-09T01:29:00Z">
          <w:trPr>
            <w:trHeight w:val="710"/>
          </w:trPr>
        </w:trPrChange>
      </w:trPr>
      <w:tc>
        <w:tcPr>
          <w:tcW w:w="5040" w:type="dxa"/>
          <w:tcBorders>
            <w:top w:val="single" w:sz="4" w:space="0" w:color="auto"/>
            <w:left w:val="single" w:sz="4" w:space="0" w:color="auto"/>
            <w:bottom w:val="nil"/>
            <w:right w:val="single" w:sz="4" w:space="0" w:color="auto"/>
          </w:tcBorders>
          <w:vAlign w:val="bottom"/>
          <w:tcPrChange w:id="10" w:author="Zambrano, Edwin" w:date="2020-05-09T01:29:00Z">
            <w:tcPr>
              <w:tcW w:w="5040" w:type="dxa"/>
              <w:tcBorders>
                <w:top w:val="single" w:sz="4" w:space="0" w:color="auto"/>
                <w:left w:val="single" w:sz="4" w:space="0" w:color="auto"/>
                <w:bottom w:val="nil"/>
                <w:right w:val="single" w:sz="4" w:space="0" w:color="auto"/>
              </w:tcBorders>
              <w:vAlign w:val="bottom"/>
            </w:tcPr>
          </w:tcPrChange>
        </w:tcPr>
        <w:p w14:paraId="086BC8D4" w14:textId="3B419244" w:rsidR="00F9673E" w:rsidRPr="00A21460" w:rsidRDefault="00941369" w:rsidP="00422816">
          <w:pPr>
            <w:pStyle w:val="Encabezado"/>
            <w:spacing w:line="276" w:lineRule="auto"/>
            <w:jc w:val="center"/>
            <w:rPr>
              <w:rFonts w:ascii="Calibri" w:hAnsi="Calibri"/>
              <w:b/>
            </w:rPr>
            <w:pPrChange w:id="11" w:author="Zambrano, Edwin" w:date="2020-05-09T01:29:00Z">
              <w:pPr>
                <w:pStyle w:val="Encabezado"/>
                <w:jc w:val="center"/>
              </w:pPr>
            </w:pPrChange>
          </w:pPr>
          <w:r>
            <w:rPr>
              <w:noProof/>
            </w:rPr>
            <w:drawing>
              <wp:inline distT="0" distB="0" distL="0" distR="0" wp14:anchorId="5D950AE0" wp14:editId="39CF1ADA">
                <wp:extent cx="1704975" cy="708025"/>
                <wp:effectExtent l="0" t="0" r="9525" b="0"/>
                <wp:docPr id="4" name="Imagen 4" descr="Imagen que contiene dibujo&#10;&#10;Descripción generada automáticamente"/>
                <wp:cNvGraphicFramePr/>
                <a:graphic xmlns:a="http://schemas.openxmlformats.org/drawingml/2006/main">
                  <a:graphicData uri="http://schemas.openxmlformats.org/drawingml/2006/picture">
                    <pic:pic xmlns:pic="http://schemas.openxmlformats.org/drawingml/2006/picture">
                      <pic:nvPicPr>
                        <pic:cNvPr id="3" name="Imagen 3"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04975" cy="708025"/>
                        </a:xfrm>
                        <a:prstGeom prst="rect">
                          <a:avLst/>
                        </a:prstGeom>
                      </pic:spPr>
                    </pic:pic>
                  </a:graphicData>
                </a:graphic>
              </wp:inline>
            </w:drawing>
          </w:r>
        </w:p>
      </w:tc>
      <w:tc>
        <w:tcPr>
          <w:tcW w:w="5121" w:type="dxa"/>
          <w:tcBorders>
            <w:top w:val="single" w:sz="4" w:space="0" w:color="auto"/>
            <w:left w:val="nil"/>
            <w:bottom w:val="nil"/>
            <w:right w:val="single" w:sz="4" w:space="0" w:color="auto"/>
          </w:tcBorders>
          <w:vAlign w:val="center"/>
          <w:tcPrChange w:id="12" w:author="Zambrano, Edwin" w:date="2020-05-09T01:29:00Z">
            <w:tcPr>
              <w:tcW w:w="5121" w:type="dxa"/>
              <w:tcBorders>
                <w:top w:val="single" w:sz="4" w:space="0" w:color="auto"/>
                <w:left w:val="nil"/>
                <w:bottom w:val="nil"/>
                <w:right w:val="single" w:sz="4" w:space="0" w:color="auto"/>
              </w:tcBorders>
              <w:vAlign w:val="center"/>
            </w:tcPr>
          </w:tcPrChange>
        </w:tcPr>
        <w:p w14:paraId="2A04170D" w14:textId="77777777" w:rsidR="00F9673E" w:rsidRPr="00A21460" w:rsidRDefault="00F9673E">
          <w:pPr>
            <w:pStyle w:val="Encabezado"/>
            <w:jc w:val="center"/>
            <w:rPr>
              <w:rFonts w:ascii="Calibri" w:hAnsi="Calibri"/>
              <w:b/>
              <w:sz w:val="28"/>
            </w:rPr>
          </w:pPr>
          <w:r w:rsidRPr="00A21460">
            <w:rPr>
              <w:rFonts w:ascii="Calibri" w:hAnsi="Calibri"/>
              <w:b/>
              <w:sz w:val="36"/>
              <w:lang w:val="es-ES_tradnl"/>
            </w:rPr>
            <w:t>Instrucción de Trabajo</w:t>
          </w:r>
        </w:p>
      </w:tc>
    </w:tr>
    <w:tr w:rsidR="00F9673E" w:rsidRPr="00A21460" w14:paraId="725E66F1" w14:textId="77777777">
      <w:trPr>
        <w:cantSplit/>
        <w:trHeight w:val="710"/>
      </w:trPr>
      <w:tc>
        <w:tcPr>
          <w:tcW w:w="5040" w:type="dxa"/>
          <w:tcBorders>
            <w:top w:val="single" w:sz="4" w:space="0" w:color="auto"/>
            <w:bottom w:val="single" w:sz="4" w:space="0" w:color="auto"/>
          </w:tcBorders>
          <w:vAlign w:val="center"/>
        </w:tcPr>
        <w:p w14:paraId="4C68F794" w14:textId="77777777" w:rsidR="00F9673E" w:rsidRPr="00A21460" w:rsidRDefault="00F9673E">
          <w:pPr>
            <w:pStyle w:val="Encabezado"/>
            <w:jc w:val="center"/>
            <w:rPr>
              <w:rFonts w:ascii="Calibri" w:hAnsi="Calibri"/>
              <w:b/>
              <w:noProof/>
              <w:sz w:val="28"/>
              <w:lang w:val="es-ES"/>
            </w:rPr>
          </w:pPr>
          <w:r w:rsidRPr="00A21460">
            <w:rPr>
              <w:rFonts w:ascii="Calibri" w:hAnsi="Calibri"/>
              <w:b/>
              <w:lang w:val="es-ES_tradnl"/>
            </w:rPr>
            <w:t>Referencia:</w:t>
          </w:r>
          <w:r w:rsidR="00900BB2" w:rsidRPr="00A21460">
            <w:rPr>
              <w:rFonts w:ascii="Calibri" w:hAnsi="Calibri"/>
              <w:lang w:val="es-ES_tradnl"/>
            </w:rPr>
            <w:t xml:space="preserve"> P</w:t>
          </w:r>
          <w:r w:rsidRPr="00A21460">
            <w:rPr>
              <w:rFonts w:ascii="Calibri" w:hAnsi="Calibri"/>
              <w:lang w:val="es-ES_tradnl"/>
            </w:rPr>
            <w:t>-630</w:t>
          </w:r>
          <w:r w:rsidR="00900BB2" w:rsidRPr="00A21460">
            <w:rPr>
              <w:rFonts w:ascii="Calibri" w:hAnsi="Calibri"/>
              <w:lang w:val="es-ES_tradnl"/>
            </w:rPr>
            <w:t>-02</w:t>
          </w:r>
          <w:r w:rsidRPr="00A21460">
            <w:rPr>
              <w:rFonts w:ascii="Calibri" w:hAnsi="Calibri"/>
              <w:lang w:val="es-ES_tradnl"/>
            </w:rPr>
            <w:t xml:space="preserve"> Mantenimiento de Sistemas</w:t>
          </w:r>
        </w:p>
      </w:tc>
      <w:tc>
        <w:tcPr>
          <w:tcW w:w="5121" w:type="dxa"/>
          <w:tcBorders>
            <w:top w:val="single" w:sz="4" w:space="0" w:color="auto"/>
            <w:bottom w:val="single" w:sz="4" w:space="0" w:color="auto"/>
          </w:tcBorders>
          <w:vAlign w:val="center"/>
        </w:tcPr>
        <w:p w14:paraId="71EED496" w14:textId="16F84924" w:rsidR="00F9673E" w:rsidRPr="00A21460" w:rsidRDefault="00F9673E" w:rsidP="00574638">
          <w:pPr>
            <w:pStyle w:val="Encabezado"/>
            <w:jc w:val="center"/>
            <w:rPr>
              <w:rFonts w:ascii="Calibri" w:hAnsi="Calibri"/>
              <w:b/>
              <w:lang w:val="es-ES_tradnl"/>
            </w:rPr>
          </w:pPr>
          <w:r w:rsidRPr="00A21460">
            <w:rPr>
              <w:rFonts w:ascii="Calibri" w:hAnsi="Calibri"/>
              <w:b/>
              <w:sz w:val="32"/>
              <w:lang w:val="es-ES_tradnl"/>
            </w:rPr>
            <w:t>IT-630-</w:t>
          </w:r>
          <w:r w:rsidR="00574638">
            <w:rPr>
              <w:rFonts w:ascii="Calibri" w:hAnsi="Calibri"/>
              <w:b/>
              <w:sz w:val="32"/>
              <w:lang w:val="es-ES_tradnl"/>
            </w:rPr>
            <w:t xml:space="preserve">54 </w:t>
          </w:r>
          <w:r w:rsidR="00BE72E8" w:rsidRPr="00A21460">
            <w:rPr>
              <w:rFonts w:ascii="Calibri" w:hAnsi="Calibri"/>
              <w:b/>
              <w:sz w:val="32"/>
              <w:lang w:val="es-ES_tradnl"/>
            </w:rPr>
            <w:t xml:space="preserve">Instalación de </w:t>
          </w:r>
          <w:r w:rsidR="002C3296">
            <w:rPr>
              <w:rFonts w:ascii="Calibri" w:hAnsi="Calibri"/>
              <w:b/>
              <w:sz w:val="32"/>
              <w:lang w:val="es-ES_tradnl"/>
            </w:rPr>
            <w:t>OneBeat</w:t>
          </w:r>
        </w:p>
      </w:tc>
    </w:tr>
  </w:tbl>
  <w:p w14:paraId="2AA00D7C" w14:textId="77777777" w:rsidR="00F9673E" w:rsidRDefault="00F9673E">
    <w:pPr>
      <w:pStyle w:val="Encabezado"/>
      <w:rPr>
        <w:rFonts w:ascii="Times New Roman" w:hAnsi="Times New Roman"/>
        <w:sz w:val="28"/>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57E3C" w14:textId="77777777" w:rsidR="00422816" w:rsidRDefault="0042281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6B25"/>
    <w:multiLevelType w:val="hybridMultilevel"/>
    <w:tmpl w:val="3FC86070"/>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D517ED7"/>
    <w:multiLevelType w:val="hybridMultilevel"/>
    <w:tmpl w:val="85B032B0"/>
    <w:lvl w:ilvl="0" w:tplc="2F82DDD2">
      <w:start w:val="1"/>
      <w:numFmt w:val="decimal"/>
      <w:lvlText w:val="6.%1."/>
      <w:lvlJc w:val="left"/>
      <w:pPr>
        <w:ind w:left="1713" w:hanging="360"/>
      </w:pPr>
      <w:rPr>
        <w:rFonts w:hint="default"/>
      </w:rPr>
    </w:lvl>
    <w:lvl w:ilvl="1" w:tplc="300A0019" w:tentative="1">
      <w:start w:val="1"/>
      <w:numFmt w:val="lowerLetter"/>
      <w:lvlText w:val="%2."/>
      <w:lvlJc w:val="left"/>
      <w:pPr>
        <w:ind w:left="2433" w:hanging="360"/>
      </w:pPr>
    </w:lvl>
    <w:lvl w:ilvl="2" w:tplc="300A001B" w:tentative="1">
      <w:start w:val="1"/>
      <w:numFmt w:val="lowerRoman"/>
      <w:lvlText w:val="%3."/>
      <w:lvlJc w:val="right"/>
      <w:pPr>
        <w:ind w:left="3153" w:hanging="180"/>
      </w:pPr>
    </w:lvl>
    <w:lvl w:ilvl="3" w:tplc="300A000F" w:tentative="1">
      <w:start w:val="1"/>
      <w:numFmt w:val="decimal"/>
      <w:lvlText w:val="%4."/>
      <w:lvlJc w:val="left"/>
      <w:pPr>
        <w:ind w:left="3873" w:hanging="360"/>
      </w:pPr>
    </w:lvl>
    <w:lvl w:ilvl="4" w:tplc="300A0019" w:tentative="1">
      <w:start w:val="1"/>
      <w:numFmt w:val="lowerLetter"/>
      <w:lvlText w:val="%5."/>
      <w:lvlJc w:val="left"/>
      <w:pPr>
        <w:ind w:left="4593" w:hanging="360"/>
      </w:pPr>
    </w:lvl>
    <w:lvl w:ilvl="5" w:tplc="300A001B" w:tentative="1">
      <w:start w:val="1"/>
      <w:numFmt w:val="lowerRoman"/>
      <w:lvlText w:val="%6."/>
      <w:lvlJc w:val="right"/>
      <w:pPr>
        <w:ind w:left="5313" w:hanging="180"/>
      </w:pPr>
    </w:lvl>
    <w:lvl w:ilvl="6" w:tplc="300A000F" w:tentative="1">
      <w:start w:val="1"/>
      <w:numFmt w:val="decimal"/>
      <w:lvlText w:val="%7."/>
      <w:lvlJc w:val="left"/>
      <w:pPr>
        <w:ind w:left="6033" w:hanging="360"/>
      </w:pPr>
    </w:lvl>
    <w:lvl w:ilvl="7" w:tplc="300A0019" w:tentative="1">
      <w:start w:val="1"/>
      <w:numFmt w:val="lowerLetter"/>
      <w:lvlText w:val="%8."/>
      <w:lvlJc w:val="left"/>
      <w:pPr>
        <w:ind w:left="6753" w:hanging="360"/>
      </w:pPr>
    </w:lvl>
    <w:lvl w:ilvl="8" w:tplc="300A001B" w:tentative="1">
      <w:start w:val="1"/>
      <w:numFmt w:val="lowerRoman"/>
      <w:lvlText w:val="%9."/>
      <w:lvlJc w:val="right"/>
      <w:pPr>
        <w:ind w:left="7473" w:hanging="180"/>
      </w:pPr>
    </w:lvl>
  </w:abstractNum>
  <w:abstractNum w:abstractNumId="2" w15:restartNumberingAfterBreak="0">
    <w:nsid w:val="140B1290"/>
    <w:multiLevelType w:val="hybridMultilevel"/>
    <w:tmpl w:val="08724A46"/>
    <w:lvl w:ilvl="0" w:tplc="8500C51A">
      <w:start w:val="1"/>
      <w:numFmt w:val="decimal"/>
      <w:lvlText w:val="3.%1."/>
      <w:lvlJc w:val="left"/>
      <w:pPr>
        <w:ind w:left="4188"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22AC6B61"/>
    <w:multiLevelType w:val="hybridMultilevel"/>
    <w:tmpl w:val="890AAF76"/>
    <w:lvl w:ilvl="0" w:tplc="2F82DDD2">
      <w:start w:val="1"/>
      <w:numFmt w:val="decimal"/>
      <w:lvlText w:val="6.%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23314C6C"/>
    <w:multiLevelType w:val="hybridMultilevel"/>
    <w:tmpl w:val="3808183A"/>
    <w:lvl w:ilvl="0" w:tplc="300A0019">
      <w:start w:val="1"/>
      <w:numFmt w:val="lowerLetter"/>
      <w:lvlText w:val="%1."/>
      <w:lvlJc w:val="left"/>
      <w:pPr>
        <w:ind w:left="2160" w:hanging="360"/>
      </w:pPr>
    </w:lvl>
    <w:lvl w:ilvl="1" w:tplc="300A0019" w:tentative="1">
      <w:start w:val="1"/>
      <w:numFmt w:val="lowerLetter"/>
      <w:lvlText w:val="%2."/>
      <w:lvlJc w:val="left"/>
      <w:pPr>
        <w:ind w:left="2880" w:hanging="360"/>
      </w:pPr>
    </w:lvl>
    <w:lvl w:ilvl="2" w:tplc="300A001B" w:tentative="1">
      <w:start w:val="1"/>
      <w:numFmt w:val="lowerRoman"/>
      <w:lvlText w:val="%3."/>
      <w:lvlJc w:val="right"/>
      <w:pPr>
        <w:ind w:left="3600" w:hanging="180"/>
      </w:pPr>
    </w:lvl>
    <w:lvl w:ilvl="3" w:tplc="300A000F" w:tentative="1">
      <w:start w:val="1"/>
      <w:numFmt w:val="decimal"/>
      <w:lvlText w:val="%4."/>
      <w:lvlJc w:val="left"/>
      <w:pPr>
        <w:ind w:left="4320" w:hanging="360"/>
      </w:pPr>
    </w:lvl>
    <w:lvl w:ilvl="4" w:tplc="300A0019" w:tentative="1">
      <w:start w:val="1"/>
      <w:numFmt w:val="lowerLetter"/>
      <w:lvlText w:val="%5."/>
      <w:lvlJc w:val="left"/>
      <w:pPr>
        <w:ind w:left="5040" w:hanging="360"/>
      </w:pPr>
    </w:lvl>
    <w:lvl w:ilvl="5" w:tplc="300A001B" w:tentative="1">
      <w:start w:val="1"/>
      <w:numFmt w:val="lowerRoman"/>
      <w:lvlText w:val="%6."/>
      <w:lvlJc w:val="right"/>
      <w:pPr>
        <w:ind w:left="5760" w:hanging="180"/>
      </w:pPr>
    </w:lvl>
    <w:lvl w:ilvl="6" w:tplc="300A000F" w:tentative="1">
      <w:start w:val="1"/>
      <w:numFmt w:val="decimal"/>
      <w:lvlText w:val="%7."/>
      <w:lvlJc w:val="left"/>
      <w:pPr>
        <w:ind w:left="6480" w:hanging="360"/>
      </w:pPr>
    </w:lvl>
    <w:lvl w:ilvl="7" w:tplc="300A0019" w:tentative="1">
      <w:start w:val="1"/>
      <w:numFmt w:val="lowerLetter"/>
      <w:lvlText w:val="%8."/>
      <w:lvlJc w:val="left"/>
      <w:pPr>
        <w:ind w:left="7200" w:hanging="360"/>
      </w:pPr>
    </w:lvl>
    <w:lvl w:ilvl="8" w:tplc="300A001B" w:tentative="1">
      <w:start w:val="1"/>
      <w:numFmt w:val="lowerRoman"/>
      <w:lvlText w:val="%9."/>
      <w:lvlJc w:val="right"/>
      <w:pPr>
        <w:ind w:left="7920" w:hanging="180"/>
      </w:pPr>
    </w:lvl>
  </w:abstractNum>
  <w:abstractNum w:abstractNumId="5" w15:restartNumberingAfterBreak="0">
    <w:nsid w:val="29C53078"/>
    <w:multiLevelType w:val="hybridMultilevel"/>
    <w:tmpl w:val="42A8BC8A"/>
    <w:lvl w:ilvl="0" w:tplc="2F82DDD2">
      <w:start w:val="1"/>
      <w:numFmt w:val="decimal"/>
      <w:lvlText w:val="6.%1."/>
      <w:lvlJc w:val="left"/>
      <w:pPr>
        <w:ind w:left="1069"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D7A6805"/>
    <w:multiLevelType w:val="hybridMultilevel"/>
    <w:tmpl w:val="CEF2B726"/>
    <w:lvl w:ilvl="0" w:tplc="300A0019">
      <w:start w:val="1"/>
      <w:numFmt w:val="lowerLetter"/>
      <w:lvlText w:val="%1."/>
      <w:lvlJc w:val="left"/>
      <w:pPr>
        <w:ind w:left="2160" w:hanging="360"/>
      </w:pPr>
      <w:rPr>
        <w:rFonts w:hint="default"/>
      </w:rPr>
    </w:lvl>
    <w:lvl w:ilvl="1" w:tplc="300A0019" w:tentative="1">
      <w:start w:val="1"/>
      <w:numFmt w:val="lowerLetter"/>
      <w:lvlText w:val="%2."/>
      <w:lvlJc w:val="left"/>
      <w:pPr>
        <w:ind w:left="2880" w:hanging="360"/>
      </w:pPr>
    </w:lvl>
    <w:lvl w:ilvl="2" w:tplc="300A001B" w:tentative="1">
      <w:start w:val="1"/>
      <w:numFmt w:val="lowerRoman"/>
      <w:lvlText w:val="%3."/>
      <w:lvlJc w:val="right"/>
      <w:pPr>
        <w:ind w:left="3600" w:hanging="180"/>
      </w:pPr>
    </w:lvl>
    <w:lvl w:ilvl="3" w:tplc="300A000F" w:tentative="1">
      <w:start w:val="1"/>
      <w:numFmt w:val="decimal"/>
      <w:lvlText w:val="%4."/>
      <w:lvlJc w:val="left"/>
      <w:pPr>
        <w:ind w:left="4320" w:hanging="360"/>
      </w:pPr>
    </w:lvl>
    <w:lvl w:ilvl="4" w:tplc="300A0019" w:tentative="1">
      <w:start w:val="1"/>
      <w:numFmt w:val="lowerLetter"/>
      <w:lvlText w:val="%5."/>
      <w:lvlJc w:val="left"/>
      <w:pPr>
        <w:ind w:left="5040" w:hanging="360"/>
      </w:pPr>
    </w:lvl>
    <w:lvl w:ilvl="5" w:tplc="300A001B" w:tentative="1">
      <w:start w:val="1"/>
      <w:numFmt w:val="lowerRoman"/>
      <w:lvlText w:val="%6."/>
      <w:lvlJc w:val="right"/>
      <w:pPr>
        <w:ind w:left="5760" w:hanging="180"/>
      </w:pPr>
    </w:lvl>
    <w:lvl w:ilvl="6" w:tplc="300A000F" w:tentative="1">
      <w:start w:val="1"/>
      <w:numFmt w:val="decimal"/>
      <w:lvlText w:val="%7."/>
      <w:lvlJc w:val="left"/>
      <w:pPr>
        <w:ind w:left="6480" w:hanging="360"/>
      </w:pPr>
    </w:lvl>
    <w:lvl w:ilvl="7" w:tplc="300A0019" w:tentative="1">
      <w:start w:val="1"/>
      <w:numFmt w:val="lowerLetter"/>
      <w:lvlText w:val="%8."/>
      <w:lvlJc w:val="left"/>
      <w:pPr>
        <w:ind w:left="7200" w:hanging="360"/>
      </w:pPr>
    </w:lvl>
    <w:lvl w:ilvl="8" w:tplc="300A001B" w:tentative="1">
      <w:start w:val="1"/>
      <w:numFmt w:val="lowerRoman"/>
      <w:lvlText w:val="%9."/>
      <w:lvlJc w:val="right"/>
      <w:pPr>
        <w:ind w:left="7920" w:hanging="180"/>
      </w:pPr>
    </w:lvl>
  </w:abstractNum>
  <w:abstractNum w:abstractNumId="7" w15:restartNumberingAfterBreak="0">
    <w:nsid w:val="2FE36154"/>
    <w:multiLevelType w:val="multilevel"/>
    <w:tmpl w:val="3A203F4E"/>
    <w:lvl w:ilvl="0">
      <w:start w:val="1"/>
      <w:numFmt w:val="bullet"/>
      <w:lvlText w:val=""/>
      <w:lvlJc w:val="left"/>
      <w:pPr>
        <w:ind w:left="1004" w:hanging="360"/>
      </w:pPr>
      <w:rPr>
        <w:rFonts w:ascii="Symbol" w:hAnsi="Symbol" w:hint="default"/>
        <w:sz w:val="22"/>
        <w:szCs w:val="22"/>
      </w:rPr>
    </w:lvl>
    <w:lvl w:ilvl="1">
      <w:start w:val="1"/>
      <w:numFmt w:val="decimal"/>
      <w:lvlText w:val="%1.%2."/>
      <w:lvlJc w:val="left"/>
      <w:pPr>
        <w:ind w:left="1436" w:hanging="432"/>
      </w:pPr>
    </w:lvl>
    <w:lvl w:ilvl="2">
      <w:start w:val="1"/>
      <w:numFmt w:val="decimal"/>
      <w:lvlText w:val="%1.%2.%3."/>
      <w:lvlJc w:val="left"/>
      <w:pPr>
        <w:ind w:left="1868" w:hanging="504"/>
      </w:pPr>
      <w:rPr>
        <w:b w:val="0"/>
        <w:sz w:val="20"/>
        <w:szCs w:val="20"/>
      </w:rPr>
    </w:lvl>
    <w:lvl w:ilvl="3">
      <w:start w:val="1"/>
      <w:numFmt w:val="decimal"/>
      <w:lvlText w:val="%1.%2.%3.%4."/>
      <w:lvlJc w:val="left"/>
      <w:pPr>
        <w:ind w:left="2372" w:hanging="648"/>
      </w:pPr>
    </w:lvl>
    <w:lvl w:ilvl="4">
      <w:start w:val="1"/>
      <w:numFmt w:val="decimal"/>
      <w:lvlText w:val="%1.%2.%3.%4.%5."/>
      <w:lvlJc w:val="left"/>
      <w:pPr>
        <w:ind w:left="2876" w:hanging="792"/>
      </w:pPr>
    </w:lvl>
    <w:lvl w:ilvl="5">
      <w:start w:val="1"/>
      <w:numFmt w:val="decimal"/>
      <w:lvlText w:val="%1.%2.%3.%4.%5.%6."/>
      <w:lvlJc w:val="left"/>
      <w:pPr>
        <w:ind w:left="3380" w:hanging="936"/>
      </w:pPr>
    </w:lvl>
    <w:lvl w:ilvl="6">
      <w:start w:val="1"/>
      <w:numFmt w:val="decimal"/>
      <w:lvlText w:val="%1.%2.%3.%4.%5.%6.%7."/>
      <w:lvlJc w:val="left"/>
      <w:pPr>
        <w:ind w:left="3884" w:hanging="1080"/>
      </w:pPr>
    </w:lvl>
    <w:lvl w:ilvl="7">
      <w:start w:val="1"/>
      <w:numFmt w:val="decimal"/>
      <w:lvlText w:val="%1.%2.%3.%4.%5.%6.%7.%8."/>
      <w:lvlJc w:val="left"/>
      <w:pPr>
        <w:ind w:left="4388" w:hanging="1224"/>
      </w:pPr>
    </w:lvl>
    <w:lvl w:ilvl="8">
      <w:start w:val="1"/>
      <w:numFmt w:val="decimal"/>
      <w:lvlText w:val="%1.%2.%3.%4.%5.%6.%7.%8.%9."/>
      <w:lvlJc w:val="left"/>
      <w:pPr>
        <w:ind w:left="4964" w:hanging="1440"/>
      </w:pPr>
    </w:lvl>
  </w:abstractNum>
  <w:abstractNum w:abstractNumId="8" w15:restartNumberingAfterBreak="0">
    <w:nsid w:val="353276EE"/>
    <w:multiLevelType w:val="hybridMultilevel"/>
    <w:tmpl w:val="9B44E9AC"/>
    <w:lvl w:ilvl="0" w:tplc="2F82DDD2">
      <w:start w:val="1"/>
      <w:numFmt w:val="decimal"/>
      <w:lvlText w:val="6.%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3E295B73"/>
    <w:multiLevelType w:val="hybridMultilevel"/>
    <w:tmpl w:val="14B4C40E"/>
    <w:lvl w:ilvl="0" w:tplc="D09EC494">
      <w:start w:val="1"/>
      <w:numFmt w:val="decimal"/>
      <w:lvlText w:val="5.2.%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40EA04A2"/>
    <w:multiLevelType w:val="hybridMultilevel"/>
    <w:tmpl w:val="CE4487AE"/>
    <w:lvl w:ilvl="0" w:tplc="2F82DDD2">
      <w:start w:val="1"/>
      <w:numFmt w:val="decimal"/>
      <w:lvlText w:val="6.%1."/>
      <w:lvlJc w:val="left"/>
      <w:pPr>
        <w:ind w:left="720" w:hanging="360"/>
      </w:pPr>
      <w:rPr>
        <w:rFonts w:hint="default"/>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42D24219"/>
    <w:multiLevelType w:val="multilevel"/>
    <w:tmpl w:val="FB661DA8"/>
    <w:lvl w:ilvl="0">
      <w:start w:val="1"/>
      <w:numFmt w:val="decimal"/>
      <w:lvlText w:val="%1."/>
      <w:lvlJc w:val="left"/>
      <w:pPr>
        <w:ind w:left="360" w:hanging="360"/>
      </w:pPr>
      <w:rPr>
        <w:sz w:val="22"/>
        <w:szCs w:val="22"/>
      </w:rPr>
    </w:lvl>
    <w:lvl w:ilvl="1">
      <w:start w:val="1"/>
      <w:numFmt w:val="decimal"/>
      <w:lvlText w:val="%1.%2."/>
      <w:lvlJc w:val="left"/>
      <w:pPr>
        <w:ind w:left="792" w:hanging="432"/>
      </w:p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A212593"/>
    <w:multiLevelType w:val="hybridMultilevel"/>
    <w:tmpl w:val="B7AE1446"/>
    <w:lvl w:ilvl="0" w:tplc="14AA2BD4">
      <w:start w:val="1"/>
      <w:numFmt w:val="decimal"/>
      <w:lvlText w:val="4.%1."/>
      <w:lvlJc w:val="left"/>
      <w:pPr>
        <w:ind w:left="1004" w:hanging="360"/>
      </w:pPr>
      <w:rPr>
        <w:rFonts w:hint="default"/>
      </w:r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3" w15:restartNumberingAfterBreak="0">
    <w:nsid w:val="511E3FDF"/>
    <w:multiLevelType w:val="hybridMultilevel"/>
    <w:tmpl w:val="890AAF76"/>
    <w:lvl w:ilvl="0" w:tplc="2F82DDD2">
      <w:start w:val="1"/>
      <w:numFmt w:val="decimal"/>
      <w:lvlText w:val="6.%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51C12137"/>
    <w:multiLevelType w:val="hybridMultilevel"/>
    <w:tmpl w:val="0FF0CE20"/>
    <w:lvl w:ilvl="0" w:tplc="D09EC494">
      <w:start w:val="1"/>
      <w:numFmt w:val="decimal"/>
      <w:lvlText w:val="5.2.%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540B72AF"/>
    <w:multiLevelType w:val="hybridMultilevel"/>
    <w:tmpl w:val="890AAF76"/>
    <w:lvl w:ilvl="0" w:tplc="2F82DDD2">
      <w:start w:val="1"/>
      <w:numFmt w:val="decimal"/>
      <w:lvlText w:val="6.%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547F51F2"/>
    <w:multiLevelType w:val="hybridMultilevel"/>
    <w:tmpl w:val="F440EE30"/>
    <w:lvl w:ilvl="0" w:tplc="7C705AA6">
      <w:start w:val="1"/>
      <w:numFmt w:val="decimal"/>
      <w:lvlText w:val="5.3.%1."/>
      <w:lvlJc w:val="left"/>
      <w:pPr>
        <w:ind w:left="1069" w:hanging="360"/>
      </w:pPr>
      <w:rPr>
        <w:rFonts w:hint="default"/>
      </w:r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17" w15:restartNumberingAfterBreak="0">
    <w:nsid w:val="57CA1C41"/>
    <w:multiLevelType w:val="hybridMultilevel"/>
    <w:tmpl w:val="6EBA661A"/>
    <w:lvl w:ilvl="0" w:tplc="ADC4D502">
      <w:start w:val="1"/>
      <w:numFmt w:val="decimal"/>
      <w:lvlText w:val="2.%1."/>
      <w:lvlJc w:val="left"/>
      <w:pPr>
        <w:ind w:left="4188"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57E11C13"/>
    <w:multiLevelType w:val="hybridMultilevel"/>
    <w:tmpl w:val="909C4EA2"/>
    <w:lvl w:ilvl="0" w:tplc="300A0019">
      <w:start w:val="1"/>
      <w:numFmt w:val="lowerLetter"/>
      <w:lvlText w:val="%1."/>
      <w:lvlJc w:val="left"/>
      <w:pPr>
        <w:ind w:left="2160" w:hanging="360"/>
      </w:pPr>
    </w:lvl>
    <w:lvl w:ilvl="1" w:tplc="300A0019" w:tentative="1">
      <w:start w:val="1"/>
      <w:numFmt w:val="lowerLetter"/>
      <w:lvlText w:val="%2."/>
      <w:lvlJc w:val="left"/>
      <w:pPr>
        <w:ind w:left="2880" w:hanging="360"/>
      </w:pPr>
    </w:lvl>
    <w:lvl w:ilvl="2" w:tplc="300A001B" w:tentative="1">
      <w:start w:val="1"/>
      <w:numFmt w:val="lowerRoman"/>
      <w:lvlText w:val="%3."/>
      <w:lvlJc w:val="right"/>
      <w:pPr>
        <w:ind w:left="3600" w:hanging="180"/>
      </w:pPr>
    </w:lvl>
    <w:lvl w:ilvl="3" w:tplc="300A000F" w:tentative="1">
      <w:start w:val="1"/>
      <w:numFmt w:val="decimal"/>
      <w:lvlText w:val="%4."/>
      <w:lvlJc w:val="left"/>
      <w:pPr>
        <w:ind w:left="4320" w:hanging="360"/>
      </w:pPr>
    </w:lvl>
    <w:lvl w:ilvl="4" w:tplc="300A0019" w:tentative="1">
      <w:start w:val="1"/>
      <w:numFmt w:val="lowerLetter"/>
      <w:lvlText w:val="%5."/>
      <w:lvlJc w:val="left"/>
      <w:pPr>
        <w:ind w:left="5040" w:hanging="360"/>
      </w:pPr>
    </w:lvl>
    <w:lvl w:ilvl="5" w:tplc="300A001B" w:tentative="1">
      <w:start w:val="1"/>
      <w:numFmt w:val="lowerRoman"/>
      <w:lvlText w:val="%6."/>
      <w:lvlJc w:val="right"/>
      <w:pPr>
        <w:ind w:left="5760" w:hanging="180"/>
      </w:pPr>
    </w:lvl>
    <w:lvl w:ilvl="6" w:tplc="300A000F" w:tentative="1">
      <w:start w:val="1"/>
      <w:numFmt w:val="decimal"/>
      <w:lvlText w:val="%7."/>
      <w:lvlJc w:val="left"/>
      <w:pPr>
        <w:ind w:left="6480" w:hanging="360"/>
      </w:pPr>
    </w:lvl>
    <w:lvl w:ilvl="7" w:tplc="300A0019" w:tentative="1">
      <w:start w:val="1"/>
      <w:numFmt w:val="lowerLetter"/>
      <w:lvlText w:val="%8."/>
      <w:lvlJc w:val="left"/>
      <w:pPr>
        <w:ind w:left="7200" w:hanging="360"/>
      </w:pPr>
    </w:lvl>
    <w:lvl w:ilvl="8" w:tplc="300A001B" w:tentative="1">
      <w:start w:val="1"/>
      <w:numFmt w:val="lowerRoman"/>
      <w:lvlText w:val="%9."/>
      <w:lvlJc w:val="right"/>
      <w:pPr>
        <w:ind w:left="7920" w:hanging="180"/>
      </w:pPr>
    </w:lvl>
  </w:abstractNum>
  <w:abstractNum w:abstractNumId="19" w15:restartNumberingAfterBreak="0">
    <w:nsid w:val="7B071A5B"/>
    <w:multiLevelType w:val="hybridMultilevel"/>
    <w:tmpl w:val="C0D648B4"/>
    <w:lvl w:ilvl="0" w:tplc="98660282">
      <w:start w:val="1"/>
      <w:numFmt w:val="bullet"/>
      <w:lvlText w:val=""/>
      <w:lvlJc w:val="left"/>
      <w:pPr>
        <w:tabs>
          <w:tab w:val="num" w:pos="360"/>
        </w:tabs>
        <w:ind w:left="360" w:hanging="360"/>
      </w:pPr>
      <w:rPr>
        <w:rFonts w:ascii="Symbol" w:hAnsi="Symbol" w:hint="default"/>
        <w:color w:val="auto"/>
        <w:sz w:val="18"/>
      </w:rPr>
    </w:lvl>
    <w:lvl w:ilvl="1" w:tplc="0C090001">
      <w:start w:val="1"/>
      <w:numFmt w:val="bullet"/>
      <w:lvlText w:val=""/>
      <w:lvlJc w:val="left"/>
      <w:pPr>
        <w:tabs>
          <w:tab w:val="num" w:pos="1440"/>
        </w:tabs>
        <w:ind w:left="1440" w:hanging="360"/>
      </w:pPr>
      <w:rPr>
        <w:rFonts w:ascii="Symbol" w:hAnsi="Symbol" w:hint="default"/>
        <w:color w:val="auto"/>
        <w:sz w:val="18"/>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
  </w:num>
  <w:num w:numId="3">
    <w:abstractNumId w:val="12"/>
  </w:num>
  <w:num w:numId="4">
    <w:abstractNumId w:val="17"/>
  </w:num>
  <w:num w:numId="5">
    <w:abstractNumId w:val="7"/>
  </w:num>
  <w:num w:numId="6">
    <w:abstractNumId w:val="14"/>
  </w:num>
  <w:num w:numId="7">
    <w:abstractNumId w:val="16"/>
  </w:num>
  <w:num w:numId="8">
    <w:abstractNumId w:val="18"/>
  </w:num>
  <w:num w:numId="9">
    <w:abstractNumId w:val="4"/>
  </w:num>
  <w:num w:numId="10">
    <w:abstractNumId w:val="6"/>
  </w:num>
  <w:num w:numId="11">
    <w:abstractNumId w:val="5"/>
  </w:num>
  <w:num w:numId="12">
    <w:abstractNumId w:val="8"/>
  </w:num>
  <w:num w:numId="13">
    <w:abstractNumId w:val="3"/>
  </w:num>
  <w:num w:numId="14">
    <w:abstractNumId w:val="13"/>
  </w:num>
  <w:num w:numId="15">
    <w:abstractNumId w:val="15"/>
  </w:num>
  <w:num w:numId="16">
    <w:abstractNumId w:val="1"/>
  </w:num>
  <w:num w:numId="17">
    <w:abstractNumId w:val="10"/>
  </w:num>
  <w:num w:numId="18">
    <w:abstractNumId w:val="19"/>
  </w:num>
  <w:num w:numId="19">
    <w:abstractNumId w:val="9"/>
  </w:num>
  <w:num w:numId="20">
    <w:abstractNumId w:val="0"/>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ambrano, Edwin">
    <w15:presenceInfo w15:providerId="None" w15:userId="Zambrano, Edw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comments="0" w:insDel="0" w:formatting="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8193" o:allowincell="f" fill="f" fillcolor="white" stroke="f">
      <v:fill color="white" on="f"/>
      <v:stroke on="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00A"/>
    <w:rsid w:val="000152CD"/>
    <w:rsid w:val="00016522"/>
    <w:rsid w:val="000439BC"/>
    <w:rsid w:val="00046D8B"/>
    <w:rsid w:val="00050D48"/>
    <w:rsid w:val="00073173"/>
    <w:rsid w:val="000858F9"/>
    <w:rsid w:val="00097555"/>
    <w:rsid w:val="000A2259"/>
    <w:rsid w:val="000A2DF2"/>
    <w:rsid w:val="000A6288"/>
    <w:rsid w:val="000B7E85"/>
    <w:rsid w:val="000C0CEA"/>
    <w:rsid w:val="000C200A"/>
    <w:rsid w:val="000F44E8"/>
    <w:rsid w:val="0011148E"/>
    <w:rsid w:val="00116779"/>
    <w:rsid w:val="00125CA2"/>
    <w:rsid w:val="00135FF1"/>
    <w:rsid w:val="00142BB5"/>
    <w:rsid w:val="00151674"/>
    <w:rsid w:val="001C5EF8"/>
    <w:rsid w:val="001D40AD"/>
    <w:rsid w:val="001E3676"/>
    <w:rsid w:val="0024001A"/>
    <w:rsid w:val="0026653E"/>
    <w:rsid w:val="00292535"/>
    <w:rsid w:val="0029379D"/>
    <w:rsid w:val="002B23C8"/>
    <w:rsid w:val="002B4B57"/>
    <w:rsid w:val="002C3296"/>
    <w:rsid w:val="002C759B"/>
    <w:rsid w:val="002D6E77"/>
    <w:rsid w:val="0031086E"/>
    <w:rsid w:val="0031089D"/>
    <w:rsid w:val="00343AFC"/>
    <w:rsid w:val="003560EE"/>
    <w:rsid w:val="00370914"/>
    <w:rsid w:val="0038305B"/>
    <w:rsid w:val="003C62D2"/>
    <w:rsid w:val="003E7212"/>
    <w:rsid w:val="003F54D9"/>
    <w:rsid w:val="00400FC0"/>
    <w:rsid w:val="00413495"/>
    <w:rsid w:val="00422816"/>
    <w:rsid w:val="00431DB0"/>
    <w:rsid w:val="00443BA2"/>
    <w:rsid w:val="004571D3"/>
    <w:rsid w:val="0048312B"/>
    <w:rsid w:val="00486A28"/>
    <w:rsid w:val="004A427C"/>
    <w:rsid w:val="004A5333"/>
    <w:rsid w:val="004B34EC"/>
    <w:rsid w:val="004B35A0"/>
    <w:rsid w:val="004C2D7F"/>
    <w:rsid w:val="004D259C"/>
    <w:rsid w:val="004E51A0"/>
    <w:rsid w:val="00504273"/>
    <w:rsid w:val="00506A54"/>
    <w:rsid w:val="00515F19"/>
    <w:rsid w:val="005237CF"/>
    <w:rsid w:val="005352EB"/>
    <w:rsid w:val="00555FC9"/>
    <w:rsid w:val="00574638"/>
    <w:rsid w:val="005813F3"/>
    <w:rsid w:val="0059282C"/>
    <w:rsid w:val="005967EE"/>
    <w:rsid w:val="005B00AE"/>
    <w:rsid w:val="005C3F68"/>
    <w:rsid w:val="005D77B5"/>
    <w:rsid w:val="005E047C"/>
    <w:rsid w:val="005E62F5"/>
    <w:rsid w:val="005F0EC3"/>
    <w:rsid w:val="00634014"/>
    <w:rsid w:val="00644F68"/>
    <w:rsid w:val="00645828"/>
    <w:rsid w:val="006619DB"/>
    <w:rsid w:val="00666870"/>
    <w:rsid w:val="00680C81"/>
    <w:rsid w:val="006826BB"/>
    <w:rsid w:val="0068698D"/>
    <w:rsid w:val="0069536D"/>
    <w:rsid w:val="006D63BE"/>
    <w:rsid w:val="006E105B"/>
    <w:rsid w:val="006E3263"/>
    <w:rsid w:val="006E408E"/>
    <w:rsid w:val="006F394B"/>
    <w:rsid w:val="006F475D"/>
    <w:rsid w:val="006F4F40"/>
    <w:rsid w:val="00707227"/>
    <w:rsid w:val="007334BC"/>
    <w:rsid w:val="00752762"/>
    <w:rsid w:val="00782BCF"/>
    <w:rsid w:val="00797C9A"/>
    <w:rsid w:val="007A0E2E"/>
    <w:rsid w:val="007A72CE"/>
    <w:rsid w:val="007E0368"/>
    <w:rsid w:val="00822E6C"/>
    <w:rsid w:val="008248FB"/>
    <w:rsid w:val="008441E1"/>
    <w:rsid w:val="008637AB"/>
    <w:rsid w:val="008A7177"/>
    <w:rsid w:val="008B7DC9"/>
    <w:rsid w:val="008C33C4"/>
    <w:rsid w:val="008F0B76"/>
    <w:rsid w:val="008F7E0F"/>
    <w:rsid w:val="00900BB2"/>
    <w:rsid w:val="00937A63"/>
    <w:rsid w:val="00941369"/>
    <w:rsid w:val="00941B13"/>
    <w:rsid w:val="009628FA"/>
    <w:rsid w:val="009B132D"/>
    <w:rsid w:val="009B4A83"/>
    <w:rsid w:val="009E1107"/>
    <w:rsid w:val="009E4E67"/>
    <w:rsid w:val="00A07024"/>
    <w:rsid w:val="00A21460"/>
    <w:rsid w:val="00A2199A"/>
    <w:rsid w:val="00AA7993"/>
    <w:rsid w:val="00AC3F10"/>
    <w:rsid w:val="00AD0FCB"/>
    <w:rsid w:val="00B064A4"/>
    <w:rsid w:val="00B07687"/>
    <w:rsid w:val="00B1564F"/>
    <w:rsid w:val="00B17184"/>
    <w:rsid w:val="00B3637E"/>
    <w:rsid w:val="00B53592"/>
    <w:rsid w:val="00B94C16"/>
    <w:rsid w:val="00BE11EA"/>
    <w:rsid w:val="00BE72E8"/>
    <w:rsid w:val="00BF2606"/>
    <w:rsid w:val="00C162E8"/>
    <w:rsid w:val="00C2359D"/>
    <w:rsid w:val="00C704FA"/>
    <w:rsid w:val="00C85110"/>
    <w:rsid w:val="00CA2076"/>
    <w:rsid w:val="00CB1151"/>
    <w:rsid w:val="00CC75EF"/>
    <w:rsid w:val="00CF5D61"/>
    <w:rsid w:val="00D10DB4"/>
    <w:rsid w:val="00D17053"/>
    <w:rsid w:val="00D5111D"/>
    <w:rsid w:val="00D61816"/>
    <w:rsid w:val="00D70064"/>
    <w:rsid w:val="00DB679A"/>
    <w:rsid w:val="00DD436D"/>
    <w:rsid w:val="00DE36E3"/>
    <w:rsid w:val="00DF7F07"/>
    <w:rsid w:val="00E10471"/>
    <w:rsid w:val="00E332EE"/>
    <w:rsid w:val="00E33AC2"/>
    <w:rsid w:val="00E35D23"/>
    <w:rsid w:val="00E46CFD"/>
    <w:rsid w:val="00ED2CF4"/>
    <w:rsid w:val="00ED53B9"/>
    <w:rsid w:val="00EE221A"/>
    <w:rsid w:val="00F01875"/>
    <w:rsid w:val="00F101AB"/>
    <w:rsid w:val="00F15BF8"/>
    <w:rsid w:val="00F241D4"/>
    <w:rsid w:val="00F26E3F"/>
    <w:rsid w:val="00F3539E"/>
    <w:rsid w:val="00F47276"/>
    <w:rsid w:val="00F51D40"/>
    <w:rsid w:val="00F8005A"/>
    <w:rsid w:val="00F9673E"/>
    <w:rsid w:val="00FA4897"/>
    <w:rsid w:val="00FB5F4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allowincell="f" fill="f" fillcolor="white" stroke="f">
      <v:fill color="white" on="f"/>
      <v:stroke on="f"/>
    </o:shapedefaults>
    <o:shapelayout v:ext="edit">
      <o:idmap v:ext="edit" data="1"/>
    </o:shapelayout>
  </w:shapeDefaults>
  <w:decimalSymbol w:val=","/>
  <w:listSeparator w:val=";"/>
  <w14:docId w14:val="1AC3F2F8"/>
  <w15:chartTrackingRefBased/>
  <w15:docId w15:val="{258A4DE0-8C77-4432-872D-D7B3518C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n-US" w:eastAsia="es-ES"/>
    </w:rPr>
  </w:style>
  <w:style w:type="paragraph" w:styleId="Ttulo1">
    <w:name w:val="heading 1"/>
    <w:basedOn w:val="Normal"/>
    <w:next w:val="Normal"/>
    <w:qFormat/>
    <w:pPr>
      <w:keepNext/>
      <w:outlineLvl w:val="0"/>
    </w:pPr>
    <w:rPr>
      <w:rFonts w:ascii="Times New Roman" w:hAnsi="Times New Roman"/>
      <w:b/>
    </w:rPr>
  </w:style>
  <w:style w:type="paragraph" w:styleId="Ttulo2">
    <w:name w:val="heading 2"/>
    <w:basedOn w:val="Normal"/>
    <w:next w:val="Normal"/>
    <w:qFormat/>
    <w:pPr>
      <w:keepNext/>
      <w:outlineLvl w:val="1"/>
    </w:pPr>
    <w:rPr>
      <w:rFonts w:ascii="Times New Roman" w:hAnsi="Times New Roman"/>
      <w:b/>
    </w:rPr>
  </w:style>
  <w:style w:type="paragraph" w:styleId="Ttulo3">
    <w:name w:val="heading 3"/>
    <w:basedOn w:val="Normal"/>
    <w:next w:val="Normal"/>
    <w:qFormat/>
    <w:pPr>
      <w:keepNext/>
      <w:jc w:val="both"/>
      <w:outlineLvl w:val="2"/>
    </w:pPr>
    <w:rPr>
      <w:rFonts w:ascii="Times New Roman" w:eastAsia="Times New Roman" w:hAnsi="Times New Roman"/>
      <w:b/>
      <w:sz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independiente">
    <w:name w:val="Body Text"/>
    <w:basedOn w:val="Normal"/>
    <w:rPr>
      <w:rFonts w:ascii="Times New Roman" w:hAnsi="Times New Roman"/>
      <w:b/>
      <w:sz w:val="32"/>
    </w:rPr>
  </w:style>
  <w:style w:type="paragraph" w:styleId="Textoindependiente2">
    <w:name w:val="Body Text 2"/>
    <w:basedOn w:val="Normal"/>
    <w:pPr>
      <w:jc w:val="both"/>
    </w:pPr>
    <w:rPr>
      <w:rFonts w:ascii="Times New Roman" w:hAnsi="Times New Roman"/>
      <w:lang w:val="es-ES_tradnl"/>
    </w:rPr>
  </w:style>
  <w:style w:type="character" w:styleId="Nmerodepgina">
    <w:name w:val="page number"/>
    <w:basedOn w:val="Fuentedeprrafopredeter"/>
  </w:style>
  <w:style w:type="paragraph" w:styleId="Ttulo">
    <w:name w:val="Title"/>
    <w:basedOn w:val="Normal"/>
    <w:qFormat/>
    <w:pPr>
      <w:jc w:val="center"/>
    </w:pPr>
    <w:rPr>
      <w:sz w:val="36"/>
    </w:rPr>
  </w:style>
  <w:style w:type="paragraph" w:styleId="Sangradetextonormal">
    <w:name w:val="Body Text Indent"/>
    <w:basedOn w:val="Normal"/>
    <w:pPr>
      <w:ind w:left="360"/>
      <w:jc w:val="both"/>
    </w:pPr>
    <w:rPr>
      <w:rFonts w:ascii="Times New Roman" w:eastAsia="Times New Roman" w:hAnsi="Times New Roman"/>
      <w:sz w:val="28"/>
      <w:lang w:val="es-ES"/>
    </w:rPr>
  </w:style>
  <w:style w:type="paragraph" w:styleId="Sangra3detindependiente">
    <w:name w:val="Body Text Indent 3"/>
    <w:basedOn w:val="Normal"/>
    <w:pPr>
      <w:ind w:left="360"/>
    </w:pPr>
    <w:rPr>
      <w:rFonts w:ascii="Times New Roman" w:eastAsia="Times New Roman" w:hAnsi="Times New Roman"/>
      <w:sz w:val="20"/>
      <w:lang w:val="es-ES"/>
    </w:rPr>
  </w:style>
  <w:style w:type="paragraph" w:styleId="Sangra2detindependiente">
    <w:name w:val="Body Text Indent 2"/>
    <w:basedOn w:val="Normal"/>
    <w:pPr>
      <w:ind w:left="284"/>
    </w:pPr>
    <w:rPr>
      <w:rFonts w:ascii="Times New Roman" w:eastAsia="Times New Roman" w:hAnsi="Times New Roman"/>
      <w:sz w:val="20"/>
      <w:lang w:val="es-ES"/>
    </w:rPr>
  </w:style>
  <w:style w:type="character" w:styleId="Textoennegrita">
    <w:name w:val="Strong"/>
    <w:qFormat/>
    <w:rPr>
      <w:b/>
    </w:rPr>
  </w:style>
  <w:style w:type="paragraph" w:styleId="Textodeglobo">
    <w:name w:val="Balloon Text"/>
    <w:basedOn w:val="Normal"/>
    <w:semiHidden/>
    <w:rPr>
      <w:rFonts w:ascii="Tahoma" w:hAnsi="Tahoma" w:cs="Tahoma"/>
      <w:sz w:val="16"/>
      <w:szCs w:val="16"/>
    </w:rPr>
  </w:style>
  <w:style w:type="paragraph" w:styleId="Mapadeldocumento">
    <w:name w:val="Document Map"/>
    <w:basedOn w:val="Normal"/>
    <w:semiHidden/>
    <w:pPr>
      <w:shd w:val="clear" w:color="auto" w:fill="000080"/>
    </w:pPr>
    <w:rPr>
      <w:rFonts w:ascii="Tahoma" w:hAnsi="Tahoma"/>
    </w:rPr>
  </w:style>
  <w:style w:type="paragraph" w:styleId="Prrafodelista">
    <w:name w:val="List Paragraph"/>
    <w:basedOn w:val="Normal"/>
    <w:uiPriority w:val="34"/>
    <w:qFormat/>
    <w:rsid w:val="00C704FA"/>
    <w:pPr>
      <w:ind w:left="708"/>
    </w:pPr>
    <w:rPr>
      <w:rFonts w:ascii="Times New Roman" w:eastAsia="Times New Roman" w:hAnsi="Times New Roman"/>
      <w:szCs w:val="24"/>
      <w:lang w:val="es-ES"/>
    </w:rPr>
  </w:style>
  <w:style w:type="character" w:styleId="Hipervnculo">
    <w:name w:val="Hyperlink"/>
    <w:uiPriority w:val="99"/>
    <w:unhideWhenUsed/>
    <w:rsid w:val="004571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msdn.microsoft.com/es-es/netframework/aa569263" TargetMode="External"/><Relationship Id="rId3" Type="http://schemas.openxmlformats.org/officeDocument/2006/relationships/customXml" Target="../customXml/item3.xml"/><Relationship Id="rId21" Type="http://schemas.openxmlformats.org/officeDocument/2006/relationships/image" Target="media/image11.emf"/><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e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emf"/><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image" Target="media/image16.png"/><Relationship Id="rId30" Type="http://schemas.openxmlformats.org/officeDocument/2006/relationships/footer" Target="footer1.xml"/><Relationship Id="rId35" Type="http://schemas.microsoft.com/office/2011/relationships/people" Target="people.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D1B65DFA26A8459482D49588DD1CF5" ma:contentTypeVersion="12" ma:contentTypeDescription="Create a new document." ma:contentTypeScope="" ma:versionID="ad490967ca756e2f03e2260174b1fed0">
  <xsd:schema xmlns:xsd="http://www.w3.org/2001/XMLSchema" xmlns:xs="http://www.w3.org/2001/XMLSchema" xmlns:p="http://schemas.microsoft.com/office/2006/metadata/properties" xmlns:ns3="5b611a6f-8844-4167-b319-60cb5573e7e3" xmlns:ns4="9e285260-0701-41fc-8781-5fce9f67671b" targetNamespace="http://schemas.microsoft.com/office/2006/metadata/properties" ma:root="true" ma:fieldsID="e6a4e2d60d51291f525f395c2db2588f" ns3:_="" ns4:_="">
    <xsd:import namespace="5b611a6f-8844-4167-b319-60cb5573e7e3"/>
    <xsd:import namespace="9e285260-0701-41fc-8781-5fce9f67671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11a6f-8844-4167-b319-60cb5573e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285260-0701-41fc-8781-5fce9f67671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A1921-DED9-4809-80E8-C75EF4B59C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5D103C-F365-4FA7-8094-A806F54E586F}">
  <ds:schemaRefs>
    <ds:schemaRef ds:uri="http://schemas.microsoft.com/sharepoint/v3/contenttype/forms"/>
  </ds:schemaRefs>
</ds:datastoreItem>
</file>

<file path=customXml/itemProps3.xml><?xml version="1.0" encoding="utf-8"?>
<ds:datastoreItem xmlns:ds="http://schemas.openxmlformats.org/officeDocument/2006/customXml" ds:itemID="{74E0D0C0-DE05-4191-BA77-B42ECDB080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11a6f-8844-4167-b319-60cb5573e7e3"/>
    <ds:schemaRef ds:uri="9e285260-0701-41fc-8781-5fce9f676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54B465-0EA6-4EF1-AA40-68A4CEC21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18</Pages>
  <Words>1693</Words>
  <Characters>8795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Ethan Frome</vt:lpstr>
    </vt:vector>
  </TitlesOfParts>
  <Company>Grupo Investamar</Company>
  <LinksUpToDate>false</LinksUpToDate>
  <CharactersWithSpaces>10468</CharactersWithSpaces>
  <SharedDoc>false</SharedDoc>
  <HLinks>
    <vt:vector size="6" baseType="variant">
      <vt:variant>
        <vt:i4>851985</vt:i4>
      </vt:variant>
      <vt:variant>
        <vt:i4>0</vt:i4>
      </vt:variant>
      <vt:variant>
        <vt:i4>0</vt:i4>
      </vt:variant>
      <vt:variant>
        <vt:i4>5</vt:i4>
      </vt:variant>
      <vt:variant>
        <vt:lpwstr>http://msdn.microsoft.com/es-es/netframework/aa569263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cp:lastModifiedBy>Edwin David Zambrano Fuentes</cp:lastModifiedBy>
  <cp:revision>20</cp:revision>
  <cp:lastPrinted>2017-01-10T21:14:00Z</cp:lastPrinted>
  <dcterms:created xsi:type="dcterms:W3CDTF">2020-04-07T00:48:00Z</dcterms:created>
  <dcterms:modified xsi:type="dcterms:W3CDTF">2020-05-09T06:29:00Z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0x010100F5D1B65DFA26A8459482D49588DD1CF5</vt:lpwstr>
  </property>
</Properties>
</file>