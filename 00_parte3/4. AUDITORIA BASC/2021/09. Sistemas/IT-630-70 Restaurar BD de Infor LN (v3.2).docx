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11765" w14:textId="77777777" w:rsidR="000B00FB" w:rsidRPr="00C17D04" w:rsidRDefault="009A7136" w:rsidP="002C03F2">
      <w:pPr>
        <w:pStyle w:val="TtuloTDC"/>
        <w:spacing w:before="0"/>
        <w:jc w:val="right"/>
        <w:rPr>
          <w:rFonts w:ascii="Calibri" w:hAnsi="Calibri"/>
          <w:noProof/>
          <w:sz w:val="24"/>
          <w:szCs w:val="24"/>
        </w:rPr>
      </w:pPr>
      <w:r w:rsidRPr="00C17D04">
        <w:rPr>
          <w:rFonts w:ascii="Calibri" w:hAnsi="Calibri" w:cs="Calibri"/>
          <w:bCs w:val="0"/>
          <w:color w:val="1F497D"/>
          <w:sz w:val="24"/>
          <w:szCs w:val="24"/>
          <w:lang w:eastAsia="es-ES"/>
        </w:rPr>
        <w:t>Contenido</w:t>
      </w:r>
      <w:r w:rsidRPr="00C17D04">
        <w:rPr>
          <w:rFonts w:ascii="Calibri" w:hAnsi="Calibri" w:cs="Calibri"/>
          <w:sz w:val="24"/>
          <w:szCs w:val="24"/>
        </w:rPr>
        <w:fldChar w:fldCharType="begin"/>
      </w:r>
      <w:r w:rsidRPr="00C17D04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C17D04">
        <w:rPr>
          <w:rFonts w:ascii="Calibri" w:hAnsi="Calibri" w:cs="Calibri"/>
          <w:sz w:val="24"/>
          <w:szCs w:val="24"/>
        </w:rPr>
        <w:fldChar w:fldCharType="separate"/>
      </w:r>
    </w:p>
    <w:p w14:paraId="045B6073" w14:textId="77777777" w:rsidR="000B00FB" w:rsidRPr="00C17D04" w:rsidRDefault="00805608">
      <w:pPr>
        <w:pStyle w:val="TDC1"/>
        <w:tabs>
          <w:tab w:val="left" w:pos="440"/>
          <w:tab w:val="right" w:leader="dot" w:pos="9829"/>
        </w:tabs>
        <w:rPr>
          <w:noProof/>
          <w:sz w:val="24"/>
          <w:szCs w:val="24"/>
          <w:lang w:val="es-EC" w:eastAsia="es-EC"/>
        </w:rPr>
      </w:pPr>
      <w:hyperlink w:anchor="_Toc449696676" w:history="1">
        <w:r w:rsidR="000B00FB" w:rsidRPr="00C17D04">
          <w:rPr>
            <w:rStyle w:val="Hipervnculo"/>
            <w:rFonts w:eastAsia="Calibri" w:cs="Calibri"/>
            <w:bCs/>
            <w:noProof/>
            <w:sz w:val="24"/>
            <w:szCs w:val="24"/>
            <w:lang w:eastAsia="en-US"/>
          </w:rPr>
          <w:t>1.</w:t>
        </w:r>
        <w:r w:rsidR="000B00FB" w:rsidRPr="00C17D04">
          <w:rPr>
            <w:noProof/>
            <w:sz w:val="24"/>
            <w:szCs w:val="24"/>
            <w:lang w:val="es-EC" w:eastAsia="es-EC"/>
          </w:rPr>
          <w:tab/>
        </w:r>
        <w:r w:rsidR="000B00FB" w:rsidRPr="00C17D04">
          <w:rPr>
            <w:rStyle w:val="Hipervnculo"/>
            <w:rFonts w:eastAsia="Calibri" w:cs="Calibri"/>
            <w:noProof/>
            <w:sz w:val="24"/>
            <w:szCs w:val="24"/>
            <w:lang w:eastAsia="en-US"/>
          </w:rPr>
          <w:t>OBJETIVO</w:t>
        </w:r>
        <w:r w:rsidR="000B00FB" w:rsidRPr="00C17D04">
          <w:rPr>
            <w:noProof/>
            <w:webHidden/>
            <w:sz w:val="24"/>
            <w:szCs w:val="24"/>
          </w:rPr>
          <w:tab/>
        </w:r>
        <w:r w:rsidR="000B00FB" w:rsidRPr="00C17D04">
          <w:rPr>
            <w:noProof/>
            <w:webHidden/>
            <w:sz w:val="24"/>
            <w:szCs w:val="24"/>
          </w:rPr>
          <w:fldChar w:fldCharType="begin"/>
        </w:r>
        <w:r w:rsidR="000B00FB" w:rsidRPr="00C17D04">
          <w:rPr>
            <w:noProof/>
            <w:webHidden/>
            <w:sz w:val="24"/>
            <w:szCs w:val="24"/>
          </w:rPr>
          <w:instrText xml:space="preserve"> PAGEREF _Toc449696676 \h </w:instrText>
        </w:r>
        <w:r w:rsidR="000B00FB" w:rsidRPr="00C17D04">
          <w:rPr>
            <w:noProof/>
            <w:webHidden/>
            <w:sz w:val="24"/>
            <w:szCs w:val="24"/>
          </w:rPr>
        </w:r>
        <w:r w:rsidR="000B00FB" w:rsidRPr="00C17D04">
          <w:rPr>
            <w:noProof/>
            <w:webHidden/>
            <w:sz w:val="24"/>
            <w:szCs w:val="24"/>
          </w:rPr>
          <w:fldChar w:fldCharType="separate"/>
        </w:r>
        <w:r w:rsidR="00E61E95">
          <w:rPr>
            <w:noProof/>
            <w:webHidden/>
            <w:sz w:val="24"/>
            <w:szCs w:val="24"/>
          </w:rPr>
          <w:t>2</w:t>
        </w:r>
        <w:r w:rsidR="000B00FB" w:rsidRPr="00C17D04">
          <w:rPr>
            <w:noProof/>
            <w:webHidden/>
            <w:sz w:val="24"/>
            <w:szCs w:val="24"/>
          </w:rPr>
          <w:fldChar w:fldCharType="end"/>
        </w:r>
      </w:hyperlink>
    </w:p>
    <w:p w14:paraId="408FDEB0" w14:textId="77777777" w:rsidR="000B00FB" w:rsidRPr="00C17D04" w:rsidRDefault="00805608">
      <w:pPr>
        <w:pStyle w:val="TDC1"/>
        <w:tabs>
          <w:tab w:val="left" w:pos="440"/>
          <w:tab w:val="right" w:leader="dot" w:pos="9829"/>
        </w:tabs>
        <w:rPr>
          <w:noProof/>
          <w:sz w:val="24"/>
          <w:szCs w:val="24"/>
          <w:lang w:val="es-EC" w:eastAsia="es-EC"/>
        </w:rPr>
      </w:pPr>
      <w:hyperlink w:anchor="_Toc449696677" w:history="1">
        <w:r w:rsidR="000B00FB" w:rsidRPr="00C17D04">
          <w:rPr>
            <w:rStyle w:val="Hipervnculo"/>
            <w:rFonts w:eastAsia="Calibri" w:cs="Calibri"/>
            <w:bCs/>
            <w:noProof/>
            <w:sz w:val="24"/>
            <w:szCs w:val="24"/>
            <w:lang w:eastAsia="en-US"/>
          </w:rPr>
          <w:t>2.</w:t>
        </w:r>
        <w:r w:rsidR="000B00FB" w:rsidRPr="00C17D04">
          <w:rPr>
            <w:noProof/>
            <w:sz w:val="24"/>
            <w:szCs w:val="24"/>
            <w:lang w:val="es-EC" w:eastAsia="es-EC"/>
          </w:rPr>
          <w:tab/>
        </w:r>
        <w:r w:rsidR="000B00FB" w:rsidRPr="00C17D04">
          <w:rPr>
            <w:rStyle w:val="Hipervnculo"/>
            <w:rFonts w:eastAsia="Calibri" w:cs="Calibri"/>
            <w:noProof/>
            <w:sz w:val="24"/>
            <w:szCs w:val="24"/>
            <w:lang w:eastAsia="en-US"/>
          </w:rPr>
          <w:t>DEFINICIONES</w:t>
        </w:r>
        <w:r w:rsidR="000B00FB" w:rsidRPr="00C17D04">
          <w:rPr>
            <w:noProof/>
            <w:webHidden/>
            <w:sz w:val="24"/>
            <w:szCs w:val="24"/>
          </w:rPr>
          <w:tab/>
        </w:r>
        <w:r w:rsidR="000B00FB" w:rsidRPr="00C17D04">
          <w:rPr>
            <w:noProof/>
            <w:webHidden/>
            <w:sz w:val="24"/>
            <w:szCs w:val="24"/>
          </w:rPr>
          <w:fldChar w:fldCharType="begin"/>
        </w:r>
        <w:r w:rsidR="000B00FB" w:rsidRPr="00C17D04">
          <w:rPr>
            <w:noProof/>
            <w:webHidden/>
            <w:sz w:val="24"/>
            <w:szCs w:val="24"/>
          </w:rPr>
          <w:instrText xml:space="preserve"> PAGEREF _Toc449696677 \h </w:instrText>
        </w:r>
        <w:r w:rsidR="000B00FB" w:rsidRPr="00C17D04">
          <w:rPr>
            <w:noProof/>
            <w:webHidden/>
            <w:sz w:val="24"/>
            <w:szCs w:val="24"/>
          </w:rPr>
        </w:r>
        <w:r w:rsidR="000B00FB" w:rsidRPr="00C17D04">
          <w:rPr>
            <w:noProof/>
            <w:webHidden/>
            <w:sz w:val="24"/>
            <w:szCs w:val="24"/>
          </w:rPr>
          <w:fldChar w:fldCharType="separate"/>
        </w:r>
        <w:r w:rsidR="00E61E95">
          <w:rPr>
            <w:noProof/>
            <w:webHidden/>
            <w:sz w:val="24"/>
            <w:szCs w:val="24"/>
          </w:rPr>
          <w:t>2</w:t>
        </w:r>
        <w:r w:rsidR="000B00FB" w:rsidRPr="00C17D04">
          <w:rPr>
            <w:noProof/>
            <w:webHidden/>
            <w:sz w:val="24"/>
            <w:szCs w:val="24"/>
          </w:rPr>
          <w:fldChar w:fldCharType="end"/>
        </w:r>
      </w:hyperlink>
    </w:p>
    <w:p w14:paraId="6A5EE7A4" w14:textId="77777777" w:rsidR="000B00FB" w:rsidRPr="00C17D04" w:rsidRDefault="00805608">
      <w:pPr>
        <w:pStyle w:val="TDC1"/>
        <w:tabs>
          <w:tab w:val="left" w:pos="440"/>
          <w:tab w:val="right" w:leader="dot" w:pos="9829"/>
        </w:tabs>
        <w:rPr>
          <w:noProof/>
          <w:sz w:val="24"/>
          <w:szCs w:val="24"/>
          <w:lang w:val="es-EC" w:eastAsia="es-EC"/>
        </w:rPr>
      </w:pPr>
      <w:hyperlink w:anchor="_Toc449696678" w:history="1">
        <w:r w:rsidR="000B00FB" w:rsidRPr="00C17D04">
          <w:rPr>
            <w:rStyle w:val="Hipervnculo"/>
            <w:rFonts w:eastAsia="Calibri" w:cs="Calibri"/>
            <w:bCs/>
            <w:noProof/>
            <w:sz w:val="24"/>
            <w:szCs w:val="24"/>
            <w:lang w:eastAsia="en-US"/>
          </w:rPr>
          <w:t>3.</w:t>
        </w:r>
        <w:r w:rsidR="000B00FB" w:rsidRPr="00C17D04">
          <w:rPr>
            <w:noProof/>
            <w:sz w:val="24"/>
            <w:szCs w:val="24"/>
            <w:lang w:val="es-EC" w:eastAsia="es-EC"/>
          </w:rPr>
          <w:tab/>
        </w:r>
        <w:r w:rsidR="000B00FB" w:rsidRPr="00C17D04">
          <w:rPr>
            <w:rStyle w:val="Hipervnculo"/>
            <w:rFonts w:eastAsia="Calibri" w:cs="Calibri"/>
            <w:noProof/>
            <w:sz w:val="24"/>
            <w:szCs w:val="24"/>
            <w:lang w:eastAsia="en-US"/>
          </w:rPr>
          <w:t>DESCRIPCIÓN DEL PROCEDIMIENTO</w:t>
        </w:r>
        <w:r w:rsidR="000B00FB" w:rsidRPr="00C17D04">
          <w:rPr>
            <w:noProof/>
            <w:webHidden/>
            <w:sz w:val="24"/>
            <w:szCs w:val="24"/>
          </w:rPr>
          <w:tab/>
        </w:r>
        <w:r w:rsidR="000B00FB" w:rsidRPr="00C17D04">
          <w:rPr>
            <w:noProof/>
            <w:webHidden/>
            <w:sz w:val="24"/>
            <w:szCs w:val="24"/>
          </w:rPr>
          <w:fldChar w:fldCharType="begin"/>
        </w:r>
        <w:r w:rsidR="000B00FB" w:rsidRPr="00C17D04">
          <w:rPr>
            <w:noProof/>
            <w:webHidden/>
            <w:sz w:val="24"/>
            <w:szCs w:val="24"/>
          </w:rPr>
          <w:instrText xml:space="preserve"> PAGEREF _Toc449696678 \h </w:instrText>
        </w:r>
        <w:r w:rsidR="000B00FB" w:rsidRPr="00C17D04">
          <w:rPr>
            <w:noProof/>
            <w:webHidden/>
            <w:sz w:val="24"/>
            <w:szCs w:val="24"/>
          </w:rPr>
        </w:r>
        <w:r w:rsidR="000B00FB" w:rsidRPr="00C17D04">
          <w:rPr>
            <w:noProof/>
            <w:webHidden/>
            <w:sz w:val="24"/>
            <w:szCs w:val="24"/>
          </w:rPr>
          <w:fldChar w:fldCharType="separate"/>
        </w:r>
        <w:r w:rsidR="00E61E95">
          <w:rPr>
            <w:noProof/>
            <w:webHidden/>
            <w:sz w:val="24"/>
            <w:szCs w:val="24"/>
          </w:rPr>
          <w:t>2</w:t>
        </w:r>
        <w:r w:rsidR="000B00FB" w:rsidRPr="00C17D04">
          <w:rPr>
            <w:noProof/>
            <w:webHidden/>
            <w:sz w:val="24"/>
            <w:szCs w:val="24"/>
          </w:rPr>
          <w:fldChar w:fldCharType="end"/>
        </w:r>
      </w:hyperlink>
    </w:p>
    <w:p w14:paraId="55E97962" w14:textId="77777777" w:rsidR="000B00FB" w:rsidRPr="00C17D04" w:rsidRDefault="00805608">
      <w:pPr>
        <w:pStyle w:val="TDC1"/>
        <w:tabs>
          <w:tab w:val="left" w:pos="660"/>
          <w:tab w:val="right" w:leader="dot" w:pos="9829"/>
        </w:tabs>
        <w:rPr>
          <w:noProof/>
          <w:sz w:val="24"/>
          <w:szCs w:val="24"/>
          <w:lang w:val="es-EC" w:eastAsia="es-EC"/>
        </w:rPr>
      </w:pPr>
      <w:hyperlink w:anchor="_Toc449696679" w:history="1">
        <w:r w:rsidR="000B00FB" w:rsidRPr="00C17D04">
          <w:rPr>
            <w:rStyle w:val="Hipervnculo"/>
            <w:noProof/>
            <w:sz w:val="24"/>
            <w:szCs w:val="24"/>
          </w:rPr>
          <w:t>3.1.</w:t>
        </w:r>
        <w:r w:rsidR="000B00FB" w:rsidRPr="00C17D04">
          <w:rPr>
            <w:noProof/>
            <w:sz w:val="24"/>
            <w:szCs w:val="24"/>
            <w:lang w:val="es-EC" w:eastAsia="es-EC"/>
          </w:rPr>
          <w:tab/>
        </w:r>
        <w:r w:rsidR="000B00FB" w:rsidRPr="00C17D04">
          <w:rPr>
            <w:rStyle w:val="Hipervnculo"/>
            <w:noProof/>
            <w:sz w:val="24"/>
            <w:szCs w:val="24"/>
          </w:rPr>
          <w:t>Verificar prerrequisitos</w:t>
        </w:r>
        <w:r w:rsidR="000B00FB" w:rsidRPr="00C17D04">
          <w:rPr>
            <w:noProof/>
            <w:webHidden/>
            <w:sz w:val="24"/>
            <w:szCs w:val="24"/>
          </w:rPr>
          <w:tab/>
        </w:r>
        <w:r w:rsidR="000B00FB" w:rsidRPr="00C17D04">
          <w:rPr>
            <w:noProof/>
            <w:webHidden/>
            <w:sz w:val="24"/>
            <w:szCs w:val="24"/>
          </w:rPr>
          <w:fldChar w:fldCharType="begin"/>
        </w:r>
        <w:r w:rsidR="000B00FB" w:rsidRPr="00C17D04">
          <w:rPr>
            <w:noProof/>
            <w:webHidden/>
            <w:sz w:val="24"/>
            <w:szCs w:val="24"/>
          </w:rPr>
          <w:instrText xml:space="preserve"> PAGEREF _Toc449696679 \h </w:instrText>
        </w:r>
        <w:r w:rsidR="000B00FB" w:rsidRPr="00C17D04">
          <w:rPr>
            <w:noProof/>
            <w:webHidden/>
            <w:sz w:val="24"/>
            <w:szCs w:val="24"/>
          </w:rPr>
        </w:r>
        <w:r w:rsidR="000B00FB" w:rsidRPr="00C17D04">
          <w:rPr>
            <w:noProof/>
            <w:webHidden/>
            <w:sz w:val="24"/>
            <w:szCs w:val="24"/>
          </w:rPr>
          <w:fldChar w:fldCharType="separate"/>
        </w:r>
        <w:r w:rsidR="00E61E95">
          <w:rPr>
            <w:noProof/>
            <w:webHidden/>
            <w:sz w:val="24"/>
            <w:szCs w:val="24"/>
          </w:rPr>
          <w:t>2</w:t>
        </w:r>
        <w:r w:rsidR="000B00FB" w:rsidRPr="00C17D04">
          <w:rPr>
            <w:noProof/>
            <w:webHidden/>
            <w:sz w:val="24"/>
            <w:szCs w:val="24"/>
          </w:rPr>
          <w:fldChar w:fldCharType="end"/>
        </w:r>
      </w:hyperlink>
    </w:p>
    <w:p w14:paraId="78E299A3" w14:textId="77777777" w:rsidR="000B00FB" w:rsidRPr="00C17D04" w:rsidRDefault="00805608">
      <w:pPr>
        <w:pStyle w:val="TDC1"/>
        <w:tabs>
          <w:tab w:val="left" w:pos="660"/>
          <w:tab w:val="right" w:leader="dot" w:pos="9829"/>
        </w:tabs>
        <w:rPr>
          <w:noProof/>
          <w:sz w:val="24"/>
          <w:szCs w:val="24"/>
          <w:lang w:val="es-EC" w:eastAsia="es-EC"/>
        </w:rPr>
      </w:pPr>
      <w:hyperlink w:anchor="_Toc449696680" w:history="1">
        <w:r w:rsidR="000B00FB" w:rsidRPr="00C17D04">
          <w:rPr>
            <w:rStyle w:val="Hipervnculo"/>
            <w:noProof/>
            <w:sz w:val="24"/>
            <w:szCs w:val="24"/>
          </w:rPr>
          <w:t>3.2.</w:t>
        </w:r>
        <w:r w:rsidR="000B00FB" w:rsidRPr="00C17D04">
          <w:rPr>
            <w:noProof/>
            <w:sz w:val="24"/>
            <w:szCs w:val="24"/>
            <w:lang w:val="es-EC" w:eastAsia="es-EC"/>
          </w:rPr>
          <w:tab/>
        </w:r>
        <w:r w:rsidR="000B00FB" w:rsidRPr="00C17D04">
          <w:rPr>
            <w:rStyle w:val="Hipervnculo"/>
            <w:noProof/>
            <w:sz w:val="24"/>
            <w:szCs w:val="24"/>
          </w:rPr>
          <w:t>Restaurar base de datos</w:t>
        </w:r>
        <w:r w:rsidR="000B00FB" w:rsidRPr="00C17D04">
          <w:rPr>
            <w:noProof/>
            <w:webHidden/>
            <w:sz w:val="24"/>
            <w:szCs w:val="24"/>
          </w:rPr>
          <w:tab/>
        </w:r>
        <w:r w:rsidR="000B00FB" w:rsidRPr="00C17D04">
          <w:rPr>
            <w:noProof/>
            <w:webHidden/>
            <w:sz w:val="24"/>
            <w:szCs w:val="24"/>
          </w:rPr>
          <w:fldChar w:fldCharType="begin"/>
        </w:r>
        <w:r w:rsidR="000B00FB" w:rsidRPr="00C17D04">
          <w:rPr>
            <w:noProof/>
            <w:webHidden/>
            <w:sz w:val="24"/>
            <w:szCs w:val="24"/>
          </w:rPr>
          <w:instrText xml:space="preserve"> PAGEREF _Toc449696680 \h </w:instrText>
        </w:r>
        <w:r w:rsidR="000B00FB" w:rsidRPr="00C17D04">
          <w:rPr>
            <w:noProof/>
            <w:webHidden/>
            <w:sz w:val="24"/>
            <w:szCs w:val="24"/>
          </w:rPr>
        </w:r>
        <w:r w:rsidR="000B00FB" w:rsidRPr="00C17D04">
          <w:rPr>
            <w:noProof/>
            <w:webHidden/>
            <w:sz w:val="24"/>
            <w:szCs w:val="24"/>
          </w:rPr>
          <w:fldChar w:fldCharType="separate"/>
        </w:r>
        <w:r w:rsidR="00E61E95">
          <w:rPr>
            <w:noProof/>
            <w:webHidden/>
            <w:sz w:val="24"/>
            <w:szCs w:val="24"/>
          </w:rPr>
          <w:t>3</w:t>
        </w:r>
        <w:r w:rsidR="000B00FB" w:rsidRPr="00C17D04">
          <w:rPr>
            <w:noProof/>
            <w:webHidden/>
            <w:sz w:val="24"/>
            <w:szCs w:val="24"/>
          </w:rPr>
          <w:fldChar w:fldCharType="end"/>
        </w:r>
      </w:hyperlink>
    </w:p>
    <w:p w14:paraId="282CF7C7" w14:textId="77777777" w:rsidR="000B00FB" w:rsidRPr="00C17D04" w:rsidRDefault="00805608">
      <w:pPr>
        <w:pStyle w:val="TDC1"/>
        <w:tabs>
          <w:tab w:val="left" w:pos="440"/>
          <w:tab w:val="right" w:leader="dot" w:pos="9829"/>
        </w:tabs>
        <w:rPr>
          <w:noProof/>
          <w:sz w:val="24"/>
          <w:szCs w:val="24"/>
          <w:lang w:val="es-EC" w:eastAsia="es-EC"/>
        </w:rPr>
      </w:pPr>
      <w:hyperlink w:anchor="_Toc449696681" w:history="1">
        <w:r w:rsidR="000B00FB" w:rsidRPr="00C17D04">
          <w:rPr>
            <w:rStyle w:val="Hipervnculo"/>
            <w:rFonts w:eastAsia="Calibri" w:cs="Calibri"/>
            <w:bCs/>
            <w:noProof/>
            <w:sz w:val="24"/>
            <w:szCs w:val="24"/>
            <w:lang w:eastAsia="en-US"/>
          </w:rPr>
          <w:t>4.</w:t>
        </w:r>
        <w:r w:rsidR="000B00FB" w:rsidRPr="00C17D04">
          <w:rPr>
            <w:noProof/>
            <w:sz w:val="24"/>
            <w:szCs w:val="24"/>
            <w:lang w:val="es-EC" w:eastAsia="es-EC"/>
          </w:rPr>
          <w:tab/>
        </w:r>
        <w:r w:rsidR="000B00FB" w:rsidRPr="00C17D04">
          <w:rPr>
            <w:rStyle w:val="Hipervnculo"/>
            <w:rFonts w:eastAsia="Calibri" w:cs="Calibri"/>
            <w:noProof/>
            <w:sz w:val="24"/>
            <w:szCs w:val="24"/>
            <w:lang w:eastAsia="en-US"/>
          </w:rPr>
          <w:t>ANEXOS</w:t>
        </w:r>
        <w:r w:rsidR="000B00FB" w:rsidRPr="00C17D04">
          <w:rPr>
            <w:noProof/>
            <w:webHidden/>
            <w:sz w:val="24"/>
            <w:szCs w:val="24"/>
          </w:rPr>
          <w:tab/>
        </w:r>
        <w:r w:rsidR="000B00FB" w:rsidRPr="00C17D04">
          <w:rPr>
            <w:noProof/>
            <w:webHidden/>
            <w:sz w:val="24"/>
            <w:szCs w:val="24"/>
          </w:rPr>
          <w:fldChar w:fldCharType="begin"/>
        </w:r>
        <w:r w:rsidR="000B00FB" w:rsidRPr="00C17D04">
          <w:rPr>
            <w:noProof/>
            <w:webHidden/>
            <w:sz w:val="24"/>
            <w:szCs w:val="24"/>
          </w:rPr>
          <w:instrText xml:space="preserve"> PAGEREF _Toc449696681 \h </w:instrText>
        </w:r>
        <w:r w:rsidR="000B00FB" w:rsidRPr="00C17D04">
          <w:rPr>
            <w:noProof/>
            <w:webHidden/>
            <w:sz w:val="24"/>
            <w:szCs w:val="24"/>
          </w:rPr>
        </w:r>
        <w:r w:rsidR="000B00FB" w:rsidRPr="00C17D04">
          <w:rPr>
            <w:noProof/>
            <w:webHidden/>
            <w:sz w:val="24"/>
            <w:szCs w:val="24"/>
          </w:rPr>
          <w:fldChar w:fldCharType="separate"/>
        </w:r>
        <w:r w:rsidR="00E61E95">
          <w:rPr>
            <w:noProof/>
            <w:webHidden/>
            <w:sz w:val="24"/>
            <w:szCs w:val="24"/>
          </w:rPr>
          <w:t>15</w:t>
        </w:r>
        <w:r w:rsidR="000B00FB" w:rsidRPr="00C17D04">
          <w:rPr>
            <w:noProof/>
            <w:webHidden/>
            <w:sz w:val="24"/>
            <w:szCs w:val="24"/>
          </w:rPr>
          <w:fldChar w:fldCharType="end"/>
        </w:r>
      </w:hyperlink>
    </w:p>
    <w:p w14:paraId="602A66FB" w14:textId="77777777" w:rsidR="000B00FB" w:rsidRPr="00C17D04" w:rsidRDefault="00805608">
      <w:pPr>
        <w:pStyle w:val="TDC1"/>
        <w:tabs>
          <w:tab w:val="left" w:pos="660"/>
          <w:tab w:val="right" w:leader="dot" w:pos="9829"/>
        </w:tabs>
        <w:rPr>
          <w:noProof/>
          <w:sz w:val="24"/>
          <w:szCs w:val="24"/>
          <w:lang w:val="es-EC" w:eastAsia="es-EC"/>
        </w:rPr>
      </w:pPr>
      <w:hyperlink w:anchor="_Toc449696682" w:history="1">
        <w:r w:rsidR="000B00FB" w:rsidRPr="00C17D04">
          <w:rPr>
            <w:rStyle w:val="Hipervnculo"/>
            <w:rFonts w:cs="Calibri"/>
            <w:bCs/>
            <w:noProof/>
            <w:sz w:val="24"/>
            <w:szCs w:val="24"/>
            <w:lang w:val="es"/>
          </w:rPr>
          <w:t>4.1.</w:t>
        </w:r>
        <w:r w:rsidR="000B00FB" w:rsidRPr="00C17D04">
          <w:rPr>
            <w:noProof/>
            <w:sz w:val="24"/>
            <w:szCs w:val="24"/>
            <w:lang w:val="es-EC" w:eastAsia="es-EC"/>
          </w:rPr>
          <w:tab/>
        </w:r>
        <w:r w:rsidR="000B00FB" w:rsidRPr="00C17D04">
          <w:rPr>
            <w:rStyle w:val="Hipervnculo"/>
            <w:noProof/>
            <w:sz w:val="24"/>
            <w:szCs w:val="24"/>
            <w:lang w:val="es-EC"/>
          </w:rPr>
          <w:t xml:space="preserve">Anexo A - </w:t>
        </w:r>
        <w:r w:rsidR="000B00FB" w:rsidRPr="00C17D04">
          <w:rPr>
            <w:rStyle w:val="Hipervnculo"/>
            <w:rFonts w:cs="Calibri"/>
            <w:noProof/>
            <w:sz w:val="24"/>
            <w:szCs w:val="24"/>
            <w:lang w:val="es"/>
          </w:rPr>
          <w:t>Procedimientos para crear y relinkear cuentas de usuario</w:t>
        </w:r>
        <w:r w:rsidR="000B00FB" w:rsidRPr="00C17D04">
          <w:rPr>
            <w:noProof/>
            <w:webHidden/>
            <w:sz w:val="24"/>
            <w:szCs w:val="24"/>
          </w:rPr>
          <w:tab/>
        </w:r>
        <w:r w:rsidR="000B00FB" w:rsidRPr="00C17D04">
          <w:rPr>
            <w:noProof/>
            <w:webHidden/>
            <w:sz w:val="24"/>
            <w:szCs w:val="24"/>
          </w:rPr>
          <w:fldChar w:fldCharType="begin"/>
        </w:r>
        <w:r w:rsidR="000B00FB" w:rsidRPr="00C17D04">
          <w:rPr>
            <w:noProof/>
            <w:webHidden/>
            <w:sz w:val="24"/>
            <w:szCs w:val="24"/>
          </w:rPr>
          <w:instrText xml:space="preserve"> PAGEREF _Toc449696682 \h </w:instrText>
        </w:r>
        <w:r w:rsidR="000B00FB" w:rsidRPr="00C17D04">
          <w:rPr>
            <w:noProof/>
            <w:webHidden/>
            <w:sz w:val="24"/>
            <w:szCs w:val="24"/>
          </w:rPr>
        </w:r>
        <w:r w:rsidR="000B00FB" w:rsidRPr="00C17D04">
          <w:rPr>
            <w:noProof/>
            <w:webHidden/>
            <w:sz w:val="24"/>
            <w:szCs w:val="24"/>
          </w:rPr>
          <w:fldChar w:fldCharType="separate"/>
        </w:r>
        <w:r w:rsidR="00E61E95">
          <w:rPr>
            <w:noProof/>
            <w:webHidden/>
            <w:sz w:val="24"/>
            <w:szCs w:val="24"/>
          </w:rPr>
          <w:t>15</w:t>
        </w:r>
        <w:r w:rsidR="000B00FB" w:rsidRPr="00C17D04">
          <w:rPr>
            <w:noProof/>
            <w:webHidden/>
            <w:sz w:val="24"/>
            <w:szCs w:val="24"/>
          </w:rPr>
          <w:fldChar w:fldCharType="end"/>
        </w:r>
      </w:hyperlink>
    </w:p>
    <w:p w14:paraId="55BD9548" w14:textId="77777777" w:rsidR="000B00FB" w:rsidRPr="00C17D04" w:rsidRDefault="00805608">
      <w:pPr>
        <w:pStyle w:val="TDC1"/>
        <w:tabs>
          <w:tab w:val="left" w:pos="660"/>
          <w:tab w:val="right" w:leader="dot" w:pos="9829"/>
        </w:tabs>
        <w:rPr>
          <w:noProof/>
          <w:sz w:val="24"/>
          <w:szCs w:val="24"/>
          <w:lang w:val="es-EC" w:eastAsia="es-EC"/>
        </w:rPr>
      </w:pPr>
      <w:hyperlink w:anchor="_Toc449696683" w:history="1">
        <w:r w:rsidR="000B00FB" w:rsidRPr="00C17D04">
          <w:rPr>
            <w:rStyle w:val="Hipervnculo"/>
            <w:rFonts w:cs="Calibri"/>
            <w:bCs/>
            <w:noProof/>
            <w:sz w:val="24"/>
            <w:szCs w:val="24"/>
            <w:lang w:val="es"/>
          </w:rPr>
          <w:t>4.2.</w:t>
        </w:r>
        <w:r w:rsidR="000B00FB" w:rsidRPr="00C17D04">
          <w:rPr>
            <w:noProof/>
            <w:sz w:val="24"/>
            <w:szCs w:val="24"/>
            <w:lang w:val="es-EC" w:eastAsia="es-EC"/>
          </w:rPr>
          <w:tab/>
        </w:r>
        <w:r w:rsidR="000B00FB" w:rsidRPr="00C17D04">
          <w:rPr>
            <w:rStyle w:val="Hipervnculo"/>
            <w:noProof/>
            <w:sz w:val="24"/>
            <w:szCs w:val="24"/>
            <w:lang w:val="es-EC"/>
          </w:rPr>
          <w:t xml:space="preserve">Anexo B - </w:t>
        </w:r>
        <w:r w:rsidR="000B00FB" w:rsidRPr="00C17D04">
          <w:rPr>
            <w:rStyle w:val="Hipervnculo"/>
            <w:rFonts w:cs="Calibri"/>
            <w:noProof/>
            <w:sz w:val="24"/>
            <w:szCs w:val="24"/>
            <w:lang w:val="es"/>
          </w:rPr>
          <w:t>Llevar a un solo archivo, los logs de la BD</w:t>
        </w:r>
        <w:r w:rsidR="000B00FB" w:rsidRPr="00C17D04">
          <w:rPr>
            <w:noProof/>
            <w:webHidden/>
            <w:sz w:val="24"/>
            <w:szCs w:val="24"/>
          </w:rPr>
          <w:tab/>
        </w:r>
        <w:r w:rsidR="000B00FB" w:rsidRPr="00C17D04">
          <w:rPr>
            <w:noProof/>
            <w:webHidden/>
            <w:sz w:val="24"/>
            <w:szCs w:val="24"/>
          </w:rPr>
          <w:fldChar w:fldCharType="begin"/>
        </w:r>
        <w:r w:rsidR="000B00FB" w:rsidRPr="00C17D04">
          <w:rPr>
            <w:noProof/>
            <w:webHidden/>
            <w:sz w:val="24"/>
            <w:szCs w:val="24"/>
          </w:rPr>
          <w:instrText xml:space="preserve"> PAGEREF _Toc449696683 \h </w:instrText>
        </w:r>
        <w:r w:rsidR="000B00FB" w:rsidRPr="00C17D04">
          <w:rPr>
            <w:noProof/>
            <w:webHidden/>
            <w:sz w:val="24"/>
            <w:szCs w:val="24"/>
          </w:rPr>
        </w:r>
        <w:r w:rsidR="000B00FB" w:rsidRPr="00C17D04">
          <w:rPr>
            <w:noProof/>
            <w:webHidden/>
            <w:sz w:val="24"/>
            <w:szCs w:val="24"/>
          </w:rPr>
          <w:fldChar w:fldCharType="separate"/>
        </w:r>
        <w:r w:rsidR="00E61E95">
          <w:rPr>
            <w:noProof/>
            <w:webHidden/>
            <w:sz w:val="24"/>
            <w:szCs w:val="24"/>
          </w:rPr>
          <w:t>21</w:t>
        </w:r>
        <w:r w:rsidR="000B00FB" w:rsidRPr="00C17D04">
          <w:rPr>
            <w:noProof/>
            <w:webHidden/>
            <w:sz w:val="24"/>
            <w:szCs w:val="24"/>
          </w:rPr>
          <w:fldChar w:fldCharType="end"/>
        </w:r>
      </w:hyperlink>
    </w:p>
    <w:p w14:paraId="6514CCC9" w14:textId="77777777" w:rsidR="009A7136" w:rsidRPr="00C17D04" w:rsidRDefault="009A7136" w:rsidP="009A7136">
      <w:pPr>
        <w:pStyle w:val="TDC1"/>
        <w:tabs>
          <w:tab w:val="left" w:pos="660"/>
          <w:tab w:val="right" w:leader="dot" w:pos="10196"/>
        </w:tabs>
        <w:jc w:val="both"/>
        <w:rPr>
          <w:rFonts w:cs="Calibri"/>
          <w:sz w:val="24"/>
          <w:szCs w:val="24"/>
        </w:rPr>
      </w:pPr>
      <w:r w:rsidRPr="00C17D04">
        <w:rPr>
          <w:rFonts w:cs="Calibri"/>
          <w:sz w:val="24"/>
          <w:szCs w:val="24"/>
        </w:rPr>
        <w:fldChar w:fldCharType="end"/>
      </w:r>
    </w:p>
    <w:p w14:paraId="6A012EDB" w14:textId="77777777" w:rsidR="009A7136" w:rsidRPr="00C17D04" w:rsidRDefault="009A7136" w:rsidP="009A7136">
      <w:pPr>
        <w:jc w:val="both"/>
        <w:rPr>
          <w:rFonts w:ascii="Calibri" w:eastAsia="Calibri" w:hAnsi="Calibri" w:cs="Calibri"/>
          <w:bCs/>
          <w:szCs w:val="24"/>
          <w:lang w:eastAsia="en-US"/>
        </w:rPr>
      </w:pPr>
    </w:p>
    <w:p w14:paraId="4A6F80B8" w14:textId="64177ABA" w:rsidR="009A7136" w:rsidRPr="00C17D04" w:rsidRDefault="009A7136" w:rsidP="003F01CF">
      <w:pPr>
        <w:pStyle w:val="Ttulo1"/>
        <w:numPr>
          <w:ilvl w:val="0"/>
          <w:numId w:val="2"/>
        </w:numPr>
        <w:suppressAutoHyphens/>
        <w:ind w:right="-993"/>
        <w:jc w:val="both"/>
        <w:rPr>
          <w:rFonts w:ascii="Calibri" w:eastAsia="Calibri" w:hAnsi="Calibri" w:cs="Calibri"/>
          <w:bCs/>
          <w:szCs w:val="24"/>
          <w:lang w:eastAsia="en-US"/>
        </w:rPr>
      </w:pPr>
      <w:r w:rsidRPr="00C17D04">
        <w:rPr>
          <w:rFonts w:ascii="Calibri" w:eastAsia="Calibri" w:hAnsi="Calibri" w:cs="Calibri"/>
          <w:szCs w:val="24"/>
          <w:lang w:eastAsia="en-US"/>
        </w:rPr>
        <w:br w:type="page"/>
      </w:r>
      <w:bookmarkStart w:id="0" w:name="_Toc449696676"/>
      <w:r w:rsidRPr="00C17D04">
        <w:rPr>
          <w:rFonts w:ascii="Calibri" w:eastAsia="Calibri" w:hAnsi="Calibri" w:cs="Calibri"/>
          <w:szCs w:val="24"/>
          <w:lang w:eastAsia="en-US"/>
        </w:rPr>
        <w:lastRenderedPageBreak/>
        <w:t>OBJETIVO</w:t>
      </w:r>
      <w:bookmarkEnd w:id="0"/>
    </w:p>
    <w:p w14:paraId="32A9E1AB" w14:textId="77777777" w:rsidR="009A7136" w:rsidRPr="00C17D04" w:rsidRDefault="009A7136" w:rsidP="009A7136">
      <w:pPr>
        <w:tabs>
          <w:tab w:val="left" w:pos="8081"/>
          <w:tab w:val="left" w:pos="8789"/>
        </w:tabs>
        <w:ind w:left="360"/>
        <w:jc w:val="both"/>
        <w:rPr>
          <w:rFonts w:ascii="Calibri" w:hAnsi="Calibri" w:cs="Calibri"/>
          <w:szCs w:val="24"/>
          <w:lang w:val="es-EC"/>
        </w:rPr>
      </w:pPr>
      <w:r w:rsidRPr="00C17D04">
        <w:rPr>
          <w:rFonts w:ascii="Calibri" w:hAnsi="Calibri" w:cs="Calibri"/>
          <w:szCs w:val="24"/>
          <w:lang w:val="es-EC"/>
        </w:rPr>
        <w:t>Explicar los pasos y consideraciones para subir data a partir de un archivo de backup.</w:t>
      </w:r>
    </w:p>
    <w:p w14:paraId="3A433A42" w14:textId="77777777" w:rsidR="009A7136" w:rsidRPr="00C17D04" w:rsidRDefault="009A7136" w:rsidP="009A7136">
      <w:pPr>
        <w:ind w:right="-993"/>
        <w:jc w:val="both"/>
        <w:rPr>
          <w:rFonts w:ascii="Calibri" w:hAnsi="Calibri" w:cs="Calibri"/>
          <w:szCs w:val="24"/>
          <w:lang w:val="es-EC"/>
        </w:rPr>
      </w:pPr>
    </w:p>
    <w:p w14:paraId="401EC759" w14:textId="77777777" w:rsidR="009A7136" w:rsidRPr="00C17D04" w:rsidRDefault="009A7136" w:rsidP="009A7136">
      <w:pPr>
        <w:ind w:right="-993"/>
        <w:jc w:val="both"/>
        <w:rPr>
          <w:rFonts w:ascii="Calibri" w:hAnsi="Calibri" w:cs="Calibri"/>
          <w:szCs w:val="24"/>
          <w:lang w:val="es-EC"/>
        </w:rPr>
      </w:pPr>
    </w:p>
    <w:p w14:paraId="77D28535" w14:textId="77777777" w:rsidR="009A7136" w:rsidRPr="00C17D04" w:rsidRDefault="009A7136" w:rsidP="003F01CF">
      <w:pPr>
        <w:pStyle w:val="Ttulo1"/>
        <w:numPr>
          <w:ilvl w:val="0"/>
          <w:numId w:val="2"/>
        </w:numPr>
        <w:suppressAutoHyphens/>
        <w:ind w:right="-993"/>
        <w:jc w:val="both"/>
        <w:rPr>
          <w:rFonts w:ascii="Calibri" w:eastAsia="Calibri" w:hAnsi="Calibri" w:cs="Calibri"/>
          <w:bCs/>
          <w:szCs w:val="24"/>
          <w:lang w:eastAsia="en-US"/>
        </w:rPr>
      </w:pPr>
      <w:bookmarkStart w:id="1" w:name="_Toc449696677"/>
      <w:r w:rsidRPr="00C17D04">
        <w:rPr>
          <w:rFonts w:ascii="Calibri" w:eastAsia="Calibri" w:hAnsi="Calibri" w:cs="Calibri"/>
          <w:szCs w:val="24"/>
          <w:lang w:eastAsia="en-US"/>
        </w:rPr>
        <w:t>DEFINICIONES</w:t>
      </w:r>
      <w:bookmarkEnd w:id="1"/>
    </w:p>
    <w:p w14:paraId="624D4753" w14:textId="77777777" w:rsidR="009A7136" w:rsidRPr="00C17D04" w:rsidRDefault="009A7136" w:rsidP="003F01CF">
      <w:pPr>
        <w:pStyle w:val="Prrafodelista"/>
        <w:numPr>
          <w:ilvl w:val="0"/>
          <w:numId w:val="3"/>
        </w:numPr>
        <w:tabs>
          <w:tab w:val="left" w:pos="1276"/>
          <w:tab w:val="left" w:pos="8081"/>
        </w:tabs>
        <w:ind w:left="709"/>
        <w:contextualSpacing/>
        <w:jc w:val="both"/>
        <w:rPr>
          <w:rFonts w:ascii="Calibri" w:hAnsi="Calibri" w:cs="Calibri"/>
          <w:lang w:val="es-EC"/>
        </w:rPr>
      </w:pPr>
      <w:r w:rsidRPr="00C17D04">
        <w:rPr>
          <w:rFonts w:ascii="Calibri" w:hAnsi="Calibri" w:cs="Calibri"/>
          <w:lang w:val="es-EC"/>
        </w:rPr>
        <w:t>Infor: ERP usado para el manejo de información dentro de la compañía</w:t>
      </w:r>
    </w:p>
    <w:p w14:paraId="49B62BC5" w14:textId="77777777" w:rsidR="009A7136" w:rsidRPr="00C17D04" w:rsidRDefault="009A7136" w:rsidP="009A7136">
      <w:pPr>
        <w:tabs>
          <w:tab w:val="left" w:pos="8081"/>
        </w:tabs>
        <w:ind w:left="360" w:right="-993"/>
        <w:jc w:val="both"/>
        <w:rPr>
          <w:rFonts w:ascii="Calibri" w:hAnsi="Calibri" w:cs="Calibri"/>
          <w:szCs w:val="24"/>
          <w:lang w:val="es-EC"/>
        </w:rPr>
      </w:pPr>
    </w:p>
    <w:p w14:paraId="6CB9FEA1" w14:textId="77777777" w:rsidR="009A7136" w:rsidRPr="00C17D04" w:rsidRDefault="009A7136" w:rsidP="009A7136">
      <w:pPr>
        <w:ind w:right="-993"/>
        <w:jc w:val="both"/>
        <w:rPr>
          <w:rFonts w:ascii="Calibri" w:hAnsi="Calibri" w:cs="Calibri"/>
          <w:szCs w:val="24"/>
          <w:lang w:val="es-EC"/>
        </w:rPr>
      </w:pPr>
    </w:p>
    <w:p w14:paraId="366A4D11" w14:textId="77777777" w:rsidR="009A7136" w:rsidRPr="00C17D04" w:rsidRDefault="009A7136" w:rsidP="003F01CF">
      <w:pPr>
        <w:pStyle w:val="Ttulo1"/>
        <w:numPr>
          <w:ilvl w:val="0"/>
          <w:numId w:val="2"/>
        </w:numPr>
        <w:suppressAutoHyphens/>
        <w:ind w:right="-993"/>
        <w:jc w:val="both"/>
        <w:rPr>
          <w:rFonts w:ascii="Calibri" w:eastAsia="Calibri" w:hAnsi="Calibri" w:cs="Calibri"/>
          <w:bCs/>
          <w:szCs w:val="24"/>
          <w:lang w:eastAsia="en-US"/>
        </w:rPr>
      </w:pPr>
      <w:bookmarkStart w:id="2" w:name="_Toc449696678"/>
      <w:r w:rsidRPr="00C17D04">
        <w:rPr>
          <w:rFonts w:ascii="Calibri" w:eastAsia="Calibri" w:hAnsi="Calibri" w:cs="Calibri"/>
          <w:szCs w:val="24"/>
          <w:lang w:eastAsia="en-US"/>
        </w:rPr>
        <w:t>DESCRIPCIÓN DEL PROCEDIMIENTO</w:t>
      </w:r>
      <w:bookmarkEnd w:id="2"/>
    </w:p>
    <w:p w14:paraId="271B5247" w14:textId="38332DA5" w:rsidR="009A7136" w:rsidRDefault="009A7136" w:rsidP="009A7136">
      <w:pPr>
        <w:ind w:right="-993"/>
        <w:jc w:val="both"/>
        <w:rPr>
          <w:ins w:id="3" w:author="Zambrano, Edwin" w:date="2020-05-08T23:28:00Z"/>
          <w:rFonts w:ascii="Calibri" w:hAnsi="Calibri" w:cs="Calibri"/>
          <w:szCs w:val="24"/>
          <w:lang w:val="es-EC"/>
        </w:rPr>
      </w:pPr>
    </w:p>
    <w:p w14:paraId="0339324E" w14:textId="77777777" w:rsidR="000165C3" w:rsidRPr="00C33514" w:rsidRDefault="000165C3" w:rsidP="000165C3">
      <w:pPr>
        <w:jc w:val="both"/>
        <w:rPr>
          <w:ins w:id="4" w:author="Zambrano, Edwin" w:date="2020-05-08T23:28:00Z"/>
          <w:rFonts w:ascii="Calibri" w:hAnsi="Calibri"/>
          <w:i/>
          <w:iCs/>
          <w:color w:val="0000CC"/>
          <w:szCs w:val="24"/>
          <w:lang w:val="es-EC"/>
        </w:rPr>
      </w:pPr>
      <w:ins w:id="5" w:author="Zambrano, Edwin" w:date="2020-05-08T23:28:00Z">
        <w:r w:rsidRPr="00C33514">
          <w:rPr>
            <w:rFonts w:ascii="Calibri" w:hAnsi="Calibri"/>
            <w:i/>
            <w:iCs/>
            <w:color w:val="0000CC"/>
            <w:szCs w:val="24"/>
            <w:lang w:val="es-EC"/>
          </w:rPr>
          <w:t>Este instructivo al momento se lo tiene bajo un acuerdo de servicio con Grupo Berlín.</w:t>
        </w:r>
      </w:ins>
    </w:p>
    <w:p w14:paraId="1E6AD34F" w14:textId="77777777" w:rsidR="000165C3" w:rsidRPr="00C17D04" w:rsidRDefault="000165C3" w:rsidP="009A7136">
      <w:pPr>
        <w:ind w:right="-993"/>
        <w:jc w:val="both"/>
        <w:rPr>
          <w:rFonts w:ascii="Calibri" w:hAnsi="Calibri" w:cs="Calibri"/>
          <w:szCs w:val="24"/>
          <w:lang w:val="es-EC"/>
        </w:rPr>
      </w:pPr>
    </w:p>
    <w:p w14:paraId="5E30441C" w14:textId="77777777" w:rsidR="009A7136" w:rsidRPr="00C17D04" w:rsidRDefault="009A7136" w:rsidP="003F01CF">
      <w:pPr>
        <w:pStyle w:val="Ttulo1"/>
        <w:keepLines/>
        <w:numPr>
          <w:ilvl w:val="1"/>
          <w:numId w:val="2"/>
        </w:numPr>
        <w:spacing w:line="276" w:lineRule="auto"/>
        <w:ind w:left="993" w:hanging="709"/>
        <w:jc w:val="both"/>
        <w:rPr>
          <w:rFonts w:ascii="Calibri" w:hAnsi="Calibri"/>
          <w:szCs w:val="24"/>
        </w:rPr>
      </w:pPr>
      <w:bookmarkStart w:id="6" w:name="_Toc449696679"/>
      <w:bookmarkStart w:id="7" w:name="_Toc421528182"/>
      <w:r w:rsidRPr="00C17D04">
        <w:rPr>
          <w:rFonts w:ascii="Calibri" w:hAnsi="Calibri"/>
          <w:szCs w:val="24"/>
        </w:rPr>
        <w:t>Verificar prerrequisitos</w:t>
      </w:r>
      <w:bookmarkEnd w:id="6"/>
    </w:p>
    <w:p w14:paraId="7CB1C999" w14:textId="77777777" w:rsidR="009A7136" w:rsidRPr="00C17D04" w:rsidRDefault="009A7136" w:rsidP="009A7136">
      <w:pPr>
        <w:rPr>
          <w:rFonts w:ascii="Calibri" w:hAnsi="Calibri"/>
          <w:szCs w:val="24"/>
          <w:lang w:val="es-EC" w:eastAsia="ar-SA"/>
        </w:rPr>
      </w:pPr>
    </w:p>
    <w:p w14:paraId="4B8FF435" w14:textId="77777777" w:rsidR="009A7136" w:rsidRPr="00C17D04" w:rsidRDefault="009A7136" w:rsidP="003F01CF">
      <w:pPr>
        <w:pStyle w:val="Prrafodelista"/>
        <w:numPr>
          <w:ilvl w:val="2"/>
          <w:numId w:val="2"/>
        </w:numPr>
        <w:spacing w:after="200" w:line="276" w:lineRule="auto"/>
        <w:ind w:left="1418" w:hanging="709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 xml:space="preserve">Crear procedimientos </w:t>
      </w:r>
      <w:r w:rsidRPr="00C17D04">
        <w:rPr>
          <w:rFonts w:ascii="Calibri" w:hAnsi="Calibri" w:cs="Calibri"/>
          <w:lang w:val="es"/>
        </w:rPr>
        <w:t>sp_hexadecimal, sp_help_revlogin y sp_help_revloginfix en el server de donde se obtiene el backup y en el nuevo server</w:t>
      </w:r>
    </w:p>
    <w:p w14:paraId="6C987862" w14:textId="77777777" w:rsidR="009A7136" w:rsidRPr="00C17D04" w:rsidRDefault="009A7136" w:rsidP="009A7136">
      <w:pPr>
        <w:rPr>
          <w:rFonts w:ascii="Calibri" w:hAnsi="Calibri"/>
          <w:szCs w:val="24"/>
          <w:lang w:val="es-EC" w:eastAsia="ar-SA"/>
        </w:rPr>
      </w:pPr>
    </w:p>
    <w:p w14:paraId="304F2D5B" w14:textId="77777777" w:rsidR="009A7136" w:rsidRPr="00C17D04" w:rsidRDefault="009A7136" w:rsidP="009A7136">
      <w:pPr>
        <w:rPr>
          <w:rFonts w:ascii="Calibri" w:hAnsi="Calibri"/>
          <w:szCs w:val="24"/>
          <w:lang w:val="es-EC" w:eastAsia="ar-SA"/>
        </w:rPr>
      </w:pPr>
    </w:p>
    <w:p w14:paraId="688BC94F" w14:textId="77777777" w:rsidR="009A7136" w:rsidRPr="00C17D04" w:rsidRDefault="009A7136" w:rsidP="009A7136">
      <w:pPr>
        <w:rPr>
          <w:rFonts w:ascii="Calibri" w:eastAsia="Times New Roman" w:hAnsi="Calibri" w:cs="Arial"/>
          <w:b/>
          <w:bCs/>
          <w:kern w:val="32"/>
          <w:szCs w:val="24"/>
          <w:lang w:val="es-EC" w:eastAsia="ar-SA"/>
        </w:rPr>
      </w:pPr>
    </w:p>
    <w:p w14:paraId="55B6BFF4" w14:textId="77777777" w:rsidR="009A7136" w:rsidRPr="00C17D04" w:rsidRDefault="004045CD" w:rsidP="003F01CF">
      <w:pPr>
        <w:pStyle w:val="Ttulo1"/>
        <w:keepLines/>
        <w:numPr>
          <w:ilvl w:val="1"/>
          <w:numId w:val="2"/>
        </w:numPr>
        <w:spacing w:line="276" w:lineRule="auto"/>
        <w:ind w:left="993" w:hanging="709"/>
        <w:jc w:val="both"/>
        <w:rPr>
          <w:rFonts w:ascii="Calibri" w:hAnsi="Calibri"/>
          <w:szCs w:val="24"/>
        </w:rPr>
      </w:pPr>
      <w:r w:rsidRPr="00050724">
        <w:rPr>
          <w:rFonts w:ascii="Calibri" w:hAnsi="Calibri"/>
          <w:szCs w:val="24"/>
          <w:lang w:val="es-EC"/>
        </w:rPr>
        <w:br w:type="page"/>
      </w:r>
      <w:bookmarkStart w:id="8" w:name="_Toc449696680"/>
      <w:r w:rsidR="009A7136" w:rsidRPr="00C17D04">
        <w:rPr>
          <w:rFonts w:ascii="Calibri" w:hAnsi="Calibri"/>
          <w:szCs w:val="24"/>
        </w:rPr>
        <w:lastRenderedPageBreak/>
        <w:t>Restaurar base de datos</w:t>
      </w:r>
      <w:bookmarkEnd w:id="7"/>
      <w:bookmarkEnd w:id="8"/>
    </w:p>
    <w:p w14:paraId="5EEECED4" w14:textId="77777777" w:rsidR="009A7136" w:rsidRPr="00C17D04" w:rsidRDefault="009A7136" w:rsidP="009A7136">
      <w:pPr>
        <w:jc w:val="both"/>
        <w:rPr>
          <w:rFonts w:ascii="Calibri" w:hAnsi="Calibri"/>
          <w:szCs w:val="24"/>
        </w:rPr>
      </w:pPr>
    </w:p>
    <w:p w14:paraId="0A817708" w14:textId="77777777" w:rsidR="009A7136" w:rsidRPr="00C17D04" w:rsidRDefault="009A7136" w:rsidP="003F01CF">
      <w:pPr>
        <w:pStyle w:val="Prrafodelista"/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hAnsi="Calibri"/>
          <w:vanish/>
        </w:rPr>
      </w:pPr>
    </w:p>
    <w:p w14:paraId="23C0237B" w14:textId="77777777" w:rsidR="009A7136" w:rsidRPr="00C17D04" w:rsidRDefault="009A7136" w:rsidP="003F01CF">
      <w:pPr>
        <w:pStyle w:val="Prrafodelista"/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hAnsi="Calibri"/>
          <w:vanish/>
        </w:rPr>
      </w:pPr>
    </w:p>
    <w:p w14:paraId="1D1DFAA8" w14:textId="77777777" w:rsidR="009A7136" w:rsidRPr="00C17D04" w:rsidRDefault="009A7136" w:rsidP="003F01CF">
      <w:pPr>
        <w:pStyle w:val="Prrafodelista"/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hAnsi="Calibri"/>
          <w:vanish/>
        </w:rPr>
      </w:pPr>
    </w:p>
    <w:p w14:paraId="2225B1C3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Ir a Restore para restaurar la BD a partir de un .bak</w:t>
      </w:r>
    </w:p>
    <w:p w14:paraId="1B213832" w14:textId="7149DB21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6FFC22AD" wp14:editId="294FB119">
            <wp:extent cx="5609590" cy="3157855"/>
            <wp:effectExtent l="0" t="0" r="0" b="0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8C09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0C8A261D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Seleccionar “From device”, presionar el botón …</w:t>
      </w:r>
    </w:p>
    <w:p w14:paraId="2AE4EF24" w14:textId="43865DDE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lastRenderedPageBreak/>
        <w:drawing>
          <wp:inline distT="0" distB="0" distL="0" distR="0" wp14:anchorId="36CB3119" wp14:editId="5C01938D">
            <wp:extent cx="3757295" cy="3373120"/>
            <wp:effectExtent l="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124B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29459566" w14:textId="77777777" w:rsidR="009A7136" w:rsidRPr="00C17D04" w:rsidRDefault="004045CD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br w:type="page"/>
      </w:r>
      <w:r w:rsidR="009A7136" w:rsidRPr="00C17D04">
        <w:rPr>
          <w:rFonts w:ascii="Calibri" w:hAnsi="Calibri"/>
        </w:rPr>
        <w:lastRenderedPageBreak/>
        <w:t>Presionar Add</w:t>
      </w:r>
    </w:p>
    <w:p w14:paraId="6D812ED6" w14:textId="00C2F206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2C275570" wp14:editId="3A5C44AA">
            <wp:extent cx="4403090" cy="3188970"/>
            <wp:effectExtent l="0" t="0" r="0" b="0"/>
            <wp:docPr id="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BE35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5503B179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Seleccionar ruta donde se encuentra el backup, presionar OK</w:t>
      </w:r>
    </w:p>
    <w:p w14:paraId="09BC4DF8" w14:textId="75FC920B" w:rsidR="009A7136" w:rsidRPr="00C17D04" w:rsidRDefault="00167754" w:rsidP="004045CD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lastRenderedPageBreak/>
        <w:drawing>
          <wp:inline distT="0" distB="0" distL="0" distR="0" wp14:anchorId="7C057CDB" wp14:editId="23E7282A">
            <wp:extent cx="2781935" cy="3934460"/>
            <wp:effectExtent l="0" t="0" r="0" b="0"/>
            <wp:docPr id="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E2DC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Presionar OK</w:t>
      </w:r>
    </w:p>
    <w:p w14:paraId="0196DB81" w14:textId="71EFF029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7993CF39" wp14:editId="75D7C6BB">
            <wp:extent cx="4225925" cy="3058160"/>
            <wp:effectExtent l="0" t="0" r="0" b="0"/>
            <wp:docPr id="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A594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3D2FDDB5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lastRenderedPageBreak/>
        <w:t>Seleccionar la opción Restore</w:t>
      </w:r>
    </w:p>
    <w:p w14:paraId="70593DE8" w14:textId="5EA66BE2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3681ACAD" wp14:editId="471729AB">
            <wp:extent cx="4257040" cy="3818890"/>
            <wp:effectExtent l="0" t="0" r="0" b="0"/>
            <wp:docPr id="6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EB03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2D4CA423" w14:textId="77777777" w:rsidR="009A7136" w:rsidRPr="00C17D04" w:rsidRDefault="004045CD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br w:type="page"/>
      </w:r>
      <w:r w:rsidR="009A7136" w:rsidRPr="00C17D04">
        <w:rPr>
          <w:rFonts w:ascii="Calibri" w:hAnsi="Calibri"/>
        </w:rPr>
        <w:lastRenderedPageBreak/>
        <w:t>Ir a Options</w:t>
      </w:r>
    </w:p>
    <w:p w14:paraId="7041A894" w14:textId="01402005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27CA4323" wp14:editId="5CFD6CB4">
            <wp:extent cx="4326255" cy="3880485"/>
            <wp:effectExtent l="0" t="0" r="0" b="0"/>
            <wp:docPr id="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3C1D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2527F23D" w14:textId="77777777" w:rsidR="009A7136" w:rsidRPr="00C17D04" w:rsidRDefault="004045CD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br w:type="page"/>
      </w:r>
      <w:r w:rsidR="009A7136" w:rsidRPr="00C17D04">
        <w:rPr>
          <w:rFonts w:ascii="Calibri" w:hAnsi="Calibri"/>
        </w:rPr>
        <w:lastRenderedPageBreak/>
        <w:t>Seleccionar la opción “Overwrite existing database (WITH REPLACE)”</w:t>
      </w:r>
    </w:p>
    <w:p w14:paraId="0884CF80" w14:textId="532F358C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157E6AD6" wp14:editId="5C08A859">
            <wp:extent cx="4326255" cy="3880485"/>
            <wp:effectExtent l="0" t="0" r="0" b="0"/>
            <wp:docPr id="8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23F6" w14:textId="77777777" w:rsidR="009A7136" w:rsidRPr="00C17D04" w:rsidRDefault="004045CD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br w:type="page"/>
      </w:r>
      <w:r w:rsidR="009A7136" w:rsidRPr="00C17D04">
        <w:rPr>
          <w:rFonts w:ascii="Calibri" w:hAnsi="Calibri"/>
        </w:rPr>
        <w:lastRenderedPageBreak/>
        <w:t>Verificar que la distribución de archivos este correcta, presionar OK</w:t>
      </w:r>
    </w:p>
    <w:p w14:paraId="618572A0" w14:textId="7DCCC5B0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2DD55468" wp14:editId="2E4DE812">
            <wp:extent cx="4302760" cy="3865245"/>
            <wp:effectExtent l="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514B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16BA9D0A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Ir a propiedades de la BD una vez restaurada</w:t>
      </w:r>
    </w:p>
    <w:p w14:paraId="1027469A" w14:textId="27E4D7F1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6C13EA40" wp14:editId="248F48B4">
            <wp:extent cx="4725670" cy="2666365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3DBD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2F69538D" w14:textId="77777777" w:rsidR="009A7136" w:rsidRPr="00C17D04" w:rsidRDefault="004045CD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br w:type="page"/>
      </w:r>
      <w:r w:rsidR="009A7136" w:rsidRPr="00C17D04">
        <w:rPr>
          <w:rFonts w:ascii="Calibri" w:hAnsi="Calibri"/>
        </w:rPr>
        <w:lastRenderedPageBreak/>
        <w:t>Ir a files y colocar baandb como propietario de BD, presionar OK</w:t>
      </w:r>
    </w:p>
    <w:p w14:paraId="76B72488" w14:textId="31E82FF4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530E9C99" wp14:editId="61E88FF9">
            <wp:extent cx="4187825" cy="3764915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6D37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30C7C1E8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Ir a logins de la Base de Datos, posicionarse en usuario baandb e ir a propiedades</w:t>
      </w:r>
    </w:p>
    <w:p w14:paraId="7A669C8C" w14:textId="71B57438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729A8374" wp14:editId="41C65B9D">
            <wp:extent cx="5117465" cy="2881630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9AB3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3F8B97F9" w14:textId="77777777" w:rsidR="009A7136" w:rsidRPr="00C17D04" w:rsidRDefault="004045CD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br w:type="page"/>
      </w:r>
      <w:r w:rsidR="009A7136" w:rsidRPr="00C17D04">
        <w:rPr>
          <w:rFonts w:ascii="Calibri" w:hAnsi="Calibri"/>
        </w:rPr>
        <w:lastRenderedPageBreak/>
        <w:t>Mapear usuario baandb a base de datos baandb, presionar OK</w:t>
      </w:r>
    </w:p>
    <w:p w14:paraId="69520837" w14:textId="7340085C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2CB1EC3B" wp14:editId="239DAE9A">
            <wp:extent cx="4664075" cy="4187825"/>
            <wp:effectExtent l="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213E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  <w:r w:rsidRPr="00C17D04">
        <w:rPr>
          <w:rFonts w:ascii="Calibri" w:hAnsi="Calibri"/>
        </w:rPr>
        <w:t>Nota: El usuario dbo aparece luego de dar OK</w:t>
      </w:r>
    </w:p>
    <w:p w14:paraId="5191F348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672EEDFE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Relinkear el usuario baan a la BD</w:t>
      </w:r>
    </w:p>
    <w:p w14:paraId="0E6D0524" w14:textId="77777777" w:rsidR="009A7136" w:rsidRPr="00C17D04" w:rsidRDefault="009A7136" w:rsidP="003F01CF">
      <w:pPr>
        <w:pStyle w:val="Prrafodelista"/>
        <w:numPr>
          <w:ilvl w:val="1"/>
          <w:numId w:val="4"/>
        </w:numPr>
        <w:spacing w:after="200" w:line="276" w:lineRule="auto"/>
        <w:ind w:hanging="306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Verificar que el usuario baan esta huérfano mediante el siguiente comando</w:t>
      </w:r>
    </w:p>
    <w:p w14:paraId="076ADDB8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  <w:lang w:val="en-US"/>
        </w:rPr>
      </w:pPr>
      <w:r w:rsidRPr="00C17D04">
        <w:rPr>
          <w:rFonts w:ascii="Calibri" w:hAnsi="Calibri"/>
          <w:lang w:val="en-US"/>
        </w:rPr>
        <w:t>EXEC sp_change_users_login 'Report'</w:t>
      </w:r>
    </w:p>
    <w:p w14:paraId="29C892B1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  <w:lang w:val="en-US"/>
        </w:rPr>
      </w:pPr>
    </w:p>
    <w:p w14:paraId="0EB068A5" w14:textId="77777777" w:rsidR="009A7136" w:rsidRPr="00C17D04" w:rsidRDefault="009A7136" w:rsidP="003F01CF">
      <w:pPr>
        <w:pStyle w:val="Prrafodelista"/>
        <w:numPr>
          <w:ilvl w:val="1"/>
          <w:numId w:val="4"/>
        </w:numPr>
        <w:spacing w:after="200" w:line="276" w:lineRule="auto"/>
        <w:ind w:hanging="306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  <w:lang w:val="es-EC"/>
        </w:rPr>
        <w:t xml:space="preserve">Ejecutar el </w:t>
      </w:r>
      <w:r w:rsidRPr="00C17D04">
        <w:rPr>
          <w:rFonts w:ascii="Calibri" w:hAnsi="Calibri"/>
        </w:rPr>
        <w:t>siguiente com</w:t>
      </w:r>
      <w:r w:rsidRPr="00C17D04">
        <w:rPr>
          <w:rFonts w:ascii="Calibri" w:hAnsi="Calibri"/>
          <w:lang w:val="es-EC"/>
        </w:rPr>
        <w:t>ando para relinkear el usuario baan</w:t>
      </w:r>
    </w:p>
    <w:p w14:paraId="20AB3B57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  <w:lang w:val="en-US"/>
        </w:rPr>
      </w:pPr>
      <w:r w:rsidRPr="00C17D04">
        <w:rPr>
          <w:rFonts w:ascii="Calibri" w:hAnsi="Calibri"/>
          <w:lang w:val="en-US"/>
        </w:rPr>
        <w:t>EXEC sp_change_users_login 'Auto_Fix', 'baan'</w:t>
      </w:r>
    </w:p>
    <w:p w14:paraId="64103153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  <w:lang w:val="en-US"/>
        </w:rPr>
      </w:pPr>
    </w:p>
    <w:p w14:paraId="5C412A3F" w14:textId="77777777" w:rsidR="009A7136" w:rsidRPr="00C17D04" w:rsidRDefault="004045CD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050724">
        <w:rPr>
          <w:rFonts w:ascii="Calibri" w:hAnsi="Calibri"/>
          <w:lang w:val="es-EC"/>
        </w:rPr>
        <w:br w:type="page"/>
      </w:r>
      <w:r w:rsidR="009A7136" w:rsidRPr="00C17D04">
        <w:rPr>
          <w:rFonts w:ascii="Calibri" w:hAnsi="Calibri"/>
        </w:rPr>
        <w:lastRenderedPageBreak/>
        <w:t>Ir a propiedades del usuario baan</w:t>
      </w:r>
    </w:p>
    <w:p w14:paraId="4AFE9EB5" w14:textId="283CC603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40C06D46" wp14:editId="5453A70F">
            <wp:extent cx="5609590" cy="3157855"/>
            <wp:effectExtent l="0" t="0" r="0" b="0"/>
            <wp:docPr id="1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6E35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285FA2AC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 xml:space="preserve">Verificar que el usuario baan este apuntando a baandb, dentro de User Mapping </w:t>
      </w:r>
    </w:p>
    <w:p w14:paraId="77F07BE5" w14:textId="4C525E98" w:rsidR="009A7136" w:rsidRPr="00C17D04" w:rsidRDefault="00167754" w:rsidP="009A7136">
      <w:pPr>
        <w:pStyle w:val="Prrafodelista"/>
        <w:ind w:left="1440" w:hanging="720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312CE81A" wp14:editId="53E67CE6">
            <wp:extent cx="4080510" cy="3657600"/>
            <wp:effectExtent l="0" t="0" r="0" b="0"/>
            <wp:docPr id="1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F11B" w14:textId="77777777" w:rsidR="009A7136" w:rsidRPr="00C17D04" w:rsidRDefault="009A7136" w:rsidP="009A7136">
      <w:pPr>
        <w:ind w:left="1440" w:hanging="720"/>
        <w:jc w:val="both"/>
        <w:rPr>
          <w:rFonts w:ascii="Calibri" w:hAnsi="Calibri"/>
          <w:szCs w:val="24"/>
        </w:rPr>
      </w:pPr>
    </w:p>
    <w:p w14:paraId="7AA78ED1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Verificar que el dump esté previamente obtenido y colocado en la ruta DataDictionary tal y como lo indica el punto “7.18. Respaldar compañía 000 a la fecha” de la IT “IT-630-100 ClonarInstanciaDeInfor”.</w:t>
      </w:r>
    </w:p>
    <w:p w14:paraId="091EEB5B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</w:rPr>
      </w:pPr>
    </w:p>
    <w:p w14:paraId="0237A641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 xml:space="preserve">Subir los servicios de Infor: </w:t>
      </w:r>
    </w:p>
    <w:p w14:paraId="2BF1B4D3" w14:textId="77777777" w:rsidR="009A7136" w:rsidRPr="00C17D04" w:rsidRDefault="009A7136" w:rsidP="009A7136">
      <w:pPr>
        <w:pStyle w:val="Prrafodelista"/>
        <w:ind w:left="2127" w:hanging="720"/>
        <w:jc w:val="both"/>
        <w:rPr>
          <w:rFonts w:ascii="Calibri" w:hAnsi="Calibri"/>
          <w:lang w:val="en-US"/>
        </w:rPr>
      </w:pPr>
      <w:r w:rsidRPr="00C17D04">
        <w:rPr>
          <w:rFonts w:ascii="Calibri" w:hAnsi="Calibri"/>
          <w:lang w:val="en-US"/>
        </w:rPr>
        <w:t>Infor ES Logic Service</w:t>
      </w:r>
    </w:p>
    <w:p w14:paraId="72B2D8BF" w14:textId="77777777" w:rsidR="009A7136" w:rsidRPr="00C17D04" w:rsidRDefault="009A7136" w:rsidP="009A7136">
      <w:pPr>
        <w:pStyle w:val="Prrafodelista"/>
        <w:ind w:left="2127" w:hanging="720"/>
        <w:jc w:val="both"/>
        <w:rPr>
          <w:rFonts w:ascii="Calibri" w:hAnsi="Calibri"/>
          <w:lang w:val="en-US"/>
        </w:rPr>
      </w:pPr>
      <w:r w:rsidRPr="00C17D04">
        <w:rPr>
          <w:rFonts w:ascii="Calibri" w:hAnsi="Calibri"/>
          <w:lang w:val="en-US"/>
        </w:rPr>
        <w:t>Infor ES Shared Memory baanln</w:t>
      </w:r>
    </w:p>
    <w:p w14:paraId="5231FCEA" w14:textId="77777777" w:rsidR="009A7136" w:rsidRPr="00C17D04" w:rsidRDefault="009A7136" w:rsidP="009A7136">
      <w:pPr>
        <w:pStyle w:val="Prrafodelista"/>
        <w:ind w:left="1440" w:hanging="720"/>
        <w:jc w:val="both"/>
        <w:rPr>
          <w:rFonts w:ascii="Calibri" w:hAnsi="Calibri"/>
          <w:lang w:val="en-US"/>
        </w:rPr>
      </w:pPr>
    </w:p>
    <w:p w14:paraId="62C07BA4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Abrir una pantalla de comando, dirigirse al directorio DataDictionary, una vez seteados en el directorio colocar el siguiente comando:</w:t>
      </w:r>
    </w:p>
    <w:p w14:paraId="0D542C3B" w14:textId="77777777" w:rsidR="009A7136" w:rsidRPr="00C17D04" w:rsidRDefault="009A7136" w:rsidP="009A7136">
      <w:pPr>
        <w:pStyle w:val="Prrafodelista"/>
        <w:ind w:left="1440" w:hanging="22"/>
        <w:jc w:val="both"/>
        <w:rPr>
          <w:rFonts w:ascii="Calibri" w:hAnsi="Calibri"/>
          <w:lang w:val="en-US"/>
        </w:rPr>
      </w:pPr>
      <w:r w:rsidRPr="00C17D04">
        <w:rPr>
          <w:rFonts w:ascii="Calibri" w:hAnsi="Calibri"/>
          <w:lang w:val="en-US"/>
        </w:rPr>
        <w:t>bdbpost –n –m –k –f –Icia.000</w:t>
      </w:r>
    </w:p>
    <w:p w14:paraId="71318B41" w14:textId="77777777" w:rsidR="009A7136" w:rsidRPr="00C17D04" w:rsidRDefault="009A7136" w:rsidP="009A7136">
      <w:pPr>
        <w:jc w:val="both"/>
        <w:rPr>
          <w:rFonts w:ascii="Calibri" w:hAnsi="Calibri"/>
          <w:szCs w:val="24"/>
        </w:rPr>
      </w:pPr>
    </w:p>
    <w:p w14:paraId="14B822D2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Ejecutar el comando sp_change_users_login 'Report' para listar los usuarios huérfanos</w:t>
      </w:r>
    </w:p>
    <w:p w14:paraId="771C7C78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</w:rPr>
      </w:pPr>
    </w:p>
    <w:p w14:paraId="1AE011EA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Ir al server de donde se obtuvo el backup y ejecutar el procedimiento sp_help_revlogin</w:t>
      </w:r>
    </w:p>
    <w:p w14:paraId="211BFD79" w14:textId="7E6D558A" w:rsidR="009A7136" w:rsidRPr="00C17D04" w:rsidRDefault="00167754" w:rsidP="009A7136">
      <w:pPr>
        <w:pStyle w:val="Prrafodelista"/>
        <w:ind w:left="1440" w:hanging="731"/>
        <w:jc w:val="center"/>
        <w:rPr>
          <w:rFonts w:ascii="Calibri" w:hAnsi="Calibri"/>
        </w:rPr>
      </w:pPr>
      <w:r w:rsidRPr="00C17D04">
        <w:rPr>
          <w:rFonts w:ascii="Calibri" w:hAnsi="Calibri"/>
          <w:noProof/>
          <w:lang w:val="es-EC" w:eastAsia="es-EC"/>
        </w:rPr>
        <w:drawing>
          <wp:inline distT="0" distB="0" distL="0" distR="0" wp14:anchorId="22D106D6" wp14:editId="61EDE4BF">
            <wp:extent cx="5609590" cy="315023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DF07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</w:rPr>
      </w:pPr>
    </w:p>
    <w:p w14:paraId="7993E1BC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Seleccionar las cuentas que se desea crear en el nuevo server, se deben excluir las cuentas propias del sistema, así como los usuarios baandb y baan</w:t>
      </w:r>
    </w:p>
    <w:p w14:paraId="3947F377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</w:rPr>
      </w:pPr>
    </w:p>
    <w:p w14:paraId="1853F3F9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Ejecutar las sentencias previamente seleccionadas en el nuevo server</w:t>
      </w:r>
    </w:p>
    <w:p w14:paraId="67C365D4" w14:textId="77777777" w:rsidR="009A7136" w:rsidRPr="00C17D04" w:rsidRDefault="009A7136" w:rsidP="009A7136">
      <w:pPr>
        <w:pStyle w:val="Prrafodelista"/>
        <w:jc w:val="both"/>
        <w:rPr>
          <w:rFonts w:ascii="Calibri" w:hAnsi="Calibri"/>
        </w:rPr>
      </w:pPr>
    </w:p>
    <w:p w14:paraId="4E267611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Ejecutar nuevamente el procedimiento sp_change_users_login 'Report' para verificar que no existan usuarios huérfanos</w:t>
      </w:r>
    </w:p>
    <w:p w14:paraId="348C5446" w14:textId="77777777" w:rsidR="009A7136" w:rsidRPr="00C17D04" w:rsidRDefault="009A7136" w:rsidP="009A7136">
      <w:pPr>
        <w:pStyle w:val="Prrafodelista"/>
        <w:jc w:val="both"/>
        <w:rPr>
          <w:rFonts w:ascii="Calibri" w:hAnsi="Calibri"/>
        </w:rPr>
      </w:pPr>
    </w:p>
    <w:p w14:paraId="0689E311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Ejecutar el procedimiento sp_help_revloginfix en caso de que existan usuarios huérfanos de forma masiva y seleccionar los que se desee relinkear. En caso de querer ejecutar el relinkeo de forma manual, se debe correr el procedimiento sp_change_users_login 'Auto_Fix', 'usuario' por cada uno de los usuarios</w:t>
      </w:r>
    </w:p>
    <w:p w14:paraId="72D8AA49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Exportar el archivo msql_users al nuevo server, el archivo se encuentra en la ruta: E:\Infor\erpln\lib\msql, con esto se actualiza la lista de usuarios</w:t>
      </w:r>
    </w:p>
    <w:p w14:paraId="7D09ABAD" w14:textId="77777777" w:rsidR="009A7136" w:rsidRPr="00C17D04" w:rsidRDefault="009A7136" w:rsidP="009A7136">
      <w:pPr>
        <w:pStyle w:val="Prrafodelista"/>
        <w:ind w:left="1418"/>
        <w:jc w:val="both"/>
        <w:rPr>
          <w:rFonts w:ascii="Calibri" w:hAnsi="Calibri"/>
        </w:rPr>
      </w:pPr>
      <w:r w:rsidRPr="00C17D04">
        <w:rPr>
          <w:rFonts w:ascii="Calibri" w:hAnsi="Calibri"/>
        </w:rPr>
        <w:t>Nota: El directorio se encuentra dentro de la partición “Aplicación”, en Colombia el directorio se llama baan\bse, en Ecuador se llama Infor\erpln</w:t>
      </w:r>
    </w:p>
    <w:p w14:paraId="770C011B" w14:textId="77777777" w:rsidR="009A7136" w:rsidRPr="00C17D04" w:rsidRDefault="009A7136" w:rsidP="009A7136">
      <w:pPr>
        <w:pStyle w:val="Prrafodelista"/>
        <w:ind w:left="1418"/>
        <w:jc w:val="both"/>
        <w:rPr>
          <w:rFonts w:ascii="Calibri" w:hAnsi="Calibri"/>
        </w:rPr>
      </w:pPr>
    </w:p>
    <w:p w14:paraId="2293735A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after="200"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Revisar los trabajos programados, servidores vinculados, alertas y dispositivos de backup para replicarlos en el nuevo server</w:t>
      </w:r>
    </w:p>
    <w:p w14:paraId="0DBD17FE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</w:rPr>
      </w:pPr>
    </w:p>
    <w:p w14:paraId="2A4E2C03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Ejecutar los siguientes comandos en SQL SERVER para permitir la creación de archivos mediante ejecución de procedimientos almacenados</w:t>
      </w:r>
    </w:p>
    <w:p w14:paraId="13FB4689" w14:textId="77777777" w:rsidR="009A7136" w:rsidRPr="00C17D04" w:rsidRDefault="009A7136" w:rsidP="009A7136">
      <w:pPr>
        <w:autoSpaceDE w:val="0"/>
        <w:autoSpaceDN w:val="0"/>
        <w:adjustRightInd w:val="0"/>
        <w:ind w:left="1418"/>
        <w:rPr>
          <w:rFonts w:ascii="Calibri" w:hAnsi="Calibri"/>
          <w:szCs w:val="24"/>
        </w:rPr>
      </w:pPr>
      <w:r w:rsidRPr="00C17D04">
        <w:rPr>
          <w:rFonts w:ascii="Calibri" w:hAnsi="Calibri"/>
          <w:szCs w:val="24"/>
        </w:rPr>
        <w:t>EXEC sp_configure 'show advanced options', 1;</w:t>
      </w:r>
    </w:p>
    <w:p w14:paraId="29CDA846" w14:textId="77777777" w:rsidR="009A7136" w:rsidRPr="00C17D04" w:rsidRDefault="009A7136" w:rsidP="009A7136">
      <w:pPr>
        <w:autoSpaceDE w:val="0"/>
        <w:autoSpaceDN w:val="0"/>
        <w:adjustRightInd w:val="0"/>
        <w:ind w:left="1418"/>
        <w:rPr>
          <w:rFonts w:ascii="Calibri" w:hAnsi="Calibri"/>
          <w:szCs w:val="24"/>
        </w:rPr>
      </w:pPr>
      <w:r w:rsidRPr="00C17D04">
        <w:rPr>
          <w:rFonts w:ascii="Calibri" w:hAnsi="Calibri"/>
          <w:szCs w:val="24"/>
        </w:rPr>
        <w:t>GO</w:t>
      </w:r>
    </w:p>
    <w:p w14:paraId="51BD493D" w14:textId="77777777" w:rsidR="009A7136" w:rsidRPr="00C17D04" w:rsidRDefault="009A7136" w:rsidP="009A7136">
      <w:pPr>
        <w:autoSpaceDE w:val="0"/>
        <w:autoSpaceDN w:val="0"/>
        <w:adjustRightInd w:val="0"/>
        <w:ind w:left="1418"/>
        <w:rPr>
          <w:rFonts w:ascii="Calibri" w:hAnsi="Calibri"/>
          <w:szCs w:val="24"/>
        </w:rPr>
      </w:pPr>
      <w:r w:rsidRPr="00C17D04">
        <w:rPr>
          <w:rFonts w:ascii="Calibri" w:hAnsi="Calibri"/>
          <w:szCs w:val="24"/>
        </w:rPr>
        <w:t>RECONFIGURE;</w:t>
      </w:r>
    </w:p>
    <w:p w14:paraId="65AF91C2" w14:textId="77777777" w:rsidR="009A7136" w:rsidRPr="00C17D04" w:rsidRDefault="009A7136" w:rsidP="009A7136">
      <w:pPr>
        <w:autoSpaceDE w:val="0"/>
        <w:autoSpaceDN w:val="0"/>
        <w:adjustRightInd w:val="0"/>
        <w:ind w:left="1418"/>
        <w:rPr>
          <w:rFonts w:ascii="Calibri" w:hAnsi="Calibri"/>
          <w:szCs w:val="24"/>
        </w:rPr>
      </w:pPr>
      <w:r w:rsidRPr="00C17D04">
        <w:rPr>
          <w:rFonts w:ascii="Calibri" w:hAnsi="Calibri"/>
          <w:szCs w:val="24"/>
        </w:rPr>
        <w:t>GO</w:t>
      </w:r>
    </w:p>
    <w:p w14:paraId="1B77AF32" w14:textId="77777777" w:rsidR="009A7136" w:rsidRPr="00C17D04" w:rsidRDefault="009A7136" w:rsidP="009A7136">
      <w:pPr>
        <w:autoSpaceDE w:val="0"/>
        <w:autoSpaceDN w:val="0"/>
        <w:adjustRightInd w:val="0"/>
        <w:ind w:left="1418"/>
        <w:rPr>
          <w:rFonts w:ascii="Calibri" w:hAnsi="Calibri"/>
          <w:szCs w:val="24"/>
        </w:rPr>
      </w:pPr>
      <w:r w:rsidRPr="00C17D04">
        <w:rPr>
          <w:rFonts w:ascii="Calibri" w:hAnsi="Calibri"/>
          <w:szCs w:val="24"/>
        </w:rPr>
        <w:t>EXEC sp_configure 'xp_cmdshell', 1;</w:t>
      </w:r>
    </w:p>
    <w:p w14:paraId="5988E455" w14:textId="77777777" w:rsidR="009A7136" w:rsidRPr="00C17D04" w:rsidRDefault="009A7136" w:rsidP="009A7136">
      <w:pPr>
        <w:autoSpaceDE w:val="0"/>
        <w:autoSpaceDN w:val="0"/>
        <w:adjustRightInd w:val="0"/>
        <w:ind w:left="1418"/>
        <w:rPr>
          <w:rFonts w:ascii="Calibri" w:hAnsi="Calibri"/>
          <w:szCs w:val="24"/>
        </w:rPr>
      </w:pPr>
      <w:r w:rsidRPr="00C17D04">
        <w:rPr>
          <w:rFonts w:ascii="Calibri" w:hAnsi="Calibri"/>
          <w:szCs w:val="24"/>
        </w:rPr>
        <w:t>GO</w:t>
      </w:r>
    </w:p>
    <w:p w14:paraId="73AC828B" w14:textId="77777777" w:rsidR="009A7136" w:rsidRPr="00C17D04" w:rsidRDefault="009A7136" w:rsidP="009A7136">
      <w:pPr>
        <w:autoSpaceDE w:val="0"/>
        <w:autoSpaceDN w:val="0"/>
        <w:adjustRightInd w:val="0"/>
        <w:ind w:left="1418"/>
        <w:rPr>
          <w:rFonts w:ascii="Calibri" w:hAnsi="Calibri"/>
          <w:szCs w:val="24"/>
        </w:rPr>
      </w:pPr>
      <w:r w:rsidRPr="00C17D04">
        <w:rPr>
          <w:rFonts w:ascii="Calibri" w:hAnsi="Calibri"/>
          <w:szCs w:val="24"/>
        </w:rPr>
        <w:t>RECONFIGURE;</w:t>
      </w:r>
    </w:p>
    <w:p w14:paraId="3C18FD64" w14:textId="77777777" w:rsidR="009A7136" w:rsidRPr="00C17D04" w:rsidRDefault="009A7136" w:rsidP="009A7136">
      <w:pPr>
        <w:ind w:left="1418"/>
        <w:rPr>
          <w:rFonts w:ascii="Calibri" w:hAnsi="Calibri"/>
          <w:szCs w:val="24"/>
        </w:rPr>
      </w:pPr>
      <w:r w:rsidRPr="00C17D04">
        <w:rPr>
          <w:rFonts w:ascii="Calibri" w:hAnsi="Calibri"/>
          <w:szCs w:val="24"/>
        </w:rPr>
        <w:t>GO</w:t>
      </w:r>
    </w:p>
    <w:p w14:paraId="25BDB893" w14:textId="77777777" w:rsidR="009A7136" w:rsidRPr="00C17D04" w:rsidRDefault="009A7136" w:rsidP="009A7136">
      <w:pPr>
        <w:ind w:left="1418"/>
        <w:rPr>
          <w:rFonts w:ascii="Calibri" w:hAnsi="Calibri"/>
          <w:szCs w:val="24"/>
        </w:rPr>
      </w:pPr>
    </w:p>
    <w:p w14:paraId="7A5EB1AC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Ejecutar los siguientes comandos en SQL SERVER para evitar paralelismo</w:t>
      </w:r>
    </w:p>
    <w:p w14:paraId="1DD2FE42" w14:textId="77777777" w:rsidR="009A7136" w:rsidRPr="00C17D04" w:rsidRDefault="009A7136" w:rsidP="009A7136">
      <w:pPr>
        <w:tabs>
          <w:tab w:val="left" w:pos="1418"/>
        </w:tabs>
        <w:autoSpaceDE w:val="0"/>
        <w:autoSpaceDN w:val="0"/>
        <w:adjustRightInd w:val="0"/>
        <w:ind w:left="1418"/>
        <w:rPr>
          <w:rFonts w:ascii="Calibri" w:hAnsi="Calibri"/>
          <w:szCs w:val="24"/>
          <w:lang w:val="es-EC"/>
        </w:rPr>
      </w:pPr>
      <w:r w:rsidRPr="00C17D04">
        <w:rPr>
          <w:rFonts w:ascii="Calibri" w:hAnsi="Calibri"/>
          <w:szCs w:val="24"/>
          <w:lang w:val="es-EC"/>
        </w:rPr>
        <w:t>EXEC sp_configure 'max degree of parallelism'; --Si tiene paralelismo se muestra en 0</w:t>
      </w:r>
    </w:p>
    <w:p w14:paraId="4270FDAC" w14:textId="77777777" w:rsidR="009A7136" w:rsidRPr="00B04D31" w:rsidRDefault="009A7136" w:rsidP="009A7136">
      <w:pPr>
        <w:tabs>
          <w:tab w:val="left" w:pos="1418"/>
        </w:tabs>
        <w:autoSpaceDE w:val="0"/>
        <w:autoSpaceDN w:val="0"/>
        <w:adjustRightInd w:val="0"/>
        <w:ind w:left="1418"/>
        <w:rPr>
          <w:rFonts w:ascii="Calibri" w:hAnsi="Calibri"/>
          <w:szCs w:val="24"/>
          <w:lang w:val="es-ES"/>
        </w:rPr>
      </w:pPr>
      <w:r w:rsidRPr="00B04D31">
        <w:rPr>
          <w:rFonts w:ascii="Calibri" w:hAnsi="Calibri"/>
          <w:szCs w:val="24"/>
          <w:lang w:val="es-ES"/>
        </w:rPr>
        <w:t>EXEC sp_configure 'max degree of parallelism', 1; -- Se cambia a 1 para agrupar procesos</w:t>
      </w:r>
    </w:p>
    <w:p w14:paraId="03C08535" w14:textId="77777777" w:rsidR="009A7136" w:rsidRPr="00C17D04" w:rsidRDefault="009A7136" w:rsidP="009A7136">
      <w:pPr>
        <w:tabs>
          <w:tab w:val="left" w:pos="1418"/>
        </w:tabs>
        <w:autoSpaceDE w:val="0"/>
        <w:autoSpaceDN w:val="0"/>
        <w:adjustRightInd w:val="0"/>
        <w:ind w:left="1418"/>
        <w:rPr>
          <w:rFonts w:ascii="Calibri" w:hAnsi="Calibri"/>
          <w:szCs w:val="24"/>
        </w:rPr>
      </w:pPr>
      <w:r w:rsidRPr="00C17D04">
        <w:rPr>
          <w:rFonts w:ascii="Calibri" w:hAnsi="Calibri"/>
          <w:szCs w:val="24"/>
        </w:rPr>
        <w:t>GO</w:t>
      </w:r>
    </w:p>
    <w:p w14:paraId="0BC2EDF1" w14:textId="77777777" w:rsidR="009A7136" w:rsidRPr="00C17D04" w:rsidRDefault="009A7136" w:rsidP="009A7136">
      <w:pPr>
        <w:tabs>
          <w:tab w:val="left" w:pos="1418"/>
        </w:tabs>
        <w:autoSpaceDE w:val="0"/>
        <w:autoSpaceDN w:val="0"/>
        <w:adjustRightInd w:val="0"/>
        <w:ind w:left="1418"/>
        <w:rPr>
          <w:rFonts w:ascii="Calibri" w:hAnsi="Calibri"/>
          <w:szCs w:val="24"/>
        </w:rPr>
      </w:pPr>
      <w:r w:rsidRPr="00C17D04">
        <w:rPr>
          <w:rFonts w:ascii="Calibri" w:hAnsi="Calibri"/>
          <w:szCs w:val="24"/>
        </w:rPr>
        <w:t>RECONFIGURE;</w:t>
      </w:r>
    </w:p>
    <w:p w14:paraId="502EE60E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</w:rPr>
      </w:pPr>
    </w:p>
    <w:p w14:paraId="323C8712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line="276" w:lineRule="auto"/>
        <w:contextualSpacing/>
        <w:jc w:val="both"/>
        <w:rPr>
          <w:rFonts w:ascii="Calibri" w:hAnsi="Calibri"/>
        </w:rPr>
      </w:pPr>
      <w:r w:rsidRPr="00C17D04">
        <w:rPr>
          <w:rFonts w:ascii="Calibri" w:hAnsi="Calibri"/>
        </w:rPr>
        <w:t>Modificar datos de conexión hacía servidor</w:t>
      </w:r>
    </w:p>
    <w:p w14:paraId="57168B2A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  <w:lang w:val="en-US"/>
        </w:rPr>
      </w:pPr>
      <w:r w:rsidRPr="00C17D04">
        <w:rPr>
          <w:rFonts w:ascii="Calibri" w:hAnsi="Calibri"/>
          <w:lang w:val="en-US"/>
        </w:rPr>
        <w:t>UPDATE tttaad410000 set t_para='MSQL_SERVERHOST=server' WHERE t_dbse='</w:t>
      </w:r>
      <w:r w:rsidR="00050724">
        <w:rPr>
          <w:rFonts w:ascii="Calibri" w:hAnsi="Calibri"/>
          <w:lang w:val="en-US"/>
        </w:rPr>
        <w:t xml:space="preserve"> </w:t>
      </w:r>
      <w:r w:rsidRPr="00C17D04">
        <w:rPr>
          <w:rFonts w:ascii="Calibri" w:hAnsi="Calibri"/>
          <w:lang w:val="en-US"/>
        </w:rPr>
        <w:t>001';</w:t>
      </w:r>
    </w:p>
    <w:p w14:paraId="16E5AAFE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  <w:lang w:val="en-US"/>
        </w:rPr>
      </w:pPr>
    </w:p>
    <w:p w14:paraId="03DD98DC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line="276" w:lineRule="auto"/>
        <w:contextualSpacing/>
        <w:jc w:val="both"/>
        <w:rPr>
          <w:rFonts w:ascii="Calibri" w:hAnsi="Calibri"/>
          <w:lang w:val="es-EC"/>
        </w:rPr>
      </w:pPr>
      <w:r w:rsidRPr="00C17D04">
        <w:rPr>
          <w:rFonts w:ascii="Calibri" w:hAnsi="Calibri"/>
          <w:lang w:val="es-EC"/>
        </w:rPr>
        <w:t>Modificar descripción de compañías en caso de ser necesario</w:t>
      </w:r>
    </w:p>
    <w:p w14:paraId="673DE771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  <w:lang w:val="en-US"/>
        </w:rPr>
      </w:pPr>
      <w:r w:rsidRPr="00C17D04">
        <w:rPr>
          <w:rFonts w:ascii="Calibri" w:hAnsi="Calibri"/>
          <w:lang w:val="en-US"/>
        </w:rPr>
        <w:lastRenderedPageBreak/>
        <w:t>UPDATE tttaad100000 set t_cpnm='Descripcion' where t_comp='XXX';</w:t>
      </w:r>
    </w:p>
    <w:p w14:paraId="4CE4CABE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  <w:lang w:val="en-US"/>
        </w:rPr>
      </w:pPr>
    </w:p>
    <w:p w14:paraId="0042BC0F" w14:textId="77777777" w:rsidR="009A7136" w:rsidRPr="00C17D04" w:rsidRDefault="009A7136" w:rsidP="00C17D04">
      <w:pPr>
        <w:pStyle w:val="Prrafodelista"/>
        <w:numPr>
          <w:ilvl w:val="2"/>
          <w:numId w:val="2"/>
        </w:numPr>
        <w:spacing w:line="276" w:lineRule="auto"/>
        <w:contextualSpacing/>
        <w:jc w:val="both"/>
        <w:rPr>
          <w:rFonts w:ascii="Calibri" w:hAnsi="Calibri"/>
          <w:lang w:val="en-US"/>
        </w:rPr>
      </w:pPr>
      <w:r w:rsidRPr="00C17D04">
        <w:rPr>
          <w:rFonts w:ascii="Calibri" w:hAnsi="Calibri"/>
          <w:lang w:val="en-US"/>
        </w:rPr>
        <w:t>Eliminar bloqueos</w:t>
      </w:r>
    </w:p>
    <w:p w14:paraId="1B35478B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  <w:lang w:val="en-US"/>
        </w:rPr>
      </w:pPr>
      <w:r w:rsidRPr="00C17D04">
        <w:rPr>
          <w:rFonts w:ascii="Calibri" w:hAnsi="Calibri"/>
          <w:lang w:val="en-US"/>
        </w:rPr>
        <w:t>DELETE FROM tttadv998000;</w:t>
      </w:r>
    </w:p>
    <w:p w14:paraId="66066CE6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  <w:lang w:val="en-US"/>
        </w:rPr>
      </w:pPr>
    </w:p>
    <w:p w14:paraId="1F8C8DC5" w14:textId="77777777" w:rsidR="009A7136" w:rsidRPr="00C17D04" w:rsidRDefault="009A7136" w:rsidP="009A7136">
      <w:pPr>
        <w:pStyle w:val="Prrafodelista"/>
        <w:ind w:left="1440"/>
        <w:jc w:val="both"/>
        <w:rPr>
          <w:rFonts w:ascii="Calibri" w:hAnsi="Calibri"/>
          <w:lang w:val="en-US"/>
        </w:rPr>
      </w:pPr>
    </w:p>
    <w:p w14:paraId="6E278CB7" w14:textId="77777777" w:rsidR="009A7136" w:rsidRPr="00C17D04" w:rsidRDefault="009A7136" w:rsidP="009A7136">
      <w:pPr>
        <w:jc w:val="both"/>
        <w:rPr>
          <w:rFonts w:ascii="Calibri" w:hAnsi="Calibri"/>
          <w:szCs w:val="24"/>
        </w:rPr>
      </w:pPr>
    </w:p>
    <w:p w14:paraId="7E4E33A0" w14:textId="77777777" w:rsidR="009A7136" w:rsidRPr="00C17D04" w:rsidRDefault="009A7136" w:rsidP="009A7136">
      <w:pPr>
        <w:autoSpaceDE w:val="0"/>
        <w:autoSpaceDN w:val="0"/>
        <w:adjustRightInd w:val="0"/>
        <w:rPr>
          <w:rFonts w:ascii="Calibri" w:hAnsi="Calibri" w:cs="Courier New"/>
          <w:noProof/>
          <w:szCs w:val="24"/>
        </w:rPr>
      </w:pPr>
    </w:p>
    <w:p w14:paraId="191F77BD" w14:textId="77777777" w:rsidR="009A7136" w:rsidRPr="00C17D04" w:rsidRDefault="009A7136" w:rsidP="003F01CF">
      <w:pPr>
        <w:pStyle w:val="Ttulo1"/>
        <w:numPr>
          <w:ilvl w:val="0"/>
          <w:numId w:val="2"/>
        </w:numPr>
        <w:suppressAutoHyphens/>
        <w:spacing w:line="276" w:lineRule="auto"/>
        <w:ind w:right="-993"/>
        <w:jc w:val="both"/>
        <w:rPr>
          <w:rFonts w:ascii="Calibri" w:eastAsia="Calibri" w:hAnsi="Calibri" w:cs="Calibri"/>
          <w:bCs/>
          <w:szCs w:val="24"/>
          <w:lang w:eastAsia="en-US"/>
        </w:rPr>
      </w:pPr>
      <w:bookmarkStart w:id="9" w:name="_Toc427072320"/>
      <w:r w:rsidRPr="00C17D04">
        <w:rPr>
          <w:rFonts w:ascii="Calibri" w:eastAsia="Calibri" w:hAnsi="Calibri" w:cs="Calibri"/>
          <w:szCs w:val="24"/>
          <w:lang w:eastAsia="en-US"/>
        </w:rPr>
        <w:br w:type="page"/>
      </w:r>
      <w:bookmarkStart w:id="10" w:name="_Toc449696681"/>
      <w:r w:rsidRPr="00C17D04">
        <w:rPr>
          <w:rFonts w:ascii="Calibri" w:eastAsia="Calibri" w:hAnsi="Calibri" w:cs="Calibri"/>
          <w:szCs w:val="24"/>
          <w:lang w:eastAsia="en-US"/>
        </w:rPr>
        <w:lastRenderedPageBreak/>
        <w:t>ANEXOS</w:t>
      </w:r>
      <w:bookmarkEnd w:id="9"/>
      <w:bookmarkEnd w:id="10"/>
      <w:r w:rsidRPr="00C17D04">
        <w:rPr>
          <w:rFonts w:ascii="Calibri" w:eastAsia="Calibri" w:hAnsi="Calibri" w:cs="Calibri"/>
          <w:szCs w:val="24"/>
          <w:lang w:eastAsia="en-US"/>
        </w:rPr>
        <w:t xml:space="preserve"> </w:t>
      </w:r>
    </w:p>
    <w:p w14:paraId="674155D0" w14:textId="77777777" w:rsidR="009A7136" w:rsidRPr="00C17D04" w:rsidRDefault="009A7136" w:rsidP="009A7136">
      <w:pPr>
        <w:pStyle w:val="Ttulo1"/>
        <w:ind w:left="66"/>
        <w:jc w:val="center"/>
        <w:rPr>
          <w:rFonts w:ascii="Calibri" w:hAnsi="Calibri"/>
          <w:szCs w:val="24"/>
        </w:rPr>
      </w:pPr>
    </w:p>
    <w:p w14:paraId="508609B1" w14:textId="77777777" w:rsidR="009A7136" w:rsidRPr="00C17D04" w:rsidRDefault="009A7136" w:rsidP="003F01CF">
      <w:pPr>
        <w:pStyle w:val="Ttulo1"/>
        <w:keepLines/>
        <w:numPr>
          <w:ilvl w:val="1"/>
          <w:numId w:val="2"/>
        </w:numPr>
        <w:spacing w:line="276" w:lineRule="auto"/>
        <w:rPr>
          <w:rFonts w:ascii="Calibri" w:hAnsi="Calibri" w:cs="Calibri"/>
          <w:bCs/>
          <w:szCs w:val="24"/>
          <w:lang w:val="es"/>
        </w:rPr>
      </w:pPr>
      <w:bookmarkStart w:id="11" w:name="_Toc449696682"/>
      <w:r w:rsidRPr="00C17D04">
        <w:rPr>
          <w:rFonts w:ascii="Calibri" w:hAnsi="Calibri"/>
          <w:szCs w:val="24"/>
          <w:lang w:val="es-EC"/>
        </w:rPr>
        <w:t xml:space="preserve">Anexo A - </w:t>
      </w:r>
      <w:r w:rsidRPr="00C17D04">
        <w:rPr>
          <w:rFonts w:ascii="Calibri" w:hAnsi="Calibri" w:cs="Calibri"/>
          <w:szCs w:val="24"/>
          <w:lang w:val="es"/>
        </w:rPr>
        <w:t>Procedimientos para crear y relinkear cuentas de usuario</w:t>
      </w:r>
      <w:bookmarkEnd w:id="11"/>
    </w:p>
    <w:p w14:paraId="412EB22D" w14:textId="77777777" w:rsidR="009A7136" w:rsidRPr="00C17D04" w:rsidRDefault="009A7136" w:rsidP="009A7136">
      <w:pPr>
        <w:rPr>
          <w:rFonts w:ascii="Calibri" w:hAnsi="Calibri"/>
          <w:szCs w:val="24"/>
          <w:lang w:val="es" w:eastAsia="ar-SA"/>
        </w:rPr>
      </w:pPr>
    </w:p>
    <w:p w14:paraId="37765140" w14:textId="77777777" w:rsidR="009A7136" w:rsidRPr="00C17D04" w:rsidRDefault="009A7136" w:rsidP="003F01CF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lang w:val="es"/>
        </w:rPr>
      </w:pPr>
      <w:r w:rsidRPr="00C17D04">
        <w:rPr>
          <w:rFonts w:ascii="Calibri" w:hAnsi="Calibri" w:cs="Calibri"/>
          <w:lang w:val="es"/>
        </w:rPr>
        <w:t>Crear procedimiento sp_hexadecimal en server de donde se obtuvo el backup de la BD</w:t>
      </w:r>
    </w:p>
    <w:p w14:paraId="5117C31D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USE</w:t>
      </w:r>
      <w:r w:rsidRPr="00C17D04">
        <w:rPr>
          <w:rFonts w:ascii="Calibri" w:hAnsi="Calibri" w:cs="Courier New"/>
          <w:noProof/>
          <w:szCs w:val="24"/>
        </w:rPr>
        <w:t xml:space="preserve"> baandb</w:t>
      </w:r>
    </w:p>
    <w:p w14:paraId="17A51896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GO</w:t>
      </w:r>
    </w:p>
    <w:p w14:paraId="33ACFF4B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IF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FF"/>
          <w:szCs w:val="24"/>
        </w:rPr>
        <w:t>OBJECT_ID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color w:val="FF0000"/>
          <w:szCs w:val="24"/>
        </w:rPr>
        <w:t>'sp_hexadecimal'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IS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NOT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NULL</w:t>
      </w:r>
    </w:p>
    <w:p w14:paraId="0ECAC10F" w14:textId="77777777" w:rsidR="009A7136" w:rsidRPr="00C17D04" w:rsidRDefault="00050724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DROP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PROCEDURE</w:t>
      </w:r>
      <w:r w:rsidR="009A7136" w:rsidRPr="00C17D04">
        <w:rPr>
          <w:rFonts w:ascii="Calibri" w:hAnsi="Calibri" w:cs="Courier New"/>
          <w:noProof/>
          <w:szCs w:val="24"/>
        </w:rPr>
        <w:t xml:space="preserve"> sp_hexadecimal</w:t>
      </w:r>
    </w:p>
    <w:p w14:paraId="135D03A4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GO</w:t>
      </w:r>
    </w:p>
    <w:p w14:paraId="72615DFA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CREATE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PROCEDURE</w:t>
      </w:r>
      <w:r w:rsidRPr="00C17D04">
        <w:rPr>
          <w:rFonts w:ascii="Calibri" w:hAnsi="Calibri" w:cs="Courier New"/>
          <w:noProof/>
          <w:szCs w:val="24"/>
        </w:rPr>
        <w:t xml:space="preserve"> sp_hexadecimal</w:t>
      </w:r>
    </w:p>
    <w:p w14:paraId="1C5F30E4" w14:textId="77777777" w:rsidR="009A7136" w:rsidRPr="00C17D04" w:rsidRDefault="00050724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szCs w:val="24"/>
        </w:rPr>
        <w:t xml:space="preserve">@binvalue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varbinary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>256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),</w:t>
      </w:r>
    </w:p>
    <w:p w14:paraId="0AE3520E" w14:textId="77777777" w:rsidR="009A7136" w:rsidRPr="00C17D04" w:rsidRDefault="00050724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szCs w:val="24"/>
        </w:rPr>
        <w:t xml:space="preserve">@hexvalue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varchar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>514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OUTPUT</w:t>
      </w:r>
    </w:p>
    <w:p w14:paraId="4DCF918A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AS</w:t>
      </w:r>
    </w:p>
    <w:p w14:paraId="2F0F4CA7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@charvalue 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varchar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514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78FC5D42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@i </w:t>
      </w:r>
      <w:r w:rsidRPr="00C17D04">
        <w:rPr>
          <w:rFonts w:ascii="Calibri" w:hAnsi="Calibri" w:cs="Courier New"/>
          <w:noProof/>
          <w:color w:val="0000FF"/>
          <w:szCs w:val="24"/>
        </w:rPr>
        <w:t>int</w:t>
      </w:r>
    </w:p>
    <w:p w14:paraId="0492AED5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@length </w:t>
      </w:r>
      <w:r w:rsidRPr="00C17D04">
        <w:rPr>
          <w:rFonts w:ascii="Calibri" w:hAnsi="Calibri" w:cs="Courier New"/>
          <w:noProof/>
          <w:color w:val="0000FF"/>
          <w:szCs w:val="24"/>
        </w:rPr>
        <w:t>int</w:t>
      </w:r>
    </w:p>
    <w:p w14:paraId="0A49CC9E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@hexstring </w:t>
      </w:r>
      <w:r w:rsidRPr="00C17D04">
        <w:rPr>
          <w:rFonts w:ascii="Calibri" w:hAnsi="Calibri" w:cs="Courier New"/>
          <w:noProof/>
          <w:color w:val="0000FF"/>
          <w:szCs w:val="24"/>
        </w:rPr>
        <w:t>char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16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4C3B7575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FF000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Pr="00C17D04">
        <w:rPr>
          <w:rFonts w:ascii="Calibri" w:hAnsi="Calibri" w:cs="Courier New"/>
          <w:noProof/>
          <w:szCs w:val="24"/>
        </w:rPr>
        <w:t xml:space="preserve"> @charvalue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'0x'</w:t>
      </w:r>
    </w:p>
    <w:p w14:paraId="2015DBDA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Pr="00C17D04">
        <w:rPr>
          <w:rFonts w:ascii="Calibri" w:hAnsi="Calibri" w:cs="Courier New"/>
          <w:noProof/>
          <w:szCs w:val="24"/>
        </w:rPr>
        <w:t xml:space="preserve"> @i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1</w:t>
      </w:r>
    </w:p>
    <w:p w14:paraId="01A00594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Pr="00C17D04">
        <w:rPr>
          <w:rFonts w:ascii="Calibri" w:hAnsi="Calibri" w:cs="Courier New"/>
          <w:noProof/>
          <w:szCs w:val="24"/>
        </w:rPr>
        <w:t xml:space="preserve"> @length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FF"/>
          <w:szCs w:val="24"/>
        </w:rPr>
        <w:t>DATALENGTH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@binvalue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7302A7E6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FF000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Pr="00C17D04">
        <w:rPr>
          <w:rFonts w:ascii="Calibri" w:hAnsi="Calibri" w:cs="Courier New"/>
          <w:noProof/>
          <w:szCs w:val="24"/>
        </w:rPr>
        <w:t xml:space="preserve"> @hexstring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'0123456789ABCDEF'</w:t>
      </w:r>
    </w:p>
    <w:p w14:paraId="47F0180B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 xml:space="preserve">WHILE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 xml:space="preserve">@i </w:t>
      </w:r>
      <w:r w:rsidRPr="00C17D04">
        <w:rPr>
          <w:rFonts w:ascii="Calibri" w:hAnsi="Calibri" w:cs="Courier New"/>
          <w:noProof/>
          <w:color w:val="808080"/>
          <w:szCs w:val="24"/>
        </w:rPr>
        <w:t>&lt;=</w:t>
      </w:r>
      <w:r w:rsidRPr="00C17D04">
        <w:rPr>
          <w:rFonts w:ascii="Calibri" w:hAnsi="Calibri" w:cs="Courier New"/>
          <w:noProof/>
          <w:szCs w:val="24"/>
        </w:rPr>
        <w:t xml:space="preserve"> @length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60D73C2E" w14:textId="77777777" w:rsidR="009A7136" w:rsidRPr="00C17D04" w:rsidRDefault="009A7136" w:rsidP="00C17D04">
      <w:pPr>
        <w:autoSpaceDE w:val="0"/>
        <w:autoSpaceDN w:val="0"/>
        <w:adjustRightInd w:val="0"/>
        <w:ind w:left="720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BEGIN</w:t>
      </w:r>
    </w:p>
    <w:p w14:paraId="3C2C96EA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="009A7136" w:rsidRPr="00C17D04">
        <w:rPr>
          <w:rFonts w:ascii="Calibri" w:hAnsi="Calibri" w:cs="Courier New"/>
          <w:noProof/>
          <w:szCs w:val="24"/>
        </w:rPr>
        <w:t xml:space="preserve"> @tempint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int</w:t>
      </w:r>
    </w:p>
    <w:p w14:paraId="15A65F8F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="009A7136" w:rsidRPr="00C17D04">
        <w:rPr>
          <w:rFonts w:ascii="Calibri" w:hAnsi="Calibri" w:cs="Courier New"/>
          <w:noProof/>
          <w:szCs w:val="24"/>
        </w:rPr>
        <w:t xml:space="preserve"> @firstint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int</w:t>
      </w:r>
    </w:p>
    <w:p w14:paraId="2AACAE8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="009A7136" w:rsidRPr="00C17D04">
        <w:rPr>
          <w:rFonts w:ascii="Calibri" w:hAnsi="Calibri" w:cs="Courier New"/>
          <w:noProof/>
          <w:szCs w:val="24"/>
        </w:rPr>
        <w:t xml:space="preserve"> @secondint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int</w:t>
      </w:r>
    </w:p>
    <w:p w14:paraId="3DB0C9D0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@tempint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CONVERT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int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SUBSTRING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>@binvalue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>@i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>1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))</w:t>
      </w:r>
    </w:p>
    <w:p w14:paraId="423AF6B2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@firstint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FLOOR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>@tempint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/</w:t>
      </w:r>
      <w:r w:rsidR="009A7136" w:rsidRPr="00C17D04">
        <w:rPr>
          <w:rFonts w:ascii="Calibri" w:hAnsi="Calibri" w:cs="Courier New"/>
          <w:noProof/>
          <w:szCs w:val="24"/>
        </w:rPr>
        <w:t>16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6B16E51A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@secondint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@tempint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-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>@firstint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*</w:t>
      </w:r>
      <w:r w:rsidR="009A7136" w:rsidRPr="00C17D04">
        <w:rPr>
          <w:rFonts w:ascii="Calibri" w:hAnsi="Calibri" w:cs="Courier New"/>
          <w:noProof/>
          <w:szCs w:val="24"/>
        </w:rPr>
        <w:t>16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685FF980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@charvalue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@charvalue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</w:p>
    <w:p w14:paraId="44F3826F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SUBSTRING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>@hexstring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@firstint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>1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1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</w:p>
    <w:p w14:paraId="4CDFBB7C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SUBSTRING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>@hexstring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@secondint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>1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1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3E2851BF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@i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@i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1</w:t>
      </w:r>
    </w:p>
    <w:p w14:paraId="2BD4F417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23A4D8D2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Pr="00C17D04">
        <w:rPr>
          <w:rFonts w:ascii="Calibri" w:hAnsi="Calibri" w:cs="Courier New"/>
          <w:noProof/>
          <w:szCs w:val="24"/>
        </w:rPr>
        <w:t xml:space="preserve"> @hexvalue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@charvalue</w:t>
      </w:r>
    </w:p>
    <w:p w14:paraId="061EA830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GO</w:t>
      </w:r>
    </w:p>
    <w:p w14:paraId="6127003E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</w:p>
    <w:p w14:paraId="30413D51" w14:textId="77777777" w:rsidR="009A7136" w:rsidRPr="00C17D04" w:rsidRDefault="009A7136" w:rsidP="009A7136">
      <w:pPr>
        <w:jc w:val="right"/>
        <w:rPr>
          <w:rFonts w:ascii="Calibri" w:hAnsi="Calibri"/>
          <w:b/>
          <w:szCs w:val="24"/>
          <w:u w:val="single"/>
        </w:rPr>
      </w:pPr>
      <w:r w:rsidRPr="00C17D04">
        <w:rPr>
          <w:rFonts w:ascii="Calibri" w:hAnsi="Calibri"/>
          <w:b/>
          <w:szCs w:val="24"/>
          <w:u w:val="single"/>
        </w:rPr>
        <w:t>Fuente: https://support.microsoft.com/en-us/kb/918992</w:t>
      </w:r>
    </w:p>
    <w:p w14:paraId="51DA0A64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</w:p>
    <w:p w14:paraId="34CD807C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</w:p>
    <w:p w14:paraId="4AC6ECF0" w14:textId="77777777" w:rsidR="009A7136" w:rsidRPr="00C17D04" w:rsidRDefault="009A7136" w:rsidP="003F01CF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lang w:val="es"/>
        </w:rPr>
      </w:pPr>
      <w:r w:rsidRPr="00C17D04">
        <w:rPr>
          <w:rFonts w:ascii="Calibri" w:hAnsi="Calibri" w:cs="Calibri"/>
          <w:lang w:val="es"/>
        </w:rPr>
        <w:t>Crear procedimiento sp_help_revlogin en server de donde se obtuvo el backup de la BD</w:t>
      </w:r>
    </w:p>
    <w:p w14:paraId="4C7C8F80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USE</w:t>
      </w:r>
      <w:r w:rsidRPr="00C17D04">
        <w:rPr>
          <w:rFonts w:ascii="Calibri" w:hAnsi="Calibri" w:cs="Courier New"/>
          <w:noProof/>
          <w:szCs w:val="24"/>
        </w:rPr>
        <w:t xml:space="preserve"> baandb</w:t>
      </w:r>
    </w:p>
    <w:p w14:paraId="6199F2F2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GO</w:t>
      </w:r>
      <w:r w:rsidRPr="00C17D04">
        <w:rPr>
          <w:rFonts w:ascii="Calibri" w:hAnsi="Calibri" w:cs="Courier New"/>
          <w:noProof/>
          <w:szCs w:val="24"/>
        </w:rPr>
        <w:t xml:space="preserve"> </w:t>
      </w:r>
    </w:p>
    <w:p w14:paraId="6A0A18C2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IF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FF"/>
          <w:szCs w:val="24"/>
        </w:rPr>
        <w:t>OBJECT_ID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color w:val="FF0000"/>
          <w:szCs w:val="24"/>
        </w:rPr>
        <w:t>'sp_help_revlogin'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IS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NOT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NULL</w:t>
      </w:r>
    </w:p>
    <w:p w14:paraId="2064CB6E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DROP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PROCEDURE</w:t>
      </w:r>
      <w:r w:rsidR="009A7136" w:rsidRPr="00C17D04">
        <w:rPr>
          <w:rFonts w:ascii="Calibri" w:hAnsi="Calibri" w:cs="Courier New"/>
          <w:noProof/>
          <w:szCs w:val="24"/>
        </w:rPr>
        <w:t xml:space="preserve"> sp_help_revlogin</w:t>
      </w:r>
    </w:p>
    <w:p w14:paraId="55DD0597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GO</w:t>
      </w:r>
    </w:p>
    <w:p w14:paraId="1B2C4866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CREATE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PROCEDURE</w:t>
      </w:r>
      <w:r w:rsidRPr="00C17D04">
        <w:rPr>
          <w:rFonts w:ascii="Calibri" w:hAnsi="Calibri" w:cs="Courier New"/>
          <w:noProof/>
          <w:szCs w:val="24"/>
        </w:rPr>
        <w:t xml:space="preserve"> sp_help_revlogin @login_name </w:t>
      </w:r>
      <w:r w:rsidRPr="00C17D04">
        <w:rPr>
          <w:rFonts w:ascii="Calibri" w:hAnsi="Calibri" w:cs="Courier New"/>
          <w:noProof/>
          <w:color w:val="0000FF"/>
          <w:szCs w:val="24"/>
        </w:rPr>
        <w:t>sysname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NULL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AS</w:t>
      </w:r>
    </w:p>
    <w:p w14:paraId="0CE24308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@name </w:t>
      </w:r>
      <w:r w:rsidRPr="00C17D04">
        <w:rPr>
          <w:rFonts w:ascii="Calibri" w:hAnsi="Calibri" w:cs="Courier New"/>
          <w:noProof/>
          <w:color w:val="0000FF"/>
          <w:szCs w:val="24"/>
        </w:rPr>
        <w:t>sysname</w:t>
      </w:r>
    </w:p>
    <w:p w14:paraId="5F323271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@type 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varchar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1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23C5FD28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@hasaccess </w:t>
      </w:r>
      <w:r w:rsidRPr="00C17D04">
        <w:rPr>
          <w:rFonts w:ascii="Calibri" w:hAnsi="Calibri" w:cs="Courier New"/>
          <w:noProof/>
          <w:color w:val="0000FF"/>
          <w:szCs w:val="24"/>
        </w:rPr>
        <w:t>int</w:t>
      </w:r>
    </w:p>
    <w:p w14:paraId="7D8DB4C7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@denylogin </w:t>
      </w:r>
      <w:r w:rsidRPr="00C17D04">
        <w:rPr>
          <w:rFonts w:ascii="Calibri" w:hAnsi="Calibri" w:cs="Courier New"/>
          <w:noProof/>
          <w:color w:val="0000FF"/>
          <w:szCs w:val="24"/>
        </w:rPr>
        <w:t>int</w:t>
      </w:r>
    </w:p>
    <w:p w14:paraId="405D40E9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@is_disabled </w:t>
      </w:r>
      <w:r w:rsidRPr="00C17D04">
        <w:rPr>
          <w:rFonts w:ascii="Calibri" w:hAnsi="Calibri" w:cs="Courier New"/>
          <w:noProof/>
          <w:color w:val="0000FF"/>
          <w:szCs w:val="24"/>
        </w:rPr>
        <w:t>int</w:t>
      </w:r>
    </w:p>
    <w:p w14:paraId="549005FB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@PWD_varbinary</w:t>
      </w:r>
      <w:r w:rsidR="0005072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varbinary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256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34425822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@PWD_string</w:t>
      </w:r>
      <w:r w:rsidR="0005072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varchar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514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703BE40B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@SID_varbinary 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varbinary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85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44A87614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@SID_string 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varchar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514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0DC6AF51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@tmpstr</w:t>
      </w:r>
      <w:r w:rsidR="0005072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varchar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1024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1A4065EF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@is_policy_checked 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varchar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3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33933B72" w14:textId="77777777" w:rsidR="009A7136" w:rsidRPr="00B04D31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  <w:lang w:val="es-EC"/>
        </w:rPr>
      </w:pPr>
      <w:r w:rsidRPr="00B04D31">
        <w:rPr>
          <w:rFonts w:ascii="Calibri" w:hAnsi="Calibri" w:cs="Courier New"/>
          <w:noProof/>
          <w:color w:val="0000FF"/>
          <w:szCs w:val="24"/>
          <w:lang w:val="es-EC"/>
        </w:rPr>
        <w:t>DECLARE</w:t>
      </w:r>
      <w:r w:rsidRPr="00B04D31">
        <w:rPr>
          <w:rFonts w:ascii="Calibri" w:hAnsi="Calibri" w:cs="Courier New"/>
          <w:noProof/>
          <w:szCs w:val="24"/>
          <w:lang w:val="es-EC"/>
        </w:rPr>
        <w:t xml:space="preserve"> @is_expiration_checked </w:t>
      </w:r>
      <w:r w:rsidRPr="00B04D31">
        <w:rPr>
          <w:rFonts w:ascii="Calibri" w:hAnsi="Calibri" w:cs="Courier New"/>
          <w:noProof/>
          <w:color w:val="0000FF"/>
          <w:szCs w:val="24"/>
          <w:lang w:val="es-EC"/>
        </w:rPr>
        <w:t xml:space="preserve">varchar </w:t>
      </w:r>
      <w:r w:rsidRPr="00B04D31">
        <w:rPr>
          <w:rFonts w:ascii="Calibri" w:hAnsi="Calibri" w:cs="Courier New"/>
          <w:noProof/>
          <w:color w:val="808080"/>
          <w:szCs w:val="24"/>
          <w:lang w:val="es-EC"/>
        </w:rPr>
        <w:t>(</w:t>
      </w:r>
      <w:r w:rsidRPr="00B04D31">
        <w:rPr>
          <w:rFonts w:ascii="Calibri" w:hAnsi="Calibri" w:cs="Courier New"/>
          <w:noProof/>
          <w:szCs w:val="24"/>
          <w:lang w:val="es-EC"/>
        </w:rPr>
        <w:t>3</w:t>
      </w:r>
      <w:r w:rsidRPr="00B04D31">
        <w:rPr>
          <w:rFonts w:ascii="Calibri" w:hAnsi="Calibri" w:cs="Courier New"/>
          <w:noProof/>
          <w:color w:val="808080"/>
          <w:szCs w:val="24"/>
          <w:lang w:val="es-EC"/>
        </w:rPr>
        <w:t>)</w:t>
      </w:r>
    </w:p>
    <w:p w14:paraId="325C520A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@defaultdb </w:t>
      </w:r>
      <w:r w:rsidRPr="00C17D04">
        <w:rPr>
          <w:rFonts w:ascii="Calibri" w:hAnsi="Calibri" w:cs="Courier New"/>
          <w:noProof/>
          <w:color w:val="0000FF"/>
          <w:szCs w:val="24"/>
        </w:rPr>
        <w:t>sysname</w:t>
      </w:r>
    </w:p>
    <w:p w14:paraId="1AC42A5E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szCs w:val="24"/>
        </w:rPr>
        <w:t xml:space="preserve"> </w:t>
      </w:r>
    </w:p>
    <w:p w14:paraId="729A1EBA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 xml:space="preserve">@login_name </w:t>
      </w:r>
      <w:r w:rsidRPr="00C17D04">
        <w:rPr>
          <w:rFonts w:ascii="Calibri" w:hAnsi="Calibri" w:cs="Courier New"/>
          <w:noProof/>
          <w:color w:val="808080"/>
          <w:szCs w:val="24"/>
        </w:rPr>
        <w:t>IS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NULL)</w:t>
      </w:r>
    </w:p>
    <w:p w14:paraId="1D99C9D2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="009A7136" w:rsidRPr="00C17D04">
        <w:rPr>
          <w:rFonts w:ascii="Calibri" w:hAnsi="Calibri" w:cs="Courier New"/>
          <w:noProof/>
          <w:szCs w:val="24"/>
        </w:rPr>
        <w:t xml:space="preserve"> login_curs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CURSOR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FOR</w:t>
      </w:r>
    </w:p>
    <w:p w14:paraId="2FE047B2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sid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>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type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>is_disabled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>default_database_name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l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>hasaccess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l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denylogin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FROM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</w:p>
    <w:p w14:paraId="4A2B394D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8000"/>
          <w:szCs w:val="24"/>
        </w:rPr>
        <w:t>sys</w:t>
      </w:r>
      <w:r w:rsidRPr="00C17D04">
        <w:rPr>
          <w:rFonts w:ascii="Calibri" w:hAnsi="Calibri" w:cs="Courier New"/>
          <w:noProof/>
          <w:color w:val="808080"/>
          <w:szCs w:val="24"/>
        </w:rPr>
        <w:t>.</w:t>
      </w:r>
      <w:r w:rsidRPr="00C17D04">
        <w:rPr>
          <w:rFonts w:ascii="Calibri" w:hAnsi="Calibri" w:cs="Courier New"/>
          <w:noProof/>
          <w:color w:val="008000"/>
          <w:szCs w:val="24"/>
        </w:rPr>
        <w:t>server_principals</w:t>
      </w:r>
      <w:r w:rsidRPr="00C17D04">
        <w:rPr>
          <w:rFonts w:ascii="Calibri" w:hAnsi="Calibri" w:cs="Courier New"/>
          <w:noProof/>
          <w:szCs w:val="24"/>
        </w:rPr>
        <w:t xml:space="preserve"> p </w:t>
      </w:r>
      <w:r w:rsidRPr="00C17D04">
        <w:rPr>
          <w:rFonts w:ascii="Calibri" w:hAnsi="Calibri" w:cs="Courier New"/>
          <w:noProof/>
          <w:color w:val="808080"/>
          <w:szCs w:val="24"/>
        </w:rPr>
        <w:t>LEFT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JOIN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8000"/>
          <w:szCs w:val="24"/>
        </w:rPr>
        <w:t>sys</w:t>
      </w:r>
      <w:r w:rsidRPr="00C17D04">
        <w:rPr>
          <w:rFonts w:ascii="Calibri" w:hAnsi="Calibri" w:cs="Courier New"/>
          <w:noProof/>
          <w:color w:val="808080"/>
          <w:szCs w:val="24"/>
        </w:rPr>
        <w:t>.</w:t>
      </w:r>
      <w:r w:rsidRPr="00C17D04">
        <w:rPr>
          <w:rFonts w:ascii="Calibri" w:hAnsi="Calibri" w:cs="Courier New"/>
          <w:noProof/>
          <w:color w:val="008000"/>
          <w:szCs w:val="24"/>
        </w:rPr>
        <w:t>syslogins</w:t>
      </w:r>
      <w:r w:rsidRPr="00C17D04">
        <w:rPr>
          <w:rFonts w:ascii="Calibri" w:hAnsi="Calibri" w:cs="Courier New"/>
          <w:noProof/>
          <w:szCs w:val="24"/>
        </w:rPr>
        <w:t xml:space="preserve"> l</w:t>
      </w:r>
    </w:p>
    <w:p w14:paraId="77421D4E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ON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l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WHERE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type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IN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'S'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'G'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'U'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AND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&lt;&gt;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'sa'</w:t>
      </w:r>
    </w:p>
    <w:p w14:paraId="3E6B2D7A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ELSE</w:t>
      </w:r>
    </w:p>
    <w:p w14:paraId="30BC69C7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="009A7136" w:rsidRPr="00C17D04">
        <w:rPr>
          <w:rFonts w:ascii="Calibri" w:hAnsi="Calibri" w:cs="Courier New"/>
          <w:noProof/>
          <w:szCs w:val="24"/>
        </w:rPr>
        <w:t xml:space="preserve"> login_curs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CURSOR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FOR</w:t>
      </w:r>
    </w:p>
    <w:p w14:paraId="4732C392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sid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>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type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>is_disabled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>default_database_name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l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>hasaccess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l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denylogin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FROM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</w:p>
    <w:p w14:paraId="01858E6F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8000"/>
          <w:szCs w:val="24"/>
        </w:rPr>
        <w:t>sys</w:t>
      </w:r>
      <w:r w:rsidRPr="00C17D04">
        <w:rPr>
          <w:rFonts w:ascii="Calibri" w:hAnsi="Calibri" w:cs="Courier New"/>
          <w:noProof/>
          <w:color w:val="808080"/>
          <w:szCs w:val="24"/>
        </w:rPr>
        <w:t>.</w:t>
      </w:r>
      <w:r w:rsidRPr="00C17D04">
        <w:rPr>
          <w:rFonts w:ascii="Calibri" w:hAnsi="Calibri" w:cs="Courier New"/>
          <w:noProof/>
          <w:color w:val="008000"/>
          <w:szCs w:val="24"/>
        </w:rPr>
        <w:t>server_principals</w:t>
      </w:r>
      <w:r w:rsidRPr="00C17D04">
        <w:rPr>
          <w:rFonts w:ascii="Calibri" w:hAnsi="Calibri" w:cs="Courier New"/>
          <w:noProof/>
          <w:szCs w:val="24"/>
        </w:rPr>
        <w:t xml:space="preserve"> p </w:t>
      </w:r>
      <w:r w:rsidRPr="00C17D04">
        <w:rPr>
          <w:rFonts w:ascii="Calibri" w:hAnsi="Calibri" w:cs="Courier New"/>
          <w:noProof/>
          <w:color w:val="808080"/>
          <w:szCs w:val="24"/>
        </w:rPr>
        <w:t>LEFT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JOIN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8000"/>
          <w:szCs w:val="24"/>
        </w:rPr>
        <w:t>sys</w:t>
      </w:r>
      <w:r w:rsidRPr="00C17D04">
        <w:rPr>
          <w:rFonts w:ascii="Calibri" w:hAnsi="Calibri" w:cs="Courier New"/>
          <w:noProof/>
          <w:color w:val="808080"/>
          <w:szCs w:val="24"/>
        </w:rPr>
        <w:t>.</w:t>
      </w:r>
      <w:r w:rsidRPr="00C17D04">
        <w:rPr>
          <w:rFonts w:ascii="Calibri" w:hAnsi="Calibri" w:cs="Courier New"/>
          <w:noProof/>
          <w:color w:val="008000"/>
          <w:szCs w:val="24"/>
        </w:rPr>
        <w:t>syslogins</w:t>
      </w:r>
      <w:r w:rsidRPr="00C17D04">
        <w:rPr>
          <w:rFonts w:ascii="Calibri" w:hAnsi="Calibri" w:cs="Courier New"/>
          <w:noProof/>
          <w:szCs w:val="24"/>
        </w:rPr>
        <w:t xml:space="preserve"> l</w:t>
      </w:r>
    </w:p>
    <w:p w14:paraId="7BB5FC5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ON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l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WHERE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type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IN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'S'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'G'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'U'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AND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@login_name</w:t>
      </w:r>
    </w:p>
    <w:p w14:paraId="0F9F2C91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OPEN</w:t>
      </w:r>
      <w:r w:rsidRPr="00C17D04">
        <w:rPr>
          <w:rFonts w:ascii="Calibri" w:hAnsi="Calibri" w:cs="Courier New"/>
          <w:noProof/>
          <w:szCs w:val="24"/>
        </w:rPr>
        <w:t xml:space="preserve"> login_curs</w:t>
      </w:r>
    </w:p>
    <w:p w14:paraId="687D7F47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</w:p>
    <w:p w14:paraId="3188C75F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lastRenderedPageBreak/>
        <w:t>FETCH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NEXT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FROM</w:t>
      </w:r>
      <w:r w:rsidRPr="00C17D04">
        <w:rPr>
          <w:rFonts w:ascii="Calibri" w:hAnsi="Calibri" w:cs="Courier New"/>
          <w:noProof/>
          <w:szCs w:val="24"/>
        </w:rPr>
        <w:t xml:space="preserve"> login_curs </w:t>
      </w:r>
      <w:r w:rsidRPr="00C17D04">
        <w:rPr>
          <w:rFonts w:ascii="Calibri" w:hAnsi="Calibri" w:cs="Courier New"/>
          <w:noProof/>
          <w:color w:val="0000FF"/>
          <w:szCs w:val="24"/>
        </w:rPr>
        <w:t>INTO</w:t>
      </w:r>
      <w:r w:rsidRPr="00C17D04">
        <w:rPr>
          <w:rFonts w:ascii="Calibri" w:hAnsi="Calibri" w:cs="Courier New"/>
          <w:noProof/>
          <w:szCs w:val="24"/>
        </w:rPr>
        <w:t xml:space="preserve"> @SID_varbinary</w:t>
      </w:r>
      <w:r w:rsidRPr="00C17D04">
        <w:rPr>
          <w:rFonts w:ascii="Calibri" w:hAnsi="Calibri" w:cs="Courier New"/>
          <w:noProof/>
          <w:color w:val="808080"/>
          <w:szCs w:val="24"/>
        </w:rPr>
        <w:t>,</w:t>
      </w:r>
      <w:r w:rsidRPr="00C17D04">
        <w:rPr>
          <w:rFonts w:ascii="Calibri" w:hAnsi="Calibri" w:cs="Courier New"/>
          <w:noProof/>
          <w:szCs w:val="24"/>
        </w:rPr>
        <w:t xml:space="preserve"> @name</w:t>
      </w:r>
      <w:r w:rsidRPr="00C17D04">
        <w:rPr>
          <w:rFonts w:ascii="Calibri" w:hAnsi="Calibri" w:cs="Courier New"/>
          <w:noProof/>
          <w:color w:val="808080"/>
          <w:szCs w:val="24"/>
        </w:rPr>
        <w:t>,</w:t>
      </w:r>
      <w:r w:rsidRPr="00C17D04">
        <w:rPr>
          <w:rFonts w:ascii="Calibri" w:hAnsi="Calibri" w:cs="Courier New"/>
          <w:noProof/>
          <w:szCs w:val="24"/>
        </w:rPr>
        <w:t xml:space="preserve"> @type</w:t>
      </w:r>
      <w:r w:rsidRPr="00C17D04">
        <w:rPr>
          <w:rFonts w:ascii="Calibri" w:hAnsi="Calibri" w:cs="Courier New"/>
          <w:noProof/>
          <w:color w:val="808080"/>
          <w:szCs w:val="24"/>
        </w:rPr>
        <w:t>,</w:t>
      </w:r>
      <w:r w:rsidRPr="00C17D04">
        <w:rPr>
          <w:rFonts w:ascii="Calibri" w:hAnsi="Calibri" w:cs="Courier New"/>
          <w:noProof/>
          <w:szCs w:val="24"/>
        </w:rPr>
        <w:t xml:space="preserve"> @is_disabled</w:t>
      </w:r>
      <w:r w:rsidRPr="00C17D04">
        <w:rPr>
          <w:rFonts w:ascii="Calibri" w:hAnsi="Calibri" w:cs="Courier New"/>
          <w:noProof/>
          <w:color w:val="808080"/>
          <w:szCs w:val="24"/>
        </w:rPr>
        <w:t>,</w:t>
      </w:r>
      <w:r w:rsidRPr="00C17D04">
        <w:rPr>
          <w:rFonts w:ascii="Calibri" w:hAnsi="Calibri" w:cs="Courier New"/>
          <w:noProof/>
          <w:szCs w:val="24"/>
        </w:rPr>
        <w:t xml:space="preserve"> @defaultdb</w:t>
      </w:r>
      <w:r w:rsidRPr="00C17D04">
        <w:rPr>
          <w:rFonts w:ascii="Calibri" w:hAnsi="Calibri" w:cs="Courier New"/>
          <w:noProof/>
          <w:color w:val="808080"/>
          <w:szCs w:val="24"/>
        </w:rPr>
        <w:t>,</w:t>
      </w:r>
      <w:r w:rsidRPr="00C17D04">
        <w:rPr>
          <w:rFonts w:ascii="Calibri" w:hAnsi="Calibri" w:cs="Courier New"/>
          <w:noProof/>
          <w:szCs w:val="24"/>
        </w:rPr>
        <w:t xml:space="preserve"> @hasaccess</w:t>
      </w:r>
      <w:r w:rsidRPr="00C17D04">
        <w:rPr>
          <w:rFonts w:ascii="Calibri" w:hAnsi="Calibri" w:cs="Courier New"/>
          <w:noProof/>
          <w:color w:val="808080"/>
          <w:szCs w:val="24"/>
        </w:rPr>
        <w:t>,</w:t>
      </w:r>
      <w:r w:rsidRPr="00C17D04">
        <w:rPr>
          <w:rFonts w:ascii="Calibri" w:hAnsi="Calibri" w:cs="Courier New"/>
          <w:noProof/>
          <w:szCs w:val="24"/>
        </w:rPr>
        <w:t xml:space="preserve"> @denylogin</w:t>
      </w:r>
    </w:p>
    <w:p w14:paraId="675555A9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color w:val="FF00FF"/>
          <w:szCs w:val="24"/>
        </w:rPr>
        <w:t>@@fetch_status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-</w:t>
      </w:r>
      <w:r w:rsidRPr="00C17D04">
        <w:rPr>
          <w:rFonts w:ascii="Calibri" w:hAnsi="Calibri" w:cs="Courier New"/>
          <w:noProof/>
          <w:szCs w:val="24"/>
        </w:rPr>
        <w:t>1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4FC41F8B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BEGIN</w:t>
      </w:r>
    </w:p>
    <w:p w14:paraId="31FAE798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PRINT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'No login(s) found.'</w:t>
      </w:r>
    </w:p>
    <w:p w14:paraId="019392B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CLOSE</w:t>
      </w:r>
      <w:r w:rsidR="009A7136" w:rsidRPr="00C17D04">
        <w:rPr>
          <w:rFonts w:ascii="Calibri" w:hAnsi="Calibri" w:cs="Courier New"/>
          <w:noProof/>
          <w:szCs w:val="24"/>
        </w:rPr>
        <w:t xml:space="preserve"> login_curs</w:t>
      </w:r>
    </w:p>
    <w:p w14:paraId="1570C19D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DEALLOCATE</w:t>
      </w:r>
      <w:r w:rsidR="009A7136" w:rsidRPr="00C17D04">
        <w:rPr>
          <w:rFonts w:ascii="Calibri" w:hAnsi="Calibri" w:cs="Courier New"/>
          <w:noProof/>
          <w:szCs w:val="24"/>
        </w:rPr>
        <w:t xml:space="preserve"> login_curs</w:t>
      </w:r>
    </w:p>
    <w:p w14:paraId="21C067EC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RETURN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-</w:t>
      </w:r>
      <w:r w:rsidR="009A7136" w:rsidRPr="00C17D04">
        <w:rPr>
          <w:rFonts w:ascii="Calibri" w:hAnsi="Calibri" w:cs="Courier New"/>
          <w:noProof/>
          <w:szCs w:val="24"/>
        </w:rPr>
        <w:t>1</w:t>
      </w:r>
    </w:p>
    <w:p w14:paraId="6D5F9D70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0827CBF0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SET</w:t>
      </w:r>
      <w:r w:rsidRPr="00C17D04">
        <w:rPr>
          <w:rFonts w:ascii="Calibri" w:hAnsi="Calibri" w:cs="Courier New"/>
          <w:noProof/>
          <w:szCs w:val="24"/>
        </w:rPr>
        <w:t xml:space="preserve"> @tmpstr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'/* sp_help_revlogin script '</w:t>
      </w:r>
    </w:p>
    <w:p w14:paraId="79C763D1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PRINT</w:t>
      </w:r>
      <w:r w:rsidRPr="00C17D04">
        <w:rPr>
          <w:rFonts w:ascii="Calibri" w:hAnsi="Calibri" w:cs="Courier New"/>
          <w:noProof/>
          <w:szCs w:val="24"/>
        </w:rPr>
        <w:t xml:space="preserve"> @tmpstr</w:t>
      </w:r>
    </w:p>
    <w:p w14:paraId="714D3A84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SET</w:t>
      </w:r>
      <w:r w:rsidRPr="00C17D04">
        <w:rPr>
          <w:rFonts w:ascii="Calibri" w:hAnsi="Calibri" w:cs="Courier New"/>
          <w:noProof/>
          <w:szCs w:val="24"/>
        </w:rPr>
        <w:t xml:space="preserve"> @tmpstr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'** Generated '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+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FF"/>
          <w:szCs w:val="24"/>
        </w:rPr>
        <w:t>CONVERT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color w:val="0000FF"/>
          <w:szCs w:val="24"/>
        </w:rPr>
        <w:t>varchar</w:t>
      </w:r>
      <w:r w:rsidRPr="00C17D04">
        <w:rPr>
          <w:rFonts w:ascii="Calibri" w:hAnsi="Calibri" w:cs="Courier New"/>
          <w:noProof/>
          <w:color w:val="808080"/>
          <w:szCs w:val="24"/>
        </w:rPr>
        <w:t>,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FF"/>
          <w:szCs w:val="24"/>
        </w:rPr>
        <w:t>GETDATE</w:t>
      </w:r>
      <w:r w:rsidRPr="00C17D04">
        <w:rPr>
          <w:rFonts w:ascii="Calibri" w:hAnsi="Calibri" w:cs="Courier New"/>
          <w:noProof/>
          <w:color w:val="808080"/>
          <w:szCs w:val="24"/>
        </w:rPr>
        <w:t>())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+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 on '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+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FF"/>
          <w:szCs w:val="24"/>
        </w:rPr>
        <w:t>@@SERVERNAME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+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 */'</w:t>
      </w:r>
    </w:p>
    <w:p w14:paraId="3ACAC1E1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PRINT</w:t>
      </w:r>
      <w:r w:rsidRPr="00C17D04">
        <w:rPr>
          <w:rFonts w:ascii="Calibri" w:hAnsi="Calibri" w:cs="Courier New"/>
          <w:noProof/>
          <w:szCs w:val="24"/>
        </w:rPr>
        <w:t xml:space="preserve"> @tmpstr</w:t>
      </w:r>
    </w:p>
    <w:p w14:paraId="0F7CAC2F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PRINT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''</w:t>
      </w:r>
    </w:p>
    <w:p w14:paraId="3CE63994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 xml:space="preserve">WHILE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color w:val="FF00FF"/>
          <w:szCs w:val="24"/>
        </w:rPr>
        <w:t>@@fetch_status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&lt;&gt;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-</w:t>
      </w:r>
      <w:r w:rsidRPr="00C17D04">
        <w:rPr>
          <w:rFonts w:ascii="Calibri" w:hAnsi="Calibri" w:cs="Courier New"/>
          <w:noProof/>
          <w:szCs w:val="24"/>
        </w:rPr>
        <w:t>1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673BA693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BEGIN</w:t>
      </w:r>
    </w:p>
    <w:p w14:paraId="76723E00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@@fetch_status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&lt;&gt;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-</w:t>
      </w:r>
      <w:r w:rsidR="009A7136" w:rsidRPr="00C17D04">
        <w:rPr>
          <w:rFonts w:ascii="Calibri" w:hAnsi="Calibri" w:cs="Courier New"/>
          <w:noProof/>
          <w:szCs w:val="24"/>
        </w:rPr>
        <w:t>2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17C175B9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</w:p>
    <w:p w14:paraId="73CDE716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PRINT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''</w:t>
      </w:r>
    </w:p>
    <w:p w14:paraId="3D272FA1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'-- Login: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@name</w:t>
      </w:r>
    </w:p>
    <w:p w14:paraId="235AF80D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PRINT</w:t>
      </w:r>
      <w:r w:rsidR="009A7136" w:rsidRPr="00C17D04">
        <w:rPr>
          <w:rFonts w:ascii="Calibri" w:hAnsi="Calibri" w:cs="Courier New"/>
          <w:noProof/>
          <w:szCs w:val="24"/>
        </w:rPr>
        <w:t xml:space="preserve"> @tmpstr</w:t>
      </w:r>
    </w:p>
    <w:p w14:paraId="73EAC5EA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@type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IN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'G'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'U'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))</w:t>
      </w:r>
    </w:p>
    <w:p w14:paraId="10B78EE2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8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-- NT authenticated account/group</w:t>
      </w:r>
    </w:p>
    <w:p w14:paraId="6CF124BA" w14:textId="77777777" w:rsidR="009A7136" w:rsidRPr="00C17D04" w:rsidRDefault="00756410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color w:val="008000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'CREATE LOGIN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QUOTENAME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@name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 FROM WINDOWS WITH DEFAULT_DATABASE = ['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@defaultdb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']'</w:t>
      </w:r>
    </w:p>
    <w:p w14:paraId="7A1AEF59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765D2C3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8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ELSE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-- SQL Server authentication</w:t>
      </w:r>
    </w:p>
    <w:p w14:paraId="6F76B9DC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8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-- obtain password and sid</w:t>
      </w:r>
    </w:p>
    <w:p w14:paraId="38C51273" w14:textId="77777777" w:rsidR="009A7136" w:rsidRPr="00C17D04" w:rsidRDefault="00756410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@PWD_varbinary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CAST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LOGINPROPERTY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@name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'PasswordHash'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AS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varbinary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>256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7B61A469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EXEC</w:t>
      </w:r>
      <w:r w:rsidR="009A7136" w:rsidRPr="00C17D04">
        <w:rPr>
          <w:rFonts w:ascii="Calibri" w:hAnsi="Calibri" w:cs="Courier New"/>
          <w:noProof/>
          <w:szCs w:val="24"/>
        </w:rPr>
        <w:t xml:space="preserve"> sp_hexadecimal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szCs w:val="24"/>
        </w:rPr>
        <w:t>@PWD_varbinary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@PWD_string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OUT</w:t>
      </w:r>
    </w:p>
    <w:p w14:paraId="6BED39C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EXEC</w:t>
      </w:r>
      <w:r w:rsidR="009A7136" w:rsidRPr="00C17D04">
        <w:rPr>
          <w:rFonts w:ascii="Calibri" w:hAnsi="Calibri" w:cs="Courier New"/>
          <w:noProof/>
          <w:szCs w:val="24"/>
        </w:rPr>
        <w:t xml:space="preserve"> sp_hexadecimal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szCs w:val="24"/>
        </w:rPr>
        <w:t>@SID_varbinary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@SID_string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OUT</w:t>
      </w:r>
    </w:p>
    <w:p w14:paraId="06CEFF16" w14:textId="77777777" w:rsidR="009A7136" w:rsidRPr="00C17D04" w:rsidRDefault="00756410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8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-- obtain password policy state</w:t>
      </w:r>
    </w:p>
    <w:p w14:paraId="4E1C967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@is_policy_checked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CASE</w:t>
      </w:r>
      <w:r w:rsidR="009A7136" w:rsidRPr="00C17D04">
        <w:rPr>
          <w:rFonts w:ascii="Calibri" w:hAnsi="Calibri" w:cs="Courier New"/>
          <w:noProof/>
          <w:szCs w:val="24"/>
        </w:rPr>
        <w:t xml:space="preserve"> is_policy_checked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WHEN</w:t>
      </w:r>
      <w:r w:rsidR="009A7136" w:rsidRPr="00C17D04">
        <w:rPr>
          <w:rFonts w:ascii="Calibri" w:hAnsi="Calibri" w:cs="Courier New"/>
          <w:noProof/>
          <w:szCs w:val="24"/>
        </w:rPr>
        <w:t xml:space="preserve"> 1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THEN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'ON'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WHEN</w:t>
      </w:r>
      <w:r w:rsidR="009A7136" w:rsidRPr="00C17D04">
        <w:rPr>
          <w:rFonts w:ascii="Calibri" w:hAnsi="Calibri" w:cs="Courier New"/>
          <w:noProof/>
          <w:szCs w:val="24"/>
        </w:rPr>
        <w:t xml:space="preserve"> 0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THEN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'OFF'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ELSE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NULL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FROM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sys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sql_logins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WHERE</w:t>
      </w:r>
      <w:r w:rsidR="009A7136" w:rsidRPr="00C17D04">
        <w:rPr>
          <w:rFonts w:ascii="Calibri" w:hAnsi="Calibri" w:cs="Courier New"/>
          <w:noProof/>
          <w:szCs w:val="24"/>
        </w:rPr>
        <w:t xml:space="preserve"> 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@name</w:t>
      </w:r>
    </w:p>
    <w:p w14:paraId="39C5BBF5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@is_expiration_checked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CASE</w:t>
      </w:r>
      <w:r w:rsidR="009A7136" w:rsidRPr="00C17D04">
        <w:rPr>
          <w:rFonts w:ascii="Calibri" w:hAnsi="Calibri" w:cs="Courier New"/>
          <w:noProof/>
          <w:szCs w:val="24"/>
        </w:rPr>
        <w:t xml:space="preserve"> is_expiration_checked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WHEN</w:t>
      </w:r>
      <w:r w:rsidR="009A7136" w:rsidRPr="00C17D04">
        <w:rPr>
          <w:rFonts w:ascii="Calibri" w:hAnsi="Calibri" w:cs="Courier New"/>
          <w:noProof/>
          <w:szCs w:val="24"/>
        </w:rPr>
        <w:t xml:space="preserve"> 1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THEN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'ON'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WHEN</w:t>
      </w:r>
      <w:r w:rsidR="009A7136" w:rsidRPr="00C17D04">
        <w:rPr>
          <w:rFonts w:ascii="Calibri" w:hAnsi="Calibri" w:cs="Courier New"/>
          <w:noProof/>
          <w:szCs w:val="24"/>
        </w:rPr>
        <w:t xml:space="preserve"> 0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THEN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'OFF'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ELSE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NULL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FROM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sys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sql_logins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WHERE</w:t>
      </w:r>
      <w:r w:rsidR="009A7136" w:rsidRPr="00C17D04">
        <w:rPr>
          <w:rFonts w:ascii="Calibri" w:hAnsi="Calibri" w:cs="Courier New"/>
          <w:noProof/>
          <w:szCs w:val="24"/>
        </w:rPr>
        <w:t xml:space="preserve"> 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@name</w:t>
      </w:r>
    </w:p>
    <w:p w14:paraId="71C88695" w14:textId="77777777" w:rsidR="009A7136" w:rsidRPr="00C17D04" w:rsidRDefault="00756410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8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 xml:space="preserve"> '--DROP LOGIN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QUOTENAME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80"/>
          <w:szCs w:val="24"/>
        </w:rPr>
        <w:t>@name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CHAR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>13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34E00781" w14:textId="77777777" w:rsidR="009A7136" w:rsidRPr="00C17D04" w:rsidRDefault="00756410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szCs w:val="24"/>
        </w:rPr>
        <w:lastRenderedPageBreak/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 xml:space="preserve">= </w:t>
      </w:r>
      <w:r w:rsidR="009A7136" w:rsidRPr="00C17D04">
        <w:rPr>
          <w:rFonts w:ascii="Calibri" w:hAnsi="Calibri" w:cs="Courier New"/>
          <w:noProof/>
          <w:szCs w:val="24"/>
        </w:rPr>
        <w:t xml:space="preserve">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05072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'CREATE LOGIN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QUOTENAME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@name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 WITH PASSWORD =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@PWD_string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 HASHED, SID =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@SID_string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', DEFAULT_DATABASE = ['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@defaultdb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']'</w:t>
      </w:r>
    </w:p>
    <w:p w14:paraId="118C9FA1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@is_policy_checked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IS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NOT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NULL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5AD4AD11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</w:p>
    <w:p w14:paraId="2C004D41" w14:textId="77777777" w:rsidR="009A7136" w:rsidRPr="00C17D04" w:rsidRDefault="00756410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', CHECK_POLICY =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@is_policy_checked</w:t>
      </w:r>
    </w:p>
    <w:p w14:paraId="22A0758E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00CA923F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@is_expiration_checked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IS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NOT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NULL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76591D33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</w:p>
    <w:p w14:paraId="53C23513" w14:textId="77777777" w:rsidR="009A7136" w:rsidRPr="00C17D04" w:rsidRDefault="00756410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', CHECK_EXPIRATION =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@is_expiration_checked</w:t>
      </w:r>
    </w:p>
    <w:p w14:paraId="5C7AEF8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734498EF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29AC092E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@denylogin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1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47E8E308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8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-- login is denied access</w:t>
      </w:r>
    </w:p>
    <w:p w14:paraId="4C5A8206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'; DENY CONNECT SQL TO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QUOTENAME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@name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473AEB08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3A577D5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ELSE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@hasaccess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0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4970D1A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8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-- login exists but does not have access</w:t>
      </w:r>
    </w:p>
    <w:p w14:paraId="08285D26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'; REVOKE CONNECT SQL TO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QUOTENAME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@name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0F8A2DFC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4312D258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@is_disabled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1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441C63D8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8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-- login is disabled</w:t>
      </w:r>
    </w:p>
    <w:p w14:paraId="102F2233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'; ALTER LOGIN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QUOTENAME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@name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 DISABLE'</w:t>
      </w:r>
    </w:p>
    <w:p w14:paraId="7B3FB200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559CA209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PRINT</w:t>
      </w:r>
      <w:r w:rsidR="009A7136" w:rsidRPr="00C17D04">
        <w:rPr>
          <w:rFonts w:ascii="Calibri" w:hAnsi="Calibri" w:cs="Courier New"/>
          <w:noProof/>
          <w:szCs w:val="24"/>
        </w:rPr>
        <w:t xml:space="preserve"> @tmpstr</w:t>
      </w:r>
    </w:p>
    <w:p w14:paraId="75010CCE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44553D5C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FETCH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NEXT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FROM</w:t>
      </w:r>
      <w:r w:rsidR="009A7136" w:rsidRPr="00C17D04">
        <w:rPr>
          <w:rFonts w:ascii="Calibri" w:hAnsi="Calibri" w:cs="Courier New"/>
          <w:noProof/>
          <w:szCs w:val="24"/>
        </w:rPr>
        <w:t xml:space="preserve"> login_curs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INTO</w:t>
      </w:r>
      <w:r w:rsidR="009A7136" w:rsidRPr="00C17D04">
        <w:rPr>
          <w:rFonts w:ascii="Calibri" w:hAnsi="Calibri" w:cs="Courier New"/>
          <w:noProof/>
          <w:szCs w:val="24"/>
        </w:rPr>
        <w:t xml:space="preserve"> @SID_varbinary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@name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@type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@is_disabled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@defaultdb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@hasaccess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@denylogin</w:t>
      </w:r>
    </w:p>
    <w:p w14:paraId="151FDC73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0258DC15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CLOSE</w:t>
      </w:r>
      <w:r w:rsidRPr="00C17D04">
        <w:rPr>
          <w:rFonts w:ascii="Calibri" w:hAnsi="Calibri" w:cs="Courier New"/>
          <w:noProof/>
          <w:szCs w:val="24"/>
        </w:rPr>
        <w:t xml:space="preserve"> login_curs</w:t>
      </w:r>
    </w:p>
    <w:p w14:paraId="25FFBCDD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DEALLOCATE</w:t>
      </w:r>
      <w:r w:rsidRPr="00C17D04">
        <w:rPr>
          <w:rFonts w:ascii="Calibri" w:hAnsi="Calibri" w:cs="Courier New"/>
          <w:noProof/>
          <w:szCs w:val="24"/>
        </w:rPr>
        <w:t xml:space="preserve"> login_curs</w:t>
      </w:r>
    </w:p>
    <w:p w14:paraId="5EFD3CB5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RETURN</w:t>
      </w:r>
      <w:r w:rsidRPr="00C17D04">
        <w:rPr>
          <w:rFonts w:ascii="Calibri" w:hAnsi="Calibri" w:cs="Courier New"/>
          <w:noProof/>
          <w:szCs w:val="24"/>
        </w:rPr>
        <w:t xml:space="preserve"> 0</w:t>
      </w:r>
    </w:p>
    <w:p w14:paraId="340ED51B" w14:textId="77777777" w:rsidR="009A7136" w:rsidRPr="00050724" w:rsidRDefault="009A7136" w:rsidP="009A7136">
      <w:pPr>
        <w:ind w:left="709"/>
        <w:jc w:val="both"/>
        <w:rPr>
          <w:rFonts w:ascii="Calibri" w:hAnsi="Calibri"/>
          <w:szCs w:val="24"/>
        </w:rPr>
      </w:pPr>
      <w:r w:rsidRPr="00050724">
        <w:rPr>
          <w:rFonts w:ascii="Calibri" w:hAnsi="Calibri" w:cs="Courier New"/>
          <w:noProof/>
          <w:color w:val="0000FF"/>
          <w:szCs w:val="24"/>
        </w:rPr>
        <w:t>GO</w:t>
      </w:r>
    </w:p>
    <w:p w14:paraId="38122F1F" w14:textId="77777777" w:rsidR="009A7136" w:rsidRPr="00050724" w:rsidRDefault="009A7136" w:rsidP="009A713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Cs w:val="24"/>
        </w:rPr>
      </w:pPr>
    </w:p>
    <w:p w14:paraId="2CA68896" w14:textId="77777777" w:rsidR="009A7136" w:rsidRPr="00050724" w:rsidRDefault="009A7136" w:rsidP="009A7136">
      <w:pPr>
        <w:widowControl w:val="0"/>
        <w:autoSpaceDE w:val="0"/>
        <w:autoSpaceDN w:val="0"/>
        <w:adjustRightInd w:val="0"/>
        <w:jc w:val="right"/>
        <w:rPr>
          <w:rFonts w:ascii="Calibri" w:hAnsi="Calibri"/>
          <w:b/>
          <w:szCs w:val="24"/>
          <w:u w:val="single"/>
        </w:rPr>
      </w:pPr>
      <w:r w:rsidRPr="00050724">
        <w:rPr>
          <w:rFonts w:ascii="Calibri" w:hAnsi="Calibri"/>
          <w:b/>
          <w:szCs w:val="24"/>
          <w:u w:val="single"/>
        </w:rPr>
        <w:t xml:space="preserve">Fuente: </w:t>
      </w:r>
      <w:hyperlink r:id="rId27" w:history="1">
        <w:r w:rsidRPr="00050724">
          <w:rPr>
            <w:rStyle w:val="Hipervnculo"/>
            <w:rFonts w:ascii="Calibri" w:hAnsi="Calibri"/>
            <w:b/>
            <w:szCs w:val="24"/>
          </w:rPr>
          <w:t>https://support.microsoft.com/en-us/kb/918992</w:t>
        </w:r>
      </w:hyperlink>
    </w:p>
    <w:p w14:paraId="0BD2B18C" w14:textId="77777777" w:rsidR="009A7136" w:rsidRPr="00050724" w:rsidRDefault="009A7136" w:rsidP="009A7136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szCs w:val="24"/>
        </w:rPr>
      </w:pPr>
    </w:p>
    <w:p w14:paraId="2CF1ED2D" w14:textId="77777777" w:rsidR="009A7136" w:rsidRPr="00C17D04" w:rsidRDefault="009A7136" w:rsidP="003F01CF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lang w:val="es"/>
        </w:rPr>
      </w:pPr>
      <w:r w:rsidRPr="00C17D04">
        <w:rPr>
          <w:rFonts w:ascii="Calibri" w:hAnsi="Calibri" w:cs="Calibri"/>
          <w:lang w:val="es"/>
        </w:rPr>
        <w:t>Crear procedimiento sp_help_revloginfix en server de donde se obtuvo el backup de la BD</w:t>
      </w:r>
    </w:p>
    <w:p w14:paraId="58249C5B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USE</w:t>
      </w:r>
      <w:r w:rsidRPr="00C17D04">
        <w:rPr>
          <w:rFonts w:ascii="Calibri" w:hAnsi="Calibri" w:cs="Courier New"/>
          <w:noProof/>
          <w:szCs w:val="24"/>
        </w:rPr>
        <w:t xml:space="preserve"> baandb</w:t>
      </w:r>
    </w:p>
    <w:p w14:paraId="0F8F3411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lastRenderedPageBreak/>
        <w:t>GO</w:t>
      </w:r>
    </w:p>
    <w:p w14:paraId="03CD1DF6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IF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FF"/>
          <w:szCs w:val="24"/>
        </w:rPr>
        <w:t>OBJECT_ID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color w:val="FF0000"/>
          <w:szCs w:val="24"/>
        </w:rPr>
        <w:t>'sp_help_revloginfix'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IS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NOT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NULL</w:t>
      </w:r>
    </w:p>
    <w:p w14:paraId="6F03192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DROP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PROCEDURE</w:t>
      </w:r>
      <w:r w:rsidR="009A7136" w:rsidRPr="00C17D04">
        <w:rPr>
          <w:rFonts w:ascii="Calibri" w:hAnsi="Calibri" w:cs="Courier New"/>
          <w:noProof/>
          <w:szCs w:val="24"/>
        </w:rPr>
        <w:t xml:space="preserve"> sp_help_revloginfix</w:t>
      </w:r>
    </w:p>
    <w:p w14:paraId="64E9664D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GO</w:t>
      </w:r>
    </w:p>
    <w:p w14:paraId="69069686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CREATE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PROCEDURE</w:t>
      </w:r>
      <w:r w:rsidRPr="00C17D04">
        <w:rPr>
          <w:rFonts w:ascii="Calibri" w:hAnsi="Calibri" w:cs="Courier New"/>
          <w:noProof/>
          <w:szCs w:val="24"/>
        </w:rPr>
        <w:t xml:space="preserve"> sp_help_revloginfix @login_name </w:t>
      </w:r>
      <w:r w:rsidRPr="00C17D04">
        <w:rPr>
          <w:rFonts w:ascii="Calibri" w:hAnsi="Calibri" w:cs="Courier New"/>
          <w:noProof/>
          <w:color w:val="0000FF"/>
          <w:szCs w:val="24"/>
        </w:rPr>
        <w:t>sysname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NULL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AS</w:t>
      </w:r>
    </w:p>
    <w:p w14:paraId="3CC98ADD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@name </w:t>
      </w:r>
      <w:r w:rsidRPr="00C17D04">
        <w:rPr>
          <w:rFonts w:ascii="Calibri" w:hAnsi="Calibri" w:cs="Courier New"/>
          <w:noProof/>
          <w:color w:val="0000FF"/>
          <w:szCs w:val="24"/>
        </w:rPr>
        <w:t>sysname</w:t>
      </w:r>
    </w:p>
    <w:p w14:paraId="1AE1279D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@type 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varchar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1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4AB97805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@tmpstr</w:t>
      </w:r>
      <w:r w:rsidR="0005072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varchar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>1024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483E2451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Pr="00C17D04">
        <w:rPr>
          <w:rFonts w:ascii="Calibri" w:hAnsi="Calibri" w:cs="Courier New"/>
          <w:noProof/>
          <w:szCs w:val="24"/>
        </w:rPr>
        <w:t xml:space="preserve"> @defaultdb </w:t>
      </w:r>
      <w:r w:rsidRPr="00C17D04">
        <w:rPr>
          <w:rFonts w:ascii="Calibri" w:hAnsi="Calibri" w:cs="Courier New"/>
          <w:noProof/>
          <w:color w:val="0000FF"/>
          <w:szCs w:val="24"/>
        </w:rPr>
        <w:t>sysname</w:t>
      </w:r>
    </w:p>
    <w:p w14:paraId="130422BA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szCs w:val="24"/>
        </w:rPr>
        <w:t xml:space="preserve"> </w:t>
      </w:r>
    </w:p>
    <w:p w14:paraId="20B4F13F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szCs w:val="24"/>
        </w:rPr>
        <w:t xml:space="preserve">@login_name </w:t>
      </w:r>
      <w:r w:rsidRPr="00C17D04">
        <w:rPr>
          <w:rFonts w:ascii="Calibri" w:hAnsi="Calibri" w:cs="Courier New"/>
          <w:noProof/>
          <w:color w:val="808080"/>
          <w:szCs w:val="24"/>
        </w:rPr>
        <w:t>IS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NULL)</w:t>
      </w:r>
    </w:p>
    <w:p w14:paraId="5897AFCA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="009A7136" w:rsidRPr="00C17D04">
        <w:rPr>
          <w:rFonts w:ascii="Calibri" w:hAnsi="Calibri" w:cs="Courier New"/>
          <w:noProof/>
          <w:szCs w:val="24"/>
        </w:rPr>
        <w:t xml:space="preserve"> login_curs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CURSOR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FOR</w:t>
      </w:r>
    </w:p>
    <w:p w14:paraId="4E3FB12C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</w:p>
    <w:p w14:paraId="7C7CC830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>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type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FROM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sys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server_principals</w:t>
      </w:r>
      <w:r w:rsidR="009A7136" w:rsidRPr="00C17D04">
        <w:rPr>
          <w:rFonts w:ascii="Calibri" w:hAnsi="Calibri" w:cs="Courier New"/>
          <w:noProof/>
          <w:szCs w:val="24"/>
        </w:rPr>
        <w:t xml:space="preserve"> p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LEFT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JOIN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sys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syslogins</w:t>
      </w:r>
      <w:r w:rsidR="009A7136" w:rsidRPr="00C17D04">
        <w:rPr>
          <w:rFonts w:ascii="Calibri" w:hAnsi="Calibri" w:cs="Courier New"/>
          <w:noProof/>
          <w:szCs w:val="24"/>
        </w:rPr>
        <w:t xml:space="preserve"> l</w:t>
      </w:r>
    </w:p>
    <w:p w14:paraId="5A18C628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ON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l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WHERE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type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IN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'S'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'G'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'U'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AND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&lt;&gt;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'sa'</w:t>
      </w:r>
    </w:p>
    <w:p w14:paraId="0376DBF4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ELSE</w:t>
      </w:r>
    </w:p>
    <w:p w14:paraId="01E0D6F1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DECLARE</w:t>
      </w:r>
      <w:r w:rsidR="009A7136" w:rsidRPr="00C17D04">
        <w:rPr>
          <w:rFonts w:ascii="Calibri" w:hAnsi="Calibri" w:cs="Courier New"/>
          <w:noProof/>
          <w:szCs w:val="24"/>
        </w:rPr>
        <w:t xml:space="preserve"> login_curs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CURSOR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FOR</w:t>
      </w:r>
    </w:p>
    <w:p w14:paraId="29A290FA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SELECT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>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type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FROM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sys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server_principals</w:t>
      </w:r>
      <w:r w:rsidR="009A7136" w:rsidRPr="00C17D04">
        <w:rPr>
          <w:rFonts w:ascii="Calibri" w:hAnsi="Calibri" w:cs="Courier New"/>
          <w:noProof/>
          <w:szCs w:val="24"/>
        </w:rPr>
        <w:t xml:space="preserve"> p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LEFT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JOIN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sys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syslogins</w:t>
      </w:r>
      <w:r w:rsidR="009A7136" w:rsidRPr="00C17D04">
        <w:rPr>
          <w:rFonts w:ascii="Calibri" w:hAnsi="Calibri" w:cs="Courier New"/>
          <w:noProof/>
          <w:szCs w:val="24"/>
        </w:rPr>
        <w:t xml:space="preserve"> l</w:t>
      </w:r>
    </w:p>
    <w:p w14:paraId="5CA08DDA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ON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l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WHERE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type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IN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'S'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'G'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'U'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AND</w:t>
      </w:r>
      <w:r w:rsidR="009A7136" w:rsidRPr="00C17D04">
        <w:rPr>
          <w:rFonts w:ascii="Calibri" w:hAnsi="Calibri" w:cs="Courier New"/>
          <w:noProof/>
          <w:szCs w:val="24"/>
        </w:rPr>
        <w:t xml:space="preserve"> p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.</w:t>
      </w:r>
      <w:r w:rsidR="009A7136" w:rsidRPr="00C17D04">
        <w:rPr>
          <w:rFonts w:ascii="Calibri" w:hAnsi="Calibri" w:cs="Courier New"/>
          <w:noProof/>
          <w:szCs w:val="24"/>
        </w:rPr>
        <w:t xml:space="preserve">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@login_name</w:t>
      </w:r>
    </w:p>
    <w:p w14:paraId="166EDC88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OPEN</w:t>
      </w:r>
      <w:r w:rsidRPr="00C17D04">
        <w:rPr>
          <w:rFonts w:ascii="Calibri" w:hAnsi="Calibri" w:cs="Courier New"/>
          <w:noProof/>
          <w:szCs w:val="24"/>
        </w:rPr>
        <w:t xml:space="preserve"> login_curs</w:t>
      </w:r>
    </w:p>
    <w:p w14:paraId="360F1C4F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</w:p>
    <w:p w14:paraId="7CBDC070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FETCH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NEXT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FROM</w:t>
      </w:r>
      <w:r w:rsidRPr="00C17D04">
        <w:rPr>
          <w:rFonts w:ascii="Calibri" w:hAnsi="Calibri" w:cs="Courier New"/>
          <w:noProof/>
          <w:szCs w:val="24"/>
        </w:rPr>
        <w:t xml:space="preserve"> login_curs </w:t>
      </w:r>
      <w:r w:rsidRPr="00C17D04">
        <w:rPr>
          <w:rFonts w:ascii="Calibri" w:hAnsi="Calibri" w:cs="Courier New"/>
          <w:noProof/>
          <w:color w:val="0000FF"/>
          <w:szCs w:val="24"/>
        </w:rPr>
        <w:t>INTO</w:t>
      </w:r>
      <w:r w:rsidRPr="00C17D04">
        <w:rPr>
          <w:rFonts w:ascii="Calibri" w:hAnsi="Calibri" w:cs="Courier New"/>
          <w:noProof/>
          <w:szCs w:val="24"/>
        </w:rPr>
        <w:t xml:space="preserve"> @name</w:t>
      </w:r>
      <w:r w:rsidRPr="00C17D04">
        <w:rPr>
          <w:rFonts w:ascii="Calibri" w:hAnsi="Calibri" w:cs="Courier New"/>
          <w:noProof/>
          <w:color w:val="808080"/>
          <w:szCs w:val="24"/>
        </w:rPr>
        <w:t>,</w:t>
      </w:r>
      <w:r w:rsidRPr="00C17D04">
        <w:rPr>
          <w:rFonts w:ascii="Calibri" w:hAnsi="Calibri" w:cs="Courier New"/>
          <w:noProof/>
          <w:szCs w:val="24"/>
        </w:rPr>
        <w:t xml:space="preserve"> @type</w:t>
      </w:r>
    </w:p>
    <w:p w14:paraId="168C7C4E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color w:val="FF00FF"/>
          <w:szCs w:val="24"/>
        </w:rPr>
        <w:t>@@fetch_status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-</w:t>
      </w:r>
      <w:r w:rsidRPr="00C17D04">
        <w:rPr>
          <w:rFonts w:ascii="Calibri" w:hAnsi="Calibri" w:cs="Courier New"/>
          <w:noProof/>
          <w:szCs w:val="24"/>
        </w:rPr>
        <w:t>1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26897A4E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BEGIN</w:t>
      </w:r>
    </w:p>
    <w:p w14:paraId="0325BE22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PRINT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'No login(s) found.'</w:t>
      </w:r>
    </w:p>
    <w:p w14:paraId="59FBCFE1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CLOSE</w:t>
      </w:r>
      <w:r w:rsidR="009A7136" w:rsidRPr="00C17D04">
        <w:rPr>
          <w:rFonts w:ascii="Calibri" w:hAnsi="Calibri" w:cs="Courier New"/>
          <w:noProof/>
          <w:szCs w:val="24"/>
        </w:rPr>
        <w:t xml:space="preserve"> login_curs</w:t>
      </w:r>
    </w:p>
    <w:p w14:paraId="2C62C70E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DEALLOCATE</w:t>
      </w:r>
      <w:r w:rsidR="009A7136" w:rsidRPr="00C17D04">
        <w:rPr>
          <w:rFonts w:ascii="Calibri" w:hAnsi="Calibri" w:cs="Courier New"/>
          <w:noProof/>
          <w:szCs w:val="24"/>
        </w:rPr>
        <w:t xml:space="preserve"> login_curs</w:t>
      </w:r>
    </w:p>
    <w:p w14:paraId="647B262C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RETURN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-</w:t>
      </w:r>
      <w:r w:rsidR="009A7136" w:rsidRPr="00C17D04">
        <w:rPr>
          <w:rFonts w:ascii="Calibri" w:hAnsi="Calibri" w:cs="Courier New"/>
          <w:noProof/>
          <w:szCs w:val="24"/>
        </w:rPr>
        <w:t>1</w:t>
      </w:r>
    </w:p>
    <w:p w14:paraId="637447C4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7EF2059D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SET</w:t>
      </w:r>
      <w:r w:rsidRPr="00C17D04">
        <w:rPr>
          <w:rFonts w:ascii="Calibri" w:hAnsi="Calibri" w:cs="Courier New"/>
          <w:noProof/>
          <w:szCs w:val="24"/>
        </w:rPr>
        <w:t xml:space="preserve"> @tmpstr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'/* sp_help_revloginfix script '</w:t>
      </w:r>
    </w:p>
    <w:p w14:paraId="25CE48F4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PRINT</w:t>
      </w:r>
      <w:r w:rsidRPr="00C17D04">
        <w:rPr>
          <w:rFonts w:ascii="Calibri" w:hAnsi="Calibri" w:cs="Courier New"/>
          <w:noProof/>
          <w:szCs w:val="24"/>
        </w:rPr>
        <w:t xml:space="preserve"> @tmpstr</w:t>
      </w:r>
    </w:p>
    <w:p w14:paraId="75D18849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SET</w:t>
      </w:r>
      <w:r w:rsidRPr="00C17D04">
        <w:rPr>
          <w:rFonts w:ascii="Calibri" w:hAnsi="Calibri" w:cs="Courier New"/>
          <w:noProof/>
          <w:szCs w:val="24"/>
        </w:rPr>
        <w:t xml:space="preserve"> @tmpstr </w:t>
      </w:r>
      <w:r w:rsidRPr="00C17D04">
        <w:rPr>
          <w:rFonts w:ascii="Calibri" w:hAnsi="Calibri" w:cs="Courier New"/>
          <w:noProof/>
          <w:color w:val="808080"/>
          <w:szCs w:val="24"/>
        </w:rPr>
        <w:t>=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'** Generated '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+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FF"/>
          <w:szCs w:val="24"/>
        </w:rPr>
        <w:t>CONVERT</w:t>
      </w:r>
      <w:r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color w:val="0000FF"/>
          <w:szCs w:val="24"/>
        </w:rPr>
        <w:t>varchar</w:t>
      </w:r>
      <w:r w:rsidRPr="00C17D04">
        <w:rPr>
          <w:rFonts w:ascii="Calibri" w:hAnsi="Calibri" w:cs="Courier New"/>
          <w:noProof/>
          <w:color w:val="808080"/>
          <w:szCs w:val="24"/>
        </w:rPr>
        <w:t>,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FF"/>
          <w:szCs w:val="24"/>
        </w:rPr>
        <w:t>GETDATE</w:t>
      </w:r>
      <w:r w:rsidRPr="00C17D04">
        <w:rPr>
          <w:rFonts w:ascii="Calibri" w:hAnsi="Calibri" w:cs="Courier New"/>
          <w:noProof/>
          <w:color w:val="808080"/>
          <w:szCs w:val="24"/>
        </w:rPr>
        <w:t>())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+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 on '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+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FF"/>
          <w:szCs w:val="24"/>
        </w:rPr>
        <w:t>@@SERVERNAME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+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 */'</w:t>
      </w:r>
    </w:p>
    <w:p w14:paraId="02665BF3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PRINT</w:t>
      </w:r>
      <w:r w:rsidRPr="00C17D04">
        <w:rPr>
          <w:rFonts w:ascii="Calibri" w:hAnsi="Calibri" w:cs="Courier New"/>
          <w:noProof/>
          <w:szCs w:val="24"/>
        </w:rPr>
        <w:t xml:space="preserve"> @tmpstr</w:t>
      </w:r>
    </w:p>
    <w:p w14:paraId="2BE21D78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PRINT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FF0000"/>
          <w:szCs w:val="24"/>
        </w:rPr>
        <w:t>''</w:t>
      </w:r>
    </w:p>
    <w:p w14:paraId="1C91542C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 xml:space="preserve">WHILE 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color w:val="FF00FF"/>
          <w:szCs w:val="24"/>
        </w:rPr>
        <w:t>@@fetch_status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&lt;&gt;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808080"/>
          <w:szCs w:val="24"/>
        </w:rPr>
        <w:t>-</w:t>
      </w:r>
      <w:r w:rsidRPr="00C17D04">
        <w:rPr>
          <w:rFonts w:ascii="Calibri" w:hAnsi="Calibri" w:cs="Courier New"/>
          <w:noProof/>
          <w:szCs w:val="24"/>
        </w:rPr>
        <w:t>1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0E56E2B8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BEGIN</w:t>
      </w:r>
    </w:p>
    <w:p w14:paraId="3644724E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color w:val="FF00FF"/>
          <w:szCs w:val="24"/>
        </w:rPr>
        <w:t>@@fetch_status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&lt;&gt;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-</w:t>
      </w:r>
      <w:r w:rsidR="009A7136" w:rsidRPr="00C17D04">
        <w:rPr>
          <w:rFonts w:ascii="Calibri" w:hAnsi="Calibri" w:cs="Courier New"/>
          <w:noProof/>
          <w:szCs w:val="24"/>
        </w:rPr>
        <w:t>2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7AE1DC6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</w:p>
    <w:p w14:paraId="45D1FD04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PRINT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''</w:t>
      </w:r>
    </w:p>
    <w:p w14:paraId="23E45DF1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lastRenderedPageBreak/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'-- Login: 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@name</w:t>
      </w:r>
    </w:p>
    <w:p w14:paraId="0AF4B814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PRINT</w:t>
      </w:r>
      <w:r w:rsidR="009A7136" w:rsidRPr="00C17D04">
        <w:rPr>
          <w:rFonts w:ascii="Calibri" w:hAnsi="Calibri" w:cs="Courier New"/>
          <w:noProof/>
          <w:szCs w:val="24"/>
        </w:rPr>
        <w:t xml:space="preserve"> @tmpstr</w:t>
      </w:r>
    </w:p>
    <w:p w14:paraId="69467C5A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80808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IF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@type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IN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(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'G'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'U'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))</w:t>
      </w:r>
    </w:p>
    <w:p w14:paraId="501D8586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8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-- NT authenticated account/group</w:t>
      </w:r>
    </w:p>
    <w:p w14:paraId="1798570D" w14:textId="77777777" w:rsidR="009A7136" w:rsidRPr="00C17D04" w:rsidRDefault="00050724" w:rsidP="009A7136">
      <w:pPr>
        <w:tabs>
          <w:tab w:val="left" w:pos="5812"/>
        </w:tabs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color w:val="0000FF"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'sp_change_users_login ''AUTO_FIX'', '''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@name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 xml:space="preserve"> +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''''</w:t>
      </w:r>
      <w:r>
        <w:rPr>
          <w:rFonts w:ascii="Calibri" w:hAnsi="Calibri" w:cs="Courier New"/>
          <w:noProof/>
          <w:szCs w:val="24"/>
        </w:rPr>
        <w:t xml:space="preserve"> </w:t>
      </w:r>
    </w:p>
    <w:p w14:paraId="4A503A61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02DC7EF9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8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ELSE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BEGIN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8000"/>
          <w:szCs w:val="24"/>
        </w:rPr>
        <w:t>-- SQL Server authentication</w:t>
      </w:r>
    </w:p>
    <w:p w14:paraId="5FFFC0DD" w14:textId="77777777" w:rsidR="009A7136" w:rsidRPr="00C17D04" w:rsidRDefault="00050724" w:rsidP="009A7136">
      <w:pPr>
        <w:tabs>
          <w:tab w:val="left" w:pos="5812"/>
        </w:tabs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FF0000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SET</w:t>
      </w:r>
      <w:r w:rsidR="009A7136" w:rsidRPr="00C17D04">
        <w:rPr>
          <w:rFonts w:ascii="Calibri" w:hAnsi="Calibri" w:cs="Courier New"/>
          <w:noProof/>
          <w:szCs w:val="24"/>
        </w:rPr>
        <w:t xml:space="preserve"> @tmpstr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=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'sp_change_users_login ''AUTO_FIX'', '''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+</w:t>
      </w:r>
      <w:r w:rsidR="009A7136" w:rsidRPr="00C17D04">
        <w:rPr>
          <w:rFonts w:ascii="Calibri" w:hAnsi="Calibri" w:cs="Courier New"/>
          <w:noProof/>
          <w:szCs w:val="24"/>
        </w:rPr>
        <w:t xml:space="preserve"> @name 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 xml:space="preserve">+ </w:t>
      </w:r>
      <w:r w:rsidR="009A7136" w:rsidRPr="00C17D04">
        <w:rPr>
          <w:rFonts w:ascii="Calibri" w:hAnsi="Calibri" w:cs="Courier New"/>
          <w:noProof/>
          <w:color w:val="FF0000"/>
          <w:szCs w:val="24"/>
        </w:rPr>
        <w:t>''''</w:t>
      </w:r>
      <w:r>
        <w:rPr>
          <w:rFonts w:ascii="Calibri" w:hAnsi="Calibri" w:cs="Courier New"/>
          <w:noProof/>
          <w:szCs w:val="24"/>
        </w:rPr>
        <w:t xml:space="preserve"> </w:t>
      </w:r>
    </w:p>
    <w:p w14:paraId="7196D725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42C896C2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PRINT</w:t>
      </w:r>
      <w:r w:rsidR="009A7136" w:rsidRPr="00C17D04">
        <w:rPr>
          <w:rFonts w:ascii="Calibri" w:hAnsi="Calibri" w:cs="Courier New"/>
          <w:noProof/>
          <w:szCs w:val="24"/>
        </w:rPr>
        <w:t xml:space="preserve"> @tmpstr</w:t>
      </w:r>
    </w:p>
    <w:p w14:paraId="244C751B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2435647A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</w:p>
    <w:p w14:paraId="2F5C63BA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FETCH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NEXT</w:t>
      </w:r>
      <w:r w:rsidR="009A7136" w:rsidRPr="00C17D04"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FROM</w:t>
      </w:r>
      <w:r w:rsidR="009A7136" w:rsidRPr="00C17D04">
        <w:rPr>
          <w:rFonts w:ascii="Calibri" w:hAnsi="Calibri" w:cs="Courier New"/>
          <w:noProof/>
          <w:szCs w:val="24"/>
        </w:rPr>
        <w:t xml:space="preserve"> login_curs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INTO</w:t>
      </w:r>
      <w:r w:rsidR="009A7136" w:rsidRPr="00C17D04">
        <w:rPr>
          <w:rFonts w:ascii="Calibri" w:hAnsi="Calibri" w:cs="Courier New"/>
          <w:noProof/>
          <w:szCs w:val="24"/>
        </w:rPr>
        <w:t xml:space="preserve"> @name</w:t>
      </w:r>
      <w:r w:rsidR="009A7136" w:rsidRPr="00C17D04">
        <w:rPr>
          <w:rFonts w:ascii="Calibri" w:hAnsi="Calibri" w:cs="Courier New"/>
          <w:noProof/>
          <w:color w:val="808080"/>
          <w:szCs w:val="24"/>
        </w:rPr>
        <w:t>,</w:t>
      </w:r>
      <w:r w:rsidR="009A7136" w:rsidRPr="00C17D04">
        <w:rPr>
          <w:rFonts w:ascii="Calibri" w:hAnsi="Calibri" w:cs="Courier New"/>
          <w:noProof/>
          <w:szCs w:val="24"/>
        </w:rPr>
        <w:t xml:space="preserve"> @type </w:t>
      </w:r>
    </w:p>
    <w:p w14:paraId="066AB462" w14:textId="77777777" w:rsidR="009A7136" w:rsidRPr="00C17D04" w:rsidRDefault="00050724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>
        <w:rPr>
          <w:rFonts w:ascii="Calibri" w:hAnsi="Calibri" w:cs="Courier New"/>
          <w:noProof/>
          <w:szCs w:val="24"/>
        </w:rPr>
        <w:t xml:space="preserve"> </w:t>
      </w:r>
      <w:r w:rsidR="009A7136" w:rsidRPr="00C17D04">
        <w:rPr>
          <w:rFonts w:ascii="Calibri" w:hAnsi="Calibri" w:cs="Courier New"/>
          <w:noProof/>
          <w:color w:val="0000FF"/>
          <w:szCs w:val="24"/>
        </w:rPr>
        <w:t>END</w:t>
      </w:r>
    </w:p>
    <w:p w14:paraId="4696D6F6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CLOSE</w:t>
      </w:r>
      <w:r w:rsidRPr="00C17D04">
        <w:rPr>
          <w:rFonts w:ascii="Calibri" w:hAnsi="Calibri" w:cs="Courier New"/>
          <w:noProof/>
          <w:szCs w:val="24"/>
        </w:rPr>
        <w:t xml:space="preserve"> login_curs</w:t>
      </w:r>
    </w:p>
    <w:p w14:paraId="23C18086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DEALLOCATE</w:t>
      </w:r>
      <w:r w:rsidRPr="00C17D04">
        <w:rPr>
          <w:rFonts w:ascii="Calibri" w:hAnsi="Calibri" w:cs="Courier New"/>
          <w:noProof/>
          <w:szCs w:val="24"/>
        </w:rPr>
        <w:t xml:space="preserve"> login_curs</w:t>
      </w:r>
    </w:p>
    <w:p w14:paraId="516C5066" w14:textId="77777777" w:rsidR="009A7136" w:rsidRPr="00C17D04" w:rsidRDefault="009A7136" w:rsidP="009A7136">
      <w:pPr>
        <w:autoSpaceDE w:val="0"/>
        <w:autoSpaceDN w:val="0"/>
        <w:adjustRightInd w:val="0"/>
        <w:ind w:left="709"/>
        <w:jc w:val="both"/>
        <w:rPr>
          <w:rFonts w:ascii="Calibri" w:hAnsi="Calibri" w:cs="Courier New"/>
          <w:noProof/>
          <w:szCs w:val="24"/>
          <w:lang w:val="es-EC"/>
        </w:rPr>
      </w:pPr>
      <w:r w:rsidRPr="00C17D04">
        <w:rPr>
          <w:rFonts w:ascii="Calibri" w:hAnsi="Calibri" w:cs="Courier New"/>
          <w:noProof/>
          <w:color w:val="0000FF"/>
          <w:szCs w:val="24"/>
          <w:lang w:val="es-EC"/>
        </w:rPr>
        <w:t>RETURN</w:t>
      </w:r>
      <w:r w:rsidRPr="00C17D04">
        <w:rPr>
          <w:rFonts w:ascii="Calibri" w:hAnsi="Calibri" w:cs="Courier New"/>
          <w:noProof/>
          <w:szCs w:val="24"/>
          <w:lang w:val="es-EC"/>
        </w:rPr>
        <w:t xml:space="preserve"> 0</w:t>
      </w:r>
    </w:p>
    <w:p w14:paraId="435529FA" w14:textId="77777777" w:rsidR="009A7136" w:rsidRPr="00C17D04" w:rsidRDefault="009A7136" w:rsidP="009A7136">
      <w:pPr>
        <w:ind w:left="709"/>
        <w:jc w:val="both"/>
        <w:rPr>
          <w:rFonts w:ascii="Calibri" w:hAnsi="Calibri" w:cs="Courier New"/>
          <w:noProof/>
          <w:color w:val="0000FF"/>
          <w:szCs w:val="24"/>
          <w:lang w:val="es-EC"/>
        </w:rPr>
      </w:pPr>
      <w:r w:rsidRPr="00C17D04">
        <w:rPr>
          <w:rFonts w:ascii="Calibri" w:hAnsi="Calibri" w:cs="Courier New"/>
          <w:noProof/>
          <w:color w:val="0000FF"/>
          <w:szCs w:val="24"/>
          <w:lang w:val="es-EC"/>
        </w:rPr>
        <w:t>GO</w:t>
      </w:r>
    </w:p>
    <w:p w14:paraId="35383C41" w14:textId="77777777" w:rsidR="009A7136" w:rsidRPr="00C17D04" w:rsidRDefault="009A7136" w:rsidP="009A7136">
      <w:pPr>
        <w:rPr>
          <w:rFonts w:ascii="Calibri" w:hAnsi="Calibri" w:cs="Courier New"/>
          <w:noProof/>
          <w:color w:val="0000FF"/>
          <w:szCs w:val="24"/>
          <w:lang w:val="es-EC"/>
        </w:rPr>
      </w:pPr>
    </w:p>
    <w:p w14:paraId="496C5AAF" w14:textId="77777777" w:rsidR="009A7136" w:rsidRPr="00C17D04" w:rsidRDefault="004045CD" w:rsidP="003F01CF">
      <w:pPr>
        <w:pStyle w:val="Ttulo1"/>
        <w:keepLines/>
        <w:numPr>
          <w:ilvl w:val="1"/>
          <w:numId w:val="2"/>
        </w:numPr>
        <w:spacing w:line="276" w:lineRule="auto"/>
        <w:rPr>
          <w:rFonts w:ascii="Calibri" w:hAnsi="Calibri" w:cs="Calibri"/>
          <w:bCs/>
          <w:szCs w:val="24"/>
          <w:lang w:val="es"/>
        </w:rPr>
      </w:pPr>
      <w:r w:rsidRPr="00C17D04">
        <w:rPr>
          <w:rFonts w:ascii="Calibri" w:hAnsi="Calibri"/>
          <w:szCs w:val="24"/>
          <w:lang w:val="es-EC"/>
        </w:rPr>
        <w:br w:type="page"/>
      </w:r>
      <w:bookmarkStart w:id="12" w:name="_Toc449696683"/>
      <w:r w:rsidR="009A7136" w:rsidRPr="00C17D04">
        <w:rPr>
          <w:rFonts w:ascii="Calibri" w:hAnsi="Calibri"/>
          <w:szCs w:val="24"/>
          <w:lang w:val="es-EC"/>
        </w:rPr>
        <w:lastRenderedPageBreak/>
        <w:t xml:space="preserve">Anexo B - </w:t>
      </w:r>
      <w:r w:rsidR="009A7136" w:rsidRPr="00C17D04">
        <w:rPr>
          <w:rFonts w:ascii="Calibri" w:hAnsi="Calibri" w:cs="Calibri"/>
          <w:szCs w:val="24"/>
          <w:lang w:val="es"/>
        </w:rPr>
        <w:t>Llevar a un solo archivo, los logs de la BD</w:t>
      </w:r>
      <w:bookmarkEnd w:id="12"/>
    </w:p>
    <w:p w14:paraId="5CDFD9F1" w14:textId="77777777" w:rsidR="009A7136" w:rsidRPr="00C17D04" w:rsidRDefault="009A7136" w:rsidP="009A713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Cs w:val="24"/>
          <w:lang w:val="es"/>
        </w:rPr>
      </w:pPr>
    </w:p>
    <w:p w14:paraId="12B8E1BF" w14:textId="77777777" w:rsidR="009A7136" w:rsidRPr="00C17D04" w:rsidRDefault="009A7136" w:rsidP="003F01C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134" w:hanging="425"/>
        <w:contextualSpacing/>
        <w:jc w:val="both"/>
        <w:rPr>
          <w:rFonts w:ascii="Calibri" w:hAnsi="Calibri" w:cs="Calibri"/>
          <w:lang w:val="es"/>
        </w:rPr>
      </w:pPr>
      <w:r w:rsidRPr="00C17D04">
        <w:rPr>
          <w:rFonts w:ascii="Calibri" w:hAnsi="Calibri" w:cs="Calibri"/>
          <w:lang w:val="es"/>
        </w:rPr>
        <w:t>Ejecutar el siguiente procedimiento para conocer la estructura de archivos</w:t>
      </w:r>
    </w:p>
    <w:p w14:paraId="59B92524" w14:textId="77777777" w:rsidR="009A7136" w:rsidRPr="00C17D04" w:rsidRDefault="009A7136" w:rsidP="009A7136">
      <w:pPr>
        <w:pStyle w:val="Prrafodelista"/>
        <w:autoSpaceDE w:val="0"/>
        <w:autoSpaceDN w:val="0"/>
        <w:adjustRightInd w:val="0"/>
        <w:rPr>
          <w:rFonts w:ascii="Calibri" w:hAnsi="Calibri" w:cs="Courier New"/>
          <w:noProof/>
          <w:color w:val="808080"/>
          <w:lang w:val="es-EC"/>
        </w:rPr>
      </w:pPr>
      <w:r w:rsidRPr="00C17D04">
        <w:rPr>
          <w:rFonts w:ascii="Calibri" w:hAnsi="Calibri" w:cs="Courier New"/>
          <w:noProof/>
          <w:color w:val="0000FF"/>
          <w:lang w:val="es-EC"/>
        </w:rPr>
        <w:t>USE</w:t>
      </w:r>
      <w:r w:rsidRPr="00C17D04">
        <w:rPr>
          <w:rFonts w:ascii="Calibri" w:hAnsi="Calibri" w:cs="Courier New"/>
          <w:noProof/>
          <w:lang w:val="es-EC"/>
        </w:rPr>
        <w:t xml:space="preserve"> </w:t>
      </w:r>
      <w:r w:rsidRPr="00C17D04">
        <w:rPr>
          <w:rFonts w:ascii="Calibri" w:hAnsi="Calibri" w:cs="Courier New"/>
          <w:noProof/>
          <w:color w:val="008080"/>
          <w:lang w:val="es-EC"/>
        </w:rPr>
        <w:t>baandb</w:t>
      </w:r>
      <w:r w:rsidRPr="00C17D04">
        <w:rPr>
          <w:rFonts w:ascii="Calibri" w:hAnsi="Calibri" w:cs="Courier New"/>
          <w:noProof/>
          <w:color w:val="808080"/>
          <w:lang w:val="es-EC"/>
        </w:rPr>
        <w:t>;</w:t>
      </w:r>
    </w:p>
    <w:p w14:paraId="2ED2BE3B" w14:textId="77777777" w:rsidR="009A7136" w:rsidRPr="00C17D04" w:rsidRDefault="009A7136" w:rsidP="009A7136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"/>
        </w:rPr>
      </w:pPr>
      <w:r w:rsidRPr="00C17D04">
        <w:rPr>
          <w:rFonts w:ascii="Calibri" w:hAnsi="Calibri" w:cs="Courier New"/>
          <w:noProof/>
          <w:color w:val="0000FF"/>
          <w:lang w:val="es-EC"/>
        </w:rPr>
        <w:t>exec</w:t>
      </w:r>
      <w:r w:rsidRPr="00C17D04">
        <w:rPr>
          <w:rFonts w:ascii="Calibri" w:hAnsi="Calibri" w:cs="Courier New"/>
          <w:noProof/>
          <w:lang w:val="es-EC"/>
        </w:rPr>
        <w:t xml:space="preserve"> </w:t>
      </w:r>
      <w:r w:rsidRPr="00C17D04">
        <w:rPr>
          <w:rFonts w:ascii="Calibri" w:hAnsi="Calibri" w:cs="Courier New"/>
          <w:noProof/>
          <w:color w:val="800000"/>
          <w:lang w:val="es-EC"/>
        </w:rPr>
        <w:t>sp_helpfile</w:t>
      </w:r>
    </w:p>
    <w:p w14:paraId="65D8A357" w14:textId="77777777" w:rsidR="009A7136" w:rsidRPr="00C17D04" w:rsidRDefault="009A7136" w:rsidP="009A7136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"/>
        </w:rPr>
      </w:pPr>
    </w:p>
    <w:p w14:paraId="42FF2C81" w14:textId="77777777" w:rsidR="009A7136" w:rsidRPr="00C17D04" w:rsidRDefault="009A7136" w:rsidP="003F01C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418" w:hanging="709"/>
        <w:contextualSpacing/>
        <w:jc w:val="both"/>
        <w:rPr>
          <w:rFonts w:ascii="Calibri" w:hAnsi="Calibri" w:cs="Calibri"/>
          <w:lang w:val="es"/>
        </w:rPr>
      </w:pPr>
      <w:r w:rsidRPr="00C17D04">
        <w:rPr>
          <w:rFonts w:ascii="Calibri" w:hAnsi="Calibri" w:cs="Calibri"/>
          <w:lang w:val="es"/>
        </w:rPr>
        <w:t>Ejecutar las siguientes sentencias según se requiera</w:t>
      </w:r>
    </w:p>
    <w:p w14:paraId="525B19EB" w14:textId="77777777" w:rsidR="009A7136" w:rsidRPr="00C17D04" w:rsidRDefault="009A7136" w:rsidP="009A7136">
      <w:pPr>
        <w:autoSpaceDE w:val="0"/>
        <w:autoSpaceDN w:val="0"/>
        <w:adjustRightInd w:val="0"/>
        <w:ind w:left="709"/>
        <w:rPr>
          <w:rFonts w:ascii="Calibri" w:hAnsi="Calibri" w:cs="Courier New"/>
          <w:noProof/>
          <w:color w:val="0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ALTER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DATABASE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8080"/>
          <w:szCs w:val="24"/>
        </w:rPr>
        <w:t>baandb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SET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RECOVERY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SIMPLE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WITH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8080"/>
          <w:szCs w:val="24"/>
        </w:rPr>
        <w:t>NO_WAIT</w:t>
      </w:r>
    </w:p>
    <w:p w14:paraId="0BFE2A09" w14:textId="77777777" w:rsidR="009A7136" w:rsidRPr="00C17D04" w:rsidRDefault="009A7136" w:rsidP="009A7136">
      <w:pPr>
        <w:autoSpaceDE w:val="0"/>
        <w:autoSpaceDN w:val="0"/>
        <w:adjustRightInd w:val="0"/>
        <w:ind w:left="709"/>
        <w:rPr>
          <w:rFonts w:ascii="Calibri" w:hAnsi="Calibri" w:cs="Courier New"/>
          <w:noProof/>
          <w:color w:val="8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DBCC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8080"/>
          <w:szCs w:val="24"/>
        </w:rPr>
        <w:t>SHRINKFILE</w:t>
      </w:r>
      <w:r w:rsidRPr="00C17D04">
        <w:rPr>
          <w:rFonts w:ascii="Calibri" w:hAnsi="Calibri" w:cs="Courier New"/>
          <w:noProof/>
          <w:color w:val="808080"/>
          <w:szCs w:val="24"/>
        </w:rPr>
        <w:t>(</w:t>
      </w:r>
      <w:r w:rsidRPr="00C17D04">
        <w:rPr>
          <w:rFonts w:ascii="Calibri" w:hAnsi="Calibri" w:cs="Courier New"/>
          <w:noProof/>
          <w:color w:val="FF0000"/>
          <w:szCs w:val="24"/>
        </w:rPr>
        <w:t>'baandb1.ldf'</w:t>
      </w:r>
      <w:r w:rsidRPr="00C17D04">
        <w:rPr>
          <w:rFonts w:ascii="Calibri" w:hAnsi="Calibri" w:cs="Courier New"/>
          <w:noProof/>
          <w:color w:val="808080"/>
          <w:szCs w:val="24"/>
        </w:rPr>
        <w:t>,</w:t>
      </w:r>
      <w:r w:rsidRPr="00C17D04">
        <w:rPr>
          <w:rFonts w:ascii="Calibri" w:hAnsi="Calibri" w:cs="Courier New"/>
          <w:noProof/>
          <w:color w:val="008080"/>
          <w:szCs w:val="24"/>
        </w:rPr>
        <w:t>emptyfile</w:t>
      </w:r>
      <w:r w:rsidRPr="00C17D04">
        <w:rPr>
          <w:rFonts w:ascii="Calibri" w:hAnsi="Calibri" w:cs="Courier New"/>
          <w:noProof/>
          <w:color w:val="808080"/>
          <w:szCs w:val="24"/>
        </w:rPr>
        <w:t>)</w:t>
      </w:r>
    </w:p>
    <w:p w14:paraId="309F50B2" w14:textId="77777777" w:rsidR="009A7136" w:rsidRPr="00C17D04" w:rsidRDefault="009A7136" w:rsidP="009A7136">
      <w:pPr>
        <w:autoSpaceDE w:val="0"/>
        <w:autoSpaceDN w:val="0"/>
        <w:adjustRightInd w:val="0"/>
        <w:ind w:left="709"/>
        <w:rPr>
          <w:rFonts w:ascii="Calibri" w:hAnsi="Calibri" w:cs="Courier New"/>
          <w:noProof/>
          <w:color w:val="008080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ALTER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DATABASE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8080"/>
          <w:szCs w:val="24"/>
        </w:rPr>
        <w:t>baandb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SET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RECOVERY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FULL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WITH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8080"/>
          <w:szCs w:val="24"/>
        </w:rPr>
        <w:t>NO_WAIT</w:t>
      </w:r>
    </w:p>
    <w:p w14:paraId="6AE783B2" w14:textId="77777777" w:rsidR="009A7136" w:rsidRPr="00C17D04" w:rsidRDefault="009A7136" w:rsidP="009A7136">
      <w:pPr>
        <w:ind w:left="709"/>
        <w:jc w:val="both"/>
        <w:rPr>
          <w:rFonts w:ascii="Calibri" w:hAnsi="Calibri" w:cs="Courier New"/>
          <w:noProof/>
          <w:color w:val="0000FF"/>
          <w:szCs w:val="24"/>
        </w:rPr>
      </w:pPr>
      <w:r w:rsidRPr="00C17D04">
        <w:rPr>
          <w:rFonts w:ascii="Calibri" w:hAnsi="Calibri" w:cs="Courier New"/>
          <w:noProof/>
          <w:color w:val="0000FF"/>
          <w:szCs w:val="24"/>
        </w:rPr>
        <w:t>ALTER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DATABASE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8080"/>
          <w:szCs w:val="24"/>
        </w:rPr>
        <w:t>baandb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8080"/>
          <w:szCs w:val="24"/>
        </w:rPr>
        <w:t>REMOVE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00FF"/>
          <w:szCs w:val="24"/>
        </w:rPr>
        <w:t>file</w:t>
      </w:r>
      <w:r w:rsidRPr="00C17D04">
        <w:rPr>
          <w:rFonts w:ascii="Calibri" w:hAnsi="Calibri" w:cs="Courier New"/>
          <w:noProof/>
          <w:szCs w:val="24"/>
        </w:rPr>
        <w:t xml:space="preserve"> </w:t>
      </w:r>
      <w:r w:rsidRPr="00C17D04">
        <w:rPr>
          <w:rFonts w:ascii="Calibri" w:hAnsi="Calibri" w:cs="Courier New"/>
          <w:noProof/>
          <w:color w:val="008080"/>
          <w:szCs w:val="24"/>
        </w:rPr>
        <w:t>"baandb1.ldf"</w:t>
      </w:r>
    </w:p>
    <w:p w14:paraId="4EB424FF" w14:textId="77777777" w:rsidR="00C704FA" w:rsidRPr="00C17D04" w:rsidRDefault="00C704FA" w:rsidP="00C704FA">
      <w:pPr>
        <w:ind w:left="708"/>
        <w:rPr>
          <w:rFonts w:ascii="Calibri" w:hAnsi="Calibri"/>
          <w:szCs w:val="24"/>
        </w:rPr>
      </w:pPr>
    </w:p>
    <w:sectPr w:rsidR="00C704FA" w:rsidRPr="00C17D0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9" w:h="16834" w:code="9"/>
      <w:pgMar w:top="1134" w:right="936" w:bottom="851" w:left="1134" w:header="1134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C2D08" w14:textId="77777777" w:rsidR="00805608" w:rsidRDefault="00805608">
      <w:r>
        <w:separator/>
      </w:r>
    </w:p>
  </w:endnote>
  <w:endnote w:type="continuationSeparator" w:id="0">
    <w:p w14:paraId="61D7783B" w14:textId="77777777" w:rsidR="00805608" w:rsidRDefault="0080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5ADEF" w14:textId="77777777" w:rsidR="005A4465" w:rsidRDefault="005A44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6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6"/>
      <w:gridCol w:w="1701"/>
      <w:gridCol w:w="1559"/>
      <w:gridCol w:w="1701"/>
      <w:gridCol w:w="873"/>
      <w:gridCol w:w="1800"/>
      <w:gridCol w:w="1071"/>
    </w:tblGrid>
    <w:tr w:rsidR="00F9673E" w:rsidRPr="003425F7" w14:paraId="7ED75A4E" w14:textId="77777777" w:rsidTr="009A580B">
      <w:tc>
        <w:tcPr>
          <w:tcW w:w="1456" w:type="dxa"/>
        </w:tcPr>
        <w:p w14:paraId="1038E067" w14:textId="77777777" w:rsidR="00F9673E" w:rsidRPr="003425F7" w:rsidRDefault="00F9673E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3425F7">
            <w:rPr>
              <w:rFonts w:ascii="Calibri" w:hAnsi="Calibri"/>
              <w:sz w:val="18"/>
              <w:lang w:val="es-ES_tradnl"/>
            </w:rPr>
            <w:t>Elaborado por:</w:t>
          </w:r>
        </w:p>
        <w:p w14:paraId="71058DAE" w14:textId="2DFC477C" w:rsidR="00F9673E" w:rsidRPr="003425F7" w:rsidRDefault="000165C3">
          <w:pPr>
            <w:pStyle w:val="Piedepgina"/>
            <w:rPr>
              <w:rFonts w:ascii="Calibri" w:hAnsi="Calibri"/>
              <w:lang w:val="es-ES_tradnl"/>
            </w:rPr>
          </w:pPr>
          <w:ins w:id="21" w:author="Zambrano, Edwin" w:date="2020-05-08T23:28:00Z">
            <w:r w:rsidRPr="000165C3">
              <w:rPr>
                <w:rFonts w:ascii="Calibri" w:hAnsi="Calibri"/>
                <w:i/>
                <w:iCs/>
                <w:color w:val="0000CC"/>
                <w:lang w:val="es-ES_tradnl"/>
                <w:rPrChange w:id="22" w:author="Zambrano, Edwin" w:date="2020-05-08T23:28:00Z">
                  <w:rPr>
                    <w:rFonts w:ascii="Calibri" w:hAnsi="Calibri"/>
                    <w:lang w:val="es-ES_tradnl"/>
                  </w:rPr>
                </w:rPrChange>
              </w:rPr>
              <w:t>V. Álvarez</w:t>
            </w:r>
          </w:ins>
          <w:del w:id="23" w:author="Zambrano, Edwin" w:date="2020-05-08T23:28:00Z">
            <w:r w:rsidR="009A7136" w:rsidRPr="000165C3" w:rsidDel="000165C3">
              <w:rPr>
                <w:rFonts w:ascii="Calibri" w:hAnsi="Calibri"/>
                <w:i/>
                <w:iCs/>
                <w:color w:val="0000CC"/>
                <w:lang w:val="es-ES_tradnl"/>
                <w:rPrChange w:id="24" w:author="Zambrano, Edwin" w:date="2020-05-08T23:28:00Z">
                  <w:rPr>
                    <w:rFonts w:ascii="Calibri" w:hAnsi="Calibri"/>
                    <w:lang w:val="es-ES_tradnl"/>
                  </w:rPr>
                </w:rPrChange>
              </w:rPr>
              <w:delText>F</w:delText>
            </w:r>
            <w:r w:rsidR="009A7136" w:rsidDel="000165C3">
              <w:rPr>
                <w:rFonts w:ascii="Calibri" w:hAnsi="Calibri"/>
                <w:lang w:val="es-ES_tradnl"/>
              </w:rPr>
              <w:delText>. Cerezo</w:delText>
            </w:r>
          </w:del>
        </w:p>
      </w:tc>
      <w:tc>
        <w:tcPr>
          <w:tcW w:w="1701" w:type="dxa"/>
        </w:tcPr>
        <w:p w14:paraId="7D194A3D" w14:textId="79191BF3" w:rsidR="00F9673E" w:rsidRPr="003425F7" w:rsidRDefault="00F64AB9">
          <w:pPr>
            <w:pStyle w:val="Piedepgina"/>
            <w:rPr>
              <w:rFonts w:ascii="Calibri" w:hAnsi="Calibri"/>
              <w:sz w:val="18"/>
              <w:lang w:val="es-ES_tradnl"/>
            </w:rPr>
          </w:pPr>
          <w:ins w:id="25" w:author="Zambrano, Edwin" w:date="2020-05-09T00:30:00Z">
            <w:r>
              <w:rPr>
                <w:rFonts w:ascii="Calibri" w:hAnsi="Calibri"/>
                <w:sz w:val="18"/>
                <w:lang w:val="es-ES_tradnl"/>
              </w:rPr>
              <w:t>Revisado</w:t>
            </w:r>
          </w:ins>
          <w:del w:id="26" w:author="Zambrano, Edwin" w:date="2020-05-09T00:30:00Z">
            <w:r w:rsidR="00F9673E" w:rsidRPr="003425F7" w:rsidDel="00F64AB9">
              <w:rPr>
                <w:rFonts w:ascii="Calibri" w:hAnsi="Calibri"/>
                <w:sz w:val="18"/>
                <w:lang w:val="es-ES_tradnl"/>
              </w:rPr>
              <w:delText>Aprobado</w:delText>
            </w:r>
          </w:del>
          <w:r w:rsidR="00F9673E" w:rsidRPr="003425F7">
            <w:rPr>
              <w:rFonts w:ascii="Calibri" w:hAnsi="Calibri"/>
              <w:sz w:val="18"/>
              <w:lang w:val="es-ES_tradnl"/>
            </w:rPr>
            <w:t xml:space="preserve"> por:</w:t>
          </w:r>
        </w:p>
        <w:p w14:paraId="4E41F414" w14:textId="47671CB0" w:rsidR="00F9673E" w:rsidRPr="003425F7" w:rsidRDefault="000165C3" w:rsidP="00756410">
          <w:pPr>
            <w:pStyle w:val="Piedepgina"/>
            <w:jc w:val="center"/>
            <w:rPr>
              <w:rFonts w:ascii="Calibri" w:hAnsi="Calibri"/>
              <w:lang w:val="es-ES_tradnl"/>
            </w:rPr>
          </w:pPr>
          <w:ins w:id="27" w:author="Zambrano, Edwin" w:date="2020-05-08T23:28:00Z">
            <w:r w:rsidRPr="000165C3">
              <w:rPr>
                <w:rFonts w:ascii="Calibri" w:hAnsi="Calibri"/>
                <w:i/>
                <w:iCs/>
                <w:color w:val="0000CC"/>
                <w:lang w:val="es-ES_tradnl"/>
                <w:rPrChange w:id="28" w:author="Zambrano, Edwin" w:date="2020-05-08T23:28:00Z">
                  <w:rPr>
                    <w:rFonts w:ascii="Calibri" w:hAnsi="Calibri"/>
                    <w:lang w:val="es-ES_tradnl"/>
                  </w:rPr>
                </w:rPrChange>
              </w:rPr>
              <w:t>A. Cacao</w:t>
            </w:r>
          </w:ins>
          <w:del w:id="29" w:author="Zambrano, Edwin" w:date="2020-05-08T23:28:00Z">
            <w:r w:rsidR="009A580B" w:rsidRPr="000165C3" w:rsidDel="000165C3">
              <w:rPr>
                <w:rFonts w:ascii="Calibri" w:hAnsi="Calibri"/>
                <w:i/>
                <w:iCs/>
                <w:color w:val="0000CC"/>
                <w:lang w:val="es-ES_tradnl"/>
                <w:rPrChange w:id="30" w:author="Zambrano, Edwin" w:date="2020-05-08T23:28:00Z">
                  <w:rPr>
                    <w:rFonts w:ascii="Calibri" w:hAnsi="Calibri"/>
                    <w:lang w:val="es-ES_tradnl"/>
                  </w:rPr>
                </w:rPrChange>
              </w:rPr>
              <w:delText>F</w:delText>
            </w:r>
            <w:r w:rsidR="009A580B" w:rsidRPr="003425F7" w:rsidDel="000165C3">
              <w:rPr>
                <w:rFonts w:ascii="Calibri" w:hAnsi="Calibri"/>
                <w:lang w:val="es-ES_tradnl"/>
              </w:rPr>
              <w:delText>. Alarcón</w:delText>
            </w:r>
          </w:del>
        </w:p>
      </w:tc>
      <w:tc>
        <w:tcPr>
          <w:tcW w:w="1559" w:type="dxa"/>
        </w:tcPr>
        <w:p w14:paraId="533D8F16" w14:textId="77777777" w:rsidR="00F9673E" w:rsidRPr="003425F7" w:rsidRDefault="00F9673E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3425F7">
            <w:rPr>
              <w:rFonts w:ascii="Calibri" w:hAnsi="Calibri"/>
              <w:sz w:val="18"/>
              <w:lang w:val="es-ES_tradnl"/>
            </w:rPr>
            <w:t>Aprobado por:</w:t>
          </w:r>
        </w:p>
        <w:p w14:paraId="7BA72770" w14:textId="0D83A758" w:rsidR="00F9673E" w:rsidRPr="003425F7" w:rsidRDefault="000165C3" w:rsidP="00063F55">
          <w:pPr>
            <w:pStyle w:val="Piedepgina"/>
            <w:jc w:val="center"/>
            <w:rPr>
              <w:rFonts w:ascii="Calibri" w:hAnsi="Calibri"/>
              <w:i/>
              <w:color w:val="0000FF"/>
              <w:lang w:val="es-ES_tradnl"/>
            </w:rPr>
          </w:pPr>
          <w:ins w:id="31" w:author="Zambrano, Edwin" w:date="2020-05-08T23:28:00Z">
            <w:r w:rsidRPr="000165C3">
              <w:rPr>
                <w:rFonts w:ascii="Calibri" w:hAnsi="Calibri"/>
                <w:i/>
                <w:iCs/>
                <w:color w:val="0000CC"/>
                <w:lang w:val="es-ES_tradnl"/>
                <w:rPrChange w:id="32" w:author="Zambrano, Edwin" w:date="2020-05-08T23:29:00Z">
                  <w:rPr>
                    <w:rFonts w:ascii="Calibri" w:hAnsi="Calibri"/>
                    <w:lang w:val="es-ES_tradnl"/>
                  </w:rPr>
                </w:rPrChange>
              </w:rPr>
              <w:t>B. Knezevic</w:t>
            </w:r>
          </w:ins>
          <w:del w:id="33" w:author="Zambrano, Edwin" w:date="2020-05-08T23:28:00Z">
            <w:r w:rsidR="009A580B" w:rsidRPr="000165C3" w:rsidDel="000165C3">
              <w:rPr>
                <w:rFonts w:ascii="Calibri" w:hAnsi="Calibri"/>
                <w:i/>
                <w:iCs/>
                <w:color w:val="0000CC"/>
                <w:lang w:val="es-ES_tradnl"/>
                <w:rPrChange w:id="34" w:author="Zambrano, Edwin" w:date="2020-05-08T23:29:00Z">
                  <w:rPr>
                    <w:rFonts w:ascii="Calibri" w:hAnsi="Calibri"/>
                    <w:lang w:val="es-ES_tradnl"/>
                  </w:rPr>
                </w:rPrChange>
              </w:rPr>
              <w:delText>A</w:delText>
            </w:r>
            <w:r w:rsidR="009A580B" w:rsidRPr="003425F7" w:rsidDel="000165C3">
              <w:rPr>
                <w:rFonts w:ascii="Calibri" w:hAnsi="Calibri"/>
                <w:lang w:val="es-ES_tradnl"/>
              </w:rPr>
              <w:delText>. Heinert</w:delText>
            </w:r>
          </w:del>
        </w:p>
      </w:tc>
      <w:tc>
        <w:tcPr>
          <w:tcW w:w="1701" w:type="dxa"/>
        </w:tcPr>
        <w:p w14:paraId="56A0FBD5" w14:textId="77777777" w:rsidR="00F9673E" w:rsidRPr="003425F7" w:rsidRDefault="00F9673E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3425F7">
            <w:rPr>
              <w:rFonts w:ascii="Calibri" w:hAnsi="Calibri"/>
              <w:sz w:val="18"/>
              <w:lang w:val="es-ES_tradnl"/>
            </w:rPr>
            <w:t>Fecha:</w:t>
          </w:r>
        </w:p>
        <w:p w14:paraId="78E9F5DD" w14:textId="6D761412" w:rsidR="00F9673E" w:rsidRPr="003425F7" w:rsidRDefault="00104900" w:rsidP="00756410">
          <w:pPr>
            <w:pStyle w:val="Piedepgina"/>
            <w:jc w:val="center"/>
            <w:rPr>
              <w:rFonts w:ascii="Calibri" w:hAnsi="Calibri"/>
              <w:lang w:val="es-ES_tradnl"/>
            </w:rPr>
          </w:pPr>
          <w:ins w:id="35" w:author="Zambrano, Edwin" w:date="2020-05-08T23:29:00Z">
            <w:r w:rsidRPr="00104900">
              <w:rPr>
                <w:rFonts w:ascii="Calibri" w:hAnsi="Calibri"/>
                <w:i/>
                <w:iCs/>
                <w:color w:val="0000CC"/>
                <w:lang w:val="es-ES_tradnl"/>
                <w:rPrChange w:id="36" w:author="Zambrano, Edwin" w:date="2020-05-08T23:29:00Z">
                  <w:rPr>
                    <w:rFonts w:ascii="Calibri" w:hAnsi="Calibri"/>
                    <w:lang w:val="es-ES_tradnl"/>
                  </w:rPr>
                </w:rPrChange>
              </w:rPr>
              <w:t>Abr06/2020</w:t>
            </w:r>
          </w:ins>
          <w:del w:id="37" w:author="Zambrano, Edwin" w:date="2020-05-08T23:29:00Z">
            <w:r w:rsidR="009A580B" w:rsidRPr="00104900" w:rsidDel="000165C3">
              <w:rPr>
                <w:rFonts w:ascii="Calibri" w:hAnsi="Calibri"/>
                <w:i/>
                <w:iCs/>
                <w:color w:val="0000CC"/>
                <w:lang w:val="es-ES_tradnl"/>
                <w:rPrChange w:id="38" w:author="Zambrano, Edwin" w:date="2020-05-08T23:29:00Z">
                  <w:rPr>
                    <w:rFonts w:ascii="Calibri" w:hAnsi="Calibri"/>
                    <w:lang w:val="es-ES_tradnl"/>
                  </w:rPr>
                </w:rPrChange>
              </w:rPr>
              <w:delText>Abr29</w:delText>
            </w:r>
            <w:r w:rsidR="00F9673E" w:rsidRPr="003425F7" w:rsidDel="000165C3">
              <w:rPr>
                <w:rFonts w:ascii="Calibri" w:hAnsi="Calibri"/>
                <w:lang w:val="es-ES_tradnl"/>
              </w:rPr>
              <w:delText>/</w:delText>
            </w:r>
            <w:r w:rsidR="00DE36E3" w:rsidRPr="003425F7" w:rsidDel="000165C3">
              <w:rPr>
                <w:rFonts w:ascii="Calibri" w:hAnsi="Calibri"/>
                <w:lang w:val="es-ES_tradnl"/>
              </w:rPr>
              <w:delText>20</w:delText>
            </w:r>
            <w:r w:rsidR="00F51D40" w:rsidRPr="003425F7" w:rsidDel="000165C3">
              <w:rPr>
                <w:rFonts w:ascii="Calibri" w:hAnsi="Calibri"/>
                <w:lang w:val="es-ES_tradnl"/>
              </w:rPr>
              <w:delText>1</w:delText>
            </w:r>
            <w:r w:rsidR="009A580B" w:rsidRPr="003425F7" w:rsidDel="000165C3">
              <w:rPr>
                <w:rFonts w:ascii="Calibri" w:hAnsi="Calibri"/>
                <w:lang w:val="es-ES_tradnl"/>
              </w:rPr>
              <w:delText>6</w:delText>
            </w:r>
          </w:del>
        </w:p>
      </w:tc>
      <w:tc>
        <w:tcPr>
          <w:tcW w:w="873" w:type="dxa"/>
        </w:tcPr>
        <w:p w14:paraId="428A172C" w14:textId="77777777" w:rsidR="00F9673E" w:rsidRPr="003425F7" w:rsidRDefault="00F9673E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3425F7">
            <w:rPr>
              <w:rFonts w:ascii="Calibri" w:hAnsi="Calibri"/>
              <w:sz w:val="18"/>
              <w:lang w:val="es-ES_tradnl"/>
            </w:rPr>
            <w:t>Versión:</w:t>
          </w:r>
        </w:p>
        <w:p w14:paraId="46A7BE70" w14:textId="740BA8F0" w:rsidR="00F9673E" w:rsidRPr="00104900" w:rsidRDefault="00C17D04" w:rsidP="002C03F2">
          <w:pPr>
            <w:pStyle w:val="Piedepgina"/>
            <w:jc w:val="center"/>
            <w:rPr>
              <w:rFonts w:ascii="Calibri" w:hAnsi="Calibri"/>
              <w:i/>
              <w:iCs/>
              <w:color w:val="0000FF"/>
              <w:lang w:val="es-ES_tradnl"/>
              <w:rPrChange w:id="39" w:author="Zambrano, Edwin" w:date="2020-05-08T23:29:00Z">
                <w:rPr>
                  <w:rFonts w:ascii="Calibri" w:hAnsi="Calibri"/>
                  <w:color w:val="0000FF"/>
                  <w:lang w:val="es-ES_tradnl"/>
                </w:rPr>
              </w:rPrChange>
            </w:rPr>
          </w:pPr>
          <w:r w:rsidRPr="00104900">
            <w:rPr>
              <w:rFonts w:ascii="Calibri" w:hAnsi="Calibri"/>
              <w:i/>
              <w:iCs/>
              <w:color w:val="0000CC"/>
              <w:lang w:val="es-ES_tradnl"/>
              <w:rPrChange w:id="40" w:author="Zambrano, Edwin" w:date="2020-05-08T23:29:00Z">
                <w:rPr>
                  <w:rFonts w:ascii="Calibri" w:hAnsi="Calibri"/>
                  <w:color w:val="0000FF"/>
                  <w:lang w:val="es-ES_tradnl"/>
                </w:rPr>
              </w:rPrChange>
            </w:rPr>
            <w:t>3.</w:t>
          </w:r>
          <w:ins w:id="41" w:author="Zambrano, Edwin" w:date="2020-05-08T23:29:00Z">
            <w:r w:rsidR="00104900" w:rsidRPr="00104900">
              <w:rPr>
                <w:rFonts w:ascii="Calibri" w:hAnsi="Calibri"/>
                <w:i/>
                <w:iCs/>
                <w:color w:val="0000CC"/>
                <w:lang w:val="es-ES_tradnl"/>
                <w:rPrChange w:id="42" w:author="Zambrano, Edwin" w:date="2020-05-08T23:29:00Z">
                  <w:rPr>
                    <w:rFonts w:ascii="Calibri" w:hAnsi="Calibri"/>
                    <w:color w:val="0000FF"/>
                    <w:lang w:val="es-ES_tradnl"/>
                  </w:rPr>
                </w:rPrChange>
              </w:rPr>
              <w:t>2</w:t>
            </w:r>
          </w:ins>
          <w:del w:id="43" w:author="Zambrano, Edwin" w:date="2020-05-08T23:29:00Z">
            <w:r w:rsidR="002C03F2" w:rsidRPr="00104900" w:rsidDel="00104900">
              <w:rPr>
                <w:rFonts w:ascii="Calibri" w:hAnsi="Calibri"/>
                <w:i/>
                <w:iCs/>
                <w:color w:val="0000CC"/>
                <w:lang w:val="es-ES_tradnl"/>
                <w:rPrChange w:id="44" w:author="Zambrano, Edwin" w:date="2020-05-08T23:29:00Z">
                  <w:rPr>
                    <w:rFonts w:ascii="Calibri" w:hAnsi="Calibri"/>
                    <w:color w:val="0000FF"/>
                    <w:lang w:val="es-ES_tradnl"/>
                  </w:rPr>
                </w:rPrChange>
              </w:rPr>
              <w:delText>1</w:delText>
            </w:r>
          </w:del>
        </w:p>
      </w:tc>
      <w:tc>
        <w:tcPr>
          <w:tcW w:w="1800" w:type="dxa"/>
        </w:tcPr>
        <w:p w14:paraId="2C41A528" w14:textId="77777777" w:rsidR="00F9673E" w:rsidRPr="003425F7" w:rsidRDefault="00F9673E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3425F7">
            <w:rPr>
              <w:rFonts w:ascii="Calibri" w:hAnsi="Calibri"/>
              <w:sz w:val="18"/>
              <w:lang w:val="es-ES_tradnl"/>
            </w:rPr>
            <w:t>Documento:</w:t>
          </w:r>
        </w:p>
        <w:p w14:paraId="6D69BA88" w14:textId="77777777" w:rsidR="00F9673E" w:rsidRPr="003425F7" w:rsidRDefault="00F9673E" w:rsidP="00756410">
          <w:pPr>
            <w:pStyle w:val="Piedepgina"/>
            <w:jc w:val="center"/>
            <w:rPr>
              <w:rFonts w:ascii="Calibri" w:hAnsi="Calibri"/>
              <w:lang w:val="es-ES_tradnl"/>
            </w:rPr>
          </w:pPr>
          <w:r w:rsidRPr="003425F7">
            <w:rPr>
              <w:rFonts w:ascii="Calibri" w:hAnsi="Calibri"/>
              <w:lang w:val="es-ES_tradnl"/>
            </w:rPr>
            <w:t>IT-630-</w:t>
          </w:r>
          <w:r w:rsidR="009A7136">
            <w:rPr>
              <w:rFonts w:ascii="Calibri" w:hAnsi="Calibri"/>
              <w:lang w:val="es-ES_tradnl"/>
            </w:rPr>
            <w:t>70</w:t>
          </w:r>
        </w:p>
      </w:tc>
      <w:tc>
        <w:tcPr>
          <w:tcW w:w="1071" w:type="dxa"/>
        </w:tcPr>
        <w:p w14:paraId="0C25ECCB" w14:textId="77777777" w:rsidR="00F9673E" w:rsidRPr="003425F7" w:rsidRDefault="00F9673E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3425F7">
            <w:rPr>
              <w:rFonts w:ascii="Calibri" w:hAnsi="Calibri"/>
              <w:sz w:val="18"/>
              <w:lang w:val="es-ES_tradnl"/>
            </w:rPr>
            <w:t>Página:</w:t>
          </w:r>
        </w:p>
        <w:p w14:paraId="25F9E51D" w14:textId="77777777" w:rsidR="00F9673E" w:rsidRPr="003425F7" w:rsidRDefault="00F9673E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3425F7">
            <w:rPr>
              <w:rStyle w:val="Nmerodepgina"/>
              <w:rFonts w:ascii="Calibri" w:hAnsi="Calibri"/>
            </w:rPr>
            <w:fldChar w:fldCharType="begin"/>
          </w:r>
          <w:r w:rsidRPr="003425F7">
            <w:rPr>
              <w:rStyle w:val="Nmerodepgina"/>
              <w:rFonts w:ascii="Calibri" w:hAnsi="Calibri"/>
              <w:lang w:val="es-EC"/>
            </w:rPr>
            <w:instrText xml:space="preserve"> PAGE </w:instrText>
          </w:r>
          <w:r w:rsidRPr="003425F7">
            <w:rPr>
              <w:rStyle w:val="Nmerodepgina"/>
              <w:rFonts w:ascii="Calibri" w:hAnsi="Calibri"/>
            </w:rPr>
            <w:fldChar w:fldCharType="separate"/>
          </w:r>
          <w:r w:rsidR="00E61E95">
            <w:rPr>
              <w:rStyle w:val="Nmerodepgina"/>
              <w:rFonts w:ascii="Calibri" w:hAnsi="Calibri"/>
              <w:noProof/>
              <w:lang w:val="es-EC"/>
            </w:rPr>
            <w:t>1</w:t>
          </w:r>
          <w:r w:rsidRPr="003425F7">
            <w:rPr>
              <w:rStyle w:val="Nmerodepgina"/>
              <w:rFonts w:ascii="Calibri" w:hAnsi="Calibri"/>
            </w:rPr>
            <w:fldChar w:fldCharType="end"/>
          </w:r>
          <w:r w:rsidRPr="003425F7">
            <w:rPr>
              <w:rStyle w:val="Nmerodepgina"/>
              <w:rFonts w:ascii="Calibri" w:hAnsi="Calibri"/>
              <w:lang w:val="es-EC"/>
            </w:rPr>
            <w:t xml:space="preserve"> de </w:t>
          </w:r>
          <w:r w:rsidRPr="003425F7">
            <w:rPr>
              <w:rStyle w:val="Nmerodepgina"/>
              <w:rFonts w:ascii="Calibri" w:hAnsi="Calibri"/>
            </w:rPr>
            <w:fldChar w:fldCharType="begin"/>
          </w:r>
          <w:r w:rsidRPr="003425F7">
            <w:rPr>
              <w:rStyle w:val="Nmerodepgina"/>
              <w:rFonts w:ascii="Calibri" w:hAnsi="Calibri"/>
              <w:lang w:val="es-EC"/>
            </w:rPr>
            <w:instrText xml:space="preserve"> NUMPAGES </w:instrText>
          </w:r>
          <w:r w:rsidRPr="003425F7">
            <w:rPr>
              <w:rStyle w:val="Nmerodepgina"/>
              <w:rFonts w:ascii="Calibri" w:hAnsi="Calibri"/>
            </w:rPr>
            <w:fldChar w:fldCharType="separate"/>
          </w:r>
          <w:r w:rsidR="00E61E95">
            <w:rPr>
              <w:rStyle w:val="Nmerodepgina"/>
              <w:rFonts w:ascii="Calibri" w:hAnsi="Calibri"/>
              <w:noProof/>
              <w:lang w:val="es-EC"/>
            </w:rPr>
            <w:t>21</w:t>
          </w:r>
          <w:r w:rsidRPr="003425F7">
            <w:rPr>
              <w:rStyle w:val="Nmerodepgina"/>
              <w:rFonts w:ascii="Calibri" w:hAnsi="Calibri"/>
            </w:rPr>
            <w:fldChar w:fldCharType="end"/>
          </w:r>
        </w:p>
      </w:tc>
    </w:tr>
  </w:tbl>
  <w:p w14:paraId="26B05B32" w14:textId="77777777" w:rsidR="00F9673E" w:rsidRDefault="00F9673E">
    <w:pPr>
      <w:pStyle w:val="Piedepgina"/>
      <w:rPr>
        <w:rFonts w:ascii="Times New Roman" w:hAnsi="Times New Roman"/>
        <w:lang w:val="es-ES_trad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ED3C9" w14:textId="77777777" w:rsidR="005A4465" w:rsidRDefault="005A44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7B206" w14:textId="77777777" w:rsidR="00805608" w:rsidRDefault="00805608">
      <w:r>
        <w:separator/>
      </w:r>
    </w:p>
  </w:footnote>
  <w:footnote w:type="continuationSeparator" w:id="0">
    <w:p w14:paraId="3BA54323" w14:textId="77777777" w:rsidR="00805608" w:rsidRDefault="00805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2A6D2" w14:textId="77777777" w:rsidR="005A4465" w:rsidRDefault="005A44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13" w:author="Zambrano, Edwin" w:date="2020-05-09T01:38:00Z">
        <w:tblPr>
          <w:tblW w:w="0" w:type="auto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5040"/>
      <w:gridCol w:w="5121"/>
      <w:tblGridChange w:id="14">
        <w:tblGrid>
          <w:gridCol w:w="5040"/>
          <w:gridCol w:w="5121"/>
        </w:tblGrid>
      </w:tblGridChange>
    </w:tblGrid>
    <w:tr w:rsidR="00F9673E" w:rsidRPr="00A21460" w14:paraId="3F0FAB1A" w14:textId="77777777" w:rsidTr="005A4465">
      <w:trPr>
        <w:trHeight w:val="1266"/>
        <w:trPrChange w:id="15" w:author="Zambrano, Edwin" w:date="2020-05-09T01:38:00Z">
          <w:trPr>
            <w:trHeight w:val="710"/>
          </w:trPr>
        </w:trPrChange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tcPrChange w:id="16" w:author="Zambrano, Edwin" w:date="2020-05-09T01:38:00Z">
            <w:tcPr>
              <w:tcW w:w="5040" w:type="dxa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01FA50AD" w14:textId="4FA765C3" w:rsidR="00F9673E" w:rsidRPr="00A21460" w:rsidRDefault="00B04D31" w:rsidP="005A4465">
          <w:pPr>
            <w:pStyle w:val="Encabezado"/>
            <w:spacing w:line="276" w:lineRule="auto"/>
            <w:jc w:val="center"/>
            <w:rPr>
              <w:rFonts w:ascii="Calibri" w:hAnsi="Calibri"/>
              <w:b/>
            </w:rPr>
            <w:pPrChange w:id="17" w:author="Zambrano, Edwin" w:date="2020-05-09T01:38:00Z">
              <w:pPr>
                <w:pStyle w:val="Encabezado"/>
              </w:pPr>
            </w:pPrChange>
          </w:pPr>
          <w:ins w:id="18" w:author="Zambrano, Edwin" w:date="2020-05-08T23:25:00Z">
            <w:r>
              <w:rPr>
                <w:noProof/>
              </w:rPr>
              <w:drawing>
                <wp:inline distT="0" distB="0" distL="0" distR="0" wp14:anchorId="63F7C999" wp14:editId="33FDD1AB">
                  <wp:extent cx="1543050" cy="640715"/>
                  <wp:effectExtent l="0" t="0" r="0" b="6985"/>
                  <wp:docPr id="34" name="Imagen 34" descr="Imagen que contiene dibuj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4" descr="Imagen que contiene dibujo&#10;&#10;Descripción generada automáticamente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  <w:del w:id="19" w:author="Zambrano, Edwin" w:date="2020-05-08T23:25:00Z">
            <w:r w:rsidR="00DA4EBE" w:rsidDel="00B04D31">
              <w:rPr>
                <w:rFonts w:ascii="Calibri" w:hAnsi="Calibri"/>
                <w:b/>
                <w:noProof/>
              </w:rPr>
              <w:drawing>
                <wp:inline distT="0" distB="0" distL="0" distR="0" wp14:anchorId="3A535390" wp14:editId="30BAC462">
                  <wp:extent cx="2128478" cy="535553"/>
                  <wp:effectExtent l="0" t="0" r="5715" b="0"/>
                  <wp:docPr id="18" name="Picture 1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OGO TC.jpg"/>
                          <pic:cNvPicPr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288" cy="54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</w:p>
      </w:tc>
      <w:tc>
        <w:tcPr>
          <w:tcW w:w="512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20" w:author="Zambrano, Edwin" w:date="2020-05-09T01:38:00Z">
            <w:tcPr>
              <w:tcW w:w="5121" w:type="dxa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7AF5B437" w14:textId="77777777" w:rsidR="00F9673E" w:rsidRPr="00A21460" w:rsidRDefault="00F9673E">
          <w:pPr>
            <w:pStyle w:val="Encabezado"/>
            <w:jc w:val="center"/>
            <w:rPr>
              <w:rFonts w:ascii="Calibri" w:hAnsi="Calibri"/>
              <w:b/>
              <w:sz w:val="28"/>
            </w:rPr>
          </w:pPr>
          <w:r w:rsidRPr="00A21460">
            <w:rPr>
              <w:rFonts w:ascii="Calibri" w:hAnsi="Calibri"/>
              <w:b/>
              <w:sz w:val="36"/>
              <w:lang w:val="es-ES_tradnl"/>
            </w:rPr>
            <w:t>Instrucción de Trabajo</w:t>
          </w:r>
        </w:p>
      </w:tc>
    </w:tr>
    <w:tr w:rsidR="00F9673E" w:rsidRPr="00A21460" w14:paraId="5E1DCCF8" w14:textId="77777777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23DE6F" w14:textId="77777777" w:rsidR="00F9673E" w:rsidRPr="00A21460" w:rsidRDefault="00F9673E">
          <w:pPr>
            <w:pStyle w:val="Encabezado"/>
            <w:jc w:val="center"/>
            <w:rPr>
              <w:rFonts w:ascii="Calibri" w:hAnsi="Calibri"/>
              <w:b/>
              <w:noProof/>
              <w:sz w:val="28"/>
              <w:lang w:val="es-ES"/>
            </w:rPr>
          </w:pPr>
          <w:r w:rsidRPr="00A21460">
            <w:rPr>
              <w:rFonts w:ascii="Calibri" w:hAnsi="Calibri"/>
              <w:b/>
              <w:lang w:val="es-ES_tradnl"/>
            </w:rPr>
            <w:t>Referencia:</w:t>
          </w:r>
          <w:r w:rsidR="00F660BA">
            <w:rPr>
              <w:rFonts w:ascii="Calibri" w:hAnsi="Calibri"/>
              <w:lang w:val="es-ES_tradnl"/>
            </w:rPr>
            <w:t xml:space="preserve"> </w:t>
          </w:r>
          <w:r w:rsidR="00F660BA" w:rsidRPr="00F660BA">
            <w:rPr>
              <w:rFonts w:ascii="Calibri" w:hAnsi="Calibri"/>
              <w:lang w:val="es-ES_tradnl"/>
            </w:rPr>
            <w:t>IT-630-55 Plan de Contingencia para Servidor Principal de Aplicaciones</w:t>
          </w:r>
        </w:p>
      </w:tc>
      <w:tc>
        <w:tcPr>
          <w:tcW w:w="51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61927F0" w14:textId="77777777" w:rsidR="00F9673E" w:rsidRPr="00A21460" w:rsidRDefault="00F9673E" w:rsidP="00F660BA">
          <w:pPr>
            <w:pStyle w:val="Encabezado"/>
            <w:jc w:val="center"/>
            <w:rPr>
              <w:rFonts w:ascii="Calibri" w:hAnsi="Calibri"/>
              <w:b/>
              <w:lang w:val="es-ES_tradnl"/>
            </w:rPr>
          </w:pPr>
          <w:r w:rsidRPr="00A21460">
            <w:rPr>
              <w:rFonts w:ascii="Calibri" w:hAnsi="Calibri"/>
              <w:b/>
              <w:sz w:val="32"/>
              <w:lang w:val="es-ES_tradnl"/>
            </w:rPr>
            <w:t>IT-630-</w:t>
          </w:r>
          <w:r w:rsidR="00F660BA">
            <w:rPr>
              <w:rFonts w:ascii="Calibri" w:hAnsi="Calibri"/>
              <w:b/>
              <w:sz w:val="32"/>
              <w:lang w:val="es-ES_tradnl"/>
            </w:rPr>
            <w:t>70</w:t>
          </w:r>
          <w:r w:rsidR="00400FC0" w:rsidRPr="00A21460">
            <w:rPr>
              <w:rFonts w:ascii="Calibri" w:hAnsi="Calibri"/>
              <w:b/>
              <w:sz w:val="32"/>
              <w:lang w:val="es-ES_tradnl"/>
            </w:rPr>
            <w:t xml:space="preserve"> </w:t>
          </w:r>
          <w:r w:rsidR="00F660BA">
            <w:rPr>
              <w:rFonts w:ascii="Calibri" w:hAnsi="Calibri"/>
              <w:b/>
              <w:sz w:val="32"/>
              <w:lang w:val="es-ES_tradnl"/>
            </w:rPr>
            <w:t>Restaurar BD de Infor LN</w:t>
          </w:r>
        </w:p>
      </w:tc>
    </w:tr>
  </w:tbl>
  <w:p w14:paraId="384D3B6F" w14:textId="77777777" w:rsidR="00F9673E" w:rsidRDefault="00F9673E">
    <w:pPr>
      <w:pStyle w:val="Encabezado"/>
      <w:rPr>
        <w:rFonts w:ascii="Times New Roman" w:hAnsi="Times New Roman"/>
        <w:sz w:val="2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E2A3" w14:textId="77777777" w:rsidR="005A4465" w:rsidRDefault="005A4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698"/>
    <w:multiLevelType w:val="hybridMultilevel"/>
    <w:tmpl w:val="40CC33FE"/>
    <w:lvl w:ilvl="0" w:tplc="1ACEA8FA">
      <w:start w:val="1"/>
      <w:numFmt w:val="decimal"/>
      <w:lvlText w:val="8.1.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F098B"/>
    <w:multiLevelType w:val="hybridMultilevel"/>
    <w:tmpl w:val="C2D61A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24219"/>
    <w:multiLevelType w:val="multilevel"/>
    <w:tmpl w:val="F2E62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973FAD"/>
    <w:multiLevelType w:val="multilevel"/>
    <w:tmpl w:val="1ACEB15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DF74A69"/>
    <w:multiLevelType w:val="multilevel"/>
    <w:tmpl w:val="300A001D"/>
    <w:styleLink w:val="Estilo1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9F7CE9"/>
    <w:multiLevelType w:val="hybridMultilevel"/>
    <w:tmpl w:val="B364905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491C59"/>
    <w:multiLevelType w:val="hybridMultilevel"/>
    <w:tmpl w:val="42F41DF0"/>
    <w:lvl w:ilvl="0" w:tplc="65B0903E">
      <w:start w:val="1"/>
      <w:numFmt w:val="decimal"/>
      <w:lvlText w:val="8.2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ambrano, Edwin">
    <w15:presenceInfo w15:providerId="None" w15:userId="Zambrano, Ed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o:allowincell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0A"/>
    <w:rsid w:val="00016522"/>
    <w:rsid w:val="000165C3"/>
    <w:rsid w:val="00037682"/>
    <w:rsid w:val="000439BC"/>
    <w:rsid w:val="00046D8B"/>
    <w:rsid w:val="00050724"/>
    <w:rsid w:val="00050D48"/>
    <w:rsid w:val="00063F55"/>
    <w:rsid w:val="000858F9"/>
    <w:rsid w:val="00097555"/>
    <w:rsid w:val="000A2259"/>
    <w:rsid w:val="000A2DF2"/>
    <w:rsid w:val="000A6288"/>
    <w:rsid w:val="000B00FB"/>
    <w:rsid w:val="000B7E85"/>
    <w:rsid w:val="000C0CEA"/>
    <w:rsid w:val="000C200A"/>
    <w:rsid w:val="000F44E8"/>
    <w:rsid w:val="00104900"/>
    <w:rsid w:val="0011148E"/>
    <w:rsid w:val="00116779"/>
    <w:rsid w:val="00125CA2"/>
    <w:rsid w:val="00135FF1"/>
    <w:rsid w:val="00142BB5"/>
    <w:rsid w:val="00167754"/>
    <w:rsid w:val="001C5EF8"/>
    <w:rsid w:val="001D40AD"/>
    <w:rsid w:val="001E3676"/>
    <w:rsid w:val="00235849"/>
    <w:rsid w:val="00257F5E"/>
    <w:rsid w:val="0026653E"/>
    <w:rsid w:val="00271A58"/>
    <w:rsid w:val="0029379D"/>
    <w:rsid w:val="002B23C8"/>
    <w:rsid w:val="002B4B57"/>
    <w:rsid w:val="002C03F2"/>
    <w:rsid w:val="002C759B"/>
    <w:rsid w:val="003425F7"/>
    <w:rsid w:val="00343AFC"/>
    <w:rsid w:val="00370914"/>
    <w:rsid w:val="003C62D2"/>
    <w:rsid w:val="003E7212"/>
    <w:rsid w:val="003F01CF"/>
    <w:rsid w:val="003F54D9"/>
    <w:rsid w:val="00400FC0"/>
    <w:rsid w:val="004045CD"/>
    <w:rsid w:val="00413495"/>
    <w:rsid w:val="00431DB0"/>
    <w:rsid w:val="0044690C"/>
    <w:rsid w:val="004571D3"/>
    <w:rsid w:val="0048312B"/>
    <w:rsid w:val="00486A28"/>
    <w:rsid w:val="004A427C"/>
    <w:rsid w:val="004A5333"/>
    <w:rsid w:val="004B34EC"/>
    <w:rsid w:val="004B35A0"/>
    <w:rsid w:val="004C2D7F"/>
    <w:rsid w:val="004E51A0"/>
    <w:rsid w:val="00506A54"/>
    <w:rsid w:val="00515F19"/>
    <w:rsid w:val="005237CF"/>
    <w:rsid w:val="005352EB"/>
    <w:rsid w:val="00555FC9"/>
    <w:rsid w:val="00577683"/>
    <w:rsid w:val="0059282C"/>
    <w:rsid w:val="005967EE"/>
    <w:rsid w:val="005A4465"/>
    <w:rsid w:val="005B00AE"/>
    <w:rsid w:val="005C3F68"/>
    <w:rsid w:val="005E047C"/>
    <w:rsid w:val="005E62F5"/>
    <w:rsid w:val="005F0EC3"/>
    <w:rsid w:val="00634014"/>
    <w:rsid w:val="00645828"/>
    <w:rsid w:val="00666870"/>
    <w:rsid w:val="00680C81"/>
    <w:rsid w:val="006826BB"/>
    <w:rsid w:val="0068698D"/>
    <w:rsid w:val="0069536D"/>
    <w:rsid w:val="006D63BE"/>
    <w:rsid w:val="006E105B"/>
    <w:rsid w:val="006E3263"/>
    <w:rsid w:val="006E408E"/>
    <w:rsid w:val="006E7C98"/>
    <w:rsid w:val="006F475D"/>
    <w:rsid w:val="006F4F40"/>
    <w:rsid w:val="00712561"/>
    <w:rsid w:val="007334BC"/>
    <w:rsid w:val="00752762"/>
    <w:rsid w:val="00756410"/>
    <w:rsid w:val="00782BCF"/>
    <w:rsid w:val="007A72CE"/>
    <w:rsid w:val="00805608"/>
    <w:rsid w:val="00822E6C"/>
    <w:rsid w:val="00857DCD"/>
    <w:rsid w:val="008637AB"/>
    <w:rsid w:val="008B7DC9"/>
    <w:rsid w:val="008F0B76"/>
    <w:rsid w:val="008F7E0F"/>
    <w:rsid w:val="00900BB2"/>
    <w:rsid w:val="0093476F"/>
    <w:rsid w:val="00937A63"/>
    <w:rsid w:val="00941B13"/>
    <w:rsid w:val="009628FA"/>
    <w:rsid w:val="00993351"/>
    <w:rsid w:val="009A580B"/>
    <w:rsid w:val="009A7136"/>
    <w:rsid w:val="009B132D"/>
    <w:rsid w:val="009B4A83"/>
    <w:rsid w:val="00A07024"/>
    <w:rsid w:val="00A21460"/>
    <w:rsid w:val="00A2199A"/>
    <w:rsid w:val="00AA7993"/>
    <w:rsid w:val="00AC3F10"/>
    <w:rsid w:val="00AD0FCB"/>
    <w:rsid w:val="00AE236F"/>
    <w:rsid w:val="00B04D31"/>
    <w:rsid w:val="00B064A4"/>
    <w:rsid w:val="00B07687"/>
    <w:rsid w:val="00B1564F"/>
    <w:rsid w:val="00B17184"/>
    <w:rsid w:val="00B3637E"/>
    <w:rsid w:val="00B53592"/>
    <w:rsid w:val="00B94C16"/>
    <w:rsid w:val="00BE11EA"/>
    <w:rsid w:val="00BE72E8"/>
    <w:rsid w:val="00BF2606"/>
    <w:rsid w:val="00C026B9"/>
    <w:rsid w:val="00C17D04"/>
    <w:rsid w:val="00C2359D"/>
    <w:rsid w:val="00C704FA"/>
    <w:rsid w:val="00C85110"/>
    <w:rsid w:val="00CA2076"/>
    <w:rsid w:val="00CB1151"/>
    <w:rsid w:val="00CC75EF"/>
    <w:rsid w:val="00CF5D61"/>
    <w:rsid w:val="00D17053"/>
    <w:rsid w:val="00D5111D"/>
    <w:rsid w:val="00D61816"/>
    <w:rsid w:val="00D70064"/>
    <w:rsid w:val="00DA4EBE"/>
    <w:rsid w:val="00DB679A"/>
    <w:rsid w:val="00DD436D"/>
    <w:rsid w:val="00DE36E3"/>
    <w:rsid w:val="00E332EE"/>
    <w:rsid w:val="00E33AC2"/>
    <w:rsid w:val="00E35D23"/>
    <w:rsid w:val="00E61E95"/>
    <w:rsid w:val="00EC69A0"/>
    <w:rsid w:val="00F15BF8"/>
    <w:rsid w:val="00F241D4"/>
    <w:rsid w:val="00F26E3F"/>
    <w:rsid w:val="00F3539E"/>
    <w:rsid w:val="00F47276"/>
    <w:rsid w:val="00F51D40"/>
    <w:rsid w:val="00F64AB9"/>
    <w:rsid w:val="00F660BA"/>
    <w:rsid w:val="00F8005A"/>
    <w:rsid w:val="00F94164"/>
    <w:rsid w:val="00F9673E"/>
    <w:rsid w:val="00FA4897"/>
    <w:rsid w:val="00FB5F45"/>
    <w:rsid w:val="00F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A4EA12D"/>
  <w15:chartTrackingRefBased/>
  <w15:docId w15:val="{4EA4C49D-B75D-44A4-95AA-721885EE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Times New Roman" w:eastAsia="Times New Roman" w:hAnsi="Times New Roman"/>
      <w:b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rFonts w:ascii="Times New Roman" w:hAnsi="Times New Roman"/>
      <w:b/>
      <w:sz w:val="32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lang w:val="es-ES_tradnl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link w:val="TtuloCar"/>
    <w:qFormat/>
    <w:pPr>
      <w:jc w:val="center"/>
    </w:pPr>
    <w:rPr>
      <w:sz w:val="36"/>
    </w:rPr>
  </w:style>
  <w:style w:type="paragraph" w:styleId="Sangradetextonormal">
    <w:name w:val="Body Text Indent"/>
    <w:basedOn w:val="Normal"/>
    <w:pPr>
      <w:ind w:left="360"/>
      <w:jc w:val="both"/>
    </w:pPr>
    <w:rPr>
      <w:rFonts w:ascii="Times New Roman" w:eastAsia="Times New Roman" w:hAnsi="Times New Roman"/>
      <w:sz w:val="28"/>
      <w:lang w:val="es-ES"/>
    </w:rPr>
  </w:style>
  <w:style w:type="paragraph" w:styleId="Sangra3detindependiente">
    <w:name w:val="Body Text Indent 3"/>
    <w:basedOn w:val="Normal"/>
    <w:pPr>
      <w:ind w:left="360"/>
    </w:pPr>
    <w:rPr>
      <w:rFonts w:ascii="Times New Roman" w:eastAsia="Times New Roman" w:hAnsi="Times New Roman"/>
      <w:sz w:val="20"/>
      <w:lang w:val="es-ES"/>
    </w:rPr>
  </w:style>
  <w:style w:type="paragraph" w:styleId="Sangra2detindependiente">
    <w:name w:val="Body Text Indent 2"/>
    <w:basedOn w:val="Normal"/>
    <w:pPr>
      <w:ind w:left="284"/>
    </w:pPr>
    <w:rPr>
      <w:rFonts w:ascii="Times New Roman" w:eastAsia="Times New Roman" w:hAnsi="Times New Roman"/>
      <w:sz w:val="20"/>
      <w:lang w:val="es-ES"/>
    </w:rPr>
  </w:style>
  <w:style w:type="character" w:styleId="Textoennegrita">
    <w:name w:val="Strong"/>
    <w:qFormat/>
    <w:rPr>
      <w:b/>
    </w:rPr>
  </w:style>
  <w:style w:type="paragraph" w:styleId="Textodeglobo">
    <w:name w:val="Balloon Text"/>
    <w:basedOn w:val="Normal"/>
    <w:link w:val="TextodegloboCar"/>
    <w:uiPriority w:val="99"/>
    <w:semiHidden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rrafodelista">
    <w:name w:val="List Paragraph"/>
    <w:basedOn w:val="Normal"/>
    <w:uiPriority w:val="34"/>
    <w:qFormat/>
    <w:rsid w:val="00C704FA"/>
    <w:pPr>
      <w:ind w:left="708"/>
    </w:pPr>
    <w:rPr>
      <w:rFonts w:ascii="Times New Roman" w:eastAsia="Times New Roman" w:hAnsi="Times New Roman"/>
      <w:szCs w:val="24"/>
      <w:lang w:val="es-ES"/>
    </w:rPr>
  </w:style>
  <w:style w:type="character" w:styleId="Hipervnculo">
    <w:name w:val="Hyperlink"/>
    <w:uiPriority w:val="99"/>
    <w:unhideWhenUsed/>
    <w:rsid w:val="004571D3"/>
    <w:rPr>
      <w:color w:val="0000FF"/>
      <w:u w:val="single"/>
    </w:rPr>
  </w:style>
  <w:style w:type="character" w:customStyle="1" w:styleId="EncabezadoCar">
    <w:name w:val="Encabezado Car"/>
    <w:link w:val="Encabezado"/>
    <w:uiPriority w:val="99"/>
    <w:rsid w:val="009A7136"/>
    <w:rPr>
      <w:sz w:val="24"/>
      <w:lang w:val="en-US" w:eastAsia="es-ES"/>
    </w:rPr>
  </w:style>
  <w:style w:type="character" w:customStyle="1" w:styleId="PiedepginaCar">
    <w:name w:val="Pie de página Car"/>
    <w:link w:val="Piedepgina"/>
    <w:uiPriority w:val="99"/>
    <w:rsid w:val="009A7136"/>
    <w:rPr>
      <w:sz w:val="24"/>
      <w:lang w:val="en-US" w:eastAsia="es-ES"/>
    </w:rPr>
  </w:style>
  <w:style w:type="character" w:customStyle="1" w:styleId="TextodegloboCar">
    <w:name w:val="Texto de globo Car"/>
    <w:link w:val="Textodeglobo"/>
    <w:uiPriority w:val="99"/>
    <w:semiHidden/>
    <w:rsid w:val="009A7136"/>
    <w:rPr>
      <w:rFonts w:ascii="Tahoma" w:hAnsi="Tahoma" w:cs="Tahoma"/>
      <w:sz w:val="16"/>
      <w:szCs w:val="16"/>
      <w:lang w:val="en-US" w:eastAsia="es-ES"/>
    </w:rPr>
  </w:style>
  <w:style w:type="paragraph" w:styleId="Sinespaciado">
    <w:name w:val="No Spacing"/>
    <w:uiPriority w:val="1"/>
    <w:qFormat/>
    <w:rsid w:val="009A7136"/>
    <w:rPr>
      <w:rFonts w:ascii="Calibri" w:eastAsia="Times New Roman" w:hAnsi="Calibri"/>
      <w:sz w:val="22"/>
      <w:szCs w:val="22"/>
      <w:lang w:val="es-ES" w:eastAsia="es-ES"/>
    </w:rPr>
  </w:style>
  <w:style w:type="paragraph" w:styleId="Revisin">
    <w:name w:val="Revision"/>
    <w:hidden/>
    <w:uiPriority w:val="99"/>
    <w:semiHidden/>
    <w:rsid w:val="009A7136"/>
    <w:rPr>
      <w:rFonts w:ascii="Calibri" w:eastAsia="Times New Roman" w:hAnsi="Calibri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9A7136"/>
    <w:rPr>
      <w:rFonts w:ascii="Times New Roman" w:hAnsi="Times New Roman"/>
      <w:b/>
      <w:sz w:val="24"/>
      <w:lang w:val="en-US" w:eastAsia="es-ES"/>
    </w:rPr>
  </w:style>
  <w:style w:type="character" w:customStyle="1" w:styleId="TtuloCar">
    <w:name w:val="Título Car"/>
    <w:link w:val="Ttulo"/>
    <w:rsid w:val="009A7136"/>
    <w:rPr>
      <w:sz w:val="36"/>
      <w:lang w:val="en-US" w:eastAsia="es-ES"/>
    </w:rPr>
  </w:style>
  <w:style w:type="paragraph" w:styleId="NormalWeb">
    <w:name w:val="Normal (Web)"/>
    <w:basedOn w:val="Normal"/>
    <w:uiPriority w:val="99"/>
    <w:unhideWhenUsed/>
    <w:rsid w:val="009A7136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s-EC" w:eastAsia="es-EC"/>
    </w:rPr>
  </w:style>
  <w:style w:type="character" w:styleId="Refdecomentario">
    <w:name w:val="annotation reference"/>
    <w:uiPriority w:val="99"/>
    <w:unhideWhenUsed/>
    <w:rsid w:val="009A71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A7136"/>
    <w:pPr>
      <w:spacing w:after="200"/>
    </w:pPr>
    <w:rPr>
      <w:rFonts w:ascii="Calibri" w:eastAsia="Times New Roman" w:hAnsi="Calibri"/>
      <w:sz w:val="20"/>
      <w:lang w:val="es-ES"/>
    </w:rPr>
  </w:style>
  <w:style w:type="character" w:customStyle="1" w:styleId="TextocomentarioCar">
    <w:name w:val="Texto comentario Car"/>
    <w:link w:val="Textocomentario"/>
    <w:uiPriority w:val="99"/>
    <w:rsid w:val="009A7136"/>
    <w:rPr>
      <w:rFonts w:ascii="Calibri" w:eastAsia="Times New Roman" w:hAnsi="Calibri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9A713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9A7136"/>
    <w:rPr>
      <w:rFonts w:ascii="Calibri" w:eastAsia="Times New Roman" w:hAnsi="Calibri"/>
      <w:b/>
      <w:bCs/>
      <w:lang w:val="es-ES" w:eastAsia="es-ES"/>
    </w:rPr>
  </w:style>
  <w:style w:type="paragraph" w:customStyle="1" w:styleId="Default">
    <w:name w:val="Default"/>
    <w:rsid w:val="009A713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styleId="nfasis">
    <w:name w:val="Emphasis"/>
    <w:uiPriority w:val="20"/>
    <w:qFormat/>
    <w:rsid w:val="009A7136"/>
    <w:rPr>
      <w:b/>
      <w:bCs/>
      <w:i w:val="0"/>
      <w:iCs w:val="0"/>
    </w:rPr>
  </w:style>
  <w:style w:type="numbering" w:customStyle="1" w:styleId="Estilo1">
    <w:name w:val="Estilo1"/>
    <w:uiPriority w:val="99"/>
    <w:rsid w:val="009A7136"/>
    <w:pPr>
      <w:numPr>
        <w:numId w:val="1"/>
      </w:numPr>
    </w:pPr>
  </w:style>
  <w:style w:type="character" w:customStyle="1" w:styleId="Ttulo2Car">
    <w:name w:val="Título 2 Car"/>
    <w:link w:val="Ttulo2"/>
    <w:uiPriority w:val="9"/>
    <w:rsid w:val="009A7136"/>
    <w:rPr>
      <w:rFonts w:ascii="Times New Roman" w:hAnsi="Times New Roman"/>
      <w:b/>
      <w:sz w:val="24"/>
      <w:lang w:val="en-US" w:eastAsia="es-ES"/>
    </w:rPr>
  </w:style>
  <w:style w:type="table" w:styleId="Tablaconcuadrcula">
    <w:name w:val="Table Grid"/>
    <w:basedOn w:val="Tablanormal"/>
    <w:uiPriority w:val="59"/>
    <w:rsid w:val="009A7136"/>
    <w:rPr>
      <w:rFonts w:ascii="Calibri" w:eastAsia="Times New Roman" w:hAnsi="Calibri"/>
      <w:sz w:val="22"/>
      <w:szCs w:val="22"/>
      <w:lang w:val="es-MX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A7136"/>
    <w:pPr>
      <w:keepLines/>
      <w:spacing w:before="480" w:line="276" w:lineRule="auto"/>
      <w:outlineLvl w:val="9"/>
    </w:pPr>
    <w:rPr>
      <w:rFonts w:ascii="Cambria" w:eastAsia="Times New Roman" w:hAnsi="Cambria"/>
      <w:bCs/>
      <w:color w:val="365F91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A7136"/>
    <w:pPr>
      <w:spacing w:after="100" w:line="276" w:lineRule="auto"/>
    </w:pPr>
    <w:rPr>
      <w:rFonts w:ascii="Calibri" w:eastAsia="Times New Roman" w:hAnsi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upport.microsoft.com/en-us/kb/918992" TargetMode="External"/><Relationship Id="rId30" Type="http://schemas.openxmlformats.org/officeDocument/2006/relationships/footer" Target="footer1.xml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1B65DFA26A8459482D49588DD1CF5" ma:contentTypeVersion="12" ma:contentTypeDescription="Create a new document." ma:contentTypeScope="" ma:versionID="ad490967ca756e2f03e2260174b1fed0">
  <xsd:schema xmlns:xsd="http://www.w3.org/2001/XMLSchema" xmlns:xs="http://www.w3.org/2001/XMLSchema" xmlns:p="http://schemas.microsoft.com/office/2006/metadata/properties" xmlns:ns3="5b611a6f-8844-4167-b319-60cb5573e7e3" xmlns:ns4="9e285260-0701-41fc-8781-5fce9f67671b" targetNamespace="http://schemas.microsoft.com/office/2006/metadata/properties" ma:root="true" ma:fieldsID="e6a4e2d60d51291f525f395c2db2588f" ns3:_="" ns4:_="">
    <xsd:import namespace="5b611a6f-8844-4167-b319-60cb5573e7e3"/>
    <xsd:import namespace="9e285260-0701-41fc-8781-5fce9f6767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11a6f-8844-4167-b319-60cb5573e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5260-0701-41fc-8781-5fce9f676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C468F-A152-498A-9DA3-0C9648C44D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AAD839-CCEB-44DF-97FF-2C06035BF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7BF65-D898-4CB0-B589-48D8C99C8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11a6f-8844-4167-b319-60cb5573e7e3"/>
    <ds:schemaRef ds:uri="9e285260-0701-41fc-8781-5fce9f676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71DB05-F956-4887-A6D5-D4FB5B11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1807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Grupo Investamar</Company>
  <LinksUpToDate>false</LinksUpToDate>
  <CharactersWithSpaces>11724</CharactersWithSpaces>
  <SharedDoc>false</SharedDoc>
  <HLinks>
    <vt:vector size="54" baseType="variant">
      <vt:variant>
        <vt:i4>4587611</vt:i4>
      </vt:variant>
      <vt:variant>
        <vt:i4>51</vt:i4>
      </vt:variant>
      <vt:variant>
        <vt:i4>0</vt:i4>
      </vt:variant>
      <vt:variant>
        <vt:i4>5</vt:i4>
      </vt:variant>
      <vt:variant>
        <vt:lpwstr>https://support.microsoft.com/en-us/kb/918992</vt:lpwstr>
      </vt:variant>
      <vt:variant>
        <vt:lpwstr/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_Toc449696683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_Toc449696682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_Toc449696681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_Toc449696680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_Toc449696679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_Toc449696678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_Toc449696677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_Toc449696676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Edwin David Zambrano Fuentes</cp:lastModifiedBy>
  <cp:revision>11</cp:revision>
  <cp:lastPrinted>2017-01-10T19:42:00Z</cp:lastPrinted>
  <dcterms:created xsi:type="dcterms:W3CDTF">2020-04-07T01:06:00Z</dcterms:created>
  <dcterms:modified xsi:type="dcterms:W3CDTF">2020-05-09T06:38:00Z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0x010100F5D1B65DFA26A8459482D49588DD1CF5</vt:lpwstr>
  </property>
</Properties>
</file>