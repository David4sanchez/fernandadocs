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381FA" w14:textId="77777777" w:rsidR="00D91533" w:rsidRPr="00492024" w:rsidRDefault="00D10696" w:rsidP="005A2E75">
      <w:pPr>
        <w:ind w:right="2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92024">
        <w:rPr>
          <w:rFonts w:asciiTheme="minorHAnsi" w:hAnsiTheme="minorHAnsi" w:cstheme="minorHAnsi"/>
          <w:b/>
          <w:color w:val="000000"/>
          <w:sz w:val="22"/>
          <w:szCs w:val="22"/>
          <w:lang w:val="es-MX"/>
        </w:rPr>
        <w:t>Propósito</w:t>
      </w:r>
    </w:p>
    <w:p w14:paraId="682E281D" w14:textId="77777777" w:rsidR="004B7301" w:rsidRPr="00492024" w:rsidRDefault="004E1F46" w:rsidP="005A2E75">
      <w:pPr>
        <w:jc w:val="both"/>
        <w:rPr>
          <w:rFonts w:asciiTheme="minorHAnsi" w:hAnsiTheme="minorHAnsi" w:cs="Arial"/>
          <w:sz w:val="22"/>
          <w:szCs w:val="22"/>
        </w:rPr>
      </w:pPr>
      <w:r w:rsidRPr="00492024">
        <w:rPr>
          <w:rFonts w:asciiTheme="minorHAnsi" w:hAnsiTheme="minorHAnsi" w:cs="Arial"/>
          <w:sz w:val="22"/>
          <w:szCs w:val="22"/>
        </w:rPr>
        <w:t>Establecer un manual de la estructura general del sistema de gestión</w:t>
      </w:r>
      <w:r w:rsidR="005A2E75">
        <w:rPr>
          <w:rFonts w:asciiTheme="minorHAnsi" w:hAnsiTheme="minorHAnsi" w:cs="Arial"/>
          <w:sz w:val="22"/>
          <w:szCs w:val="22"/>
        </w:rPr>
        <w:t xml:space="preserve"> de Control y Seguridad</w:t>
      </w:r>
      <w:r w:rsidRPr="00492024">
        <w:rPr>
          <w:rFonts w:asciiTheme="minorHAnsi" w:hAnsiTheme="minorHAnsi" w:cs="Arial"/>
          <w:sz w:val="22"/>
          <w:szCs w:val="22"/>
        </w:rPr>
        <w:t xml:space="preserve"> </w:t>
      </w:r>
      <w:r w:rsidR="009A2EE0" w:rsidRPr="00492024">
        <w:rPr>
          <w:rFonts w:asciiTheme="minorHAnsi" w:hAnsiTheme="minorHAnsi" w:cs="Arial"/>
          <w:sz w:val="22"/>
          <w:szCs w:val="22"/>
        </w:rPr>
        <w:t>BASC para la prevención de actos ilícitos con el fin de generar un proceso de comercio seguro para todas las partes interesadas.</w:t>
      </w:r>
    </w:p>
    <w:p w14:paraId="4DC5C7A3" w14:textId="77777777" w:rsidR="00492024" w:rsidRDefault="00492024" w:rsidP="005A2E75">
      <w:pPr>
        <w:ind w:right="28"/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14:paraId="37888FA8" w14:textId="77777777" w:rsidR="00D91533" w:rsidRPr="00492024" w:rsidRDefault="00BE56F9" w:rsidP="005A2E75">
      <w:pPr>
        <w:ind w:right="2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92024">
        <w:rPr>
          <w:rFonts w:asciiTheme="minorHAnsi" w:hAnsiTheme="minorHAnsi" w:cstheme="minorHAnsi"/>
          <w:b/>
          <w:sz w:val="22"/>
          <w:szCs w:val="22"/>
          <w:lang w:val="es-MX"/>
        </w:rPr>
        <w:t>Alcance</w:t>
      </w:r>
    </w:p>
    <w:p w14:paraId="0CFBF8E6" w14:textId="2E20CA85" w:rsidR="005A2E75" w:rsidDel="00051C45" w:rsidRDefault="004E1F46">
      <w:pPr>
        <w:jc w:val="both"/>
        <w:rPr>
          <w:del w:id="0" w:author="Perez, Steeven" w:date="2020-07-02T10:07:00Z"/>
          <w:rFonts w:asciiTheme="minorHAnsi" w:hAnsiTheme="minorHAnsi" w:cstheme="minorHAnsi"/>
          <w:sz w:val="22"/>
          <w:szCs w:val="22"/>
          <w:lang w:eastAsia="es-ES_tradnl"/>
        </w:rPr>
      </w:pPr>
      <w:r w:rsidRPr="00492024">
        <w:rPr>
          <w:rFonts w:asciiTheme="minorHAnsi" w:hAnsiTheme="minorHAnsi" w:cstheme="minorHAnsi"/>
          <w:sz w:val="22"/>
          <w:szCs w:val="22"/>
          <w:lang w:eastAsia="es-ES_tradnl"/>
        </w:rPr>
        <w:t>El manual corresponde a las gestiones operativas</w:t>
      </w:r>
      <w:r w:rsidR="007D42DB">
        <w:rPr>
          <w:rFonts w:asciiTheme="minorHAnsi" w:hAnsiTheme="minorHAnsi" w:cstheme="minorHAnsi"/>
          <w:sz w:val="22"/>
          <w:szCs w:val="22"/>
          <w:lang w:eastAsia="es-ES_tradnl"/>
        </w:rPr>
        <w:t xml:space="preserve"> </w:t>
      </w:r>
      <w:r w:rsidR="00E517CE" w:rsidRPr="007D285B">
        <w:rPr>
          <w:rFonts w:asciiTheme="minorHAnsi" w:hAnsiTheme="minorHAnsi" w:cstheme="minorHAnsi"/>
          <w:sz w:val="22"/>
          <w:szCs w:val="22"/>
          <w:lang w:eastAsia="es-ES_tradnl"/>
        </w:rPr>
        <w:t>y administrativas en la cadena logística de exportación</w:t>
      </w:r>
      <w:ins w:id="1" w:author="Perez, Steeven" w:date="2020-07-02T10:07:00Z">
        <w:r w:rsidR="00051C45">
          <w:rPr>
            <w:rFonts w:asciiTheme="minorHAnsi" w:hAnsiTheme="minorHAnsi" w:cstheme="minorHAnsi"/>
            <w:sz w:val="22"/>
            <w:szCs w:val="22"/>
            <w:lang w:eastAsia="es-ES_tradnl"/>
          </w:rPr>
          <w:t>.</w:t>
        </w:r>
      </w:ins>
      <w:del w:id="2" w:author="Perez, Steeven" w:date="2020-07-02T10:07:00Z">
        <w:r w:rsidR="007D42DB" w:rsidDel="00051C45">
          <w:rPr>
            <w:rFonts w:asciiTheme="minorHAnsi" w:hAnsiTheme="minorHAnsi" w:cstheme="minorHAnsi"/>
            <w:sz w:val="22"/>
            <w:szCs w:val="22"/>
            <w:lang w:eastAsia="es-ES_tradnl"/>
          </w:rPr>
          <w:delText xml:space="preserve"> </w:delText>
        </w:r>
        <w:r w:rsidRPr="00492024" w:rsidDel="00051C45">
          <w:rPr>
            <w:rFonts w:asciiTheme="minorHAnsi" w:hAnsiTheme="minorHAnsi" w:cstheme="minorHAnsi"/>
            <w:sz w:val="22"/>
            <w:szCs w:val="22"/>
            <w:lang w:eastAsia="es-ES_tradnl"/>
          </w:rPr>
          <w:delText xml:space="preserve"> de las</w:delText>
        </w:r>
        <w:r w:rsidR="004B7301" w:rsidRPr="00492024" w:rsidDel="00051C45">
          <w:rPr>
            <w:rFonts w:asciiTheme="minorHAnsi" w:hAnsiTheme="minorHAnsi" w:cstheme="minorHAnsi"/>
            <w:sz w:val="22"/>
            <w:szCs w:val="22"/>
            <w:lang w:eastAsia="es-ES_tradnl"/>
          </w:rPr>
          <w:delText xml:space="preserve"> </w:delText>
        </w:r>
        <w:r w:rsidR="005A2E75" w:rsidDel="00051C45">
          <w:rPr>
            <w:rFonts w:asciiTheme="minorHAnsi" w:hAnsiTheme="minorHAnsi" w:cstheme="minorHAnsi"/>
            <w:sz w:val="22"/>
            <w:szCs w:val="22"/>
            <w:lang w:eastAsia="es-ES_tradnl"/>
          </w:rPr>
          <w:delText xml:space="preserve">siguientes </w:delText>
        </w:r>
        <w:r w:rsidR="004B7301" w:rsidRPr="00492024" w:rsidDel="00051C45">
          <w:rPr>
            <w:rFonts w:asciiTheme="minorHAnsi" w:hAnsiTheme="minorHAnsi" w:cstheme="minorHAnsi"/>
            <w:sz w:val="22"/>
            <w:szCs w:val="22"/>
            <w:lang w:eastAsia="es-ES_tradnl"/>
          </w:rPr>
          <w:delText>empresas pertenecientes a</w:delText>
        </w:r>
        <w:r w:rsidR="00A44259" w:rsidRPr="00492024" w:rsidDel="00051C45">
          <w:rPr>
            <w:rFonts w:asciiTheme="minorHAnsi" w:hAnsiTheme="minorHAnsi" w:cstheme="minorHAnsi"/>
            <w:sz w:val="22"/>
            <w:szCs w:val="22"/>
            <w:lang w:eastAsia="es-ES_tradnl"/>
          </w:rPr>
          <w:delText xml:space="preserve"> Grupo Berlín</w:delText>
        </w:r>
        <w:r w:rsidR="009A2EE0" w:rsidRPr="00492024" w:rsidDel="00051C45">
          <w:rPr>
            <w:rFonts w:asciiTheme="minorHAnsi" w:hAnsiTheme="minorHAnsi" w:cstheme="minorHAnsi"/>
            <w:sz w:val="22"/>
            <w:szCs w:val="22"/>
            <w:lang w:eastAsia="es-ES_tradnl"/>
          </w:rPr>
          <w:delText xml:space="preserve">: </w:delText>
        </w:r>
      </w:del>
    </w:p>
    <w:p w14:paraId="18CA1F4D" w14:textId="14193D12" w:rsidR="00E517CE" w:rsidDel="00051C45" w:rsidRDefault="00E517CE">
      <w:pPr>
        <w:jc w:val="both"/>
        <w:rPr>
          <w:del w:id="3" w:author="Perez, Steeven" w:date="2020-07-02T10:07:00Z"/>
          <w:rFonts w:asciiTheme="minorHAnsi" w:hAnsiTheme="minorHAnsi" w:cstheme="minorHAnsi"/>
          <w:sz w:val="22"/>
          <w:szCs w:val="22"/>
          <w:lang w:eastAsia="es-ES_tradnl"/>
        </w:rPr>
      </w:pPr>
    </w:p>
    <w:p w14:paraId="3988535E" w14:textId="5DBC85AA" w:rsidR="005A2E75" w:rsidDel="00051C45" w:rsidRDefault="009A2EE0">
      <w:pPr>
        <w:jc w:val="both"/>
        <w:rPr>
          <w:del w:id="4" w:author="Perez, Steeven" w:date="2020-07-02T10:07:00Z"/>
          <w:rFonts w:asciiTheme="minorHAnsi" w:hAnsiTheme="minorHAnsi" w:cstheme="minorHAnsi"/>
          <w:szCs w:val="22"/>
          <w:lang w:eastAsia="es-ES_tradnl"/>
        </w:rPr>
        <w:pPrChange w:id="5" w:author="Perez, Steeven" w:date="2020-07-02T10:07:00Z">
          <w:pPr>
            <w:pStyle w:val="Prrafodelista"/>
            <w:numPr>
              <w:numId w:val="24"/>
            </w:numPr>
            <w:ind w:left="360" w:hanging="360"/>
            <w:jc w:val="both"/>
          </w:pPr>
        </w:pPrChange>
      </w:pPr>
      <w:del w:id="6" w:author="Perez, Steeven" w:date="2020-07-02T10:07:00Z">
        <w:r w:rsidRPr="005A2E75" w:rsidDel="00051C45">
          <w:rPr>
            <w:rFonts w:asciiTheme="minorHAnsi" w:hAnsiTheme="minorHAnsi" w:cstheme="minorHAnsi"/>
            <w:szCs w:val="22"/>
            <w:lang w:eastAsia="es-ES_tradnl"/>
          </w:rPr>
          <w:delText xml:space="preserve">Industrial </w:delText>
        </w:r>
        <w:r w:rsidR="005A2E75" w:rsidDel="00051C45">
          <w:rPr>
            <w:rFonts w:asciiTheme="minorHAnsi" w:hAnsiTheme="minorHAnsi" w:cstheme="minorHAnsi"/>
            <w:szCs w:val="22"/>
            <w:lang w:eastAsia="es-ES_tradnl"/>
          </w:rPr>
          <w:delText xml:space="preserve">y Comercial Trilex C.A. </w:delText>
        </w:r>
      </w:del>
    </w:p>
    <w:p w14:paraId="3DF2FF63" w14:textId="2460BC34" w:rsidR="005A2E75" w:rsidRDefault="009A2EE0">
      <w:pPr>
        <w:jc w:val="both"/>
        <w:rPr>
          <w:rFonts w:asciiTheme="minorHAnsi" w:hAnsiTheme="minorHAnsi" w:cstheme="minorHAnsi"/>
          <w:szCs w:val="22"/>
          <w:lang w:eastAsia="es-ES_tradnl"/>
        </w:rPr>
        <w:pPrChange w:id="7" w:author="Perez, Steeven" w:date="2020-07-02T10:07:00Z">
          <w:pPr>
            <w:pStyle w:val="Prrafodelista"/>
            <w:numPr>
              <w:numId w:val="24"/>
            </w:numPr>
            <w:ind w:left="360" w:hanging="360"/>
            <w:jc w:val="both"/>
          </w:pPr>
        </w:pPrChange>
      </w:pPr>
      <w:del w:id="8" w:author="Perez, Steeven" w:date="2020-07-02T10:07:00Z">
        <w:r w:rsidRPr="005A2E75" w:rsidDel="00051C45">
          <w:rPr>
            <w:rFonts w:asciiTheme="minorHAnsi" w:hAnsiTheme="minorHAnsi" w:cstheme="minorHAnsi"/>
            <w:szCs w:val="22"/>
            <w:lang w:eastAsia="es-ES_tradnl"/>
          </w:rPr>
          <w:delText xml:space="preserve">Tecnova S.A. </w:delText>
        </w:r>
      </w:del>
    </w:p>
    <w:p w14:paraId="2E3C4252" w14:textId="77777777" w:rsidR="005A2E75" w:rsidRDefault="005A2E75" w:rsidP="005A2E75">
      <w:pPr>
        <w:jc w:val="both"/>
        <w:rPr>
          <w:rFonts w:asciiTheme="minorHAnsi" w:hAnsiTheme="minorHAnsi" w:cstheme="minorHAnsi"/>
          <w:szCs w:val="22"/>
          <w:lang w:eastAsia="es-ES_tradnl"/>
        </w:rPr>
      </w:pPr>
    </w:p>
    <w:p w14:paraId="58C916F5" w14:textId="77777777" w:rsidR="00753CAD" w:rsidRDefault="00753CAD" w:rsidP="005A2E75">
      <w:pPr>
        <w:jc w:val="both"/>
        <w:rPr>
          <w:rFonts w:asciiTheme="minorHAnsi" w:hAnsiTheme="minorHAnsi" w:cstheme="minorHAnsi"/>
          <w:sz w:val="22"/>
          <w:szCs w:val="22"/>
          <w:lang w:eastAsia="es-ES_tradnl"/>
        </w:rPr>
      </w:pPr>
      <w:r>
        <w:rPr>
          <w:rFonts w:asciiTheme="minorHAnsi" w:hAnsiTheme="minorHAnsi" w:cstheme="minorHAnsi"/>
          <w:sz w:val="22"/>
          <w:szCs w:val="22"/>
          <w:lang w:eastAsia="es-ES_tradnl"/>
        </w:rPr>
        <w:t>Todos los procesos corporativos auxiliares a estas empresas, aplicarán las mismas medidas de seguridad y control.</w:t>
      </w:r>
    </w:p>
    <w:p w14:paraId="3582A6AC" w14:textId="77777777" w:rsidR="00753CAD" w:rsidRDefault="00753CAD" w:rsidP="005A2E75">
      <w:pPr>
        <w:jc w:val="both"/>
        <w:rPr>
          <w:rFonts w:asciiTheme="minorHAnsi" w:hAnsiTheme="minorHAnsi" w:cstheme="minorHAnsi"/>
          <w:sz w:val="22"/>
          <w:szCs w:val="22"/>
          <w:lang w:eastAsia="es-ES_tradnl"/>
        </w:rPr>
      </w:pPr>
    </w:p>
    <w:p w14:paraId="7040DD03" w14:textId="694EE6BC" w:rsidR="005A2E75" w:rsidRPr="005A2E75" w:rsidRDefault="00753CAD" w:rsidP="005A2E75">
      <w:pPr>
        <w:jc w:val="both"/>
        <w:rPr>
          <w:rFonts w:asciiTheme="minorHAnsi" w:hAnsiTheme="minorHAnsi" w:cstheme="minorHAnsi"/>
          <w:sz w:val="22"/>
          <w:szCs w:val="22"/>
          <w:lang w:eastAsia="es-ES_tradnl"/>
        </w:rPr>
      </w:pPr>
      <w:r>
        <w:rPr>
          <w:rFonts w:asciiTheme="minorHAnsi" w:hAnsiTheme="minorHAnsi" w:cstheme="minorHAnsi"/>
          <w:sz w:val="22"/>
          <w:szCs w:val="22"/>
          <w:lang w:eastAsia="es-ES_tradnl"/>
        </w:rPr>
        <w:t>Estos procesos</w:t>
      </w:r>
      <w:r w:rsidR="005A2E75">
        <w:rPr>
          <w:rFonts w:asciiTheme="minorHAnsi" w:hAnsiTheme="minorHAnsi" w:cstheme="minorHAnsi"/>
          <w:sz w:val="22"/>
          <w:szCs w:val="22"/>
          <w:lang w:eastAsia="es-ES_tradnl"/>
        </w:rPr>
        <w:t xml:space="preserve"> aplicarán un Sistema de Gestión de Control y Seguridad mediante la certificación de la norma BASC </w:t>
      </w:r>
      <w:r w:rsidR="00B3477F">
        <w:rPr>
          <w:rFonts w:asciiTheme="minorHAnsi" w:hAnsiTheme="minorHAnsi" w:cstheme="minorHAnsi"/>
          <w:sz w:val="22"/>
          <w:szCs w:val="22"/>
          <w:lang w:eastAsia="es-ES_tradnl"/>
        </w:rPr>
        <w:t>vigente</w:t>
      </w:r>
      <w:r w:rsidR="005A2E75">
        <w:rPr>
          <w:rFonts w:asciiTheme="minorHAnsi" w:hAnsiTheme="minorHAnsi" w:cstheme="minorHAnsi"/>
          <w:sz w:val="22"/>
          <w:szCs w:val="22"/>
          <w:lang w:eastAsia="es-ES_tradnl"/>
        </w:rPr>
        <w:t xml:space="preserve"> y su correspondiente </w:t>
      </w:r>
      <w:r w:rsidR="005A2E75" w:rsidRPr="00492024">
        <w:rPr>
          <w:rFonts w:asciiTheme="minorHAnsi" w:hAnsiTheme="minorHAnsi" w:cs="Arial"/>
          <w:sz w:val="22"/>
          <w:szCs w:val="22"/>
        </w:rPr>
        <w:t xml:space="preserve">Estándar de Seguridad BASC para Exportadores </w:t>
      </w:r>
      <w:r w:rsidR="00B3477F">
        <w:rPr>
          <w:rFonts w:asciiTheme="minorHAnsi" w:hAnsiTheme="minorHAnsi" w:cs="Arial"/>
          <w:sz w:val="22"/>
          <w:szCs w:val="22"/>
        </w:rPr>
        <w:t>vigente</w:t>
      </w:r>
      <w:r>
        <w:rPr>
          <w:rFonts w:asciiTheme="minorHAnsi" w:hAnsiTheme="minorHAnsi" w:cs="Arial"/>
          <w:sz w:val="22"/>
          <w:szCs w:val="22"/>
        </w:rPr>
        <w:t>.</w:t>
      </w:r>
    </w:p>
    <w:p w14:paraId="036BB5B4" w14:textId="77777777" w:rsidR="00A44259" w:rsidRPr="005A2E75" w:rsidRDefault="00A44259" w:rsidP="005A2E75">
      <w:pPr>
        <w:jc w:val="both"/>
        <w:rPr>
          <w:rFonts w:asciiTheme="minorHAnsi" w:hAnsiTheme="minorHAnsi" w:cstheme="minorHAnsi"/>
          <w:szCs w:val="22"/>
          <w:lang w:eastAsia="es-ES_tradnl"/>
        </w:rPr>
      </w:pPr>
    </w:p>
    <w:p w14:paraId="1A323C41" w14:textId="77777777" w:rsidR="00D91533" w:rsidRPr="00492024" w:rsidRDefault="00E019BF" w:rsidP="005A2E75">
      <w:pPr>
        <w:ind w:right="2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92024">
        <w:rPr>
          <w:rFonts w:asciiTheme="minorHAnsi" w:hAnsiTheme="minorHAnsi" w:cstheme="minorHAnsi"/>
          <w:b/>
          <w:sz w:val="22"/>
          <w:szCs w:val="22"/>
        </w:rPr>
        <w:t>Responsables</w:t>
      </w:r>
    </w:p>
    <w:p w14:paraId="143E591D" w14:textId="77777777" w:rsidR="005A2E75" w:rsidRDefault="005A2E75" w:rsidP="005A2E75">
      <w:pPr>
        <w:ind w:right="28"/>
        <w:jc w:val="both"/>
        <w:rPr>
          <w:rFonts w:asciiTheme="minorHAnsi" w:hAnsiTheme="minorHAnsi" w:cstheme="minorHAnsi"/>
          <w:sz w:val="22"/>
          <w:szCs w:val="22"/>
        </w:rPr>
      </w:pPr>
    </w:p>
    <w:p w14:paraId="36ED7CA9" w14:textId="35156761" w:rsidR="004E1F46" w:rsidRPr="005A2E75" w:rsidRDefault="004E1F46" w:rsidP="005A2E75">
      <w:pPr>
        <w:pStyle w:val="Prrafodelista"/>
        <w:numPr>
          <w:ilvl w:val="0"/>
          <w:numId w:val="23"/>
        </w:numPr>
        <w:ind w:left="426" w:right="28"/>
        <w:jc w:val="both"/>
        <w:rPr>
          <w:rFonts w:asciiTheme="minorHAnsi" w:hAnsiTheme="minorHAnsi" w:cstheme="minorHAnsi"/>
          <w:szCs w:val="22"/>
        </w:rPr>
      </w:pPr>
      <w:r w:rsidRPr="005A2E75">
        <w:rPr>
          <w:rFonts w:asciiTheme="minorHAnsi" w:hAnsiTheme="minorHAnsi" w:cstheme="minorHAnsi"/>
          <w:szCs w:val="22"/>
        </w:rPr>
        <w:t xml:space="preserve">El </w:t>
      </w:r>
      <w:del w:id="9" w:author="Perez, Steeven" w:date="2020-07-02T10:07:00Z">
        <w:r w:rsidRPr="005A2E75" w:rsidDel="00051C45">
          <w:rPr>
            <w:rFonts w:asciiTheme="minorHAnsi" w:hAnsiTheme="minorHAnsi" w:cstheme="minorHAnsi"/>
            <w:szCs w:val="22"/>
          </w:rPr>
          <w:delText>VP</w:delText>
        </w:r>
      </w:del>
      <w:ins w:id="10" w:author="Perez, Steeven" w:date="2020-07-02T10:08:00Z">
        <w:r w:rsidR="00051C45">
          <w:rPr>
            <w:rFonts w:asciiTheme="minorHAnsi" w:hAnsiTheme="minorHAnsi" w:cstheme="minorHAnsi"/>
            <w:szCs w:val="22"/>
          </w:rPr>
          <w:t>Gerente General es</w:t>
        </w:r>
      </w:ins>
      <w:del w:id="11" w:author="Perez, Steeven" w:date="2020-07-02T10:07:00Z">
        <w:r w:rsidRPr="005A2E75" w:rsidDel="00051C45">
          <w:rPr>
            <w:rFonts w:asciiTheme="minorHAnsi" w:hAnsiTheme="minorHAnsi" w:cstheme="minorHAnsi"/>
            <w:szCs w:val="22"/>
          </w:rPr>
          <w:delText xml:space="preserve"> </w:delText>
        </w:r>
      </w:del>
      <w:del w:id="12" w:author="Alywin Hacay Chang" w:date="2016-07-18T09:47:00Z">
        <w:r w:rsidRPr="005A2E75" w:rsidDel="009B09EF">
          <w:rPr>
            <w:rFonts w:asciiTheme="minorHAnsi" w:hAnsiTheme="minorHAnsi" w:cstheme="minorHAnsi"/>
            <w:szCs w:val="22"/>
          </w:rPr>
          <w:delText>Técnico y el VP de</w:delText>
        </w:r>
        <w:r w:rsidR="009A2EE0" w:rsidRPr="005A2E75" w:rsidDel="009B09EF">
          <w:rPr>
            <w:rFonts w:asciiTheme="minorHAnsi" w:hAnsiTheme="minorHAnsi" w:cstheme="minorHAnsi"/>
            <w:szCs w:val="22"/>
          </w:rPr>
          <w:delText xml:space="preserve"> Logística</w:delText>
        </w:r>
      </w:del>
      <w:ins w:id="13" w:author="Alywin Hacay Chang" w:date="2016-07-18T09:47:00Z">
        <w:del w:id="14" w:author="Perez, Steeven" w:date="2020-07-02T10:07:00Z">
          <w:r w:rsidR="009B09EF" w:rsidDel="00051C45">
            <w:rPr>
              <w:rFonts w:asciiTheme="minorHAnsi" w:hAnsiTheme="minorHAnsi" w:cstheme="minorHAnsi"/>
              <w:szCs w:val="22"/>
            </w:rPr>
            <w:delText>Operaciones</w:delText>
          </w:r>
        </w:del>
      </w:ins>
      <w:del w:id="15" w:author="Perez, Steeven" w:date="2020-07-02T10:07:00Z">
        <w:r w:rsidRPr="005A2E75" w:rsidDel="00051C45">
          <w:rPr>
            <w:rFonts w:asciiTheme="minorHAnsi" w:hAnsiTheme="minorHAnsi" w:cstheme="minorHAnsi"/>
            <w:szCs w:val="22"/>
          </w:rPr>
          <w:delText xml:space="preserve"> </w:delText>
        </w:r>
      </w:del>
      <w:ins w:id="16" w:author="Alywin Hacay Chang" w:date="2016-07-18T09:47:00Z">
        <w:del w:id="17" w:author="Perez, Steeven" w:date="2020-07-02T10:07:00Z">
          <w:r w:rsidR="009B09EF" w:rsidDel="00051C45">
            <w:rPr>
              <w:rFonts w:asciiTheme="minorHAnsi" w:hAnsiTheme="minorHAnsi" w:cstheme="minorHAnsi"/>
              <w:szCs w:val="22"/>
            </w:rPr>
            <w:delText>es</w:delText>
          </w:r>
        </w:del>
      </w:ins>
      <w:del w:id="18" w:author="Alywin Hacay Chang" w:date="2016-07-18T09:47:00Z">
        <w:r w:rsidRPr="005A2E75" w:rsidDel="009B09EF">
          <w:rPr>
            <w:rFonts w:asciiTheme="minorHAnsi" w:hAnsiTheme="minorHAnsi" w:cstheme="minorHAnsi"/>
            <w:szCs w:val="22"/>
          </w:rPr>
          <w:delText>son</w:delText>
        </w:r>
      </w:del>
      <w:r w:rsidRPr="005A2E75">
        <w:rPr>
          <w:rFonts w:asciiTheme="minorHAnsi" w:hAnsiTheme="minorHAnsi" w:cstheme="minorHAnsi"/>
          <w:szCs w:val="22"/>
        </w:rPr>
        <w:t xml:space="preserve"> responsable</w:t>
      </w:r>
      <w:del w:id="19" w:author="Alywin Hacay Chang" w:date="2016-07-18T09:47:00Z">
        <w:r w:rsidRPr="005A2E75" w:rsidDel="009B09EF">
          <w:rPr>
            <w:rFonts w:asciiTheme="minorHAnsi" w:hAnsiTheme="minorHAnsi" w:cstheme="minorHAnsi"/>
            <w:szCs w:val="22"/>
          </w:rPr>
          <w:delText>s</w:delText>
        </w:r>
      </w:del>
      <w:r w:rsidRPr="005A2E75">
        <w:rPr>
          <w:rFonts w:asciiTheme="minorHAnsi" w:hAnsiTheme="minorHAnsi" w:cstheme="minorHAnsi"/>
          <w:szCs w:val="22"/>
        </w:rPr>
        <w:t xml:space="preserve"> de la aprobación del presente manual.</w:t>
      </w:r>
    </w:p>
    <w:p w14:paraId="4FD4320A" w14:textId="075C9F5B" w:rsidR="004E1F46" w:rsidRPr="005A2E75" w:rsidRDefault="009A2EE0" w:rsidP="005A2E75">
      <w:pPr>
        <w:pStyle w:val="Prrafodelista"/>
        <w:numPr>
          <w:ilvl w:val="0"/>
          <w:numId w:val="23"/>
        </w:numPr>
        <w:ind w:left="426" w:right="28"/>
        <w:jc w:val="both"/>
        <w:rPr>
          <w:rFonts w:asciiTheme="minorHAnsi" w:hAnsiTheme="minorHAnsi" w:cstheme="minorHAnsi"/>
          <w:szCs w:val="22"/>
        </w:rPr>
      </w:pPr>
      <w:r w:rsidRPr="005A2E75">
        <w:rPr>
          <w:rFonts w:asciiTheme="minorHAnsi" w:hAnsiTheme="minorHAnsi" w:cstheme="minorHAnsi"/>
          <w:szCs w:val="22"/>
        </w:rPr>
        <w:t xml:space="preserve">El Gerente de </w:t>
      </w:r>
      <w:ins w:id="20" w:author="Perez, Steeven" w:date="2020-07-02T10:08:00Z">
        <w:r w:rsidR="00051C45">
          <w:rPr>
            <w:rFonts w:asciiTheme="minorHAnsi" w:hAnsiTheme="minorHAnsi" w:cstheme="minorHAnsi"/>
            <w:szCs w:val="22"/>
          </w:rPr>
          <w:t xml:space="preserve">HS&amp;WE </w:t>
        </w:r>
      </w:ins>
      <w:del w:id="21" w:author="Perez, Steeven" w:date="2020-07-02T10:08:00Z">
        <w:r w:rsidRPr="005A2E75" w:rsidDel="00051C45">
          <w:rPr>
            <w:rFonts w:asciiTheme="minorHAnsi" w:hAnsiTheme="minorHAnsi" w:cstheme="minorHAnsi"/>
            <w:szCs w:val="22"/>
          </w:rPr>
          <w:delText xml:space="preserve">Seguridad, </w:delText>
        </w:r>
        <w:r w:rsidR="004E1F46" w:rsidRPr="005A2E75" w:rsidDel="00051C45">
          <w:rPr>
            <w:rFonts w:asciiTheme="minorHAnsi" w:hAnsiTheme="minorHAnsi" w:cstheme="minorHAnsi"/>
            <w:szCs w:val="22"/>
          </w:rPr>
          <w:delText xml:space="preserve">Salud </w:delText>
        </w:r>
        <w:r w:rsidRPr="005A2E75" w:rsidDel="00051C45">
          <w:rPr>
            <w:rFonts w:asciiTheme="minorHAnsi" w:hAnsiTheme="minorHAnsi" w:cstheme="minorHAnsi"/>
            <w:szCs w:val="22"/>
          </w:rPr>
          <w:delText xml:space="preserve">y Ambiente </w:delText>
        </w:r>
      </w:del>
      <w:r w:rsidR="004E1F46" w:rsidRPr="005A2E75">
        <w:rPr>
          <w:rFonts w:asciiTheme="minorHAnsi" w:hAnsiTheme="minorHAnsi" w:cstheme="minorHAnsi"/>
          <w:szCs w:val="22"/>
        </w:rPr>
        <w:t>es responsable de los lineamientos y estructuras para el cumplim</w:t>
      </w:r>
      <w:r w:rsidRPr="005A2E75">
        <w:rPr>
          <w:rFonts w:asciiTheme="minorHAnsi" w:hAnsiTheme="minorHAnsi" w:cstheme="minorHAnsi"/>
          <w:szCs w:val="22"/>
        </w:rPr>
        <w:t>iento de los requerimientos de este sistema de gestión</w:t>
      </w:r>
      <w:r w:rsidR="00B3477F">
        <w:rPr>
          <w:rFonts w:asciiTheme="minorHAnsi" w:hAnsiTheme="minorHAnsi" w:cstheme="minorHAnsi"/>
          <w:szCs w:val="22"/>
        </w:rPr>
        <w:t>.</w:t>
      </w:r>
    </w:p>
    <w:p w14:paraId="1A9090E3" w14:textId="678EB9B4" w:rsidR="009F5097" w:rsidRPr="005A2E75" w:rsidRDefault="004E1F46" w:rsidP="005A2E75">
      <w:pPr>
        <w:pStyle w:val="Prrafodelista"/>
        <w:numPr>
          <w:ilvl w:val="0"/>
          <w:numId w:val="23"/>
        </w:numPr>
        <w:ind w:left="426" w:right="28"/>
        <w:jc w:val="both"/>
        <w:rPr>
          <w:rFonts w:asciiTheme="minorHAnsi" w:hAnsiTheme="minorHAnsi" w:cstheme="minorHAnsi"/>
          <w:szCs w:val="22"/>
        </w:rPr>
      </w:pPr>
      <w:r w:rsidRPr="005A2E75">
        <w:rPr>
          <w:rFonts w:asciiTheme="minorHAnsi" w:hAnsiTheme="minorHAnsi" w:cstheme="minorHAnsi"/>
          <w:szCs w:val="22"/>
        </w:rPr>
        <w:t xml:space="preserve">El </w:t>
      </w:r>
      <w:ins w:id="22" w:author="Perez, Steeven" w:date="2020-07-02T10:08:00Z">
        <w:r w:rsidR="00051C45">
          <w:rPr>
            <w:rFonts w:asciiTheme="minorHAnsi" w:hAnsiTheme="minorHAnsi" w:cstheme="minorHAnsi"/>
            <w:szCs w:val="22"/>
          </w:rPr>
          <w:t>Gerente</w:t>
        </w:r>
      </w:ins>
      <w:ins w:id="23" w:author="Perez, Steeven" w:date="2020-07-02T11:33:00Z">
        <w:r w:rsidR="00300F5E">
          <w:rPr>
            <w:rFonts w:asciiTheme="minorHAnsi" w:hAnsiTheme="minorHAnsi" w:cstheme="minorHAnsi"/>
            <w:szCs w:val="22"/>
          </w:rPr>
          <w:t xml:space="preserve"> </w:t>
        </w:r>
      </w:ins>
      <w:ins w:id="24" w:author="Perez, Steeven" w:date="2020-07-02T10:08:00Z">
        <w:r w:rsidR="00051C45">
          <w:rPr>
            <w:rFonts w:asciiTheme="minorHAnsi" w:hAnsiTheme="minorHAnsi" w:cstheme="minorHAnsi"/>
            <w:szCs w:val="22"/>
          </w:rPr>
          <w:t>/</w:t>
        </w:r>
      </w:ins>
      <w:ins w:id="25" w:author="Perez, Steeven" w:date="2020-07-02T11:33:00Z">
        <w:r w:rsidR="00300F5E">
          <w:rPr>
            <w:rFonts w:asciiTheme="minorHAnsi" w:hAnsiTheme="minorHAnsi" w:cstheme="minorHAnsi"/>
            <w:szCs w:val="22"/>
          </w:rPr>
          <w:t xml:space="preserve"> </w:t>
        </w:r>
      </w:ins>
      <w:proofErr w:type="gramStart"/>
      <w:ins w:id="26" w:author="Perez, Steeven" w:date="2020-07-02T10:08:00Z">
        <w:r w:rsidR="00051C45">
          <w:rPr>
            <w:rFonts w:asciiTheme="minorHAnsi" w:hAnsiTheme="minorHAnsi" w:cstheme="minorHAnsi"/>
            <w:szCs w:val="22"/>
          </w:rPr>
          <w:t>Jefe</w:t>
        </w:r>
      </w:ins>
      <w:proofErr w:type="gramEnd"/>
      <w:del w:id="27" w:author="Perez, Steeven" w:date="2020-07-02T10:08:00Z">
        <w:r w:rsidRPr="005A2E75" w:rsidDel="00051C45">
          <w:rPr>
            <w:rFonts w:asciiTheme="minorHAnsi" w:hAnsiTheme="minorHAnsi" w:cstheme="minorHAnsi"/>
            <w:szCs w:val="22"/>
          </w:rPr>
          <w:delText xml:space="preserve">Gerente </w:delText>
        </w:r>
        <w:r w:rsidR="00821F27" w:rsidDel="00051C45">
          <w:rPr>
            <w:rFonts w:asciiTheme="minorHAnsi" w:hAnsiTheme="minorHAnsi" w:cstheme="minorHAnsi"/>
            <w:szCs w:val="22"/>
          </w:rPr>
          <w:delText>de Planta</w:delText>
        </w:r>
      </w:del>
      <w:r w:rsidR="00821F27">
        <w:rPr>
          <w:rFonts w:asciiTheme="minorHAnsi" w:hAnsiTheme="minorHAnsi" w:cstheme="minorHAnsi"/>
          <w:szCs w:val="22"/>
        </w:rPr>
        <w:t xml:space="preserve"> </w:t>
      </w:r>
      <w:r w:rsidRPr="005A2E75">
        <w:rPr>
          <w:rFonts w:asciiTheme="minorHAnsi" w:hAnsiTheme="minorHAnsi" w:cstheme="minorHAnsi"/>
          <w:szCs w:val="22"/>
        </w:rPr>
        <w:t>de cada sitio de trabajo es responsable de asegurar el cumplimiento de las disposiciones con su personal a cargo.</w:t>
      </w:r>
    </w:p>
    <w:p w14:paraId="3713137B" w14:textId="77777777" w:rsidR="005A2E75" w:rsidRDefault="005A2E75" w:rsidP="005A2E75">
      <w:pPr>
        <w:pStyle w:val="Ttulo1"/>
        <w:suppressAutoHyphens/>
        <w:ind w:right="28"/>
        <w:rPr>
          <w:rFonts w:asciiTheme="minorHAnsi" w:hAnsiTheme="minorHAnsi" w:cstheme="minorHAnsi"/>
          <w:i w:val="0"/>
          <w:sz w:val="22"/>
          <w:szCs w:val="22"/>
          <w:u w:val="none"/>
        </w:rPr>
      </w:pPr>
    </w:p>
    <w:p w14:paraId="71DF264E" w14:textId="77777777" w:rsidR="00D91533" w:rsidRPr="00492024" w:rsidRDefault="000E4E4D" w:rsidP="005A2E75">
      <w:pPr>
        <w:pStyle w:val="Ttulo1"/>
        <w:suppressAutoHyphens/>
        <w:ind w:right="28"/>
        <w:rPr>
          <w:rFonts w:asciiTheme="minorHAnsi" w:hAnsiTheme="minorHAnsi" w:cstheme="minorHAnsi"/>
          <w:i w:val="0"/>
          <w:sz w:val="22"/>
          <w:szCs w:val="22"/>
          <w:u w:val="none"/>
        </w:rPr>
      </w:pPr>
      <w:r w:rsidRPr="00492024">
        <w:rPr>
          <w:rFonts w:asciiTheme="minorHAnsi" w:hAnsiTheme="minorHAnsi" w:cstheme="minorHAnsi"/>
          <w:i w:val="0"/>
          <w:sz w:val="22"/>
          <w:szCs w:val="22"/>
          <w:u w:val="none"/>
        </w:rPr>
        <w:t>Normativa Aplicable</w:t>
      </w:r>
    </w:p>
    <w:p w14:paraId="18CD6943" w14:textId="1A052439" w:rsidR="004B7301" w:rsidRPr="00492024" w:rsidRDefault="00492024" w:rsidP="005A2E75">
      <w:pPr>
        <w:numPr>
          <w:ilvl w:val="0"/>
          <w:numId w:val="1"/>
        </w:numPr>
        <w:suppressAutoHyphens/>
        <w:autoSpaceDE w:val="0"/>
        <w:ind w:left="426"/>
        <w:jc w:val="both"/>
        <w:rPr>
          <w:rFonts w:asciiTheme="minorHAnsi" w:hAnsiTheme="minorHAnsi" w:cs="Arial"/>
          <w:sz w:val="22"/>
          <w:szCs w:val="22"/>
        </w:rPr>
      </w:pPr>
      <w:r w:rsidRPr="00492024">
        <w:rPr>
          <w:rFonts w:asciiTheme="minorHAnsi" w:hAnsiTheme="minorHAnsi" w:cs="Arial"/>
          <w:sz w:val="22"/>
          <w:szCs w:val="22"/>
        </w:rPr>
        <w:t xml:space="preserve">Norma BASC </w:t>
      </w:r>
      <w:r w:rsidR="00B3477F">
        <w:rPr>
          <w:rFonts w:asciiTheme="minorHAnsi" w:hAnsiTheme="minorHAnsi" w:cs="Arial"/>
          <w:sz w:val="22"/>
          <w:szCs w:val="22"/>
        </w:rPr>
        <w:t>vigente.</w:t>
      </w:r>
    </w:p>
    <w:p w14:paraId="1B4BEA9C" w14:textId="524B67B0" w:rsidR="00492024" w:rsidRPr="00492024" w:rsidRDefault="00492024" w:rsidP="005A2E75">
      <w:pPr>
        <w:numPr>
          <w:ilvl w:val="0"/>
          <w:numId w:val="1"/>
        </w:numPr>
        <w:suppressAutoHyphens/>
        <w:autoSpaceDE w:val="0"/>
        <w:ind w:left="426"/>
        <w:jc w:val="both"/>
        <w:rPr>
          <w:rFonts w:asciiTheme="minorHAnsi" w:hAnsiTheme="minorHAnsi" w:cs="Arial"/>
          <w:sz w:val="22"/>
          <w:szCs w:val="22"/>
        </w:rPr>
      </w:pPr>
      <w:r w:rsidRPr="00492024">
        <w:rPr>
          <w:rFonts w:asciiTheme="minorHAnsi" w:hAnsiTheme="minorHAnsi" w:cs="Arial"/>
          <w:sz w:val="22"/>
          <w:szCs w:val="22"/>
        </w:rPr>
        <w:t xml:space="preserve">Estándar de Seguridad BASC para Exportadores </w:t>
      </w:r>
      <w:r w:rsidR="00B3477F">
        <w:rPr>
          <w:rFonts w:asciiTheme="minorHAnsi" w:hAnsiTheme="minorHAnsi" w:cs="Arial"/>
          <w:sz w:val="22"/>
          <w:szCs w:val="22"/>
        </w:rPr>
        <w:t>vigente.</w:t>
      </w:r>
    </w:p>
    <w:p w14:paraId="4A743026" w14:textId="77777777" w:rsidR="005A2E75" w:rsidRDefault="005A2E75" w:rsidP="00492024">
      <w:pPr>
        <w:pStyle w:val="Ttulo1"/>
        <w:suppressAutoHyphens/>
        <w:ind w:right="28"/>
        <w:rPr>
          <w:rFonts w:asciiTheme="minorHAnsi" w:hAnsiTheme="minorHAnsi" w:cstheme="minorHAnsi"/>
          <w:i w:val="0"/>
          <w:sz w:val="22"/>
          <w:szCs w:val="22"/>
          <w:u w:val="none"/>
          <w:lang w:val="es-EC"/>
        </w:rPr>
      </w:pPr>
    </w:p>
    <w:p w14:paraId="6667F499" w14:textId="77777777" w:rsidR="00D91533" w:rsidRPr="00492024" w:rsidRDefault="000E4E4D" w:rsidP="00492024">
      <w:pPr>
        <w:pStyle w:val="Ttulo1"/>
        <w:suppressAutoHyphens/>
        <w:ind w:right="28"/>
        <w:rPr>
          <w:rFonts w:asciiTheme="minorHAnsi" w:hAnsiTheme="minorHAnsi" w:cstheme="minorHAnsi"/>
          <w:i w:val="0"/>
          <w:sz w:val="22"/>
          <w:szCs w:val="22"/>
          <w:u w:val="none"/>
          <w:lang w:val="es-EC"/>
        </w:rPr>
      </w:pPr>
      <w:r w:rsidRPr="00492024">
        <w:rPr>
          <w:rFonts w:asciiTheme="minorHAnsi" w:hAnsiTheme="minorHAnsi" w:cstheme="minorHAnsi"/>
          <w:i w:val="0"/>
          <w:sz w:val="22"/>
          <w:szCs w:val="22"/>
          <w:u w:val="none"/>
          <w:lang w:val="es-EC"/>
        </w:rPr>
        <w:t>Procedimiento</w:t>
      </w:r>
    </w:p>
    <w:p w14:paraId="3D1F86C5" w14:textId="77777777" w:rsidR="005A2E75" w:rsidRDefault="005A2E75" w:rsidP="00492024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14:paraId="7D8210B3" w14:textId="5194C30B" w:rsidR="00492024" w:rsidRPr="00ED36F6" w:rsidRDefault="00997337" w:rsidP="00492024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1. </w:t>
      </w:r>
      <w:r w:rsidR="005A2E75" w:rsidRPr="00ED36F6">
        <w:rPr>
          <w:rFonts w:asciiTheme="minorHAnsi" w:hAnsiTheme="minorHAnsi"/>
          <w:b/>
          <w:bCs/>
          <w:sz w:val="22"/>
          <w:szCs w:val="22"/>
        </w:rPr>
        <w:t xml:space="preserve">Requisitos del </w:t>
      </w:r>
      <w:r w:rsidR="00B3477F">
        <w:rPr>
          <w:rFonts w:asciiTheme="minorHAnsi" w:hAnsiTheme="minorHAnsi"/>
          <w:b/>
          <w:bCs/>
          <w:sz w:val="22"/>
          <w:szCs w:val="22"/>
        </w:rPr>
        <w:t>S</w:t>
      </w:r>
      <w:r w:rsidR="00B3477F" w:rsidRPr="00ED36F6">
        <w:rPr>
          <w:rFonts w:asciiTheme="minorHAnsi" w:hAnsiTheme="minorHAnsi"/>
          <w:b/>
          <w:bCs/>
          <w:sz w:val="22"/>
          <w:szCs w:val="22"/>
        </w:rPr>
        <w:t xml:space="preserve">istema </w:t>
      </w:r>
      <w:r w:rsidR="005A2E75" w:rsidRPr="00ED36F6">
        <w:rPr>
          <w:rFonts w:asciiTheme="minorHAnsi" w:hAnsiTheme="minorHAnsi"/>
          <w:b/>
          <w:bCs/>
          <w:sz w:val="22"/>
          <w:szCs w:val="22"/>
        </w:rPr>
        <w:t xml:space="preserve">de </w:t>
      </w:r>
      <w:r w:rsidR="00B3477F">
        <w:rPr>
          <w:rFonts w:asciiTheme="minorHAnsi" w:hAnsiTheme="minorHAnsi"/>
          <w:b/>
          <w:bCs/>
          <w:sz w:val="22"/>
          <w:szCs w:val="22"/>
        </w:rPr>
        <w:t>G</w:t>
      </w:r>
      <w:r w:rsidR="00B3477F" w:rsidRPr="00ED36F6">
        <w:rPr>
          <w:rFonts w:asciiTheme="minorHAnsi" w:hAnsiTheme="minorHAnsi"/>
          <w:b/>
          <w:bCs/>
          <w:sz w:val="22"/>
          <w:szCs w:val="22"/>
        </w:rPr>
        <w:t xml:space="preserve">estión </w:t>
      </w:r>
      <w:r w:rsidR="005A2E75" w:rsidRPr="00ED36F6">
        <w:rPr>
          <w:rFonts w:asciiTheme="minorHAnsi" w:hAnsiTheme="minorHAnsi"/>
          <w:b/>
          <w:bCs/>
          <w:sz w:val="22"/>
          <w:szCs w:val="22"/>
        </w:rPr>
        <w:t xml:space="preserve">en </w:t>
      </w:r>
      <w:r w:rsidR="00B3477F">
        <w:rPr>
          <w:rFonts w:asciiTheme="minorHAnsi" w:hAnsiTheme="minorHAnsi"/>
          <w:b/>
          <w:bCs/>
          <w:sz w:val="22"/>
          <w:szCs w:val="22"/>
        </w:rPr>
        <w:t>C</w:t>
      </w:r>
      <w:r w:rsidR="00B3477F" w:rsidRPr="00ED36F6">
        <w:rPr>
          <w:rFonts w:asciiTheme="minorHAnsi" w:hAnsiTheme="minorHAnsi"/>
          <w:b/>
          <w:bCs/>
          <w:sz w:val="22"/>
          <w:szCs w:val="22"/>
        </w:rPr>
        <w:t xml:space="preserve">ontrol </w:t>
      </w:r>
      <w:r w:rsidR="005A2E75" w:rsidRPr="00ED36F6">
        <w:rPr>
          <w:rFonts w:asciiTheme="minorHAnsi" w:hAnsiTheme="minorHAnsi"/>
          <w:b/>
          <w:bCs/>
          <w:sz w:val="22"/>
          <w:szCs w:val="22"/>
        </w:rPr>
        <w:t xml:space="preserve">y </w:t>
      </w:r>
      <w:r w:rsidR="00B3477F">
        <w:rPr>
          <w:rFonts w:asciiTheme="minorHAnsi" w:hAnsiTheme="minorHAnsi"/>
          <w:b/>
          <w:bCs/>
          <w:sz w:val="22"/>
          <w:szCs w:val="22"/>
        </w:rPr>
        <w:t>S</w:t>
      </w:r>
      <w:r w:rsidR="00B3477F" w:rsidRPr="00ED36F6">
        <w:rPr>
          <w:rFonts w:asciiTheme="minorHAnsi" w:hAnsiTheme="minorHAnsi"/>
          <w:b/>
          <w:bCs/>
          <w:sz w:val="22"/>
          <w:szCs w:val="22"/>
        </w:rPr>
        <w:t xml:space="preserve">eguridad </w:t>
      </w:r>
      <w:r w:rsidR="005A2E75" w:rsidRPr="00ED36F6">
        <w:rPr>
          <w:rFonts w:asciiTheme="minorHAnsi" w:hAnsiTheme="minorHAnsi"/>
          <w:b/>
          <w:bCs/>
          <w:sz w:val="22"/>
          <w:szCs w:val="22"/>
        </w:rPr>
        <w:t xml:space="preserve">(SGCS) BASC </w:t>
      </w:r>
    </w:p>
    <w:p w14:paraId="01C79AC4" w14:textId="530B709C" w:rsidR="00492024" w:rsidRPr="00492024" w:rsidRDefault="00492024" w:rsidP="00492024">
      <w:pPr>
        <w:pStyle w:val="Default"/>
        <w:rPr>
          <w:rFonts w:asciiTheme="minorHAnsi" w:hAnsiTheme="minorHAnsi"/>
          <w:sz w:val="22"/>
          <w:szCs w:val="22"/>
        </w:rPr>
      </w:pPr>
      <w:r w:rsidRPr="00492024">
        <w:rPr>
          <w:rFonts w:asciiTheme="minorHAnsi" w:hAnsiTheme="minorHAnsi"/>
          <w:b/>
          <w:bCs/>
          <w:sz w:val="22"/>
          <w:szCs w:val="22"/>
        </w:rPr>
        <w:t>Generalidades</w:t>
      </w:r>
    </w:p>
    <w:p w14:paraId="620C474C" w14:textId="030AA28C" w:rsidR="00492024" w:rsidRDefault="00492024" w:rsidP="005A2E75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492024">
        <w:rPr>
          <w:rFonts w:asciiTheme="minorHAnsi" w:hAnsiTheme="minorHAnsi"/>
          <w:sz w:val="22"/>
          <w:szCs w:val="22"/>
        </w:rPr>
        <w:t xml:space="preserve">Todos los requisitos del SGCS </w:t>
      </w:r>
      <w:r w:rsidR="005A2E75">
        <w:rPr>
          <w:rFonts w:asciiTheme="minorHAnsi" w:hAnsiTheme="minorHAnsi"/>
          <w:sz w:val="22"/>
          <w:szCs w:val="22"/>
        </w:rPr>
        <w:t>son</w:t>
      </w:r>
      <w:r w:rsidRPr="00492024">
        <w:rPr>
          <w:rFonts w:asciiTheme="minorHAnsi" w:hAnsiTheme="minorHAnsi"/>
          <w:sz w:val="22"/>
          <w:szCs w:val="22"/>
        </w:rPr>
        <w:t xml:space="preserve"> incorporados a los procesos de la organización</w:t>
      </w:r>
      <w:r w:rsidR="005A2E75">
        <w:rPr>
          <w:rFonts w:asciiTheme="minorHAnsi" w:hAnsiTheme="minorHAnsi"/>
          <w:sz w:val="22"/>
          <w:szCs w:val="22"/>
        </w:rPr>
        <w:t xml:space="preserve"> e implementados según aplique a la</w:t>
      </w:r>
      <w:ins w:id="28" w:author="Perez, Steeven" w:date="2020-07-02T10:09:00Z">
        <w:r w:rsidR="00051C45">
          <w:rPr>
            <w:rFonts w:asciiTheme="minorHAnsi" w:hAnsiTheme="minorHAnsi"/>
            <w:sz w:val="22"/>
            <w:szCs w:val="22"/>
          </w:rPr>
          <w:t xml:space="preserve"> empresa,</w:t>
        </w:r>
      </w:ins>
      <w:del w:id="29" w:author="Perez, Steeven" w:date="2020-07-02T10:09:00Z">
        <w:r w:rsidR="005A2E75" w:rsidDel="00051C45">
          <w:rPr>
            <w:rFonts w:asciiTheme="minorHAnsi" w:hAnsiTheme="minorHAnsi"/>
            <w:sz w:val="22"/>
            <w:szCs w:val="22"/>
          </w:rPr>
          <w:delText>s empresas del Grupo Berlín</w:delText>
        </w:r>
      </w:del>
      <w:r w:rsidR="005A2E75">
        <w:rPr>
          <w:rFonts w:asciiTheme="minorHAnsi" w:hAnsiTheme="minorHAnsi"/>
          <w:sz w:val="22"/>
          <w:szCs w:val="22"/>
        </w:rPr>
        <w:t xml:space="preserve"> cuyo alcance de certificación está declarado.</w:t>
      </w:r>
    </w:p>
    <w:p w14:paraId="0C1807A1" w14:textId="77777777" w:rsidR="005A2E75" w:rsidRPr="00492024" w:rsidRDefault="005A2E75" w:rsidP="005A2E75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14:paraId="10E956E0" w14:textId="089CB26A" w:rsidR="00492024" w:rsidRDefault="005A2E75" w:rsidP="005A2E75">
      <w:pPr>
        <w:pStyle w:val="Default"/>
        <w:jc w:val="both"/>
        <w:rPr>
          <w:rFonts w:asciiTheme="minorHAnsi" w:hAnsiTheme="minorHAnsi"/>
          <w:sz w:val="22"/>
          <w:szCs w:val="22"/>
        </w:rPr>
      </w:pPr>
      <w:del w:id="30" w:author="Perez, Steeven" w:date="2020-07-02T10:09:00Z">
        <w:r w:rsidDel="00051C45">
          <w:rPr>
            <w:rFonts w:asciiTheme="minorHAnsi" w:hAnsiTheme="minorHAnsi"/>
            <w:sz w:val="22"/>
            <w:szCs w:val="22"/>
          </w:rPr>
          <w:delText>Grupo Berlín</w:delText>
        </w:r>
      </w:del>
      <w:ins w:id="31" w:author="Perez, Steeven" w:date="2020-07-02T10:09:00Z">
        <w:r w:rsidR="00051C45">
          <w:rPr>
            <w:rFonts w:asciiTheme="minorHAnsi" w:hAnsiTheme="minorHAnsi"/>
            <w:sz w:val="22"/>
            <w:szCs w:val="22"/>
          </w:rPr>
          <w:t>Industrial y Comercial Trilex C.A.</w:t>
        </w:r>
      </w:ins>
      <w:r>
        <w:rPr>
          <w:rFonts w:asciiTheme="minorHAnsi" w:hAnsiTheme="minorHAnsi"/>
          <w:sz w:val="22"/>
          <w:szCs w:val="22"/>
        </w:rPr>
        <w:t xml:space="preserve"> establece</w:t>
      </w:r>
      <w:r w:rsidR="00492024" w:rsidRPr="00492024">
        <w:rPr>
          <w:rFonts w:asciiTheme="minorHAnsi" w:hAnsiTheme="minorHAnsi"/>
          <w:sz w:val="22"/>
          <w:szCs w:val="22"/>
        </w:rPr>
        <w:t>, documenta, implementa, mant</w:t>
      </w:r>
      <w:r>
        <w:rPr>
          <w:rFonts w:asciiTheme="minorHAnsi" w:hAnsiTheme="minorHAnsi"/>
          <w:sz w:val="22"/>
          <w:szCs w:val="22"/>
        </w:rPr>
        <w:t>iene</w:t>
      </w:r>
      <w:r w:rsidR="00492024" w:rsidRPr="00492024">
        <w:rPr>
          <w:rFonts w:asciiTheme="minorHAnsi" w:hAnsiTheme="minorHAnsi"/>
          <w:sz w:val="22"/>
          <w:szCs w:val="22"/>
        </w:rPr>
        <w:t xml:space="preserve"> y mejora continuamente el SGCS </w:t>
      </w:r>
      <w:r>
        <w:rPr>
          <w:rFonts w:asciiTheme="minorHAnsi" w:hAnsiTheme="minorHAnsi"/>
          <w:sz w:val="22"/>
          <w:szCs w:val="22"/>
        </w:rPr>
        <w:t>mediante</w:t>
      </w:r>
      <w:r w:rsidR="00492024" w:rsidRPr="00492024">
        <w:rPr>
          <w:rFonts w:asciiTheme="minorHAnsi" w:hAnsiTheme="minorHAnsi"/>
          <w:sz w:val="22"/>
          <w:szCs w:val="22"/>
        </w:rPr>
        <w:t xml:space="preserve"> los siguientes aspectos: </w:t>
      </w:r>
    </w:p>
    <w:p w14:paraId="62B6895E" w14:textId="77777777" w:rsidR="005A2E75" w:rsidRPr="00492024" w:rsidRDefault="005A2E75" w:rsidP="005A2E75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14:paraId="0FC0CB9E" w14:textId="77777777" w:rsidR="00492024" w:rsidRPr="00492024" w:rsidRDefault="00492024" w:rsidP="005A2E75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492024">
        <w:rPr>
          <w:rFonts w:asciiTheme="minorHAnsi" w:hAnsiTheme="minorHAnsi"/>
          <w:sz w:val="22"/>
          <w:szCs w:val="22"/>
        </w:rPr>
        <w:t xml:space="preserve">a) Enfoque de procesos aplicado a la seguridad de la organización. </w:t>
      </w:r>
    </w:p>
    <w:p w14:paraId="72503886" w14:textId="77777777" w:rsidR="00492024" w:rsidRPr="00492024" w:rsidRDefault="005A2E75" w:rsidP="005A2E75">
      <w:pPr>
        <w:pStyle w:val="Defaul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b) Documentación de</w:t>
      </w:r>
      <w:r w:rsidR="00492024" w:rsidRPr="00492024">
        <w:rPr>
          <w:rFonts w:asciiTheme="minorHAnsi" w:hAnsiTheme="minorHAnsi"/>
          <w:sz w:val="22"/>
          <w:szCs w:val="22"/>
        </w:rPr>
        <w:t xml:space="preserve"> la secuencia e interacción de los procesos que realiza, a través de las técnicas de mapa y caracterización de procesos. </w:t>
      </w:r>
    </w:p>
    <w:p w14:paraId="0A955B81" w14:textId="77777777" w:rsidR="00492024" w:rsidRPr="00492024" w:rsidRDefault="005A2E75" w:rsidP="005A2E75">
      <w:pPr>
        <w:pStyle w:val="Defaul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c) Definición del </w:t>
      </w:r>
      <w:r w:rsidR="00492024" w:rsidRPr="00492024">
        <w:rPr>
          <w:rFonts w:asciiTheme="minorHAnsi" w:hAnsiTheme="minorHAnsi"/>
          <w:sz w:val="22"/>
          <w:szCs w:val="22"/>
        </w:rPr>
        <w:t xml:space="preserve">alcance del SGCS. </w:t>
      </w:r>
    </w:p>
    <w:p w14:paraId="1EE409DB" w14:textId="77777777" w:rsidR="00492024" w:rsidRPr="00492024" w:rsidRDefault="00492024" w:rsidP="005A2E75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14:paraId="2D5ACD8F" w14:textId="328402D5" w:rsidR="00753CAD" w:rsidRDefault="00753CAD" w:rsidP="005A2E75">
      <w:pPr>
        <w:pStyle w:val="Defaul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El nivel de control y seguridad que se apliquen a procesos contratados externamente estarán basados en los resultados de evaluación de riesgos</w:t>
      </w:r>
      <w:r w:rsidR="007D42DB">
        <w:rPr>
          <w:rFonts w:asciiTheme="minorHAnsi" w:hAnsiTheme="minorHAnsi"/>
          <w:sz w:val="22"/>
          <w:szCs w:val="22"/>
        </w:rPr>
        <w:t xml:space="preserve"> según procedimientos del área logística</w:t>
      </w:r>
      <w:r>
        <w:rPr>
          <w:rFonts w:asciiTheme="minorHAnsi" w:hAnsiTheme="minorHAnsi"/>
          <w:sz w:val="22"/>
          <w:szCs w:val="22"/>
        </w:rPr>
        <w:t>.</w:t>
      </w:r>
    </w:p>
    <w:p w14:paraId="0F8CA6DE" w14:textId="77777777" w:rsidR="00753CAD" w:rsidRDefault="00753CAD" w:rsidP="005A2E75">
      <w:pPr>
        <w:pStyle w:val="Default"/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21EA43CE" w14:textId="77777777" w:rsidR="00492024" w:rsidRPr="00492024" w:rsidRDefault="00492024" w:rsidP="005A2E75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492024">
        <w:rPr>
          <w:rFonts w:asciiTheme="minorHAnsi" w:hAnsiTheme="minorHAnsi"/>
          <w:b/>
          <w:bCs/>
          <w:sz w:val="22"/>
          <w:szCs w:val="22"/>
        </w:rPr>
        <w:t xml:space="preserve">Política de Control y Seguridad </w:t>
      </w:r>
    </w:p>
    <w:p w14:paraId="03E46964" w14:textId="78EBF4EC" w:rsidR="00753CAD" w:rsidRDefault="00492024" w:rsidP="005A2E75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492024">
        <w:rPr>
          <w:rFonts w:asciiTheme="minorHAnsi" w:hAnsiTheme="minorHAnsi"/>
          <w:sz w:val="22"/>
          <w:szCs w:val="22"/>
        </w:rPr>
        <w:t xml:space="preserve">La Alta Dirección </w:t>
      </w:r>
      <w:r w:rsidR="00753CAD">
        <w:rPr>
          <w:rFonts w:asciiTheme="minorHAnsi" w:hAnsiTheme="minorHAnsi"/>
          <w:sz w:val="22"/>
          <w:szCs w:val="22"/>
        </w:rPr>
        <w:t>establece</w:t>
      </w:r>
      <w:r w:rsidRPr="00492024">
        <w:rPr>
          <w:rFonts w:asciiTheme="minorHAnsi" w:hAnsiTheme="minorHAnsi"/>
          <w:sz w:val="22"/>
          <w:szCs w:val="22"/>
        </w:rPr>
        <w:t>, documenta, comunica, publica y respalda su política de control y seguridad</w:t>
      </w:r>
      <w:r w:rsidR="00753CAD">
        <w:rPr>
          <w:rFonts w:asciiTheme="minorHAnsi" w:hAnsiTheme="minorHAnsi"/>
          <w:sz w:val="22"/>
          <w:szCs w:val="22"/>
        </w:rPr>
        <w:t xml:space="preserve"> dentro de la política del </w:t>
      </w:r>
      <w:r w:rsidR="00821F27">
        <w:rPr>
          <w:rFonts w:asciiTheme="minorHAnsi" w:hAnsiTheme="minorHAnsi"/>
          <w:sz w:val="22"/>
          <w:szCs w:val="22"/>
        </w:rPr>
        <w:t>SGI</w:t>
      </w:r>
      <w:r w:rsidR="00753CAD">
        <w:rPr>
          <w:rFonts w:asciiTheme="minorHAnsi" w:hAnsiTheme="minorHAnsi"/>
          <w:sz w:val="22"/>
          <w:szCs w:val="22"/>
        </w:rPr>
        <w:t xml:space="preserve"> cumpliendo los requisitos de:</w:t>
      </w:r>
    </w:p>
    <w:p w14:paraId="6CABE3F0" w14:textId="77777777" w:rsidR="00753CAD" w:rsidRDefault="00753CAD" w:rsidP="005A2E75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14:paraId="19545A63" w14:textId="0F20034A" w:rsidR="00753CAD" w:rsidRDefault="00753CAD" w:rsidP="00753CAD">
      <w:pPr>
        <w:pStyle w:val="Default"/>
        <w:numPr>
          <w:ilvl w:val="0"/>
          <w:numId w:val="25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La orientación a</w:t>
      </w:r>
      <w:r w:rsidR="00492024" w:rsidRPr="00492024">
        <w:rPr>
          <w:rFonts w:asciiTheme="minorHAnsi" w:hAnsiTheme="minorHAnsi"/>
          <w:sz w:val="22"/>
          <w:szCs w:val="22"/>
        </w:rPr>
        <w:t xml:space="preserve"> la prevención de actividades ilícitas</w:t>
      </w:r>
      <w:r w:rsidR="00B3477F">
        <w:rPr>
          <w:rFonts w:asciiTheme="minorHAnsi" w:hAnsiTheme="minorHAnsi"/>
          <w:sz w:val="22"/>
          <w:szCs w:val="22"/>
        </w:rPr>
        <w:t>.</w:t>
      </w:r>
    </w:p>
    <w:p w14:paraId="541C4687" w14:textId="77777777" w:rsidR="00753CAD" w:rsidRDefault="00753CAD" w:rsidP="00753CAD">
      <w:pPr>
        <w:pStyle w:val="Default"/>
        <w:numPr>
          <w:ilvl w:val="0"/>
          <w:numId w:val="25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</w:t>
      </w:r>
      <w:r w:rsidR="00492024" w:rsidRPr="00492024">
        <w:rPr>
          <w:rFonts w:asciiTheme="minorHAnsi" w:hAnsiTheme="minorHAnsi"/>
          <w:sz w:val="22"/>
          <w:szCs w:val="22"/>
        </w:rPr>
        <w:t>er adecuada al propósito, alcance del sistema de gestión y riesgos de la organización</w:t>
      </w:r>
      <w:r w:rsidR="00B3477F">
        <w:rPr>
          <w:rFonts w:asciiTheme="minorHAnsi" w:hAnsiTheme="minorHAnsi"/>
          <w:sz w:val="22"/>
          <w:szCs w:val="22"/>
        </w:rPr>
        <w:t>.</w:t>
      </w:r>
    </w:p>
    <w:p w14:paraId="5BCA9C95" w14:textId="77777777" w:rsidR="00753CAD" w:rsidRDefault="00753CAD" w:rsidP="00753CAD">
      <w:pPr>
        <w:pStyle w:val="Default"/>
        <w:numPr>
          <w:ilvl w:val="0"/>
          <w:numId w:val="25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</w:t>
      </w:r>
      <w:r w:rsidR="00492024" w:rsidRPr="00492024">
        <w:rPr>
          <w:rFonts w:asciiTheme="minorHAnsi" w:hAnsiTheme="minorHAnsi"/>
          <w:sz w:val="22"/>
          <w:szCs w:val="22"/>
        </w:rPr>
        <w:t xml:space="preserve">cluyendo un compromiso con el mejoramiento continuo del sistema de gestión. </w:t>
      </w:r>
    </w:p>
    <w:p w14:paraId="06E5DD6B" w14:textId="77777777" w:rsidR="00753CAD" w:rsidRDefault="00753CAD" w:rsidP="00753CAD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14:paraId="3B6C0AD1" w14:textId="2BD8C381" w:rsidR="00753CAD" w:rsidRDefault="00753CAD" w:rsidP="00753CAD">
      <w:pPr>
        <w:jc w:val="both"/>
        <w:rPr>
          <w:rFonts w:asciiTheme="minorHAnsi" w:hAnsiTheme="minorHAnsi" w:cs="Arial"/>
          <w:color w:val="000000"/>
          <w:sz w:val="22"/>
          <w:szCs w:val="22"/>
          <w:lang w:val="es-ES"/>
        </w:rPr>
      </w:pPr>
      <w:r>
        <w:rPr>
          <w:rFonts w:asciiTheme="minorHAnsi" w:hAnsiTheme="minorHAnsi" w:cs="Arial"/>
          <w:color w:val="000000"/>
          <w:sz w:val="22"/>
          <w:szCs w:val="22"/>
          <w:lang w:val="es-ES"/>
        </w:rPr>
        <w:t xml:space="preserve">Esta política es establecida </w:t>
      </w:r>
      <w:ins w:id="32" w:author="Perez, Steeven [2]" w:date="2020-08-05T14:27:00Z">
        <w:r w:rsidR="007459A3">
          <w:rPr>
            <w:rFonts w:asciiTheme="minorHAnsi" w:hAnsiTheme="minorHAnsi" w:cs="Arial"/>
            <w:color w:val="000000"/>
            <w:sz w:val="22"/>
            <w:szCs w:val="22"/>
            <w:lang w:val="es-ES"/>
          </w:rPr>
          <w:t xml:space="preserve">por </w:t>
        </w:r>
      </w:ins>
      <w:ins w:id="33" w:author="Perez, Steeven" w:date="2020-07-02T10:23:00Z">
        <w:r w:rsidR="00350EA7">
          <w:rPr>
            <w:rFonts w:asciiTheme="minorHAnsi" w:hAnsiTheme="minorHAnsi" w:cs="Arial"/>
            <w:color w:val="000000"/>
            <w:sz w:val="22"/>
            <w:szCs w:val="22"/>
            <w:lang w:val="es-ES"/>
          </w:rPr>
          <w:t>el representante de la</w:t>
        </w:r>
      </w:ins>
      <w:del w:id="34" w:author="Perez, Steeven" w:date="2020-07-02T10:23:00Z">
        <w:r w:rsidDel="00350EA7">
          <w:rPr>
            <w:rFonts w:asciiTheme="minorHAnsi" w:hAnsiTheme="minorHAnsi" w:cs="Arial"/>
            <w:color w:val="000000"/>
            <w:sz w:val="22"/>
            <w:szCs w:val="22"/>
            <w:lang w:val="es-ES"/>
          </w:rPr>
          <w:delText>por la</w:delText>
        </w:r>
      </w:del>
      <w:r>
        <w:rPr>
          <w:rFonts w:asciiTheme="minorHAnsi" w:hAnsiTheme="minorHAnsi" w:cs="Arial"/>
          <w:color w:val="000000"/>
          <w:sz w:val="22"/>
          <w:szCs w:val="22"/>
          <w:lang w:val="es-ES"/>
        </w:rPr>
        <w:t xml:space="preserve"> Alta Dirección, </w:t>
      </w:r>
      <w:r w:rsidR="002D13C5">
        <w:rPr>
          <w:rFonts w:asciiTheme="minorHAnsi" w:hAnsiTheme="minorHAnsi" w:cs="Arial"/>
          <w:color w:val="000000"/>
          <w:sz w:val="22"/>
          <w:szCs w:val="22"/>
          <w:lang w:val="es-ES"/>
        </w:rPr>
        <w:t>presidida</w:t>
      </w:r>
      <w:r>
        <w:rPr>
          <w:rFonts w:asciiTheme="minorHAnsi" w:hAnsiTheme="minorHAnsi" w:cs="Arial"/>
          <w:color w:val="000000"/>
          <w:sz w:val="22"/>
          <w:szCs w:val="22"/>
          <w:lang w:val="es-ES"/>
        </w:rPr>
        <w:t xml:space="preserve"> por </w:t>
      </w:r>
      <w:ins w:id="35" w:author="Perez, Steeven" w:date="2020-07-02T10:23:00Z">
        <w:r w:rsidR="00350EA7">
          <w:rPr>
            <w:rFonts w:asciiTheme="minorHAnsi" w:hAnsiTheme="minorHAnsi" w:cs="Arial"/>
            <w:color w:val="000000"/>
            <w:sz w:val="22"/>
            <w:szCs w:val="22"/>
            <w:lang w:val="es-ES"/>
          </w:rPr>
          <w:t>la Gerencia General</w:t>
        </w:r>
      </w:ins>
      <w:del w:id="36" w:author="Perez, Steeven" w:date="2020-07-02T10:23:00Z">
        <w:r w:rsidDel="00350EA7">
          <w:rPr>
            <w:rFonts w:asciiTheme="minorHAnsi" w:hAnsiTheme="minorHAnsi" w:cs="Arial"/>
            <w:color w:val="000000"/>
            <w:sz w:val="22"/>
            <w:szCs w:val="22"/>
            <w:lang w:val="es-ES"/>
          </w:rPr>
          <w:delText>la Presidencia Ejecutiva y sus respectivos Vicepresidentes</w:delText>
        </w:r>
      </w:del>
      <w:r>
        <w:rPr>
          <w:rFonts w:asciiTheme="minorHAnsi" w:hAnsiTheme="minorHAnsi" w:cs="Arial"/>
          <w:color w:val="000000"/>
          <w:sz w:val="22"/>
          <w:szCs w:val="22"/>
          <w:lang w:val="es-ES"/>
        </w:rPr>
        <w:t xml:space="preserve">; </w:t>
      </w:r>
      <w:del w:id="37" w:author="Perez, Steeven" w:date="2020-07-02T10:23:00Z">
        <w:r w:rsidDel="00350EA7">
          <w:rPr>
            <w:rFonts w:asciiTheme="minorHAnsi" w:hAnsiTheme="minorHAnsi" w:cs="Arial"/>
            <w:color w:val="000000"/>
            <w:sz w:val="22"/>
            <w:szCs w:val="22"/>
            <w:lang w:val="es-ES"/>
          </w:rPr>
          <w:delText>quiene</w:delText>
        </w:r>
      </w:del>
      <w:ins w:id="38" w:author="Perez, Steeven" w:date="2020-07-02T10:23:00Z">
        <w:r w:rsidR="00350EA7">
          <w:rPr>
            <w:rFonts w:asciiTheme="minorHAnsi" w:hAnsiTheme="minorHAnsi" w:cs="Arial"/>
            <w:color w:val="000000"/>
            <w:sz w:val="22"/>
            <w:szCs w:val="22"/>
            <w:lang w:val="es-ES"/>
          </w:rPr>
          <w:t>quien</w:t>
        </w:r>
      </w:ins>
      <w:del w:id="39" w:author="Perez, Steeven" w:date="2020-07-02T10:23:00Z">
        <w:r w:rsidDel="00350EA7">
          <w:rPr>
            <w:rFonts w:asciiTheme="minorHAnsi" w:hAnsiTheme="minorHAnsi" w:cs="Arial"/>
            <w:color w:val="000000"/>
            <w:sz w:val="22"/>
            <w:szCs w:val="22"/>
            <w:lang w:val="es-ES"/>
          </w:rPr>
          <w:delText>s</w:delText>
        </w:r>
      </w:del>
      <w:r>
        <w:rPr>
          <w:rFonts w:asciiTheme="minorHAnsi" w:hAnsiTheme="minorHAnsi" w:cs="Arial"/>
          <w:color w:val="000000"/>
          <w:sz w:val="22"/>
          <w:szCs w:val="22"/>
          <w:lang w:val="es-ES"/>
        </w:rPr>
        <w:t xml:space="preserve"> </w:t>
      </w:r>
      <w:r w:rsidR="00AA0A64">
        <w:rPr>
          <w:rFonts w:asciiTheme="minorHAnsi" w:hAnsiTheme="minorHAnsi" w:cs="Arial"/>
          <w:color w:val="000000"/>
          <w:sz w:val="22"/>
          <w:szCs w:val="22"/>
          <w:lang w:val="es-ES"/>
        </w:rPr>
        <w:t>define</w:t>
      </w:r>
      <w:del w:id="40" w:author="Perez, Steeven" w:date="2020-07-02T10:23:00Z">
        <w:r w:rsidR="00AA0A64" w:rsidDel="00350EA7">
          <w:rPr>
            <w:rFonts w:asciiTheme="minorHAnsi" w:hAnsiTheme="minorHAnsi" w:cs="Arial"/>
            <w:color w:val="000000"/>
            <w:sz w:val="22"/>
            <w:szCs w:val="22"/>
            <w:lang w:val="es-ES"/>
          </w:rPr>
          <w:delText>n</w:delText>
        </w:r>
      </w:del>
      <w:r w:rsidR="00AA0A64">
        <w:rPr>
          <w:rFonts w:asciiTheme="minorHAnsi" w:hAnsiTheme="minorHAnsi" w:cs="Arial"/>
          <w:color w:val="000000"/>
          <w:sz w:val="22"/>
          <w:szCs w:val="22"/>
          <w:lang w:val="es-ES"/>
        </w:rPr>
        <w:t xml:space="preserve"> su aprobación.</w:t>
      </w:r>
    </w:p>
    <w:p w14:paraId="5329C11E" w14:textId="77777777" w:rsidR="00ED36F6" w:rsidRDefault="00ED36F6" w:rsidP="00753CAD">
      <w:pPr>
        <w:jc w:val="both"/>
        <w:rPr>
          <w:rFonts w:asciiTheme="minorHAnsi" w:hAnsiTheme="minorHAnsi" w:cs="Arial"/>
          <w:color w:val="000000"/>
          <w:sz w:val="22"/>
          <w:szCs w:val="22"/>
          <w:lang w:val="es-ES"/>
        </w:rPr>
      </w:pPr>
    </w:p>
    <w:p w14:paraId="3AE7CF90" w14:textId="0AC727B3" w:rsidR="00753CAD" w:rsidRDefault="00753CAD" w:rsidP="00753CAD">
      <w:pPr>
        <w:jc w:val="both"/>
        <w:rPr>
          <w:rFonts w:asciiTheme="minorHAnsi" w:hAnsiTheme="minorHAnsi" w:cs="Arial"/>
          <w:color w:val="000000"/>
          <w:sz w:val="22"/>
          <w:szCs w:val="22"/>
          <w:lang w:val="es-ES"/>
        </w:rPr>
      </w:pPr>
      <w:r w:rsidRPr="00753CAD">
        <w:rPr>
          <w:rFonts w:asciiTheme="minorHAnsi" w:hAnsiTheme="minorHAnsi" w:cs="Arial"/>
          <w:color w:val="000000"/>
          <w:sz w:val="22"/>
          <w:szCs w:val="22"/>
          <w:lang w:val="es-ES"/>
        </w:rPr>
        <w:t xml:space="preserve">La política de gestión </w:t>
      </w:r>
      <w:r w:rsidR="00B3477F" w:rsidRPr="00753CAD">
        <w:rPr>
          <w:rFonts w:asciiTheme="minorHAnsi" w:hAnsiTheme="minorHAnsi" w:cs="Arial"/>
          <w:color w:val="000000"/>
          <w:sz w:val="22"/>
          <w:szCs w:val="22"/>
          <w:lang w:val="es-ES"/>
        </w:rPr>
        <w:t>integrad</w:t>
      </w:r>
      <w:r w:rsidR="00B3477F">
        <w:rPr>
          <w:rFonts w:asciiTheme="minorHAnsi" w:hAnsiTheme="minorHAnsi" w:cs="Arial"/>
          <w:color w:val="000000"/>
          <w:sz w:val="22"/>
          <w:szCs w:val="22"/>
          <w:lang w:val="es-ES"/>
        </w:rPr>
        <w:t>a</w:t>
      </w:r>
      <w:r w:rsidR="00B3477F" w:rsidRPr="00753CAD">
        <w:rPr>
          <w:rFonts w:asciiTheme="minorHAnsi" w:hAnsiTheme="minorHAnsi" w:cs="Arial"/>
          <w:color w:val="000000"/>
          <w:sz w:val="22"/>
          <w:szCs w:val="22"/>
          <w:lang w:val="es-ES"/>
        </w:rPr>
        <w:t xml:space="preserve"> </w:t>
      </w:r>
      <w:r w:rsidRPr="00753CAD">
        <w:rPr>
          <w:rFonts w:asciiTheme="minorHAnsi" w:hAnsiTheme="minorHAnsi" w:cs="Arial"/>
          <w:color w:val="000000"/>
          <w:sz w:val="22"/>
          <w:szCs w:val="22"/>
          <w:lang w:val="es-ES"/>
        </w:rPr>
        <w:t>se documenta en el registro S</w:t>
      </w:r>
      <w:ins w:id="41" w:author="Perez, Steeven" w:date="2020-07-02T10:24:00Z">
        <w:r w:rsidR="00350EA7">
          <w:rPr>
            <w:rFonts w:asciiTheme="minorHAnsi" w:hAnsiTheme="minorHAnsi" w:cs="Arial"/>
            <w:color w:val="000000"/>
            <w:sz w:val="22"/>
            <w:szCs w:val="22"/>
            <w:lang w:val="es-ES"/>
          </w:rPr>
          <w:t>GI-TRI-03</w:t>
        </w:r>
      </w:ins>
      <w:del w:id="42" w:author="Perez, Steeven" w:date="2020-07-02T10:24:00Z">
        <w:r w:rsidRPr="00753CAD" w:rsidDel="00350EA7">
          <w:rPr>
            <w:rFonts w:asciiTheme="minorHAnsi" w:hAnsiTheme="minorHAnsi" w:cs="Arial"/>
            <w:color w:val="000000"/>
            <w:sz w:val="22"/>
            <w:szCs w:val="22"/>
            <w:lang w:val="es-ES"/>
          </w:rPr>
          <w:delText>SO</w:delText>
        </w:r>
      </w:del>
      <w:r w:rsidRPr="00753CAD">
        <w:rPr>
          <w:rFonts w:asciiTheme="minorHAnsi" w:hAnsiTheme="minorHAnsi" w:cs="Arial"/>
          <w:color w:val="000000"/>
          <w:sz w:val="22"/>
          <w:szCs w:val="22"/>
          <w:lang w:val="es-ES"/>
        </w:rPr>
        <w:t xml:space="preserve"> </w:t>
      </w:r>
      <w:del w:id="43" w:author="Perez, Steeven" w:date="2020-07-02T10:24:00Z">
        <w:r w:rsidRPr="00753CAD" w:rsidDel="00350EA7">
          <w:rPr>
            <w:rFonts w:asciiTheme="minorHAnsi" w:hAnsiTheme="minorHAnsi" w:cs="Arial"/>
            <w:color w:val="000000"/>
            <w:sz w:val="22"/>
            <w:szCs w:val="22"/>
            <w:lang w:val="es-ES"/>
          </w:rPr>
          <w:delText>– 120</w:delText>
        </w:r>
        <w:r w:rsidDel="00350EA7">
          <w:rPr>
            <w:rFonts w:asciiTheme="minorHAnsi" w:hAnsiTheme="minorHAnsi" w:cs="Arial"/>
            <w:color w:val="000000"/>
            <w:sz w:val="22"/>
            <w:szCs w:val="22"/>
            <w:lang w:val="es-ES"/>
          </w:rPr>
          <w:delText xml:space="preserve"> </w:delText>
        </w:r>
        <w:r w:rsidRPr="00753CAD" w:rsidDel="00350EA7">
          <w:rPr>
            <w:rFonts w:asciiTheme="minorHAnsi" w:hAnsiTheme="minorHAnsi" w:cs="Arial"/>
            <w:color w:val="000000"/>
            <w:sz w:val="22"/>
            <w:szCs w:val="22"/>
            <w:lang w:val="es-ES"/>
          </w:rPr>
          <w:delText xml:space="preserve">Documentación de </w:delText>
        </w:r>
      </w:del>
      <w:r w:rsidRPr="00753CAD">
        <w:rPr>
          <w:rFonts w:asciiTheme="minorHAnsi" w:hAnsiTheme="minorHAnsi" w:cs="Arial"/>
          <w:color w:val="000000"/>
          <w:sz w:val="22"/>
          <w:szCs w:val="22"/>
          <w:lang w:val="es-ES"/>
        </w:rPr>
        <w:t>Política del Sistema de Gestión</w:t>
      </w:r>
      <w:r w:rsidR="002D13C5">
        <w:rPr>
          <w:rFonts w:asciiTheme="minorHAnsi" w:hAnsiTheme="minorHAnsi" w:cs="Arial"/>
          <w:color w:val="000000"/>
          <w:sz w:val="22"/>
          <w:szCs w:val="22"/>
          <w:lang w:val="es-ES"/>
        </w:rPr>
        <w:t xml:space="preserve"> </w:t>
      </w:r>
      <w:ins w:id="44" w:author="Perez, Steeven" w:date="2020-07-02T11:17:00Z">
        <w:r w:rsidR="00397598">
          <w:rPr>
            <w:rFonts w:asciiTheme="minorHAnsi" w:hAnsiTheme="minorHAnsi" w:cs="Arial"/>
            <w:color w:val="000000"/>
            <w:sz w:val="22"/>
            <w:szCs w:val="22"/>
            <w:lang w:val="es-ES"/>
          </w:rPr>
          <w:t>Integral.</w:t>
        </w:r>
      </w:ins>
      <w:del w:id="45" w:author="Perez, Steeven" w:date="2020-07-02T11:17:00Z">
        <w:r w:rsidR="002D13C5" w:rsidDel="00397598">
          <w:rPr>
            <w:rFonts w:asciiTheme="minorHAnsi" w:hAnsiTheme="minorHAnsi" w:cs="Arial"/>
            <w:color w:val="000000"/>
            <w:sz w:val="22"/>
            <w:szCs w:val="22"/>
            <w:lang w:val="es-ES"/>
          </w:rPr>
          <w:delText xml:space="preserve">- </w:delText>
        </w:r>
        <w:r w:rsidRPr="00753CAD" w:rsidDel="00397598">
          <w:rPr>
            <w:rFonts w:asciiTheme="minorHAnsi" w:hAnsiTheme="minorHAnsi" w:cs="Arial"/>
            <w:color w:val="000000"/>
            <w:sz w:val="22"/>
            <w:szCs w:val="22"/>
            <w:lang w:val="es-ES"/>
          </w:rPr>
          <w:delText>Calidad, Ambiente, Seguridad y Salud</w:delText>
        </w:r>
        <w:r w:rsidR="00AA0A64" w:rsidDel="00397598">
          <w:rPr>
            <w:rFonts w:asciiTheme="minorHAnsi" w:hAnsiTheme="minorHAnsi" w:cs="Arial"/>
            <w:color w:val="000000"/>
            <w:sz w:val="22"/>
            <w:szCs w:val="22"/>
            <w:lang w:val="es-ES"/>
          </w:rPr>
          <w:delText>.</w:delText>
        </w:r>
      </w:del>
    </w:p>
    <w:p w14:paraId="6A12A6C5" w14:textId="72FBEE87" w:rsidR="00AA0A64" w:rsidRDefault="00AA0A64" w:rsidP="00753CAD">
      <w:pPr>
        <w:jc w:val="both"/>
        <w:rPr>
          <w:rFonts w:asciiTheme="minorHAnsi" w:hAnsiTheme="minorHAnsi" w:cs="Arial"/>
          <w:color w:val="000000"/>
          <w:sz w:val="22"/>
          <w:szCs w:val="22"/>
          <w:lang w:val="es-ES"/>
        </w:rPr>
      </w:pPr>
      <w:r>
        <w:rPr>
          <w:rFonts w:asciiTheme="minorHAnsi" w:hAnsiTheme="minorHAnsi" w:cs="Arial"/>
          <w:color w:val="000000"/>
          <w:sz w:val="22"/>
          <w:szCs w:val="22"/>
          <w:lang w:val="es-ES"/>
        </w:rPr>
        <w:t>La política es pu</w:t>
      </w:r>
      <w:r w:rsidR="004F237A">
        <w:rPr>
          <w:rFonts w:asciiTheme="minorHAnsi" w:hAnsiTheme="minorHAnsi" w:cs="Arial"/>
          <w:color w:val="000000"/>
          <w:sz w:val="22"/>
          <w:szCs w:val="22"/>
          <w:lang w:val="es-ES"/>
        </w:rPr>
        <w:t>blicada en las instalaciones de Planta Trilex</w:t>
      </w:r>
      <w:ins w:id="46" w:author="Perez, Steeven" w:date="2020-07-02T10:24:00Z">
        <w:r w:rsidR="00350EA7">
          <w:rPr>
            <w:rFonts w:asciiTheme="minorHAnsi" w:hAnsiTheme="minorHAnsi" w:cs="Arial"/>
            <w:color w:val="000000"/>
            <w:sz w:val="22"/>
            <w:szCs w:val="22"/>
            <w:lang w:val="es-ES"/>
          </w:rPr>
          <w:t>.</w:t>
        </w:r>
      </w:ins>
      <w:del w:id="47" w:author="Perez, Steeven" w:date="2020-07-02T10:24:00Z">
        <w:r w:rsidR="004F237A" w:rsidDel="00350EA7">
          <w:rPr>
            <w:rFonts w:asciiTheme="minorHAnsi" w:hAnsiTheme="minorHAnsi" w:cs="Arial"/>
            <w:color w:val="000000"/>
            <w:sz w:val="22"/>
            <w:szCs w:val="22"/>
            <w:lang w:val="es-ES"/>
          </w:rPr>
          <w:delText xml:space="preserve"> y Planta Tecnova; así como en la intranet a nivel corporativo.</w:delText>
        </w:r>
      </w:del>
    </w:p>
    <w:p w14:paraId="6894BD23" w14:textId="77777777" w:rsidR="00753CAD" w:rsidRPr="00753CAD" w:rsidRDefault="00753CAD" w:rsidP="00753CAD">
      <w:pPr>
        <w:pStyle w:val="Default"/>
        <w:jc w:val="both"/>
        <w:rPr>
          <w:rFonts w:asciiTheme="minorHAnsi" w:hAnsiTheme="minorHAnsi"/>
          <w:sz w:val="22"/>
          <w:szCs w:val="22"/>
          <w:lang w:val="es-EC"/>
        </w:rPr>
      </w:pPr>
    </w:p>
    <w:p w14:paraId="2D28E54C" w14:textId="3A6A9437" w:rsidR="00492024" w:rsidRDefault="00492024" w:rsidP="00753CAD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492024">
        <w:rPr>
          <w:rFonts w:asciiTheme="minorHAnsi" w:hAnsiTheme="minorHAnsi"/>
          <w:sz w:val="22"/>
          <w:szCs w:val="22"/>
        </w:rPr>
        <w:t xml:space="preserve">La política </w:t>
      </w:r>
      <w:r w:rsidR="00753CAD">
        <w:rPr>
          <w:rFonts w:asciiTheme="minorHAnsi" w:hAnsiTheme="minorHAnsi"/>
          <w:sz w:val="22"/>
          <w:szCs w:val="22"/>
        </w:rPr>
        <w:t>es</w:t>
      </w:r>
      <w:r w:rsidRPr="00492024">
        <w:rPr>
          <w:rFonts w:asciiTheme="minorHAnsi" w:hAnsiTheme="minorHAnsi"/>
          <w:sz w:val="22"/>
          <w:szCs w:val="22"/>
        </w:rPr>
        <w:t xml:space="preserve"> marco de referencia para establecer y </w:t>
      </w:r>
      <w:r w:rsidR="00753CAD">
        <w:rPr>
          <w:rFonts w:asciiTheme="minorHAnsi" w:hAnsiTheme="minorHAnsi"/>
          <w:sz w:val="22"/>
          <w:szCs w:val="22"/>
        </w:rPr>
        <w:t xml:space="preserve">revisar los objetivos del SGCS, declarados dentro de los objetivos del </w:t>
      </w:r>
      <w:r w:rsidR="00821F27">
        <w:rPr>
          <w:rFonts w:asciiTheme="minorHAnsi" w:hAnsiTheme="minorHAnsi"/>
          <w:sz w:val="22"/>
          <w:szCs w:val="22"/>
        </w:rPr>
        <w:t>SGI</w:t>
      </w:r>
      <w:r w:rsidR="00753CAD">
        <w:rPr>
          <w:rFonts w:asciiTheme="minorHAnsi" w:hAnsiTheme="minorHAnsi"/>
          <w:sz w:val="22"/>
          <w:szCs w:val="22"/>
        </w:rPr>
        <w:t>.</w:t>
      </w:r>
    </w:p>
    <w:p w14:paraId="14F15893" w14:textId="77777777" w:rsidR="00753CAD" w:rsidRPr="00492024" w:rsidRDefault="00753CAD" w:rsidP="00753CAD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14:paraId="09DFA937" w14:textId="30576D01" w:rsidR="00492024" w:rsidRPr="00ED36F6" w:rsidRDefault="00997337" w:rsidP="005A2E75">
      <w:pPr>
        <w:pStyle w:val="Defaul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2. </w:t>
      </w:r>
      <w:r w:rsidR="00492024" w:rsidRPr="00ED36F6">
        <w:rPr>
          <w:rFonts w:asciiTheme="minorHAnsi" w:hAnsiTheme="minorHAnsi"/>
          <w:b/>
          <w:bCs/>
          <w:sz w:val="22"/>
          <w:szCs w:val="22"/>
        </w:rPr>
        <w:t xml:space="preserve">Planeación </w:t>
      </w:r>
    </w:p>
    <w:p w14:paraId="06EBC0A4" w14:textId="77777777" w:rsidR="00492024" w:rsidRDefault="00B23A25" w:rsidP="00D738A8">
      <w:pPr>
        <w:pStyle w:val="Defaul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El SGCS se planificará integralmente con todo el sistema de gestión integrado por parte de la gerencia de Seguridad, Salud y Ambiente.</w:t>
      </w:r>
    </w:p>
    <w:p w14:paraId="1D4A17D7" w14:textId="77777777" w:rsidR="00D738A8" w:rsidRDefault="00D738A8" w:rsidP="00D738A8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14:paraId="3E8158CA" w14:textId="25C4D2D4" w:rsidR="00D738A8" w:rsidRPr="00D738A8" w:rsidRDefault="00D738A8" w:rsidP="00D738A8">
      <w:pPr>
        <w:pStyle w:val="Default"/>
        <w:jc w:val="both"/>
        <w:rPr>
          <w:rFonts w:asciiTheme="minorHAnsi" w:hAnsiTheme="minorHAnsi"/>
          <w:b/>
          <w:sz w:val="22"/>
          <w:szCs w:val="22"/>
        </w:rPr>
      </w:pPr>
      <w:r w:rsidRPr="00D738A8">
        <w:rPr>
          <w:rFonts w:asciiTheme="minorHAnsi" w:hAnsiTheme="minorHAnsi"/>
          <w:b/>
          <w:sz w:val="22"/>
          <w:szCs w:val="22"/>
        </w:rPr>
        <w:t>Objetivos del SGCS</w:t>
      </w:r>
    </w:p>
    <w:p w14:paraId="19727C4C" w14:textId="77777777" w:rsidR="00492024" w:rsidRDefault="00492024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La Alta Dirección </w:t>
      </w:r>
      <w:r w:rsidR="00B23A25">
        <w:rPr>
          <w:rFonts w:asciiTheme="minorHAnsi" w:hAnsiTheme="minorHAnsi"/>
          <w:color w:val="auto"/>
          <w:sz w:val="22"/>
          <w:szCs w:val="22"/>
        </w:rPr>
        <w:t>establece y revisa</w:t>
      </w:r>
      <w:r w:rsidRPr="00492024">
        <w:rPr>
          <w:rFonts w:asciiTheme="minorHAnsi" w:hAnsiTheme="minorHAnsi"/>
          <w:color w:val="auto"/>
          <w:sz w:val="22"/>
          <w:szCs w:val="22"/>
        </w:rPr>
        <w:t xml:space="preserve"> los objetivos del SGCS en las funciones y los niveles pertinentes dentro de la organización</w:t>
      </w:r>
      <w:r w:rsidR="00B23A25">
        <w:rPr>
          <w:rFonts w:asciiTheme="minorHAnsi" w:hAnsiTheme="minorHAnsi"/>
          <w:color w:val="auto"/>
          <w:sz w:val="22"/>
          <w:szCs w:val="22"/>
        </w:rPr>
        <w:t xml:space="preserve"> los cuales son coherentes y permiten</w:t>
      </w:r>
      <w:r w:rsidRPr="00492024">
        <w:rPr>
          <w:rFonts w:asciiTheme="minorHAnsi" w:hAnsiTheme="minorHAnsi"/>
          <w:color w:val="auto"/>
          <w:sz w:val="22"/>
          <w:szCs w:val="22"/>
        </w:rPr>
        <w:t xml:space="preserve"> dar evidencia del cumplimiento de la política de control y seguridad a través de indicadores de gestión. </w:t>
      </w:r>
    </w:p>
    <w:p w14:paraId="581725C9" w14:textId="77777777" w:rsidR="00B23A25" w:rsidRPr="00492024" w:rsidRDefault="00B23A25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0B116704" w14:textId="77777777" w:rsidR="00492024" w:rsidRPr="00B23A25" w:rsidRDefault="00492024" w:rsidP="005A2E75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  <w:r w:rsidRPr="00B23A25">
        <w:rPr>
          <w:rFonts w:asciiTheme="minorHAnsi" w:hAnsiTheme="minorHAnsi"/>
          <w:b/>
          <w:color w:val="auto"/>
          <w:sz w:val="22"/>
          <w:szCs w:val="22"/>
        </w:rPr>
        <w:t xml:space="preserve">Gestión del Riesgo </w:t>
      </w:r>
    </w:p>
    <w:p w14:paraId="4A585EC3" w14:textId="03FC491A" w:rsidR="00B23A25" w:rsidRDefault="006F6731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ins w:id="48" w:author="Perez, Steeven" w:date="2020-07-02T10:38:00Z">
        <w:r>
          <w:rPr>
            <w:rFonts w:asciiTheme="minorHAnsi" w:hAnsiTheme="minorHAnsi"/>
            <w:color w:val="auto"/>
            <w:sz w:val="22"/>
            <w:szCs w:val="22"/>
          </w:rPr>
          <w:t>Se implementa la M</w:t>
        </w:r>
      </w:ins>
      <w:ins w:id="49" w:author="Perez, Steeven" w:date="2020-07-02T10:39:00Z">
        <w:r>
          <w:rPr>
            <w:rFonts w:asciiTheme="minorHAnsi" w:hAnsiTheme="minorHAnsi"/>
            <w:color w:val="auto"/>
            <w:sz w:val="22"/>
            <w:szCs w:val="22"/>
          </w:rPr>
          <w:t xml:space="preserve">atriz de evaluación de Riesgos BASC, </w:t>
        </w:r>
      </w:ins>
      <w:ins w:id="50" w:author="Perez, Steeven" w:date="2020-07-02T10:40:00Z">
        <w:r>
          <w:rPr>
            <w:rFonts w:asciiTheme="minorHAnsi" w:hAnsiTheme="minorHAnsi"/>
            <w:color w:val="auto"/>
            <w:sz w:val="22"/>
            <w:szCs w:val="22"/>
          </w:rPr>
          <w:t>siguiendo</w:t>
        </w:r>
      </w:ins>
      <w:ins w:id="51" w:author="Perez, Steeven" w:date="2020-07-02T10:39:00Z">
        <w:r>
          <w:rPr>
            <w:rFonts w:asciiTheme="minorHAnsi" w:hAnsiTheme="minorHAnsi"/>
            <w:color w:val="auto"/>
            <w:sz w:val="22"/>
            <w:szCs w:val="22"/>
          </w:rPr>
          <w:t xml:space="preserve"> la</w:t>
        </w:r>
      </w:ins>
      <w:ins w:id="52" w:author="Perez, Steeven" w:date="2020-07-02T10:38:00Z">
        <w:r>
          <w:rPr>
            <w:rFonts w:asciiTheme="minorHAnsi" w:hAnsiTheme="minorHAnsi"/>
            <w:color w:val="auto"/>
            <w:sz w:val="22"/>
            <w:szCs w:val="22"/>
          </w:rPr>
          <w:t xml:space="preserve"> metodología de</w:t>
        </w:r>
      </w:ins>
      <w:ins w:id="53" w:author="Perez, Steeven" w:date="2020-07-02T10:40:00Z">
        <w:r>
          <w:rPr>
            <w:rFonts w:asciiTheme="minorHAnsi" w:hAnsiTheme="minorHAnsi"/>
            <w:color w:val="auto"/>
            <w:sz w:val="22"/>
            <w:szCs w:val="22"/>
          </w:rPr>
          <w:t xml:space="preserve"> análisis</w:t>
        </w:r>
      </w:ins>
      <w:ins w:id="54" w:author="Perez, Steeven" w:date="2020-07-02T10:38:00Z">
        <w:r>
          <w:rPr>
            <w:rFonts w:asciiTheme="minorHAnsi" w:hAnsiTheme="minorHAnsi"/>
            <w:color w:val="auto"/>
            <w:sz w:val="22"/>
            <w:szCs w:val="22"/>
          </w:rPr>
          <w:t xml:space="preserve"> riesgo</w:t>
        </w:r>
      </w:ins>
      <w:ins w:id="55" w:author="Perez, Steeven" w:date="2020-07-02T10:40:00Z">
        <w:r>
          <w:rPr>
            <w:rFonts w:asciiTheme="minorHAnsi" w:hAnsiTheme="minorHAnsi"/>
            <w:color w:val="auto"/>
            <w:sz w:val="22"/>
            <w:szCs w:val="22"/>
          </w:rPr>
          <w:t xml:space="preserve"> de la Matriz 3X3 o también denominada Matriz</w:t>
        </w:r>
      </w:ins>
      <w:ins w:id="56" w:author="Perez, Steeven" w:date="2020-07-02T10:41:00Z">
        <w:r>
          <w:rPr>
            <w:rFonts w:asciiTheme="minorHAnsi" w:hAnsiTheme="minorHAnsi"/>
            <w:color w:val="auto"/>
            <w:sz w:val="22"/>
            <w:szCs w:val="22"/>
          </w:rPr>
          <w:t xml:space="preserve"> de probabilidad – Consecuencia, </w:t>
        </w:r>
      </w:ins>
      <w:del w:id="57" w:author="Perez, Steeven" w:date="2020-07-02T10:25:00Z">
        <w:r w:rsidR="00B23A25" w:rsidDel="00350EA7">
          <w:rPr>
            <w:rFonts w:asciiTheme="minorHAnsi" w:hAnsiTheme="minorHAnsi"/>
            <w:color w:val="auto"/>
            <w:sz w:val="22"/>
            <w:szCs w:val="22"/>
          </w:rPr>
          <w:delText xml:space="preserve">Grupo Berlín tiene </w:delText>
        </w:r>
        <w:r w:rsidR="00492024" w:rsidRPr="00492024" w:rsidDel="00350EA7">
          <w:rPr>
            <w:rFonts w:asciiTheme="minorHAnsi" w:hAnsiTheme="minorHAnsi"/>
            <w:color w:val="auto"/>
            <w:sz w:val="22"/>
            <w:szCs w:val="22"/>
          </w:rPr>
          <w:delText xml:space="preserve">un </w:delText>
        </w:r>
      </w:del>
      <w:del w:id="58" w:author="Perez, Steeven" w:date="2020-07-02T10:41:00Z">
        <w:r w:rsidR="00492024" w:rsidRPr="00492024" w:rsidDel="006F6731">
          <w:rPr>
            <w:rFonts w:asciiTheme="minorHAnsi" w:hAnsiTheme="minorHAnsi"/>
            <w:color w:val="auto"/>
            <w:sz w:val="22"/>
            <w:szCs w:val="22"/>
          </w:rPr>
          <w:delText xml:space="preserve">procedimiento documentado para establecer e implementar un proceso de gestión de riesgos </w:delText>
        </w:r>
      </w:del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que </w:t>
      </w:r>
      <w:ins w:id="59" w:author="Perez, Steeven" w:date="2020-07-02T10:41:00Z">
        <w:r>
          <w:rPr>
            <w:rFonts w:asciiTheme="minorHAnsi" w:hAnsiTheme="minorHAnsi"/>
            <w:color w:val="auto"/>
            <w:sz w:val="22"/>
            <w:szCs w:val="22"/>
          </w:rPr>
          <w:t xml:space="preserve">nos </w:t>
        </w:r>
      </w:ins>
      <w:r w:rsidR="00492024" w:rsidRPr="00492024">
        <w:rPr>
          <w:rFonts w:asciiTheme="minorHAnsi" w:hAnsiTheme="minorHAnsi"/>
          <w:color w:val="auto"/>
          <w:sz w:val="22"/>
          <w:szCs w:val="22"/>
        </w:rPr>
        <w:t>permit</w:t>
      </w:r>
      <w:ins w:id="60" w:author="Perez, Steeven" w:date="2020-07-02T10:41:00Z">
        <w:r>
          <w:rPr>
            <w:rFonts w:asciiTheme="minorHAnsi" w:hAnsiTheme="minorHAnsi"/>
            <w:color w:val="auto"/>
            <w:sz w:val="22"/>
            <w:szCs w:val="22"/>
          </w:rPr>
          <w:t>e</w:t>
        </w:r>
      </w:ins>
      <w:del w:id="61" w:author="Perez, Steeven" w:date="2020-07-02T10:41:00Z">
        <w:r w:rsidR="00492024" w:rsidRPr="00492024" w:rsidDel="006F6731">
          <w:rPr>
            <w:rFonts w:asciiTheme="minorHAnsi" w:hAnsiTheme="minorHAnsi"/>
            <w:color w:val="auto"/>
            <w:sz w:val="22"/>
            <w:szCs w:val="22"/>
          </w:rPr>
          <w:delText>a</w:delText>
        </w:r>
      </w:del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 la determinación del contexto, identificación, análisis, evaluación, tratamiento, monitoreo y comunicación de los riesgos</w:t>
      </w:r>
      <w:r w:rsidR="00B23A25">
        <w:rPr>
          <w:rFonts w:asciiTheme="minorHAnsi" w:hAnsiTheme="minorHAnsi"/>
          <w:color w:val="auto"/>
          <w:sz w:val="22"/>
          <w:szCs w:val="22"/>
        </w:rPr>
        <w:t xml:space="preserve"> aplicables al SGSC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. </w:t>
      </w:r>
    </w:p>
    <w:p w14:paraId="3B384531" w14:textId="77777777" w:rsidR="00B23A25" w:rsidRDefault="00B23A25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78C34748" w14:textId="257AFC43" w:rsidR="00492024" w:rsidDel="006F6731" w:rsidRDefault="006F6731" w:rsidP="005A2E75">
      <w:pPr>
        <w:pStyle w:val="Default"/>
        <w:jc w:val="both"/>
        <w:rPr>
          <w:del w:id="62" w:author="Perez, Steeven" w:date="2020-07-02T10:44:00Z"/>
          <w:rFonts w:asciiTheme="minorHAnsi" w:hAnsiTheme="minorHAnsi"/>
          <w:color w:val="auto"/>
          <w:sz w:val="22"/>
          <w:szCs w:val="22"/>
        </w:rPr>
      </w:pPr>
      <w:ins w:id="63" w:author="Perez, Steeven" w:date="2020-07-02T10:44:00Z">
        <w:r>
          <w:rPr>
            <w:rFonts w:asciiTheme="minorHAnsi" w:hAnsiTheme="minorHAnsi"/>
            <w:color w:val="auto"/>
            <w:sz w:val="22"/>
            <w:szCs w:val="22"/>
          </w:rPr>
          <w:lastRenderedPageBreak/>
          <w:t xml:space="preserve">El documento debe ser revisado </w:t>
        </w:r>
      </w:ins>
      <w:del w:id="64" w:author="Perez, Steeven" w:date="2020-07-02T10:44:00Z">
        <w:r w:rsidR="004A7311" w:rsidDel="006F6731">
          <w:rPr>
            <w:rFonts w:asciiTheme="minorHAnsi" w:hAnsiTheme="minorHAnsi"/>
            <w:color w:val="auto"/>
            <w:sz w:val="22"/>
            <w:szCs w:val="22"/>
          </w:rPr>
          <w:delText xml:space="preserve">Se realiza una </w:delText>
        </w:r>
        <w:r w:rsidR="00492024" w:rsidRPr="00492024" w:rsidDel="006F6731">
          <w:rPr>
            <w:rFonts w:asciiTheme="minorHAnsi" w:hAnsiTheme="minorHAnsi"/>
            <w:color w:val="auto"/>
            <w:sz w:val="22"/>
            <w:szCs w:val="22"/>
          </w:rPr>
          <w:delText xml:space="preserve">revaluación de los riesgos </w:delText>
        </w:r>
      </w:del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mínimo </w:t>
      </w:r>
      <w:ins w:id="65" w:author="Perez, Steeven" w:date="2020-07-02T10:44:00Z">
        <w:r>
          <w:rPr>
            <w:rFonts w:asciiTheme="minorHAnsi" w:hAnsiTheme="minorHAnsi"/>
            <w:color w:val="auto"/>
            <w:sz w:val="22"/>
            <w:szCs w:val="22"/>
          </w:rPr>
          <w:t>una vez cada año</w:t>
        </w:r>
      </w:ins>
      <w:del w:id="66" w:author="Perez, Steeven" w:date="2020-07-02T10:43:00Z">
        <w:r w:rsidR="00492024" w:rsidRPr="00492024" w:rsidDel="006F6731">
          <w:rPr>
            <w:rFonts w:asciiTheme="minorHAnsi" w:hAnsiTheme="minorHAnsi"/>
            <w:color w:val="auto"/>
            <w:sz w:val="22"/>
            <w:szCs w:val="22"/>
          </w:rPr>
          <w:delText>una</w:delText>
        </w:r>
      </w:del>
      <w:del w:id="67" w:author="Perez, Steeven" w:date="2020-07-02T10:44:00Z">
        <w:r w:rsidR="00492024" w:rsidRPr="00492024" w:rsidDel="006F6731">
          <w:rPr>
            <w:rFonts w:asciiTheme="minorHAnsi" w:hAnsiTheme="minorHAnsi"/>
            <w:color w:val="auto"/>
            <w:sz w:val="22"/>
            <w:szCs w:val="22"/>
          </w:rPr>
          <w:delText xml:space="preserve"> v</w:delText>
        </w:r>
      </w:del>
      <w:del w:id="68" w:author="Perez, Steeven" w:date="2020-07-02T10:43:00Z">
        <w:r w:rsidR="00492024" w:rsidRPr="00492024" w:rsidDel="006F6731">
          <w:rPr>
            <w:rFonts w:asciiTheme="minorHAnsi" w:hAnsiTheme="minorHAnsi"/>
            <w:color w:val="auto"/>
            <w:sz w:val="22"/>
            <w:szCs w:val="22"/>
          </w:rPr>
          <w:delText>ez</w:delText>
        </w:r>
      </w:del>
      <w:del w:id="69" w:author="Perez, Steeven" w:date="2020-07-02T10:44:00Z">
        <w:r w:rsidR="00492024" w:rsidRPr="00492024" w:rsidDel="006F6731">
          <w:rPr>
            <w:rFonts w:asciiTheme="minorHAnsi" w:hAnsiTheme="minorHAnsi"/>
            <w:color w:val="auto"/>
            <w:sz w:val="22"/>
            <w:szCs w:val="22"/>
          </w:rPr>
          <w:delText xml:space="preserve"> al año</w:delText>
        </w:r>
      </w:del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 y/o cuando se identifiquen nuevas amenazas o vulnerabilidades en el SGCS. </w:t>
      </w:r>
    </w:p>
    <w:p w14:paraId="7692973B" w14:textId="77777777" w:rsidR="004A7311" w:rsidDel="006F6731" w:rsidRDefault="004A7311" w:rsidP="005A2E75">
      <w:pPr>
        <w:pStyle w:val="Default"/>
        <w:jc w:val="both"/>
        <w:rPr>
          <w:del w:id="70" w:author="Perez, Steeven" w:date="2020-07-02T10:44:00Z"/>
          <w:rFonts w:asciiTheme="minorHAnsi" w:hAnsiTheme="minorHAnsi"/>
          <w:color w:val="auto"/>
          <w:sz w:val="22"/>
          <w:szCs w:val="22"/>
        </w:rPr>
      </w:pPr>
    </w:p>
    <w:p w14:paraId="557E21A3" w14:textId="77777777" w:rsidR="00E517CE" w:rsidRDefault="00E517CE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62DD5E21" w14:textId="77777777" w:rsidR="00E517CE" w:rsidRPr="00492024" w:rsidRDefault="00E517CE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70C098DC" w14:textId="77777777" w:rsidR="00492024" w:rsidRPr="004A7311" w:rsidRDefault="00492024" w:rsidP="005A2E75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  <w:r w:rsidRPr="004A7311">
        <w:rPr>
          <w:rFonts w:asciiTheme="minorHAnsi" w:hAnsiTheme="minorHAnsi"/>
          <w:b/>
          <w:color w:val="auto"/>
          <w:sz w:val="22"/>
          <w:szCs w:val="22"/>
        </w:rPr>
        <w:t xml:space="preserve">Requisitos Legales y de Otra Índole </w:t>
      </w:r>
    </w:p>
    <w:p w14:paraId="4083A208" w14:textId="3F5B5D73" w:rsidR="00AE07DD" w:rsidRDefault="00E207D1" w:rsidP="005A2E75">
      <w:pPr>
        <w:pStyle w:val="Default"/>
        <w:jc w:val="both"/>
        <w:rPr>
          <w:ins w:id="71" w:author="Perez, Steeven [2]" w:date="2020-08-04T14:22:00Z"/>
          <w:rFonts w:asciiTheme="minorHAnsi" w:hAnsiTheme="minorHAnsi"/>
          <w:color w:val="auto"/>
          <w:sz w:val="22"/>
          <w:szCs w:val="22"/>
        </w:rPr>
      </w:pPr>
      <w:del w:id="72" w:author="Perez, Steeven" w:date="2020-07-02T10:44:00Z">
        <w:r w:rsidDel="006F6731">
          <w:rPr>
            <w:rFonts w:asciiTheme="minorHAnsi" w:hAnsiTheme="minorHAnsi"/>
            <w:color w:val="auto"/>
            <w:sz w:val="22"/>
            <w:szCs w:val="22"/>
          </w:rPr>
          <w:delText>Grupo Berlín</w:delText>
        </w:r>
      </w:del>
      <w:ins w:id="73" w:author="Perez, Steeven" w:date="2020-07-02T10:44:00Z">
        <w:r w:rsidR="006F6731">
          <w:rPr>
            <w:rFonts w:asciiTheme="minorHAnsi" w:hAnsiTheme="minorHAnsi"/>
            <w:color w:val="auto"/>
            <w:sz w:val="22"/>
            <w:szCs w:val="22"/>
          </w:rPr>
          <w:t>T</w:t>
        </w:r>
      </w:ins>
      <w:ins w:id="74" w:author="Perez, Steeven" w:date="2020-07-02T10:45:00Z">
        <w:r w:rsidR="006F6731">
          <w:rPr>
            <w:rFonts w:asciiTheme="minorHAnsi" w:hAnsiTheme="minorHAnsi"/>
            <w:color w:val="auto"/>
            <w:sz w:val="22"/>
            <w:szCs w:val="22"/>
          </w:rPr>
          <w:t>rilex</w:t>
        </w:r>
      </w:ins>
      <w:r>
        <w:rPr>
          <w:rFonts w:asciiTheme="minorHAnsi" w:hAnsiTheme="minorHAnsi"/>
          <w:color w:val="auto"/>
          <w:sz w:val="22"/>
          <w:szCs w:val="22"/>
        </w:rPr>
        <w:t xml:space="preserve"> tiene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 un procedimiento documentado para identificar, actualizar, implementar y comunicar los requisitos legales y reglamentarios al cual esté sometido y le sea aplicable </w:t>
      </w:r>
      <w:r>
        <w:rPr>
          <w:rFonts w:asciiTheme="minorHAnsi" w:hAnsiTheme="minorHAnsi"/>
          <w:color w:val="auto"/>
          <w:sz w:val="22"/>
          <w:szCs w:val="22"/>
        </w:rPr>
        <w:t xml:space="preserve">al </w:t>
      </w:r>
      <w:r w:rsidR="00821F27">
        <w:rPr>
          <w:rFonts w:asciiTheme="minorHAnsi" w:hAnsiTheme="minorHAnsi"/>
          <w:color w:val="auto"/>
          <w:sz w:val="22"/>
          <w:szCs w:val="22"/>
        </w:rPr>
        <w:t>SGI</w:t>
      </w:r>
      <w:ins w:id="75" w:author="Perez, Steeven" w:date="2020-07-02T11:03:00Z">
        <w:r w:rsidR="00AE07DD">
          <w:rPr>
            <w:rFonts w:asciiTheme="minorHAnsi" w:hAnsiTheme="minorHAnsi"/>
            <w:color w:val="auto"/>
            <w:sz w:val="22"/>
            <w:szCs w:val="22"/>
          </w:rPr>
          <w:t>.</w:t>
        </w:r>
      </w:ins>
    </w:p>
    <w:p w14:paraId="2F1CD7E0" w14:textId="77777777" w:rsidR="00355A13" w:rsidRDefault="00355A13" w:rsidP="005A2E75">
      <w:pPr>
        <w:pStyle w:val="Default"/>
        <w:jc w:val="both"/>
        <w:rPr>
          <w:ins w:id="76" w:author="Perez, Steeven" w:date="2020-07-02T11:03:00Z"/>
          <w:rFonts w:asciiTheme="minorHAnsi" w:hAnsiTheme="minorHAnsi"/>
          <w:color w:val="auto"/>
          <w:sz w:val="22"/>
          <w:szCs w:val="22"/>
        </w:rPr>
      </w:pPr>
    </w:p>
    <w:p w14:paraId="6904BB69" w14:textId="2DA57B9B" w:rsidR="00E207D1" w:rsidDel="00AE07DD" w:rsidRDefault="00AE07DD" w:rsidP="005A2E75">
      <w:pPr>
        <w:pStyle w:val="Default"/>
        <w:jc w:val="both"/>
        <w:rPr>
          <w:del w:id="77" w:author="Perez, Steeven" w:date="2020-07-02T11:03:00Z"/>
          <w:rFonts w:asciiTheme="minorHAnsi" w:hAnsiTheme="minorHAnsi"/>
          <w:color w:val="auto"/>
          <w:sz w:val="22"/>
          <w:szCs w:val="22"/>
        </w:rPr>
      </w:pPr>
      <w:ins w:id="78" w:author="Perez, Steeven" w:date="2020-07-02T11:03:00Z">
        <w:r>
          <w:rPr>
            <w:rFonts w:asciiTheme="minorHAnsi" w:hAnsiTheme="minorHAnsi"/>
            <w:color w:val="auto"/>
            <w:sz w:val="22"/>
            <w:szCs w:val="22"/>
          </w:rPr>
          <w:t>Trilex</w:t>
        </w:r>
      </w:ins>
      <w:del w:id="79" w:author="Perez, Steeven" w:date="2020-07-02T11:03:00Z">
        <w:r w:rsidR="00E207D1" w:rsidDel="00AE07DD">
          <w:rPr>
            <w:rFonts w:asciiTheme="minorHAnsi" w:hAnsiTheme="minorHAnsi"/>
            <w:color w:val="auto"/>
            <w:sz w:val="22"/>
            <w:szCs w:val="22"/>
          </w:rPr>
          <w:delText>.</w:delText>
        </w:r>
      </w:del>
    </w:p>
    <w:p w14:paraId="2CD70DEF" w14:textId="77777777" w:rsidR="00492024" w:rsidRDefault="00E207D1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del w:id="80" w:author="Perez, Steeven" w:date="2020-07-02T11:03:00Z">
        <w:r w:rsidDel="00AE07DD">
          <w:rPr>
            <w:rFonts w:asciiTheme="minorHAnsi" w:hAnsiTheme="minorHAnsi"/>
            <w:color w:val="auto"/>
            <w:sz w:val="22"/>
            <w:szCs w:val="22"/>
          </w:rPr>
          <w:delText>Grupo Berlín</w:delText>
        </w:r>
      </w:del>
      <w:r>
        <w:rPr>
          <w:rFonts w:asciiTheme="minorHAnsi" w:hAnsiTheme="minorHAnsi"/>
          <w:color w:val="auto"/>
          <w:sz w:val="22"/>
          <w:szCs w:val="22"/>
        </w:rPr>
        <w:t xml:space="preserve"> asegura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 el cumplimiento de las disposiciones y normas relativas a proteger la propiedad intelectual, incluyendo la propiedad de Norma y Estándares BASC y el uso adecuado del logo que identifica la marca y la imagen corporativa de WBO. </w:t>
      </w:r>
    </w:p>
    <w:p w14:paraId="513E49BD" w14:textId="77777777" w:rsidR="00E207D1" w:rsidRPr="00492024" w:rsidRDefault="00E207D1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5D9FAF2D" w14:textId="77777777" w:rsidR="00492024" w:rsidRPr="00E207D1" w:rsidRDefault="00492024" w:rsidP="005A2E75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  <w:r w:rsidRPr="00E207D1">
        <w:rPr>
          <w:rFonts w:asciiTheme="minorHAnsi" w:hAnsiTheme="minorHAnsi"/>
          <w:b/>
          <w:color w:val="auto"/>
          <w:sz w:val="22"/>
          <w:szCs w:val="22"/>
        </w:rPr>
        <w:t xml:space="preserve">Previsiones </w:t>
      </w:r>
    </w:p>
    <w:p w14:paraId="523B97C3" w14:textId="1E7156FA" w:rsidR="00492024" w:rsidRDefault="00E207D1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del w:id="81" w:author="Perez, Steeven" w:date="2020-07-02T11:03:00Z">
        <w:r w:rsidDel="00AE07DD">
          <w:rPr>
            <w:rFonts w:asciiTheme="minorHAnsi" w:hAnsiTheme="minorHAnsi"/>
            <w:color w:val="auto"/>
            <w:sz w:val="22"/>
            <w:szCs w:val="22"/>
          </w:rPr>
          <w:delText>Grupo Berlín</w:delText>
        </w:r>
      </w:del>
      <w:ins w:id="82" w:author="Perez, Steeven" w:date="2020-07-02T11:03:00Z">
        <w:r w:rsidR="00AE07DD">
          <w:rPr>
            <w:rFonts w:asciiTheme="minorHAnsi" w:hAnsiTheme="minorHAnsi"/>
            <w:color w:val="auto"/>
            <w:sz w:val="22"/>
            <w:szCs w:val="22"/>
          </w:rPr>
          <w:t>Trilex</w:t>
        </w:r>
      </w:ins>
      <w:r>
        <w:rPr>
          <w:rFonts w:asciiTheme="minorHAnsi" w:hAnsiTheme="minorHAnsi"/>
          <w:color w:val="auto"/>
          <w:sz w:val="22"/>
          <w:szCs w:val="22"/>
        </w:rPr>
        <w:t xml:space="preserve"> hace 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previsiones </w:t>
      </w:r>
      <w:r>
        <w:rPr>
          <w:rFonts w:asciiTheme="minorHAnsi" w:hAnsiTheme="minorHAnsi"/>
          <w:color w:val="auto"/>
          <w:sz w:val="22"/>
          <w:szCs w:val="22"/>
        </w:rPr>
        <w:t xml:space="preserve">y asegura los recursos 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con el fin de cubrir los objetivos, planes y controles operacionales para que la organización </w:t>
      </w:r>
      <w:del w:id="83" w:author="Perez, Steeven" w:date="2020-07-02T11:03:00Z">
        <w:r w:rsidR="00492024" w:rsidRPr="00492024" w:rsidDel="00AE07DD">
          <w:rPr>
            <w:rFonts w:asciiTheme="minorHAnsi" w:hAnsiTheme="minorHAnsi"/>
            <w:color w:val="auto"/>
            <w:sz w:val="22"/>
            <w:szCs w:val="22"/>
          </w:rPr>
          <w:delText>implemente,</w:delText>
        </w:r>
      </w:del>
      <w:ins w:id="84" w:author="Perez, Steeven" w:date="2020-07-02T11:03:00Z">
        <w:r w:rsidR="00AE07DD" w:rsidRPr="00492024">
          <w:rPr>
            <w:rFonts w:asciiTheme="minorHAnsi" w:hAnsiTheme="minorHAnsi"/>
            <w:color w:val="auto"/>
            <w:sz w:val="22"/>
            <w:szCs w:val="22"/>
          </w:rPr>
          <w:t>implemente</w:t>
        </w:r>
        <w:r w:rsidR="00AE07DD">
          <w:rPr>
            <w:rFonts w:asciiTheme="minorHAnsi" w:hAnsiTheme="minorHAnsi"/>
            <w:color w:val="auto"/>
            <w:sz w:val="22"/>
            <w:szCs w:val="22"/>
          </w:rPr>
          <w:t>,</w:t>
        </w:r>
      </w:ins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 mantenga y mejore continuamente el sistema de gestión en control y seguridad. </w:t>
      </w:r>
    </w:p>
    <w:p w14:paraId="5339FCD0" w14:textId="77777777" w:rsidR="00E207D1" w:rsidRPr="00492024" w:rsidRDefault="00E207D1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72A4A3C2" w14:textId="24FD9349" w:rsidR="00492024" w:rsidRPr="00ED36F6" w:rsidRDefault="00997337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3. </w:t>
      </w:r>
      <w:r w:rsidR="00492024" w:rsidRPr="00ED36F6">
        <w:rPr>
          <w:rFonts w:asciiTheme="minorHAnsi" w:hAnsiTheme="minorHAnsi"/>
          <w:b/>
          <w:bCs/>
          <w:color w:val="auto"/>
          <w:sz w:val="22"/>
          <w:szCs w:val="22"/>
        </w:rPr>
        <w:t xml:space="preserve">Implementación y Operación </w:t>
      </w:r>
    </w:p>
    <w:p w14:paraId="312B2E68" w14:textId="77777777" w:rsidR="00492024" w:rsidRDefault="00492024" w:rsidP="005A2E75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  <w:r w:rsidRPr="00E207D1">
        <w:rPr>
          <w:rFonts w:asciiTheme="minorHAnsi" w:hAnsiTheme="minorHAnsi"/>
          <w:b/>
          <w:color w:val="auto"/>
          <w:sz w:val="22"/>
          <w:szCs w:val="22"/>
        </w:rPr>
        <w:t xml:space="preserve">Estructura, Responsabilidad y Autoridad </w:t>
      </w:r>
    </w:p>
    <w:p w14:paraId="78ED2C28" w14:textId="77777777" w:rsidR="00492024" w:rsidRDefault="00492024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La responsabilidad final por el control y seguridad de la organización, recae en el más alto nivel de la Dirección. </w:t>
      </w:r>
    </w:p>
    <w:p w14:paraId="3DC3FC15" w14:textId="77777777" w:rsidR="00E207D1" w:rsidRPr="00492024" w:rsidRDefault="00E207D1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22AA8DB8" w14:textId="53910EAE" w:rsidR="00E207D1" w:rsidRDefault="00E207D1" w:rsidP="00E207D1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La organización designa al Gerente </w:t>
      </w:r>
      <w:ins w:id="85" w:author="Perez, Steeven" w:date="2020-07-02T11:03:00Z">
        <w:r w:rsidR="00AE07DD">
          <w:rPr>
            <w:rFonts w:asciiTheme="minorHAnsi" w:hAnsiTheme="minorHAnsi"/>
            <w:color w:val="auto"/>
            <w:sz w:val="22"/>
            <w:szCs w:val="22"/>
          </w:rPr>
          <w:t xml:space="preserve">de HS&amp;WE </w:t>
        </w:r>
      </w:ins>
      <w:del w:id="86" w:author="Perez, Steeven" w:date="2020-07-02T11:03:00Z">
        <w:r w:rsidDel="00AE07DD">
          <w:rPr>
            <w:rFonts w:asciiTheme="minorHAnsi" w:hAnsiTheme="minorHAnsi"/>
            <w:color w:val="auto"/>
            <w:sz w:val="22"/>
            <w:szCs w:val="22"/>
          </w:rPr>
          <w:delText xml:space="preserve">de Seguridad, Salud y Ambiente </w:delText>
        </w:r>
      </w:del>
      <w:r>
        <w:rPr>
          <w:rFonts w:asciiTheme="minorHAnsi" w:hAnsiTheme="minorHAnsi"/>
          <w:color w:val="auto"/>
          <w:sz w:val="22"/>
          <w:szCs w:val="22"/>
        </w:rPr>
        <w:t xml:space="preserve">como su 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>representante de la Alta Dirección con el nivel de autoridad y responsabilidad para asegurar que el SGCS se implemente, mantenga y mejore continuamente</w:t>
      </w:r>
    </w:p>
    <w:p w14:paraId="040B8864" w14:textId="77777777" w:rsidR="00E207D1" w:rsidRDefault="00E207D1" w:rsidP="00E207D1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6264B703" w14:textId="4AAA286A" w:rsidR="00503783" w:rsidRDefault="00AE07DD" w:rsidP="00E207D1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ins w:id="87" w:author="Perez, Steeven" w:date="2020-07-02T11:04:00Z">
        <w:r>
          <w:rPr>
            <w:rFonts w:asciiTheme="minorHAnsi" w:hAnsiTheme="minorHAnsi"/>
            <w:color w:val="auto"/>
            <w:sz w:val="22"/>
            <w:szCs w:val="22"/>
          </w:rPr>
          <w:t>Trilex</w:t>
        </w:r>
      </w:ins>
      <w:del w:id="88" w:author="Perez, Steeven" w:date="2020-07-02T11:04:00Z">
        <w:r w:rsidR="00E207D1" w:rsidDel="00AE07DD">
          <w:rPr>
            <w:rFonts w:asciiTheme="minorHAnsi" w:hAnsiTheme="minorHAnsi"/>
            <w:color w:val="auto"/>
            <w:sz w:val="22"/>
            <w:szCs w:val="22"/>
          </w:rPr>
          <w:delText xml:space="preserve">Grupo </w:delText>
        </w:r>
        <w:r w:rsidR="008B024C" w:rsidDel="00AE07DD">
          <w:rPr>
            <w:rFonts w:asciiTheme="minorHAnsi" w:hAnsiTheme="minorHAnsi"/>
            <w:color w:val="auto"/>
            <w:sz w:val="22"/>
            <w:szCs w:val="22"/>
          </w:rPr>
          <w:delText>Berlín</w:delText>
        </w:r>
      </w:del>
      <w:r w:rsidR="008B024C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E207D1">
        <w:rPr>
          <w:rFonts w:asciiTheme="minorHAnsi" w:hAnsiTheme="minorHAnsi"/>
          <w:color w:val="auto"/>
          <w:sz w:val="22"/>
          <w:szCs w:val="22"/>
        </w:rPr>
        <w:t>establece y documenta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 las responsabilidades, funciones y autoridad del personal que afecta la seguridad de la organización, </w:t>
      </w:r>
      <w:r w:rsidR="00503783">
        <w:rPr>
          <w:rFonts w:asciiTheme="minorHAnsi" w:hAnsiTheme="minorHAnsi"/>
          <w:color w:val="auto"/>
          <w:sz w:val="22"/>
          <w:szCs w:val="22"/>
        </w:rPr>
        <w:t>mediante las siguientes herramientas:</w:t>
      </w:r>
    </w:p>
    <w:p w14:paraId="6170F1C0" w14:textId="77777777" w:rsidR="00E517CE" w:rsidRDefault="00E517CE" w:rsidP="00E207D1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0F9B0EB2" w14:textId="2716B066" w:rsidR="00503783" w:rsidRDefault="00503783">
      <w:pPr>
        <w:pStyle w:val="Default"/>
        <w:numPr>
          <w:ilvl w:val="0"/>
          <w:numId w:val="33"/>
        </w:numPr>
        <w:jc w:val="both"/>
        <w:rPr>
          <w:rFonts w:asciiTheme="minorHAnsi" w:hAnsiTheme="minorHAnsi"/>
          <w:color w:val="auto"/>
          <w:sz w:val="22"/>
          <w:szCs w:val="22"/>
        </w:rPr>
        <w:pPrChange w:id="89" w:author="ahacaych" w:date="2015-06-09T17:12:00Z">
          <w:pPr>
            <w:pStyle w:val="Default"/>
            <w:jc w:val="both"/>
          </w:pPr>
        </w:pPrChange>
      </w:pPr>
      <w:r>
        <w:rPr>
          <w:rFonts w:asciiTheme="minorHAnsi" w:hAnsiTheme="minorHAnsi"/>
          <w:color w:val="auto"/>
          <w:sz w:val="22"/>
          <w:szCs w:val="22"/>
        </w:rPr>
        <w:t>Las responsabilidades, funciones y autoridades en las descripciones de funciones de cada cargo</w:t>
      </w:r>
    </w:p>
    <w:p w14:paraId="4354CBAE" w14:textId="1CE1C26C" w:rsidR="00503783" w:rsidRDefault="00503783">
      <w:pPr>
        <w:pStyle w:val="Default"/>
        <w:numPr>
          <w:ilvl w:val="0"/>
          <w:numId w:val="33"/>
        </w:numPr>
        <w:jc w:val="both"/>
        <w:rPr>
          <w:rFonts w:asciiTheme="minorHAnsi" w:hAnsiTheme="minorHAnsi"/>
          <w:color w:val="auto"/>
          <w:sz w:val="22"/>
          <w:szCs w:val="22"/>
        </w:rPr>
        <w:pPrChange w:id="90" w:author="ahacaych" w:date="2015-06-09T17:12:00Z">
          <w:pPr>
            <w:pStyle w:val="Default"/>
            <w:jc w:val="both"/>
          </w:pPr>
        </w:pPrChange>
      </w:pPr>
      <w:r>
        <w:rPr>
          <w:rFonts w:asciiTheme="minorHAnsi" w:hAnsiTheme="minorHAnsi"/>
          <w:color w:val="auto"/>
          <w:sz w:val="22"/>
          <w:szCs w:val="22"/>
        </w:rPr>
        <w:t>Las responsabilidades determinadas en los documentos del sistema de gestión de seguridad y control</w:t>
      </w:r>
      <w:ins w:id="91" w:author="Perez, Steeven" w:date="2020-07-02T11:04:00Z">
        <w:r w:rsidR="00AE07DD">
          <w:rPr>
            <w:rFonts w:asciiTheme="minorHAnsi" w:hAnsiTheme="minorHAnsi"/>
            <w:color w:val="auto"/>
            <w:sz w:val="22"/>
            <w:szCs w:val="22"/>
          </w:rPr>
          <w:t>.</w:t>
        </w:r>
      </w:ins>
    </w:p>
    <w:p w14:paraId="1937E4E8" w14:textId="77344D75" w:rsidR="00503783" w:rsidRDefault="00503783">
      <w:pPr>
        <w:pStyle w:val="Default"/>
        <w:numPr>
          <w:ilvl w:val="0"/>
          <w:numId w:val="33"/>
        </w:numPr>
        <w:jc w:val="both"/>
        <w:rPr>
          <w:rFonts w:asciiTheme="minorHAnsi" w:hAnsiTheme="minorHAnsi"/>
          <w:color w:val="auto"/>
          <w:sz w:val="22"/>
          <w:szCs w:val="22"/>
        </w:rPr>
        <w:pPrChange w:id="92" w:author="ahacaych" w:date="2015-06-09T17:12:00Z">
          <w:pPr>
            <w:pStyle w:val="Default"/>
            <w:jc w:val="both"/>
          </w:pPr>
        </w:pPrChange>
      </w:pPr>
      <w:r>
        <w:rPr>
          <w:rFonts w:asciiTheme="minorHAnsi" w:hAnsiTheme="minorHAnsi"/>
          <w:color w:val="auto"/>
          <w:sz w:val="22"/>
          <w:szCs w:val="22"/>
        </w:rPr>
        <w:t xml:space="preserve">Las responsabilidades, funciones y autoridades indicadas en el código de conducta </w:t>
      </w:r>
      <w:del w:id="93" w:author="Perez, Steeven" w:date="2020-07-02T11:05:00Z">
        <w:r w:rsidDel="00AE07DD">
          <w:rPr>
            <w:rFonts w:asciiTheme="minorHAnsi" w:hAnsiTheme="minorHAnsi"/>
            <w:color w:val="auto"/>
            <w:sz w:val="22"/>
            <w:szCs w:val="22"/>
          </w:rPr>
          <w:delText xml:space="preserve">del </w:delText>
        </w:r>
        <w:r w:rsidR="00E517CE" w:rsidDel="00AE07DD">
          <w:rPr>
            <w:rFonts w:asciiTheme="minorHAnsi" w:hAnsiTheme="minorHAnsi"/>
            <w:color w:val="auto"/>
            <w:sz w:val="22"/>
            <w:szCs w:val="22"/>
          </w:rPr>
          <w:delText>G</w:delText>
        </w:r>
        <w:r w:rsidDel="00AE07DD">
          <w:rPr>
            <w:rFonts w:asciiTheme="minorHAnsi" w:hAnsiTheme="minorHAnsi"/>
            <w:color w:val="auto"/>
            <w:sz w:val="22"/>
            <w:szCs w:val="22"/>
          </w:rPr>
          <w:delText>rupo Berlín</w:delText>
        </w:r>
      </w:del>
      <w:ins w:id="94" w:author="Perez, Steeven" w:date="2020-07-02T11:05:00Z">
        <w:r w:rsidR="00AE07DD">
          <w:rPr>
            <w:rFonts w:asciiTheme="minorHAnsi" w:hAnsiTheme="minorHAnsi"/>
            <w:color w:val="auto"/>
            <w:sz w:val="22"/>
            <w:szCs w:val="22"/>
          </w:rPr>
          <w:t>de TC Transcontinental</w:t>
        </w:r>
      </w:ins>
    </w:p>
    <w:p w14:paraId="37511B07" w14:textId="77777777" w:rsidR="00E207D1" w:rsidRPr="00492024" w:rsidRDefault="00E207D1" w:rsidP="00E207D1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3D86B0BD" w14:textId="77777777" w:rsidR="00492024" w:rsidRPr="00E207D1" w:rsidRDefault="00492024" w:rsidP="005A2E75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  <w:r w:rsidRPr="00E207D1">
        <w:rPr>
          <w:rFonts w:asciiTheme="minorHAnsi" w:hAnsiTheme="minorHAnsi"/>
          <w:b/>
          <w:color w:val="auto"/>
          <w:sz w:val="22"/>
          <w:szCs w:val="22"/>
        </w:rPr>
        <w:t xml:space="preserve">Entrenamiento, Capacitación y Toma de Conciencia </w:t>
      </w:r>
    </w:p>
    <w:p w14:paraId="2192AB9A" w14:textId="6C6CDD84" w:rsidR="00492024" w:rsidRDefault="00AE07DD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ins w:id="95" w:author="Perez, Steeven" w:date="2020-07-02T11:07:00Z">
        <w:r>
          <w:rPr>
            <w:rFonts w:asciiTheme="minorHAnsi" w:hAnsiTheme="minorHAnsi"/>
            <w:color w:val="auto"/>
            <w:sz w:val="22"/>
            <w:szCs w:val="22"/>
          </w:rPr>
          <w:t xml:space="preserve">Se </w:t>
        </w:r>
      </w:ins>
      <w:del w:id="96" w:author="Perez, Steeven" w:date="2020-07-02T11:06:00Z">
        <w:r w:rsidR="00E207D1" w:rsidDel="00AE07DD">
          <w:rPr>
            <w:rFonts w:asciiTheme="minorHAnsi" w:hAnsiTheme="minorHAnsi"/>
            <w:color w:val="auto"/>
            <w:sz w:val="22"/>
            <w:szCs w:val="22"/>
          </w:rPr>
          <w:delText xml:space="preserve">Grupo Berlín </w:delText>
        </w:r>
      </w:del>
      <w:r w:rsidR="00E207D1">
        <w:rPr>
          <w:rFonts w:asciiTheme="minorHAnsi" w:hAnsiTheme="minorHAnsi"/>
          <w:color w:val="auto"/>
          <w:sz w:val="22"/>
          <w:szCs w:val="22"/>
        </w:rPr>
        <w:t xml:space="preserve">determina y demuestra 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>las compe</w:t>
      </w:r>
      <w:r w:rsidR="00E207D1">
        <w:rPr>
          <w:rFonts w:asciiTheme="minorHAnsi" w:hAnsiTheme="minorHAnsi"/>
          <w:color w:val="auto"/>
          <w:sz w:val="22"/>
          <w:szCs w:val="22"/>
        </w:rPr>
        <w:t>tencias requeridas del personal, siendo c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onsciente de la responsabilidad por el control y seguridad en todos los niveles de la organización y de la influencia que su acción o inacción pueda tener sobre la eficacia del SGCS BASC. </w:t>
      </w:r>
    </w:p>
    <w:p w14:paraId="12CDEA05" w14:textId="277AFDC0" w:rsidR="00A74169" w:rsidRDefault="00A74169" w:rsidP="005A2E75">
      <w:pPr>
        <w:pStyle w:val="Default"/>
        <w:jc w:val="both"/>
        <w:rPr>
          <w:ins w:id="97" w:author="Perez, Steeven" w:date="2020-07-02T11:07:00Z"/>
          <w:rFonts w:asciiTheme="minorHAnsi" w:hAnsiTheme="minorHAnsi"/>
          <w:color w:val="auto"/>
          <w:sz w:val="22"/>
          <w:szCs w:val="22"/>
        </w:rPr>
      </w:pPr>
    </w:p>
    <w:p w14:paraId="34657EB3" w14:textId="77777777" w:rsidR="00AE07DD" w:rsidRPr="00492024" w:rsidRDefault="00AE07DD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009788B4" w14:textId="77777777" w:rsidR="00492024" w:rsidRPr="00A74169" w:rsidRDefault="00492024" w:rsidP="005A2E75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  <w:r w:rsidRPr="00A74169">
        <w:rPr>
          <w:rFonts w:asciiTheme="minorHAnsi" w:hAnsiTheme="minorHAnsi"/>
          <w:b/>
          <w:color w:val="auto"/>
          <w:sz w:val="22"/>
          <w:szCs w:val="22"/>
        </w:rPr>
        <w:t xml:space="preserve">Comunicación </w:t>
      </w:r>
    </w:p>
    <w:p w14:paraId="50640E6C" w14:textId="6EBEACDD" w:rsidR="00492024" w:rsidRPr="00492024" w:rsidRDefault="00AE07DD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ins w:id="98" w:author="Perez, Steeven" w:date="2020-07-02T11:09:00Z">
        <w:r>
          <w:rPr>
            <w:rFonts w:asciiTheme="minorHAnsi" w:hAnsiTheme="minorHAnsi"/>
            <w:color w:val="auto"/>
            <w:sz w:val="22"/>
            <w:szCs w:val="22"/>
          </w:rPr>
          <w:t>Se</w:t>
        </w:r>
      </w:ins>
      <w:del w:id="99" w:author="Perez, Steeven" w:date="2020-07-02T11:09:00Z">
        <w:r w:rsidR="00A74169" w:rsidDel="00AE07DD">
          <w:rPr>
            <w:rFonts w:asciiTheme="minorHAnsi" w:hAnsiTheme="minorHAnsi"/>
            <w:color w:val="auto"/>
            <w:sz w:val="22"/>
            <w:szCs w:val="22"/>
          </w:rPr>
          <w:delText>Grupo Berlín</w:delText>
        </w:r>
      </w:del>
      <w:r w:rsidR="00A74169">
        <w:rPr>
          <w:rFonts w:asciiTheme="minorHAnsi" w:hAnsiTheme="minorHAnsi"/>
          <w:color w:val="auto"/>
          <w:sz w:val="22"/>
          <w:szCs w:val="22"/>
        </w:rPr>
        <w:t xml:space="preserve"> establece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 condiciones para: </w:t>
      </w:r>
    </w:p>
    <w:p w14:paraId="298A2572" w14:textId="57E34EA4" w:rsidR="00492024" w:rsidRPr="00492024" w:rsidRDefault="00492024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>a) Mantener una comunicación abierta y efectiva de información sobre control y seguridad en el comercio internacional</w:t>
      </w:r>
      <w:r w:rsidR="00503783">
        <w:rPr>
          <w:rFonts w:asciiTheme="minorHAnsi" w:hAnsiTheme="minorHAnsi"/>
          <w:color w:val="auto"/>
          <w:sz w:val="22"/>
          <w:szCs w:val="22"/>
        </w:rPr>
        <w:t xml:space="preserve"> en base al código de </w:t>
      </w:r>
      <w:ins w:id="100" w:author="Perez, Steeven" w:date="2020-07-02T11:09:00Z">
        <w:r w:rsidR="00AE07DD">
          <w:rPr>
            <w:rFonts w:asciiTheme="minorHAnsi" w:hAnsiTheme="minorHAnsi"/>
            <w:color w:val="auto"/>
            <w:sz w:val="22"/>
            <w:szCs w:val="22"/>
          </w:rPr>
          <w:t>TC Transcontinental</w:t>
        </w:r>
      </w:ins>
      <w:del w:id="101" w:author="Perez, Steeven" w:date="2020-07-02T11:09:00Z">
        <w:r w:rsidR="00503783" w:rsidDel="00AE07DD">
          <w:rPr>
            <w:rFonts w:asciiTheme="minorHAnsi" w:hAnsiTheme="minorHAnsi"/>
            <w:color w:val="auto"/>
            <w:sz w:val="22"/>
            <w:szCs w:val="22"/>
          </w:rPr>
          <w:delText xml:space="preserve">conducta del </w:delText>
        </w:r>
        <w:r w:rsidR="00E517CE" w:rsidDel="00AE07DD">
          <w:rPr>
            <w:rFonts w:asciiTheme="minorHAnsi" w:hAnsiTheme="minorHAnsi"/>
            <w:color w:val="auto"/>
            <w:sz w:val="22"/>
            <w:szCs w:val="22"/>
          </w:rPr>
          <w:delText>G</w:delText>
        </w:r>
        <w:r w:rsidR="00503783" w:rsidDel="00AE07DD">
          <w:rPr>
            <w:rFonts w:asciiTheme="minorHAnsi" w:hAnsiTheme="minorHAnsi"/>
            <w:color w:val="auto"/>
            <w:sz w:val="22"/>
            <w:szCs w:val="22"/>
          </w:rPr>
          <w:delText>rupo Berlín</w:delText>
        </w:r>
        <w:r w:rsidRPr="00492024" w:rsidDel="00AE07DD">
          <w:rPr>
            <w:rFonts w:asciiTheme="minorHAnsi" w:hAnsiTheme="minorHAnsi"/>
            <w:color w:val="auto"/>
            <w:sz w:val="22"/>
            <w:szCs w:val="22"/>
          </w:rPr>
          <w:delText>.</w:delText>
        </w:r>
      </w:del>
      <w:r w:rsidRPr="00492024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14:paraId="33CB4E0C" w14:textId="77777777" w:rsidR="00492024" w:rsidRPr="00492024" w:rsidRDefault="00492024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b) Lograr la participación y el compromiso de accionistas, directivos, empleados y asociados de negocio. </w:t>
      </w:r>
    </w:p>
    <w:p w14:paraId="197DEEB7" w14:textId="77777777" w:rsidR="00492024" w:rsidRPr="00492024" w:rsidRDefault="00492024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0F3B997B" w14:textId="77777777" w:rsidR="00492024" w:rsidRPr="00A74169" w:rsidRDefault="00492024" w:rsidP="005A2E75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  <w:r w:rsidRPr="00A74169">
        <w:rPr>
          <w:rFonts w:asciiTheme="minorHAnsi" w:hAnsiTheme="minorHAnsi"/>
          <w:b/>
          <w:color w:val="auto"/>
          <w:sz w:val="22"/>
          <w:szCs w:val="22"/>
        </w:rPr>
        <w:t xml:space="preserve">Documentación del Sistema </w:t>
      </w:r>
    </w:p>
    <w:p w14:paraId="330B9C19" w14:textId="22584EDE" w:rsidR="00492024" w:rsidRDefault="00492024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>La documentación del Sistema de Gestión e</w:t>
      </w:r>
      <w:r w:rsidR="00A74169">
        <w:rPr>
          <w:rFonts w:asciiTheme="minorHAnsi" w:hAnsiTheme="minorHAnsi"/>
          <w:color w:val="auto"/>
          <w:sz w:val="22"/>
          <w:szCs w:val="22"/>
        </w:rPr>
        <w:t xml:space="preserve">n Control y Seguridad BASC dentro del </w:t>
      </w:r>
      <w:r w:rsidR="00821F27">
        <w:rPr>
          <w:rFonts w:asciiTheme="minorHAnsi" w:hAnsiTheme="minorHAnsi"/>
          <w:color w:val="auto"/>
          <w:sz w:val="22"/>
          <w:szCs w:val="22"/>
        </w:rPr>
        <w:t xml:space="preserve">Sistema </w:t>
      </w:r>
      <w:r w:rsidR="00A74169">
        <w:rPr>
          <w:rFonts w:asciiTheme="minorHAnsi" w:hAnsiTheme="minorHAnsi"/>
          <w:color w:val="auto"/>
          <w:sz w:val="22"/>
          <w:szCs w:val="22"/>
        </w:rPr>
        <w:t>de Gestión Integrado incluye:</w:t>
      </w:r>
    </w:p>
    <w:p w14:paraId="5F704AEA" w14:textId="77777777" w:rsidR="00A74169" w:rsidRPr="00492024" w:rsidRDefault="00A74169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71F6D90F" w14:textId="77777777" w:rsidR="00492024" w:rsidRPr="00492024" w:rsidRDefault="00492024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a) El Manual del SGCS que contemple y describa el alcance y cómo la empresa cumple todos los requisitos de la Norma y los Estándares, así como las exclusiones debidamente justificadas. </w:t>
      </w:r>
    </w:p>
    <w:p w14:paraId="25F1FD6D" w14:textId="77777777" w:rsidR="00492024" w:rsidRPr="00492024" w:rsidRDefault="00492024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b) Los procedimientos documentados y los registros requeridos por esta Norma y Estándares de Seguridad. </w:t>
      </w:r>
    </w:p>
    <w:p w14:paraId="4F940481" w14:textId="77777777" w:rsidR="00A74169" w:rsidRDefault="00492024" w:rsidP="00A74169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c) Los documentos que la organización determine sean indispensables para asegurar la eficacia del SGCS. </w:t>
      </w:r>
    </w:p>
    <w:p w14:paraId="7C7DB4C2" w14:textId="77777777" w:rsidR="00A74169" w:rsidRDefault="00A74169" w:rsidP="00A74169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7D8C65E4" w14:textId="77777777" w:rsidR="00492024" w:rsidRPr="00A74169" w:rsidRDefault="00492024" w:rsidP="00A74169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  <w:r w:rsidRPr="00A74169">
        <w:rPr>
          <w:rFonts w:asciiTheme="minorHAnsi" w:hAnsiTheme="minorHAnsi"/>
          <w:b/>
          <w:color w:val="auto"/>
          <w:sz w:val="22"/>
          <w:szCs w:val="22"/>
        </w:rPr>
        <w:t xml:space="preserve">Control de Documentos </w:t>
      </w:r>
    </w:p>
    <w:p w14:paraId="10F469EE" w14:textId="07DA0750" w:rsidR="00492024" w:rsidRDefault="00A74169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del w:id="102" w:author="Perez, Steeven" w:date="2020-07-02T11:10:00Z">
        <w:r w:rsidDel="00AE07DD">
          <w:rPr>
            <w:rFonts w:asciiTheme="minorHAnsi" w:hAnsiTheme="minorHAnsi"/>
            <w:color w:val="auto"/>
            <w:sz w:val="22"/>
            <w:szCs w:val="22"/>
          </w:rPr>
          <w:delText>Grupo Berlín tiene</w:delText>
        </w:r>
      </w:del>
      <w:ins w:id="103" w:author="Perez, Steeven" w:date="2020-07-02T11:10:00Z">
        <w:r w:rsidR="00AE07DD">
          <w:rPr>
            <w:rFonts w:asciiTheme="minorHAnsi" w:hAnsiTheme="minorHAnsi"/>
            <w:color w:val="auto"/>
            <w:sz w:val="22"/>
            <w:szCs w:val="22"/>
          </w:rPr>
          <w:t>Tenemos</w:t>
        </w:r>
      </w:ins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>un proced</w:t>
      </w:r>
      <w:r>
        <w:rPr>
          <w:rFonts w:asciiTheme="minorHAnsi" w:hAnsiTheme="minorHAnsi"/>
          <w:color w:val="auto"/>
          <w:sz w:val="22"/>
          <w:szCs w:val="22"/>
        </w:rPr>
        <w:t>imiento documentado que incluye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 listados maestros de documentos que le permitan controlar todos los documentos requeridos para la implementación del SGCS BASC, y garantizar que: </w:t>
      </w:r>
    </w:p>
    <w:p w14:paraId="0B909958" w14:textId="77777777" w:rsidR="00A74169" w:rsidRPr="00492024" w:rsidRDefault="00A74169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45577C31" w14:textId="77777777" w:rsidR="00492024" w:rsidRPr="00492024" w:rsidRDefault="00492024" w:rsidP="00A74169">
      <w:pPr>
        <w:pStyle w:val="Default"/>
        <w:numPr>
          <w:ilvl w:val="0"/>
          <w:numId w:val="27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Se aprueben los documentos antes de su emisión. </w:t>
      </w:r>
    </w:p>
    <w:p w14:paraId="4844389F" w14:textId="77777777" w:rsidR="00492024" w:rsidRPr="00492024" w:rsidRDefault="00492024" w:rsidP="00A74169">
      <w:pPr>
        <w:pStyle w:val="Default"/>
        <w:numPr>
          <w:ilvl w:val="0"/>
          <w:numId w:val="27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Puedan ser localizados oportunamente. </w:t>
      </w:r>
    </w:p>
    <w:p w14:paraId="7C3CF6E9" w14:textId="77777777" w:rsidR="00492024" w:rsidRPr="00492024" w:rsidRDefault="00492024" w:rsidP="00A74169">
      <w:pPr>
        <w:pStyle w:val="Default"/>
        <w:numPr>
          <w:ilvl w:val="0"/>
          <w:numId w:val="27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Se revisen periódicamente y se actualicen cuando sea necesario. </w:t>
      </w:r>
    </w:p>
    <w:p w14:paraId="49D94FF7" w14:textId="77777777" w:rsidR="00492024" w:rsidRPr="00492024" w:rsidRDefault="00492024" w:rsidP="00A74169">
      <w:pPr>
        <w:pStyle w:val="Default"/>
        <w:numPr>
          <w:ilvl w:val="0"/>
          <w:numId w:val="27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Se encuentren legibles y disponibles garantizando su preservación, custodia y confidencialidad. </w:t>
      </w:r>
    </w:p>
    <w:p w14:paraId="30DD925E" w14:textId="77777777" w:rsidR="00492024" w:rsidRPr="00492024" w:rsidRDefault="00492024" w:rsidP="00A74169">
      <w:pPr>
        <w:pStyle w:val="Default"/>
        <w:numPr>
          <w:ilvl w:val="0"/>
          <w:numId w:val="27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Sean oportunamente identificados y retirados los documentos obsoletos para evitar su uso no previsto; incluyendo aquellos que deban ser retenidos con propósitos de preservación legal o de conocimiento. </w:t>
      </w:r>
    </w:p>
    <w:p w14:paraId="3F44FF9C" w14:textId="77777777" w:rsidR="00492024" w:rsidRPr="00492024" w:rsidRDefault="00492024" w:rsidP="00A74169">
      <w:pPr>
        <w:pStyle w:val="Default"/>
        <w:numPr>
          <w:ilvl w:val="0"/>
          <w:numId w:val="27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Se controlen los documentos de origen externo. </w:t>
      </w:r>
    </w:p>
    <w:p w14:paraId="550EC6E2" w14:textId="77777777" w:rsidR="00492024" w:rsidRPr="00492024" w:rsidRDefault="00492024" w:rsidP="00A74169">
      <w:pPr>
        <w:pStyle w:val="Default"/>
        <w:numPr>
          <w:ilvl w:val="0"/>
          <w:numId w:val="27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Se disponga de un sistema de protección y recuperación de la información sensible de la organización que incluya medios magnéticos y físicos. </w:t>
      </w:r>
    </w:p>
    <w:p w14:paraId="32F0A352" w14:textId="77777777" w:rsidR="00492024" w:rsidRPr="00492024" w:rsidRDefault="00492024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54B644C0" w14:textId="77777777" w:rsidR="00492024" w:rsidRPr="00A74169" w:rsidRDefault="00492024" w:rsidP="005A2E75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  <w:r w:rsidRPr="00A74169">
        <w:rPr>
          <w:rFonts w:asciiTheme="minorHAnsi" w:hAnsiTheme="minorHAnsi"/>
          <w:b/>
          <w:color w:val="auto"/>
          <w:sz w:val="22"/>
          <w:szCs w:val="22"/>
        </w:rPr>
        <w:t xml:space="preserve">Control Operacional </w:t>
      </w:r>
    </w:p>
    <w:p w14:paraId="74B8CA35" w14:textId="4D7E051B" w:rsidR="00492024" w:rsidRDefault="00397598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ins w:id="104" w:author="Perez, Steeven" w:date="2020-07-02T11:13:00Z">
        <w:r>
          <w:rPr>
            <w:rFonts w:asciiTheme="minorHAnsi" w:hAnsiTheme="minorHAnsi"/>
            <w:color w:val="auto"/>
            <w:sz w:val="22"/>
            <w:szCs w:val="22"/>
          </w:rPr>
          <w:t>Se</w:t>
        </w:r>
      </w:ins>
      <w:del w:id="105" w:author="Perez, Steeven" w:date="2020-07-02T11:13:00Z">
        <w:r w:rsidR="00A74169" w:rsidDel="00397598">
          <w:rPr>
            <w:rFonts w:asciiTheme="minorHAnsi" w:hAnsiTheme="minorHAnsi"/>
            <w:color w:val="auto"/>
            <w:sz w:val="22"/>
            <w:szCs w:val="22"/>
          </w:rPr>
          <w:delText>Grupo Berlín</w:delText>
        </w:r>
      </w:del>
      <w:r w:rsidR="00A74169">
        <w:rPr>
          <w:rFonts w:asciiTheme="minorHAnsi" w:hAnsiTheme="minorHAnsi"/>
          <w:color w:val="auto"/>
          <w:sz w:val="22"/>
          <w:szCs w:val="22"/>
        </w:rPr>
        <w:t xml:space="preserve"> asegura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, con base en su evaluación de riesgos, </w:t>
      </w:r>
      <w:r w:rsidR="00A74169">
        <w:rPr>
          <w:rFonts w:asciiTheme="minorHAnsi" w:hAnsiTheme="minorHAnsi"/>
          <w:color w:val="auto"/>
          <w:sz w:val="22"/>
          <w:szCs w:val="22"/>
        </w:rPr>
        <w:t xml:space="preserve">la 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responsabilidad y participación en la cadena de suministro y las actividades relacionadas con el comercio internacional, que los planes, programas y controles de seguridad se encuentran totalmente integrados en todo el ámbito de la organización y dentro de todas sus actividades. </w:t>
      </w:r>
    </w:p>
    <w:p w14:paraId="70324D9C" w14:textId="77777777" w:rsidR="00A74169" w:rsidRPr="00492024" w:rsidRDefault="00A74169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54D84B56" w14:textId="77777777" w:rsidR="00492024" w:rsidRDefault="00492024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lastRenderedPageBreak/>
        <w:t xml:space="preserve">Al implementar la política y la gestión efectiva del control y la seguridad, la organización debe hacer lo necesario para garantizar que todas las actividades se realicen de manera segura. </w:t>
      </w:r>
    </w:p>
    <w:p w14:paraId="08CF1137" w14:textId="77777777" w:rsidR="001E79AD" w:rsidRDefault="001E79AD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0AD41ED6" w14:textId="29070D38" w:rsidR="001E79AD" w:rsidRDefault="0098214F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Por la aplicación del negocio, se da cumplimiento al Estándar de Seguridad de Exportador</w:t>
      </w:r>
      <w:r w:rsidR="00821F27">
        <w:rPr>
          <w:rFonts w:asciiTheme="minorHAnsi" w:hAnsiTheme="minorHAnsi"/>
          <w:color w:val="auto"/>
          <w:sz w:val="22"/>
          <w:szCs w:val="22"/>
        </w:rPr>
        <w:t xml:space="preserve"> vigente</w:t>
      </w:r>
      <w:r>
        <w:rPr>
          <w:rFonts w:asciiTheme="minorHAnsi" w:hAnsiTheme="minorHAnsi"/>
          <w:color w:val="auto"/>
          <w:sz w:val="22"/>
          <w:szCs w:val="22"/>
        </w:rPr>
        <w:t xml:space="preserve"> tomando en cuenta las siguientes responsabilidades en los procesos:</w:t>
      </w:r>
    </w:p>
    <w:p w14:paraId="06AF9F88" w14:textId="77777777" w:rsidR="0098214F" w:rsidRDefault="0098214F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  <w:gridCol w:w="3544"/>
      </w:tblGrid>
      <w:tr w:rsidR="0098214F" w:rsidRPr="0098214F" w14:paraId="7206740F" w14:textId="77777777" w:rsidTr="0098214F">
        <w:tc>
          <w:tcPr>
            <w:tcW w:w="5920" w:type="dxa"/>
            <w:shd w:val="clear" w:color="auto" w:fill="0070C0"/>
          </w:tcPr>
          <w:p w14:paraId="1A87E931" w14:textId="77777777" w:rsidR="0098214F" w:rsidRPr="00ED36F6" w:rsidRDefault="0098214F" w:rsidP="005A2E75">
            <w:pPr>
              <w:pStyle w:val="Default"/>
              <w:jc w:val="both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ED36F6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Requisito</w:t>
            </w:r>
          </w:p>
        </w:tc>
        <w:tc>
          <w:tcPr>
            <w:tcW w:w="3544" w:type="dxa"/>
            <w:shd w:val="clear" w:color="auto" w:fill="0070C0"/>
          </w:tcPr>
          <w:p w14:paraId="6B09CCE6" w14:textId="0E92F4DD" w:rsidR="0098214F" w:rsidRPr="00ED36F6" w:rsidRDefault="0098214F" w:rsidP="005A2E75">
            <w:pPr>
              <w:pStyle w:val="Default"/>
              <w:jc w:val="both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ED36F6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Proceso Responsable</w:t>
            </w:r>
          </w:p>
        </w:tc>
      </w:tr>
      <w:tr w:rsidR="0098214F" w14:paraId="218E0891" w14:textId="77777777" w:rsidTr="0098214F">
        <w:tc>
          <w:tcPr>
            <w:tcW w:w="5920" w:type="dxa"/>
          </w:tcPr>
          <w:p w14:paraId="7C9F61DA" w14:textId="77777777" w:rsidR="0098214F" w:rsidRDefault="0098214F" w:rsidP="005A2E75">
            <w:pPr>
              <w:pStyle w:val="Default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Requisitos asociados con el negocio</w:t>
            </w:r>
          </w:p>
        </w:tc>
        <w:tc>
          <w:tcPr>
            <w:tcW w:w="3544" w:type="dxa"/>
          </w:tcPr>
          <w:p w14:paraId="0979D286" w14:textId="77777777" w:rsidR="0098214F" w:rsidRDefault="00532AA3" w:rsidP="005A2E75">
            <w:pPr>
              <w:pStyle w:val="Default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Logística</w:t>
            </w:r>
          </w:p>
        </w:tc>
      </w:tr>
      <w:tr w:rsidR="0098214F" w14:paraId="2CF2BC6E" w14:textId="77777777" w:rsidTr="0098214F">
        <w:tc>
          <w:tcPr>
            <w:tcW w:w="5920" w:type="dxa"/>
          </w:tcPr>
          <w:p w14:paraId="60EB6AC1" w14:textId="77777777" w:rsidR="0098214F" w:rsidRDefault="00532AA3" w:rsidP="005A2E75">
            <w:pPr>
              <w:pStyle w:val="Default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Seguridad de contenedor y carga</w:t>
            </w:r>
          </w:p>
        </w:tc>
        <w:tc>
          <w:tcPr>
            <w:tcW w:w="3544" w:type="dxa"/>
          </w:tcPr>
          <w:p w14:paraId="426B6446" w14:textId="77777777" w:rsidR="0098214F" w:rsidRDefault="00532AA3" w:rsidP="005A2E75">
            <w:pPr>
              <w:pStyle w:val="Default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Logística</w:t>
            </w:r>
          </w:p>
        </w:tc>
      </w:tr>
      <w:tr w:rsidR="0098214F" w14:paraId="25DB3A88" w14:textId="77777777" w:rsidTr="0098214F">
        <w:tc>
          <w:tcPr>
            <w:tcW w:w="5920" w:type="dxa"/>
          </w:tcPr>
          <w:p w14:paraId="77338A1F" w14:textId="77777777" w:rsidR="0098214F" w:rsidRDefault="00532AA3" w:rsidP="005A2E75">
            <w:pPr>
              <w:pStyle w:val="Default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Control de acceso físico</w:t>
            </w:r>
          </w:p>
        </w:tc>
        <w:tc>
          <w:tcPr>
            <w:tcW w:w="3544" w:type="dxa"/>
          </w:tcPr>
          <w:p w14:paraId="0F46B004" w14:textId="10FC5E4A" w:rsidR="0098214F" w:rsidRDefault="00532AA3" w:rsidP="005A2E75">
            <w:pPr>
              <w:pStyle w:val="Default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del w:id="106" w:author="Perez, Steeven" w:date="2020-07-02T11:13:00Z">
              <w:r w:rsidDel="00397598">
                <w:rPr>
                  <w:rFonts w:asciiTheme="minorHAnsi" w:hAnsiTheme="minorHAnsi"/>
                  <w:color w:val="auto"/>
                  <w:sz w:val="22"/>
                  <w:szCs w:val="22"/>
                </w:rPr>
                <w:delText>Seguridad, Salud y Ambiente</w:delText>
              </w:r>
            </w:del>
            <w:ins w:id="107" w:author="Perez, Steeven" w:date="2020-07-02T11:13:00Z">
              <w:r w:rsidR="00397598">
                <w:rPr>
                  <w:rFonts w:asciiTheme="minorHAnsi" w:hAnsiTheme="minorHAnsi"/>
                  <w:color w:val="auto"/>
                  <w:sz w:val="22"/>
                  <w:szCs w:val="22"/>
                </w:rPr>
                <w:t>HS&amp;WE</w:t>
              </w:r>
            </w:ins>
          </w:p>
        </w:tc>
      </w:tr>
      <w:tr w:rsidR="0098214F" w14:paraId="51AF55C2" w14:textId="77777777" w:rsidTr="0098214F">
        <w:tc>
          <w:tcPr>
            <w:tcW w:w="5920" w:type="dxa"/>
          </w:tcPr>
          <w:p w14:paraId="66614C45" w14:textId="77777777" w:rsidR="0098214F" w:rsidRDefault="00532AA3" w:rsidP="005A2E75">
            <w:pPr>
              <w:pStyle w:val="Default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Seguridad de personal propio, subcontratado y temporal</w:t>
            </w:r>
          </w:p>
        </w:tc>
        <w:tc>
          <w:tcPr>
            <w:tcW w:w="3544" w:type="dxa"/>
          </w:tcPr>
          <w:p w14:paraId="3DB7DD3E" w14:textId="31E6CC68" w:rsidR="0098214F" w:rsidRDefault="00503783" w:rsidP="00503783">
            <w:pPr>
              <w:pStyle w:val="Default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 xml:space="preserve">RRHH </w:t>
            </w:r>
          </w:p>
        </w:tc>
      </w:tr>
      <w:tr w:rsidR="0098214F" w14:paraId="6CCB568B" w14:textId="77777777" w:rsidTr="0098214F">
        <w:tc>
          <w:tcPr>
            <w:tcW w:w="5920" w:type="dxa"/>
          </w:tcPr>
          <w:p w14:paraId="4E79E332" w14:textId="77777777" w:rsidR="0098214F" w:rsidRDefault="00532AA3" w:rsidP="005A2E75">
            <w:pPr>
              <w:pStyle w:val="Default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Seguridad en los procesos</w:t>
            </w:r>
          </w:p>
        </w:tc>
        <w:tc>
          <w:tcPr>
            <w:tcW w:w="3544" w:type="dxa"/>
          </w:tcPr>
          <w:p w14:paraId="350DC856" w14:textId="77777777" w:rsidR="0098214F" w:rsidRDefault="00532AA3" w:rsidP="005A2E75">
            <w:pPr>
              <w:pStyle w:val="Default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Logística</w:t>
            </w:r>
          </w:p>
        </w:tc>
      </w:tr>
      <w:tr w:rsidR="0098214F" w14:paraId="2998D5AD" w14:textId="77777777" w:rsidTr="0098214F">
        <w:tc>
          <w:tcPr>
            <w:tcW w:w="5920" w:type="dxa"/>
          </w:tcPr>
          <w:p w14:paraId="4FC40164" w14:textId="77777777" w:rsidR="0098214F" w:rsidRDefault="00532AA3" w:rsidP="005A2E75">
            <w:pPr>
              <w:pStyle w:val="Default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Seguridad física</w:t>
            </w:r>
          </w:p>
        </w:tc>
        <w:tc>
          <w:tcPr>
            <w:tcW w:w="3544" w:type="dxa"/>
          </w:tcPr>
          <w:p w14:paraId="2D762C93" w14:textId="32016C7D" w:rsidR="0098214F" w:rsidRDefault="00532AA3" w:rsidP="005A2E75">
            <w:pPr>
              <w:pStyle w:val="Default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del w:id="108" w:author="Perez, Steeven" w:date="2020-07-02T11:14:00Z">
              <w:r w:rsidDel="00397598">
                <w:rPr>
                  <w:rFonts w:asciiTheme="minorHAnsi" w:hAnsiTheme="minorHAnsi"/>
                  <w:color w:val="auto"/>
                  <w:sz w:val="22"/>
                  <w:szCs w:val="22"/>
                </w:rPr>
                <w:delText>Seguridad, Salud y Ambiente</w:delText>
              </w:r>
            </w:del>
            <w:ins w:id="109" w:author="Perez, Steeven" w:date="2020-07-02T11:14:00Z">
              <w:r w:rsidR="00397598">
                <w:rPr>
                  <w:rFonts w:asciiTheme="minorHAnsi" w:hAnsiTheme="minorHAnsi"/>
                  <w:color w:val="auto"/>
                  <w:sz w:val="22"/>
                  <w:szCs w:val="22"/>
                </w:rPr>
                <w:t>HS&amp;WE</w:t>
              </w:r>
            </w:ins>
          </w:p>
        </w:tc>
      </w:tr>
      <w:tr w:rsidR="0098214F" w14:paraId="08005956" w14:textId="77777777" w:rsidTr="0098214F">
        <w:tc>
          <w:tcPr>
            <w:tcW w:w="5920" w:type="dxa"/>
          </w:tcPr>
          <w:p w14:paraId="674A1241" w14:textId="77777777" w:rsidR="0098214F" w:rsidRDefault="00532AA3" w:rsidP="005A2E75">
            <w:pPr>
              <w:pStyle w:val="Default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Seguridad en tecnologías de información</w:t>
            </w:r>
          </w:p>
        </w:tc>
        <w:tc>
          <w:tcPr>
            <w:tcW w:w="3544" w:type="dxa"/>
          </w:tcPr>
          <w:p w14:paraId="1FAB4199" w14:textId="77777777" w:rsidR="0098214F" w:rsidRDefault="00532AA3" w:rsidP="005A2E75">
            <w:pPr>
              <w:pStyle w:val="Default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Sistemas</w:t>
            </w:r>
          </w:p>
        </w:tc>
      </w:tr>
      <w:tr w:rsidR="00532AA3" w14:paraId="398933B3" w14:textId="77777777" w:rsidTr="0098214F">
        <w:tc>
          <w:tcPr>
            <w:tcW w:w="5920" w:type="dxa"/>
          </w:tcPr>
          <w:p w14:paraId="106FE80D" w14:textId="77777777" w:rsidR="00532AA3" w:rsidRDefault="00532AA3" w:rsidP="005A2E75">
            <w:pPr>
              <w:pStyle w:val="Default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Entrenamiento de seguridad y concientización de amenazas</w:t>
            </w:r>
          </w:p>
        </w:tc>
        <w:tc>
          <w:tcPr>
            <w:tcW w:w="3544" w:type="dxa"/>
          </w:tcPr>
          <w:p w14:paraId="3025E9DB" w14:textId="77777777" w:rsidR="00532AA3" w:rsidRDefault="00532AA3" w:rsidP="005A2E75">
            <w:pPr>
              <w:pStyle w:val="Default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RRHH</w:t>
            </w:r>
          </w:p>
        </w:tc>
      </w:tr>
    </w:tbl>
    <w:p w14:paraId="5F913C42" w14:textId="77777777" w:rsidR="0098214F" w:rsidRDefault="0098214F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61C18ED6" w14:textId="53834906" w:rsidR="00A74169" w:rsidRDefault="00694E73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Los procedimientos y registros para la aplicación y cumplimiento de este estándar </w:t>
      </w:r>
      <w:del w:id="110" w:author="Perez, Steeven" w:date="2020-07-02T11:14:00Z">
        <w:r w:rsidDel="00397598">
          <w:rPr>
            <w:rFonts w:asciiTheme="minorHAnsi" w:hAnsiTheme="minorHAnsi"/>
            <w:color w:val="auto"/>
            <w:sz w:val="22"/>
            <w:szCs w:val="22"/>
          </w:rPr>
          <w:delText>estará</w:delText>
        </w:r>
      </w:del>
      <w:ins w:id="111" w:author="Perez, Steeven" w:date="2020-07-02T11:14:00Z">
        <w:r w:rsidR="00397598">
          <w:rPr>
            <w:rFonts w:asciiTheme="minorHAnsi" w:hAnsiTheme="minorHAnsi"/>
            <w:color w:val="auto"/>
            <w:sz w:val="22"/>
            <w:szCs w:val="22"/>
          </w:rPr>
          <w:t>estarán</w:t>
        </w:r>
      </w:ins>
      <w:r>
        <w:rPr>
          <w:rFonts w:asciiTheme="minorHAnsi" w:hAnsiTheme="minorHAnsi"/>
          <w:color w:val="auto"/>
          <w:sz w:val="22"/>
          <w:szCs w:val="22"/>
        </w:rPr>
        <w:t xml:space="preserve"> dentro del </w:t>
      </w:r>
      <w:r w:rsidR="00821F27">
        <w:rPr>
          <w:rFonts w:asciiTheme="minorHAnsi" w:hAnsiTheme="minorHAnsi"/>
          <w:color w:val="auto"/>
          <w:sz w:val="22"/>
          <w:szCs w:val="22"/>
        </w:rPr>
        <w:t>SGI</w:t>
      </w:r>
      <w:r>
        <w:rPr>
          <w:rFonts w:asciiTheme="minorHAnsi" w:hAnsiTheme="minorHAnsi"/>
          <w:color w:val="auto"/>
          <w:sz w:val="22"/>
          <w:szCs w:val="22"/>
        </w:rPr>
        <w:t>.</w:t>
      </w:r>
    </w:p>
    <w:p w14:paraId="59917FEE" w14:textId="77777777" w:rsidR="00694E73" w:rsidRPr="00492024" w:rsidRDefault="00694E73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3DE5C5A5" w14:textId="77777777" w:rsidR="00492024" w:rsidRDefault="00492024" w:rsidP="005A2E75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  <w:r w:rsidRPr="00A74169">
        <w:rPr>
          <w:rFonts w:asciiTheme="minorHAnsi" w:hAnsiTheme="minorHAnsi"/>
          <w:b/>
          <w:color w:val="auto"/>
          <w:sz w:val="22"/>
          <w:szCs w:val="22"/>
        </w:rPr>
        <w:t xml:space="preserve">Preparación y Respuesta a Eventos Críticos </w:t>
      </w:r>
    </w:p>
    <w:p w14:paraId="4481470D" w14:textId="29298511" w:rsidR="00492024" w:rsidRPr="00492024" w:rsidRDefault="00A74169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del w:id="112" w:author="Perez, Steeven" w:date="2020-07-02T11:14:00Z">
        <w:r w:rsidDel="00397598">
          <w:rPr>
            <w:rFonts w:asciiTheme="minorHAnsi" w:hAnsiTheme="minorHAnsi"/>
            <w:color w:val="auto"/>
            <w:sz w:val="22"/>
            <w:szCs w:val="22"/>
          </w:rPr>
          <w:delText>Grupo Berlín</w:delText>
        </w:r>
      </w:del>
      <w:ins w:id="113" w:author="Perez, Steeven" w:date="2020-07-02T11:14:00Z">
        <w:r w:rsidR="00397598">
          <w:rPr>
            <w:rFonts w:asciiTheme="minorHAnsi" w:hAnsiTheme="minorHAnsi"/>
            <w:color w:val="auto"/>
            <w:sz w:val="22"/>
            <w:szCs w:val="22"/>
          </w:rPr>
          <w:t>Industrial y Comercial Trilex C.A.</w:t>
        </w:r>
      </w:ins>
      <w:r>
        <w:rPr>
          <w:rFonts w:asciiTheme="minorHAnsi" w:hAnsiTheme="minorHAnsi"/>
          <w:color w:val="auto"/>
          <w:sz w:val="22"/>
          <w:szCs w:val="22"/>
        </w:rPr>
        <w:t xml:space="preserve"> tiene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 procedimientos documentados para: </w:t>
      </w:r>
    </w:p>
    <w:p w14:paraId="2E8F8A3A" w14:textId="77777777" w:rsidR="00492024" w:rsidRPr="00492024" w:rsidRDefault="00492024" w:rsidP="00A74169">
      <w:pPr>
        <w:pStyle w:val="Default"/>
        <w:numPr>
          <w:ilvl w:val="0"/>
          <w:numId w:val="29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Identificar y responder oportunamente ante amenazas y vulnerabilidades. </w:t>
      </w:r>
    </w:p>
    <w:p w14:paraId="53B69801" w14:textId="77777777" w:rsidR="00492024" w:rsidRPr="00492024" w:rsidRDefault="00492024" w:rsidP="00A74169">
      <w:pPr>
        <w:pStyle w:val="Default"/>
        <w:numPr>
          <w:ilvl w:val="0"/>
          <w:numId w:val="29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Responder oportunamente ante situaciones críticas, para mitigar el impacto y el efecto que estos eventos o situaciones puedan generar sobre las operaciones o la imagen de la organización mediante procedimientos de contingencia y emergencia. </w:t>
      </w:r>
    </w:p>
    <w:p w14:paraId="1EF23C67" w14:textId="77777777" w:rsidR="00492024" w:rsidRPr="00492024" w:rsidRDefault="00492024" w:rsidP="00A74169">
      <w:pPr>
        <w:pStyle w:val="Default"/>
        <w:numPr>
          <w:ilvl w:val="0"/>
          <w:numId w:val="29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Realizar ejercicios prácticos y simulacros que prueben la eficacia de las medidas de protección, así como las medidas previstas para dar respuesta a eventos críticos. </w:t>
      </w:r>
    </w:p>
    <w:p w14:paraId="4E03ED52" w14:textId="77777777" w:rsidR="00A74169" w:rsidRDefault="00492024" w:rsidP="00A74169">
      <w:pPr>
        <w:pStyle w:val="Default"/>
        <w:numPr>
          <w:ilvl w:val="0"/>
          <w:numId w:val="29"/>
        </w:numPr>
        <w:jc w:val="both"/>
        <w:rPr>
          <w:rFonts w:asciiTheme="minorHAnsi" w:hAnsiTheme="minorHAnsi" w:cs="Calibr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>Investigar todos aquellos elementos del sistema que tuvieron relación, directa o indirecta, con la falla presentada</w:t>
      </w:r>
      <w:r w:rsidRPr="00492024">
        <w:rPr>
          <w:rFonts w:asciiTheme="minorHAnsi" w:hAnsiTheme="minorHAnsi" w:cs="Calibri"/>
          <w:color w:val="auto"/>
          <w:sz w:val="22"/>
          <w:szCs w:val="22"/>
        </w:rPr>
        <w:t>.</w:t>
      </w:r>
    </w:p>
    <w:p w14:paraId="07B43B95" w14:textId="77777777" w:rsidR="00492024" w:rsidRPr="00492024" w:rsidRDefault="00492024" w:rsidP="00A74169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14:paraId="285E7FF9" w14:textId="2F081BC8" w:rsidR="00492024" w:rsidRPr="00ED36F6" w:rsidRDefault="00997337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4. </w:t>
      </w:r>
      <w:r w:rsidR="00492024" w:rsidRPr="00ED36F6">
        <w:rPr>
          <w:rFonts w:asciiTheme="minorHAnsi" w:hAnsiTheme="minorHAnsi"/>
          <w:b/>
          <w:bCs/>
          <w:color w:val="auto"/>
          <w:sz w:val="22"/>
          <w:szCs w:val="22"/>
        </w:rPr>
        <w:t xml:space="preserve">Verificación </w:t>
      </w:r>
    </w:p>
    <w:p w14:paraId="2296CFE8" w14:textId="77777777" w:rsidR="00492024" w:rsidRPr="00A74169" w:rsidRDefault="00492024" w:rsidP="005A2E75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  <w:r w:rsidRPr="00A74169">
        <w:rPr>
          <w:rFonts w:asciiTheme="minorHAnsi" w:hAnsiTheme="minorHAnsi"/>
          <w:b/>
          <w:color w:val="auto"/>
          <w:sz w:val="22"/>
          <w:szCs w:val="22"/>
        </w:rPr>
        <w:t xml:space="preserve">Seguimiento y Medición </w:t>
      </w:r>
    </w:p>
    <w:p w14:paraId="7C94A95D" w14:textId="004ADDA2" w:rsidR="00492024" w:rsidRDefault="00397598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ins w:id="114" w:author="Perez, Steeven" w:date="2020-07-02T11:16:00Z">
        <w:r>
          <w:rPr>
            <w:rFonts w:asciiTheme="minorHAnsi" w:hAnsiTheme="minorHAnsi"/>
            <w:color w:val="auto"/>
            <w:sz w:val="22"/>
            <w:szCs w:val="22"/>
          </w:rPr>
          <w:t>Los</w:t>
        </w:r>
      </w:ins>
      <w:del w:id="115" w:author="Perez, Steeven" w:date="2020-07-02T11:16:00Z">
        <w:r w:rsidR="00A74169" w:rsidDel="00397598">
          <w:rPr>
            <w:rFonts w:asciiTheme="minorHAnsi" w:hAnsiTheme="minorHAnsi"/>
            <w:color w:val="auto"/>
            <w:sz w:val="22"/>
            <w:szCs w:val="22"/>
          </w:rPr>
          <w:delText>Grupo Berlín tiene</w:delText>
        </w:r>
      </w:del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 procedimientos documentados para el seguimiento y medición de las características claves que puedan tener impacto signific</w:t>
      </w:r>
      <w:r w:rsidR="00A74169">
        <w:rPr>
          <w:rFonts w:asciiTheme="minorHAnsi" w:hAnsiTheme="minorHAnsi"/>
          <w:color w:val="auto"/>
          <w:sz w:val="22"/>
          <w:szCs w:val="22"/>
        </w:rPr>
        <w:t xml:space="preserve">ativo en el control y seguridad, ajustando 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a las necesidades de la organización, estableciendo indicadores y metas que permitan determinar la eficacia del SGCS BASC. </w:t>
      </w:r>
    </w:p>
    <w:p w14:paraId="6E3241CE" w14:textId="77777777" w:rsidR="00A74169" w:rsidRDefault="00A74169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191360C4" w14:textId="77777777" w:rsidR="00492024" w:rsidRDefault="00492024" w:rsidP="005A2E75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  <w:r w:rsidRPr="00A74169">
        <w:rPr>
          <w:rFonts w:asciiTheme="minorHAnsi" w:hAnsiTheme="minorHAnsi"/>
          <w:b/>
          <w:color w:val="auto"/>
          <w:sz w:val="22"/>
          <w:szCs w:val="22"/>
        </w:rPr>
        <w:t xml:space="preserve">Auditoría </w:t>
      </w:r>
    </w:p>
    <w:p w14:paraId="5A0EA265" w14:textId="4D1857E7" w:rsidR="00492024" w:rsidRDefault="00A74169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del w:id="116" w:author="Perez, Steeven" w:date="2020-07-02T11:17:00Z">
        <w:r w:rsidDel="00397598">
          <w:rPr>
            <w:rFonts w:asciiTheme="minorHAnsi" w:hAnsiTheme="minorHAnsi"/>
            <w:color w:val="auto"/>
            <w:sz w:val="22"/>
            <w:szCs w:val="22"/>
          </w:rPr>
          <w:delText>Grupo Berlín tiene</w:delText>
        </w:r>
        <w:r w:rsidR="00492024" w:rsidRPr="00492024" w:rsidDel="00397598">
          <w:rPr>
            <w:rFonts w:asciiTheme="minorHAnsi" w:hAnsiTheme="minorHAnsi"/>
            <w:color w:val="auto"/>
            <w:sz w:val="22"/>
            <w:szCs w:val="22"/>
          </w:rPr>
          <w:delText xml:space="preserve"> un</w:delText>
        </w:r>
      </w:del>
      <w:proofErr w:type="gramStart"/>
      <w:ins w:id="117" w:author="Perez, Steeven" w:date="2020-07-02T11:17:00Z">
        <w:r w:rsidR="00397598">
          <w:rPr>
            <w:rFonts w:asciiTheme="minorHAnsi" w:hAnsiTheme="minorHAnsi"/>
            <w:color w:val="auto"/>
            <w:sz w:val="22"/>
            <w:szCs w:val="22"/>
          </w:rPr>
          <w:t xml:space="preserve">El </w:t>
        </w:r>
      </w:ins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 procedimiento</w:t>
      </w:r>
      <w:proofErr w:type="gramEnd"/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 documentado para realizar auditorías internas a los elementos del SGCS con el fin de verificar que esté conforme con: </w:t>
      </w:r>
    </w:p>
    <w:p w14:paraId="7E78D7E0" w14:textId="77777777" w:rsidR="00A74169" w:rsidRPr="00492024" w:rsidRDefault="00A74169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7CFEAEBF" w14:textId="77777777" w:rsidR="00492024" w:rsidRPr="00492024" w:rsidRDefault="00492024" w:rsidP="002A4DD8">
      <w:pPr>
        <w:pStyle w:val="Default"/>
        <w:numPr>
          <w:ilvl w:val="0"/>
          <w:numId w:val="31"/>
        </w:numPr>
        <w:ind w:left="360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>Los requisitos de la Norma y lo</w:t>
      </w:r>
      <w:r w:rsidR="00A74169">
        <w:rPr>
          <w:rFonts w:asciiTheme="minorHAnsi" w:hAnsiTheme="minorHAnsi"/>
          <w:color w:val="auto"/>
          <w:sz w:val="22"/>
          <w:szCs w:val="22"/>
        </w:rPr>
        <w:t>s Estándares de seguridad BASC (Exportadores)</w:t>
      </w:r>
    </w:p>
    <w:p w14:paraId="5182D7B0" w14:textId="77777777" w:rsidR="00492024" w:rsidRPr="00492024" w:rsidRDefault="00492024" w:rsidP="002A4DD8">
      <w:pPr>
        <w:pStyle w:val="Default"/>
        <w:numPr>
          <w:ilvl w:val="0"/>
          <w:numId w:val="31"/>
        </w:numPr>
        <w:ind w:left="360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Los requisitos del Sistema de Gestión en Control y Seguridad establecidos e implementados por la organización. </w:t>
      </w:r>
    </w:p>
    <w:p w14:paraId="23994FFC" w14:textId="77777777" w:rsidR="00492024" w:rsidRPr="00492024" w:rsidRDefault="00492024" w:rsidP="002A4DD8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4B9E303E" w14:textId="42BBE13B" w:rsidR="00492362" w:rsidRDefault="00A74169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del w:id="118" w:author="Perez, Steeven" w:date="2020-07-02T11:18:00Z">
        <w:r w:rsidDel="00397598">
          <w:rPr>
            <w:rFonts w:asciiTheme="minorHAnsi" w:hAnsiTheme="minorHAnsi"/>
            <w:color w:val="auto"/>
            <w:sz w:val="22"/>
            <w:szCs w:val="22"/>
          </w:rPr>
          <w:delText>Grupo Berlín</w:delText>
        </w:r>
      </w:del>
      <w:ins w:id="119" w:author="Perez, Steeven" w:date="2020-07-02T11:18:00Z">
        <w:r w:rsidR="00397598">
          <w:rPr>
            <w:rFonts w:asciiTheme="minorHAnsi" w:hAnsiTheme="minorHAnsi"/>
            <w:color w:val="auto"/>
            <w:sz w:val="22"/>
            <w:szCs w:val="22"/>
          </w:rPr>
          <w:t>Se</w:t>
        </w:r>
      </w:ins>
      <w:r>
        <w:rPr>
          <w:rFonts w:asciiTheme="minorHAnsi" w:hAnsiTheme="minorHAnsi"/>
          <w:color w:val="auto"/>
          <w:sz w:val="22"/>
          <w:szCs w:val="22"/>
        </w:rPr>
        <w:t xml:space="preserve"> elabora y ejecuta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 un programa de auditorías internas, </w:t>
      </w:r>
      <w:r w:rsidR="00492362">
        <w:rPr>
          <w:rFonts w:asciiTheme="minorHAnsi" w:hAnsiTheme="minorHAnsi"/>
          <w:color w:val="auto"/>
          <w:sz w:val="22"/>
          <w:szCs w:val="22"/>
        </w:rPr>
        <w:t>cuyo enfoque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 y periodicidad</w:t>
      </w:r>
      <w:r w:rsidR="00492362">
        <w:rPr>
          <w:rFonts w:asciiTheme="minorHAnsi" w:hAnsiTheme="minorHAnsi"/>
          <w:color w:val="auto"/>
          <w:sz w:val="22"/>
          <w:szCs w:val="22"/>
        </w:rPr>
        <w:t xml:space="preserve"> se ajusta a:</w:t>
      </w:r>
    </w:p>
    <w:p w14:paraId="0EAD8F1F" w14:textId="77777777" w:rsidR="00492362" w:rsidRDefault="00492362" w:rsidP="00492362">
      <w:pPr>
        <w:pStyle w:val="Default"/>
        <w:numPr>
          <w:ilvl w:val="0"/>
          <w:numId w:val="32"/>
        </w:numPr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La madurez del SGCS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14:paraId="33584E83" w14:textId="77777777" w:rsidR="00492362" w:rsidRDefault="00492362" w:rsidP="00492362">
      <w:pPr>
        <w:pStyle w:val="Default"/>
        <w:numPr>
          <w:ilvl w:val="0"/>
          <w:numId w:val="32"/>
        </w:numPr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R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>esult</w:t>
      </w:r>
      <w:r>
        <w:rPr>
          <w:rFonts w:asciiTheme="minorHAnsi" w:hAnsiTheme="minorHAnsi"/>
          <w:color w:val="auto"/>
          <w:sz w:val="22"/>
          <w:szCs w:val="22"/>
        </w:rPr>
        <w:t xml:space="preserve">ados de auditorías anteriores </w:t>
      </w:r>
    </w:p>
    <w:p w14:paraId="5DC8BE8C" w14:textId="77777777" w:rsidR="00492362" w:rsidRDefault="00492362" w:rsidP="00492362">
      <w:pPr>
        <w:pStyle w:val="Default"/>
        <w:numPr>
          <w:ilvl w:val="0"/>
          <w:numId w:val="32"/>
        </w:numPr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I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mportancia y criticidad de los procesos identificada en el análisis y evaluación de riesgos </w:t>
      </w:r>
    </w:p>
    <w:p w14:paraId="7942DB38" w14:textId="77777777" w:rsidR="00492362" w:rsidRDefault="00492362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14E0F5CC" w14:textId="77777777" w:rsidR="00492024" w:rsidRDefault="00492024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Las auditorías internas al SGCS BASC, </w:t>
      </w:r>
      <w:r w:rsidR="00492362">
        <w:rPr>
          <w:rFonts w:asciiTheme="minorHAnsi" w:hAnsiTheme="minorHAnsi"/>
          <w:color w:val="auto"/>
          <w:sz w:val="22"/>
          <w:szCs w:val="22"/>
        </w:rPr>
        <w:t>se realizan</w:t>
      </w:r>
      <w:r w:rsidRPr="00492024">
        <w:rPr>
          <w:rFonts w:asciiTheme="minorHAnsi" w:hAnsiTheme="minorHAnsi"/>
          <w:color w:val="auto"/>
          <w:sz w:val="22"/>
          <w:szCs w:val="22"/>
        </w:rPr>
        <w:t xml:space="preserve"> por un equipo de auditores competentes, independientes a los procesos auditados, formados a través de los capítulos BASC por instructores aprobad</w:t>
      </w:r>
      <w:r w:rsidR="00492362">
        <w:rPr>
          <w:rFonts w:asciiTheme="minorHAnsi" w:hAnsiTheme="minorHAnsi"/>
          <w:color w:val="auto"/>
          <w:sz w:val="22"/>
          <w:szCs w:val="22"/>
        </w:rPr>
        <w:t xml:space="preserve">os por WBO, los cuales son </w:t>
      </w:r>
      <w:r w:rsidRPr="00492024">
        <w:rPr>
          <w:rFonts w:asciiTheme="minorHAnsi" w:hAnsiTheme="minorHAnsi"/>
          <w:color w:val="auto"/>
          <w:sz w:val="22"/>
          <w:szCs w:val="22"/>
        </w:rPr>
        <w:t xml:space="preserve">propios de la organización con el fin de garantizar la continuidad del SGCS y el seguimiento de los resultados obtenidos en los procesos de auditoría. </w:t>
      </w:r>
    </w:p>
    <w:p w14:paraId="15424FBB" w14:textId="77777777" w:rsidR="00492362" w:rsidRPr="00492024" w:rsidRDefault="00492362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2BF96A63" w14:textId="77777777" w:rsidR="00492024" w:rsidRDefault="00492024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Los auditores internos </w:t>
      </w:r>
      <w:r w:rsidR="00492362">
        <w:rPr>
          <w:rFonts w:asciiTheme="minorHAnsi" w:hAnsiTheme="minorHAnsi"/>
          <w:color w:val="auto"/>
          <w:sz w:val="22"/>
          <w:szCs w:val="22"/>
        </w:rPr>
        <w:t>son</w:t>
      </w:r>
      <w:r w:rsidRPr="00492024">
        <w:rPr>
          <w:rFonts w:asciiTheme="minorHAnsi" w:hAnsiTheme="minorHAnsi"/>
          <w:color w:val="auto"/>
          <w:sz w:val="22"/>
          <w:szCs w:val="22"/>
        </w:rPr>
        <w:t xml:space="preserve"> capacitados y entrenados en temas relacionados con auditorías de sistemas de gestión y seguridad de la cadena de suministro y reentrenados cuando existan cambios procedimentales o normativos en WBO. </w:t>
      </w:r>
    </w:p>
    <w:p w14:paraId="1A732D50" w14:textId="77777777" w:rsidR="00492362" w:rsidRPr="00492024" w:rsidRDefault="00492362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4F9E0544" w14:textId="77777777" w:rsidR="00492024" w:rsidRDefault="00492024" w:rsidP="005A2E75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  <w:r w:rsidRPr="00492362">
        <w:rPr>
          <w:rFonts w:asciiTheme="minorHAnsi" w:hAnsiTheme="minorHAnsi"/>
          <w:b/>
          <w:color w:val="auto"/>
          <w:sz w:val="22"/>
          <w:szCs w:val="22"/>
        </w:rPr>
        <w:t xml:space="preserve">Control de Registros </w:t>
      </w:r>
    </w:p>
    <w:p w14:paraId="483D5875" w14:textId="3EADB3F4" w:rsidR="00492024" w:rsidRDefault="00397598" w:rsidP="00492362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ins w:id="120" w:author="Perez, Steeven" w:date="2020-07-02T11:19:00Z">
        <w:r>
          <w:rPr>
            <w:rFonts w:asciiTheme="minorHAnsi" w:hAnsiTheme="minorHAnsi"/>
            <w:color w:val="auto"/>
            <w:sz w:val="22"/>
            <w:szCs w:val="22"/>
          </w:rPr>
          <w:t>Se</w:t>
        </w:r>
      </w:ins>
      <w:del w:id="121" w:author="Perez, Steeven" w:date="2020-07-02T11:19:00Z">
        <w:r w:rsidR="00492362" w:rsidDel="00397598">
          <w:rPr>
            <w:rFonts w:asciiTheme="minorHAnsi" w:hAnsiTheme="minorHAnsi"/>
            <w:color w:val="auto"/>
            <w:sz w:val="22"/>
            <w:szCs w:val="22"/>
          </w:rPr>
          <w:delText>Grupo Berlín</w:delText>
        </w:r>
      </w:del>
      <w:r w:rsidR="00492362">
        <w:rPr>
          <w:rFonts w:asciiTheme="minorHAnsi" w:hAnsiTheme="minorHAnsi"/>
          <w:color w:val="auto"/>
          <w:sz w:val="22"/>
          <w:szCs w:val="22"/>
        </w:rPr>
        <w:t xml:space="preserve"> lleva 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los registros necesarios para demostrar conformidad con los requisitos del SGCS BASC </w:t>
      </w:r>
      <w:r w:rsidR="00756CE1">
        <w:rPr>
          <w:rFonts w:asciiTheme="minorHAnsi" w:hAnsiTheme="minorHAnsi"/>
          <w:color w:val="auto"/>
          <w:sz w:val="22"/>
          <w:szCs w:val="22"/>
        </w:rPr>
        <w:t xml:space="preserve">teniendo 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un procedimiento documentado, </w:t>
      </w:r>
      <w:r w:rsidR="009B09EF">
        <w:rPr>
          <w:rFonts w:asciiTheme="minorHAnsi" w:hAnsiTheme="minorHAnsi"/>
          <w:color w:val="auto"/>
          <w:sz w:val="22"/>
          <w:szCs w:val="22"/>
        </w:rPr>
        <w:t>indicando la</w:t>
      </w:r>
      <w:del w:id="122" w:author="Alywin Hacay Chang" w:date="2016-07-18T09:51:00Z">
        <w:r w:rsidR="00492024" w:rsidRPr="00492024" w:rsidDel="009B09EF">
          <w:rPr>
            <w:rFonts w:asciiTheme="minorHAnsi" w:hAnsiTheme="minorHAnsi"/>
            <w:color w:val="auto"/>
            <w:sz w:val="22"/>
            <w:szCs w:val="22"/>
          </w:rPr>
          <w:delText xml:space="preserve"> para la</w:delText>
        </w:r>
      </w:del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 identificación, mantenimiento, disposición de estos registros y para la entrega, control y archivo de la información, teniendo </w:t>
      </w:r>
      <w:r w:rsidR="00492362">
        <w:rPr>
          <w:rFonts w:asciiTheme="minorHAnsi" w:hAnsiTheme="minorHAnsi"/>
          <w:color w:val="auto"/>
          <w:sz w:val="22"/>
          <w:szCs w:val="22"/>
        </w:rPr>
        <w:t>c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uenta los tiempos de conservación previstos en la legislación y definidos por las necesidades de la organización. </w:t>
      </w:r>
      <w:r w:rsidR="009B09EF">
        <w:rPr>
          <w:rFonts w:asciiTheme="minorHAnsi" w:hAnsiTheme="minorHAnsi"/>
          <w:color w:val="auto"/>
          <w:sz w:val="22"/>
          <w:szCs w:val="22"/>
        </w:rPr>
        <w:t>El listado maestro de registros será determinado en los formatos definidos en lista maestra de documentos.</w:t>
      </w:r>
    </w:p>
    <w:p w14:paraId="74775FBC" w14:textId="77777777" w:rsidR="00756CE1" w:rsidRPr="00492024" w:rsidRDefault="00756CE1" w:rsidP="00492362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22A0AA55" w14:textId="77777777" w:rsidR="00492024" w:rsidRDefault="00492024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Los registros </w:t>
      </w:r>
      <w:r w:rsidR="00756CE1">
        <w:rPr>
          <w:rFonts w:asciiTheme="minorHAnsi" w:hAnsiTheme="minorHAnsi"/>
          <w:color w:val="auto"/>
          <w:sz w:val="22"/>
          <w:szCs w:val="22"/>
        </w:rPr>
        <w:t>son</w:t>
      </w:r>
      <w:r w:rsidRPr="00492024">
        <w:rPr>
          <w:rFonts w:asciiTheme="minorHAnsi" w:hAnsiTheme="minorHAnsi"/>
          <w:color w:val="auto"/>
          <w:sz w:val="22"/>
          <w:szCs w:val="22"/>
        </w:rPr>
        <w:t xml:space="preserve"> legibles, identificables y rastreables de acuerdo con la actividad, producto o servicio involucrado y se deben almacenar en un lugar adecuado y seguro de forma que se puedan recuperar fácilmente y proteger contra daños, deterioro, pérdida o alteración. </w:t>
      </w:r>
    </w:p>
    <w:p w14:paraId="08B33C40" w14:textId="77777777" w:rsidR="00756CE1" w:rsidRPr="00492024" w:rsidRDefault="00756CE1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5F1B0DA8" w14:textId="651E8D56" w:rsidR="00492024" w:rsidRPr="00ED36F6" w:rsidRDefault="00997337" w:rsidP="005A2E75">
      <w:pPr>
        <w:pStyle w:val="Default"/>
        <w:jc w:val="both"/>
        <w:rPr>
          <w:rFonts w:asciiTheme="minorHAnsi" w:hAnsi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5. </w:t>
      </w:r>
      <w:r w:rsidR="00492024" w:rsidRPr="00ED36F6">
        <w:rPr>
          <w:rFonts w:asciiTheme="minorHAnsi" w:hAnsiTheme="minorHAnsi"/>
          <w:b/>
          <w:bCs/>
          <w:color w:val="auto"/>
          <w:sz w:val="22"/>
          <w:szCs w:val="22"/>
        </w:rPr>
        <w:t xml:space="preserve">Mejoramiento Continuo del SGCS </w:t>
      </w:r>
    </w:p>
    <w:p w14:paraId="795EAA24" w14:textId="77777777" w:rsidR="00492024" w:rsidRPr="00756CE1" w:rsidRDefault="00492024" w:rsidP="005A2E75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  <w:r w:rsidRPr="00756CE1">
        <w:rPr>
          <w:rFonts w:asciiTheme="minorHAnsi" w:hAnsiTheme="minorHAnsi"/>
          <w:b/>
          <w:color w:val="auto"/>
          <w:sz w:val="22"/>
          <w:szCs w:val="22"/>
        </w:rPr>
        <w:t xml:space="preserve">Mejora Continua </w:t>
      </w:r>
    </w:p>
    <w:p w14:paraId="2DD0E6FA" w14:textId="6B2803A5" w:rsidR="00492024" w:rsidRDefault="00397598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ins w:id="123" w:author="Perez, Steeven" w:date="2020-07-02T11:19:00Z">
        <w:r>
          <w:rPr>
            <w:rFonts w:asciiTheme="minorHAnsi" w:hAnsiTheme="minorHAnsi"/>
            <w:color w:val="auto"/>
            <w:sz w:val="22"/>
            <w:szCs w:val="22"/>
          </w:rPr>
          <w:t>Se</w:t>
        </w:r>
      </w:ins>
      <w:del w:id="124" w:author="Perez, Steeven" w:date="2020-07-02T11:19:00Z">
        <w:r w:rsidR="00756CE1" w:rsidDel="00397598">
          <w:rPr>
            <w:rFonts w:asciiTheme="minorHAnsi" w:hAnsiTheme="minorHAnsi"/>
            <w:color w:val="auto"/>
            <w:sz w:val="22"/>
            <w:szCs w:val="22"/>
          </w:rPr>
          <w:delText>Grupo Berlín</w:delText>
        </w:r>
      </w:del>
      <w:r w:rsidR="00756CE1">
        <w:rPr>
          <w:rFonts w:asciiTheme="minorHAnsi" w:hAnsiTheme="minorHAnsi"/>
          <w:color w:val="auto"/>
          <w:sz w:val="22"/>
          <w:szCs w:val="22"/>
        </w:rPr>
        <w:t xml:space="preserve"> revisa y mejora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 continuamente la eficacia del Sistema de Gestión de Control y Seguridad BASC mediante el cumplimiento de la política y ob</w:t>
      </w:r>
      <w:r w:rsidR="00756CE1">
        <w:rPr>
          <w:rFonts w:asciiTheme="minorHAnsi" w:hAnsiTheme="minorHAnsi"/>
          <w:color w:val="auto"/>
          <w:sz w:val="22"/>
          <w:szCs w:val="22"/>
        </w:rPr>
        <w:t>jetivos de control y seguridad dentro del Sistema de Gestión Integrado</w:t>
      </w:r>
      <w:r w:rsidR="00821F27">
        <w:rPr>
          <w:rFonts w:asciiTheme="minorHAnsi" w:hAnsiTheme="minorHAnsi"/>
          <w:color w:val="auto"/>
          <w:sz w:val="22"/>
          <w:szCs w:val="22"/>
        </w:rPr>
        <w:t xml:space="preserve"> (SGI)</w:t>
      </w:r>
      <w:r w:rsidR="00756CE1">
        <w:rPr>
          <w:rFonts w:asciiTheme="minorHAnsi" w:hAnsiTheme="minorHAnsi"/>
          <w:color w:val="auto"/>
          <w:sz w:val="22"/>
          <w:szCs w:val="22"/>
        </w:rPr>
        <w:t>.</w:t>
      </w:r>
    </w:p>
    <w:p w14:paraId="4239D764" w14:textId="77777777" w:rsidR="00756CE1" w:rsidRPr="00492024" w:rsidRDefault="00756CE1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4008F79C" w14:textId="2D686696" w:rsidR="00492024" w:rsidRDefault="00397598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ins w:id="125" w:author="Perez, Steeven" w:date="2020-07-02T11:20:00Z">
        <w:r>
          <w:rPr>
            <w:rFonts w:asciiTheme="minorHAnsi" w:hAnsiTheme="minorHAnsi"/>
            <w:color w:val="auto"/>
            <w:sz w:val="22"/>
            <w:szCs w:val="22"/>
          </w:rPr>
          <w:t>Industrial y Comercial Trilex C.A.</w:t>
        </w:r>
      </w:ins>
      <w:del w:id="126" w:author="Perez, Steeven" w:date="2020-07-02T11:20:00Z">
        <w:r w:rsidR="00756CE1" w:rsidDel="00397598">
          <w:rPr>
            <w:rFonts w:asciiTheme="minorHAnsi" w:hAnsiTheme="minorHAnsi"/>
            <w:color w:val="auto"/>
            <w:sz w:val="22"/>
            <w:szCs w:val="22"/>
          </w:rPr>
          <w:delText>Grupo Berlín</w:delText>
        </w:r>
      </w:del>
      <w:r w:rsidR="00756CE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>establece</w:t>
      </w:r>
      <w:r w:rsidR="00756CE1">
        <w:rPr>
          <w:rFonts w:asciiTheme="minorHAnsi" w:hAnsiTheme="minorHAnsi"/>
          <w:color w:val="auto"/>
          <w:sz w:val="22"/>
          <w:szCs w:val="22"/>
        </w:rPr>
        <w:t xml:space="preserve">, documenta y mantiene 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objetivos relacionados con la mejora continua. </w:t>
      </w:r>
    </w:p>
    <w:p w14:paraId="3310052C" w14:textId="77777777" w:rsidR="00756CE1" w:rsidRPr="00492024" w:rsidRDefault="00756CE1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08A3393C" w14:textId="77777777" w:rsidR="00492024" w:rsidRPr="00756CE1" w:rsidRDefault="00492024" w:rsidP="005A2E75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  <w:r w:rsidRPr="00756CE1">
        <w:rPr>
          <w:rFonts w:asciiTheme="minorHAnsi" w:hAnsiTheme="minorHAnsi"/>
          <w:b/>
          <w:color w:val="auto"/>
          <w:sz w:val="22"/>
          <w:szCs w:val="22"/>
        </w:rPr>
        <w:lastRenderedPageBreak/>
        <w:t xml:space="preserve">Acción Correctiva y Preventiva </w:t>
      </w:r>
    </w:p>
    <w:p w14:paraId="7D91D989" w14:textId="019F9369" w:rsidR="00492024" w:rsidRDefault="00397598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ins w:id="127" w:author="Perez, Steeven" w:date="2020-07-02T11:20:00Z">
        <w:r>
          <w:rPr>
            <w:rFonts w:asciiTheme="minorHAnsi" w:hAnsiTheme="minorHAnsi"/>
            <w:color w:val="auto"/>
            <w:sz w:val="22"/>
            <w:szCs w:val="22"/>
          </w:rPr>
          <w:t xml:space="preserve">Se </w:t>
        </w:r>
      </w:ins>
      <w:del w:id="128" w:author="Perez, Steeven" w:date="2020-07-02T11:20:00Z">
        <w:r w:rsidR="00756CE1" w:rsidDel="00397598">
          <w:rPr>
            <w:rFonts w:asciiTheme="minorHAnsi" w:hAnsiTheme="minorHAnsi"/>
            <w:color w:val="auto"/>
            <w:sz w:val="22"/>
            <w:szCs w:val="22"/>
          </w:rPr>
          <w:delText>Grupo Berlín</w:delText>
        </w:r>
        <w:r w:rsidR="00492024" w:rsidRPr="00492024" w:rsidDel="00397598">
          <w:rPr>
            <w:rFonts w:asciiTheme="minorHAnsi" w:hAnsiTheme="minorHAnsi"/>
            <w:color w:val="auto"/>
            <w:sz w:val="22"/>
            <w:szCs w:val="22"/>
          </w:rPr>
          <w:delText xml:space="preserve"> debe </w:delText>
        </w:r>
      </w:del>
      <w:r w:rsidR="00756CE1">
        <w:rPr>
          <w:rFonts w:asciiTheme="minorHAnsi" w:hAnsiTheme="minorHAnsi"/>
          <w:color w:val="auto"/>
          <w:sz w:val="22"/>
          <w:szCs w:val="22"/>
        </w:rPr>
        <w:t xml:space="preserve">tiene 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procedimientos documentados para la implementación de acciones correctivas y preventivas, el cual debe ser aplicado cuando se evidencien no conformidades reales o potenciales en el SGCS teniendo en cuenta los siguientes aspectos: </w:t>
      </w:r>
    </w:p>
    <w:p w14:paraId="5F5347D7" w14:textId="77777777" w:rsidR="00756CE1" w:rsidRPr="00492024" w:rsidRDefault="00756CE1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18F7F2AD" w14:textId="77777777" w:rsidR="00492024" w:rsidRPr="00492024" w:rsidRDefault="00492024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a) Revisar las desviaciones del SGCS. </w:t>
      </w:r>
    </w:p>
    <w:p w14:paraId="7B259C14" w14:textId="77777777" w:rsidR="00492024" w:rsidRPr="00492024" w:rsidRDefault="00492024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b) Identificar la causa de las situaciones no conformes. </w:t>
      </w:r>
    </w:p>
    <w:p w14:paraId="6CE1A52C" w14:textId="77777777" w:rsidR="00492024" w:rsidRPr="00492024" w:rsidRDefault="00492024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c) Identificar y aplicar las medidas pertinentes. </w:t>
      </w:r>
    </w:p>
    <w:p w14:paraId="278A7735" w14:textId="77777777" w:rsidR="00492024" w:rsidRPr="00492024" w:rsidRDefault="00492024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d) Registrar las acciones preventivas o correctivas. </w:t>
      </w:r>
    </w:p>
    <w:p w14:paraId="060BE73A" w14:textId="77777777" w:rsidR="00492024" w:rsidRPr="00492024" w:rsidRDefault="00492024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e) Verificar la eficacia de las acciones tomadas. </w:t>
      </w:r>
    </w:p>
    <w:p w14:paraId="11B24DAD" w14:textId="77777777" w:rsidR="00492024" w:rsidRPr="00492024" w:rsidRDefault="00492024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005AA2C5" w14:textId="77777777" w:rsidR="00492024" w:rsidRPr="00756CE1" w:rsidRDefault="00492024" w:rsidP="005A2E75">
      <w:pPr>
        <w:pStyle w:val="Default"/>
        <w:jc w:val="both"/>
        <w:rPr>
          <w:rFonts w:asciiTheme="minorHAnsi" w:hAnsiTheme="minorHAnsi"/>
          <w:b/>
          <w:color w:val="auto"/>
          <w:sz w:val="22"/>
          <w:szCs w:val="22"/>
        </w:rPr>
      </w:pPr>
      <w:r w:rsidRPr="00756CE1">
        <w:rPr>
          <w:rFonts w:asciiTheme="minorHAnsi" w:hAnsiTheme="minorHAnsi"/>
          <w:b/>
          <w:color w:val="auto"/>
          <w:sz w:val="22"/>
          <w:szCs w:val="22"/>
        </w:rPr>
        <w:t xml:space="preserve">Compromiso de la Dirección </w:t>
      </w:r>
    </w:p>
    <w:p w14:paraId="4ABE5444" w14:textId="77777777" w:rsidR="00492024" w:rsidRDefault="00492024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La Alta Dirección </w:t>
      </w:r>
      <w:r w:rsidR="00756CE1">
        <w:rPr>
          <w:rFonts w:asciiTheme="minorHAnsi" w:hAnsiTheme="minorHAnsi"/>
          <w:color w:val="auto"/>
          <w:sz w:val="22"/>
          <w:szCs w:val="22"/>
        </w:rPr>
        <w:t>realiza</w:t>
      </w:r>
      <w:r w:rsidRPr="00492024">
        <w:rPr>
          <w:rFonts w:asciiTheme="minorHAnsi" w:hAnsiTheme="minorHAnsi"/>
          <w:color w:val="auto"/>
          <w:sz w:val="22"/>
          <w:szCs w:val="22"/>
        </w:rPr>
        <w:t xml:space="preserve"> a intervalos planificados, mínimo una vez al año, revisiones del SGCS BASC</w:t>
      </w:r>
      <w:r w:rsidR="00756CE1">
        <w:rPr>
          <w:rFonts w:asciiTheme="minorHAnsi" w:hAnsiTheme="minorHAnsi"/>
          <w:color w:val="auto"/>
          <w:sz w:val="22"/>
          <w:szCs w:val="22"/>
        </w:rPr>
        <w:t xml:space="preserve"> dentro de los eventos de Revisión Gerencial</w:t>
      </w:r>
      <w:r w:rsidRPr="00492024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756CE1">
        <w:rPr>
          <w:rFonts w:asciiTheme="minorHAnsi" w:hAnsiTheme="minorHAnsi"/>
          <w:color w:val="auto"/>
          <w:sz w:val="22"/>
          <w:szCs w:val="22"/>
        </w:rPr>
        <w:t>considerando</w:t>
      </w:r>
      <w:r w:rsidRPr="00492024">
        <w:rPr>
          <w:rFonts w:asciiTheme="minorHAnsi" w:hAnsiTheme="minorHAnsi"/>
          <w:color w:val="auto"/>
          <w:sz w:val="22"/>
          <w:szCs w:val="22"/>
        </w:rPr>
        <w:t xml:space="preserve"> el análisis de los siguientes aspectos: </w:t>
      </w:r>
    </w:p>
    <w:p w14:paraId="02B39A29" w14:textId="77777777" w:rsidR="00756CE1" w:rsidRPr="00492024" w:rsidRDefault="00756CE1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3F2DC81F" w14:textId="77777777" w:rsidR="00492024" w:rsidRPr="00492024" w:rsidRDefault="00492024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a) Desempeño global del sistema. </w:t>
      </w:r>
    </w:p>
    <w:p w14:paraId="5A633410" w14:textId="77777777" w:rsidR="00492024" w:rsidRPr="00492024" w:rsidRDefault="00492024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b) Desempeño individual de los procesos del SGCS. </w:t>
      </w:r>
    </w:p>
    <w:p w14:paraId="2AD142C0" w14:textId="77777777" w:rsidR="00492024" w:rsidRPr="00492024" w:rsidRDefault="00492024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c) Resultados de las auditorías. </w:t>
      </w:r>
    </w:p>
    <w:p w14:paraId="38FA79AC" w14:textId="77777777" w:rsidR="00492024" w:rsidRPr="00492024" w:rsidRDefault="00492024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d) Resultados de las acciones preventivas, correctivas y de mejora. </w:t>
      </w:r>
    </w:p>
    <w:p w14:paraId="7C1A7E9E" w14:textId="77777777" w:rsidR="00492024" w:rsidRPr="00492024" w:rsidRDefault="00492024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e) Cambios que puedan afectar el SGCS. </w:t>
      </w:r>
    </w:p>
    <w:p w14:paraId="1F786A03" w14:textId="77777777" w:rsidR="00492024" w:rsidRPr="00492024" w:rsidRDefault="00492024" w:rsidP="005A2E75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f) Resultados de la gestión de riesgos. </w:t>
      </w:r>
    </w:p>
    <w:p w14:paraId="6987BD3E" w14:textId="77777777" w:rsidR="00756CE1" w:rsidRDefault="00492024" w:rsidP="00756CE1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492024">
        <w:rPr>
          <w:rFonts w:asciiTheme="minorHAnsi" w:hAnsiTheme="minorHAnsi"/>
          <w:color w:val="auto"/>
          <w:sz w:val="22"/>
          <w:szCs w:val="22"/>
        </w:rPr>
        <w:t xml:space="preserve">g) Revisiones anteriores. </w:t>
      </w:r>
    </w:p>
    <w:p w14:paraId="1773F0A8" w14:textId="77777777" w:rsidR="00756CE1" w:rsidRDefault="00756CE1" w:rsidP="00756CE1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55E41D8B" w14:textId="77777777" w:rsidR="00492024" w:rsidRDefault="00756CE1" w:rsidP="00756CE1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L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a revisión </w:t>
      </w:r>
      <w:r>
        <w:rPr>
          <w:rFonts w:asciiTheme="minorHAnsi" w:hAnsiTheme="minorHAnsi"/>
          <w:color w:val="auto"/>
          <w:sz w:val="22"/>
          <w:szCs w:val="22"/>
        </w:rPr>
        <w:t>es</w:t>
      </w:r>
      <w:r w:rsidR="00492024" w:rsidRPr="00492024">
        <w:rPr>
          <w:rFonts w:asciiTheme="minorHAnsi" w:hAnsiTheme="minorHAnsi"/>
          <w:color w:val="auto"/>
          <w:sz w:val="22"/>
          <w:szCs w:val="22"/>
        </w:rPr>
        <w:t xml:space="preserve"> documentada contemplando las instrucciones y lineamientos gerenciales para asegurar la eficacia del SGCS y la coherencia con las proyecciones estratégicas. </w:t>
      </w:r>
    </w:p>
    <w:p w14:paraId="2B4E4666" w14:textId="77777777" w:rsidR="00756CE1" w:rsidRPr="00492024" w:rsidRDefault="00756CE1" w:rsidP="00756CE1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14:paraId="74EF75EB" w14:textId="668BF0E2" w:rsidR="004E1F46" w:rsidRDefault="00492024" w:rsidP="005A2E75">
      <w:pPr>
        <w:jc w:val="both"/>
        <w:rPr>
          <w:ins w:id="129" w:author="Perez, Steeven" w:date="2020-07-02T11:27:00Z"/>
          <w:rFonts w:asciiTheme="minorHAnsi" w:hAnsiTheme="minorHAnsi"/>
          <w:sz w:val="22"/>
          <w:szCs w:val="22"/>
        </w:rPr>
      </w:pPr>
      <w:r w:rsidRPr="00492024">
        <w:rPr>
          <w:rFonts w:asciiTheme="minorHAnsi" w:hAnsiTheme="minorHAnsi"/>
          <w:sz w:val="22"/>
          <w:szCs w:val="22"/>
        </w:rPr>
        <w:t xml:space="preserve">Como resultado de la revisión por la Alta Dirección </w:t>
      </w:r>
      <w:r w:rsidR="00756CE1">
        <w:rPr>
          <w:rFonts w:asciiTheme="minorHAnsi" w:hAnsiTheme="minorHAnsi"/>
          <w:sz w:val="22"/>
          <w:szCs w:val="22"/>
        </w:rPr>
        <w:t>se evidencia</w:t>
      </w:r>
      <w:r w:rsidRPr="00492024">
        <w:rPr>
          <w:rFonts w:asciiTheme="minorHAnsi" w:hAnsiTheme="minorHAnsi"/>
          <w:sz w:val="22"/>
          <w:szCs w:val="22"/>
        </w:rPr>
        <w:t xml:space="preserve"> la toma de decisiones y asignación de recursos para el cumplimiento de la Política de Control y Seguridad.</w:t>
      </w:r>
    </w:p>
    <w:p w14:paraId="21A50551" w14:textId="52C9A787" w:rsidR="00300F5E" w:rsidRDefault="00300F5E" w:rsidP="005A2E75">
      <w:pPr>
        <w:jc w:val="both"/>
        <w:rPr>
          <w:ins w:id="130" w:author="Perez, Steeven" w:date="2020-07-02T11:27:00Z"/>
          <w:rFonts w:asciiTheme="minorHAnsi" w:hAnsiTheme="minorHAnsi"/>
          <w:sz w:val="22"/>
          <w:szCs w:val="22"/>
        </w:rPr>
      </w:pPr>
    </w:p>
    <w:p w14:paraId="5817DACA" w14:textId="0EDF6B38" w:rsidR="00300F5E" w:rsidRPr="00756CE1" w:rsidRDefault="00300F5E" w:rsidP="00300F5E">
      <w:pPr>
        <w:pStyle w:val="Default"/>
        <w:jc w:val="both"/>
        <w:rPr>
          <w:ins w:id="131" w:author="Perez, Steeven" w:date="2020-07-02T11:27:00Z"/>
          <w:rFonts w:asciiTheme="minorHAnsi" w:hAnsiTheme="minorHAnsi"/>
          <w:b/>
          <w:color w:val="auto"/>
          <w:sz w:val="22"/>
          <w:szCs w:val="22"/>
        </w:rPr>
      </w:pPr>
      <w:ins w:id="132" w:author="Perez, Steeven" w:date="2020-07-02T11:27:00Z">
        <w:r>
          <w:rPr>
            <w:rFonts w:asciiTheme="minorHAnsi" w:hAnsiTheme="minorHAnsi"/>
            <w:b/>
            <w:color w:val="auto"/>
            <w:sz w:val="22"/>
            <w:szCs w:val="22"/>
          </w:rPr>
          <w:t>Referencia</w:t>
        </w:r>
        <w:r w:rsidRPr="00756CE1">
          <w:rPr>
            <w:rFonts w:asciiTheme="minorHAnsi" w:hAnsiTheme="minorHAnsi"/>
            <w:b/>
            <w:color w:val="auto"/>
            <w:sz w:val="22"/>
            <w:szCs w:val="22"/>
          </w:rPr>
          <w:t xml:space="preserve"> </w:t>
        </w:r>
      </w:ins>
    </w:p>
    <w:p w14:paraId="1D2CBB3D" w14:textId="52926CB4" w:rsidR="00300F5E" w:rsidRDefault="00300F5E" w:rsidP="00300F5E">
      <w:pPr>
        <w:jc w:val="both"/>
        <w:rPr>
          <w:ins w:id="133" w:author="Perez, Steeven" w:date="2020-07-02T11:28:00Z"/>
          <w:rFonts w:asciiTheme="minorHAnsi" w:hAnsiTheme="minorHAnsi" w:cstheme="minorHAnsi"/>
          <w:sz w:val="22"/>
          <w:szCs w:val="22"/>
        </w:rPr>
      </w:pPr>
      <w:ins w:id="134" w:author="Perez, Steeven" w:date="2020-07-02T11:28:00Z">
        <w:r>
          <w:rPr>
            <w:rFonts w:asciiTheme="minorHAnsi" w:hAnsiTheme="minorHAnsi" w:cstheme="minorHAnsi"/>
            <w:sz w:val="22"/>
            <w:szCs w:val="22"/>
          </w:rPr>
          <w:t>SGI-TRI-03</w:t>
        </w:r>
      </w:ins>
      <w:ins w:id="135" w:author="Perez, Steeven" w:date="2020-07-02T11:29:00Z">
        <w:r>
          <w:rPr>
            <w:rFonts w:asciiTheme="minorHAnsi" w:hAnsiTheme="minorHAnsi" w:cstheme="minorHAnsi"/>
            <w:sz w:val="22"/>
            <w:szCs w:val="22"/>
          </w:rPr>
          <w:t xml:space="preserve">   </w:t>
        </w:r>
      </w:ins>
      <w:ins w:id="136" w:author="Perez, Steeven" w:date="2020-07-02T11:30:00Z">
        <w:r>
          <w:rPr>
            <w:rFonts w:asciiTheme="minorHAnsi" w:hAnsiTheme="minorHAnsi" w:cstheme="minorHAnsi"/>
            <w:sz w:val="22"/>
            <w:szCs w:val="22"/>
          </w:rPr>
          <w:t xml:space="preserve"> </w:t>
        </w:r>
      </w:ins>
      <w:ins w:id="137" w:author="Perez, Steeven" w:date="2020-07-02T11:29:00Z">
        <w:r>
          <w:rPr>
            <w:rFonts w:asciiTheme="minorHAnsi" w:hAnsiTheme="minorHAnsi" w:cstheme="minorHAnsi"/>
            <w:sz w:val="22"/>
            <w:szCs w:val="22"/>
          </w:rPr>
          <w:t xml:space="preserve"> </w:t>
        </w:r>
      </w:ins>
      <w:ins w:id="138" w:author="Perez, Steeven" w:date="2020-07-02T11:32:00Z">
        <w:r>
          <w:rPr>
            <w:rFonts w:asciiTheme="minorHAnsi" w:hAnsiTheme="minorHAnsi" w:cstheme="minorHAnsi"/>
            <w:sz w:val="22"/>
            <w:szCs w:val="22"/>
          </w:rPr>
          <w:t xml:space="preserve">   </w:t>
        </w:r>
      </w:ins>
      <w:ins w:id="139" w:author="Perez, Steeven" w:date="2020-07-02T11:29:00Z">
        <w:r>
          <w:rPr>
            <w:rFonts w:asciiTheme="minorHAnsi" w:hAnsiTheme="minorHAnsi" w:cstheme="minorHAnsi"/>
            <w:sz w:val="22"/>
            <w:szCs w:val="22"/>
          </w:rPr>
          <w:t xml:space="preserve">  Política del SGI</w:t>
        </w:r>
      </w:ins>
    </w:p>
    <w:p w14:paraId="4BB681E9" w14:textId="7434A975" w:rsidR="00300F5E" w:rsidRDefault="00300F5E" w:rsidP="00300F5E">
      <w:pPr>
        <w:jc w:val="both"/>
        <w:rPr>
          <w:ins w:id="140" w:author="Perez, Steeven" w:date="2020-07-02T11:28:00Z"/>
          <w:rFonts w:asciiTheme="minorHAnsi" w:hAnsiTheme="minorHAnsi" w:cstheme="minorHAnsi"/>
          <w:sz w:val="22"/>
          <w:szCs w:val="22"/>
        </w:rPr>
      </w:pPr>
      <w:ins w:id="141" w:author="Perez, Steeven" w:date="2020-07-02T11:28:00Z">
        <w:r>
          <w:rPr>
            <w:rFonts w:asciiTheme="minorHAnsi" w:hAnsiTheme="minorHAnsi" w:cstheme="minorHAnsi"/>
            <w:sz w:val="22"/>
            <w:szCs w:val="22"/>
          </w:rPr>
          <w:t>SGI-TRI-04</w:t>
        </w:r>
      </w:ins>
      <w:ins w:id="142" w:author="Perez, Steeven" w:date="2020-07-02T11:29:00Z">
        <w:r>
          <w:rPr>
            <w:rFonts w:asciiTheme="minorHAnsi" w:hAnsiTheme="minorHAnsi" w:cstheme="minorHAnsi"/>
            <w:sz w:val="22"/>
            <w:szCs w:val="22"/>
          </w:rPr>
          <w:t xml:space="preserve">    </w:t>
        </w:r>
      </w:ins>
      <w:ins w:id="143" w:author="Perez, Steeven" w:date="2020-07-02T11:30:00Z">
        <w:r>
          <w:rPr>
            <w:rFonts w:asciiTheme="minorHAnsi" w:hAnsiTheme="minorHAnsi" w:cstheme="minorHAnsi"/>
            <w:sz w:val="22"/>
            <w:szCs w:val="22"/>
          </w:rPr>
          <w:t xml:space="preserve">  </w:t>
        </w:r>
      </w:ins>
      <w:ins w:id="144" w:author="Perez, Steeven" w:date="2020-07-02T11:32:00Z">
        <w:r>
          <w:rPr>
            <w:rFonts w:asciiTheme="minorHAnsi" w:hAnsiTheme="minorHAnsi" w:cstheme="minorHAnsi"/>
            <w:sz w:val="22"/>
            <w:szCs w:val="22"/>
          </w:rPr>
          <w:t xml:space="preserve">   </w:t>
        </w:r>
      </w:ins>
      <w:ins w:id="145" w:author="Perez, Steeven" w:date="2020-07-02T11:29:00Z">
        <w:r>
          <w:rPr>
            <w:rFonts w:asciiTheme="minorHAnsi" w:hAnsiTheme="minorHAnsi" w:cstheme="minorHAnsi"/>
            <w:sz w:val="22"/>
            <w:szCs w:val="22"/>
          </w:rPr>
          <w:t xml:space="preserve"> Objetivos del SGI</w:t>
        </w:r>
      </w:ins>
    </w:p>
    <w:p w14:paraId="468B8A35" w14:textId="4BD3BDAC" w:rsidR="00300F5E" w:rsidRDefault="00300F5E" w:rsidP="00300F5E">
      <w:pPr>
        <w:jc w:val="both"/>
        <w:rPr>
          <w:ins w:id="146" w:author="Perez, Steeven" w:date="2020-07-02T11:28:00Z"/>
          <w:rFonts w:asciiTheme="minorHAnsi" w:hAnsiTheme="minorHAnsi" w:cstheme="minorHAnsi"/>
          <w:sz w:val="22"/>
          <w:szCs w:val="22"/>
        </w:rPr>
      </w:pPr>
      <w:ins w:id="147" w:author="Perez, Steeven" w:date="2020-07-02T11:28:00Z">
        <w:r>
          <w:rPr>
            <w:rFonts w:asciiTheme="minorHAnsi" w:hAnsiTheme="minorHAnsi" w:cstheme="minorHAnsi"/>
            <w:sz w:val="22"/>
            <w:szCs w:val="22"/>
          </w:rPr>
          <w:t>SGI-TRI-07</w:t>
        </w:r>
      </w:ins>
      <w:ins w:id="148" w:author="Perez, Steeven" w:date="2020-07-02T11:29:00Z">
        <w:r>
          <w:rPr>
            <w:rFonts w:asciiTheme="minorHAnsi" w:hAnsiTheme="minorHAnsi" w:cstheme="minorHAnsi"/>
            <w:sz w:val="22"/>
            <w:szCs w:val="22"/>
          </w:rPr>
          <w:t xml:space="preserve">A </w:t>
        </w:r>
      </w:ins>
      <w:ins w:id="149" w:author="Perez, Steeven" w:date="2020-07-02T11:32:00Z">
        <w:r>
          <w:rPr>
            <w:rFonts w:asciiTheme="minorHAnsi" w:hAnsiTheme="minorHAnsi" w:cstheme="minorHAnsi"/>
            <w:sz w:val="22"/>
            <w:szCs w:val="22"/>
          </w:rPr>
          <w:t xml:space="preserve">   </w:t>
        </w:r>
      </w:ins>
      <w:ins w:id="150" w:author="Perez, Steeven" w:date="2020-07-02T11:29:00Z">
        <w:r>
          <w:rPr>
            <w:rFonts w:asciiTheme="minorHAnsi" w:hAnsiTheme="minorHAnsi" w:cstheme="minorHAnsi"/>
            <w:sz w:val="22"/>
            <w:szCs w:val="22"/>
          </w:rPr>
          <w:t xml:space="preserve"> </w:t>
        </w:r>
      </w:ins>
      <w:ins w:id="151" w:author="Perez, Steeven" w:date="2020-07-02T11:30:00Z">
        <w:r>
          <w:rPr>
            <w:rFonts w:asciiTheme="minorHAnsi" w:hAnsiTheme="minorHAnsi" w:cstheme="minorHAnsi"/>
            <w:sz w:val="22"/>
            <w:szCs w:val="22"/>
          </w:rPr>
          <w:t xml:space="preserve">  </w:t>
        </w:r>
      </w:ins>
      <w:ins w:id="152" w:author="Perez, Steeven" w:date="2020-07-02T11:29:00Z">
        <w:r>
          <w:rPr>
            <w:rFonts w:asciiTheme="minorHAnsi" w:hAnsiTheme="minorHAnsi" w:cstheme="minorHAnsi"/>
            <w:sz w:val="22"/>
            <w:szCs w:val="22"/>
          </w:rPr>
          <w:t>Matriz de Evaluación de Riesgo BASC</w:t>
        </w:r>
      </w:ins>
    </w:p>
    <w:p w14:paraId="555F1571" w14:textId="56FCB329" w:rsidR="00300F5E" w:rsidRDefault="00300F5E" w:rsidP="00300F5E">
      <w:pPr>
        <w:jc w:val="both"/>
        <w:rPr>
          <w:ins w:id="153" w:author="Perez, Steeven" w:date="2020-07-02T11:28:00Z"/>
          <w:rFonts w:asciiTheme="minorHAnsi" w:hAnsiTheme="minorHAnsi" w:cstheme="minorHAnsi"/>
          <w:sz w:val="22"/>
          <w:szCs w:val="22"/>
        </w:rPr>
      </w:pPr>
      <w:ins w:id="154" w:author="Perez, Steeven" w:date="2020-07-02T11:28:00Z">
        <w:r>
          <w:rPr>
            <w:rFonts w:asciiTheme="minorHAnsi" w:hAnsiTheme="minorHAnsi" w:cstheme="minorHAnsi"/>
            <w:sz w:val="22"/>
            <w:szCs w:val="22"/>
          </w:rPr>
          <w:t>SGI-TRI-07B</w:t>
        </w:r>
      </w:ins>
      <w:ins w:id="155" w:author="Perez, Steeven" w:date="2020-07-02T11:29:00Z">
        <w:r>
          <w:rPr>
            <w:rFonts w:asciiTheme="minorHAnsi" w:hAnsiTheme="minorHAnsi" w:cstheme="minorHAnsi"/>
            <w:sz w:val="22"/>
            <w:szCs w:val="22"/>
          </w:rPr>
          <w:t xml:space="preserve">  </w:t>
        </w:r>
      </w:ins>
      <w:ins w:id="156" w:author="Perez, Steeven" w:date="2020-07-02T11:32:00Z">
        <w:r>
          <w:rPr>
            <w:rFonts w:asciiTheme="minorHAnsi" w:hAnsiTheme="minorHAnsi" w:cstheme="minorHAnsi"/>
            <w:sz w:val="22"/>
            <w:szCs w:val="22"/>
          </w:rPr>
          <w:t xml:space="preserve">   </w:t>
        </w:r>
      </w:ins>
      <w:ins w:id="157" w:author="Perez, Steeven" w:date="2020-07-02T11:30:00Z">
        <w:r>
          <w:rPr>
            <w:rFonts w:asciiTheme="minorHAnsi" w:hAnsiTheme="minorHAnsi" w:cstheme="minorHAnsi"/>
            <w:sz w:val="22"/>
            <w:szCs w:val="22"/>
          </w:rPr>
          <w:t xml:space="preserve">  </w:t>
        </w:r>
      </w:ins>
      <w:ins w:id="158" w:author="Perez, Steeven" w:date="2020-07-02T11:29:00Z">
        <w:r>
          <w:rPr>
            <w:rFonts w:asciiTheme="minorHAnsi" w:hAnsiTheme="minorHAnsi" w:cstheme="minorHAnsi"/>
            <w:sz w:val="22"/>
            <w:szCs w:val="22"/>
          </w:rPr>
          <w:t>Planos de Áreas Crític</w:t>
        </w:r>
      </w:ins>
      <w:ins w:id="159" w:author="Perez, Steeven" w:date="2020-07-02T11:30:00Z">
        <w:r>
          <w:rPr>
            <w:rFonts w:asciiTheme="minorHAnsi" w:hAnsiTheme="minorHAnsi" w:cstheme="minorHAnsi"/>
            <w:sz w:val="22"/>
            <w:szCs w:val="22"/>
          </w:rPr>
          <w:t>as BASC</w:t>
        </w:r>
      </w:ins>
    </w:p>
    <w:p w14:paraId="5BB2EA0D" w14:textId="4A2CA2E0" w:rsidR="00300F5E" w:rsidRPr="00492024" w:rsidRDefault="00300F5E" w:rsidP="00300F5E">
      <w:pPr>
        <w:jc w:val="both"/>
        <w:rPr>
          <w:rFonts w:asciiTheme="minorHAnsi" w:hAnsiTheme="minorHAnsi" w:cstheme="minorHAnsi"/>
          <w:sz w:val="22"/>
          <w:szCs w:val="22"/>
        </w:rPr>
      </w:pPr>
      <w:ins w:id="160" w:author="Perez, Steeven" w:date="2020-07-02T11:28:00Z">
        <w:r>
          <w:rPr>
            <w:rFonts w:asciiTheme="minorHAnsi" w:hAnsiTheme="minorHAnsi" w:cstheme="minorHAnsi"/>
            <w:sz w:val="22"/>
            <w:szCs w:val="22"/>
          </w:rPr>
          <w:t xml:space="preserve">                 </w:t>
        </w:r>
      </w:ins>
      <w:ins w:id="161" w:author="Perez, Steeven" w:date="2020-07-02T11:29:00Z">
        <w:r>
          <w:rPr>
            <w:rFonts w:asciiTheme="minorHAnsi" w:hAnsiTheme="minorHAnsi" w:cstheme="minorHAnsi"/>
            <w:sz w:val="22"/>
            <w:szCs w:val="22"/>
          </w:rPr>
          <w:t xml:space="preserve">           Matriz de Requisitos Legales</w:t>
        </w:r>
      </w:ins>
    </w:p>
    <w:sectPr w:rsidR="00300F5E" w:rsidRPr="00492024" w:rsidSect="00756CE1">
      <w:headerReference w:type="default" r:id="rId8"/>
      <w:footerReference w:type="default" r:id="rId9"/>
      <w:type w:val="continuous"/>
      <w:pgSz w:w="12240" w:h="15840"/>
      <w:pgMar w:top="1418" w:right="1325" w:bottom="1560" w:left="1531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07EE1" w14:textId="77777777" w:rsidR="00DB197B" w:rsidRDefault="00DB197B">
      <w:r>
        <w:separator/>
      </w:r>
    </w:p>
  </w:endnote>
  <w:endnote w:type="continuationSeparator" w:id="0">
    <w:p w14:paraId="3178F192" w14:textId="77777777" w:rsidR="00DB197B" w:rsidRDefault="00DB1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3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02"/>
      <w:gridCol w:w="1701"/>
      <w:gridCol w:w="1701"/>
      <w:gridCol w:w="1701"/>
      <w:gridCol w:w="1559"/>
      <w:gridCol w:w="1374"/>
    </w:tblGrid>
    <w:tr w:rsidR="00ED36F6" w:rsidRPr="00CE759D" w14:paraId="656A3553" w14:textId="77777777" w:rsidTr="00DD05F9">
      <w:trPr>
        <w:trHeight w:val="440"/>
      </w:trPr>
      <w:tc>
        <w:tcPr>
          <w:tcW w:w="1702" w:type="dxa"/>
        </w:tcPr>
        <w:p w14:paraId="69AFFCBB" w14:textId="77777777" w:rsidR="00756CE1" w:rsidRPr="00ED36F6" w:rsidRDefault="00756CE1" w:rsidP="00FF4AA6">
          <w:pPr>
            <w:pStyle w:val="Piedepgina"/>
            <w:rPr>
              <w:rFonts w:asciiTheme="minorHAnsi" w:hAnsiTheme="minorHAnsi" w:cstheme="minorHAnsi"/>
              <w:sz w:val="16"/>
              <w:szCs w:val="16"/>
              <w:lang w:val="es-ES_tradnl"/>
            </w:rPr>
          </w:pPr>
          <w:r w:rsidRPr="00ED36F6">
            <w:rPr>
              <w:rFonts w:asciiTheme="minorHAnsi" w:hAnsiTheme="minorHAnsi" w:cstheme="minorHAnsi"/>
              <w:sz w:val="16"/>
              <w:szCs w:val="16"/>
              <w:lang w:val="es-ES_tradnl"/>
            </w:rPr>
            <w:t>Elaborado por:</w:t>
          </w:r>
        </w:p>
        <w:p w14:paraId="1F7F90DD" w14:textId="57472D4B" w:rsidR="00756CE1" w:rsidRPr="00CE759D" w:rsidRDefault="00ED36F6" w:rsidP="00ED36F6">
          <w:pPr>
            <w:pStyle w:val="Piedepgina"/>
            <w:rPr>
              <w:rFonts w:asciiTheme="minorHAnsi" w:hAnsiTheme="minorHAnsi" w:cstheme="minorHAnsi"/>
              <w:sz w:val="16"/>
              <w:szCs w:val="16"/>
              <w:lang w:val="es-ES_tradnl"/>
            </w:rPr>
          </w:pPr>
          <w:del w:id="179" w:author="Perez, Steeven" w:date="2020-07-02T11:22:00Z">
            <w:r w:rsidRPr="00096B5A" w:rsidDel="00397598">
              <w:rPr>
                <w:rFonts w:asciiTheme="minorHAnsi" w:hAnsiTheme="minorHAnsi" w:cstheme="minorHAnsi"/>
                <w:sz w:val="24"/>
                <w:szCs w:val="16"/>
                <w:lang w:val="es-ES_tradnl"/>
                <w:rPrChange w:id="180" w:author="Liliana Rios (liliana.rios@grupoberlin.com)" w:date="2015-07-01T08:46:00Z">
                  <w:rPr>
                    <w:rFonts w:asciiTheme="minorHAnsi" w:hAnsiTheme="minorHAnsi" w:cstheme="minorHAnsi"/>
                    <w:szCs w:val="16"/>
                    <w:lang w:val="es-ES_tradnl"/>
                  </w:rPr>
                </w:rPrChange>
              </w:rPr>
              <w:delText>A.</w:delText>
            </w:r>
            <w:r w:rsidR="00756CE1" w:rsidRPr="00096B5A" w:rsidDel="00397598">
              <w:rPr>
                <w:rFonts w:asciiTheme="minorHAnsi" w:hAnsiTheme="minorHAnsi" w:cstheme="minorHAnsi"/>
                <w:sz w:val="24"/>
                <w:szCs w:val="16"/>
                <w:lang w:val="es-ES_tradnl"/>
                <w:rPrChange w:id="181" w:author="Liliana Rios (liliana.rios@grupoberlin.com)" w:date="2015-07-01T08:46:00Z">
                  <w:rPr>
                    <w:rFonts w:asciiTheme="minorHAnsi" w:hAnsiTheme="minorHAnsi" w:cstheme="minorHAnsi"/>
                    <w:szCs w:val="16"/>
                    <w:lang w:val="es-ES_tradnl"/>
                  </w:rPr>
                </w:rPrChange>
              </w:rPr>
              <w:delText>Hacay Chang</w:delText>
            </w:r>
          </w:del>
          <w:ins w:id="182" w:author="Perez, Steeven" w:date="2020-07-02T11:22:00Z">
            <w:r w:rsidR="00397598">
              <w:rPr>
                <w:rFonts w:asciiTheme="minorHAnsi" w:hAnsiTheme="minorHAnsi" w:cstheme="minorHAnsi"/>
                <w:sz w:val="24"/>
                <w:szCs w:val="16"/>
                <w:lang w:val="es-ES_tradnl"/>
              </w:rPr>
              <w:t>B</w:t>
            </w:r>
          </w:ins>
          <w:ins w:id="183" w:author="Perez, Steeven" w:date="2020-07-02T11:23:00Z">
            <w:r w:rsidR="00397598">
              <w:rPr>
                <w:rFonts w:asciiTheme="minorHAnsi" w:hAnsiTheme="minorHAnsi" w:cstheme="minorHAnsi"/>
                <w:sz w:val="24"/>
                <w:szCs w:val="16"/>
                <w:lang w:val="es-ES_tradnl"/>
              </w:rPr>
              <w:t>. Cedeño</w:t>
            </w:r>
          </w:ins>
        </w:p>
      </w:tc>
      <w:tc>
        <w:tcPr>
          <w:tcW w:w="1701" w:type="dxa"/>
        </w:tcPr>
        <w:p w14:paraId="7BE53C95" w14:textId="1E791D05" w:rsidR="00756CE1" w:rsidRPr="00CE759D" w:rsidRDefault="00602198" w:rsidP="00FF4AA6">
          <w:pPr>
            <w:pStyle w:val="Piedepgina"/>
            <w:rPr>
              <w:rFonts w:asciiTheme="minorHAnsi" w:hAnsiTheme="minorHAnsi" w:cstheme="minorHAnsi"/>
              <w:sz w:val="16"/>
              <w:szCs w:val="16"/>
              <w:lang w:val="es-ES_tradnl"/>
            </w:rPr>
          </w:pPr>
          <w:ins w:id="184" w:author="Zambrano, Edwin" w:date="2020-05-09T11:50:00Z">
            <w:r>
              <w:rPr>
                <w:rFonts w:asciiTheme="minorHAnsi" w:hAnsiTheme="minorHAnsi" w:cstheme="minorHAnsi"/>
                <w:sz w:val="16"/>
                <w:szCs w:val="16"/>
                <w:lang w:val="es-ES_tradnl"/>
              </w:rPr>
              <w:t>Revisado</w:t>
            </w:r>
          </w:ins>
          <w:del w:id="185" w:author="Zambrano, Edwin" w:date="2020-05-09T11:50:00Z">
            <w:r w:rsidR="00756CE1" w:rsidRPr="00CE759D" w:rsidDel="00602198">
              <w:rPr>
                <w:rFonts w:asciiTheme="minorHAnsi" w:hAnsiTheme="minorHAnsi" w:cstheme="minorHAnsi"/>
                <w:sz w:val="16"/>
                <w:szCs w:val="16"/>
                <w:lang w:val="es-ES_tradnl"/>
              </w:rPr>
              <w:delText>Aprobado</w:delText>
            </w:r>
          </w:del>
          <w:r w:rsidR="00756CE1" w:rsidRPr="00CE759D">
            <w:rPr>
              <w:rFonts w:asciiTheme="minorHAnsi" w:hAnsiTheme="minorHAnsi" w:cstheme="minorHAnsi"/>
              <w:sz w:val="16"/>
              <w:szCs w:val="16"/>
              <w:lang w:val="es-ES_tradnl"/>
            </w:rPr>
            <w:t xml:space="preserve"> por:</w:t>
          </w:r>
        </w:p>
        <w:p w14:paraId="24521937" w14:textId="2BA0B5D0" w:rsidR="00756CE1" w:rsidRPr="00096B5A" w:rsidRDefault="00397598" w:rsidP="00CE759D">
          <w:pPr>
            <w:pStyle w:val="Piedepgina"/>
            <w:jc w:val="center"/>
            <w:rPr>
              <w:rFonts w:asciiTheme="minorHAnsi" w:hAnsiTheme="minorHAnsi" w:cstheme="minorHAnsi"/>
              <w:sz w:val="24"/>
              <w:szCs w:val="24"/>
              <w:lang w:val="es-ES_tradnl"/>
              <w:rPrChange w:id="186" w:author="Liliana Rios (liliana.rios@grupoberlin.com)" w:date="2015-07-01T08:46:00Z">
                <w:rPr>
                  <w:rFonts w:asciiTheme="minorHAnsi" w:hAnsiTheme="minorHAnsi" w:cstheme="minorHAnsi"/>
                  <w:sz w:val="16"/>
                  <w:szCs w:val="16"/>
                  <w:lang w:val="es-ES_tradnl"/>
                </w:rPr>
              </w:rPrChange>
            </w:rPr>
          </w:pPr>
          <w:ins w:id="187" w:author="Perez, Steeven" w:date="2020-07-02T11:23:00Z">
            <w: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BC</w:t>
            </w:r>
          </w:ins>
          <w:del w:id="188" w:author="Perez, Steeven" w:date="2020-07-02T11:23:00Z">
            <w:r w:rsidR="00E517CE" w:rsidRPr="00096B5A" w:rsidDel="00397598">
              <w:rPr>
                <w:rFonts w:asciiTheme="minorHAnsi" w:hAnsiTheme="minorHAnsi" w:cstheme="minorHAnsi"/>
                <w:sz w:val="24"/>
                <w:szCs w:val="24"/>
                <w:lang w:val="es-ES_tradnl"/>
                <w:rPrChange w:id="189" w:author="Liliana Rios (liliana.rios@grupoberlin.com)" w:date="2015-07-01T08:46:00Z">
                  <w:rPr>
                    <w:rFonts w:asciiTheme="minorHAnsi" w:hAnsiTheme="minorHAnsi" w:cstheme="minorHAnsi"/>
                    <w:szCs w:val="16"/>
                    <w:lang w:val="es-ES_tradnl"/>
                  </w:rPr>
                </w:rPrChange>
              </w:rPr>
              <w:delText>AHA</w:delText>
            </w:r>
          </w:del>
        </w:p>
      </w:tc>
      <w:tc>
        <w:tcPr>
          <w:tcW w:w="1701" w:type="dxa"/>
        </w:tcPr>
        <w:p w14:paraId="7C9E1AD5" w14:textId="77777777" w:rsidR="00756CE1" w:rsidRPr="00CE759D" w:rsidRDefault="00756CE1" w:rsidP="00FF4AA6">
          <w:pPr>
            <w:pStyle w:val="Piedepgina"/>
            <w:rPr>
              <w:rFonts w:asciiTheme="minorHAnsi" w:hAnsiTheme="minorHAnsi" w:cstheme="minorHAnsi"/>
              <w:sz w:val="16"/>
              <w:szCs w:val="16"/>
              <w:lang w:val="es-ES_tradnl"/>
            </w:rPr>
          </w:pPr>
          <w:r w:rsidRPr="00CE759D">
            <w:rPr>
              <w:rFonts w:asciiTheme="minorHAnsi" w:hAnsiTheme="minorHAnsi" w:cstheme="minorHAnsi"/>
              <w:sz w:val="16"/>
              <w:szCs w:val="16"/>
              <w:lang w:val="es-ES_tradnl"/>
            </w:rPr>
            <w:t>Aprobado por:</w:t>
          </w:r>
        </w:p>
        <w:p w14:paraId="587864FF" w14:textId="733FDF41" w:rsidR="00756CE1" w:rsidRPr="00CE759D" w:rsidRDefault="00397598">
          <w:pPr>
            <w:pStyle w:val="Piedepgina"/>
            <w:jc w:val="center"/>
            <w:rPr>
              <w:rFonts w:asciiTheme="minorHAnsi" w:hAnsiTheme="minorHAnsi" w:cstheme="minorHAnsi"/>
              <w:lang w:val="es-ES_tradnl"/>
            </w:rPr>
            <w:pPrChange w:id="190" w:author="Liliana Rios (liliana.rios@grupoberlin.com)" w:date="2015-07-01T08:46:00Z">
              <w:pPr>
                <w:pStyle w:val="Piedepgina"/>
              </w:pPr>
            </w:pPrChange>
          </w:pPr>
          <w:ins w:id="191" w:author="Perez, Steeven" w:date="2020-07-02T11:24:00Z">
            <w:r>
              <w:rPr>
                <w:rFonts w:asciiTheme="minorHAnsi" w:hAnsiTheme="minorHAnsi" w:cstheme="minorHAnsi"/>
                <w:sz w:val="24"/>
                <w:lang w:val="es-ES_tradnl"/>
              </w:rPr>
              <w:t>BK</w:t>
            </w:r>
          </w:ins>
          <w:del w:id="192" w:author="Perez, Steeven" w:date="2020-07-02T11:24:00Z">
            <w:r w:rsidR="00DA6D9A" w:rsidRPr="00096B5A" w:rsidDel="00397598">
              <w:rPr>
                <w:rFonts w:asciiTheme="minorHAnsi" w:hAnsiTheme="minorHAnsi" w:cstheme="minorHAnsi"/>
                <w:sz w:val="24"/>
                <w:lang w:val="es-ES_tradnl"/>
                <w:rPrChange w:id="193" w:author="Liliana Rios (liliana.rios@grupoberlin.com)" w:date="2015-07-01T08:46:00Z">
                  <w:rPr>
                    <w:rFonts w:asciiTheme="minorHAnsi" w:hAnsiTheme="minorHAnsi" w:cstheme="minorHAnsi"/>
                    <w:lang w:val="es-ES_tradnl"/>
                  </w:rPr>
                </w:rPrChange>
              </w:rPr>
              <w:delText>CPvC</w:delText>
            </w:r>
          </w:del>
        </w:p>
      </w:tc>
      <w:tc>
        <w:tcPr>
          <w:tcW w:w="1701" w:type="dxa"/>
        </w:tcPr>
        <w:p w14:paraId="1DC78226" w14:textId="77777777" w:rsidR="00756CE1" w:rsidRPr="00CE759D" w:rsidRDefault="00756CE1" w:rsidP="00FF4AA6">
          <w:pPr>
            <w:pStyle w:val="Piedepgina"/>
            <w:rPr>
              <w:rFonts w:asciiTheme="minorHAnsi" w:hAnsiTheme="minorHAnsi" w:cstheme="minorHAnsi"/>
              <w:sz w:val="16"/>
              <w:szCs w:val="16"/>
              <w:lang w:val="es-ES_tradnl"/>
            </w:rPr>
          </w:pPr>
          <w:r w:rsidRPr="00CE759D">
            <w:rPr>
              <w:rFonts w:asciiTheme="minorHAnsi" w:hAnsiTheme="minorHAnsi" w:cstheme="minorHAnsi"/>
              <w:sz w:val="16"/>
              <w:szCs w:val="16"/>
              <w:lang w:val="es-ES_tradnl"/>
            </w:rPr>
            <w:t>Fecha:</w:t>
          </w:r>
        </w:p>
        <w:p w14:paraId="09D8BAC8" w14:textId="54EA6A44" w:rsidR="00756CE1" w:rsidRPr="00CE759D" w:rsidRDefault="00096B5A" w:rsidP="00100BAE">
          <w:pPr>
            <w:pStyle w:val="Piedepgina"/>
            <w:jc w:val="center"/>
            <w:rPr>
              <w:rFonts w:asciiTheme="minorHAnsi" w:hAnsiTheme="minorHAnsi" w:cstheme="minorHAnsi"/>
              <w:sz w:val="16"/>
              <w:szCs w:val="16"/>
              <w:lang w:val="es-ES_tradnl"/>
            </w:rPr>
          </w:pPr>
          <w:del w:id="194" w:author="Alywin Hacay Chang" w:date="2016-07-18T09:46:00Z">
            <w:r w:rsidDel="009B09EF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delText>Jun30</w:delText>
            </w:r>
          </w:del>
          <w:ins w:id="195" w:author="Alywin Hacay Chang" w:date="2016-07-18T09:46:00Z">
            <w:del w:id="196" w:author="Perez, Steeven" w:date="2020-07-02T11:24:00Z">
              <w:r w:rsidR="009B09EF" w:rsidDel="00BF7AE3">
                <w:rPr>
                  <w:rFonts w:asciiTheme="minorHAnsi" w:hAnsiTheme="minorHAnsi" w:cstheme="minorHAnsi"/>
                  <w:sz w:val="24"/>
                  <w:szCs w:val="24"/>
                  <w:lang w:val="es-ES_tradnl"/>
                </w:rPr>
                <w:delText>J</w:delText>
              </w:r>
              <w:r w:rsidR="009B09EF" w:rsidDel="00397598">
                <w:rPr>
                  <w:rFonts w:asciiTheme="minorHAnsi" w:hAnsiTheme="minorHAnsi" w:cstheme="minorHAnsi"/>
                  <w:sz w:val="24"/>
                  <w:szCs w:val="24"/>
                  <w:lang w:val="es-ES_tradnl"/>
                </w:rPr>
                <w:delText>un</w:delText>
              </w:r>
            </w:del>
          </w:ins>
          <w:ins w:id="197" w:author="Ligia Freire" w:date="2017-04-13T12:13:00Z">
            <w:del w:id="198" w:author="Perez, Steeven" w:date="2020-07-02T11:24:00Z">
              <w:r w:rsidR="00C0439C" w:rsidDel="00397598">
                <w:rPr>
                  <w:rFonts w:asciiTheme="minorHAnsi" w:hAnsiTheme="minorHAnsi" w:cstheme="minorHAnsi"/>
                  <w:sz w:val="24"/>
                  <w:szCs w:val="24"/>
                  <w:lang w:val="es-ES_tradnl"/>
                </w:rPr>
                <w:delText>0</w:delText>
              </w:r>
            </w:del>
          </w:ins>
          <w:ins w:id="199" w:author="Alywin Hacay Chang" w:date="2016-07-18T09:46:00Z">
            <w:del w:id="200" w:author="Perez, Steeven" w:date="2020-07-02T11:24:00Z">
              <w:r w:rsidR="009B09EF" w:rsidDel="00397598">
                <w:rPr>
                  <w:rFonts w:asciiTheme="minorHAnsi" w:hAnsiTheme="minorHAnsi" w:cstheme="minorHAnsi"/>
                  <w:sz w:val="24"/>
                  <w:szCs w:val="24"/>
                  <w:lang w:val="es-ES_tradnl"/>
                </w:rPr>
                <w:delText>2</w:delText>
              </w:r>
            </w:del>
          </w:ins>
          <w:r>
            <w:rPr>
              <w:rFonts w:asciiTheme="minorHAnsi" w:hAnsiTheme="minorHAnsi" w:cstheme="minorHAnsi"/>
              <w:sz w:val="24"/>
              <w:szCs w:val="24"/>
              <w:lang w:val="es-ES_tradnl"/>
            </w:rPr>
            <w:t>/20</w:t>
          </w:r>
          <w:ins w:id="201" w:author="Perez, Steeven" w:date="2020-07-02T11:24:00Z">
            <w:r w:rsidR="00397598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20</w:t>
            </w:r>
          </w:ins>
          <w:del w:id="202" w:author="Perez, Steeven" w:date="2020-07-02T11:24:00Z">
            <w:r w:rsidDel="00397598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delText>1</w:delText>
            </w:r>
          </w:del>
          <w:ins w:id="203" w:author="Alywin Hacay Chang" w:date="2016-07-18T09:47:00Z">
            <w:del w:id="204" w:author="Perez, Steeven" w:date="2020-07-02T11:24:00Z">
              <w:r w:rsidR="009B09EF" w:rsidDel="00397598">
                <w:rPr>
                  <w:rFonts w:asciiTheme="minorHAnsi" w:hAnsiTheme="minorHAnsi" w:cstheme="minorHAnsi"/>
                  <w:sz w:val="24"/>
                  <w:szCs w:val="24"/>
                  <w:lang w:val="es-ES_tradnl"/>
                </w:rPr>
                <w:delText>6</w:delText>
              </w:r>
            </w:del>
          </w:ins>
          <w:del w:id="205" w:author="Alywin Hacay Chang" w:date="2016-07-18T09:47:00Z">
            <w:r w:rsidDel="009B09EF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delText>5</w:delText>
            </w:r>
          </w:del>
        </w:p>
      </w:tc>
      <w:tc>
        <w:tcPr>
          <w:tcW w:w="1559" w:type="dxa"/>
        </w:tcPr>
        <w:p w14:paraId="5A824F5D" w14:textId="77777777" w:rsidR="00756CE1" w:rsidRPr="00CE759D" w:rsidRDefault="00756CE1" w:rsidP="00FF4AA6">
          <w:pPr>
            <w:pStyle w:val="Piedepgina"/>
            <w:rPr>
              <w:rFonts w:asciiTheme="minorHAnsi" w:hAnsiTheme="minorHAnsi" w:cstheme="minorHAnsi"/>
              <w:sz w:val="16"/>
              <w:szCs w:val="16"/>
              <w:lang w:val="es-ES_tradnl"/>
            </w:rPr>
          </w:pPr>
          <w:r w:rsidRPr="00CE759D">
            <w:rPr>
              <w:rFonts w:asciiTheme="minorHAnsi" w:hAnsiTheme="minorHAnsi" w:cstheme="minorHAnsi"/>
              <w:sz w:val="16"/>
              <w:szCs w:val="16"/>
              <w:lang w:val="es-ES_tradnl"/>
            </w:rPr>
            <w:t>Versión:</w:t>
          </w:r>
        </w:p>
        <w:p w14:paraId="542B9247" w14:textId="2C78E142" w:rsidR="00756CE1" w:rsidRPr="00096B5A" w:rsidRDefault="00FA3815" w:rsidP="00FA3815">
          <w:pPr>
            <w:pStyle w:val="Piedepgina"/>
            <w:jc w:val="center"/>
            <w:rPr>
              <w:rFonts w:asciiTheme="minorHAnsi" w:hAnsiTheme="minorHAnsi" w:cstheme="minorHAnsi"/>
              <w:sz w:val="24"/>
              <w:szCs w:val="24"/>
              <w:lang w:val="es-ES_tradnl"/>
              <w:rPrChange w:id="206" w:author="Liliana Rios (liliana.rios@grupoberlin.com)" w:date="2015-07-01T08:46:00Z">
                <w:rPr>
                  <w:rFonts w:asciiTheme="minorHAnsi" w:hAnsiTheme="minorHAnsi" w:cstheme="minorHAnsi"/>
                  <w:lang w:val="es-ES_tradnl"/>
                </w:rPr>
              </w:rPrChange>
            </w:rPr>
          </w:pPr>
          <w:r w:rsidRPr="00096B5A">
            <w:rPr>
              <w:rFonts w:asciiTheme="minorHAnsi" w:hAnsiTheme="minorHAnsi" w:cstheme="minorHAnsi"/>
              <w:sz w:val="24"/>
              <w:szCs w:val="24"/>
              <w:lang w:val="es-ES_tradnl"/>
              <w:rPrChange w:id="207" w:author="Liliana Rios (liliana.rios@grupoberlin.com)" w:date="2015-07-01T08:46:00Z">
                <w:rPr>
                  <w:rFonts w:asciiTheme="minorHAnsi" w:hAnsiTheme="minorHAnsi" w:cstheme="minorHAnsi"/>
                  <w:lang w:val="es-ES_tradnl"/>
                </w:rPr>
              </w:rPrChange>
            </w:rPr>
            <w:t>3.</w:t>
          </w:r>
          <w:ins w:id="208" w:author="Perez, Steeven" w:date="2020-07-02T11:24:00Z">
            <w:r w:rsidR="00BF7AE3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3</w:t>
            </w:r>
          </w:ins>
          <w:ins w:id="209" w:author="Alywin Hacay Chang" w:date="2016-07-18T09:46:00Z">
            <w:del w:id="210" w:author="Perez, Steeven" w:date="2020-07-02T11:24:00Z">
              <w:r w:rsidR="009B09EF" w:rsidDel="00BF7AE3">
                <w:rPr>
                  <w:rFonts w:asciiTheme="minorHAnsi" w:hAnsiTheme="minorHAnsi" w:cstheme="minorHAnsi"/>
                  <w:sz w:val="24"/>
                  <w:szCs w:val="24"/>
                  <w:lang w:val="es-ES_tradnl"/>
                </w:rPr>
                <w:delText>2</w:delText>
              </w:r>
            </w:del>
          </w:ins>
          <w:del w:id="211" w:author="Alywin Hacay Chang" w:date="2016-07-18T09:46:00Z">
            <w:r w:rsidRPr="00096B5A" w:rsidDel="009B09EF">
              <w:rPr>
                <w:rFonts w:asciiTheme="minorHAnsi" w:hAnsiTheme="minorHAnsi" w:cstheme="minorHAnsi"/>
                <w:sz w:val="24"/>
                <w:szCs w:val="24"/>
                <w:lang w:val="es-ES_tradnl"/>
                <w:rPrChange w:id="212" w:author="Liliana Rios (liliana.rios@grupoberlin.com)" w:date="2015-07-01T08:46:00Z">
                  <w:rPr>
                    <w:rFonts w:asciiTheme="minorHAnsi" w:hAnsiTheme="minorHAnsi" w:cstheme="minorHAnsi"/>
                    <w:lang w:val="es-ES_tradnl"/>
                  </w:rPr>
                </w:rPrChange>
              </w:rPr>
              <w:delText>1</w:delText>
            </w:r>
          </w:del>
        </w:p>
      </w:tc>
      <w:tc>
        <w:tcPr>
          <w:tcW w:w="1374" w:type="dxa"/>
        </w:tcPr>
        <w:p w14:paraId="2697926C" w14:textId="77777777" w:rsidR="00756CE1" w:rsidRPr="00CE759D" w:rsidRDefault="00756CE1" w:rsidP="00FF4AA6">
          <w:pPr>
            <w:pStyle w:val="Piedepgina"/>
            <w:rPr>
              <w:rFonts w:asciiTheme="minorHAnsi" w:hAnsiTheme="minorHAnsi" w:cstheme="minorHAnsi"/>
              <w:sz w:val="16"/>
              <w:szCs w:val="16"/>
            </w:rPr>
          </w:pPr>
          <w:r w:rsidRPr="00CE759D">
            <w:rPr>
              <w:rFonts w:asciiTheme="minorHAnsi" w:hAnsiTheme="minorHAnsi" w:cstheme="minorHAnsi"/>
              <w:sz w:val="16"/>
              <w:szCs w:val="16"/>
            </w:rPr>
            <w:t xml:space="preserve">Página:  </w:t>
          </w:r>
        </w:p>
        <w:p w14:paraId="1FD910E7" w14:textId="77777777" w:rsidR="00756CE1" w:rsidRPr="00CE759D" w:rsidRDefault="00756CE1" w:rsidP="00DD05F9">
          <w:pPr>
            <w:pStyle w:val="Piedepgina"/>
            <w:jc w:val="center"/>
            <w:rPr>
              <w:rFonts w:asciiTheme="minorHAnsi" w:hAnsiTheme="minorHAnsi" w:cstheme="minorHAnsi"/>
              <w:lang w:val="es-ES_tradnl"/>
            </w:rPr>
          </w:pPr>
          <w:r w:rsidRPr="00096B5A">
            <w:rPr>
              <w:rFonts w:asciiTheme="minorHAnsi" w:hAnsiTheme="minorHAnsi" w:cstheme="minorHAnsi"/>
              <w:sz w:val="24"/>
              <w:rPrChange w:id="213" w:author="Liliana Rios (liliana.rios@grupoberlin.com)" w:date="2015-07-01T08:47:00Z">
                <w:rPr>
                  <w:rFonts w:asciiTheme="minorHAnsi" w:hAnsiTheme="minorHAnsi" w:cstheme="minorHAnsi"/>
                </w:rPr>
              </w:rPrChange>
            </w:rPr>
            <w:fldChar w:fldCharType="begin"/>
          </w:r>
          <w:r w:rsidRPr="00096B5A">
            <w:rPr>
              <w:rFonts w:asciiTheme="minorHAnsi" w:hAnsiTheme="minorHAnsi" w:cstheme="minorHAnsi"/>
              <w:sz w:val="24"/>
              <w:rPrChange w:id="214" w:author="Liliana Rios (liliana.rios@grupoberlin.com)" w:date="2015-07-01T08:47:00Z">
                <w:rPr>
                  <w:rFonts w:asciiTheme="minorHAnsi" w:hAnsiTheme="minorHAnsi" w:cstheme="minorHAnsi"/>
                </w:rPr>
              </w:rPrChange>
            </w:rPr>
            <w:instrText xml:space="preserve"> PAGE </w:instrText>
          </w:r>
          <w:r w:rsidRPr="00096B5A">
            <w:rPr>
              <w:rFonts w:asciiTheme="minorHAnsi" w:hAnsiTheme="minorHAnsi" w:cstheme="minorHAnsi"/>
              <w:sz w:val="24"/>
              <w:rPrChange w:id="215" w:author="Liliana Rios (liliana.rios@grupoberlin.com)" w:date="2015-07-01T08:47:00Z">
                <w:rPr>
                  <w:rFonts w:asciiTheme="minorHAnsi" w:hAnsiTheme="minorHAnsi" w:cstheme="minorHAnsi"/>
                </w:rPr>
              </w:rPrChange>
            </w:rPr>
            <w:fldChar w:fldCharType="separate"/>
          </w:r>
          <w:r w:rsidR="00D771A3">
            <w:rPr>
              <w:rFonts w:asciiTheme="minorHAnsi" w:hAnsiTheme="minorHAnsi" w:cstheme="minorHAnsi"/>
              <w:noProof/>
              <w:sz w:val="24"/>
            </w:rPr>
            <w:t>2</w:t>
          </w:r>
          <w:r w:rsidRPr="00096B5A">
            <w:rPr>
              <w:rFonts w:asciiTheme="minorHAnsi" w:hAnsiTheme="minorHAnsi" w:cstheme="minorHAnsi"/>
              <w:sz w:val="24"/>
              <w:rPrChange w:id="216" w:author="Liliana Rios (liliana.rios@grupoberlin.com)" w:date="2015-07-01T08:47:00Z">
                <w:rPr>
                  <w:rFonts w:asciiTheme="minorHAnsi" w:hAnsiTheme="minorHAnsi" w:cstheme="minorHAnsi"/>
                </w:rPr>
              </w:rPrChange>
            </w:rPr>
            <w:fldChar w:fldCharType="end"/>
          </w:r>
          <w:r w:rsidRPr="00096B5A">
            <w:rPr>
              <w:rFonts w:asciiTheme="minorHAnsi" w:hAnsiTheme="minorHAnsi" w:cstheme="minorHAnsi"/>
              <w:sz w:val="24"/>
              <w:rPrChange w:id="217" w:author="Liliana Rios (liliana.rios@grupoberlin.com)" w:date="2015-07-01T08:47:00Z">
                <w:rPr>
                  <w:rFonts w:asciiTheme="minorHAnsi" w:hAnsiTheme="minorHAnsi" w:cstheme="minorHAnsi"/>
                </w:rPr>
              </w:rPrChange>
            </w:rPr>
            <w:t xml:space="preserve"> de </w:t>
          </w:r>
          <w:r w:rsidRPr="00096B5A">
            <w:rPr>
              <w:rFonts w:asciiTheme="minorHAnsi" w:hAnsiTheme="minorHAnsi" w:cstheme="minorHAnsi"/>
              <w:sz w:val="24"/>
              <w:rPrChange w:id="218" w:author="Liliana Rios (liliana.rios@grupoberlin.com)" w:date="2015-07-01T08:47:00Z">
                <w:rPr>
                  <w:rFonts w:asciiTheme="minorHAnsi" w:hAnsiTheme="minorHAnsi" w:cstheme="minorHAnsi"/>
                </w:rPr>
              </w:rPrChange>
            </w:rPr>
            <w:fldChar w:fldCharType="begin"/>
          </w:r>
          <w:r w:rsidRPr="00096B5A">
            <w:rPr>
              <w:rFonts w:asciiTheme="minorHAnsi" w:hAnsiTheme="minorHAnsi" w:cstheme="minorHAnsi"/>
              <w:sz w:val="24"/>
              <w:rPrChange w:id="219" w:author="Liliana Rios (liliana.rios@grupoberlin.com)" w:date="2015-07-01T08:47:00Z">
                <w:rPr>
                  <w:rFonts w:asciiTheme="minorHAnsi" w:hAnsiTheme="minorHAnsi" w:cstheme="minorHAnsi"/>
                </w:rPr>
              </w:rPrChange>
            </w:rPr>
            <w:instrText xml:space="preserve"> NUMPAGES </w:instrText>
          </w:r>
          <w:r w:rsidRPr="00096B5A">
            <w:rPr>
              <w:rFonts w:asciiTheme="minorHAnsi" w:hAnsiTheme="minorHAnsi" w:cstheme="minorHAnsi"/>
              <w:sz w:val="24"/>
              <w:rPrChange w:id="220" w:author="Liliana Rios (liliana.rios@grupoberlin.com)" w:date="2015-07-01T08:47:00Z">
                <w:rPr>
                  <w:rFonts w:asciiTheme="minorHAnsi" w:hAnsiTheme="minorHAnsi" w:cstheme="minorHAnsi"/>
                </w:rPr>
              </w:rPrChange>
            </w:rPr>
            <w:fldChar w:fldCharType="separate"/>
          </w:r>
          <w:r w:rsidR="00D771A3">
            <w:rPr>
              <w:rFonts w:asciiTheme="minorHAnsi" w:hAnsiTheme="minorHAnsi" w:cstheme="minorHAnsi"/>
              <w:noProof/>
              <w:sz w:val="24"/>
            </w:rPr>
            <w:t>7</w:t>
          </w:r>
          <w:r w:rsidRPr="00096B5A">
            <w:rPr>
              <w:rFonts w:asciiTheme="minorHAnsi" w:hAnsiTheme="minorHAnsi" w:cstheme="minorHAnsi"/>
              <w:sz w:val="24"/>
              <w:rPrChange w:id="221" w:author="Liliana Rios (liliana.rios@grupoberlin.com)" w:date="2015-07-01T08:47:00Z">
                <w:rPr>
                  <w:rFonts w:asciiTheme="minorHAnsi" w:hAnsiTheme="minorHAnsi" w:cstheme="minorHAnsi"/>
                </w:rPr>
              </w:rPrChange>
            </w:rPr>
            <w:fldChar w:fldCharType="end"/>
          </w:r>
        </w:p>
      </w:tc>
    </w:tr>
  </w:tbl>
  <w:p w14:paraId="368C8EF7" w14:textId="77777777" w:rsidR="009F5097" w:rsidRPr="00CE759D" w:rsidRDefault="009F5097">
    <w:pPr>
      <w:pStyle w:val="Piedepgina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A826F" w14:textId="77777777" w:rsidR="00DB197B" w:rsidRDefault="00DB197B">
      <w:r>
        <w:separator/>
      </w:r>
    </w:p>
  </w:footnote>
  <w:footnote w:type="continuationSeparator" w:id="0">
    <w:p w14:paraId="324A7816" w14:textId="77777777" w:rsidR="00DB197B" w:rsidRDefault="00DB1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98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  <w:tblPrChange w:id="162" w:author="Zambrano, Edwin" w:date="2020-05-09T17:16:00Z">
        <w:tblPr>
          <w:tblW w:w="9498" w:type="dxa"/>
          <w:tblInd w:w="-3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</w:tblPr>
      </w:tblPrChange>
    </w:tblPr>
    <w:tblGrid>
      <w:gridCol w:w="4820"/>
      <w:gridCol w:w="4678"/>
      <w:tblGridChange w:id="163">
        <w:tblGrid>
          <w:gridCol w:w="170"/>
          <w:gridCol w:w="4650"/>
          <w:gridCol w:w="170"/>
          <w:gridCol w:w="4508"/>
          <w:gridCol w:w="170"/>
        </w:tblGrid>
      </w:tblGridChange>
    </w:tblGrid>
    <w:tr w:rsidR="009F5097" w:rsidRPr="008F5FD9" w14:paraId="6A7B1ECD" w14:textId="77777777" w:rsidTr="00D31DC6">
      <w:trPr>
        <w:trHeight w:val="1408"/>
        <w:trPrChange w:id="164" w:author="Zambrano, Edwin" w:date="2020-05-09T17:16:00Z">
          <w:trPr>
            <w:gridBefore w:val="1"/>
            <w:trHeight w:val="710"/>
          </w:trPr>
        </w:trPrChange>
      </w:trPr>
      <w:tc>
        <w:tcPr>
          <w:tcW w:w="482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bottom"/>
          <w:tcPrChange w:id="165" w:author="Zambrano, Edwin" w:date="2020-05-09T17:16:00Z">
            <w:tcPr>
              <w:tcW w:w="4820" w:type="dxa"/>
              <w:gridSpan w:val="2"/>
              <w:tcBorders>
                <w:top w:val="single" w:sz="4" w:space="0" w:color="auto"/>
                <w:left w:val="single" w:sz="4" w:space="0" w:color="auto"/>
                <w:bottom w:val="nil"/>
                <w:right w:val="single" w:sz="4" w:space="0" w:color="auto"/>
              </w:tcBorders>
              <w:vAlign w:val="bottom"/>
            </w:tcPr>
          </w:tcPrChange>
        </w:tcPr>
        <w:p w14:paraId="10C49AF0" w14:textId="4C40FA0B" w:rsidR="009F5097" w:rsidRPr="00D10696" w:rsidRDefault="009F5097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/>
            </w:rPr>
            <w:pPrChange w:id="166" w:author="Zambrano, Edwin" w:date="2020-05-09T17:17:00Z">
              <w:pPr>
                <w:pStyle w:val="Encabezado"/>
              </w:pPr>
            </w:pPrChange>
          </w:pPr>
          <w:del w:id="167" w:author="Zambrano, Edwin" w:date="2020-05-09T11:46:00Z">
            <w:r w:rsidDel="005056BC">
              <w:rPr>
                <w:noProof/>
                <w:lang w:val="es-EC" w:eastAsia="es-EC"/>
              </w:rPr>
              <w:drawing>
                <wp:inline distT="0" distB="0" distL="0" distR="0" wp14:anchorId="59A8FD4E" wp14:editId="67240454">
                  <wp:extent cx="2562225" cy="4476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del>
          <w:ins w:id="168" w:author="Zambrano, Edwin" w:date="2020-05-09T11:46:00Z">
            <w:r w:rsidR="005056BC">
              <w:rPr>
                <w:rFonts w:asciiTheme="minorHAnsi" w:hAnsiTheme="minorHAnsi" w:cstheme="minorHAnsi"/>
                <w:b/>
                <w:noProof/>
              </w:rPr>
              <w:drawing>
                <wp:inline distT="0" distB="0" distL="0" distR="0" wp14:anchorId="73C559ED" wp14:editId="6D0696A6">
                  <wp:extent cx="1944785" cy="808074"/>
                  <wp:effectExtent l="0" t="0" r="0" b="0"/>
                  <wp:docPr id="2" name="Imagen 2" descr="Imagen que contiene dibu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Oficial TC Trilex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605" cy="81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4678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  <w:tcPrChange w:id="169" w:author="Zambrano, Edwin" w:date="2020-05-09T17:16:00Z">
            <w:tcPr>
              <w:tcW w:w="4678" w:type="dxa"/>
              <w:gridSpan w:val="2"/>
              <w:tcBorders>
                <w:top w:val="single" w:sz="4" w:space="0" w:color="auto"/>
                <w:left w:val="nil"/>
                <w:bottom w:val="nil"/>
                <w:right w:val="single" w:sz="4" w:space="0" w:color="auto"/>
              </w:tcBorders>
              <w:vAlign w:val="center"/>
            </w:tcPr>
          </w:tcPrChange>
        </w:tcPr>
        <w:p w14:paraId="61789864" w14:textId="77777777" w:rsidR="009F5097" w:rsidRPr="00D10696" w:rsidRDefault="004E1F46">
          <w:pPr>
            <w:pStyle w:val="Encabezado"/>
            <w:jc w:val="center"/>
            <w:rPr>
              <w:rFonts w:asciiTheme="minorHAnsi" w:hAnsiTheme="minorHAnsi" w:cstheme="minorHAnsi"/>
              <w:b/>
              <w:sz w:val="36"/>
              <w:szCs w:val="36"/>
            </w:rPr>
          </w:pPr>
          <w:r>
            <w:rPr>
              <w:rFonts w:asciiTheme="minorHAnsi" w:hAnsiTheme="minorHAnsi" w:cstheme="minorHAnsi"/>
              <w:b/>
              <w:sz w:val="36"/>
              <w:szCs w:val="36"/>
              <w:lang w:val="es-ES_tradnl"/>
            </w:rPr>
            <w:t>Manual</w:t>
          </w:r>
        </w:p>
      </w:tc>
    </w:tr>
    <w:tr w:rsidR="009F5097" w:rsidRPr="008F5FD9" w14:paraId="1B44A775" w14:textId="77777777" w:rsidTr="00D10696">
      <w:trPr>
        <w:cantSplit/>
        <w:trHeight w:val="710"/>
      </w:trPr>
      <w:tc>
        <w:tcPr>
          <w:tcW w:w="482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0597C96" w14:textId="2DB85F3C" w:rsidR="009F5097" w:rsidRPr="00D10696" w:rsidRDefault="009F5097" w:rsidP="008B024C">
          <w:pPr>
            <w:pStyle w:val="Encabezado"/>
            <w:jc w:val="center"/>
            <w:rPr>
              <w:rFonts w:asciiTheme="minorHAnsi" w:hAnsiTheme="minorHAnsi" w:cstheme="minorHAnsi"/>
              <w:b/>
              <w:noProof/>
              <w:sz w:val="24"/>
            </w:rPr>
          </w:pPr>
          <w:r w:rsidRPr="00D10696">
            <w:rPr>
              <w:rFonts w:asciiTheme="minorHAnsi" w:hAnsiTheme="minorHAnsi" w:cstheme="minorHAnsi"/>
              <w:b/>
              <w:sz w:val="24"/>
              <w:lang w:val="es-ES_tradnl"/>
            </w:rPr>
            <w:t>Referencia</w:t>
          </w:r>
          <w:r w:rsidR="008B024C" w:rsidRPr="00D10696">
            <w:rPr>
              <w:rFonts w:asciiTheme="minorHAnsi" w:hAnsiTheme="minorHAnsi" w:cstheme="minorHAnsi"/>
              <w:b/>
              <w:sz w:val="24"/>
              <w:lang w:val="es-ES_tradnl"/>
            </w:rPr>
            <w:t>:</w:t>
          </w:r>
          <w:r w:rsidR="008B024C">
            <w:rPr>
              <w:rFonts w:asciiTheme="minorHAnsi" w:hAnsiTheme="minorHAnsi" w:cstheme="minorHAnsi"/>
              <w:sz w:val="24"/>
              <w:lang w:val="es-ES_tradnl"/>
            </w:rPr>
            <w:t xml:space="preserve"> </w:t>
          </w:r>
          <w:del w:id="170" w:author="Perez, Steeven" w:date="2020-07-02T10:05:00Z">
            <w:r w:rsidR="009A2EE0" w:rsidDel="00051C45">
              <w:rPr>
                <w:rFonts w:asciiTheme="minorHAnsi" w:hAnsiTheme="minorHAnsi" w:cstheme="minorHAnsi"/>
                <w:sz w:val="24"/>
                <w:lang w:val="es-ES_tradnl"/>
              </w:rPr>
              <w:delText>Sistema BASC</w:delText>
            </w:r>
          </w:del>
          <w:ins w:id="171" w:author="Perez, Steeven" w:date="2020-07-02T10:05:00Z">
            <w:r w:rsidR="00051C45">
              <w:rPr>
                <w:rFonts w:asciiTheme="minorHAnsi" w:hAnsiTheme="minorHAnsi" w:cstheme="minorHAnsi"/>
                <w:sz w:val="24"/>
                <w:lang w:val="es-ES_tradnl"/>
              </w:rPr>
              <w:t>SGCS BASC</w:t>
            </w:r>
          </w:ins>
        </w:p>
      </w:tc>
      <w:tc>
        <w:tcPr>
          <w:tcW w:w="467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40D3F5D" w14:textId="2C22A5AB" w:rsidR="009F5097" w:rsidRPr="00D10696" w:rsidRDefault="00051C45" w:rsidP="004E1F46">
          <w:pPr>
            <w:pStyle w:val="Encabezado"/>
            <w:jc w:val="center"/>
            <w:rPr>
              <w:rFonts w:asciiTheme="minorHAnsi" w:hAnsiTheme="minorHAnsi" w:cstheme="minorHAnsi"/>
              <w:sz w:val="32"/>
              <w:szCs w:val="32"/>
              <w:lang w:val="es-ES_tradnl"/>
            </w:rPr>
          </w:pPr>
          <w:ins w:id="172" w:author="Perez, Steeven" w:date="2020-07-02T10:05:00Z">
            <w:r>
              <w:rPr>
                <w:rFonts w:asciiTheme="minorHAnsi" w:hAnsiTheme="minorHAnsi" w:cstheme="minorHAnsi"/>
                <w:sz w:val="32"/>
                <w:szCs w:val="32"/>
              </w:rPr>
              <w:t>SG</w:t>
            </w:r>
          </w:ins>
          <w:ins w:id="173" w:author="Perez, Steeven [2]" w:date="2020-08-05T14:32:00Z">
            <w:r w:rsidR="00272B41">
              <w:rPr>
                <w:rFonts w:asciiTheme="minorHAnsi" w:hAnsiTheme="minorHAnsi" w:cstheme="minorHAnsi"/>
                <w:sz w:val="32"/>
                <w:szCs w:val="32"/>
              </w:rPr>
              <w:t>CSB</w:t>
            </w:r>
          </w:ins>
          <w:ins w:id="174" w:author="Perez, Steeven" w:date="2020-07-02T10:05:00Z">
            <w:del w:id="175" w:author="Perez, Steeven [2]" w:date="2020-08-05T14:32:00Z">
              <w:r w:rsidDel="00272B41">
                <w:rPr>
                  <w:rFonts w:asciiTheme="minorHAnsi" w:hAnsiTheme="minorHAnsi" w:cstheme="minorHAnsi"/>
                  <w:sz w:val="32"/>
                  <w:szCs w:val="32"/>
                </w:rPr>
                <w:delText>I</w:delText>
              </w:r>
            </w:del>
            <w:r>
              <w:rPr>
                <w:rFonts w:asciiTheme="minorHAnsi" w:hAnsiTheme="minorHAnsi" w:cstheme="minorHAnsi"/>
                <w:sz w:val="32"/>
                <w:szCs w:val="32"/>
              </w:rPr>
              <w:t>-TRI-0</w:t>
            </w:r>
          </w:ins>
          <w:ins w:id="176" w:author="Perez, Steeven [2]" w:date="2020-08-05T14:32:00Z">
            <w:r w:rsidR="00272B41">
              <w:rPr>
                <w:rFonts w:asciiTheme="minorHAnsi" w:hAnsiTheme="minorHAnsi" w:cstheme="minorHAnsi"/>
                <w:sz w:val="32"/>
                <w:szCs w:val="32"/>
              </w:rPr>
              <w:t>5</w:t>
            </w:r>
          </w:ins>
          <w:ins w:id="177" w:author="Perez, Steeven" w:date="2020-07-02T10:05:00Z">
            <w:del w:id="178" w:author="Perez, Steeven [2]" w:date="2020-08-05T14:32:00Z">
              <w:r w:rsidDel="00272B41">
                <w:rPr>
                  <w:rFonts w:asciiTheme="minorHAnsi" w:hAnsiTheme="minorHAnsi" w:cstheme="minorHAnsi"/>
                  <w:sz w:val="32"/>
                  <w:szCs w:val="32"/>
                </w:rPr>
                <w:delText>7</w:delText>
              </w:r>
            </w:del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</w:ins>
          <w:r w:rsidR="009A2EE0">
            <w:rPr>
              <w:rFonts w:asciiTheme="minorHAnsi" w:hAnsiTheme="minorHAnsi" w:cstheme="minorHAnsi"/>
              <w:sz w:val="32"/>
              <w:szCs w:val="32"/>
            </w:rPr>
            <w:t>Manual del Sistema de Gestión</w:t>
          </w:r>
          <w:r w:rsidR="005A2E75">
            <w:rPr>
              <w:rFonts w:asciiTheme="minorHAnsi" w:hAnsiTheme="minorHAnsi" w:cstheme="minorHAnsi"/>
              <w:sz w:val="32"/>
              <w:szCs w:val="32"/>
            </w:rPr>
            <w:t xml:space="preserve"> de Control y Seguridad</w:t>
          </w:r>
          <w:r w:rsidR="009A2EE0">
            <w:rPr>
              <w:rFonts w:asciiTheme="minorHAnsi" w:hAnsiTheme="minorHAnsi" w:cstheme="minorHAnsi"/>
              <w:sz w:val="32"/>
              <w:szCs w:val="32"/>
            </w:rPr>
            <w:t xml:space="preserve"> BASC</w:t>
          </w:r>
        </w:p>
      </w:tc>
    </w:tr>
  </w:tbl>
  <w:p w14:paraId="33D8F0B9" w14:textId="77777777" w:rsidR="009F5097" w:rsidRPr="008F5FD9" w:rsidRDefault="009F5097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singleLevel"/>
    <w:tmpl w:val="00000005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/>
      </w:rPr>
    </w:lvl>
  </w:abstractNum>
  <w:abstractNum w:abstractNumId="2" w15:restartNumberingAfterBreak="0">
    <w:nsid w:val="0000000A"/>
    <w:multiLevelType w:val="singleLevel"/>
    <w:tmpl w:val="0000000A"/>
    <w:name w:val="WW8Num6"/>
    <w:lvl w:ilvl="0">
      <w:start w:val="1"/>
      <w:numFmt w:val="bullet"/>
      <w:lvlText w:val=""/>
      <w:lvlJc w:val="left"/>
      <w:pPr>
        <w:tabs>
          <w:tab w:val="num" w:pos="417"/>
        </w:tabs>
        <w:ind w:left="417" w:hanging="360"/>
      </w:pPr>
      <w:rPr>
        <w:rFonts w:ascii="Wingdings" w:hAnsi="Wingdings"/>
      </w:rPr>
    </w:lvl>
  </w:abstractNum>
  <w:abstractNum w:abstractNumId="3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</w:abstractNum>
  <w:abstractNum w:abstractNumId="4" w15:restartNumberingAfterBreak="0">
    <w:nsid w:val="0000000D"/>
    <w:multiLevelType w:val="singleLevel"/>
    <w:tmpl w:val="7D94FFBA"/>
    <w:name w:val="WW8Num11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32"/>
        <w:szCs w:val="32"/>
      </w:rPr>
    </w:lvl>
  </w:abstractNum>
  <w:abstractNum w:abstractNumId="5" w15:restartNumberingAfterBreak="0">
    <w:nsid w:val="0000000E"/>
    <w:multiLevelType w:val="singleLevel"/>
    <w:tmpl w:val="0000000E"/>
    <w:name w:val="WW8Num13"/>
    <w:lvl w:ilvl="0">
      <w:start w:val="1"/>
      <w:numFmt w:val="bullet"/>
      <w:lvlText w:val=""/>
      <w:lvlJc w:val="left"/>
      <w:pPr>
        <w:tabs>
          <w:tab w:val="num" w:pos="474"/>
        </w:tabs>
        <w:ind w:left="474" w:hanging="360"/>
      </w:pPr>
      <w:rPr>
        <w:rFonts w:ascii="Wingdings" w:hAnsi="Wingdings"/>
        <w:b w:val="0"/>
        <w:i w:val="0"/>
        <w:color w:val="auto"/>
        <w:sz w:val="22"/>
      </w:rPr>
    </w:lvl>
  </w:abstractNum>
  <w:abstractNum w:abstractNumId="6" w15:restartNumberingAfterBreak="0">
    <w:nsid w:val="027D2DF3"/>
    <w:multiLevelType w:val="hybridMultilevel"/>
    <w:tmpl w:val="F23ED7EE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674B77"/>
    <w:multiLevelType w:val="hybridMultilevel"/>
    <w:tmpl w:val="B8D08B8C"/>
    <w:name w:val="WW8Num14"/>
    <w:lvl w:ilvl="0" w:tplc="94FE69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EAA9E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BA2D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832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026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E88F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8D3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65B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16F3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6A4C76"/>
    <w:multiLevelType w:val="hybridMultilevel"/>
    <w:tmpl w:val="C100A2E2"/>
    <w:lvl w:ilvl="0" w:tplc="30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126E77"/>
    <w:multiLevelType w:val="hybridMultilevel"/>
    <w:tmpl w:val="991ADF90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B63D4"/>
    <w:multiLevelType w:val="hybridMultilevel"/>
    <w:tmpl w:val="F15C07B6"/>
    <w:lvl w:ilvl="0" w:tplc="EB1400E2">
      <w:start w:val="1"/>
      <w:numFmt w:val="lowerLetter"/>
      <w:lvlText w:val="%1."/>
      <w:lvlJc w:val="left"/>
      <w:pPr>
        <w:ind w:left="1413" w:hanging="705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E1F3813"/>
    <w:multiLevelType w:val="hybridMultilevel"/>
    <w:tmpl w:val="CBD0916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56E52"/>
    <w:multiLevelType w:val="hybridMultilevel"/>
    <w:tmpl w:val="C1C6442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3631A"/>
    <w:multiLevelType w:val="hybridMultilevel"/>
    <w:tmpl w:val="A84A9F62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766803"/>
    <w:multiLevelType w:val="hybridMultilevel"/>
    <w:tmpl w:val="00EEF232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E65733"/>
    <w:multiLevelType w:val="hybridMultilevel"/>
    <w:tmpl w:val="2C0E845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2D5E27"/>
    <w:multiLevelType w:val="hybridMultilevel"/>
    <w:tmpl w:val="967A58D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45A42"/>
    <w:multiLevelType w:val="hybridMultilevel"/>
    <w:tmpl w:val="87D69BA0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D2416"/>
    <w:multiLevelType w:val="hybridMultilevel"/>
    <w:tmpl w:val="14FEC14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462BBB"/>
    <w:multiLevelType w:val="hybridMultilevel"/>
    <w:tmpl w:val="E53000A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A34B85"/>
    <w:multiLevelType w:val="hybridMultilevel"/>
    <w:tmpl w:val="8746F0A2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5A00E0"/>
    <w:multiLevelType w:val="hybridMultilevel"/>
    <w:tmpl w:val="F558F6E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6162"/>
    <w:multiLevelType w:val="hybridMultilevel"/>
    <w:tmpl w:val="806646C6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C33D2"/>
    <w:multiLevelType w:val="hybridMultilevel"/>
    <w:tmpl w:val="8CA656D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BD0E0F"/>
    <w:multiLevelType w:val="hybridMultilevel"/>
    <w:tmpl w:val="24DC8466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5256DE8"/>
    <w:multiLevelType w:val="hybridMultilevel"/>
    <w:tmpl w:val="1A34A56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6545F0"/>
    <w:multiLevelType w:val="hybridMultilevel"/>
    <w:tmpl w:val="256E69B2"/>
    <w:lvl w:ilvl="0" w:tplc="EB1400E2">
      <w:start w:val="1"/>
      <w:numFmt w:val="lowerLetter"/>
      <w:lvlText w:val="%1."/>
      <w:lvlJc w:val="left"/>
      <w:pPr>
        <w:ind w:left="1413" w:hanging="705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788" w:hanging="360"/>
      </w:pPr>
    </w:lvl>
    <w:lvl w:ilvl="2" w:tplc="300A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75F48DB"/>
    <w:multiLevelType w:val="hybridMultilevel"/>
    <w:tmpl w:val="21EEFBA0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8E7AE4"/>
    <w:multiLevelType w:val="hybridMultilevel"/>
    <w:tmpl w:val="9286B7E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D07CDE"/>
    <w:multiLevelType w:val="hybridMultilevel"/>
    <w:tmpl w:val="4CD60B3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A0053B"/>
    <w:multiLevelType w:val="hybridMultilevel"/>
    <w:tmpl w:val="BA863BF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06863"/>
    <w:multiLevelType w:val="hybridMultilevel"/>
    <w:tmpl w:val="569CEF1E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F407F3"/>
    <w:multiLevelType w:val="hybridMultilevel"/>
    <w:tmpl w:val="6870F040"/>
    <w:lvl w:ilvl="0" w:tplc="30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3" w15:restartNumberingAfterBreak="0">
    <w:nsid w:val="66370F0A"/>
    <w:multiLevelType w:val="hybridMultilevel"/>
    <w:tmpl w:val="40D20B4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8A00CB"/>
    <w:multiLevelType w:val="hybridMultilevel"/>
    <w:tmpl w:val="4A3E954C"/>
    <w:lvl w:ilvl="0" w:tplc="3208B0A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7F61950"/>
    <w:multiLevelType w:val="hybridMultilevel"/>
    <w:tmpl w:val="C47A36A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0B0E8B"/>
    <w:multiLevelType w:val="hybridMultilevel"/>
    <w:tmpl w:val="456CB1CE"/>
    <w:lvl w:ilvl="0" w:tplc="30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7" w15:restartNumberingAfterBreak="0">
    <w:nsid w:val="6E0C2496"/>
    <w:multiLevelType w:val="hybridMultilevel"/>
    <w:tmpl w:val="3008EEB2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305515"/>
    <w:multiLevelType w:val="hybridMultilevel"/>
    <w:tmpl w:val="1A3826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4345F9"/>
    <w:multiLevelType w:val="hybridMultilevel"/>
    <w:tmpl w:val="251C153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8"/>
  </w:num>
  <w:num w:numId="3">
    <w:abstractNumId w:val="34"/>
  </w:num>
  <w:num w:numId="4">
    <w:abstractNumId w:val="37"/>
  </w:num>
  <w:num w:numId="5">
    <w:abstractNumId w:val="22"/>
  </w:num>
  <w:num w:numId="6">
    <w:abstractNumId w:val="30"/>
  </w:num>
  <w:num w:numId="7">
    <w:abstractNumId w:val="17"/>
  </w:num>
  <w:num w:numId="8">
    <w:abstractNumId w:val="25"/>
  </w:num>
  <w:num w:numId="9">
    <w:abstractNumId w:val="13"/>
  </w:num>
  <w:num w:numId="10">
    <w:abstractNumId w:val="20"/>
  </w:num>
  <w:num w:numId="11">
    <w:abstractNumId w:val="18"/>
  </w:num>
  <w:num w:numId="12">
    <w:abstractNumId w:val="27"/>
  </w:num>
  <w:num w:numId="13">
    <w:abstractNumId w:val="16"/>
  </w:num>
  <w:num w:numId="14">
    <w:abstractNumId w:val="21"/>
  </w:num>
  <w:num w:numId="15">
    <w:abstractNumId w:val="31"/>
  </w:num>
  <w:num w:numId="16">
    <w:abstractNumId w:val="9"/>
  </w:num>
  <w:num w:numId="17">
    <w:abstractNumId w:val="23"/>
  </w:num>
  <w:num w:numId="18">
    <w:abstractNumId w:val="26"/>
  </w:num>
  <w:num w:numId="19">
    <w:abstractNumId w:val="10"/>
  </w:num>
  <w:num w:numId="20">
    <w:abstractNumId w:val="14"/>
  </w:num>
  <w:num w:numId="21">
    <w:abstractNumId w:val="24"/>
  </w:num>
  <w:num w:numId="22">
    <w:abstractNumId w:val="32"/>
  </w:num>
  <w:num w:numId="23">
    <w:abstractNumId w:val="36"/>
  </w:num>
  <w:num w:numId="24">
    <w:abstractNumId w:val="39"/>
  </w:num>
  <w:num w:numId="25">
    <w:abstractNumId w:val="33"/>
  </w:num>
  <w:num w:numId="26">
    <w:abstractNumId w:val="29"/>
  </w:num>
  <w:num w:numId="27">
    <w:abstractNumId w:val="8"/>
  </w:num>
  <w:num w:numId="28">
    <w:abstractNumId w:val="6"/>
  </w:num>
  <w:num w:numId="29">
    <w:abstractNumId w:val="35"/>
  </w:num>
  <w:num w:numId="30">
    <w:abstractNumId w:val="19"/>
  </w:num>
  <w:num w:numId="31">
    <w:abstractNumId w:val="12"/>
  </w:num>
  <w:num w:numId="32">
    <w:abstractNumId w:val="15"/>
  </w:num>
  <w:num w:numId="33">
    <w:abstractNumId w:val="28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rez, Steeven">
    <w15:presenceInfo w15:providerId="None" w15:userId="Perez, Steeven"/>
  </w15:person>
  <w15:person w15:author="Perez, Steeven [2]">
    <w15:presenceInfo w15:providerId="AD" w15:userId="S::steeven.perez@tc.tc::56a4bc4e-9f84-4790-a743-d921dccbe019"/>
  </w15:person>
  <w15:person w15:author="Zambrano, Edwin">
    <w15:presenceInfo w15:providerId="None" w15:userId="Zambrano, Ed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formatting="1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8DD"/>
    <w:rsid w:val="0000350C"/>
    <w:rsid w:val="00012C08"/>
    <w:rsid w:val="00033B97"/>
    <w:rsid w:val="000519E0"/>
    <w:rsid w:val="00051C45"/>
    <w:rsid w:val="00056287"/>
    <w:rsid w:val="0005715D"/>
    <w:rsid w:val="00057814"/>
    <w:rsid w:val="00057EE5"/>
    <w:rsid w:val="00064505"/>
    <w:rsid w:val="0007612F"/>
    <w:rsid w:val="00081FFC"/>
    <w:rsid w:val="00085B3B"/>
    <w:rsid w:val="00090C1B"/>
    <w:rsid w:val="00096B5A"/>
    <w:rsid w:val="000A56F4"/>
    <w:rsid w:val="000C42A8"/>
    <w:rsid w:val="000C5B55"/>
    <w:rsid w:val="000D5BA8"/>
    <w:rsid w:val="000E4E4D"/>
    <w:rsid w:val="000F07FA"/>
    <w:rsid w:val="00100BAE"/>
    <w:rsid w:val="001067B5"/>
    <w:rsid w:val="0011127B"/>
    <w:rsid w:val="00120193"/>
    <w:rsid w:val="0014549C"/>
    <w:rsid w:val="001466B0"/>
    <w:rsid w:val="00151D74"/>
    <w:rsid w:val="0015533E"/>
    <w:rsid w:val="0017310B"/>
    <w:rsid w:val="00185424"/>
    <w:rsid w:val="00193C27"/>
    <w:rsid w:val="00195B2E"/>
    <w:rsid w:val="001A7A9C"/>
    <w:rsid w:val="001B6B57"/>
    <w:rsid w:val="001C59A1"/>
    <w:rsid w:val="001D093F"/>
    <w:rsid w:val="001D3C8D"/>
    <w:rsid w:val="001D58BD"/>
    <w:rsid w:val="001E79AD"/>
    <w:rsid w:val="001F4C6C"/>
    <w:rsid w:val="00206648"/>
    <w:rsid w:val="002246A3"/>
    <w:rsid w:val="002316B2"/>
    <w:rsid w:val="00247724"/>
    <w:rsid w:val="00262F06"/>
    <w:rsid w:val="00272B41"/>
    <w:rsid w:val="00280D40"/>
    <w:rsid w:val="00283458"/>
    <w:rsid w:val="00287B64"/>
    <w:rsid w:val="00291EB3"/>
    <w:rsid w:val="002940F3"/>
    <w:rsid w:val="002966B1"/>
    <w:rsid w:val="002A4DD8"/>
    <w:rsid w:val="002B1D2E"/>
    <w:rsid w:val="002C03B1"/>
    <w:rsid w:val="002D13C5"/>
    <w:rsid w:val="002E1963"/>
    <w:rsid w:val="002E3379"/>
    <w:rsid w:val="002F0944"/>
    <w:rsid w:val="002F31CA"/>
    <w:rsid w:val="002F61EC"/>
    <w:rsid w:val="00300F5E"/>
    <w:rsid w:val="003078D9"/>
    <w:rsid w:val="00350567"/>
    <w:rsid w:val="00350EA7"/>
    <w:rsid w:val="003529A4"/>
    <w:rsid w:val="00355A13"/>
    <w:rsid w:val="0036325C"/>
    <w:rsid w:val="0038716A"/>
    <w:rsid w:val="0039327A"/>
    <w:rsid w:val="00396F5F"/>
    <w:rsid w:val="00397598"/>
    <w:rsid w:val="003B6847"/>
    <w:rsid w:val="003C70F3"/>
    <w:rsid w:val="003C75DD"/>
    <w:rsid w:val="003E3CF2"/>
    <w:rsid w:val="003E41F5"/>
    <w:rsid w:val="003F4264"/>
    <w:rsid w:val="003F5698"/>
    <w:rsid w:val="003F76D7"/>
    <w:rsid w:val="004002EF"/>
    <w:rsid w:val="004210FA"/>
    <w:rsid w:val="00466AD4"/>
    <w:rsid w:val="004734A8"/>
    <w:rsid w:val="00492024"/>
    <w:rsid w:val="00492362"/>
    <w:rsid w:val="00497BA6"/>
    <w:rsid w:val="004A0A31"/>
    <w:rsid w:val="004A7311"/>
    <w:rsid w:val="004B2352"/>
    <w:rsid w:val="004B258E"/>
    <w:rsid w:val="004B7301"/>
    <w:rsid w:val="004C5F38"/>
    <w:rsid w:val="004D0B2A"/>
    <w:rsid w:val="004E1F46"/>
    <w:rsid w:val="004E7466"/>
    <w:rsid w:val="004F237A"/>
    <w:rsid w:val="004F3EE0"/>
    <w:rsid w:val="004F7665"/>
    <w:rsid w:val="00503783"/>
    <w:rsid w:val="005056BC"/>
    <w:rsid w:val="00506F47"/>
    <w:rsid w:val="00507CBD"/>
    <w:rsid w:val="00527222"/>
    <w:rsid w:val="00532AA3"/>
    <w:rsid w:val="00534E88"/>
    <w:rsid w:val="0054015A"/>
    <w:rsid w:val="00540283"/>
    <w:rsid w:val="00541196"/>
    <w:rsid w:val="0054540D"/>
    <w:rsid w:val="00545E2B"/>
    <w:rsid w:val="00550BB8"/>
    <w:rsid w:val="00555B81"/>
    <w:rsid w:val="005605EF"/>
    <w:rsid w:val="00563045"/>
    <w:rsid w:val="005676BB"/>
    <w:rsid w:val="005700A2"/>
    <w:rsid w:val="00581483"/>
    <w:rsid w:val="005A20FA"/>
    <w:rsid w:val="005A2E75"/>
    <w:rsid w:val="005A5650"/>
    <w:rsid w:val="005B176D"/>
    <w:rsid w:val="005B1BB6"/>
    <w:rsid w:val="005C16FB"/>
    <w:rsid w:val="005C3BC2"/>
    <w:rsid w:val="005C6392"/>
    <w:rsid w:val="005C7304"/>
    <w:rsid w:val="005D7069"/>
    <w:rsid w:val="005E2130"/>
    <w:rsid w:val="005F0C78"/>
    <w:rsid w:val="00602198"/>
    <w:rsid w:val="00603ECC"/>
    <w:rsid w:val="006044C9"/>
    <w:rsid w:val="006106DF"/>
    <w:rsid w:val="0061284C"/>
    <w:rsid w:val="006128F2"/>
    <w:rsid w:val="00614F5C"/>
    <w:rsid w:val="0061744E"/>
    <w:rsid w:val="006259E7"/>
    <w:rsid w:val="00627B31"/>
    <w:rsid w:val="006334F5"/>
    <w:rsid w:val="00641556"/>
    <w:rsid w:val="00644741"/>
    <w:rsid w:val="00660157"/>
    <w:rsid w:val="00676856"/>
    <w:rsid w:val="00692FBF"/>
    <w:rsid w:val="00694E73"/>
    <w:rsid w:val="006B00FA"/>
    <w:rsid w:val="006B10D1"/>
    <w:rsid w:val="006B2EE4"/>
    <w:rsid w:val="006B3467"/>
    <w:rsid w:val="006D5620"/>
    <w:rsid w:val="006E1778"/>
    <w:rsid w:val="006E3EEA"/>
    <w:rsid w:val="006E4301"/>
    <w:rsid w:val="006E5C9F"/>
    <w:rsid w:val="006F6731"/>
    <w:rsid w:val="00700AE7"/>
    <w:rsid w:val="007073DC"/>
    <w:rsid w:val="00713673"/>
    <w:rsid w:val="00727A09"/>
    <w:rsid w:val="00742B06"/>
    <w:rsid w:val="007459A3"/>
    <w:rsid w:val="00753CAD"/>
    <w:rsid w:val="00756CE1"/>
    <w:rsid w:val="00766ADA"/>
    <w:rsid w:val="00785F19"/>
    <w:rsid w:val="0078627B"/>
    <w:rsid w:val="00794385"/>
    <w:rsid w:val="007A6392"/>
    <w:rsid w:val="007B7A4E"/>
    <w:rsid w:val="007D42DB"/>
    <w:rsid w:val="007D60FA"/>
    <w:rsid w:val="007F529B"/>
    <w:rsid w:val="007F65E5"/>
    <w:rsid w:val="00811150"/>
    <w:rsid w:val="008124CA"/>
    <w:rsid w:val="00814BA4"/>
    <w:rsid w:val="00821F27"/>
    <w:rsid w:val="008319C5"/>
    <w:rsid w:val="00840441"/>
    <w:rsid w:val="00853178"/>
    <w:rsid w:val="00855A12"/>
    <w:rsid w:val="00877B90"/>
    <w:rsid w:val="008B024C"/>
    <w:rsid w:val="008B0E62"/>
    <w:rsid w:val="008B2037"/>
    <w:rsid w:val="008B5FEE"/>
    <w:rsid w:val="008C514E"/>
    <w:rsid w:val="008D4B9E"/>
    <w:rsid w:val="008E49D0"/>
    <w:rsid w:val="008E6D2E"/>
    <w:rsid w:val="008F5FD9"/>
    <w:rsid w:val="00905443"/>
    <w:rsid w:val="009070C3"/>
    <w:rsid w:val="009178AC"/>
    <w:rsid w:val="0092283F"/>
    <w:rsid w:val="009273F6"/>
    <w:rsid w:val="009655BF"/>
    <w:rsid w:val="00966CC7"/>
    <w:rsid w:val="0098214F"/>
    <w:rsid w:val="0099591D"/>
    <w:rsid w:val="00996B63"/>
    <w:rsid w:val="00997337"/>
    <w:rsid w:val="009A00DB"/>
    <w:rsid w:val="009A2EE0"/>
    <w:rsid w:val="009B09EF"/>
    <w:rsid w:val="009D45AA"/>
    <w:rsid w:val="009E050A"/>
    <w:rsid w:val="009E0EDC"/>
    <w:rsid w:val="009F35D4"/>
    <w:rsid w:val="009F5097"/>
    <w:rsid w:val="00A00779"/>
    <w:rsid w:val="00A22E11"/>
    <w:rsid w:val="00A248C5"/>
    <w:rsid w:val="00A25B46"/>
    <w:rsid w:val="00A34FFE"/>
    <w:rsid w:val="00A37321"/>
    <w:rsid w:val="00A40250"/>
    <w:rsid w:val="00A44259"/>
    <w:rsid w:val="00A46017"/>
    <w:rsid w:val="00A523E4"/>
    <w:rsid w:val="00A524BC"/>
    <w:rsid w:val="00A60F2C"/>
    <w:rsid w:val="00A658DD"/>
    <w:rsid w:val="00A74169"/>
    <w:rsid w:val="00A80680"/>
    <w:rsid w:val="00A84E95"/>
    <w:rsid w:val="00AA0A64"/>
    <w:rsid w:val="00AA329C"/>
    <w:rsid w:val="00AD3CED"/>
    <w:rsid w:val="00AD770A"/>
    <w:rsid w:val="00AE07DD"/>
    <w:rsid w:val="00AE2539"/>
    <w:rsid w:val="00AE675D"/>
    <w:rsid w:val="00AF2171"/>
    <w:rsid w:val="00AF2183"/>
    <w:rsid w:val="00AF3294"/>
    <w:rsid w:val="00B162D5"/>
    <w:rsid w:val="00B23A25"/>
    <w:rsid w:val="00B27264"/>
    <w:rsid w:val="00B3477F"/>
    <w:rsid w:val="00B40979"/>
    <w:rsid w:val="00B443BC"/>
    <w:rsid w:val="00B45B8D"/>
    <w:rsid w:val="00B741D2"/>
    <w:rsid w:val="00BA2F84"/>
    <w:rsid w:val="00BB36A1"/>
    <w:rsid w:val="00BB4A45"/>
    <w:rsid w:val="00BB696D"/>
    <w:rsid w:val="00BC4DFE"/>
    <w:rsid w:val="00BC5F22"/>
    <w:rsid w:val="00BC62E0"/>
    <w:rsid w:val="00BD0305"/>
    <w:rsid w:val="00BD1A01"/>
    <w:rsid w:val="00BD3CB9"/>
    <w:rsid w:val="00BE0CE3"/>
    <w:rsid w:val="00BE56F9"/>
    <w:rsid w:val="00BF7AE3"/>
    <w:rsid w:val="00C0439C"/>
    <w:rsid w:val="00C04808"/>
    <w:rsid w:val="00C05576"/>
    <w:rsid w:val="00C11216"/>
    <w:rsid w:val="00C23F68"/>
    <w:rsid w:val="00C25B1E"/>
    <w:rsid w:val="00C274F9"/>
    <w:rsid w:val="00C42874"/>
    <w:rsid w:val="00C46474"/>
    <w:rsid w:val="00C74B59"/>
    <w:rsid w:val="00C923BE"/>
    <w:rsid w:val="00C92F1E"/>
    <w:rsid w:val="00C966C4"/>
    <w:rsid w:val="00CA230F"/>
    <w:rsid w:val="00CA4F07"/>
    <w:rsid w:val="00CA5C01"/>
    <w:rsid w:val="00CA70BF"/>
    <w:rsid w:val="00CB505F"/>
    <w:rsid w:val="00CC5004"/>
    <w:rsid w:val="00CE759D"/>
    <w:rsid w:val="00D01F89"/>
    <w:rsid w:val="00D038E5"/>
    <w:rsid w:val="00D10696"/>
    <w:rsid w:val="00D2019F"/>
    <w:rsid w:val="00D31DC6"/>
    <w:rsid w:val="00D373F9"/>
    <w:rsid w:val="00D37970"/>
    <w:rsid w:val="00D42D7D"/>
    <w:rsid w:val="00D50A59"/>
    <w:rsid w:val="00D56295"/>
    <w:rsid w:val="00D57EA3"/>
    <w:rsid w:val="00D61623"/>
    <w:rsid w:val="00D726DF"/>
    <w:rsid w:val="00D738A8"/>
    <w:rsid w:val="00D771A3"/>
    <w:rsid w:val="00D91533"/>
    <w:rsid w:val="00D91812"/>
    <w:rsid w:val="00DA6D9A"/>
    <w:rsid w:val="00DB197B"/>
    <w:rsid w:val="00DB37E0"/>
    <w:rsid w:val="00DB55F6"/>
    <w:rsid w:val="00DB69F1"/>
    <w:rsid w:val="00DB6B0E"/>
    <w:rsid w:val="00DC33D2"/>
    <w:rsid w:val="00DD05F9"/>
    <w:rsid w:val="00DD36DF"/>
    <w:rsid w:val="00E019BF"/>
    <w:rsid w:val="00E207D1"/>
    <w:rsid w:val="00E207E1"/>
    <w:rsid w:val="00E37262"/>
    <w:rsid w:val="00E419EC"/>
    <w:rsid w:val="00E517CE"/>
    <w:rsid w:val="00E62080"/>
    <w:rsid w:val="00E63389"/>
    <w:rsid w:val="00E70EF5"/>
    <w:rsid w:val="00E71DB6"/>
    <w:rsid w:val="00E773BB"/>
    <w:rsid w:val="00EA228F"/>
    <w:rsid w:val="00EA28B5"/>
    <w:rsid w:val="00EB6D90"/>
    <w:rsid w:val="00EC1CF7"/>
    <w:rsid w:val="00EC37B8"/>
    <w:rsid w:val="00EC60EE"/>
    <w:rsid w:val="00ED36F6"/>
    <w:rsid w:val="00ED3D22"/>
    <w:rsid w:val="00ED4F78"/>
    <w:rsid w:val="00EE51F9"/>
    <w:rsid w:val="00F048EC"/>
    <w:rsid w:val="00F142D8"/>
    <w:rsid w:val="00F51C00"/>
    <w:rsid w:val="00F62492"/>
    <w:rsid w:val="00F71811"/>
    <w:rsid w:val="00F90876"/>
    <w:rsid w:val="00FA3815"/>
    <w:rsid w:val="00FA6AFB"/>
    <w:rsid w:val="00FA7D7D"/>
    <w:rsid w:val="00FE1E85"/>
    <w:rsid w:val="00FE5B90"/>
    <w:rsid w:val="00FF4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8032D21"/>
  <w15:docId w15:val="{A0BC141C-C65E-42E1-B289-1F4DEE5D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21"/>
    <w:rPr>
      <w:lang w:val="es-EC"/>
    </w:rPr>
  </w:style>
  <w:style w:type="paragraph" w:styleId="Ttulo1">
    <w:name w:val="heading 1"/>
    <w:basedOn w:val="Normal"/>
    <w:next w:val="Normal"/>
    <w:qFormat/>
    <w:rsid w:val="00A37321"/>
    <w:pPr>
      <w:keepNext/>
      <w:outlineLvl w:val="0"/>
    </w:pPr>
    <w:rPr>
      <w:rFonts w:ascii="Arial" w:hAnsi="Arial"/>
      <w:b/>
      <w:i/>
      <w:sz w:val="24"/>
      <w:u w:val="single"/>
      <w:lang w:val="es-MX"/>
    </w:rPr>
  </w:style>
  <w:style w:type="paragraph" w:styleId="Ttulo2">
    <w:name w:val="heading 2"/>
    <w:basedOn w:val="Normal"/>
    <w:next w:val="Normal"/>
    <w:link w:val="Ttulo2Car"/>
    <w:qFormat/>
    <w:rsid w:val="00A37321"/>
    <w:pPr>
      <w:keepNext/>
      <w:jc w:val="both"/>
      <w:outlineLvl w:val="1"/>
    </w:pPr>
    <w:rPr>
      <w:rFonts w:ascii="Arial" w:hAnsi="Arial"/>
      <w:b/>
      <w:i/>
      <w:sz w:val="24"/>
      <w:u w:val="single"/>
      <w:lang w:val="es-MX"/>
    </w:rPr>
  </w:style>
  <w:style w:type="paragraph" w:styleId="Ttulo3">
    <w:name w:val="heading 3"/>
    <w:basedOn w:val="Normal"/>
    <w:next w:val="Normal"/>
    <w:link w:val="Ttulo3Car"/>
    <w:qFormat/>
    <w:rsid w:val="00D91533"/>
    <w:pPr>
      <w:keepNext/>
      <w:tabs>
        <w:tab w:val="num" w:pos="1440"/>
      </w:tabs>
      <w:suppressAutoHyphens/>
      <w:spacing w:before="240" w:after="60"/>
      <w:ind w:hanging="709"/>
      <w:jc w:val="both"/>
      <w:outlineLvl w:val="2"/>
    </w:pPr>
    <w:rPr>
      <w:rFonts w:ascii="Century Schoolbook" w:hAnsi="Century Schoolbook"/>
      <w:b/>
      <w:i/>
      <w:sz w:val="24"/>
      <w:lang w:val="es-ES_tradnl" w:eastAsia="ar-SA"/>
    </w:rPr>
  </w:style>
  <w:style w:type="paragraph" w:styleId="Ttulo4">
    <w:name w:val="heading 4"/>
    <w:basedOn w:val="Normal"/>
    <w:next w:val="Normal"/>
    <w:qFormat/>
    <w:rsid w:val="00A37321"/>
    <w:pPr>
      <w:keepNext/>
      <w:jc w:val="both"/>
      <w:outlineLvl w:val="3"/>
    </w:pPr>
    <w:rPr>
      <w:rFonts w:ascii="Arial" w:hAnsi="Arial"/>
      <w:b/>
      <w:i/>
      <w:sz w:val="24"/>
      <w:lang w:val="es-MX"/>
    </w:rPr>
  </w:style>
  <w:style w:type="paragraph" w:styleId="Ttulo5">
    <w:name w:val="heading 5"/>
    <w:basedOn w:val="Normal"/>
    <w:next w:val="Normal"/>
    <w:qFormat/>
    <w:rsid w:val="00A37321"/>
    <w:pPr>
      <w:keepNext/>
      <w:jc w:val="both"/>
      <w:outlineLvl w:val="4"/>
    </w:pPr>
    <w:rPr>
      <w:rFonts w:ascii="Arial" w:hAnsi="Arial"/>
      <w:sz w:val="24"/>
      <w:lang w:val="es-MX"/>
    </w:rPr>
  </w:style>
  <w:style w:type="paragraph" w:styleId="Ttulo6">
    <w:name w:val="heading 6"/>
    <w:basedOn w:val="Normal"/>
    <w:next w:val="Normal"/>
    <w:link w:val="Ttulo6Car"/>
    <w:qFormat/>
    <w:rsid w:val="00D91533"/>
    <w:pPr>
      <w:tabs>
        <w:tab w:val="num" w:pos="2520"/>
      </w:tabs>
      <w:suppressAutoHyphens/>
      <w:spacing w:before="240" w:after="60"/>
      <w:ind w:left="2520" w:hanging="360"/>
      <w:jc w:val="both"/>
      <w:outlineLvl w:val="5"/>
    </w:pPr>
    <w:rPr>
      <w:rFonts w:ascii="Arial" w:hAnsi="Arial"/>
      <w:i/>
      <w:sz w:val="22"/>
      <w:lang w:val="es-ES_tradnl" w:eastAsia="ar-SA"/>
    </w:rPr>
  </w:style>
  <w:style w:type="paragraph" w:styleId="Ttulo7">
    <w:name w:val="heading 7"/>
    <w:basedOn w:val="Normal"/>
    <w:next w:val="Normal"/>
    <w:link w:val="Ttulo7Car"/>
    <w:qFormat/>
    <w:rsid w:val="00D91533"/>
    <w:pPr>
      <w:tabs>
        <w:tab w:val="num" w:pos="2880"/>
      </w:tabs>
      <w:suppressAutoHyphens/>
      <w:spacing w:before="240" w:after="60"/>
      <w:ind w:left="2880" w:hanging="360"/>
      <w:jc w:val="both"/>
      <w:outlineLvl w:val="6"/>
    </w:pPr>
    <w:rPr>
      <w:rFonts w:ascii="Arial" w:hAnsi="Arial"/>
      <w:lang w:val="es-ES_tradnl" w:eastAsia="ar-SA"/>
    </w:rPr>
  </w:style>
  <w:style w:type="paragraph" w:styleId="Ttulo8">
    <w:name w:val="heading 8"/>
    <w:basedOn w:val="Normal"/>
    <w:next w:val="Normal"/>
    <w:link w:val="Ttulo8Car"/>
    <w:qFormat/>
    <w:rsid w:val="00D91533"/>
    <w:pPr>
      <w:tabs>
        <w:tab w:val="num" w:pos="3240"/>
      </w:tabs>
      <w:suppressAutoHyphens/>
      <w:spacing w:before="240" w:after="60"/>
      <w:ind w:left="3240" w:hanging="360"/>
      <w:jc w:val="both"/>
      <w:outlineLvl w:val="7"/>
    </w:pPr>
    <w:rPr>
      <w:rFonts w:ascii="Arial" w:hAnsi="Arial"/>
      <w:i/>
      <w:lang w:val="es-ES_tradnl" w:eastAsia="ar-SA"/>
    </w:rPr>
  </w:style>
  <w:style w:type="paragraph" w:styleId="Ttulo9">
    <w:name w:val="heading 9"/>
    <w:basedOn w:val="Normal"/>
    <w:next w:val="Normal"/>
    <w:link w:val="Ttulo9Car"/>
    <w:qFormat/>
    <w:rsid w:val="00D91533"/>
    <w:pPr>
      <w:tabs>
        <w:tab w:val="num" w:pos="3600"/>
      </w:tabs>
      <w:suppressAutoHyphens/>
      <w:spacing w:before="240" w:after="60"/>
      <w:ind w:left="3600" w:hanging="360"/>
      <w:jc w:val="both"/>
      <w:outlineLvl w:val="8"/>
    </w:pPr>
    <w:rPr>
      <w:rFonts w:ascii="Arial" w:hAnsi="Arial"/>
      <w:i/>
      <w:sz w:val="1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semiHidden/>
    <w:rsid w:val="00A37321"/>
    <w:pPr>
      <w:ind w:left="240" w:hanging="240"/>
    </w:pPr>
    <w:rPr>
      <w:rFonts w:ascii="Times" w:eastAsia="Times" w:hAnsi="Times"/>
      <w:sz w:val="24"/>
      <w:lang w:val="en-US"/>
    </w:rPr>
  </w:style>
  <w:style w:type="paragraph" w:styleId="Textoindependiente">
    <w:name w:val="Body Text"/>
    <w:basedOn w:val="Normal"/>
    <w:link w:val="TextoindependienteCar"/>
    <w:rsid w:val="00A37321"/>
    <w:pPr>
      <w:jc w:val="both"/>
    </w:pPr>
    <w:rPr>
      <w:rFonts w:ascii="Arial" w:hAnsi="Arial"/>
      <w:sz w:val="24"/>
      <w:lang w:val="es-MX"/>
    </w:rPr>
  </w:style>
  <w:style w:type="paragraph" w:styleId="Textoindependiente2">
    <w:name w:val="Body Text 2"/>
    <w:basedOn w:val="Normal"/>
    <w:link w:val="Textoindependiente2Car"/>
    <w:uiPriority w:val="99"/>
    <w:rsid w:val="00A37321"/>
    <w:pPr>
      <w:jc w:val="both"/>
    </w:pPr>
    <w:rPr>
      <w:rFonts w:ascii="Arial" w:hAnsi="Arial"/>
      <w:color w:val="FF0000"/>
      <w:sz w:val="24"/>
      <w:lang w:val="es-MX"/>
    </w:rPr>
  </w:style>
  <w:style w:type="paragraph" w:styleId="Sangra2detindependiente">
    <w:name w:val="Body Text Indent 2"/>
    <w:basedOn w:val="Normal"/>
    <w:link w:val="Sangra2detindependienteCar"/>
    <w:rsid w:val="00A37321"/>
    <w:pPr>
      <w:ind w:left="360"/>
      <w:jc w:val="both"/>
    </w:pPr>
    <w:rPr>
      <w:sz w:val="24"/>
      <w:lang w:val="es-ES"/>
    </w:rPr>
  </w:style>
  <w:style w:type="paragraph" w:styleId="Encabezado">
    <w:name w:val="header"/>
    <w:basedOn w:val="Normal"/>
    <w:link w:val="EncabezadoCar"/>
    <w:uiPriority w:val="99"/>
    <w:rsid w:val="00A37321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rsid w:val="00A37321"/>
    <w:pPr>
      <w:tabs>
        <w:tab w:val="center" w:pos="4252"/>
        <w:tab w:val="right" w:pos="8504"/>
      </w:tabs>
    </w:pPr>
    <w:rPr>
      <w:lang w:val="es-ES"/>
    </w:rPr>
  </w:style>
  <w:style w:type="character" w:styleId="Nmerodepgina">
    <w:name w:val="page number"/>
    <w:basedOn w:val="Fuentedeprrafopredeter"/>
    <w:rsid w:val="00A37321"/>
  </w:style>
  <w:style w:type="paragraph" w:styleId="Textodeglobo">
    <w:name w:val="Balloon Text"/>
    <w:basedOn w:val="Normal"/>
    <w:link w:val="TextodegloboCar"/>
    <w:uiPriority w:val="99"/>
    <w:semiHidden/>
    <w:rsid w:val="00A37321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033B97"/>
    <w:rPr>
      <w:lang w:val="es-EC"/>
    </w:rPr>
  </w:style>
  <w:style w:type="paragraph" w:styleId="TDC1">
    <w:name w:val="toc 1"/>
    <w:basedOn w:val="Normal"/>
    <w:next w:val="Normal"/>
    <w:autoRedefine/>
    <w:uiPriority w:val="39"/>
    <w:rsid w:val="00F142D8"/>
  </w:style>
  <w:style w:type="character" w:styleId="Hipervnculo">
    <w:name w:val="Hyperlink"/>
    <w:uiPriority w:val="99"/>
    <w:unhideWhenUsed/>
    <w:rsid w:val="00F142D8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142D8"/>
    <w:pPr>
      <w:keepLines/>
      <w:spacing w:before="480" w:line="276" w:lineRule="auto"/>
      <w:outlineLvl w:val="9"/>
    </w:pPr>
    <w:rPr>
      <w:rFonts w:ascii="Cambria" w:hAnsi="Cambria"/>
      <w:bCs/>
      <w:i w:val="0"/>
      <w:color w:val="365F91"/>
      <w:sz w:val="28"/>
      <w:szCs w:val="28"/>
      <w:u w:val="none"/>
      <w:lang w:val="es-ES" w:eastAsia="en-US"/>
    </w:rPr>
  </w:style>
  <w:style w:type="character" w:customStyle="1" w:styleId="EncabezadoCar">
    <w:name w:val="Encabezado Car"/>
    <w:link w:val="Encabezado"/>
    <w:uiPriority w:val="99"/>
    <w:rsid w:val="00F142D8"/>
  </w:style>
  <w:style w:type="paragraph" w:styleId="Sangradetextonormal">
    <w:name w:val="Body Text Indent"/>
    <w:basedOn w:val="Normal"/>
    <w:link w:val="SangradetextonormalCar"/>
    <w:rsid w:val="008F5FD9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8F5FD9"/>
    <w:rPr>
      <w:lang w:val="es-EC"/>
    </w:rPr>
  </w:style>
  <w:style w:type="paragraph" w:customStyle="1" w:styleId="Sangra2detindependiente1">
    <w:name w:val="Sangría 2 de t. independiente1"/>
    <w:basedOn w:val="Normal"/>
    <w:rsid w:val="008F5FD9"/>
    <w:pPr>
      <w:suppressAutoHyphens/>
      <w:ind w:left="851"/>
    </w:pPr>
    <w:rPr>
      <w:rFonts w:ascii="Arial Narrow" w:hAnsi="Arial Narrow"/>
      <w:sz w:val="28"/>
      <w:lang w:val="es-ES" w:eastAsia="ar-SA"/>
    </w:rPr>
  </w:style>
  <w:style w:type="paragraph" w:customStyle="1" w:styleId="Sangra3detindependiente1">
    <w:name w:val="Sangría 3 de t. independiente1"/>
    <w:basedOn w:val="Normal"/>
    <w:rsid w:val="008F5FD9"/>
    <w:pPr>
      <w:suppressAutoHyphens/>
      <w:ind w:left="708"/>
    </w:pPr>
    <w:rPr>
      <w:rFonts w:ascii="Arial Narrow" w:hAnsi="Arial Narrow"/>
      <w:sz w:val="28"/>
      <w:lang w:val="es-ES" w:eastAsia="ar-SA"/>
    </w:rPr>
  </w:style>
  <w:style w:type="paragraph" w:styleId="Prrafodelista">
    <w:name w:val="List Paragraph"/>
    <w:basedOn w:val="Normal"/>
    <w:uiPriority w:val="34"/>
    <w:qFormat/>
    <w:rsid w:val="008F5FD9"/>
    <w:pPr>
      <w:suppressAutoHyphens/>
      <w:ind w:left="708"/>
    </w:pPr>
    <w:rPr>
      <w:rFonts w:ascii="Tahoma" w:hAnsi="Tahoma"/>
      <w:sz w:val="22"/>
      <w:lang w:val="es-ES" w:eastAsia="ar-SA"/>
    </w:rPr>
  </w:style>
  <w:style w:type="character" w:styleId="Textoennegrita">
    <w:name w:val="Strong"/>
    <w:qFormat/>
    <w:rsid w:val="008F5FD9"/>
    <w:rPr>
      <w:b/>
      <w:bCs/>
    </w:rPr>
  </w:style>
  <w:style w:type="paragraph" w:customStyle="1" w:styleId="Textoindependiente31">
    <w:name w:val="Texto independiente 31"/>
    <w:basedOn w:val="Normal"/>
    <w:rsid w:val="008F5FD9"/>
    <w:pPr>
      <w:tabs>
        <w:tab w:val="left" w:pos="1276"/>
      </w:tabs>
      <w:suppressAutoHyphens/>
      <w:jc w:val="both"/>
    </w:pPr>
    <w:rPr>
      <w:rFonts w:ascii="Tahoma" w:hAnsi="Tahoma"/>
      <w:sz w:val="24"/>
      <w:lang w:val="es-ES" w:eastAsia="ar-SA"/>
    </w:rPr>
  </w:style>
  <w:style w:type="paragraph" w:styleId="NormalWeb">
    <w:name w:val="Normal (Web)"/>
    <w:basedOn w:val="Normal"/>
    <w:rsid w:val="008F5FD9"/>
    <w:pPr>
      <w:suppressAutoHyphens/>
      <w:spacing w:before="100" w:after="100"/>
    </w:pPr>
    <w:rPr>
      <w:rFonts w:ascii="Arial Unicode MS" w:eastAsia="Arial Unicode MS" w:hAnsi="Arial Unicode MS" w:cs="Arial Unicode MS"/>
      <w:sz w:val="24"/>
      <w:szCs w:val="24"/>
      <w:lang w:val="es-ES" w:eastAsia="ar-SA"/>
    </w:rPr>
  </w:style>
  <w:style w:type="paragraph" w:styleId="Textonotapie">
    <w:name w:val="footnote text"/>
    <w:basedOn w:val="Normal"/>
    <w:link w:val="TextonotapieCar"/>
    <w:rsid w:val="008F5FD9"/>
    <w:pPr>
      <w:suppressAutoHyphens/>
    </w:pPr>
    <w:rPr>
      <w:lang w:val="es-ES" w:eastAsia="ar-SA"/>
    </w:rPr>
  </w:style>
  <w:style w:type="character" w:customStyle="1" w:styleId="TextonotapieCar">
    <w:name w:val="Texto nota pie Car"/>
    <w:link w:val="Textonotapie"/>
    <w:rsid w:val="008F5FD9"/>
    <w:rPr>
      <w:lang w:eastAsia="ar-SA"/>
    </w:rPr>
  </w:style>
  <w:style w:type="paragraph" w:styleId="TDC2">
    <w:name w:val="toc 2"/>
    <w:basedOn w:val="Normal"/>
    <w:next w:val="Normal"/>
    <w:autoRedefine/>
    <w:uiPriority w:val="39"/>
    <w:rsid w:val="00D50A59"/>
    <w:pPr>
      <w:spacing w:after="100"/>
      <w:ind w:left="200"/>
    </w:pPr>
  </w:style>
  <w:style w:type="paragraph" w:styleId="Textoindependiente3">
    <w:name w:val="Body Text 3"/>
    <w:basedOn w:val="Normal"/>
    <w:link w:val="Textoindependiente3Car"/>
    <w:rsid w:val="009E0ED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rsid w:val="009E0EDC"/>
    <w:rPr>
      <w:sz w:val="16"/>
      <w:szCs w:val="16"/>
      <w:lang w:val="es-EC"/>
    </w:rPr>
  </w:style>
  <w:style w:type="paragraph" w:styleId="Sangra3detindependiente">
    <w:name w:val="Body Text Indent 3"/>
    <w:basedOn w:val="Normal"/>
    <w:link w:val="Sangra3detindependienteCar"/>
    <w:rsid w:val="009E0EDC"/>
    <w:pPr>
      <w:spacing w:after="120"/>
      <w:ind w:left="283"/>
    </w:pPr>
    <w:rPr>
      <w:sz w:val="16"/>
      <w:szCs w:val="16"/>
      <w:lang w:val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9E0EDC"/>
    <w:rPr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D91533"/>
    <w:rPr>
      <w:rFonts w:ascii="Century Schoolbook" w:hAnsi="Century Schoolbook"/>
      <w:b/>
      <w:i/>
      <w:sz w:val="24"/>
      <w:lang w:val="es-ES_tradnl" w:eastAsia="ar-SA"/>
    </w:rPr>
  </w:style>
  <w:style w:type="character" w:customStyle="1" w:styleId="Ttulo6Car">
    <w:name w:val="Título 6 Car"/>
    <w:basedOn w:val="Fuentedeprrafopredeter"/>
    <w:link w:val="Ttulo6"/>
    <w:rsid w:val="00D91533"/>
    <w:rPr>
      <w:rFonts w:ascii="Arial" w:hAnsi="Arial"/>
      <w:i/>
      <w:sz w:val="22"/>
      <w:lang w:val="es-ES_tradnl" w:eastAsia="ar-SA"/>
    </w:rPr>
  </w:style>
  <w:style w:type="character" w:customStyle="1" w:styleId="Ttulo7Car">
    <w:name w:val="Título 7 Car"/>
    <w:basedOn w:val="Fuentedeprrafopredeter"/>
    <w:link w:val="Ttulo7"/>
    <w:rsid w:val="00D91533"/>
    <w:rPr>
      <w:rFonts w:ascii="Arial" w:hAnsi="Arial"/>
      <w:lang w:val="es-ES_tradnl" w:eastAsia="ar-SA"/>
    </w:rPr>
  </w:style>
  <w:style w:type="character" w:customStyle="1" w:styleId="Ttulo8Car">
    <w:name w:val="Título 8 Car"/>
    <w:basedOn w:val="Fuentedeprrafopredeter"/>
    <w:link w:val="Ttulo8"/>
    <w:rsid w:val="00D91533"/>
    <w:rPr>
      <w:rFonts w:ascii="Arial" w:hAnsi="Arial"/>
      <w:i/>
      <w:lang w:val="es-ES_tradnl" w:eastAsia="ar-SA"/>
    </w:rPr>
  </w:style>
  <w:style w:type="character" w:customStyle="1" w:styleId="Ttulo9Car">
    <w:name w:val="Título 9 Car"/>
    <w:basedOn w:val="Fuentedeprrafopredeter"/>
    <w:link w:val="Ttulo9"/>
    <w:rsid w:val="00D91533"/>
    <w:rPr>
      <w:rFonts w:ascii="Arial" w:hAnsi="Arial"/>
      <w:i/>
      <w:sz w:val="18"/>
      <w:lang w:val="es-ES_tradnl" w:eastAsia="ar-SA"/>
    </w:rPr>
  </w:style>
  <w:style w:type="character" w:customStyle="1" w:styleId="Ttulo2Car">
    <w:name w:val="Título 2 Car"/>
    <w:basedOn w:val="Fuentedeprrafopredeter"/>
    <w:link w:val="Ttulo2"/>
    <w:rsid w:val="00D91533"/>
    <w:rPr>
      <w:rFonts w:ascii="Arial" w:hAnsi="Arial"/>
      <w:b/>
      <w:i/>
      <w:sz w:val="24"/>
      <w:u w:val="single"/>
      <w:lang w:val="es-MX"/>
    </w:rPr>
  </w:style>
  <w:style w:type="character" w:customStyle="1" w:styleId="WW8Num2z0">
    <w:name w:val="WW8Num2z0"/>
    <w:rsid w:val="00D91533"/>
    <w:rPr>
      <w:rFonts w:ascii="Symbol" w:hAnsi="Symbol"/>
    </w:rPr>
  </w:style>
  <w:style w:type="character" w:customStyle="1" w:styleId="WW8Num6z0">
    <w:name w:val="WW8Num6z0"/>
    <w:rsid w:val="00D91533"/>
    <w:rPr>
      <w:rFonts w:ascii="Wingdings" w:hAnsi="Wingdings"/>
    </w:rPr>
  </w:style>
  <w:style w:type="character" w:customStyle="1" w:styleId="WW8Num7z0">
    <w:name w:val="WW8Num7z0"/>
    <w:rsid w:val="00D91533"/>
    <w:rPr>
      <w:rFonts w:ascii="Wingdings" w:hAnsi="Wingdings"/>
    </w:rPr>
  </w:style>
  <w:style w:type="character" w:customStyle="1" w:styleId="WW8Num10z0">
    <w:name w:val="WW8Num10z0"/>
    <w:rsid w:val="00D91533"/>
    <w:rPr>
      <w:rFonts w:ascii="Wingdings" w:hAnsi="Wingdings"/>
    </w:rPr>
  </w:style>
  <w:style w:type="character" w:customStyle="1" w:styleId="WW8Num11z0">
    <w:name w:val="WW8Num11z0"/>
    <w:rsid w:val="00D91533"/>
    <w:rPr>
      <w:rFonts w:ascii="Symbol" w:hAnsi="Symbol"/>
    </w:rPr>
  </w:style>
  <w:style w:type="character" w:customStyle="1" w:styleId="WW8Num12z0">
    <w:name w:val="WW8Num12z0"/>
    <w:rsid w:val="00D91533"/>
    <w:rPr>
      <w:rFonts w:ascii="Symbol" w:hAnsi="Symbol"/>
    </w:rPr>
  </w:style>
  <w:style w:type="character" w:customStyle="1" w:styleId="WW8Num13z0">
    <w:name w:val="WW8Num13z0"/>
    <w:rsid w:val="00D91533"/>
    <w:rPr>
      <w:rFonts w:ascii="Wingdings" w:hAnsi="Wingdings"/>
    </w:rPr>
  </w:style>
  <w:style w:type="character" w:customStyle="1" w:styleId="WW8Num14z0">
    <w:name w:val="WW8Num14z0"/>
    <w:rsid w:val="00D91533"/>
    <w:rPr>
      <w:rFonts w:ascii="Wingdings" w:hAnsi="Wingdings"/>
      <w:b w:val="0"/>
      <w:i w:val="0"/>
      <w:color w:val="auto"/>
      <w:sz w:val="22"/>
    </w:rPr>
  </w:style>
  <w:style w:type="character" w:customStyle="1" w:styleId="Fuentedeprrafopredeter2">
    <w:name w:val="Fuente de párrafo predeter.2"/>
    <w:rsid w:val="00D91533"/>
  </w:style>
  <w:style w:type="character" w:customStyle="1" w:styleId="WW8Num3z0">
    <w:name w:val="WW8Num3z0"/>
    <w:rsid w:val="00D91533"/>
    <w:rPr>
      <w:rFonts w:ascii="Wingdings" w:hAnsi="Wingdings"/>
      <w:color w:val="auto"/>
    </w:rPr>
  </w:style>
  <w:style w:type="character" w:customStyle="1" w:styleId="WW8Num3z1">
    <w:name w:val="WW8Num3z1"/>
    <w:rsid w:val="00D91533"/>
    <w:rPr>
      <w:rFonts w:ascii="Courier New" w:hAnsi="Courier New"/>
    </w:rPr>
  </w:style>
  <w:style w:type="character" w:customStyle="1" w:styleId="WW8Num3z2">
    <w:name w:val="WW8Num3z2"/>
    <w:rsid w:val="00D91533"/>
    <w:rPr>
      <w:rFonts w:ascii="Wingdings" w:hAnsi="Wingdings"/>
    </w:rPr>
  </w:style>
  <w:style w:type="character" w:customStyle="1" w:styleId="WW8Num3z3">
    <w:name w:val="WW8Num3z3"/>
    <w:rsid w:val="00D91533"/>
    <w:rPr>
      <w:rFonts w:ascii="Symbol" w:hAnsi="Symbol"/>
    </w:rPr>
  </w:style>
  <w:style w:type="character" w:customStyle="1" w:styleId="WW8Num5z0">
    <w:name w:val="WW8Num5z0"/>
    <w:rsid w:val="00D91533"/>
    <w:rPr>
      <w:rFonts w:ascii="Wingdings" w:hAnsi="Wingdings"/>
    </w:rPr>
  </w:style>
  <w:style w:type="character" w:customStyle="1" w:styleId="WW8Num9z0">
    <w:name w:val="WW8Num9z0"/>
    <w:rsid w:val="00D91533"/>
    <w:rPr>
      <w:rFonts w:ascii="Symbol" w:hAnsi="Symbol"/>
    </w:rPr>
  </w:style>
  <w:style w:type="character" w:customStyle="1" w:styleId="WW8Num9z1">
    <w:name w:val="WW8Num9z1"/>
    <w:rsid w:val="00D91533"/>
    <w:rPr>
      <w:rFonts w:ascii="Courier New" w:hAnsi="Courier New"/>
    </w:rPr>
  </w:style>
  <w:style w:type="character" w:customStyle="1" w:styleId="WW8Num9z2">
    <w:name w:val="WW8Num9z2"/>
    <w:rsid w:val="00D91533"/>
    <w:rPr>
      <w:rFonts w:ascii="Wingdings" w:hAnsi="Wingdings"/>
    </w:rPr>
  </w:style>
  <w:style w:type="character" w:customStyle="1" w:styleId="WW8Num10z1">
    <w:name w:val="WW8Num10z1"/>
    <w:rsid w:val="00D91533"/>
    <w:rPr>
      <w:rFonts w:ascii="Courier New" w:hAnsi="Courier New"/>
    </w:rPr>
  </w:style>
  <w:style w:type="character" w:customStyle="1" w:styleId="WW8Num10z3">
    <w:name w:val="WW8Num10z3"/>
    <w:rsid w:val="00D91533"/>
    <w:rPr>
      <w:rFonts w:ascii="Symbol" w:hAnsi="Symbol"/>
    </w:rPr>
  </w:style>
  <w:style w:type="character" w:customStyle="1" w:styleId="WW8Num11z1">
    <w:name w:val="WW8Num11z1"/>
    <w:rsid w:val="00D91533"/>
    <w:rPr>
      <w:b w:val="0"/>
    </w:rPr>
  </w:style>
  <w:style w:type="character" w:customStyle="1" w:styleId="WW8Num12z1">
    <w:name w:val="WW8Num12z1"/>
    <w:rsid w:val="00D91533"/>
    <w:rPr>
      <w:rFonts w:ascii="Courier New" w:hAnsi="Courier New"/>
    </w:rPr>
  </w:style>
  <w:style w:type="character" w:customStyle="1" w:styleId="WW8Num12z2">
    <w:name w:val="WW8Num12z2"/>
    <w:rsid w:val="00D91533"/>
    <w:rPr>
      <w:rFonts w:ascii="Wingdings" w:hAnsi="Wingdings"/>
    </w:rPr>
  </w:style>
  <w:style w:type="character" w:customStyle="1" w:styleId="WW8Num13z1">
    <w:name w:val="WW8Num13z1"/>
    <w:rsid w:val="00D91533"/>
    <w:rPr>
      <w:rFonts w:ascii="Courier New" w:hAnsi="Courier New"/>
    </w:rPr>
  </w:style>
  <w:style w:type="character" w:customStyle="1" w:styleId="WW8Num13z3">
    <w:name w:val="WW8Num13z3"/>
    <w:rsid w:val="00D91533"/>
    <w:rPr>
      <w:rFonts w:ascii="Symbol" w:hAnsi="Symbol"/>
    </w:rPr>
  </w:style>
  <w:style w:type="character" w:customStyle="1" w:styleId="WW8Num16z0">
    <w:name w:val="WW8Num16z0"/>
    <w:rsid w:val="00D91533"/>
    <w:rPr>
      <w:b w:val="0"/>
    </w:rPr>
  </w:style>
  <w:style w:type="character" w:customStyle="1" w:styleId="WW8Num18z0">
    <w:name w:val="WW8Num18z0"/>
    <w:rsid w:val="00D91533"/>
    <w:rPr>
      <w:rFonts w:ascii="Wingdings" w:hAnsi="Wingdings"/>
    </w:rPr>
  </w:style>
  <w:style w:type="character" w:customStyle="1" w:styleId="WW8Num18z1">
    <w:name w:val="WW8Num18z1"/>
    <w:rsid w:val="00D91533"/>
    <w:rPr>
      <w:rFonts w:ascii="Courier New" w:hAnsi="Courier New"/>
    </w:rPr>
  </w:style>
  <w:style w:type="character" w:customStyle="1" w:styleId="WW8Num18z3">
    <w:name w:val="WW8Num18z3"/>
    <w:rsid w:val="00D91533"/>
    <w:rPr>
      <w:rFonts w:ascii="Symbol" w:hAnsi="Symbol"/>
    </w:rPr>
  </w:style>
  <w:style w:type="character" w:customStyle="1" w:styleId="WW8Num20z0">
    <w:name w:val="WW8Num20z0"/>
    <w:rsid w:val="00D91533"/>
    <w:rPr>
      <w:rFonts w:ascii="Symbol" w:hAnsi="Symbol"/>
    </w:rPr>
  </w:style>
  <w:style w:type="character" w:customStyle="1" w:styleId="WW8Num20z1">
    <w:name w:val="WW8Num20z1"/>
    <w:rsid w:val="00D91533"/>
    <w:rPr>
      <w:rFonts w:ascii="Courier New" w:hAnsi="Courier New" w:cs="Courier New"/>
    </w:rPr>
  </w:style>
  <w:style w:type="character" w:customStyle="1" w:styleId="WW8Num20z2">
    <w:name w:val="WW8Num20z2"/>
    <w:rsid w:val="00D91533"/>
    <w:rPr>
      <w:rFonts w:ascii="Wingdings" w:hAnsi="Wingdings"/>
    </w:rPr>
  </w:style>
  <w:style w:type="character" w:customStyle="1" w:styleId="WW8Num23z0">
    <w:name w:val="WW8Num23z0"/>
    <w:rsid w:val="00D91533"/>
    <w:rPr>
      <w:rFonts w:ascii="Wingdings" w:hAnsi="Wingdings"/>
      <w:color w:val="auto"/>
    </w:rPr>
  </w:style>
  <w:style w:type="character" w:customStyle="1" w:styleId="WW8Num23z1">
    <w:name w:val="WW8Num23z1"/>
    <w:rsid w:val="00D91533"/>
    <w:rPr>
      <w:rFonts w:ascii="Courier New" w:hAnsi="Courier New" w:cs="Courier New"/>
    </w:rPr>
  </w:style>
  <w:style w:type="character" w:customStyle="1" w:styleId="WW8Num23z2">
    <w:name w:val="WW8Num23z2"/>
    <w:rsid w:val="00D91533"/>
    <w:rPr>
      <w:rFonts w:ascii="Wingdings" w:hAnsi="Wingdings"/>
    </w:rPr>
  </w:style>
  <w:style w:type="character" w:customStyle="1" w:styleId="WW8Num23z3">
    <w:name w:val="WW8Num23z3"/>
    <w:rsid w:val="00D91533"/>
    <w:rPr>
      <w:rFonts w:ascii="Symbol" w:hAnsi="Symbol"/>
    </w:rPr>
  </w:style>
  <w:style w:type="character" w:customStyle="1" w:styleId="WW8Num24z0">
    <w:name w:val="WW8Num24z0"/>
    <w:rsid w:val="00D91533"/>
    <w:rPr>
      <w:rFonts w:ascii="Symbol" w:hAnsi="Symbol"/>
    </w:rPr>
  </w:style>
  <w:style w:type="character" w:customStyle="1" w:styleId="WW8Num25z0">
    <w:name w:val="WW8Num25z0"/>
    <w:rsid w:val="00D91533"/>
    <w:rPr>
      <w:rFonts w:ascii="Symbol" w:hAnsi="Symbol"/>
    </w:rPr>
  </w:style>
  <w:style w:type="character" w:customStyle="1" w:styleId="WW8Num25z1">
    <w:name w:val="WW8Num25z1"/>
    <w:rsid w:val="00D91533"/>
    <w:rPr>
      <w:rFonts w:ascii="Courier New" w:hAnsi="Courier New"/>
    </w:rPr>
  </w:style>
  <w:style w:type="character" w:customStyle="1" w:styleId="WW8Num25z2">
    <w:name w:val="WW8Num25z2"/>
    <w:rsid w:val="00D91533"/>
    <w:rPr>
      <w:rFonts w:ascii="Wingdings" w:hAnsi="Wingdings"/>
    </w:rPr>
  </w:style>
  <w:style w:type="character" w:customStyle="1" w:styleId="WW8Num26z0">
    <w:name w:val="WW8Num26z0"/>
    <w:rsid w:val="00D91533"/>
    <w:rPr>
      <w:rFonts w:ascii="Wingdings" w:hAnsi="Wingdings"/>
    </w:rPr>
  </w:style>
  <w:style w:type="character" w:customStyle="1" w:styleId="WW8Num26z1">
    <w:name w:val="WW8Num26z1"/>
    <w:rsid w:val="00D91533"/>
    <w:rPr>
      <w:rFonts w:ascii="Courier New" w:hAnsi="Courier New"/>
    </w:rPr>
  </w:style>
  <w:style w:type="character" w:customStyle="1" w:styleId="WW8Num26z3">
    <w:name w:val="WW8Num26z3"/>
    <w:rsid w:val="00D91533"/>
    <w:rPr>
      <w:rFonts w:ascii="Symbol" w:hAnsi="Symbol"/>
    </w:rPr>
  </w:style>
  <w:style w:type="character" w:customStyle="1" w:styleId="WW8Num27z0">
    <w:name w:val="WW8Num27z0"/>
    <w:rsid w:val="00D91533"/>
    <w:rPr>
      <w:rFonts w:ascii="Times New Roman" w:hAnsi="Times New Roman"/>
    </w:rPr>
  </w:style>
  <w:style w:type="character" w:customStyle="1" w:styleId="WW8Num27z1">
    <w:name w:val="WW8Num27z1"/>
    <w:rsid w:val="00D91533"/>
    <w:rPr>
      <w:rFonts w:ascii="Courier New" w:hAnsi="Courier New"/>
    </w:rPr>
  </w:style>
  <w:style w:type="character" w:customStyle="1" w:styleId="WW8Num27z2">
    <w:name w:val="WW8Num27z2"/>
    <w:rsid w:val="00D91533"/>
    <w:rPr>
      <w:rFonts w:ascii="Wingdings" w:hAnsi="Wingdings"/>
    </w:rPr>
  </w:style>
  <w:style w:type="character" w:customStyle="1" w:styleId="WW8Num27z3">
    <w:name w:val="WW8Num27z3"/>
    <w:rsid w:val="00D91533"/>
    <w:rPr>
      <w:rFonts w:ascii="Symbol" w:hAnsi="Symbol"/>
    </w:rPr>
  </w:style>
  <w:style w:type="character" w:customStyle="1" w:styleId="WW8Num28z0">
    <w:name w:val="WW8Num28z0"/>
    <w:rsid w:val="00D91533"/>
    <w:rPr>
      <w:rFonts w:ascii="Symbol" w:hAnsi="Symbol"/>
    </w:rPr>
  </w:style>
  <w:style w:type="character" w:customStyle="1" w:styleId="WW8Num28z1">
    <w:name w:val="WW8Num28z1"/>
    <w:rsid w:val="00D91533"/>
    <w:rPr>
      <w:rFonts w:ascii="Courier New" w:hAnsi="Courier New" w:cs="Courier New"/>
    </w:rPr>
  </w:style>
  <w:style w:type="character" w:customStyle="1" w:styleId="WW8Num28z2">
    <w:name w:val="WW8Num28z2"/>
    <w:rsid w:val="00D91533"/>
    <w:rPr>
      <w:rFonts w:ascii="Wingdings" w:hAnsi="Wingdings"/>
    </w:rPr>
  </w:style>
  <w:style w:type="character" w:customStyle="1" w:styleId="WW8Num29z0">
    <w:name w:val="WW8Num29z0"/>
    <w:rsid w:val="00D91533"/>
    <w:rPr>
      <w:rFonts w:ascii="Wingdings" w:hAnsi="Wingdings"/>
      <w:color w:val="auto"/>
    </w:rPr>
  </w:style>
  <w:style w:type="character" w:customStyle="1" w:styleId="WW8Num29z1">
    <w:name w:val="WW8Num29z1"/>
    <w:rsid w:val="00D91533"/>
    <w:rPr>
      <w:rFonts w:ascii="Courier New" w:hAnsi="Courier New"/>
    </w:rPr>
  </w:style>
  <w:style w:type="character" w:customStyle="1" w:styleId="WW8Num29z2">
    <w:name w:val="WW8Num29z2"/>
    <w:rsid w:val="00D91533"/>
    <w:rPr>
      <w:rFonts w:ascii="Wingdings" w:hAnsi="Wingdings"/>
    </w:rPr>
  </w:style>
  <w:style w:type="character" w:customStyle="1" w:styleId="WW8Num29z3">
    <w:name w:val="WW8Num29z3"/>
    <w:rsid w:val="00D91533"/>
    <w:rPr>
      <w:rFonts w:ascii="Symbol" w:hAnsi="Symbol"/>
    </w:rPr>
  </w:style>
  <w:style w:type="character" w:customStyle="1" w:styleId="WW8Num30z0">
    <w:name w:val="WW8Num30z0"/>
    <w:rsid w:val="00D91533"/>
    <w:rPr>
      <w:rFonts w:ascii="Wingdings" w:hAnsi="Wingdings"/>
    </w:rPr>
  </w:style>
  <w:style w:type="character" w:customStyle="1" w:styleId="WW8Num31z0">
    <w:name w:val="WW8Num31z0"/>
    <w:rsid w:val="00D91533"/>
    <w:rPr>
      <w:rFonts w:ascii="Wingdings" w:hAnsi="Wingdings"/>
      <w:b w:val="0"/>
      <w:i w:val="0"/>
      <w:color w:val="auto"/>
      <w:sz w:val="22"/>
    </w:rPr>
  </w:style>
  <w:style w:type="character" w:customStyle="1" w:styleId="WW8Num31z1">
    <w:name w:val="WW8Num31z1"/>
    <w:rsid w:val="00D91533"/>
    <w:rPr>
      <w:rFonts w:ascii="Courier New" w:hAnsi="Courier New"/>
    </w:rPr>
  </w:style>
  <w:style w:type="character" w:customStyle="1" w:styleId="WW8Num31z2">
    <w:name w:val="WW8Num31z2"/>
    <w:rsid w:val="00D91533"/>
    <w:rPr>
      <w:rFonts w:ascii="Wingdings" w:hAnsi="Wingdings"/>
    </w:rPr>
  </w:style>
  <w:style w:type="character" w:customStyle="1" w:styleId="WW8Num31z3">
    <w:name w:val="WW8Num31z3"/>
    <w:rsid w:val="00D91533"/>
    <w:rPr>
      <w:rFonts w:ascii="Symbol" w:hAnsi="Symbol"/>
    </w:rPr>
  </w:style>
  <w:style w:type="character" w:customStyle="1" w:styleId="WW8Num32z0">
    <w:name w:val="WW8Num32z0"/>
    <w:rsid w:val="00D91533"/>
    <w:rPr>
      <w:rFonts w:ascii="Wingdings" w:hAnsi="Wingdings"/>
      <w:color w:val="auto"/>
    </w:rPr>
  </w:style>
  <w:style w:type="character" w:customStyle="1" w:styleId="WW8Num32z1">
    <w:name w:val="WW8Num32z1"/>
    <w:rsid w:val="00D91533"/>
    <w:rPr>
      <w:rFonts w:ascii="Courier New" w:hAnsi="Courier New"/>
    </w:rPr>
  </w:style>
  <w:style w:type="character" w:customStyle="1" w:styleId="WW8Num32z2">
    <w:name w:val="WW8Num32z2"/>
    <w:rsid w:val="00D91533"/>
    <w:rPr>
      <w:rFonts w:ascii="Wingdings" w:hAnsi="Wingdings"/>
    </w:rPr>
  </w:style>
  <w:style w:type="character" w:customStyle="1" w:styleId="WW8Num32z3">
    <w:name w:val="WW8Num32z3"/>
    <w:rsid w:val="00D91533"/>
    <w:rPr>
      <w:rFonts w:ascii="Symbol" w:hAnsi="Symbol"/>
    </w:rPr>
  </w:style>
  <w:style w:type="character" w:customStyle="1" w:styleId="WW8Num33z0">
    <w:name w:val="WW8Num33z0"/>
    <w:rsid w:val="00D91533"/>
    <w:rPr>
      <w:rFonts w:ascii="Wingdings" w:hAnsi="Wingdings"/>
    </w:rPr>
  </w:style>
  <w:style w:type="character" w:customStyle="1" w:styleId="WW8Num35z0">
    <w:name w:val="WW8Num35z0"/>
    <w:rsid w:val="00D91533"/>
    <w:rPr>
      <w:rFonts w:ascii="Symbol" w:hAnsi="Symbol"/>
    </w:rPr>
  </w:style>
  <w:style w:type="character" w:customStyle="1" w:styleId="WW8Num36z0">
    <w:name w:val="WW8Num36z0"/>
    <w:rsid w:val="00D91533"/>
    <w:rPr>
      <w:rFonts w:ascii="Arial" w:hAnsi="Arial"/>
      <w:sz w:val="24"/>
    </w:rPr>
  </w:style>
  <w:style w:type="character" w:customStyle="1" w:styleId="Fuentedeprrafopredeter1">
    <w:name w:val="Fuente de párrafo predeter.1"/>
    <w:rsid w:val="00D91533"/>
  </w:style>
  <w:style w:type="character" w:customStyle="1" w:styleId="Smbolodenotaalpie">
    <w:name w:val="Símbolo de nota al pie"/>
    <w:rsid w:val="00D91533"/>
    <w:rPr>
      <w:vertAlign w:val="superscript"/>
    </w:rPr>
  </w:style>
  <w:style w:type="character" w:styleId="Hipervnculovisitado">
    <w:name w:val="FollowedHyperlink"/>
    <w:rsid w:val="00D91533"/>
    <w:rPr>
      <w:color w:val="800080"/>
      <w:u w:val="single"/>
    </w:rPr>
  </w:style>
  <w:style w:type="character" w:customStyle="1" w:styleId="estilo91">
    <w:name w:val="estilo91"/>
    <w:rsid w:val="00D91533"/>
    <w:rPr>
      <w:color w:val="000000"/>
    </w:rPr>
  </w:style>
  <w:style w:type="paragraph" w:customStyle="1" w:styleId="Encabezado2">
    <w:name w:val="Encabezado2"/>
    <w:basedOn w:val="Normal"/>
    <w:next w:val="Textoindependiente"/>
    <w:rsid w:val="00D91533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val="es-ES" w:eastAsia="ar-SA"/>
    </w:rPr>
  </w:style>
  <w:style w:type="paragraph" w:styleId="Lista">
    <w:name w:val="List"/>
    <w:basedOn w:val="Textoindependiente"/>
    <w:rsid w:val="00D91533"/>
    <w:pPr>
      <w:suppressAutoHyphens/>
      <w:jc w:val="left"/>
    </w:pPr>
    <w:rPr>
      <w:rFonts w:ascii="Arial Narrow" w:hAnsi="Arial Narrow" w:cs="Tahoma"/>
      <w:lang w:val="es-ES" w:eastAsia="ar-SA"/>
    </w:rPr>
  </w:style>
  <w:style w:type="paragraph" w:customStyle="1" w:styleId="Etiqueta">
    <w:name w:val="Etiqueta"/>
    <w:basedOn w:val="Normal"/>
    <w:rsid w:val="00D91533"/>
    <w:pPr>
      <w:suppressLineNumbers/>
      <w:suppressAutoHyphens/>
      <w:spacing w:before="120" w:after="120"/>
    </w:pPr>
    <w:rPr>
      <w:rFonts w:ascii="Tahoma" w:hAnsi="Tahoma" w:cs="Tahoma"/>
      <w:i/>
      <w:iCs/>
      <w:sz w:val="24"/>
      <w:szCs w:val="24"/>
      <w:lang w:val="es-ES" w:eastAsia="ar-SA"/>
    </w:rPr>
  </w:style>
  <w:style w:type="paragraph" w:customStyle="1" w:styleId="ndice">
    <w:name w:val="Índice"/>
    <w:basedOn w:val="Normal"/>
    <w:rsid w:val="00D91533"/>
    <w:pPr>
      <w:suppressLineNumbers/>
      <w:suppressAutoHyphens/>
    </w:pPr>
    <w:rPr>
      <w:rFonts w:ascii="Tahoma" w:hAnsi="Tahoma" w:cs="Tahoma"/>
      <w:sz w:val="22"/>
      <w:lang w:val="es-ES" w:eastAsia="ar-SA"/>
    </w:rPr>
  </w:style>
  <w:style w:type="paragraph" w:customStyle="1" w:styleId="Encabezado1">
    <w:name w:val="Encabezado1"/>
    <w:basedOn w:val="Normal"/>
    <w:next w:val="Textoindependiente"/>
    <w:rsid w:val="00D91533"/>
    <w:pPr>
      <w:keepNext/>
      <w:suppressAutoHyphens/>
      <w:spacing w:before="240" w:after="120"/>
    </w:pPr>
    <w:rPr>
      <w:rFonts w:ascii="Arial" w:eastAsia="Arial Unicode MS" w:hAnsi="Arial" w:cs="Tahoma"/>
      <w:sz w:val="28"/>
      <w:szCs w:val="28"/>
      <w:lang w:val="es-ES" w:eastAsia="ar-SA"/>
    </w:rPr>
  </w:style>
  <w:style w:type="paragraph" w:customStyle="1" w:styleId="Textoindependiente21">
    <w:name w:val="Texto independiente 21"/>
    <w:basedOn w:val="Normal"/>
    <w:rsid w:val="00D91533"/>
    <w:pPr>
      <w:suppressAutoHyphens/>
      <w:jc w:val="both"/>
    </w:pPr>
    <w:rPr>
      <w:rFonts w:ascii="Arial Narrow" w:hAnsi="Arial Narrow"/>
      <w:sz w:val="28"/>
      <w:lang w:val="es-ES" w:eastAsia="ar-SA"/>
    </w:rPr>
  </w:style>
  <w:style w:type="paragraph" w:customStyle="1" w:styleId="H4">
    <w:name w:val="H4"/>
    <w:basedOn w:val="Normal"/>
    <w:next w:val="Normal"/>
    <w:rsid w:val="00D91533"/>
    <w:pPr>
      <w:keepNext/>
      <w:suppressAutoHyphens/>
      <w:spacing w:before="100" w:after="100"/>
    </w:pPr>
    <w:rPr>
      <w:b/>
      <w:sz w:val="24"/>
      <w:lang w:val="es-ES" w:eastAsia="ar-SA"/>
    </w:rPr>
  </w:style>
  <w:style w:type="paragraph" w:customStyle="1" w:styleId="Contenidodelmarco">
    <w:name w:val="Contenido del marco"/>
    <w:basedOn w:val="Textoindependiente"/>
    <w:rsid w:val="00D91533"/>
    <w:pPr>
      <w:suppressAutoHyphens/>
      <w:jc w:val="left"/>
    </w:pPr>
    <w:rPr>
      <w:rFonts w:ascii="Arial Narrow" w:hAnsi="Arial Narrow"/>
      <w:lang w:val="es-ES" w:eastAsia="ar-SA"/>
    </w:rPr>
  </w:style>
  <w:style w:type="paragraph" w:customStyle="1" w:styleId="Contenidodelatabla">
    <w:name w:val="Contenido de la tabla"/>
    <w:basedOn w:val="Normal"/>
    <w:rsid w:val="00D91533"/>
    <w:pPr>
      <w:suppressAutoHyphens/>
      <w:autoSpaceDE w:val="0"/>
      <w:spacing w:line="276" w:lineRule="auto"/>
      <w:ind w:left="66" w:hanging="284"/>
      <w:jc w:val="both"/>
    </w:pPr>
    <w:rPr>
      <w:rFonts w:ascii="Arial" w:hAnsi="Arial" w:cs="Arial"/>
      <w:sz w:val="22"/>
      <w:lang w:val="es-ES" w:eastAsia="ar-SA"/>
    </w:rPr>
  </w:style>
  <w:style w:type="paragraph" w:customStyle="1" w:styleId="Encabezadodelatabla">
    <w:name w:val="Encabezado de la tabla"/>
    <w:basedOn w:val="Contenidodelatabla"/>
    <w:rsid w:val="00D91533"/>
    <w:pPr>
      <w:jc w:val="center"/>
    </w:pPr>
    <w:rPr>
      <w:b/>
      <w:bCs/>
    </w:rPr>
  </w:style>
  <w:style w:type="character" w:styleId="Refdenotaalpie">
    <w:name w:val="footnote reference"/>
    <w:rsid w:val="00D91533"/>
    <w:rPr>
      <w:vertAlign w:val="superscript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533"/>
    <w:rPr>
      <w:rFonts w:ascii="Tahoma" w:hAnsi="Tahoma" w:cs="Tahoma"/>
      <w:sz w:val="16"/>
      <w:szCs w:val="16"/>
      <w:lang w:val="es-EC"/>
    </w:rPr>
  </w:style>
  <w:style w:type="paragraph" w:customStyle="1" w:styleId="Default">
    <w:name w:val="Default"/>
    <w:rsid w:val="00D9153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D91533"/>
    <w:rPr>
      <w:rFonts w:ascii="Arial" w:hAnsi="Arial"/>
      <w:color w:val="FF0000"/>
      <w:sz w:val="24"/>
      <w:lang w:val="es-MX"/>
    </w:rPr>
  </w:style>
  <w:style w:type="paragraph" w:customStyle="1" w:styleId="peque">
    <w:name w:val="peque"/>
    <w:basedOn w:val="Normal"/>
    <w:rsid w:val="00D91533"/>
    <w:pPr>
      <w:spacing w:before="100" w:beforeAutospacing="1" w:after="100" w:afterAutospacing="1"/>
    </w:pPr>
    <w:rPr>
      <w:rFonts w:ascii="Arial" w:eastAsia="Arial Unicode MS" w:hAnsi="Arial" w:cs="Arial"/>
      <w:sz w:val="24"/>
      <w:szCs w:val="24"/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91533"/>
    <w:rPr>
      <w:sz w:val="24"/>
    </w:rPr>
  </w:style>
  <w:style w:type="paragraph" w:customStyle="1" w:styleId="Prrafodelista1">
    <w:name w:val="Párrafo de lista1"/>
    <w:basedOn w:val="Normal"/>
    <w:qFormat/>
    <w:rsid w:val="00D91533"/>
    <w:pPr>
      <w:ind w:left="708"/>
    </w:pPr>
    <w:rPr>
      <w:rFonts w:ascii="Tahoma" w:hAnsi="Tahoma"/>
      <w:sz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F65E5"/>
    <w:rPr>
      <w:rFonts w:ascii="Arial" w:hAnsi="Arial"/>
      <w:sz w:val="24"/>
      <w:lang w:val="es-MX"/>
    </w:rPr>
  </w:style>
  <w:style w:type="table" w:styleId="Tablaconcuadrcula">
    <w:name w:val="Table Grid"/>
    <w:basedOn w:val="Tablanormal"/>
    <w:rsid w:val="00AF2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7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RILEX\PLANTILLA%20TRILEX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09CFB-7AAD-45B7-B6E5-C64ED9688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TRILEX</Template>
  <TotalTime>117</TotalTime>
  <Pages>7</Pages>
  <Words>2253</Words>
  <Characters>12392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Propósito</vt:lpstr>
    </vt:vector>
  </TitlesOfParts>
  <Company>Grupo Investamar</Company>
  <LinksUpToDate>false</LinksUpToDate>
  <CharactersWithSpaces>14616</CharactersWithSpaces>
  <SharedDoc>false</SharedDoc>
  <HLinks>
    <vt:vector size="48" baseType="variant">
      <vt:variant>
        <vt:i4>1703999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_Toc335384193</vt:lpwstr>
      </vt:variant>
      <vt:variant>
        <vt:i4>1703999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_Toc335384192</vt:lpwstr>
      </vt:variant>
      <vt:variant>
        <vt:i4>1703999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_Toc335384191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_Toc335384190</vt:lpwstr>
      </vt:variant>
      <vt:variant>
        <vt:i4>1769535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_Toc335384189</vt:lpwstr>
      </vt:variant>
      <vt:variant>
        <vt:i4>1769535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_Toc335384188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_Toc335384187</vt:lpwstr>
      </vt:variant>
      <vt:variant>
        <vt:i4>1769535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_Toc335384186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Propósito</dc:title>
  <dc:creator>HP</dc:creator>
  <cp:lastModifiedBy>Perez, Steeven</cp:lastModifiedBy>
  <cp:revision>15</cp:revision>
  <cp:lastPrinted>2017-04-13T17:19:00Z</cp:lastPrinted>
  <dcterms:created xsi:type="dcterms:W3CDTF">2016-07-18T14:52:00Z</dcterms:created>
  <dcterms:modified xsi:type="dcterms:W3CDTF">2020-08-05T19:32:00Z</dcterms:modified>
</cp:coreProperties>
</file>