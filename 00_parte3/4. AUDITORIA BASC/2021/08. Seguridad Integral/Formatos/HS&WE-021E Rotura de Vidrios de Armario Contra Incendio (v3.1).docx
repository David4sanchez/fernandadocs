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92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102"/>
        <w:gridCol w:w="4820"/>
      </w:tblGrid>
      <w:tr w:rsidR="00A979E6" w14:paraId="772DA3EB" w14:textId="77777777" w:rsidTr="003C51ED">
        <w:trPr>
          <w:trHeight w:val="4438"/>
          <w:jc w:val="center"/>
        </w:trPr>
        <w:tc>
          <w:tcPr>
            <w:tcW w:w="5102" w:type="dxa"/>
            <w:vAlign w:val="center"/>
          </w:tcPr>
          <w:p w14:paraId="772DA3E9" w14:textId="77777777" w:rsidR="007D5194" w:rsidRPr="007D5194" w:rsidRDefault="003C51ED" w:rsidP="007D5194">
            <w:pPr>
              <w:jc w:val="center"/>
              <w:rPr>
                <w:b/>
                <w:sz w:val="36"/>
              </w:rPr>
            </w:pPr>
            <w:r>
              <w:rPr>
                <w:noProof/>
                <w:lang w:eastAsia="es-EC"/>
              </w:rPr>
              <w:drawing>
                <wp:anchor distT="0" distB="0" distL="114300" distR="114300" simplePos="0" relativeHeight="251659264" behindDoc="0" locked="0" layoutInCell="1" allowOverlap="1" wp14:anchorId="772DA404" wp14:editId="772DA405">
                  <wp:simplePos x="0" y="0"/>
                  <wp:positionH relativeFrom="column">
                    <wp:posOffset>361315</wp:posOffset>
                  </wp:positionH>
                  <wp:positionV relativeFrom="paragraph">
                    <wp:posOffset>71120</wp:posOffset>
                  </wp:positionV>
                  <wp:extent cx="2244090" cy="2357120"/>
                  <wp:effectExtent l="76200" t="76200" r="137160" b="138430"/>
                  <wp:wrapSquare wrapText="bothSides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-20180925-WA0032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473"/>
                          <a:stretch/>
                        </pic:blipFill>
                        <pic:spPr bwMode="auto">
                          <a:xfrm>
                            <a:off x="0" y="0"/>
                            <a:ext cx="2244090" cy="235712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20" w:type="dxa"/>
            <w:vAlign w:val="center"/>
          </w:tcPr>
          <w:p w14:paraId="772DA3EA" w14:textId="77777777" w:rsidR="007D5194" w:rsidRPr="00732FB8" w:rsidRDefault="003C51ED" w:rsidP="003C51ED">
            <w:pPr>
              <w:rPr>
                <w:noProof/>
                <w:lang w:eastAsia="es-EC"/>
              </w:rPr>
            </w:pPr>
            <w:r>
              <w:rPr>
                <w:noProof/>
                <w:lang w:eastAsia="es-EC"/>
              </w:rPr>
              <w:drawing>
                <wp:anchor distT="0" distB="0" distL="114300" distR="114300" simplePos="0" relativeHeight="251661312" behindDoc="0" locked="0" layoutInCell="1" allowOverlap="1" wp14:anchorId="772DA406" wp14:editId="772DA407">
                  <wp:simplePos x="0" y="0"/>
                  <wp:positionH relativeFrom="column">
                    <wp:posOffset>453390</wp:posOffset>
                  </wp:positionH>
                  <wp:positionV relativeFrom="paragraph">
                    <wp:posOffset>71120</wp:posOffset>
                  </wp:positionV>
                  <wp:extent cx="2258060" cy="2362835"/>
                  <wp:effectExtent l="76200" t="76200" r="142240" b="132715"/>
                  <wp:wrapSquare wrapText="bothSides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-20180925-WA0033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639" t="16888" r="8333" b="8245"/>
                          <a:stretch/>
                        </pic:blipFill>
                        <pic:spPr bwMode="auto">
                          <a:xfrm>
                            <a:off x="0" y="0"/>
                            <a:ext cx="2258060" cy="236283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979E6" w14:paraId="772DA3F0" w14:textId="77777777" w:rsidTr="003C51ED">
        <w:trPr>
          <w:trHeight w:val="986"/>
          <w:jc w:val="center"/>
        </w:trPr>
        <w:tc>
          <w:tcPr>
            <w:tcW w:w="5102" w:type="dxa"/>
            <w:shd w:val="clear" w:color="auto" w:fill="1F497D" w:themeFill="text2"/>
            <w:vAlign w:val="center"/>
          </w:tcPr>
          <w:p w14:paraId="772DA3EC" w14:textId="77777777" w:rsidR="003C51ED" w:rsidRPr="003C51ED" w:rsidRDefault="003C51ED" w:rsidP="00AF58F0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noProof/>
                <w:color w:val="FFFFFF" w:themeColor="background1"/>
                <w:lang w:eastAsia="es-EC"/>
              </w:rPr>
            </w:pPr>
            <w:r w:rsidRPr="003C51ED">
              <w:rPr>
                <w:b/>
                <w:noProof/>
                <w:color w:val="FFFFFF" w:themeColor="background1"/>
                <w:lang w:eastAsia="es-EC"/>
              </w:rPr>
              <w:t>Tomar el martillo del armario firmemente</w:t>
            </w:r>
          </w:p>
          <w:p w14:paraId="772DA3ED" w14:textId="77777777" w:rsidR="00602C30" w:rsidRPr="003C51ED" w:rsidRDefault="003C51ED" w:rsidP="00AF58F0">
            <w:pPr>
              <w:pStyle w:val="Prrafodelista"/>
              <w:ind w:left="708"/>
              <w:jc w:val="center"/>
              <w:rPr>
                <w:b/>
                <w:noProof/>
                <w:color w:val="FFFFFF" w:themeColor="background1"/>
                <w:lang w:eastAsia="es-EC"/>
              </w:rPr>
            </w:pPr>
            <w:r w:rsidRPr="003C51ED">
              <w:rPr>
                <w:b/>
                <w:noProof/>
                <w:color w:val="FFFFFF" w:themeColor="background1"/>
                <w:lang w:eastAsia="es-EC"/>
              </w:rPr>
              <w:t>desde su base.</w:t>
            </w:r>
          </w:p>
        </w:tc>
        <w:tc>
          <w:tcPr>
            <w:tcW w:w="4820" w:type="dxa"/>
            <w:shd w:val="clear" w:color="auto" w:fill="1F497D" w:themeFill="text2"/>
            <w:vAlign w:val="center"/>
          </w:tcPr>
          <w:p w14:paraId="772DA3EE" w14:textId="77777777" w:rsidR="003C51ED" w:rsidRPr="003C51ED" w:rsidRDefault="003C51ED" w:rsidP="00AF58F0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noProof/>
                <w:color w:val="FFFFFF" w:themeColor="background1"/>
                <w:lang w:eastAsia="es-EC"/>
              </w:rPr>
            </w:pPr>
            <w:r w:rsidRPr="003C51ED">
              <w:rPr>
                <w:b/>
                <w:noProof/>
                <w:color w:val="FFFFFF" w:themeColor="background1"/>
                <w:lang w:eastAsia="es-EC"/>
              </w:rPr>
              <w:t>Colocarse a un costado del armario contra</w:t>
            </w:r>
          </w:p>
          <w:p w14:paraId="772DA3EF" w14:textId="77777777" w:rsidR="00602C30" w:rsidRPr="003C51ED" w:rsidRDefault="003C51ED" w:rsidP="00AF58F0">
            <w:pPr>
              <w:pStyle w:val="Prrafodelista"/>
              <w:ind w:left="340"/>
              <w:jc w:val="center"/>
              <w:rPr>
                <w:b/>
                <w:noProof/>
                <w:color w:val="FFFFFF" w:themeColor="background1"/>
                <w:lang w:eastAsia="es-EC"/>
              </w:rPr>
            </w:pPr>
            <w:r w:rsidRPr="003C51ED">
              <w:rPr>
                <w:b/>
                <w:noProof/>
                <w:color w:val="FFFFFF" w:themeColor="background1"/>
                <w:lang w:eastAsia="es-EC"/>
              </w:rPr>
              <w:t>incendio.</w:t>
            </w:r>
          </w:p>
        </w:tc>
      </w:tr>
      <w:tr w:rsidR="00A979E6" w14:paraId="772DA3F3" w14:textId="77777777" w:rsidTr="003C51ED">
        <w:trPr>
          <w:trHeight w:val="4375"/>
          <w:jc w:val="center"/>
        </w:trPr>
        <w:tc>
          <w:tcPr>
            <w:tcW w:w="5102" w:type="dxa"/>
            <w:vAlign w:val="center"/>
          </w:tcPr>
          <w:p w14:paraId="772DA3F1" w14:textId="77777777" w:rsidR="007D5194" w:rsidRPr="007D5194" w:rsidRDefault="003C51ED" w:rsidP="007D5194">
            <w:pPr>
              <w:jc w:val="center"/>
              <w:rPr>
                <w:noProof/>
                <w:lang w:eastAsia="es-EC"/>
              </w:rPr>
            </w:pPr>
            <w:r w:rsidRPr="00D73821">
              <w:rPr>
                <w:noProof/>
                <w:lang w:eastAsia="es-EC"/>
              </w:rPr>
              <w:drawing>
                <wp:anchor distT="0" distB="0" distL="114300" distR="114300" simplePos="0" relativeHeight="251663360" behindDoc="0" locked="0" layoutInCell="1" allowOverlap="1" wp14:anchorId="772DA408" wp14:editId="772DA409">
                  <wp:simplePos x="0" y="0"/>
                  <wp:positionH relativeFrom="column">
                    <wp:posOffset>316865</wp:posOffset>
                  </wp:positionH>
                  <wp:positionV relativeFrom="paragraph">
                    <wp:posOffset>-1116330</wp:posOffset>
                  </wp:positionV>
                  <wp:extent cx="2273300" cy="2374900"/>
                  <wp:effectExtent l="76200" t="76200" r="127000" b="139700"/>
                  <wp:wrapSquare wrapText="bothSides"/>
                  <wp:docPr id="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-20180925-WA0025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29" r="15896" b="652"/>
                          <a:stretch/>
                        </pic:blipFill>
                        <pic:spPr bwMode="auto">
                          <a:xfrm>
                            <a:off x="0" y="0"/>
                            <a:ext cx="2273300" cy="23749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20" w:type="dxa"/>
            <w:vAlign w:val="center"/>
          </w:tcPr>
          <w:p w14:paraId="772DA3F2" w14:textId="77777777" w:rsidR="007D5194" w:rsidRDefault="003C51ED" w:rsidP="007D5194">
            <w:pPr>
              <w:jc w:val="center"/>
              <w:rPr>
                <w:noProof/>
                <w:lang w:eastAsia="es-EC"/>
              </w:rPr>
            </w:pPr>
            <w:r w:rsidRPr="00D73821">
              <w:rPr>
                <w:noProof/>
                <w:lang w:eastAsia="es-EC"/>
              </w:rPr>
              <w:drawing>
                <wp:anchor distT="0" distB="0" distL="114300" distR="114300" simplePos="0" relativeHeight="251665408" behindDoc="0" locked="0" layoutInCell="1" allowOverlap="1" wp14:anchorId="772DA40A" wp14:editId="772DA40B">
                  <wp:simplePos x="0" y="0"/>
                  <wp:positionH relativeFrom="column">
                    <wp:posOffset>434340</wp:posOffset>
                  </wp:positionH>
                  <wp:positionV relativeFrom="paragraph">
                    <wp:posOffset>102870</wp:posOffset>
                  </wp:positionV>
                  <wp:extent cx="2303780" cy="2406650"/>
                  <wp:effectExtent l="76200" t="76200" r="134620" b="127000"/>
                  <wp:wrapSquare wrapText="bothSides"/>
                  <wp:docPr id="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-20180925-WA0016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287" r="10598"/>
                          <a:stretch/>
                        </pic:blipFill>
                        <pic:spPr bwMode="auto">
                          <a:xfrm>
                            <a:off x="0" y="0"/>
                            <a:ext cx="2303780" cy="24066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979E6" w14:paraId="772DA3F6" w14:textId="77777777" w:rsidTr="00AF58F0">
        <w:trPr>
          <w:trHeight w:val="945"/>
          <w:jc w:val="center"/>
        </w:trPr>
        <w:tc>
          <w:tcPr>
            <w:tcW w:w="5102" w:type="dxa"/>
            <w:shd w:val="clear" w:color="auto" w:fill="1F497D" w:themeFill="text2"/>
            <w:vAlign w:val="center"/>
          </w:tcPr>
          <w:p w14:paraId="772DA3F4" w14:textId="77777777" w:rsidR="00602C30" w:rsidRPr="00AF58F0" w:rsidRDefault="00D46081" w:rsidP="00AF58F0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noProof/>
                <w:color w:val="FFFFFF" w:themeColor="background1"/>
                <w:lang w:eastAsia="es-EC"/>
              </w:rPr>
            </w:pPr>
            <w:r>
              <w:rPr>
                <w:b/>
                <w:noProof/>
                <w:color w:val="FFFFFF" w:themeColor="background1"/>
                <w:lang w:eastAsia="es-EC"/>
              </w:rPr>
              <w:t>Dar un golpe seco en la esquina superior má</w:t>
            </w:r>
            <w:r w:rsidR="00AF58F0">
              <w:rPr>
                <w:b/>
                <w:noProof/>
                <w:color w:val="FFFFFF" w:themeColor="background1"/>
                <w:lang w:eastAsia="es-EC"/>
              </w:rPr>
              <w:t>s cercana.</w:t>
            </w:r>
          </w:p>
        </w:tc>
        <w:tc>
          <w:tcPr>
            <w:tcW w:w="4820" w:type="dxa"/>
            <w:shd w:val="clear" w:color="auto" w:fill="1F497D" w:themeFill="text2"/>
            <w:vAlign w:val="center"/>
          </w:tcPr>
          <w:p w14:paraId="772DA3F5" w14:textId="77777777" w:rsidR="00602C30" w:rsidRPr="00AF58F0" w:rsidRDefault="00D46081" w:rsidP="00AF58F0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noProof/>
                <w:color w:val="FFFFFF" w:themeColor="background1"/>
                <w:sz w:val="24"/>
                <w:lang w:eastAsia="es-EC"/>
              </w:rPr>
            </w:pPr>
            <w:r>
              <w:rPr>
                <w:b/>
                <w:noProof/>
                <w:color w:val="FFFFFF" w:themeColor="background1"/>
                <w:lang w:eastAsia="es-EC"/>
              </w:rPr>
              <w:t>Dar un g</w:t>
            </w:r>
            <w:r w:rsidR="00AF58F0" w:rsidRPr="00AF58F0">
              <w:rPr>
                <w:b/>
                <w:noProof/>
                <w:color w:val="FFFFFF" w:themeColor="background1"/>
                <w:lang w:eastAsia="es-EC"/>
              </w:rPr>
              <w:t>olpe</w:t>
            </w:r>
            <w:r>
              <w:rPr>
                <w:b/>
                <w:noProof/>
                <w:color w:val="FFFFFF" w:themeColor="background1"/>
                <w:lang w:eastAsia="es-EC"/>
              </w:rPr>
              <w:t xml:space="preserve"> s</w:t>
            </w:r>
            <w:r w:rsidR="00AF58F0" w:rsidRPr="00AF58F0">
              <w:rPr>
                <w:b/>
                <w:noProof/>
                <w:color w:val="FFFFFF" w:themeColor="background1"/>
                <w:lang w:eastAsia="es-EC"/>
              </w:rPr>
              <w:t>eco en</w:t>
            </w:r>
            <w:r>
              <w:rPr>
                <w:b/>
                <w:noProof/>
                <w:color w:val="FFFFFF" w:themeColor="background1"/>
                <w:lang w:eastAsia="es-EC"/>
              </w:rPr>
              <w:t xml:space="preserve"> la esquina superior má</w:t>
            </w:r>
            <w:r w:rsidR="00E2657F">
              <w:rPr>
                <w:b/>
                <w:noProof/>
                <w:color w:val="FFFFFF" w:themeColor="background1"/>
                <w:lang w:eastAsia="es-EC"/>
              </w:rPr>
              <w:t>s lejana</w:t>
            </w:r>
            <w:r w:rsidR="00AF58F0" w:rsidRPr="00AF58F0">
              <w:rPr>
                <w:b/>
                <w:noProof/>
                <w:color w:val="FFFFFF" w:themeColor="background1"/>
                <w:lang w:eastAsia="es-EC"/>
              </w:rPr>
              <w:t>.</w:t>
            </w:r>
          </w:p>
        </w:tc>
      </w:tr>
    </w:tbl>
    <w:p w14:paraId="772DA3F7" w14:textId="77777777" w:rsidR="003C51ED" w:rsidRDefault="003C51ED" w:rsidP="0026256E">
      <w:pPr>
        <w:rPr>
          <w:b/>
        </w:rPr>
      </w:pPr>
    </w:p>
    <w:p w14:paraId="772DA3F8" w14:textId="77777777" w:rsidR="003C51ED" w:rsidRDefault="003C51ED">
      <w:pPr>
        <w:rPr>
          <w:b/>
        </w:rPr>
      </w:pPr>
      <w:r>
        <w:rPr>
          <w:b/>
        </w:rPr>
        <w:br w:type="page"/>
      </w:r>
    </w:p>
    <w:tbl>
      <w:tblPr>
        <w:tblStyle w:val="Tablaconcuadrcula"/>
        <w:tblW w:w="992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102"/>
        <w:gridCol w:w="4820"/>
      </w:tblGrid>
      <w:tr w:rsidR="003C51ED" w14:paraId="772DA3FB" w14:textId="77777777" w:rsidTr="001E6456">
        <w:trPr>
          <w:trHeight w:val="4438"/>
          <w:jc w:val="center"/>
        </w:trPr>
        <w:tc>
          <w:tcPr>
            <w:tcW w:w="5102" w:type="dxa"/>
            <w:vAlign w:val="center"/>
          </w:tcPr>
          <w:p w14:paraId="772DA3F9" w14:textId="77777777" w:rsidR="003C51ED" w:rsidRPr="007D5194" w:rsidRDefault="00AF58F0" w:rsidP="001E6456">
            <w:pPr>
              <w:jc w:val="center"/>
              <w:rPr>
                <w:b/>
                <w:sz w:val="36"/>
              </w:rPr>
            </w:pPr>
            <w:r w:rsidRPr="00D73821">
              <w:rPr>
                <w:noProof/>
                <w:lang w:eastAsia="es-EC"/>
              </w:rPr>
              <w:lastRenderedPageBreak/>
              <w:drawing>
                <wp:anchor distT="0" distB="0" distL="114300" distR="114300" simplePos="0" relativeHeight="251667456" behindDoc="0" locked="0" layoutInCell="1" allowOverlap="1" wp14:anchorId="772DA40C" wp14:editId="772DA40D">
                  <wp:simplePos x="0" y="0"/>
                  <wp:positionH relativeFrom="column">
                    <wp:posOffset>487680</wp:posOffset>
                  </wp:positionH>
                  <wp:positionV relativeFrom="paragraph">
                    <wp:posOffset>179705</wp:posOffset>
                  </wp:positionV>
                  <wp:extent cx="2284730" cy="2386330"/>
                  <wp:effectExtent l="76200" t="76200" r="134620" b="128270"/>
                  <wp:wrapSquare wrapText="bothSides"/>
                  <wp:docPr id="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-20180925-WA0018.jp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29" t="15738" r="24256"/>
                          <a:stretch/>
                        </pic:blipFill>
                        <pic:spPr bwMode="auto">
                          <a:xfrm>
                            <a:off x="0" y="0"/>
                            <a:ext cx="2284730" cy="238633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20" w:type="dxa"/>
            <w:vAlign w:val="center"/>
          </w:tcPr>
          <w:p w14:paraId="772DA3FA" w14:textId="77777777" w:rsidR="003C51ED" w:rsidRPr="00732FB8" w:rsidRDefault="00AF58F0" w:rsidP="001E6456">
            <w:pPr>
              <w:ind w:left="-216"/>
              <w:jc w:val="center"/>
              <w:rPr>
                <w:noProof/>
                <w:lang w:eastAsia="es-EC"/>
              </w:rPr>
            </w:pPr>
            <w:r w:rsidRPr="00D73821">
              <w:rPr>
                <w:noProof/>
                <w:lang w:eastAsia="es-EC"/>
              </w:rPr>
              <w:drawing>
                <wp:anchor distT="0" distB="0" distL="114300" distR="114300" simplePos="0" relativeHeight="251669504" behindDoc="0" locked="0" layoutInCell="1" allowOverlap="1" wp14:anchorId="772DA40E" wp14:editId="772DA40F">
                  <wp:simplePos x="0" y="0"/>
                  <wp:positionH relativeFrom="column">
                    <wp:posOffset>450215</wp:posOffset>
                  </wp:positionH>
                  <wp:positionV relativeFrom="paragraph">
                    <wp:posOffset>107950</wp:posOffset>
                  </wp:positionV>
                  <wp:extent cx="2303780" cy="2406015"/>
                  <wp:effectExtent l="76200" t="76200" r="134620" b="127635"/>
                  <wp:wrapSquare wrapText="bothSides"/>
                  <wp:docPr id="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-20180925-WA0021.jp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10" r="22782"/>
                          <a:stretch/>
                        </pic:blipFill>
                        <pic:spPr bwMode="auto">
                          <a:xfrm>
                            <a:off x="0" y="0"/>
                            <a:ext cx="2303780" cy="240601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C51ED" w14:paraId="772DA3FE" w14:textId="77777777" w:rsidTr="00AF58F0">
        <w:trPr>
          <w:trHeight w:val="986"/>
          <w:jc w:val="center"/>
        </w:trPr>
        <w:tc>
          <w:tcPr>
            <w:tcW w:w="5102" w:type="dxa"/>
            <w:shd w:val="clear" w:color="auto" w:fill="1F497D" w:themeFill="text2"/>
            <w:vAlign w:val="center"/>
          </w:tcPr>
          <w:p w14:paraId="772DA3FC" w14:textId="77777777" w:rsidR="003C51ED" w:rsidRPr="00AF58F0" w:rsidRDefault="00AF58F0" w:rsidP="00AF58F0">
            <w:pPr>
              <w:pStyle w:val="Prrafodelista"/>
              <w:numPr>
                <w:ilvl w:val="0"/>
                <w:numId w:val="1"/>
              </w:numPr>
              <w:jc w:val="center"/>
              <w:rPr>
                <w:noProof/>
                <w:color w:val="FFFFFF" w:themeColor="background1"/>
                <w:lang w:eastAsia="es-EC"/>
              </w:rPr>
            </w:pPr>
            <w:r>
              <w:rPr>
                <w:b/>
                <w:noProof/>
                <w:color w:val="FFFFFF" w:themeColor="background1"/>
                <w:lang w:eastAsia="es-EC"/>
              </w:rPr>
              <w:t>Dar un golpe seco en la esquina inferior más cercana.</w:t>
            </w:r>
          </w:p>
        </w:tc>
        <w:tc>
          <w:tcPr>
            <w:tcW w:w="4820" w:type="dxa"/>
            <w:shd w:val="clear" w:color="auto" w:fill="1F497D" w:themeFill="text2"/>
            <w:vAlign w:val="center"/>
          </w:tcPr>
          <w:p w14:paraId="772DA3FD" w14:textId="77777777" w:rsidR="003C51ED" w:rsidRPr="00AF58F0" w:rsidRDefault="00AF58F0" w:rsidP="00AF58F0">
            <w:pPr>
              <w:pStyle w:val="Prrafodelista"/>
              <w:numPr>
                <w:ilvl w:val="0"/>
                <w:numId w:val="1"/>
              </w:numPr>
              <w:jc w:val="center"/>
              <w:rPr>
                <w:noProof/>
                <w:color w:val="FFFFFF" w:themeColor="background1"/>
                <w:lang w:eastAsia="es-EC"/>
              </w:rPr>
            </w:pPr>
            <w:r>
              <w:rPr>
                <w:b/>
                <w:noProof/>
                <w:color w:val="FFFFFF" w:themeColor="background1"/>
                <w:lang w:eastAsia="es-EC"/>
              </w:rPr>
              <w:t xml:space="preserve">Dar un golpe seco </w:t>
            </w:r>
            <w:r w:rsidR="00E2657F">
              <w:rPr>
                <w:b/>
                <w:noProof/>
                <w:color w:val="FFFFFF" w:themeColor="background1"/>
                <w:lang w:eastAsia="es-EC"/>
              </w:rPr>
              <w:t>en la esquina inferior más lejana</w:t>
            </w:r>
            <w:r>
              <w:rPr>
                <w:b/>
                <w:noProof/>
                <w:color w:val="FFFFFF" w:themeColor="background1"/>
                <w:lang w:eastAsia="es-EC"/>
              </w:rPr>
              <w:t>.</w:t>
            </w:r>
          </w:p>
        </w:tc>
      </w:tr>
      <w:tr w:rsidR="00AF58F0" w14:paraId="772DA400" w14:textId="77777777" w:rsidTr="00AF58F0">
        <w:trPr>
          <w:trHeight w:val="4375"/>
          <w:jc w:val="center"/>
        </w:trPr>
        <w:tc>
          <w:tcPr>
            <w:tcW w:w="9922" w:type="dxa"/>
            <w:gridSpan w:val="2"/>
            <w:vAlign w:val="center"/>
          </w:tcPr>
          <w:p w14:paraId="772DA3FF" w14:textId="77777777" w:rsidR="00AF58F0" w:rsidRDefault="00AF58F0" w:rsidP="001E6456">
            <w:pPr>
              <w:jc w:val="center"/>
              <w:rPr>
                <w:noProof/>
                <w:lang w:eastAsia="es-EC"/>
              </w:rPr>
            </w:pPr>
            <w:r>
              <w:rPr>
                <w:noProof/>
                <w:lang w:eastAsia="es-EC"/>
              </w:rPr>
              <w:drawing>
                <wp:anchor distT="0" distB="0" distL="114300" distR="114300" simplePos="0" relativeHeight="251671552" behindDoc="0" locked="0" layoutInCell="1" allowOverlap="1" wp14:anchorId="772DA410" wp14:editId="772DA411">
                  <wp:simplePos x="0" y="0"/>
                  <wp:positionH relativeFrom="column">
                    <wp:posOffset>1703705</wp:posOffset>
                  </wp:positionH>
                  <wp:positionV relativeFrom="paragraph">
                    <wp:posOffset>111125</wp:posOffset>
                  </wp:positionV>
                  <wp:extent cx="3154045" cy="2343785"/>
                  <wp:effectExtent l="76200" t="76200" r="141605" b="132715"/>
                  <wp:wrapSquare wrapText="bothSides"/>
                  <wp:docPr id="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-20180925-WA0026.jp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612"/>
                          <a:stretch/>
                        </pic:blipFill>
                        <pic:spPr bwMode="auto">
                          <a:xfrm>
                            <a:off x="0" y="0"/>
                            <a:ext cx="3154045" cy="234378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F58F0" w14:paraId="772DA402" w14:textId="77777777" w:rsidTr="00AF58F0">
        <w:trPr>
          <w:trHeight w:val="945"/>
          <w:jc w:val="center"/>
        </w:trPr>
        <w:tc>
          <w:tcPr>
            <w:tcW w:w="9922" w:type="dxa"/>
            <w:gridSpan w:val="2"/>
            <w:shd w:val="clear" w:color="auto" w:fill="1F497D" w:themeFill="text2"/>
            <w:vAlign w:val="center"/>
          </w:tcPr>
          <w:p w14:paraId="772DA401" w14:textId="77777777" w:rsidR="00AF58F0" w:rsidRPr="00E2657F" w:rsidRDefault="00AF58F0" w:rsidP="00E2657F">
            <w:pPr>
              <w:pStyle w:val="Prrafodelista"/>
              <w:numPr>
                <w:ilvl w:val="0"/>
                <w:numId w:val="1"/>
              </w:numPr>
              <w:jc w:val="center"/>
              <w:rPr>
                <w:b/>
                <w:noProof/>
                <w:color w:val="FFFFFF" w:themeColor="background1"/>
                <w:sz w:val="24"/>
                <w:lang w:eastAsia="es-EC"/>
              </w:rPr>
            </w:pPr>
            <w:r w:rsidRPr="00AF58F0">
              <w:rPr>
                <w:b/>
                <w:noProof/>
                <w:color w:val="FFFFFF" w:themeColor="background1"/>
                <w:lang w:eastAsia="es-EC"/>
              </w:rPr>
              <w:t>Remover lo</w:t>
            </w:r>
            <w:r w:rsidR="00E2657F">
              <w:rPr>
                <w:b/>
                <w:noProof/>
                <w:color w:val="FFFFFF" w:themeColor="background1"/>
                <w:lang w:eastAsia="es-EC"/>
              </w:rPr>
              <w:t>s vidrios remanentes del armario</w:t>
            </w:r>
            <w:r w:rsidRPr="00AF58F0">
              <w:rPr>
                <w:b/>
                <w:noProof/>
                <w:color w:val="FFFFFF" w:themeColor="background1"/>
                <w:lang w:eastAsia="es-EC"/>
              </w:rPr>
              <w:t>.</w:t>
            </w:r>
          </w:p>
        </w:tc>
      </w:tr>
    </w:tbl>
    <w:p w14:paraId="772DA403" w14:textId="77777777" w:rsidR="003C51ED" w:rsidRPr="00D0420C" w:rsidRDefault="003C51ED" w:rsidP="0026256E">
      <w:pPr>
        <w:rPr>
          <w:b/>
        </w:rPr>
      </w:pPr>
    </w:p>
    <w:sectPr w:rsidR="003C51ED" w:rsidRPr="00D0420C" w:rsidSect="00E2657F">
      <w:headerReference w:type="default" r:id="rId15"/>
      <w:footerReference w:type="default" r:id="rId16"/>
      <w:pgSz w:w="11907" w:h="16839" w:code="9"/>
      <w:pgMar w:top="816" w:right="1701" w:bottom="709" w:left="1701" w:header="709" w:footer="3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DA414" w14:textId="77777777" w:rsidR="00F86B8B" w:rsidRDefault="00F86B8B" w:rsidP="00BE5103">
      <w:pPr>
        <w:spacing w:after="0" w:line="240" w:lineRule="auto"/>
      </w:pPr>
      <w:r>
        <w:separator/>
      </w:r>
    </w:p>
  </w:endnote>
  <w:endnote w:type="continuationSeparator" w:id="0">
    <w:p w14:paraId="772DA415" w14:textId="77777777" w:rsidR="00F86B8B" w:rsidRDefault="00F86B8B" w:rsidP="00BE5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773" w:type="dxa"/>
      <w:jc w:val="center"/>
      <w:tblLook w:val="04A0" w:firstRow="1" w:lastRow="0" w:firstColumn="1" w:lastColumn="0" w:noHBand="0" w:noVBand="1"/>
      <w:tblPrChange w:id="3" w:author="Steeven Alexander" w:date="2020-05-09T12:44:00Z">
        <w:tblPr>
          <w:tblStyle w:val="Tablaconcuadrcula"/>
          <w:tblW w:w="9623" w:type="dxa"/>
          <w:jc w:val="center"/>
          <w:tblLook w:val="04A0" w:firstRow="1" w:lastRow="0" w:firstColumn="1" w:lastColumn="0" w:noHBand="0" w:noVBand="1"/>
        </w:tblPr>
      </w:tblPrChange>
    </w:tblPr>
    <w:tblGrid>
      <w:gridCol w:w="1403"/>
      <w:gridCol w:w="1286"/>
      <w:gridCol w:w="1448"/>
      <w:gridCol w:w="904"/>
      <w:gridCol w:w="2894"/>
      <w:gridCol w:w="993"/>
      <w:gridCol w:w="845"/>
      <w:tblGridChange w:id="4">
        <w:tblGrid>
          <w:gridCol w:w="1403"/>
          <w:gridCol w:w="947"/>
          <w:gridCol w:w="1448"/>
          <w:gridCol w:w="1008"/>
          <w:gridCol w:w="2894"/>
          <w:gridCol w:w="1166"/>
          <w:gridCol w:w="757"/>
        </w:tblGrid>
      </w:tblGridChange>
    </w:tblGrid>
    <w:tr w:rsidR="00F10207" w14:paraId="772DA42D" w14:textId="77777777" w:rsidTr="00F10207">
      <w:trPr>
        <w:trHeight w:val="695"/>
        <w:jc w:val="center"/>
        <w:trPrChange w:id="5" w:author="Steeven Alexander" w:date="2020-05-09T12:44:00Z">
          <w:trPr>
            <w:trHeight w:val="695"/>
            <w:jc w:val="center"/>
          </w:trPr>
        </w:trPrChange>
      </w:trPr>
      <w:tc>
        <w:tcPr>
          <w:tcW w:w="1403" w:type="dxa"/>
          <w:tcPrChange w:id="6" w:author="Steeven Alexander" w:date="2020-05-09T12:44:00Z">
            <w:tcPr>
              <w:tcW w:w="1403" w:type="dxa"/>
            </w:tcPr>
          </w:tcPrChange>
        </w:tcPr>
        <w:p w14:paraId="772DA41F" w14:textId="77777777" w:rsidR="00E2657F" w:rsidRPr="00E2657F" w:rsidRDefault="00E2657F">
          <w:pPr>
            <w:pStyle w:val="Piedepgina"/>
            <w:rPr>
              <w:sz w:val="18"/>
              <w:szCs w:val="20"/>
            </w:rPr>
          </w:pPr>
          <w:r w:rsidRPr="00E2657F">
            <w:rPr>
              <w:sz w:val="18"/>
              <w:szCs w:val="20"/>
            </w:rPr>
            <w:t>Elaborado por:</w:t>
          </w:r>
        </w:p>
        <w:p w14:paraId="772DA420" w14:textId="0E8B1802" w:rsidR="00E2657F" w:rsidRPr="00FC70CC" w:rsidRDefault="00F10207" w:rsidP="00A41E84">
          <w:pPr>
            <w:pStyle w:val="Piedepgina"/>
            <w:rPr>
              <w:sz w:val="20"/>
              <w:szCs w:val="20"/>
            </w:rPr>
          </w:pPr>
          <w:ins w:id="7" w:author="Steeven Alexander" w:date="2020-05-09T12:42:00Z">
            <w:r>
              <w:rPr>
                <w:sz w:val="24"/>
                <w:szCs w:val="20"/>
              </w:rPr>
              <w:t>S. Pérez</w:t>
            </w:r>
          </w:ins>
          <w:del w:id="8" w:author="Steeven Alexander" w:date="2020-05-09T12:42:00Z">
            <w:r w:rsidR="00E2657F" w:rsidDel="00F10207">
              <w:rPr>
                <w:sz w:val="24"/>
                <w:szCs w:val="20"/>
              </w:rPr>
              <w:delText>J.Cobo</w:delText>
            </w:r>
          </w:del>
        </w:p>
      </w:tc>
      <w:tc>
        <w:tcPr>
          <w:tcW w:w="1358" w:type="dxa"/>
          <w:tcPrChange w:id="9" w:author="Steeven Alexander" w:date="2020-05-09T12:44:00Z">
            <w:tcPr>
              <w:tcW w:w="959" w:type="dxa"/>
            </w:tcPr>
          </w:tcPrChange>
        </w:tcPr>
        <w:p w14:paraId="772DA421" w14:textId="77777777" w:rsidR="00E2657F" w:rsidRPr="00E2657F" w:rsidRDefault="00E2657F" w:rsidP="004D2AA4">
          <w:pPr>
            <w:pStyle w:val="Piedepgina"/>
            <w:rPr>
              <w:sz w:val="18"/>
              <w:szCs w:val="20"/>
            </w:rPr>
          </w:pPr>
          <w:r w:rsidRPr="00E2657F">
            <w:rPr>
              <w:sz w:val="18"/>
              <w:szCs w:val="20"/>
            </w:rPr>
            <w:t>Aprobado por:</w:t>
          </w:r>
        </w:p>
        <w:p w14:paraId="772DA422" w14:textId="3B8BAE1D" w:rsidR="00E2657F" w:rsidRPr="00FC70CC" w:rsidRDefault="00AF1FFD" w:rsidP="00AC26A2">
          <w:pPr>
            <w:pStyle w:val="Piedepgina"/>
            <w:jc w:val="center"/>
            <w:rPr>
              <w:sz w:val="20"/>
              <w:szCs w:val="20"/>
            </w:rPr>
          </w:pPr>
          <w:ins w:id="10" w:author="Steeven Alexander" w:date="2020-05-09T12:42:00Z">
            <w:r>
              <w:rPr>
                <w:sz w:val="24"/>
                <w:szCs w:val="20"/>
              </w:rPr>
              <w:t>BC</w:t>
            </w:r>
          </w:ins>
          <w:del w:id="11" w:author="Steeven Alexander" w:date="2020-05-09T12:42:00Z">
            <w:r w:rsidR="00E2657F" w:rsidDel="00AF1FFD">
              <w:rPr>
                <w:sz w:val="24"/>
                <w:szCs w:val="20"/>
              </w:rPr>
              <w:delText>AHA</w:delText>
            </w:r>
          </w:del>
        </w:p>
      </w:tc>
      <w:tc>
        <w:tcPr>
          <w:tcW w:w="1309" w:type="dxa"/>
          <w:tcPrChange w:id="12" w:author="Steeven Alexander" w:date="2020-05-09T12:44:00Z">
            <w:tcPr>
              <w:tcW w:w="1449" w:type="dxa"/>
            </w:tcPr>
          </w:tcPrChange>
        </w:tcPr>
        <w:p w14:paraId="772DA423" w14:textId="77777777" w:rsidR="00E2657F" w:rsidRPr="00E2657F" w:rsidRDefault="00E2657F" w:rsidP="004D2AA4">
          <w:pPr>
            <w:pStyle w:val="Piedepgina"/>
            <w:rPr>
              <w:sz w:val="18"/>
              <w:szCs w:val="20"/>
            </w:rPr>
          </w:pPr>
          <w:r w:rsidRPr="00E2657F">
            <w:rPr>
              <w:sz w:val="18"/>
              <w:szCs w:val="20"/>
            </w:rPr>
            <w:t>Aprobado por:</w:t>
          </w:r>
        </w:p>
        <w:p w14:paraId="772DA424" w14:textId="5BEF15D8" w:rsidR="00E2657F" w:rsidRPr="006B7B87" w:rsidRDefault="006B7B87" w:rsidP="001624CC">
          <w:pPr>
            <w:pStyle w:val="Piedepgina"/>
            <w:jc w:val="center"/>
            <w:rPr>
              <w:sz w:val="24"/>
              <w:szCs w:val="24"/>
              <w:rPrChange w:id="13" w:author="Steeven Perez" w:date="2018-10-09T14:15:00Z">
                <w:rPr>
                  <w:sz w:val="20"/>
                  <w:szCs w:val="20"/>
                </w:rPr>
              </w:rPrChange>
            </w:rPr>
          </w:pPr>
          <w:del w:id="14" w:author="Steeven Perez" w:date="2018-10-09T14:15:00Z">
            <w:r w:rsidRPr="006B7B87" w:rsidDel="006B7B87">
              <w:rPr>
                <w:sz w:val="24"/>
                <w:szCs w:val="24"/>
                <w:rPrChange w:id="15" w:author="Steeven Perez" w:date="2018-10-09T14:15:00Z">
                  <w:rPr>
                    <w:sz w:val="20"/>
                    <w:szCs w:val="20"/>
                  </w:rPr>
                </w:rPrChange>
              </w:rPr>
              <w:delText>CPvC</w:delText>
            </w:r>
          </w:del>
          <w:ins w:id="16" w:author="Steeven Alexander" w:date="2020-05-09T12:42:00Z">
            <w:r w:rsidR="00AF1FFD">
              <w:rPr>
                <w:sz w:val="24"/>
                <w:szCs w:val="24"/>
              </w:rPr>
              <w:t>BK</w:t>
            </w:r>
          </w:ins>
          <w:ins w:id="17" w:author="Steeven Perez" w:date="2018-10-09T14:15:00Z">
            <w:del w:id="18" w:author="Steeven Alexander" w:date="2020-05-09T12:42:00Z">
              <w:r w:rsidRPr="006B7B87" w:rsidDel="00AF1FFD">
                <w:rPr>
                  <w:sz w:val="24"/>
                  <w:szCs w:val="24"/>
                  <w:rPrChange w:id="19" w:author="Steeven Perez" w:date="2018-10-09T14:15:00Z">
                    <w:rPr>
                      <w:sz w:val="20"/>
                      <w:szCs w:val="20"/>
                    </w:rPr>
                  </w:rPrChange>
                </w:rPr>
                <w:delText>CPvC</w:delText>
              </w:r>
            </w:del>
          </w:ins>
        </w:p>
      </w:tc>
      <w:tc>
        <w:tcPr>
          <w:tcW w:w="908" w:type="dxa"/>
          <w:tcPrChange w:id="20" w:author="Steeven Alexander" w:date="2020-05-09T12:44:00Z">
            <w:tcPr>
              <w:tcW w:w="1377" w:type="dxa"/>
            </w:tcPr>
          </w:tcPrChange>
        </w:tcPr>
        <w:p w14:paraId="772DA425" w14:textId="77777777" w:rsidR="00E2657F" w:rsidRPr="00FC70CC" w:rsidRDefault="00E2657F" w:rsidP="002B3B16">
          <w:pPr>
            <w:pStyle w:val="Piedepgina"/>
            <w:rPr>
              <w:sz w:val="20"/>
              <w:szCs w:val="20"/>
            </w:rPr>
          </w:pPr>
          <w:r w:rsidRPr="00FC70CC">
            <w:rPr>
              <w:sz w:val="20"/>
              <w:szCs w:val="20"/>
            </w:rPr>
            <w:t xml:space="preserve">Versión:   </w:t>
          </w:r>
        </w:p>
        <w:p w14:paraId="772DA426" w14:textId="350873ED" w:rsidR="00E2657F" w:rsidRPr="00FC70CC" w:rsidRDefault="00E2657F" w:rsidP="00FC50A3">
          <w:pPr>
            <w:pStyle w:val="Piedepgina"/>
            <w:jc w:val="center"/>
            <w:rPr>
              <w:sz w:val="20"/>
              <w:szCs w:val="20"/>
            </w:rPr>
          </w:pPr>
          <w:r>
            <w:rPr>
              <w:sz w:val="24"/>
              <w:szCs w:val="20"/>
            </w:rPr>
            <w:t>3.</w:t>
          </w:r>
          <w:ins w:id="21" w:author="Steeven Alexander" w:date="2020-05-09T12:42:00Z">
            <w:r w:rsidR="00F10207">
              <w:rPr>
                <w:sz w:val="24"/>
                <w:szCs w:val="20"/>
              </w:rPr>
              <w:t>1</w:t>
            </w:r>
          </w:ins>
          <w:del w:id="22" w:author="Steeven Alexander" w:date="2020-05-09T12:42:00Z">
            <w:r w:rsidDel="00F10207">
              <w:rPr>
                <w:sz w:val="24"/>
                <w:szCs w:val="20"/>
              </w:rPr>
              <w:delText>0</w:delText>
            </w:r>
          </w:del>
        </w:p>
      </w:tc>
      <w:tc>
        <w:tcPr>
          <w:tcW w:w="2894" w:type="dxa"/>
          <w:tcPrChange w:id="23" w:author="Steeven Alexander" w:date="2020-05-09T12:44:00Z">
            <w:tcPr>
              <w:tcW w:w="1325" w:type="dxa"/>
            </w:tcPr>
          </w:tcPrChange>
        </w:tcPr>
        <w:p w14:paraId="772DA427" w14:textId="77777777" w:rsidR="00E2657F" w:rsidRPr="00E2657F" w:rsidRDefault="00E2657F">
          <w:pPr>
            <w:pStyle w:val="Piedepgina"/>
            <w:rPr>
              <w:sz w:val="18"/>
              <w:szCs w:val="20"/>
            </w:rPr>
          </w:pPr>
          <w:r w:rsidRPr="00E2657F">
            <w:rPr>
              <w:sz w:val="18"/>
              <w:szCs w:val="20"/>
            </w:rPr>
            <w:t xml:space="preserve">Fecha: </w:t>
          </w:r>
        </w:p>
        <w:p w14:paraId="772DA428" w14:textId="00418F6A" w:rsidR="00E2657F" w:rsidRPr="00FC70CC" w:rsidRDefault="00E2657F" w:rsidP="003E4936">
          <w:pPr>
            <w:pStyle w:val="Piedepgina"/>
            <w:jc w:val="center"/>
            <w:rPr>
              <w:sz w:val="20"/>
              <w:szCs w:val="20"/>
            </w:rPr>
          </w:pPr>
          <w:del w:id="24" w:author="Steeven Perez" w:date="2018-10-09T14:15:00Z">
            <w:r w:rsidDel="006B7B87">
              <w:rPr>
                <w:sz w:val="24"/>
                <w:szCs w:val="20"/>
              </w:rPr>
              <w:delText>Sep04</w:delText>
            </w:r>
          </w:del>
          <w:ins w:id="25" w:author="Steeven Alexander" w:date="2020-05-09T12:42:00Z">
            <w:r w:rsidR="00F10207">
              <w:rPr>
                <w:sz w:val="24"/>
                <w:szCs w:val="20"/>
              </w:rPr>
              <w:t>May08</w:t>
            </w:r>
          </w:ins>
          <w:ins w:id="26" w:author="Steeven Perez" w:date="2018-10-09T14:15:00Z">
            <w:del w:id="27" w:author="Steeven Alexander" w:date="2020-05-09T12:42:00Z">
              <w:r w:rsidR="006B7B87" w:rsidDel="00F10207">
                <w:rPr>
                  <w:sz w:val="24"/>
                  <w:szCs w:val="20"/>
                </w:rPr>
                <w:delText>Oct09</w:delText>
              </w:r>
            </w:del>
          </w:ins>
          <w:r>
            <w:rPr>
              <w:sz w:val="24"/>
              <w:szCs w:val="20"/>
            </w:rPr>
            <w:t>/20</w:t>
          </w:r>
          <w:ins w:id="28" w:author="Steeven Alexander" w:date="2020-05-09T12:42:00Z">
            <w:r w:rsidR="00F10207">
              <w:rPr>
                <w:sz w:val="24"/>
                <w:szCs w:val="20"/>
              </w:rPr>
              <w:t>20</w:t>
            </w:r>
          </w:ins>
          <w:del w:id="29" w:author="Steeven Alexander" w:date="2020-05-09T12:42:00Z">
            <w:r w:rsidDel="00F10207">
              <w:rPr>
                <w:sz w:val="24"/>
                <w:szCs w:val="20"/>
              </w:rPr>
              <w:delText>18</w:delText>
            </w:r>
          </w:del>
        </w:p>
      </w:tc>
      <w:tc>
        <w:tcPr>
          <w:tcW w:w="1038" w:type="dxa"/>
          <w:tcPrChange w:id="30" w:author="Steeven Alexander" w:date="2020-05-09T12:44:00Z">
            <w:tcPr>
              <w:tcW w:w="2349" w:type="dxa"/>
            </w:tcPr>
          </w:tcPrChange>
        </w:tcPr>
        <w:p w14:paraId="772DA429" w14:textId="77777777" w:rsidR="00E2657F" w:rsidRPr="00FC70CC" w:rsidRDefault="00E2657F" w:rsidP="002B3B16">
          <w:pPr>
            <w:pStyle w:val="Piedepgina"/>
            <w:rPr>
              <w:sz w:val="20"/>
              <w:szCs w:val="20"/>
            </w:rPr>
          </w:pPr>
          <w:r w:rsidRPr="00E2657F">
            <w:rPr>
              <w:sz w:val="18"/>
              <w:szCs w:val="20"/>
            </w:rPr>
            <w:t>Código</w:t>
          </w:r>
          <w:r w:rsidRPr="00FC70CC">
            <w:rPr>
              <w:sz w:val="20"/>
              <w:szCs w:val="20"/>
            </w:rPr>
            <w:t xml:space="preserve">:   </w:t>
          </w:r>
        </w:p>
        <w:p w14:paraId="772DA42A" w14:textId="77777777" w:rsidR="00E2657F" w:rsidRPr="00FC70CC" w:rsidRDefault="00E2657F" w:rsidP="00A41E84">
          <w:pPr>
            <w:pStyle w:val="Piedepgina"/>
            <w:jc w:val="center"/>
            <w:rPr>
              <w:sz w:val="20"/>
              <w:szCs w:val="20"/>
            </w:rPr>
          </w:pPr>
          <w:r>
            <w:rPr>
              <w:sz w:val="24"/>
              <w:szCs w:val="20"/>
            </w:rPr>
            <w:t>AV-400</w:t>
          </w:r>
        </w:p>
      </w:tc>
      <w:tc>
        <w:tcPr>
          <w:tcW w:w="863" w:type="dxa"/>
          <w:tcPrChange w:id="31" w:author="Steeven Alexander" w:date="2020-05-09T12:44:00Z">
            <w:tcPr>
              <w:tcW w:w="761" w:type="dxa"/>
            </w:tcPr>
          </w:tcPrChange>
        </w:tcPr>
        <w:sdt>
          <w:sdtPr>
            <w:id w:val="-17004690"/>
            <w:docPartObj>
              <w:docPartGallery w:val="Page Numbers (Bottom of Page)"/>
              <w:docPartUnique/>
            </w:docPartObj>
          </w:sdtPr>
          <w:sdtEndPr>
            <w:rPr>
              <w:sz w:val="24"/>
            </w:rPr>
          </w:sdtEndPr>
          <w:sdtContent>
            <w:p w14:paraId="772DA42B" w14:textId="77777777" w:rsidR="00E2657F" w:rsidRPr="00FC70CC" w:rsidRDefault="00E2657F" w:rsidP="00E2657F">
              <w:pPr>
                <w:pStyle w:val="Piedepgina"/>
                <w:rPr>
                  <w:sz w:val="20"/>
                  <w:szCs w:val="20"/>
                </w:rPr>
              </w:pPr>
              <w:r>
                <w:rPr>
                  <w:sz w:val="18"/>
                  <w:szCs w:val="20"/>
                </w:rPr>
                <w:t>Página</w:t>
              </w:r>
              <w:r w:rsidRPr="00FC70CC">
                <w:rPr>
                  <w:sz w:val="20"/>
                  <w:szCs w:val="20"/>
                </w:rPr>
                <w:t xml:space="preserve">:   </w:t>
              </w:r>
            </w:p>
            <w:p w14:paraId="772DA42C" w14:textId="77777777" w:rsidR="00E2657F" w:rsidRPr="00E2657F" w:rsidRDefault="00E2657F" w:rsidP="00E2657F">
              <w:pPr>
                <w:pStyle w:val="Piedepgina"/>
                <w:tabs>
                  <w:tab w:val="right" w:pos="1012"/>
                </w:tabs>
                <w:jc w:val="center"/>
              </w:pPr>
              <w:r w:rsidRPr="00E2657F">
                <w:rPr>
                  <w:sz w:val="24"/>
                </w:rPr>
                <w:fldChar w:fldCharType="begin"/>
              </w:r>
              <w:r w:rsidRPr="00E2657F">
                <w:rPr>
                  <w:sz w:val="24"/>
                </w:rPr>
                <w:instrText>PAGE   \* MERGEFORMAT</w:instrText>
              </w:r>
              <w:r w:rsidRPr="00E2657F">
                <w:rPr>
                  <w:sz w:val="24"/>
                </w:rPr>
                <w:fldChar w:fldCharType="separate"/>
              </w:r>
              <w:r w:rsidR="006B7B87" w:rsidRPr="006B7B87">
                <w:rPr>
                  <w:noProof/>
                  <w:sz w:val="24"/>
                  <w:lang w:val="es-ES"/>
                </w:rPr>
                <w:t>1</w:t>
              </w:r>
              <w:r w:rsidRPr="00E2657F">
                <w:rPr>
                  <w:sz w:val="24"/>
                </w:rPr>
                <w:fldChar w:fldCharType="end"/>
              </w:r>
              <w:r w:rsidRPr="00E2657F">
                <w:rPr>
                  <w:sz w:val="24"/>
                </w:rPr>
                <w:t xml:space="preserve"> de 2</w:t>
              </w:r>
            </w:p>
          </w:sdtContent>
        </w:sdt>
      </w:tc>
    </w:tr>
  </w:tbl>
  <w:p w14:paraId="772DA42E" w14:textId="77777777" w:rsidR="00BE5103" w:rsidRDefault="00BE5103">
    <w:pPr>
      <w:pStyle w:val="Piedepgina"/>
    </w:pPr>
  </w:p>
  <w:p w14:paraId="772DA42F" w14:textId="77777777" w:rsidR="00BE5103" w:rsidRDefault="00BE51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DA412" w14:textId="77777777" w:rsidR="00F86B8B" w:rsidRDefault="00F86B8B" w:rsidP="00BE5103">
      <w:pPr>
        <w:spacing w:after="0" w:line="240" w:lineRule="auto"/>
      </w:pPr>
      <w:r>
        <w:separator/>
      </w:r>
    </w:p>
  </w:footnote>
  <w:footnote w:type="continuationSeparator" w:id="0">
    <w:p w14:paraId="772DA413" w14:textId="77777777" w:rsidR="00F86B8B" w:rsidRDefault="00F86B8B" w:rsidP="00BE5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DA417" w14:textId="77777777" w:rsidR="00304E65" w:rsidRDefault="00304E65">
    <w:pPr>
      <w:pStyle w:val="Encabezado"/>
    </w:pPr>
  </w:p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4503"/>
      <w:gridCol w:w="4218"/>
    </w:tblGrid>
    <w:tr w:rsidR="00602C30" w14:paraId="772DA41A" w14:textId="77777777" w:rsidTr="00E41066">
      <w:trPr>
        <w:trHeight w:val="963"/>
        <w:jc w:val="center"/>
      </w:trPr>
      <w:tc>
        <w:tcPr>
          <w:tcW w:w="4503" w:type="dxa"/>
        </w:tcPr>
        <w:p w14:paraId="772DA418" w14:textId="11393F9B" w:rsidR="00602C30" w:rsidRDefault="00E41066" w:rsidP="00AF1FFD">
          <w:pPr>
            <w:jc w:val="center"/>
            <w:rPr>
              <w:sz w:val="24"/>
            </w:rPr>
            <w:pPrChange w:id="0" w:author="Steeven Alexander" w:date="2020-05-09T12:42:00Z">
              <w:pPr/>
            </w:pPrChange>
          </w:pPr>
          <w:del w:id="1" w:author="Steeven Alexander" w:date="2020-05-09T12:41:00Z">
            <w:r w:rsidDel="00AF1FFD">
              <w:rPr>
                <w:rFonts w:ascii="Calibri" w:hAnsi="Calibri"/>
                <w:noProof/>
                <w:sz w:val="32"/>
                <w:lang w:eastAsia="es-EC"/>
              </w:rPr>
              <w:drawing>
                <wp:inline distT="0" distB="0" distL="0" distR="0" wp14:anchorId="772DA432" wp14:editId="6A5B3E30">
                  <wp:extent cx="2349795" cy="552893"/>
                  <wp:effectExtent l="0" t="0" r="0" b="0"/>
                  <wp:docPr id="8" name="Imagen 8" descr="logo_grupoberlin_tamanos_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_grupoberlin_tamanos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152" cy="557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del>
          <w:ins w:id="2" w:author="Steeven Alexander" w:date="2020-05-09T12:41:00Z">
            <w:r w:rsidR="00AF1FFD">
              <w:rPr>
                <w:noProof/>
                <w:sz w:val="24"/>
              </w:rPr>
              <w:drawing>
                <wp:inline distT="0" distB="0" distL="0" distR="0" wp14:anchorId="5C49E217" wp14:editId="3D2182C8">
                  <wp:extent cx="1771650" cy="736270"/>
                  <wp:effectExtent l="0" t="0" r="0" b="6985"/>
                  <wp:docPr id="9" name="Imagen 9" descr="Imagen que contiene dibuj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Logo Oficial TC Trilex.PNG"/>
                          <pic:cNvPicPr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869" cy="745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ins>
        </w:p>
      </w:tc>
      <w:tc>
        <w:tcPr>
          <w:tcW w:w="4218" w:type="dxa"/>
          <w:vAlign w:val="center"/>
        </w:tcPr>
        <w:p w14:paraId="772DA419" w14:textId="77777777" w:rsidR="00602C30" w:rsidRPr="00760117" w:rsidRDefault="00602C30" w:rsidP="000A7E8A">
          <w:pPr>
            <w:jc w:val="center"/>
            <w:rPr>
              <w:rFonts w:cs="Arial"/>
              <w:b/>
              <w:sz w:val="24"/>
            </w:rPr>
          </w:pPr>
          <w:r w:rsidRPr="00760117">
            <w:rPr>
              <w:rFonts w:cs="Arial"/>
              <w:b/>
              <w:sz w:val="32"/>
            </w:rPr>
            <w:t>Ayuda Visual</w:t>
          </w:r>
        </w:p>
      </w:tc>
    </w:tr>
    <w:tr w:rsidR="00602C30" w14:paraId="772DA41C" w14:textId="77777777" w:rsidTr="00E41066">
      <w:trPr>
        <w:trHeight w:val="494"/>
        <w:jc w:val="center"/>
      </w:trPr>
      <w:tc>
        <w:tcPr>
          <w:tcW w:w="8721" w:type="dxa"/>
          <w:gridSpan w:val="2"/>
          <w:vAlign w:val="center"/>
        </w:tcPr>
        <w:p w14:paraId="772DA41B" w14:textId="77777777" w:rsidR="00602C30" w:rsidRPr="00760117" w:rsidRDefault="00E2657F" w:rsidP="00E2657F">
          <w:pPr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8"/>
              <w:szCs w:val="24"/>
            </w:rPr>
            <w:t>AV- 400</w:t>
          </w:r>
          <w:r w:rsidR="00602C30" w:rsidRPr="00802684">
            <w:rPr>
              <w:rFonts w:cs="Arial"/>
              <w:b/>
              <w:sz w:val="28"/>
              <w:szCs w:val="24"/>
            </w:rPr>
            <w:t xml:space="preserve"> </w:t>
          </w:r>
          <w:r>
            <w:rPr>
              <w:rFonts w:cs="Arial"/>
              <w:b/>
              <w:sz w:val="28"/>
              <w:szCs w:val="24"/>
            </w:rPr>
            <w:t>Rotura de Vidrios de Armario Contra Incendio</w:t>
          </w:r>
        </w:p>
      </w:tc>
    </w:tr>
  </w:tbl>
  <w:p w14:paraId="772DA41D" w14:textId="77777777" w:rsidR="00304E65" w:rsidRDefault="00304E6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61FCF"/>
    <w:multiLevelType w:val="hybridMultilevel"/>
    <w:tmpl w:val="638A2C1C"/>
    <w:lvl w:ilvl="0" w:tplc="FCEC8280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060" w:hanging="360"/>
      </w:pPr>
    </w:lvl>
    <w:lvl w:ilvl="2" w:tplc="300A001B" w:tentative="1">
      <w:start w:val="1"/>
      <w:numFmt w:val="lowerRoman"/>
      <w:lvlText w:val="%3."/>
      <w:lvlJc w:val="right"/>
      <w:pPr>
        <w:ind w:left="1780" w:hanging="180"/>
      </w:pPr>
    </w:lvl>
    <w:lvl w:ilvl="3" w:tplc="300A000F" w:tentative="1">
      <w:start w:val="1"/>
      <w:numFmt w:val="decimal"/>
      <w:lvlText w:val="%4."/>
      <w:lvlJc w:val="left"/>
      <w:pPr>
        <w:ind w:left="2500" w:hanging="360"/>
      </w:pPr>
    </w:lvl>
    <w:lvl w:ilvl="4" w:tplc="300A0019" w:tentative="1">
      <w:start w:val="1"/>
      <w:numFmt w:val="lowerLetter"/>
      <w:lvlText w:val="%5."/>
      <w:lvlJc w:val="left"/>
      <w:pPr>
        <w:ind w:left="3220" w:hanging="360"/>
      </w:pPr>
    </w:lvl>
    <w:lvl w:ilvl="5" w:tplc="300A001B" w:tentative="1">
      <w:start w:val="1"/>
      <w:numFmt w:val="lowerRoman"/>
      <w:lvlText w:val="%6."/>
      <w:lvlJc w:val="right"/>
      <w:pPr>
        <w:ind w:left="3940" w:hanging="180"/>
      </w:pPr>
    </w:lvl>
    <w:lvl w:ilvl="6" w:tplc="300A000F" w:tentative="1">
      <w:start w:val="1"/>
      <w:numFmt w:val="decimal"/>
      <w:lvlText w:val="%7."/>
      <w:lvlJc w:val="left"/>
      <w:pPr>
        <w:ind w:left="4660" w:hanging="360"/>
      </w:pPr>
    </w:lvl>
    <w:lvl w:ilvl="7" w:tplc="300A0019" w:tentative="1">
      <w:start w:val="1"/>
      <w:numFmt w:val="lowerLetter"/>
      <w:lvlText w:val="%8."/>
      <w:lvlJc w:val="left"/>
      <w:pPr>
        <w:ind w:left="5380" w:hanging="360"/>
      </w:pPr>
    </w:lvl>
    <w:lvl w:ilvl="8" w:tplc="300A001B" w:tentative="1">
      <w:start w:val="1"/>
      <w:numFmt w:val="lowerRoman"/>
      <w:lvlText w:val="%9."/>
      <w:lvlJc w:val="right"/>
      <w:pPr>
        <w:ind w:left="6100" w:hanging="180"/>
      </w:pPr>
    </w:lvl>
  </w:abstractNum>
  <w:abstractNum w:abstractNumId="1" w15:restartNumberingAfterBreak="0">
    <w:nsid w:val="5BB02CD5"/>
    <w:multiLevelType w:val="hybridMultilevel"/>
    <w:tmpl w:val="6276A90E"/>
    <w:lvl w:ilvl="0" w:tplc="FCEC8280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060" w:hanging="360"/>
      </w:pPr>
    </w:lvl>
    <w:lvl w:ilvl="2" w:tplc="300A001B" w:tentative="1">
      <w:start w:val="1"/>
      <w:numFmt w:val="lowerRoman"/>
      <w:lvlText w:val="%3."/>
      <w:lvlJc w:val="right"/>
      <w:pPr>
        <w:ind w:left="1780" w:hanging="180"/>
      </w:pPr>
    </w:lvl>
    <w:lvl w:ilvl="3" w:tplc="300A000F" w:tentative="1">
      <w:start w:val="1"/>
      <w:numFmt w:val="decimal"/>
      <w:lvlText w:val="%4."/>
      <w:lvlJc w:val="left"/>
      <w:pPr>
        <w:ind w:left="2500" w:hanging="360"/>
      </w:pPr>
    </w:lvl>
    <w:lvl w:ilvl="4" w:tplc="300A0019" w:tentative="1">
      <w:start w:val="1"/>
      <w:numFmt w:val="lowerLetter"/>
      <w:lvlText w:val="%5."/>
      <w:lvlJc w:val="left"/>
      <w:pPr>
        <w:ind w:left="3220" w:hanging="360"/>
      </w:pPr>
    </w:lvl>
    <w:lvl w:ilvl="5" w:tplc="300A001B" w:tentative="1">
      <w:start w:val="1"/>
      <w:numFmt w:val="lowerRoman"/>
      <w:lvlText w:val="%6."/>
      <w:lvlJc w:val="right"/>
      <w:pPr>
        <w:ind w:left="3940" w:hanging="180"/>
      </w:pPr>
    </w:lvl>
    <w:lvl w:ilvl="6" w:tplc="300A000F" w:tentative="1">
      <w:start w:val="1"/>
      <w:numFmt w:val="decimal"/>
      <w:lvlText w:val="%7."/>
      <w:lvlJc w:val="left"/>
      <w:pPr>
        <w:ind w:left="4660" w:hanging="360"/>
      </w:pPr>
    </w:lvl>
    <w:lvl w:ilvl="7" w:tplc="300A0019" w:tentative="1">
      <w:start w:val="1"/>
      <w:numFmt w:val="lowerLetter"/>
      <w:lvlText w:val="%8."/>
      <w:lvlJc w:val="left"/>
      <w:pPr>
        <w:ind w:left="5380" w:hanging="360"/>
      </w:pPr>
    </w:lvl>
    <w:lvl w:ilvl="8" w:tplc="300A001B" w:tentative="1">
      <w:start w:val="1"/>
      <w:numFmt w:val="lowerRoman"/>
      <w:lvlText w:val="%9."/>
      <w:lvlJc w:val="right"/>
      <w:pPr>
        <w:ind w:left="6100" w:hanging="180"/>
      </w:pPr>
    </w:lvl>
  </w:abstractNum>
  <w:abstractNum w:abstractNumId="2" w15:restartNumberingAfterBreak="0">
    <w:nsid w:val="5D5847BA"/>
    <w:multiLevelType w:val="hybridMultilevel"/>
    <w:tmpl w:val="01E62CB0"/>
    <w:lvl w:ilvl="0" w:tplc="B43CFA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FAF569A"/>
    <w:multiLevelType w:val="hybridMultilevel"/>
    <w:tmpl w:val="355C8C5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eeven Alexander">
    <w15:presenceInfo w15:providerId="None" w15:userId="Steeven Alexand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4DAC"/>
    <w:rsid w:val="000600F8"/>
    <w:rsid w:val="000E421A"/>
    <w:rsid w:val="00107B94"/>
    <w:rsid w:val="001167B4"/>
    <w:rsid w:val="00154DFC"/>
    <w:rsid w:val="00156BF8"/>
    <w:rsid w:val="001624CC"/>
    <w:rsid w:val="001A2CD4"/>
    <w:rsid w:val="001D2511"/>
    <w:rsid w:val="00225E77"/>
    <w:rsid w:val="0026256E"/>
    <w:rsid w:val="00274FA9"/>
    <w:rsid w:val="002B3B16"/>
    <w:rsid w:val="002D36D2"/>
    <w:rsid w:val="00304E65"/>
    <w:rsid w:val="00380010"/>
    <w:rsid w:val="003C51ED"/>
    <w:rsid w:val="003D272C"/>
    <w:rsid w:val="003E4936"/>
    <w:rsid w:val="00463820"/>
    <w:rsid w:val="004D2AA4"/>
    <w:rsid w:val="004F524D"/>
    <w:rsid w:val="005C5053"/>
    <w:rsid w:val="005C7E18"/>
    <w:rsid w:val="00602C30"/>
    <w:rsid w:val="006172DD"/>
    <w:rsid w:val="006408E7"/>
    <w:rsid w:val="006B2D61"/>
    <w:rsid w:val="006B7B87"/>
    <w:rsid w:val="006F1D10"/>
    <w:rsid w:val="00732FB8"/>
    <w:rsid w:val="00760117"/>
    <w:rsid w:val="007934DA"/>
    <w:rsid w:val="007941BC"/>
    <w:rsid w:val="007A178A"/>
    <w:rsid w:val="007C0B5C"/>
    <w:rsid w:val="007D4CD5"/>
    <w:rsid w:val="007D5194"/>
    <w:rsid w:val="007E07A5"/>
    <w:rsid w:val="00802684"/>
    <w:rsid w:val="008F1B34"/>
    <w:rsid w:val="009B4DAC"/>
    <w:rsid w:val="009B7081"/>
    <w:rsid w:val="00A33E52"/>
    <w:rsid w:val="00A41E84"/>
    <w:rsid w:val="00A72F6D"/>
    <w:rsid w:val="00A979E6"/>
    <w:rsid w:val="00AC26A2"/>
    <w:rsid w:val="00AF1FFD"/>
    <w:rsid w:val="00AF58F0"/>
    <w:rsid w:val="00B0296D"/>
    <w:rsid w:val="00B62CB3"/>
    <w:rsid w:val="00BD41C1"/>
    <w:rsid w:val="00BE5103"/>
    <w:rsid w:val="00C26DE8"/>
    <w:rsid w:val="00CA7DE3"/>
    <w:rsid w:val="00CE64F8"/>
    <w:rsid w:val="00D0420C"/>
    <w:rsid w:val="00D46081"/>
    <w:rsid w:val="00D51960"/>
    <w:rsid w:val="00DD41AB"/>
    <w:rsid w:val="00DD44B5"/>
    <w:rsid w:val="00E2657F"/>
    <w:rsid w:val="00E41066"/>
    <w:rsid w:val="00ED3679"/>
    <w:rsid w:val="00F10207"/>
    <w:rsid w:val="00F56CF9"/>
    <w:rsid w:val="00F86B8B"/>
    <w:rsid w:val="00FC50A3"/>
    <w:rsid w:val="00FC70CC"/>
    <w:rsid w:val="00FD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72DA3E9"/>
  <w15:docId w15:val="{222D2E03-3782-42AE-B0F6-C7AEA39F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B4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4DA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16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E51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5103"/>
  </w:style>
  <w:style w:type="paragraph" w:styleId="Piedepgina">
    <w:name w:val="footer"/>
    <w:basedOn w:val="Normal"/>
    <w:link w:val="PiedepginaCar"/>
    <w:uiPriority w:val="99"/>
    <w:unhideWhenUsed/>
    <w:rsid w:val="00BE51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103"/>
  </w:style>
  <w:style w:type="paragraph" w:styleId="Prrafodelista">
    <w:name w:val="List Paragraph"/>
    <w:basedOn w:val="Normal"/>
    <w:uiPriority w:val="34"/>
    <w:qFormat/>
    <w:rsid w:val="003C5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615C762-3989-4139-A9D6-964B5D189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 Alava (edgar.alava@grupoberlin.com)</dc:creator>
  <cp:lastModifiedBy>Steeven Alexander</cp:lastModifiedBy>
  <cp:revision>13</cp:revision>
  <cp:lastPrinted>2016-12-12T20:26:00Z</cp:lastPrinted>
  <dcterms:created xsi:type="dcterms:W3CDTF">2016-12-13T15:18:00Z</dcterms:created>
  <dcterms:modified xsi:type="dcterms:W3CDTF">2020-05-09T17:44:00Z</dcterms:modified>
</cp:coreProperties>
</file>