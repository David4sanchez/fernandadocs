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CCF43" w14:textId="01F4DBF4" w:rsidR="007337F5" w:rsidDel="00231AAE" w:rsidRDefault="005A2A0F">
      <w:pPr>
        <w:spacing w:before="7"/>
        <w:ind w:right="453"/>
        <w:jc w:val="right"/>
        <w:rPr>
          <w:del w:id="0" w:author="Perez, Steeven" w:date="2020-08-05T15:57:00Z"/>
          <w:rFonts w:ascii="Arial" w:hAnsi="Arial"/>
        </w:rPr>
      </w:pPr>
      <w:del w:id="1" w:author="Perez, Steeven" w:date="2020-08-05T15:57:00Z">
        <w:r w:rsidDel="00231AAE">
          <w:rPr>
            <w:rFonts w:ascii="Arial" w:hAnsi="Arial"/>
          </w:rPr>
          <w:delText>Pág. 1 de 13</w:delText>
        </w:r>
      </w:del>
    </w:p>
    <w:p w14:paraId="36F835FA" w14:textId="77777777" w:rsidR="007337F5" w:rsidRDefault="007337F5">
      <w:pPr>
        <w:pStyle w:val="Textoindependiente"/>
        <w:spacing w:before="11"/>
        <w:rPr>
          <w:rFonts w:ascii="Arial"/>
          <w:sz w:val="23"/>
        </w:rPr>
      </w:pPr>
    </w:p>
    <w:p w14:paraId="6B3B7C3A" w14:textId="77777777" w:rsidR="007337F5" w:rsidRDefault="005A2A0F">
      <w:pPr>
        <w:ind w:left="220"/>
        <w:rPr>
          <w:rFonts w:ascii="Times New Roman" w:hAnsi="Times New Roman"/>
          <w:b/>
          <w:sz w:val="28"/>
        </w:rPr>
      </w:pPr>
      <w:r>
        <w:rPr>
          <w:rFonts w:ascii="Times New Roman" w:hAnsi="Times New Roman"/>
          <w:b/>
          <w:sz w:val="28"/>
        </w:rPr>
        <w:t>A –Equipos Generales R</w:t>
      </w:r>
    </w:p>
    <w:p w14:paraId="6419B70D" w14:textId="77777777" w:rsidR="007337F5" w:rsidRDefault="007337F5">
      <w:pPr>
        <w:pStyle w:val="Textoindependiente"/>
        <w:rPr>
          <w:rFonts w:ascii="Times New Roman"/>
          <w:b/>
          <w:sz w:val="30"/>
        </w:rPr>
      </w:pPr>
    </w:p>
    <w:p w14:paraId="499062D6" w14:textId="77777777" w:rsidR="007337F5" w:rsidRDefault="005A2A0F">
      <w:pPr>
        <w:pStyle w:val="Textoindependiente"/>
        <w:spacing w:before="240"/>
        <w:ind w:left="220"/>
      </w:pPr>
      <w:r>
        <w:rPr>
          <w:u w:val="single"/>
        </w:rPr>
        <w:t>A1. Papel del contratista</w:t>
      </w:r>
    </w:p>
    <w:p w14:paraId="432C81E9" w14:textId="77777777" w:rsidR="007337F5" w:rsidRDefault="007337F5">
      <w:pPr>
        <w:pStyle w:val="Textoindependiente"/>
        <w:spacing w:before="11"/>
        <w:rPr>
          <w:sz w:val="20"/>
        </w:rPr>
      </w:pPr>
    </w:p>
    <w:p w14:paraId="1D809D24" w14:textId="77777777" w:rsidR="007337F5" w:rsidRDefault="005A2A0F">
      <w:pPr>
        <w:spacing w:before="51"/>
        <w:ind w:left="220"/>
        <w:rPr>
          <w:b/>
          <w:sz w:val="24"/>
        </w:rPr>
      </w:pPr>
      <w:r>
        <w:rPr>
          <w:b/>
          <w:sz w:val="24"/>
        </w:rPr>
        <w:t xml:space="preserve">El objetivo de TC Transcontinental es garantizar que el contratista </w:t>
      </w:r>
      <w:r>
        <w:rPr>
          <w:sz w:val="24"/>
        </w:rPr>
        <w:t xml:space="preserve">ejecute la seguridad en el </w:t>
      </w:r>
      <w:r>
        <w:rPr>
          <w:b/>
          <w:sz w:val="24"/>
        </w:rPr>
        <w:t>trabajo para:</w:t>
      </w:r>
    </w:p>
    <w:p w14:paraId="6A192B38" w14:textId="77777777" w:rsidR="007337F5" w:rsidRDefault="005A2A0F">
      <w:pPr>
        <w:pStyle w:val="Textoindependiente"/>
        <w:spacing w:before="120"/>
        <w:ind w:left="786"/>
      </w:pPr>
      <w:r>
        <w:t>1. Prevenir lesiones a los empleados de TC Transcontinental o a los empleados del Contratista;</w:t>
      </w:r>
    </w:p>
    <w:p w14:paraId="629BE593" w14:textId="77777777" w:rsidR="007337F5" w:rsidRDefault="005A2A0F">
      <w:pPr>
        <w:pStyle w:val="Textoindependiente"/>
        <w:spacing w:before="1"/>
        <w:ind w:left="786"/>
      </w:pPr>
      <w:r>
        <w:t>1. Evitar daños a la propiedad y el material de TC T</w:t>
      </w:r>
      <w:r>
        <w:t>ranscontinental;</w:t>
      </w:r>
    </w:p>
    <w:p w14:paraId="11C31744" w14:textId="77777777" w:rsidR="007337F5" w:rsidRDefault="005A2A0F">
      <w:pPr>
        <w:pStyle w:val="Textoindependiente"/>
        <w:ind w:left="786"/>
      </w:pPr>
      <w:r>
        <w:t>1. Evitar daños al medio ambiente.</w:t>
      </w:r>
    </w:p>
    <w:p w14:paraId="04603D89" w14:textId="77777777" w:rsidR="007337F5" w:rsidRDefault="007337F5">
      <w:pPr>
        <w:pStyle w:val="Textoindependiente"/>
        <w:spacing w:before="11"/>
        <w:rPr>
          <w:sz w:val="23"/>
        </w:rPr>
      </w:pPr>
    </w:p>
    <w:p w14:paraId="7B255C3A" w14:textId="77777777" w:rsidR="007337F5" w:rsidRDefault="005A2A0F">
      <w:pPr>
        <w:pStyle w:val="Textoindependiente"/>
        <w:ind w:left="220" w:right="457"/>
        <w:jc w:val="both"/>
      </w:pPr>
      <w:r>
        <w:t xml:space="preserve">El contratista o </w:t>
      </w:r>
      <w:proofErr w:type="spellStart"/>
      <w:r>
        <w:t>Sub-contratista</w:t>
      </w:r>
      <w:proofErr w:type="spellEnd"/>
      <w:r>
        <w:t xml:space="preserve"> es totalmente responsable de sus empleados y su seguridad, de seguir los códigos de trabajo, códigos de construcción, normas de seguridad, legislación vigente y procedimi</w:t>
      </w:r>
      <w:r>
        <w:t>entos de trabajo seguros.</w:t>
      </w:r>
    </w:p>
    <w:p w14:paraId="63500465" w14:textId="77777777" w:rsidR="007337F5" w:rsidDel="00231AAE" w:rsidRDefault="007337F5">
      <w:pPr>
        <w:pStyle w:val="Textoindependiente"/>
        <w:rPr>
          <w:del w:id="2" w:author="Perez, Steeven" w:date="2020-08-05T15:58:00Z"/>
        </w:rPr>
      </w:pPr>
    </w:p>
    <w:p w14:paraId="0FC5831E" w14:textId="77777777" w:rsidR="007337F5" w:rsidRDefault="007337F5">
      <w:pPr>
        <w:pStyle w:val="Textoindependiente"/>
        <w:spacing w:before="4"/>
        <w:rPr>
          <w:sz w:val="25"/>
        </w:rPr>
      </w:pPr>
    </w:p>
    <w:p w14:paraId="2743C302" w14:textId="77777777" w:rsidR="007337F5" w:rsidRDefault="005A2A0F">
      <w:pPr>
        <w:pStyle w:val="Textoindependiente"/>
        <w:ind w:left="220"/>
      </w:pPr>
      <w:r>
        <w:rPr>
          <w:u w:val="single"/>
        </w:rPr>
        <w:t>A2. Reunión Preliminar</w:t>
      </w:r>
    </w:p>
    <w:p w14:paraId="6D9CE489" w14:textId="77777777" w:rsidR="007337F5" w:rsidRDefault="005A2A0F">
      <w:pPr>
        <w:pStyle w:val="Textoindependiente"/>
        <w:spacing w:before="120"/>
        <w:ind w:left="220" w:right="491"/>
      </w:pPr>
      <w:r>
        <w:t>Antes del inicio del proyecto, se realizará una reunión preliminar de seguridad entre el Coordinador del Programa, HS&amp;W/E, el Contratista y Usuario para:</w:t>
      </w:r>
    </w:p>
    <w:p w14:paraId="36F8608B" w14:textId="77777777" w:rsidR="007337F5" w:rsidRDefault="005A2A0F">
      <w:pPr>
        <w:pStyle w:val="Prrafodelista"/>
        <w:numPr>
          <w:ilvl w:val="0"/>
          <w:numId w:val="11"/>
        </w:numPr>
        <w:tabs>
          <w:tab w:val="left" w:pos="1073"/>
        </w:tabs>
        <w:ind w:hanging="287"/>
        <w:rPr>
          <w:sz w:val="24"/>
        </w:rPr>
      </w:pPr>
      <w:r>
        <w:rPr>
          <w:sz w:val="24"/>
        </w:rPr>
        <w:t>Evaluar los posibles riesgos;</w:t>
      </w:r>
    </w:p>
    <w:p w14:paraId="719C893D" w14:textId="77777777" w:rsidR="007337F5" w:rsidRDefault="005A2A0F">
      <w:pPr>
        <w:pStyle w:val="Prrafodelista"/>
        <w:numPr>
          <w:ilvl w:val="0"/>
          <w:numId w:val="11"/>
        </w:numPr>
        <w:tabs>
          <w:tab w:val="left" w:pos="1073"/>
        </w:tabs>
        <w:ind w:hanging="287"/>
        <w:rPr>
          <w:sz w:val="24"/>
        </w:rPr>
      </w:pPr>
      <w:r>
        <w:rPr>
          <w:sz w:val="24"/>
        </w:rPr>
        <w:t>Definir las normas de seguridad a</w:t>
      </w:r>
      <w:r>
        <w:rPr>
          <w:spacing w:val="-2"/>
          <w:sz w:val="24"/>
        </w:rPr>
        <w:t xml:space="preserve"> </w:t>
      </w:r>
      <w:r>
        <w:rPr>
          <w:sz w:val="24"/>
        </w:rPr>
        <w:t>seguir;</w:t>
      </w:r>
    </w:p>
    <w:p w14:paraId="1D49D3B6" w14:textId="77777777" w:rsidR="007337F5" w:rsidRDefault="005A2A0F">
      <w:pPr>
        <w:pStyle w:val="Prrafodelista"/>
        <w:numPr>
          <w:ilvl w:val="0"/>
          <w:numId w:val="11"/>
        </w:numPr>
        <w:tabs>
          <w:tab w:val="left" w:pos="1073"/>
        </w:tabs>
        <w:ind w:hanging="287"/>
        <w:rPr>
          <w:sz w:val="24"/>
        </w:rPr>
      </w:pPr>
      <w:r>
        <w:rPr>
          <w:sz w:val="24"/>
        </w:rPr>
        <w:t>Seleccione el equipo de protección personal</w:t>
      </w:r>
      <w:r>
        <w:rPr>
          <w:spacing w:val="-5"/>
          <w:sz w:val="24"/>
        </w:rPr>
        <w:t xml:space="preserve"> </w:t>
      </w:r>
      <w:r>
        <w:rPr>
          <w:sz w:val="24"/>
        </w:rPr>
        <w:t>necesario.</w:t>
      </w:r>
    </w:p>
    <w:p w14:paraId="344BABFC" w14:textId="77777777" w:rsidR="007337F5" w:rsidDel="00231AAE" w:rsidRDefault="007337F5">
      <w:pPr>
        <w:pStyle w:val="Textoindependiente"/>
        <w:rPr>
          <w:del w:id="3" w:author="Perez, Steeven" w:date="2020-08-05T15:58:00Z"/>
        </w:rPr>
      </w:pPr>
    </w:p>
    <w:p w14:paraId="5611A53B" w14:textId="77777777" w:rsidR="007337F5" w:rsidRDefault="007337F5">
      <w:pPr>
        <w:pStyle w:val="Textoindependiente"/>
        <w:spacing w:before="1"/>
        <w:rPr>
          <w:sz w:val="25"/>
        </w:rPr>
      </w:pPr>
    </w:p>
    <w:p w14:paraId="7DFCBB98" w14:textId="77777777" w:rsidR="007337F5" w:rsidRDefault="005A2A0F">
      <w:pPr>
        <w:pStyle w:val="Textoindependiente"/>
        <w:ind w:left="220"/>
        <w:jc w:val="both"/>
      </w:pPr>
      <w:r>
        <w:rPr>
          <w:u w:val="single"/>
        </w:rPr>
        <w:t>A3. Trabajo en Altura</w:t>
      </w:r>
    </w:p>
    <w:p w14:paraId="63B5BD63" w14:textId="77777777" w:rsidR="007337F5" w:rsidRDefault="005A2A0F">
      <w:pPr>
        <w:spacing w:before="120"/>
        <w:ind w:left="220" w:right="455"/>
        <w:jc w:val="both"/>
        <w:rPr>
          <w:i/>
          <w:sz w:val="24"/>
        </w:rPr>
      </w:pPr>
      <w:r>
        <w:rPr>
          <w:i/>
          <w:sz w:val="24"/>
        </w:rPr>
        <w:t xml:space="preserve">Cuando es necesario Trabajar en </w:t>
      </w:r>
      <w:r>
        <w:rPr>
          <w:sz w:val="24"/>
        </w:rPr>
        <w:t xml:space="preserve">Altura, </w:t>
      </w:r>
      <w:r>
        <w:rPr>
          <w:i/>
          <w:sz w:val="24"/>
        </w:rPr>
        <w:t xml:space="preserve">el Contratista </w:t>
      </w:r>
      <w:r>
        <w:rPr>
          <w:sz w:val="24"/>
        </w:rPr>
        <w:t xml:space="preserve">debe utilizar el equipo de </w:t>
      </w:r>
      <w:r>
        <w:rPr>
          <w:i/>
          <w:sz w:val="24"/>
        </w:rPr>
        <w:t xml:space="preserve">seguridad necesario para </w:t>
      </w:r>
      <w:r>
        <w:rPr>
          <w:sz w:val="24"/>
        </w:rPr>
        <w:t xml:space="preserve">la </w:t>
      </w:r>
      <w:r>
        <w:rPr>
          <w:i/>
          <w:sz w:val="24"/>
        </w:rPr>
        <w:t xml:space="preserve">tarea. Hay que establecer </w:t>
      </w:r>
      <w:r>
        <w:rPr>
          <w:sz w:val="24"/>
        </w:rPr>
        <w:t xml:space="preserve">un perímetro de seguridad </w:t>
      </w:r>
      <w:r>
        <w:rPr>
          <w:i/>
          <w:sz w:val="24"/>
        </w:rPr>
        <w:t xml:space="preserve">usar cinta o conos de seguridad. Si existe peligro de </w:t>
      </w:r>
      <w:r>
        <w:rPr>
          <w:sz w:val="24"/>
        </w:rPr>
        <w:t xml:space="preserve">caída de </w:t>
      </w:r>
      <w:r>
        <w:rPr>
          <w:i/>
          <w:sz w:val="24"/>
        </w:rPr>
        <w:t xml:space="preserve">objetos, </w:t>
      </w:r>
      <w:r>
        <w:rPr>
          <w:sz w:val="24"/>
        </w:rPr>
        <w:t xml:space="preserve">se debe informar a </w:t>
      </w:r>
      <w:r>
        <w:rPr>
          <w:i/>
          <w:sz w:val="24"/>
        </w:rPr>
        <w:t xml:space="preserve">los empleados y adoptar medidas </w:t>
      </w:r>
      <w:r>
        <w:rPr>
          <w:sz w:val="24"/>
        </w:rPr>
        <w:t>de seguridad después de un</w:t>
      </w:r>
      <w:r>
        <w:rPr>
          <w:sz w:val="24"/>
        </w:rPr>
        <w:t xml:space="preserve"> acuerdo mutuo entre </w:t>
      </w:r>
      <w:r>
        <w:rPr>
          <w:i/>
          <w:sz w:val="24"/>
        </w:rPr>
        <w:t>el Coordinador del Programa y el Contratista.</w:t>
      </w:r>
    </w:p>
    <w:p w14:paraId="4E2F72E1" w14:textId="77777777" w:rsidR="007337F5" w:rsidRDefault="007337F5">
      <w:pPr>
        <w:pStyle w:val="Textoindependiente"/>
        <w:spacing w:before="10"/>
        <w:rPr>
          <w:i/>
          <w:sz w:val="33"/>
        </w:rPr>
      </w:pPr>
    </w:p>
    <w:p w14:paraId="0D56FB81" w14:textId="77777777" w:rsidR="007337F5" w:rsidRDefault="005A2A0F">
      <w:pPr>
        <w:pStyle w:val="Textoindependiente"/>
        <w:spacing w:line="242" w:lineRule="auto"/>
        <w:ind w:left="220" w:right="464"/>
        <w:jc w:val="both"/>
      </w:pPr>
      <w:r>
        <w:t>El Coordinador del Programa Transcontinental de TC debe revisar el Programa de Prevención de Resbalones, tropiezos y Caídas con el Contratista.</w:t>
      </w:r>
    </w:p>
    <w:p w14:paraId="5CFB4E91" w14:textId="77777777" w:rsidR="007337F5" w:rsidRDefault="007337F5">
      <w:pPr>
        <w:pStyle w:val="Textoindependiente"/>
        <w:spacing w:before="8"/>
        <w:rPr>
          <w:sz w:val="23"/>
        </w:rPr>
      </w:pPr>
    </w:p>
    <w:p w14:paraId="3001EE30" w14:textId="25697396" w:rsidR="007337F5" w:rsidDel="00231AAE" w:rsidRDefault="005A2A0F" w:rsidP="00231AAE">
      <w:pPr>
        <w:pStyle w:val="Textoindependiente"/>
        <w:ind w:left="220"/>
        <w:jc w:val="both"/>
        <w:rPr>
          <w:del w:id="4" w:author="Perez, Steeven" w:date="2020-08-05T15:58:00Z"/>
        </w:rPr>
      </w:pPr>
      <w:r>
        <w:t>El Contratista debe aplicar el programa.</w:t>
      </w:r>
    </w:p>
    <w:p w14:paraId="5983FAE3" w14:textId="77777777" w:rsidR="00231AAE" w:rsidRDefault="00231AAE">
      <w:pPr>
        <w:pStyle w:val="Textoindependiente"/>
        <w:ind w:left="220"/>
        <w:jc w:val="both"/>
        <w:rPr>
          <w:ins w:id="5" w:author="Perez, Steeven" w:date="2020-08-05T15:58:00Z"/>
        </w:rPr>
      </w:pPr>
    </w:p>
    <w:p w14:paraId="551B7549" w14:textId="77777777" w:rsidR="007337F5" w:rsidRDefault="007337F5" w:rsidP="00231AAE">
      <w:pPr>
        <w:pStyle w:val="Textoindependiente"/>
        <w:ind w:left="220"/>
        <w:jc w:val="both"/>
        <w:pPrChange w:id="6" w:author="Perez, Steeven" w:date="2020-08-05T15:58:00Z">
          <w:pPr>
            <w:pStyle w:val="Textoindependiente"/>
          </w:pPr>
        </w:pPrChange>
      </w:pPr>
    </w:p>
    <w:p w14:paraId="196F6729" w14:textId="04196EBB" w:rsidR="007337F5" w:rsidRDefault="007337F5">
      <w:pPr>
        <w:pStyle w:val="Textoindependiente"/>
        <w:spacing w:before="2"/>
        <w:rPr>
          <w:ins w:id="7" w:author="Perez, Steeven" w:date="2020-08-05T15:59:00Z"/>
          <w:sz w:val="25"/>
        </w:rPr>
      </w:pPr>
    </w:p>
    <w:p w14:paraId="5EB9AA63" w14:textId="5E838329" w:rsidR="00231AAE" w:rsidRDefault="00231AAE">
      <w:pPr>
        <w:pStyle w:val="Textoindependiente"/>
        <w:spacing w:before="2"/>
        <w:rPr>
          <w:ins w:id="8" w:author="Perez, Steeven" w:date="2020-08-05T15:59:00Z"/>
          <w:sz w:val="25"/>
        </w:rPr>
      </w:pPr>
    </w:p>
    <w:p w14:paraId="764BB31A" w14:textId="2BF2C527" w:rsidR="00231AAE" w:rsidRDefault="00231AAE">
      <w:pPr>
        <w:pStyle w:val="Textoindependiente"/>
        <w:spacing w:before="2"/>
        <w:rPr>
          <w:ins w:id="9" w:author="Perez, Steeven" w:date="2020-08-05T15:59:00Z"/>
          <w:sz w:val="25"/>
        </w:rPr>
      </w:pPr>
    </w:p>
    <w:p w14:paraId="00D735A3" w14:textId="77777777" w:rsidR="00231AAE" w:rsidRDefault="00231AAE">
      <w:pPr>
        <w:pStyle w:val="Textoindependiente"/>
        <w:spacing w:before="2"/>
        <w:rPr>
          <w:sz w:val="25"/>
        </w:rPr>
      </w:pPr>
    </w:p>
    <w:p w14:paraId="61D54A1D" w14:textId="77777777" w:rsidR="007337F5" w:rsidDel="00231AAE" w:rsidRDefault="005A2A0F">
      <w:pPr>
        <w:pStyle w:val="Textoindependiente"/>
        <w:ind w:left="220"/>
        <w:jc w:val="both"/>
        <w:rPr>
          <w:del w:id="10" w:author="Perez, Steeven" w:date="2020-08-05T15:59:00Z"/>
        </w:rPr>
      </w:pPr>
      <w:r>
        <w:rPr>
          <w:u w:val="single"/>
        </w:rPr>
        <w:t>A4. Sustancias Inflamable, Explosivos o Corrosivos</w:t>
      </w:r>
    </w:p>
    <w:p w14:paraId="39B76E5A" w14:textId="43CA9EE9" w:rsidR="00231AAE" w:rsidRDefault="00231AAE" w:rsidP="00231AAE">
      <w:pPr>
        <w:tabs>
          <w:tab w:val="left" w:pos="898"/>
        </w:tabs>
        <w:rPr>
          <w:ins w:id="11" w:author="Perez, Steeven" w:date="2020-08-05T15:59:00Z"/>
        </w:rPr>
        <w:pPrChange w:id="12" w:author="Perez, Steeven" w:date="2020-08-05T15:59:00Z">
          <w:pPr/>
        </w:pPrChange>
      </w:pPr>
    </w:p>
    <w:p w14:paraId="42B77564" w14:textId="77777777" w:rsidR="00231AAE" w:rsidRDefault="00231AAE" w:rsidP="00231AAE">
      <w:pPr>
        <w:rPr>
          <w:ins w:id="13" w:author="Perez, Steeven" w:date="2020-08-05T15:59:00Z"/>
        </w:rPr>
      </w:pPr>
    </w:p>
    <w:p w14:paraId="36F5008D" w14:textId="77777777" w:rsidR="00231AAE" w:rsidRDefault="00231AAE" w:rsidP="00231AAE">
      <w:pPr>
        <w:rPr>
          <w:ins w:id="14" w:author="Perez, Steeven" w:date="2020-08-05T15:59:00Z"/>
        </w:rPr>
      </w:pPr>
    </w:p>
    <w:p w14:paraId="4E89198B" w14:textId="131F6867" w:rsidR="00231AAE" w:rsidRPr="00231AAE" w:rsidRDefault="00231AAE" w:rsidP="00231AAE">
      <w:pPr>
        <w:sectPr w:rsidR="00231AAE" w:rsidRPr="00231AAE" w:rsidSect="00231AAE">
          <w:headerReference w:type="default" r:id="rId7"/>
          <w:footerReference w:type="default" r:id="rId8"/>
          <w:type w:val="continuous"/>
          <w:pgSz w:w="11906" w:h="16838" w:code="9"/>
          <w:pgMar w:top="1520" w:right="260" w:bottom="1400" w:left="500" w:header="726" w:footer="1206" w:gutter="0"/>
          <w:cols w:space="720"/>
          <w:docGrid w:linePitch="299"/>
          <w:sectPrChange w:id="64" w:author="Perez, Steeven" w:date="2020-08-05T15:57:00Z">
            <w:sectPr w:rsidR="00231AAE" w:rsidRPr="00231AAE" w:rsidSect="00231AAE">
              <w:pgSz w:w="12240" w:h="15840" w:code="0"/>
              <w:pgMar w:top="1520" w:right="260" w:bottom="1400" w:left="500" w:header="726" w:footer="1206" w:gutter="0"/>
              <w:docGrid w:linePitch="0"/>
            </w:sectPr>
          </w:sectPrChange>
        </w:sectPr>
        <w:pPrChange w:id="65" w:author="Perez, Steeven" w:date="2020-08-05T15:59:00Z">
          <w:pPr>
            <w:jc w:val="both"/>
          </w:pPr>
        </w:pPrChange>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001AF6B5" w14:textId="1AD6F1FF">
        <w:trPr>
          <w:trHeight w:val="254"/>
          <w:del w:id="66" w:author="Perez, Steeven" w:date="2020-08-05T15:58:00Z"/>
        </w:trPr>
        <w:tc>
          <w:tcPr>
            <w:tcW w:w="10370" w:type="dxa"/>
            <w:gridSpan w:val="3"/>
          </w:tcPr>
          <w:p w14:paraId="7CA5CF9F" w14:textId="3F8CE26B" w:rsidR="007337F5" w:rsidDel="00231AAE" w:rsidRDefault="005A2A0F">
            <w:pPr>
              <w:pStyle w:val="TableParagraph"/>
              <w:spacing w:line="234" w:lineRule="exact"/>
              <w:ind w:left="3561" w:right="3555"/>
              <w:rPr>
                <w:del w:id="67" w:author="Perez, Steeven" w:date="2020-08-05T15:58:00Z"/>
                <w:b/>
              </w:rPr>
            </w:pPr>
            <w:del w:id="68" w:author="Perez, Steeven" w:date="2020-08-05T15:58:00Z">
              <w:r w:rsidDel="00231AAE">
                <w:rPr>
                  <w:b/>
                </w:rPr>
                <w:lastRenderedPageBreak/>
                <w:delText>S</w:delText>
              </w:r>
              <w:r w:rsidDel="00231AAE">
                <w:rPr>
                  <w:b/>
                </w:rPr>
                <w:delText>tandard Operating Procedure</w:delText>
              </w:r>
            </w:del>
          </w:p>
        </w:tc>
      </w:tr>
      <w:tr w:rsidR="007337F5" w:rsidDel="00231AAE" w14:paraId="02FC57EF" w14:textId="78CD7A54">
        <w:trPr>
          <w:trHeight w:val="251"/>
          <w:del w:id="69" w:author="Perez, Steeven" w:date="2020-08-05T15:58:00Z"/>
        </w:trPr>
        <w:tc>
          <w:tcPr>
            <w:tcW w:w="3084" w:type="dxa"/>
          </w:tcPr>
          <w:p w14:paraId="25773F9E" w14:textId="21A82F69" w:rsidR="007337F5" w:rsidDel="00231AAE" w:rsidRDefault="005A2A0F">
            <w:pPr>
              <w:pStyle w:val="TableParagraph"/>
              <w:spacing w:line="232" w:lineRule="exact"/>
              <w:ind w:left="431" w:right="423"/>
              <w:rPr>
                <w:del w:id="70" w:author="Perez, Steeven" w:date="2020-08-05T15:58:00Z"/>
                <w:b/>
              </w:rPr>
            </w:pPr>
            <w:del w:id="71" w:author="Perez, Steeven" w:date="2020-08-05T15:58:00Z">
              <w:r w:rsidDel="00231AAE">
                <w:rPr>
                  <w:b/>
                </w:rPr>
                <w:delText>N° EC-HSW-FO-009D</w:delText>
              </w:r>
            </w:del>
          </w:p>
        </w:tc>
        <w:tc>
          <w:tcPr>
            <w:tcW w:w="4657" w:type="dxa"/>
            <w:vMerge w:val="restart"/>
          </w:tcPr>
          <w:p w14:paraId="6AD05D46" w14:textId="576D8B84" w:rsidR="007337F5" w:rsidDel="00231AAE" w:rsidRDefault="005A2A0F">
            <w:pPr>
              <w:pStyle w:val="TableParagraph"/>
              <w:spacing w:before="124"/>
              <w:ind w:left="874"/>
              <w:jc w:val="left"/>
              <w:rPr>
                <w:del w:id="72" w:author="Perez, Steeven" w:date="2020-08-05T15:58:00Z"/>
                <w:b/>
              </w:rPr>
            </w:pPr>
            <w:del w:id="73" w:author="Perez, Steeven" w:date="2020-08-05T15:58:00Z">
              <w:r w:rsidDel="00231AAE">
                <w:rPr>
                  <w:b/>
                </w:rPr>
                <w:delText>Título: Reglas de Seguridad</w:delText>
              </w:r>
            </w:del>
          </w:p>
        </w:tc>
        <w:tc>
          <w:tcPr>
            <w:tcW w:w="2629" w:type="dxa"/>
            <w:vMerge w:val="restart"/>
          </w:tcPr>
          <w:p w14:paraId="56973C97" w14:textId="0A1C3FEF" w:rsidR="007337F5" w:rsidDel="00231AAE" w:rsidRDefault="005A2A0F">
            <w:pPr>
              <w:pStyle w:val="TableParagraph"/>
              <w:spacing w:before="124"/>
              <w:ind w:left="756"/>
              <w:jc w:val="left"/>
              <w:rPr>
                <w:del w:id="74" w:author="Perez, Steeven" w:date="2020-08-05T15:58:00Z"/>
                <w:b/>
              </w:rPr>
            </w:pPr>
            <w:del w:id="75" w:author="Perez, Steeven" w:date="2020-08-05T15:58:00Z">
              <w:r w:rsidDel="00231AAE">
                <w:rPr>
                  <w:b/>
                </w:rPr>
                <w:delText>Versión 00</w:delText>
              </w:r>
            </w:del>
          </w:p>
        </w:tc>
      </w:tr>
      <w:tr w:rsidR="007337F5" w:rsidDel="00231AAE" w14:paraId="67EF9B2F" w14:textId="1273EF6B">
        <w:trPr>
          <w:trHeight w:val="254"/>
          <w:del w:id="76" w:author="Perez, Steeven" w:date="2020-08-05T15:58:00Z"/>
        </w:trPr>
        <w:tc>
          <w:tcPr>
            <w:tcW w:w="3084" w:type="dxa"/>
          </w:tcPr>
          <w:p w14:paraId="25C60E98" w14:textId="51AE918F" w:rsidR="007337F5" w:rsidDel="00231AAE" w:rsidRDefault="005A2A0F">
            <w:pPr>
              <w:pStyle w:val="TableParagraph"/>
              <w:spacing w:line="234" w:lineRule="exact"/>
              <w:ind w:right="423"/>
              <w:rPr>
                <w:del w:id="77" w:author="Perez, Steeven" w:date="2020-08-05T15:58:00Z"/>
                <w:b/>
              </w:rPr>
            </w:pPr>
            <w:del w:id="78" w:author="Perez, Steeven" w:date="2020-08-05T15:58:00Z">
              <w:r w:rsidDel="00231AAE">
                <w:rPr>
                  <w:b/>
                </w:rPr>
                <w:delText>HSW</w:delText>
              </w:r>
            </w:del>
          </w:p>
        </w:tc>
        <w:tc>
          <w:tcPr>
            <w:tcW w:w="4657" w:type="dxa"/>
            <w:vMerge/>
            <w:tcBorders>
              <w:top w:val="nil"/>
            </w:tcBorders>
          </w:tcPr>
          <w:p w14:paraId="3A2A9B7D" w14:textId="3112FBAF" w:rsidR="007337F5" w:rsidDel="00231AAE" w:rsidRDefault="007337F5">
            <w:pPr>
              <w:rPr>
                <w:del w:id="79" w:author="Perez, Steeven" w:date="2020-08-05T15:58:00Z"/>
                <w:sz w:val="2"/>
                <w:szCs w:val="2"/>
              </w:rPr>
            </w:pPr>
          </w:p>
        </w:tc>
        <w:tc>
          <w:tcPr>
            <w:tcW w:w="2629" w:type="dxa"/>
            <w:vMerge/>
            <w:tcBorders>
              <w:top w:val="nil"/>
            </w:tcBorders>
          </w:tcPr>
          <w:p w14:paraId="0F9BD2B8" w14:textId="404E2F28" w:rsidR="007337F5" w:rsidDel="00231AAE" w:rsidRDefault="007337F5">
            <w:pPr>
              <w:rPr>
                <w:del w:id="80" w:author="Perez, Steeven" w:date="2020-08-05T15:58:00Z"/>
                <w:sz w:val="2"/>
                <w:szCs w:val="2"/>
              </w:rPr>
            </w:pPr>
          </w:p>
        </w:tc>
      </w:tr>
    </w:tbl>
    <w:p w14:paraId="6E2138B5" w14:textId="2158D390" w:rsidR="007337F5" w:rsidDel="00231AAE" w:rsidRDefault="005A2A0F">
      <w:pPr>
        <w:spacing w:before="7"/>
        <w:ind w:right="453"/>
        <w:jc w:val="right"/>
        <w:rPr>
          <w:del w:id="81" w:author="Perez, Steeven" w:date="2020-08-05T15:58:00Z"/>
          <w:rFonts w:ascii="Arial" w:hAnsi="Arial"/>
        </w:rPr>
      </w:pPr>
      <w:del w:id="82" w:author="Perez, Steeven" w:date="2020-08-05T15:58:00Z">
        <w:r w:rsidDel="00231AAE">
          <w:rPr>
            <w:rFonts w:ascii="Arial" w:hAnsi="Arial"/>
          </w:rPr>
          <w:delText>Pág. 2 de 13</w:delText>
        </w:r>
      </w:del>
    </w:p>
    <w:p w14:paraId="0B896168" w14:textId="77777777" w:rsidR="007337F5" w:rsidDel="00231AAE" w:rsidRDefault="007337F5">
      <w:pPr>
        <w:pStyle w:val="Textoindependiente"/>
        <w:spacing w:before="7"/>
        <w:rPr>
          <w:del w:id="83" w:author="Perez, Steeven" w:date="2020-08-05T15:59:00Z"/>
          <w:rFonts w:ascii="Arial"/>
          <w:sz w:val="19"/>
        </w:rPr>
      </w:pPr>
    </w:p>
    <w:p w14:paraId="306A8AC1" w14:textId="77777777" w:rsidR="007337F5" w:rsidRDefault="005A2A0F" w:rsidP="00231AAE">
      <w:pPr>
        <w:pStyle w:val="Textoindependiente"/>
        <w:spacing w:before="52" w:line="480" w:lineRule="auto"/>
        <w:ind w:right="459"/>
        <w:jc w:val="both"/>
        <w:pPrChange w:id="84" w:author="Perez, Steeven" w:date="2020-08-05T15:59:00Z">
          <w:pPr>
            <w:pStyle w:val="Textoindependiente"/>
            <w:spacing w:before="52" w:line="480" w:lineRule="auto"/>
            <w:ind w:left="220" w:right="459"/>
            <w:jc w:val="both"/>
          </w:pPr>
        </w:pPrChange>
      </w:pPr>
      <w:r>
        <w:t>Cuando las sustancias o procesos a utilizar sean inflamables, explosivos o corrosivos, el Contratista deberá, 24 horas antes del inicio de la tarea, informar al Coordinador del Programa del lugar de trabajo para garantizar una protección adecuada. Una copi</w:t>
      </w:r>
      <w:r>
        <w:t>a de la SDS o MSDS de los productos utilizados debe ser enviada al Coordinador del Programa para su análisis y recomendaciones. Todos los productos químicos in situ deben ser aprobados por TC Transcontinental.</w:t>
      </w:r>
    </w:p>
    <w:p w14:paraId="0259DBE5" w14:textId="77777777" w:rsidR="007337F5" w:rsidRDefault="007337F5">
      <w:pPr>
        <w:pStyle w:val="Textoindependiente"/>
        <w:spacing w:before="3"/>
        <w:rPr>
          <w:sz w:val="25"/>
        </w:rPr>
      </w:pPr>
    </w:p>
    <w:p w14:paraId="4C558222" w14:textId="77777777" w:rsidR="007337F5" w:rsidRDefault="005A2A0F">
      <w:pPr>
        <w:pStyle w:val="Textoindependiente"/>
        <w:ind w:left="220"/>
        <w:jc w:val="both"/>
      </w:pPr>
      <w:r>
        <w:rPr>
          <w:u w:val="single"/>
        </w:rPr>
        <w:t>A5. Plaguicidas, Insecticidas, Herbicidas</w:t>
      </w:r>
    </w:p>
    <w:p w14:paraId="076E3710" w14:textId="77777777" w:rsidR="007337F5" w:rsidRDefault="005A2A0F">
      <w:pPr>
        <w:pStyle w:val="Textoindependiente"/>
        <w:spacing w:before="120"/>
        <w:ind w:left="220" w:right="454"/>
        <w:jc w:val="both"/>
      </w:pPr>
      <w:r>
        <w:t xml:space="preserve">El </w:t>
      </w:r>
      <w:r>
        <w:t>contratista debe, 24 horas antes del inicio de la tarea, informar al Coordinador del Programa. Una copia de la MSDS de los productos utilizados debe ser enviada al Coordinador del Programa para su análisis y recomendaciones. Los empleados que utilicen pest</w:t>
      </w:r>
      <w:r>
        <w:t>icidas, insecticidas o herbicidas deben llevar la ropa adecuada y el equipo de protección personal. Los contenedores no deben abandonarse en el lugar de trabajo y el contratista es responsable de la eliminación segura de los</w:t>
      </w:r>
      <w:r>
        <w:rPr>
          <w:spacing w:val="-8"/>
        </w:rPr>
        <w:t xml:space="preserve"> </w:t>
      </w:r>
      <w:r>
        <w:t>contenedores.</w:t>
      </w:r>
    </w:p>
    <w:p w14:paraId="2A4309BA" w14:textId="77777777" w:rsidR="007337F5" w:rsidRDefault="007337F5">
      <w:pPr>
        <w:pStyle w:val="Textoindependiente"/>
      </w:pPr>
    </w:p>
    <w:p w14:paraId="68D8DECA" w14:textId="77777777" w:rsidR="007337F5" w:rsidRDefault="007337F5">
      <w:pPr>
        <w:pStyle w:val="Textoindependiente"/>
        <w:spacing w:before="1"/>
        <w:rPr>
          <w:sz w:val="25"/>
        </w:rPr>
      </w:pPr>
    </w:p>
    <w:p w14:paraId="62E7CA64" w14:textId="77777777" w:rsidR="007337F5" w:rsidRDefault="005A2A0F">
      <w:pPr>
        <w:pStyle w:val="Textoindependiente"/>
        <w:ind w:left="220"/>
        <w:jc w:val="both"/>
      </w:pPr>
      <w:r>
        <w:rPr>
          <w:u w:val="single"/>
        </w:rPr>
        <w:t xml:space="preserve">A6. Sustancias </w:t>
      </w:r>
      <w:r>
        <w:rPr>
          <w:u w:val="single"/>
        </w:rPr>
        <w:t>tóxicas, vapores y polvos nocivos</w:t>
      </w:r>
    </w:p>
    <w:p w14:paraId="714C4474" w14:textId="77777777" w:rsidR="007337F5" w:rsidRDefault="005A2A0F">
      <w:pPr>
        <w:pStyle w:val="Textoindependiente"/>
        <w:spacing w:before="120"/>
        <w:ind w:left="220" w:right="459"/>
        <w:jc w:val="both"/>
      </w:pPr>
      <w:r>
        <w:t>Cuando los materiales o procesos a utilizar sean tóxicos o puedan producir humo, polvo, esmog, vapor o gas tóxico, el contratista debe, 24 horas antes del inicio de la tarea, informar al Coordinador del Programa del lugar de trabajo para protección adecuad</w:t>
      </w:r>
      <w:r>
        <w:t>a. Se debe entregar al Coordinador del Programa una copia de la SDS o MSDS de los productos utilizados para su análisis y recomendaciones. TC se reserva el derecho de realizar muestreos de higiene</w:t>
      </w:r>
      <w:r>
        <w:rPr>
          <w:spacing w:val="-3"/>
        </w:rPr>
        <w:t xml:space="preserve"> </w:t>
      </w:r>
      <w:r>
        <w:t>industrial.</w:t>
      </w:r>
    </w:p>
    <w:p w14:paraId="68231855" w14:textId="77777777" w:rsidR="00231AAE" w:rsidRDefault="00231AAE">
      <w:pPr>
        <w:pStyle w:val="Textoindependiente"/>
        <w:spacing w:before="4"/>
        <w:rPr>
          <w:sz w:val="25"/>
        </w:rPr>
      </w:pPr>
    </w:p>
    <w:p w14:paraId="74553BDA" w14:textId="77777777" w:rsidR="007337F5" w:rsidRDefault="005A2A0F">
      <w:pPr>
        <w:pStyle w:val="Textoindependiente"/>
        <w:ind w:left="220"/>
        <w:jc w:val="both"/>
      </w:pPr>
      <w:r>
        <w:rPr>
          <w:u w:val="single"/>
        </w:rPr>
        <w:t xml:space="preserve">A7. Cuarto de </w:t>
      </w:r>
      <w:proofErr w:type="spellStart"/>
      <w:r>
        <w:rPr>
          <w:u w:val="single"/>
        </w:rPr>
        <w:t>Baterias</w:t>
      </w:r>
      <w:proofErr w:type="spellEnd"/>
      <w:r>
        <w:rPr>
          <w:u w:val="single"/>
        </w:rPr>
        <w:t xml:space="preserve"> (NA)</w:t>
      </w:r>
    </w:p>
    <w:p w14:paraId="04E60D70" w14:textId="77777777" w:rsidR="007337F5" w:rsidRDefault="005A2A0F">
      <w:pPr>
        <w:pStyle w:val="Textoindependiente"/>
        <w:spacing w:before="120"/>
        <w:ind w:left="220" w:right="459"/>
        <w:jc w:val="both"/>
      </w:pPr>
      <w:r>
        <w:t>Durante todo el tr</w:t>
      </w:r>
      <w:r>
        <w:t>abajo a temperaturas calientes, las fuentes inflamables deben mantenerse alejadas de las baterías o moverse en otro lugar. Por lo tanto,</w:t>
      </w:r>
    </w:p>
    <w:p w14:paraId="089E4341" w14:textId="77777777" w:rsidR="007337F5" w:rsidRDefault="005A2A0F">
      <w:pPr>
        <w:pStyle w:val="Prrafodelista"/>
        <w:numPr>
          <w:ilvl w:val="0"/>
          <w:numId w:val="10"/>
        </w:numPr>
        <w:tabs>
          <w:tab w:val="left" w:pos="1073"/>
        </w:tabs>
        <w:spacing w:line="293" w:lineRule="exact"/>
        <w:ind w:hanging="287"/>
        <w:jc w:val="both"/>
        <w:rPr>
          <w:sz w:val="24"/>
        </w:rPr>
      </w:pPr>
      <w:r>
        <w:rPr>
          <w:sz w:val="24"/>
        </w:rPr>
        <w:t>Está prohibido fumar en la sala de</w:t>
      </w:r>
      <w:r>
        <w:rPr>
          <w:spacing w:val="-6"/>
          <w:sz w:val="24"/>
        </w:rPr>
        <w:t xml:space="preserve"> </w:t>
      </w:r>
      <w:r>
        <w:rPr>
          <w:sz w:val="24"/>
        </w:rPr>
        <w:t>baterías;</w:t>
      </w:r>
    </w:p>
    <w:p w14:paraId="3A86C59E" w14:textId="77777777" w:rsidR="007337F5" w:rsidRDefault="005A2A0F">
      <w:pPr>
        <w:pStyle w:val="Prrafodelista"/>
        <w:numPr>
          <w:ilvl w:val="0"/>
          <w:numId w:val="10"/>
        </w:numPr>
        <w:tabs>
          <w:tab w:val="left" w:pos="1073"/>
        </w:tabs>
        <w:ind w:right="457"/>
        <w:jc w:val="both"/>
        <w:rPr>
          <w:sz w:val="24"/>
        </w:rPr>
      </w:pPr>
      <w:r>
        <w:rPr>
          <w:sz w:val="24"/>
        </w:rPr>
        <w:t xml:space="preserve">Ningún trabajador puede utilizar una llama desnuda o producir chispas sin </w:t>
      </w:r>
      <w:r>
        <w:rPr>
          <w:sz w:val="24"/>
        </w:rPr>
        <w:t>la supervisión directa de un empleado calificado, por ejemplo, el coordinador de la sala de baterías, el supervisor de mantenimiento o el Asesor del SA;</w:t>
      </w:r>
    </w:p>
    <w:p w14:paraId="5F58104B" w14:textId="77777777" w:rsidR="007337F5" w:rsidRDefault="005A2A0F">
      <w:pPr>
        <w:pStyle w:val="Prrafodelista"/>
        <w:numPr>
          <w:ilvl w:val="0"/>
          <w:numId w:val="10"/>
        </w:numPr>
        <w:tabs>
          <w:tab w:val="left" w:pos="1073"/>
        </w:tabs>
        <w:ind w:right="455"/>
        <w:jc w:val="both"/>
        <w:rPr>
          <w:sz w:val="24"/>
        </w:rPr>
      </w:pPr>
      <w:r>
        <w:rPr>
          <w:sz w:val="24"/>
        </w:rPr>
        <w:t>Cuando se trabaja por encima de las baterías/ o la carga de la batería, este equipo debe estar cubierto</w:t>
      </w:r>
      <w:r>
        <w:rPr>
          <w:sz w:val="24"/>
        </w:rPr>
        <w:t xml:space="preserve"> por un material inflamable y</w:t>
      </w:r>
      <w:r>
        <w:rPr>
          <w:spacing w:val="-7"/>
          <w:sz w:val="24"/>
        </w:rPr>
        <w:t xml:space="preserve"> </w:t>
      </w:r>
      <w:r>
        <w:rPr>
          <w:sz w:val="24"/>
        </w:rPr>
        <w:t>aislante.</w:t>
      </w:r>
    </w:p>
    <w:p w14:paraId="04751F35" w14:textId="77777777" w:rsidR="00231AAE" w:rsidRDefault="00231AAE">
      <w:pPr>
        <w:pStyle w:val="Textoindependiente"/>
        <w:spacing w:before="11"/>
        <w:rPr>
          <w:sz w:val="23"/>
        </w:rPr>
      </w:pPr>
    </w:p>
    <w:p w14:paraId="593FC55B" w14:textId="77777777" w:rsidR="007337F5" w:rsidRDefault="005A2A0F">
      <w:pPr>
        <w:pStyle w:val="Textoindependiente"/>
        <w:ind w:left="220"/>
        <w:jc w:val="both"/>
      </w:pPr>
      <w:r>
        <w:rPr>
          <w:u w:val="single"/>
        </w:rPr>
        <w:t>A8. Equipo de combustión interno</w:t>
      </w:r>
    </w:p>
    <w:p w14:paraId="7E83274B" w14:textId="77777777" w:rsidR="007337F5" w:rsidRDefault="007337F5">
      <w:pPr>
        <w:jc w:val="both"/>
        <w:sectPr w:rsidR="007337F5">
          <w:pgSz w:w="12240" w:h="15840"/>
          <w:pgMar w:top="1520" w:right="260" w:bottom="146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4FD57D78" w14:textId="32FE2A0E">
        <w:trPr>
          <w:trHeight w:val="254"/>
          <w:del w:id="85" w:author="Perez, Steeven" w:date="2020-08-05T15:57:00Z"/>
        </w:trPr>
        <w:tc>
          <w:tcPr>
            <w:tcW w:w="10370" w:type="dxa"/>
            <w:gridSpan w:val="3"/>
          </w:tcPr>
          <w:p w14:paraId="08877664" w14:textId="036E213F" w:rsidR="007337F5" w:rsidDel="00231AAE" w:rsidRDefault="005A2A0F">
            <w:pPr>
              <w:pStyle w:val="TableParagraph"/>
              <w:spacing w:line="234" w:lineRule="exact"/>
              <w:ind w:left="3561" w:right="3555"/>
              <w:rPr>
                <w:del w:id="86" w:author="Perez, Steeven" w:date="2020-08-05T15:57:00Z"/>
                <w:b/>
              </w:rPr>
            </w:pPr>
            <w:del w:id="87" w:author="Perez, Steeven" w:date="2020-08-05T15:57:00Z">
              <w:r w:rsidDel="00231AAE">
                <w:rPr>
                  <w:b/>
                </w:rPr>
                <w:lastRenderedPageBreak/>
                <w:delText>Standard Operating Procedure</w:delText>
              </w:r>
            </w:del>
          </w:p>
        </w:tc>
      </w:tr>
      <w:tr w:rsidR="007337F5" w:rsidDel="00231AAE" w14:paraId="05838F71" w14:textId="0BAEF81E">
        <w:trPr>
          <w:trHeight w:val="251"/>
          <w:del w:id="88" w:author="Perez, Steeven" w:date="2020-08-05T15:57:00Z"/>
        </w:trPr>
        <w:tc>
          <w:tcPr>
            <w:tcW w:w="3084" w:type="dxa"/>
          </w:tcPr>
          <w:p w14:paraId="4C3B45B3" w14:textId="2B496336" w:rsidR="007337F5" w:rsidDel="00231AAE" w:rsidRDefault="005A2A0F">
            <w:pPr>
              <w:pStyle w:val="TableParagraph"/>
              <w:spacing w:line="232" w:lineRule="exact"/>
              <w:ind w:left="431" w:right="423"/>
              <w:rPr>
                <w:del w:id="89" w:author="Perez, Steeven" w:date="2020-08-05T15:57:00Z"/>
                <w:b/>
              </w:rPr>
            </w:pPr>
            <w:del w:id="90" w:author="Perez, Steeven" w:date="2020-08-05T15:57:00Z">
              <w:r w:rsidDel="00231AAE">
                <w:rPr>
                  <w:b/>
                </w:rPr>
                <w:delText>N° EC-HSW-FO-009D</w:delText>
              </w:r>
            </w:del>
          </w:p>
        </w:tc>
        <w:tc>
          <w:tcPr>
            <w:tcW w:w="4657" w:type="dxa"/>
            <w:vMerge w:val="restart"/>
          </w:tcPr>
          <w:p w14:paraId="18EDCD74" w14:textId="143B8D6E" w:rsidR="007337F5" w:rsidDel="00231AAE" w:rsidRDefault="005A2A0F">
            <w:pPr>
              <w:pStyle w:val="TableParagraph"/>
              <w:spacing w:before="124"/>
              <w:ind w:left="874"/>
              <w:jc w:val="left"/>
              <w:rPr>
                <w:del w:id="91" w:author="Perez, Steeven" w:date="2020-08-05T15:57:00Z"/>
                <w:b/>
              </w:rPr>
            </w:pPr>
            <w:del w:id="92" w:author="Perez, Steeven" w:date="2020-08-05T15:57:00Z">
              <w:r w:rsidDel="00231AAE">
                <w:rPr>
                  <w:b/>
                </w:rPr>
                <w:delText>Título: Reglas de Seguridad</w:delText>
              </w:r>
            </w:del>
          </w:p>
        </w:tc>
        <w:tc>
          <w:tcPr>
            <w:tcW w:w="2629" w:type="dxa"/>
            <w:vMerge w:val="restart"/>
          </w:tcPr>
          <w:p w14:paraId="75EFA46B" w14:textId="5877EC3E" w:rsidR="007337F5" w:rsidDel="00231AAE" w:rsidRDefault="005A2A0F">
            <w:pPr>
              <w:pStyle w:val="TableParagraph"/>
              <w:spacing w:before="124"/>
              <w:ind w:left="756"/>
              <w:jc w:val="left"/>
              <w:rPr>
                <w:del w:id="93" w:author="Perez, Steeven" w:date="2020-08-05T15:57:00Z"/>
                <w:b/>
              </w:rPr>
            </w:pPr>
            <w:del w:id="94" w:author="Perez, Steeven" w:date="2020-08-05T15:57:00Z">
              <w:r w:rsidDel="00231AAE">
                <w:rPr>
                  <w:b/>
                </w:rPr>
                <w:delText>Versión 00</w:delText>
              </w:r>
            </w:del>
          </w:p>
        </w:tc>
      </w:tr>
      <w:tr w:rsidR="007337F5" w:rsidDel="00231AAE" w14:paraId="55CD6354" w14:textId="5DDCD071">
        <w:trPr>
          <w:trHeight w:val="254"/>
          <w:del w:id="95" w:author="Perez, Steeven" w:date="2020-08-05T15:57:00Z"/>
        </w:trPr>
        <w:tc>
          <w:tcPr>
            <w:tcW w:w="3084" w:type="dxa"/>
          </w:tcPr>
          <w:p w14:paraId="23228B30" w14:textId="615B7E3B" w:rsidR="007337F5" w:rsidDel="00231AAE" w:rsidRDefault="005A2A0F">
            <w:pPr>
              <w:pStyle w:val="TableParagraph"/>
              <w:spacing w:line="234" w:lineRule="exact"/>
              <w:ind w:right="423"/>
              <w:rPr>
                <w:del w:id="96" w:author="Perez, Steeven" w:date="2020-08-05T15:57:00Z"/>
                <w:b/>
              </w:rPr>
            </w:pPr>
            <w:del w:id="97" w:author="Perez, Steeven" w:date="2020-08-05T15:57:00Z">
              <w:r w:rsidDel="00231AAE">
                <w:rPr>
                  <w:b/>
                </w:rPr>
                <w:delText>HSW</w:delText>
              </w:r>
            </w:del>
          </w:p>
        </w:tc>
        <w:tc>
          <w:tcPr>
            <w:tcW w:w="4657" w:type="dxa"/>
            <w:vMerge/>
            <w:tcBorders>
              <w:top w:val="nil"/>
            </w:tcBorders>
          </w:tcPr>
          <w:p w14:paraId="7F427F8F" w14:textId="0E0695B2" w:rsidR="007337F5" w:rsidDel="00231AAE" w:rsidRDefault="007337F5">
            <w:pPr>
              <w:rPr>
                <w:del w:id="98" w:author="Perez, Steeven" w:date="2020-08-05T15:57:00Z"/>
                <w:sz w:val="2"/>
                <w:szCs w:val="2"/>
              </w:rPr>
            </w:pPr>
          </w:p>
        </w:tc>
        <w:tc>
          <w:tcPr>
            <w:tcW w:w="2629" w:type="dxa"/>
            <w:vMerge/>
            <w:tcBorders>
              <w:top w:val="nil"/>
            </w:tcBorders>
          </w:tcPr>
          <w:p w14:paraId="352489F6" w14:textId="2DA99599" w:rsidR="007337F5" w:rsidDel="00231AAE" w:rsidRDefault="007337F5">
            <w:pPr>
              <w:rPr>
                <w:del w:id="99" w:author="Perez, Steeven" w:date="2020-08-05T15:57:00Z"/>
                <w:sz w:val="2"/>
                <w:szCs w:val="2"/>
              </w:rPr>
            </w:pPr>
          </w:p>
        </w:tc>
      </w:tr>
    </w:tbl>
    <w:p w14:paraId="436879DD" w14:textId="4C6E68A8" w:rsidR="007337F5" w:rsidDel="00231AAE" w:rsidRDefault="005A2A0F">
      <w:pPr>
        <w:spacing w:before="7"/>
        <w:ind w:right="453"/>
        <w:jc w:val="right"/>
        <w:rPr>
          <w:del w:id="100" w:author="Perez, Steeven" w:date="2020-08-05T15:57:00Z"/>
          <w:rFonts w:ascii="Arial" w:hAnsi="Arial"/>
        </w:rPr>
      </w:pPr>
      <w:del w:id="101" w:author="Perez, Steeven" w:date="2020-08-05T15:57:00Z">
        <w:r w:rsidDel="00231AAE">
          <w:rPr>
            <w:rFonts w:ascii="Arial" w:hAnsi="Arial"/>
          </w:rPr>
          <w:delText>Pág. 3 de 13</w:delText>
        </w:r>
      </w:del>
    </w:p>
    <w:p w14:paraId="1A17DFCA" w14:textId="77777777" w:rsidR="007337F5" w:rsidRDefault="007337F5">
      <w:pPr>
        <w:pStyle w:val="Textoindependiente"/>
        <w:spacing w:before="7"/>
        <w:rPr>
          <w:rFonts w:ascii="Arial"/>
          <w:sz w:val="19"/>
        </w:rPr>
      </w:pPr>
    </w:p>
    <w:p w14:paraId="20F10D52" w14:textId="77777777" w:rsidR="007337F5" w:rsidRDefault="005A2A0F">
      <w:pPr>
        <w:pStyle w:val="Textoindependiente"/>
        <w:spacing w:before="52"/>
        <w:ind w:left="220" w:right="102"/>
        <w:jc w:val="both"/>
      </w:pPr>
      <w:r>
        <w:t>Si un vehículo o equipo accionado se va a utilizar en el área de producción, la ubicación exacta de la obra debe presentarse al Coordinador del Programa, quien autorizará el trabajo y designará las rutas de circulación y los peligros causados por las opera</w:t>
      </w:r>
      <w:r>
        <w:t>ciones.</w:t>
      </w:r>
    </w:p>
    <w:p w14:paraId="5A98BA76" w14:textId="77777777" w:rsidR="007337F5" w:rsidRDefault="005A2A0F">
      <w:pPr>
        <w:pStyle w:val="Textoindependiente"/>
        <w:spacing w:line="292" w:lineRule="exact"/>
        <w:ind w:left="220"/>
        <w:jc w:val="both"/>
      </w:pPr>
      <w:r>
        <w:t>Está prohibido utilizar cualquier equipo de motor de combustión interna en un espacio reducido.</w:t>
      </w:r>
    </w:p>
    <w:p w14:paraId="30361922" w14:textId="77777777" w:rsidR="007337F5" w:rsidRDefault="007337F5">
      <w:pPr>
        <w:pStyle w:val="Textoindependiente"/>
        <w:spacing w:before="2"/>
      </w:pPr>
    </w:p>
    <w:p w14:paraId="266F0625" w14:textId="77777777" w:rsidR="007337F5" w:rsidRDefault="005A2A0F">
      <w:pPr>
        <w:pStyle w:val="Textoindependiente"/>
        <w:ind w:left="220"/>
      </w:pPr>
      <w:r>
        <w:t>Nunca encienda vehículos o herramientas de la unidad de potencia en un espacio reducido, a menos que:</w:t>
      </w:r>
    </w:p>
    <w:p w14:paraId="0C4B7649" w14:textId="77777777" w:rsidR="007337F5" w:rsidRDefault="005A2A0F">
      <w:pPr>
        <w:pStyle w:val="Prrafodelista"/>
        <w:numPr>
          <w:ilvl w:val="0"/>
          <w:numId w:val="9"/>
        </w:numPr>
        <w:tabs>
          <w:tab w:val="left" w:pos="1073"/>
        </w:tabs>
        <w:ind w:hanging="287"/>
        <w:rPr>
          <w:sz w:val="24"/>
        </w:rPr>
      </w:pPr>
      <w:r>
        <w:rPr>
          <w:sz w:val="24"/>
        </w:rPr>
        <w:t>El espacio está bien</w:t>
      </w:r>
      <w:r>
        <w:rPr>
          <w:spacing w:val="-2"/>
          <w:sz w:val="24"/>
        </w:rPr>
        <w:t xml:space="preserve"> </w:t>
      </w:r>
      <w:r>
        <w:rPr>
          <w:sz w:val="24"/>
        </w:rPr>
        <w:t>ventilado;</w:t>
      </w:r>
    </w:p>
    <w:p w14:paraId="460594E1" w14:textId="77777777" w:rsidR="007337F5" w:rsidRDefault="005A2A0F">
      <w:pPr>
        <w:pStyle w:val="Prrafodelista"/>
        <w:numPr>
          <w:ilvl w:val="0"/>
          <w:numId w:val="9"/>
        </w:numPr>
        <w:tabs>
          <w:tab w:val="left" w:pos="1073"/>
        </w:tabs>
        <w:ind w:hanging="287"/>
        <w:rPr>
          <w:sz w:val="24"/>
        </w:rPr>
      </w:pPr>
      <w:r>
        <w:rPr>
          <w:sz w:val="24"/>
        </w:rPr>
        <w:t>El motor de escape se coloca en un sistema de evacuación;</w:t>
      </w:r>
    </w:p>
    <w:p w14:paraId="5F2D44B8" w14:textId="77777777" w:rsidR="007337F5" w:rsidRDefault="005A2A0F">
      <w:pPr>
        <w:pStyle w:val="Prrafodelista"/>
        <w:numPr>
          <w:ilvl w:val="0"/>
          <w:numId w:val="9"/>
        </w:numPr>
        <w:tabs>
          <w:tab w:val="left" w:pos="1073"/>
        </w:tabs>
        <w:ind w:hanging="287"/>
        <w:rPr>
          <w:sz w:val="24"/>
        </w:rPr>
      </w:pPr>
      <w:r>
        <w:rPr>
          <w:sz w:val="24"/>
        </w:rPr>
        <w:t>El tanque de propano se almacena en el</w:t>
      </w:r>
      <w:r>
        <w:rPr>
          <w:spacing w:val="-6"/>
          <w:sz w:val="24"/>
        </w:rPr>
        <w:t xml:space="preserve"> </w:t>
      </w:r>
      <w:r>
        <w:rPr>
          <w:sz w:val="24"/>
        </w:rPr>
        <w:t>exterior.</w:t>
      </w:r>
    </w:p>
    <w:p w14:paraId="66B21D89" w14:textId="77777777" w:rsidR="007337F5" w:rsidRDefault="007337F5">
      <w:pPr>
        <w:pStyle w:val="Textoindependiente"/>
      </w:pPr>
    </w:p>
    <w:p w14:paraId="5A23F0AD" w14:textId="77777777" w:rsidR="007337F5" w:rsidRDefault="007337F5">
      <w:pPr>
        <w:pStyle w:val="Textoindependiente"/>
        <w:spacing w:before="1"/>
        <w:rPr>
          <w:sz w:val="25"/>
        </w:rPr>
      </w:pPr>
    </w:p>
    <w:p w14:paraId="2FD509DF" w14:textId="77777777" w:rsidR="007337F5" w:rsidRDefault="005A2A0F">
      <w:pPr>
        <w:pStyle w:val="Textoindependiente"/>
        <w:spacing w:before="1"/>
        <w:ind w:left="220"/>
      </w:pPr>
      <w:r>
        <w:rPr>
          <w:u w:val="single"/>
        </w:rPr>
        <w:t>A9. Herramientas neumáticas</w:t>
      </w:r>
    </w:p>
    <w:p w14:paraId="1AE86E81" w14:textId="77777777" w:rsidR="007337F5" w:rsidRDefault="005A2A0F">
      <w:pPr>
        <w:pStyle w:val="Textoindependiente"/>
        <w:spacing w:before="119"/>
        <w:ind w:left="220" w:right="491"/>
      </w:pPr>
      <w:r>
        <w:t>Las herramientas y las ges de carro no deben dejarse sin supervisión en el lugar de trabajo. Los cartuchos vacíos no de</w:t>
      </w:r>
      <w:r>
        <w:t>ben abandonarse en el sitio.</w:t>
      </w:r>
    </w:p>
    <w:p w14:paraId="61E41112" w14:textId="77777777" w:rsidR="007337F5" w:rsidRDefault="007337F5">
      <w:pPr>
        <w:pStyle w:val="Textoindependiente"/>
      </w:pPr>
    </w:p>
    <w:p w14:paraId="056FC0F3" w14:textId="77777777" w:rsidR="007337F5" w:rsidRDefault="005A2A0F">
      <w:pPr>
        <w:pStyle w:val="Textoindependiente"/>
        <w:ind w:left="220"/>
      </w:pPr>
      <w:r>
        <w:t>Los cables eléctricos y las tuberías de aire que alimentan las herramientas deben ser:</w:t>
      </w:r>
    </w:p>
    <w:p w14:paraId="2B49E2DA" w14:textId="77777777" w:rsidR="007337F5" w:rsidRDefault="005A2A0F">
      <w:pPr>
        <w:pStyle w:val="Prrafodelista"/>
        <w:numPr>
          <w:ilvl w:val="0"/>
          <w:numId w:val="8"/>
        </w:numPr>
        <w:tabs>
          <w:tab w:val="left" w:pos="1072"/>
          <w:tab w:val="left" w:pos="1073"/>
        </w:tabs>
        <w:ind w:hanging="287"/>
        <w:rPr>
          <w:sz w:val="24"/>
        </w:rPr>
      </w:pPr>
      <w:r>
        <w:rPr>
          <w:sz w:val="24"/>
        </w:rPr>
        <w:t>Suspendido o;</w:t>
      </w:r>
    </w:p>
    <w:p w14:paraId="4C907DFE" w14:textId="77777777" w:rsidR="007337F5" w:rsidRDefault="005A2A0F">
      <w:pPr>
        <w:pStyle w:val="Prrafodelista"/>
        <w:numPr>
          <w:ilvl w:val="0"/>
          <w:numId w:val="8"/>
        </w:numPr>
        <w:tabs>
          <w:tab w:val="left" w:pos="1072"/>
          <w:tab w:val="left" w:pos="1073"/>
        </w:tabs>
        <w:ind w:hanging="287"/>
        <w:rPr>
          <w:sz w:val="24"/>
        </w:rPr>
      </w:pPr>
      <w:r>
        <w:rPr>
          <w:sz w:val="24"/>
        </w:rPr>
        <w:t>Cubiertos en el suelo para que estén protegidos y para evitar riesgos de</w:t>
      </w:r>
      <w:r>
        <w:rPr>
          <w:spacing w:val="-10"/>
          <w:sz w:val="24"/>
        </w:rPr>
        <w:t xml:space="preserve"> </w:t>
      </w:r>
      <w:r>
        <w:rPr>
          <w:sz w:val="24"/>
        </w:rPr>
        <w:t>viajes.</w:t>
      </w:r>
    </w:p>
    <w:p w14:paraId="5E3E46F9" w14:textId="77777777" w:rsidR="007337F5" w:rsidRDefault="007337F5">
      <w:pPr>
        <w:pStyle w:val="Textoindependiente"/>
      </w:pPr>
    </w:p>
    <w:p w14:paraId="1635A629" w14:textId="77777777" w:rsidR="007337F5" w:rsidRDefault="007337F5">
      <w:pPr>
        <w:pStyle w:val="Textoindependiente"/>
        <w:spacing w:before="1"/>
        <w:rPr>
          <w:sz w:val="25"/>
        </w:rPr>
      </w:pPr>
    </w:p>
    <w:p w14:paraId="2334355C" w14:textId="77777777" w:rsidR="007337F5" w:rsidRDefault="005A2A0F">
      <w:pPr>
        <w:pStyle w:val="Textoindependiente"/>
        <w:spacing w:before="1"/>
        <w:ind w:left="220"/>
      </w:pPr>
      <w:r>
        <w:rPr>
          <w:u w:val="single"/>
        </w:rPr>
        <w:t>A10. Asbesto y PCB</w:t>
      </w:r>
    </w:p>
    <w:p w14:paraId="24EFC252" w14:textId="77777777" w:rsidR="007337F5" w:rsidRDefault="005A2A0F">
      <w:pPr>
        <w:pStyle w:val="Textoindependiente"/>
        <w:spacing w:before="119"/>
        <w:ind w:left="220" w:right="454"/>
        <w:jc w:val="both"/>
      </w:pPr>
      <w:r>
        <w:t>El contratista debe sum</w:t>
      </w:r>
      <w:r>
        <w:t>inistrar todo el equipo de protección personal necesario para la ejecución segura de la obra. Los trabajadores deben usar la ropa requerida y el Equipo de Protección Personal siempre que las condiciones lo requieran.</w:t>
      </w:r>
    </w:p>
    <w:p w14:paraId="1CFE8A99" w14:textId="77777777" w:rsidR="007337F5" w:rsidRDefault="007337F5">
      <w:pPr>
        <w:pStyle w:val="Textoindependiente"/>
        <w:spacing w:before="2"/>
      </w:pPr>
    </w:p>
    <w:p w14:paraId="6C17DC02" w14:textId="77777777" w:rsidR="007337F5" w:rsidRDefault="005A2A0F">
      <w:pPr>
        <w:pStyle w:val="Textoindependiente"/>
        <w:ind w:left="220" w:right="459"/>
        <w:jc w:val="both"/>
      </w:pPr>
      <w:r>
        <w:t>Cada vez que los trabajadores descubre</w:t>
      </w:r>
      <w:r>
        <w:t>n el asbesto o el bifenilo policlorado (PCB), el contratista debe detener inmediatamente todo el trabajo. El Coordinador del Programa debe ser informado inmediatamente de la ubicación de los productos. Cualquier actividad de reducción debe ir acompañada de</w:t>
      </w:r>
      <w:r>
        <w:t xml:space="preserve"> un muestreo de higiene industrial.</w:t>
      </w:r>
    </w:p>
    <w:p w14:paraId="6A601D0E" w14:textId="77777777" w:rsidR="007337F5" w:rsidRDefault="007337F5">
      <w:pPr>
        <w:pStyle w:val="Textoindependiente"/>
      </w:pPr>
    </w:p>
    <w:p w14:paraId="04478452" w14:textId="77777777" w:rsidR="007337F5" w:rsidRDefault="007337F5">
      <w:pPr>
        <w:pStyle w:val="Textoindependiente"/>
        <w:spacing w:before="2"/>
        <w:rPr>
          <w:sz w:val="25"/>
        </w:rPr>
      </w:pPr>
    </w:p>
    <w:p w14:paraId="46ABF649" w14:textId="77777777" w:rsidR="007337F5" w:rsidRDefault="005A2A0F">
      <w:pPr>
        <w:pStyle w:val="Textoindependiente"/>
        <w:ind w:left="220"/>
        <w:jc w:val="both"/>
      </w:pPr>
      <w:r>
        <w:rPr>
          <w:u w:val="single"/>
        </w:rPr>
        <w:t>A11. Ruido excesivo y polvo ofensivo</w:t>
      </w:r>
    </w:p>
    <w:p w14:paraId="4E1426B6" w14:textId="77777777" w:rsidR="007337F5" w:rsidRDefault="005A2A0F">
      <w:pPr>
        <w:pStyle w:val="Textoindependiente"/>
        <w:spacing w:before="120"/>
        <w:ind w:left="220" w:right="461"/>
        <w:jc w:val="both"/>
      </w:pPr>
      <w:r>
        <w:t>Cuando se requiere que los trabajadores trabajen en áreas donde el nivel de ruido supere el nivel de exposición aceptable, el Contratista debe medidas adecuadas para reducir el ruido. Si es práctico prácticamente imposible reducir el nivel de ruido, los tr</w:t>
      </w:r>
      <w:r>
        <w:t>abajadores deben estar provistos y usar protección auditiva.</w:t>
      </w:r>
    </w:p>
    <w:p w14:paraId="761DE5F0" w14:textId="77777777" w:rsidR="007337F5" w:rsidRDefault="007337F5">
      <w:pPr>
        <w:jc w:val="both"/>
        <w:sectPr w:rsidR="007337F5">
          <w:pgSz w:w="12240" w:h="15840"/>
          <w:pgMar w:top="1520" w:right="260" w:bottom="146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675F0102" w14:textId="516938D1">
        <w:trPr>
          <w:trHeight w:val="254"/>
          <w:del w:id="102" w:author="Perez, Steeven" w:date="2020-08-05T15:58:00Z"/>
        </w:trPr>
        <w:tc>
          <w:tcPr>
            <w:tcW w:w="10370" w:type="dxa"/>
            <w:gridSpan w:val="3"/>
          </w:tcPr>
          <w:p w14:paraId="740B0F83" w14:textId="3DA72CAA" w:rsidR="007337F5" w:rsidDel="00231AAE" w:rsidRDefault="005A2A0F">
            <w:pPr>
              <w:pStyle w:val="TableParagraph"/>
              <w:spacing w:line="234" w:lineRule="exact"/>
              <w:ind w:left="3561" w:right="3555"/>
              <w:rPr>
                <w:del w:id="103" w:author="Perez, Steeven" w:date="2020-08-05T15:58:00Z"/>
                <w:b/>
              </w:rPr>
            </w:pPr>
            <w:del w:id="104" w:author="Perez, Steeven" w:date="2020-08-05T15:58:00Z">
              <w:r w:rsidDel="00231AAE">
                <w:rPr>
                  <w:b/>
                </w:rPr>
                <w:lastRenderedPageBreak/>
                <w:delText>Standard Operating Procedure</w:delText>
              </w:r>
            </w:del>
          </w:p>
        </w:tc>
      </w:tr>
      <w:tr w:rsidR="007337F5" w:rsidDel="00231AAE" w14:paraId="7AA02C4A" w14:textId="32069356">
        <w:trPr>
          <w:trHeight w:val="251"/>
          <w:del w:id="105" w:author="Perez, Steeven" w:date="2020-08-05T15:58:00Z"/>
        </w:trPr>
        <w:tc>
          <w:tcPr>
            <w:tcW w:w="3084" w:type="dxa"/>
          </w:tcPr>
          <w:p w14:paraId="42B6A3A3" w14:textId="6DD1423D" w:rsidR="007337F5" w:rsidDel="00231AAE" w:rsidRDefault="005A2A0F">
            <w:pPr>
              <w:pStyle w:val="TableParagraph"/>
              <w:spacing w:line="232" w:lineRule="exact"/>
              <w:ind w:left="431" w:right="423"/>
              <w:rPr>
                <w:del w:id="106" w:author="Perez, Steeven" w:date="2020-08-05T15:58:00Z"/>
                <w:b/>
              </w:rPr>
            </w:pPr>
            <w:del w:id="107" w:author="Perez, Steeven" w:date="2020-08-05T15:58:00Z">
              <w:r w:rsidDel="00231AAE">
                <w:rPr>
                  <w:b/>
                </w:rPr>
                <w:delText>N° EC-HSW-FO-009D</w:delText>
              </w:r>
            </w:del>
          </w:p>
        </w:tc>
        <w:tc>
          <w:tcPr>
            <w:tcW w:w="4657" w:type="dxa"/>
            <w:vMerge w:val="restart"/>
          </w:tcPr>
          <w:p w14:paraId="73B06BFE" w14:textId="2EF5196F" w:rsidR="007337F5" w:rsidDel="00231AAE" w:rsidRDefault="005A2A0F">
            <w:pPr>
              <w:pStyle w:val="TableParagraph"/>
              <w:spacing w:before="124"/>
              <w:ind w:left="874"/>
              <w:jc w:val="left"/>
              <w:rPr>
                <w:del w:id="108" w:author="Perez, Steeven" w:date="2020-08-05T15:58:00Z"/>
                <w:b/>
              </w:rPr>
            </w:pPr>
            <w:del w:id="109" w:author="Perez, Steeven" w:date="2020-08-05T15:58:00Z">
              <w:r w:rsidDel="00231AAE">
                <w:rPr>
                  <w:b/>
                </w:rPr>
                <w:delText>Título: Reglas de Seguridad</w:delText>
              </w:r>
            </w:del>
          </w:p>
        </w:tc>
        <w:tc>
          <w:tcPr>
            <w:tcW w:w="2629" w:type="dxa"/>
            <w:vMerge w:val="restart"/>
          </w:tcPr>
          <w:p w14:paraId="522BEFED" w14:textId="4DA0EF3B" w:rsidR="007337F5" w:rsidDel="00231AAE" w:rsidRDefault="005A2A0F">
            <w:pPr>
              <w:pStyle w:val="TableParagraph"/>
              <w:spacing w:before="124"/>
              <w:ind w:left="756"/>
              <w:jc w:val="left"/>
              <w:rPr>
                <w:del w:id="110" w:author="Perez, Steeven" w:date="2020-08-05T15:58:00Z"/>
                <w:b/>
              </w:rPr>
            </w:pPr>
            <w:del w:id="111" w:author="Perez, Steeven" w:date="2020-08-05T15:58:00Z">
              <w:r w:rsidDel="00231AAE">
                <w:rPr>
                  <w:b/>
                </w:rPr>
                <w:delText>Versión 00</w:delText>
              </w:r>
            </w:del>
          </w:p>
        </w:tc>
      </w:tr>
      <w:tr w:rsidR="007337F5" w:rsidDel="00231AAE" w14:paraId="2BDB89A1" w14:textId="7C665A00">
        <w:trPr>
          <w:trHeight w:val="254"/>
          <w:del w:id="112" w:author="Perez, Steeven" w:date="2020-08-05T15:58:00Z"/>
        </w:trPr>
        <w:tc>
          <w:tcPr>
            <w:tcW w:w="3084" w:type="dxa"/>
          </w:tcPr>
          <w:p w14:paraId="6DD000E0" w14:textId="101D39DC" w:rsidR="007337F5" w:rsidDel="00231AAE" w:rsidRDefault="005A2A0F">
            <w:pPr>
              <w:pStyle w:val="TableParagraph"/>
              <w:spacing w:line="234" w:lineRule="exact"/>
              <w:ind w:right="423"/>
              <w:rPr>
                <w:del w:id="113" w:author="Perez, Steeven" w:date="2020-08-05T15:58:00Z"/>
                <w:b/>
              </w:rPr>
            </w:pPr>
            <w:del w:id="114" w:author="Perez, Steeven" w:date="2020-08-05T15:58:00Z">
              <w:r w:rsidDel="00231AAE">
                <w:rPr>
                  <w:b/>
                </w:rPr>
                <w:delText>HSW</w:delText>
              </w:r>
            </w:del>
          </w:p>
        </w:tc>
        <w:tc>
          <w:tcPr>
            <w:tcW w:w="4657" w:type="dxa"/>
            <w:vMerge/>
            <w:tcBorders>
              <w:top w:val="nil"/>
            </w:tcBorders>
          </w:tcPr>
          <w:p w14:paraId="5FBE8417" w14:textId="4C4179B9" w:rsidR="007337F5" w:rsidDel="00231AAE" w:rsidRDefault="007337F5">
            <w:pPr>
              <w:rPr>
                <w:del w:id="115" w:author="Perez, Steeven" w:date="2020-08-05T15:58:00Z"/>
                <w:sz w:val="2"/>
                <w:szCs w:val="2"/>
              </w:rPr>
            </w:pPr>
          </w:p>
        </w:tc>
        <w:tc>
          <w:tcPr>
            <w:tcW w:w="2629" w:type="dxa"/>
            <w:vMerge/>
            <w:tcBorders>
              <w:top w:val="nil"/>
            </w:tcBorders>
          </w:tcPr>
          <w:p w14:paraId="2ADE43CB" w14:textId="06E78F05" w:rsidR="007337F5" w:rsidDel="00231AAE" w:rsidRDefault="007337F5">
            <w:pPr>
              <w:rPr>
                <w:del w:id="116" w:author="Perez, Steeven" w:date="2020-08-05T15:58:00Z"/>
                <w:sz w:val="2"/>
                <w:szCs w:val="2"/>
              </w:rPr>
            </w:pPr>
          </w:p>
        </w:tc>
      </w:tr>
    </w:tbl>
    <w:p w14:paraId="203BB8E3" w14:textId="3F9966D8" w:rsidR="007337F5" w:rsidDel="00231AAE" w:rsidRDefault="005A2A0F">
      <w:pPr>
        <w:spacing w:before="7"/>
        <w:ind w:right="453"/>
        <w:jc w:val="right"/>
        <w:rPr>
          <w:del w:id="117" w:author="Perez, Steeven" w:date="2020-08-05T15:58:00Z"/>
          <w:rFonts w:ascii="Arial" w:hAnsi="Arial"/>
        </w:rPr>
      </w:pPr>
      <w:del w:id="118" w:author="Perez, Steeven" w:date="2020-08-05T15:58:00Z">
        <w:r w:rsidDel="00231AAE">
          <w:rPr>
            <w:rFonts w:ascii="Arial" w:hAnsi="Arial"/>
          </w:rPr>
          <w:delText>Pág. 4 de 13</w:delText>
        </w:r>
      </w:del>
    </w:p>
    <w:p w14:paraId="2E309650" w14:textId="77777777" w:rsidR="007337F5" w:rsidRDefault="007337F5">
      <w:pPr>
        <w:pStyle w:val="Textoindependiente"/>
        <w:spacing w:before="7"/>
        <w:rPr>
          <w:rFonts w:ascii="Arial"/>
          <w:sz w:val="19"/>
        </w:rPr>
      </w:pPr>
    </w:p>
    <w:p w14:paraId="1903373C" w14:textId="77777777" w:rsidR="007337F5" w:rsidRDefault="005A2A0F">
      <w:pPr>
        <w:pStyle w:val="Textoindependiente"/>
        <w:spacing w:before="52"/>
        <w:ind w:left="220" w:right="459"/>
        <w:jc w:val="both"/>
      </w:pPr>
      <w:r>
        <w:t xml:space="preserve">El contratista debe aislar el lugar de trabajo cuando la duración de la tarea es larga y cuando hay una alta concentración de polvo. Cuando una tarea produce polvo, vapores, humo o smog que exceda el nivel límite, el área de trabajo debe ventilarse con un </w:t>
      </w:r>
      <w:r>
        <w:t>sistema de evacuación aprobado.</w:t>
      </w:r>
    </w:p>
    <w:p w14:paraId="2B6AA6CE" w14:textId="77777777" w:rsidR="007337F5" w:rsidRDefault="007337F5">
      <w:pPr>
        <w:pStyle w:val="Textoindependiente"/>
      </w:pPr>
    </w:p>
    <w:p w14:paraId="358DF48B" w14:textId="77777777" w:rsidR="007337F5" w:rsidRDefault="007337F5">
      <w:pPr>
        <w:pStyle w:val="Textoindependiente"/>
        <w:spacing w:before="3"/>
        <w:rPr>
          <w:sz w:val="25"/>
        </w:rPr>
      </w:pPr>
    </w:p>
    <w:p w14:paraId="21EB4BD2" w14:textId="77777777" w:rsidR="007337F5" w:rsidRDefault="005A2A0F">
      <w:pPr>
        <w:pStyle w:val="Textoindependiente"/>
        <w:ind w:left="220"/>
        <w:jc w:val="both"/>
      </w:pPr>
      <w:r>
        <w:rPr>
          <w:u w:val="single"/>
        </w:rPr>
        <w:t>A12. Labores de Excavación</w:t>
      </w:r>
    </w:p>
    <w:p w14:paraId="5AC86A2A" w14:textId="77777777" w:rsidR="007337F5" w:rsidRDefault="005A2A0F">
      <w:pPr>
        <w:pStyle w:val="Textoindependiente"/>
        <w:spacing w:before="120"/>
        <w:ind w:left="220" w:right="456"/>
        <w:jc w:val="both"/>
      </w:pPr>
      <w:r>
        <w:t>Es importante localizar y reducirla ubicación de todos los cables y tuberías subterráneas antes de excavación o cavar una zanja. Todas las excavaciones y trincheras deben estar protegidas por val</w:t>
      </w:r>
      <w:r>
        <w:t>las o barreras sólidas para evitar que los empleados caigan.</w:t>
      </w:r>
    </w:p>
    <w:p w14:paraId="559DB3E9" w14:textId="77777777" w:rsidR="007337F5" w:rsidDel="00231AAE" w:rsidRDefault="007337F5">
      <w:pPr>
        <w:pStyle w:val="Textoindependiente"/>
        <w:rPr>
          <w:del w:id="119" w:author="Perez, Steeven" w:date="2020-08-05T15:59:00Z"/>
        </w:rPr>
      </w:pPr>
    </w:p>
    <w:p w14:paraId="1E0BC5A4" w14:textId="77777777" w:rsidR="007337F5" w:rsidRDefault="007337F5">
      <w:pPr>
        <w:pStyle w:val="Textoindependiente"/>
        <w:spacing w:before="2"/>
        <w:rPr>
          <w:sz w:val="25"/>
        </w:rPr>
      </w:pPr>
    </w:p>
    <w:p w14:paraId="44A9EFCE" w14:textId="77777777" w:rsidR="007337F5" w:rsidRDefault="005A2A0F">
      <w:pPr>
        <w:pStyle w:val="Textoindependiente"/>
        <w:ind w:left="220"/>
        <w:jc w:val="both"/>
      </w:pPr>
      <w:r>
        <w:rPr>
          <w:u w:val="single"/>
        </w:rPr>
        <w:t>A13. Equipo de protección personal</w:t>
      </w:r>
    </w:p>
    <w:p w14:paraId="466199C3" w14:textId="77777777" w:rsidR="007337F5" w:rsidRDefault="005A2A0F">
      <w:pPr>
        <w:pStyle w:val="Textoindependiente"/>
        <w:spacing w:before="120"/>
        <w:ind w:left="220" w:right="107"/>
        <w:jc w:val="both"/>
      </w:pPr>
      <w:r>
        <w:t>El Equipo de Protección Personal debe ser evaluado por el Coordinador del Programa antes del inicio del proyecto.</w:t>
      </w:r>
    </w:p>
    <w:p w14:paraId="2954A535" w14:textId="77777777" w:rsidR="007337F5" w:rsidRDefault="005A2A0F">
      <w:pPr>
        <w:pStyle w:val="Prrafodelista"/>
        <w:numPr>
          <w:ilvl w:val="0"/>
          <w:numId w:val="7"/>
        </w:numPr>
        <w:tabs>
          <w:tab w:val="left" w:pos="941"/>
        </w:tabs>
        <w:ind w:right="98"/>
        <w:jc w:val="both"/>
        <w:rPr>
          <w:sz w:val="24"/>
        </w:rPr>
      </w:pPr>
      <w:r>
        <w:rPr>
          <w:sz w:val="24"/>
        </w:rPr>
        <w:t xml:space="preserve">Los empleados deben usar en todo momento la </w:t>
      </w:r>
      <w:r>
        <w:rPr>
          <w:sz w:val="24"/>
        </w:rPr>
        <w:t>ropa requerida y el equipo de protección personal dependiendo de la naturaleza y los riesgos de la tarea (guantes, botas, máscara, tapones para los oídos, gafas de seguridad, etc.).</w:t>
      </w:r>
    </w:p>
    <w:p w14:paraId="2F52B427" w14:textId="77777777" w:rsidR="007337F5" w:rsidRDefault="005A2A0F">
      <w:pPr>
        <w:pStyle w:val="Prrafodelista"/>
        <w:numPr>
          <w:ilvl w:val="0"/>
          <w:numId w:val="7"/>
        </w:numPr>
        <w:tabs>
          <w:tab w:val="left" w:pos="941"/>
        </w:tabs>
        <w:spacing w:line="292" w:lineRule="exact"/>
        <w:jc w:val="both"/>
        <w:rPr>
          <w:sz w:val="24"/>
        </w:rPr>
      </w:pPr>
      <w:r>
        <w:rPr>
          <w:sz w:val="24"/>
        </w:rPr>
        <w:t>Está prohibido usar:</w:t>
      </w:r>
    </w:p>
    <w:p w14:paraId="12D6041A" w14:textId="77777777" w:rsidR="007337F5" w:rsidRDefault="005A2A0F">
      <w:pPr>
        <w:pStyle w:val="Prrafodelista"/>
        <w:numPr>
          <w:ilvl w:val="1"/>
          <w:numId w:val="7"/>
        </w:numPr>
        <w:tabs>
          <w:tab w:val="left" w:pos="2380"/>
          <w:tab w:val="left" w:pos="2381"/>
        </w:tabs>
        <w:rPr>
          <w:sz w:val="24"/>
        </w:rPr>
      </w:pPr>
      <w:r>
        <w:rPr>
          <w:sz w:val="24"/>
        </w:rPr>
        <w:t>Ropa</w:t>
      </w:r>
      <w:r>
        <w:rPr>
          <w:spacing w:val="-1"/>
          <w:sz w:val="24"/>
        </w:rPr>
        <w:t xml:space="preserve"> </w:t>
      </w:r>
      <w:r>
        <w:rPr>
          <w:sz w:val="24"/>
        </w:rPr>
        <w:t>suelta;</w:t>
      </w:r>
    </w:p>
    <w:p w14:paraId="37681B4F" w14:textId="77777777" w:rsidR="007337F5" w:rsidRDefault="005A2A0F">
      <w:pPr>
        <w:pStyle w:val="Prrafodelista"/>
        <w:numPr>
          <w:ilvl w:val="1"/>
          <w:numId w:val="7"/>
        </w:numPr>
        <w:tabs>
          <w:tab w:val="left" w:pos="2380"/>
          <w:tab w:val="left" w:pos="2381"/>
        </w:tabs>
        <w:rPr>
          <w:sz w:val="24"/>
        </w:rPr>
      </w:pPr>
      <w:r>
        <w:rPr>
          <w:sz w:val="24"/>
        </w:rPr>
        <w:t>Zapatos de</w:t>
      </w:r>
      <w:r>
        <w:rPr>
          <w:spacing w:val="1"/>
          <w:sz w:val="24"/>
        </w:rPr>
        <w:t xml:space="preserve"> </w:t>
      </w:r>
      <w:r>
        <w:rPr>
          <w:sz w:val="24"/>
        </w:rPr>
        <w:t>vestir</w:t>
      </w:r>
    </w:p>
    <w:p w14:paraId="2FEC7294" w14:textId="77777777" w:rsidR="007337F5" w:rsidRDefault="005A2A0F">
      <w:pPr>
        <w:pStyle w:val="Prrafodelista"/>
        <w:numPr>
          <w:ilvl w:val="1"/>
          <w:numId w:val="7"/>
        </w:numPr>
        <w:tabs>
          <w:tab w:val="left" w:pos="2380"/>
          <w:tab w:val="left" w:pos="2381"/>
        </w:tabs>
        <w:rPr>
          <w:sz w:val="24"/>
        </w:rPr>
      </w:pPr>
      <w:r>
        <w:rPr>
          <w:sz w:val="24"/>
        </w:rPr>
        <w:t>Ropa rasgada;</w:t>
      </w:r>
    </w:p>
    <w:p w14:paraId="1CF4592E" w14:textId="77777777" w:rsidR="007337F5" w:rsidRDefault="005A2A0F">
      <w:pPr>
        <w:pStyle w:val="Prrafodelista"/>
        <w:numPr>
          <w:ilvl w:val="1"/>
          <w:numId w:val="7"/>
        </w:numPr>
        <w:tabs>
          <w:tab w:val="left" w:pos="2380"/>
          <w:tab w:val="left" w:pos="2381"/>
        </w:tabs>
        <w:rPr>
          <w:sz w:val="24"/>
        </w:rPr>
      </w:pPr>
      <w:r>
        <w:rPr>
          <w:sz w:val="24"/>
        </w:rPr>
        <w:t>Joyería (pendientes, piercing, collar, pulsera,</w:t>
      </w:r>
      <w:r>
        <w:rPr>
          <w:spacing w:val="-3"/>
          <w:sz w:val="24"/>
        </w:rPr>
        <w:t xml:space="preserve"> </w:t>
      </w:r>
      <w:r>
        <w:rPr>
          <w:sz w:val="24"/>
        </w:rPr>
        <w:t>etc.).</w:t>
      </w:r>
    </w:p>
    <w:p w14:paraId="650E0324" w14:textId="77777777" w:rsidR="007337F5" w:rsidDel="00231AAE" w:rsidRDefault="007337F5">
      <w:pPr>
        <w:pStyle w:val="Textoindependiente"/>
        <w:rPr>
          <w:del w:id="120" w:author="Perez, Steeven" w:date="2020-08-05T15:59:00Z"/>
        </w:rPr>
      </w:pPr>
    </w:p>
    <w:p w14:paraId="659B5637" w14:textId="77777777" w:rsidR="007337F5" w:rsidRDefault="007337F5">
      <w:pPr>
        <w:pStyle w:val="Textoindependiente"/>
        <w:spacing w:before="3"/>
        <w:rPr>
          <w:sz w:val="25"/>
        </w:rPr>
      </w:pPr>
    </w:p>
    <w:p w14:paraId="13476987" w14:textId="77777777" w:rsidR="007337F5" w:rsidRDefault="005A2A0F">
      <w:pPr>
        <w:pStyle w:val="Textoindependiente"/>
        <w:spacing w:before="1"/>
        <w:ind w:left="220"/>
        <w:jc w:val="both"/>
      </w:pPr>
      <w:r>
        <w:rPr>
          <w:u w:val="single"/>
        </w:rPr>
        <w:t>A14. Fuego/Extintores</w:t>
      </w:r>
    </w:p>
    <w:p w14:paraId="35A828F3" w14:textId="77777777" w:rsidR="007337F5" w:rsidRDefault="005A2A0F">
      <w:pPr>
        <w:pStyle w:val="Textoindependiente"/>
        <w:spacing w:before="119"/>
        <w:ind w:left="220" w:right="463"/>
        <w:jc w:val="both"/>
      </w:pPr>
      <w:r>
        <w:t>El contratista deberá suministrar sus propios extintores de incendios, que sólo deben utilizarse para los fines para los que fueron diseñados.</w:t>
      </w:r>
    </w:p>
    <w:p w14:paraId="0F37C201" w14:textId="77777777" w:rsidR="007337F5" w:rsidRDefault="007337F5">
      <w:pPr>
        <w:pStyle w:val="Textoindependiente"/>
      </w:pPr>
    </w:p>
    <w:p w14:paraId="691A5E07" w14:textId="77777777" w:rsidR="007337F5" w:rsidRDefault="005A2A0F">
      <w:pPr>
        <w:pStyle w:val="Textoindependiente"/>
        <w:ind w:left="220"/>
        <w:jc w:val="both"/>
      </w:pPr>
      <w:r>
        <w:t>Cada máquina de sol</w:t>
      </w:r>
      <w:r>
        <w:t>dadura debe estar equipada con un extintor de polvo tipo ABC 20 libras.</w:t>
      </w:r>
    </w:p>
    <w:p w14:paraId="33961F31" w14:textId="77777777" w:rsidR="007337F5" w:rsidRDefault="007337F5">
      <w:pPr>
        <w:pStyle w:val="Textoindependiente"/>
      </w:pPr>
    </w:p>
    <w:p w14:paraId="21375CD1" w14:textId="77777777" w:rsidR="007337F5" w:rsidRDefault="007337F5">
      <w:pPr>
        <w:pStyle w:val="Textoindependiente"/>
        <w:spacing w:before="2"/>
        <w:rPr>
          <w:sz w:val="25"/>
        </w:rPr>
      </w:pPr>
    </w:p>
    <w:p w14:paraId="63F07260" w14:textId="77777777" w:rsidR="007337F5" w:rsidRDefault="005A2A0F">
      <w:pPr>
        <w:pStyle w:val="Textoindependiente"/>
        <w:ind w:left="220"/>
        <w:jc w:val="both"/>
      </w:pPr>
      <w:r>
        <w:rPr>
          <w:u w:val="single"/>
        </w:rPr>
        <w:t>A15. Procedimiento e identificación de Tarjetas de bloqueo</w:t>
      </w:r>
    </w:p>
    <w:p w14:paraId="1A60AC69" w14:textId="77777777" w:rsidR="007337F5" w:rsidRDefault="005A2A0F">
      <w:pPr>
        <w:pStyle w:val="Textoindependiente"/>
        <w:spacing w:before="120"/>
        <w:ind w:left="220" w:right="101"/>
        <w:jc w:val="both"/>
      </w:pPr>
      <w:r>
        <w:t>El Coordinador del Programa de TC Transcontinental debe revisar con el Contratista el Lock-out Tag-</w:t>
      </w:r>
      <w:proofErr w:type="spellStart"/>
      <w:r>
        <w:t>out</w:t>
      </w:r>
      <w:proofErr w:type="spellEnd"/>
      <w:r>
        <w:t xml:space="preserve"> y el control de Prog</w:t>
      </w:r>
      <w:r>
        <w:t>rama de energía peligrosas.</w:t>
      </w:r>
    </w:p>
    <w:p w14:paraId="09C30254" w14:textId="77777777" w:rsidR="007337F5" w:rsidRDefault="007337F5">
      <w:pPr>
        <w:pStyle w:val="Textoindependiente"/>
        <w:spacing w:before="11"/>
        <w:rPr>
          <w:sz w:val="23"/>
        </w:rPr>
      </w:pPr>
    </w:p>
    <w:p w14:paraId="193CFD40" w14:textId="77777777" w:rsidR="007337F5" w:rsidRDefault="005A2A0F">
      <w:pPr>
        <w:pStyle w:val="Textoindependiente"/>
        <w:spacing w:before="1"/>
        <w:ind w:left="220" w:right="105"/>
        <w:jc w:val="both"/>
      </w:pPr>
      <w:r>
        <w:t>El contratista debe seguir el programa, aplicar el procedimiento de trabajo seguro y completar el formulario de etiqueta de bloqueo.</w:t>
      </w:r>
    </w:p>
    <w:p w14:paraId="53CC4495" w14:textId="77777777" w:rsidR="007337F5" w:rsidRDefault="007337F5">
      <w:pPr>
        <w:jc w:val="both"/>
        <w:sectPr w:rsidR="007337F5">
          <w:pgSz w:w="12240" w:h="15840"/>
          <w:pgMar w:top="1520" w:right="260" w:bottom="146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09028D51" w14:textId="609DEA3A">
        <w:trPr>
          <w:trHeight w:val="254"/>
          <w:del w:id="121" w:author="Perez, Steeven" w:date="2020-08-05T15:58:00Z"/>
        </w:trPr>
        <w:tc>
          <w:tcPr>
            <w:tcW w:w="10370" w:type="dxa"/>
            <w:gridSpan w:val="3"/>
          </w:tcPr>
          <w:p w14:paraId="5E6FFB24" w14:textId="777BBA10" w:rsidR="007337F5" w:rsidDel="00231AAE" w:rsidRDefault="005A2A0F">
            <w:pPr>
              <w:pStyle w:val="TableParagraph"/>
              <w:spacing w:line="234" w:lineRule="exact"/>
              <w:ind w:left="3561" w:right="3555"/>
              <w:rPr>
                <w:del w:id="122" w:author="Perez, Steeven" w:date="2020-08-05T15:58:00Z"/>
                <w:b/>
              </w:rPr>
            </w:pPr>
            <w:del w:id="123" w:author="Perez, Steeven" w:date="2020-08-05T15:58:00Z">
              <w:r w:rsidDel="00231AAE">
                <w:rPr>
                  <w:b/>
                </w:rPr>
                <w:lastRenderedPageBreak/>
                <w:delText>Standard Operating Procedure</w:delText>
              </w:r>
            </w:del>
          </w:p>
        </w:tc>
      </w:tr>
      <w:tr w:rsidR="007337F5" w:rsidDel="00231AAE" w14:paraId="09AA182B" w14:textId="343F380A">
        <w:trPr>
          <w:trHeight w:val="251"/>
          <w:del w:id="124" w:author="Perez, Steeven" w:date="2020-08-05T15:58:00Z"/>
        </w:trPr>
        <w:tc>
          <w:tcPr>
            <w:tcW w:w="3084" w:type="dxa"/>
          </w:tcPr>
          <w:p w14:paraId="41F40BDB" w14:textId="2E5A0001" w:rsidR="007337F5" w:rsidDel="00231AAE" w:rsidRDefault="005A2A0F">
            <w:pPr>
              <w:pStyle w:val="TableParagraph"/>
              <w:spacing w:line="232" w:lineRule="exact"/>
              <w:ind w:left="431" w:right="423"/>
              <w:rPr>
                <w:del w:id="125" w:author="Perez, Steeven" w:date="2020-08-05T15:58:00Z"/>
                <w:b/>
              </w:rPr>
            </w:pPr>
            <w:del w:id="126" w:author="Perez, Steeven" w:date="2020-08-05T15:58:00Z">
              <w:r w:rsidDel="00231AAE">
                <w:rPr>
                  <w:b/>
                </w:rPr>
                <w:delText>N° EC-HSW-FO-009D</w:delText>
              </w:r>
            </w:del>
          </w:p>
        </w:tc>
        <w:tc>
          <w:tcPr>
            <w:tcW w:w="4657" w:type="dxa"/>
            <w:vMerge w:val="restart"/>
          </w:tcPr>
          <w:p w14:paraId="4A77A993" w14:textId="3246EA46" w:rsidR="007337F5" w:rsidDel="00231AAE" w:rsidRDefault="005A2A0F">
            <w:pPr>
              <w:pStyle w:val="TableParagraph"/>
              <w:spacing w:before="124"/>
              <w:ind w:left="874"/>
              <w:jc w:val="left"/>
              <w:rPr>
                <w:del w:id="127" w:author="Perez, Steeven" w:date="2020-08-05T15:58:00Z"/>
                <w:b/>
              </w:rPr>
            </w:pPr>
            <w:del w:id="128" w:author="Perez, Steeven" w:date="2020-08-05T15:58:00Z">
              <w:r w:rsidDel="00231AAE">
                <w:rPr>
                  <w:b/>
                </w:rPr>
                <w:delText>Título: Reglas de Seguridad</w:delText>
              </w:r>
            </w:del>
          </w:p>
        </w:tc>
        <w:tc>
          <w:tcPr>
            <w:tcW w:w="2629" w:type="dxa"/>
            <w:vMerge w:val="restart"/>
          </w:tcPr>
          <w:p w14:paraId="6BB13E26" w14:textId="5053A71F" w:rsidR="007337F5" w:rsidDel="00231AAE" w:rsidRDefault="005A2A0F">
            <w:pPr>
              <w:pStyle w:val="TableParagraph"/>
              <w:spacing w:before="124"/>
              <w:ind w:left="756"/>
              <w:jc w:val="left"/>
              <w:rPr>
                <w:del w:id="129" w:author="Perez, Steeven" w:date="2020-08-05T15:58:00Z"/>
                <w:b/>
              </w:rPr>
            </w:pPr>
            <w:del w:id="130" w:author="Perez, Steeven" w:date="2020-08-05T15:58:00Z">
              <w:r w:rsidDel="00231AAE">
                <w:rPr>
                  <w:b/>
                </w:rPr>
                <w:delText>Versión 00</w:delText>
              </w:r>
            </w:del>
          </w:p>
        </w:tc>
      </w:tr>
      <w:tr w:rsidR="007337F5" w:rsidDel="00231AAE" w14:paraId="37A7EAEA" w14:textId="5F000D90">
        <w:trPr>
          <w:trHeight w:val="254"/>
          <w:del w:id="131" w:author="Perez, Steeven" w:date="2020-08-05T15:58:00Z"/>
        </w:trPr>
        <w:tc>
          <w:tcPr>
            <w:tcW w:w="3084" w:type="dxa"/>
          </w:tcPr>
          <w:p w14:paraId="5D6DCD83" w14:textId="0810BCF4" w:rsidR="007337F5" w:rsidDel="00231AAE" w:rsidRDefault="005A2A0F">
            <w:pPr>
              <w:pStyle w:val="TableParagraph"/>
              <w:spacing w:line="234" w:lineRule="exact"/>
              <w:ind w:right="423"/>
              <w:rPr>
                <w:del w:id="132" w:author="Perez, Steeven" w:date="2020-08-05T15:58:00Z"/>
                <w:b/>
              </w:rPr>
            </w:pPr>
            <w:del w:id="133" w:author="Perez, Steeven" w:date="2020-08-05T15:58:00Z">
              <w:r w:rsidDel="00231AAE">
                <w:rPr>
                  <w:b/>
                </w:rPr>
                <w:delText>HSW</w:delText>
              </w:r>
            </w:del>
          </w:p>
        </w:tc>
        <w:tc>
          <w:tcPr>
            <w:tcW w:w="4657" w:type="dxa"/>
            <w:vMerge/>
            <w:tcBorders>
              <w:top w:val="nil"/>
            </w:tcBorders>
          </w:tcPr>
          <w:p w14:paraId="5871F4A7" w14:textId="052DA3E7" w:rsidR="007337F5" w:rsidDel="00231AAE" w:rsidRDefault="007337F5">
            <w:pPr>
              <w:rPr>
                <w:del w:id="134" w:author="Perez, Steeven" w:date="2020-08-05T15:58:00Z"/>
                <w:sz w:val="2"/>
                <w:szCs w:val="2"/>
              </w:rPr>
            </w:pPr>
          </w:p>
        </w:tc>
        <w:tc>
          <w:tcPr>
            <w:tcW w:w="2629" w:type="dxa"/>
            <w:vMerge/>
            <w:tcBorders>
              <w:top w:val="nil"/>
            </w:tcBorders>
          </w:tcPr>
          <w:p w14:paraId="26C3913F" w14:textId="42F57E6E" w:rsidR="007337F5" w:rsidDel="00231AAE" w:rsidRDefault="007337F5">
            <w:pPr>
              <w:rPr>
                <w:del w:id="135" w:author="Perez, Steeven" w:date="2020-08-05T15:58:00Z"/>
                <w:sz w:val="2"/>
                <w:szCs w:val="2"/>
              </w:rPr>
            </w:pPr>
          </w:p>
        </w:tc>
      </w:tr>
    </w:tbl>
    <w:p w14:paraId="3FEBE25B" w14:textId="6821229A" w:rsidR="007337F5" w:rsidDel="00231AAE" w:rsidRDefault="005A2A0F">
      <w:pPr>
        <w:spacing w:before="7"/>
        <w:ind w:right="453"/>
        <w:jc w:val="right"/>
        <w:rPr>
          <w:del w:id="136" w:author="Perez, Steeven" w:date="2020-08-05T15:58:00Z"/>
          <w:rFonts w:ascii="Arial" w:hAnsi="Arial"/>
        </w:rPr>
      </w:pPr>
      <w:del w:id="137" w:author="Perez, Steeven" w:date="2020-08-05T15:58:00Z">
        <w:r w:rsidDel="00231AAE">
          <w:rPr>
            <w:rFonts w:ascii="Arial" w:hAnsi="Arial"/>
          </w:rPr>
          <w:delText>Pág. 5 de 13</w:delText>
        </w:r>
      </w:del>
    </w:p>
    <w:p w14:paraId="5757A49C" w14:textId="77777777" w:rsidR="007337F5" w:rsidRDefault="007337F5">
      <w:pPr>
        <w:pStyle w:val="Textoindependiente"/>
        <w:rPr>
          <w:rFonts w:ascii="Arial"/>
          <w:sz w:val="20"/>
        </w:rPr>
      </w:pPr>
    </w:p>
    <w:p w14:paraId="5852CF8F" w14:textId="77777777" w:rsidR="007337F5" w:rsidRDefault="007337F5">
      <w:pPr>
        <w:pStyle w:val="Textoindependiente"/>
        <w:spacing w:before="1"/>
        <w:rPr>
          <w:rFonts w:ascii="Arial"/>
          <w:sz w:val="25"/>
        </w:rPr>
      </w:pPr>
    </w:p>
    <w:p w14:paraId="7BF18773" w14:textId="77777777" w:rsidR="007337F5" w:rsidRDefault="005A2A0F">
      <w:pPr>
        <w:pStyle w:val="Textoindependiente"/>
        <w:spacing w:before="52"/>
        <w:ind w:left="220" w:right="105"/>
        <w:jc w:val="both"/>
      </w:pPr>
      <w:r>
        <w:t>Las máquinas deben estar apagadas y bloqueadas antes de engrasar, limpiar, inspección o mantenimiento. Sólo Contratistas entrenados y los operadores pueden realizar estas tareas.</w:t>
      </w:r>
    </w:p>
    <w:p w14:paraId="7BE63332" w14:textId="77777777" w:rsidR="007337F5" w:rsidRDefault="007337F5">
      <w:pPr>
        <w:pStyle w:val="Textoindependiente"/>
        <w:spacing w:before="1"/>
      </w:pPr>
    </w:p>
    <w:p w14:paraId="4946FF12" w14:textId="77777777" w:rsidR="007337F5" w:rsidRDefault="005A2A0F">
      <w:pPr>
        <w:pStyle w:val="Textoindependiente"/>
        <w:ind w:left="220" w:right="106"/>
        <w:jc w:val="both"/>
      </w:pPr>
      <w:r>
        <w:t xml:space="preserve">Se debe utilizar un número suficiente de cerraduras para apagar una máquina </w:t>
      </w:r>
      <w:r>
        <w:t>y sus partes de la fuente de energía principal.</w:t>
      </w:r>
    </w:p>
    <w:p w14:paraId="43B443C2" w14:textId="77777777" w:rsidR="007337F5" w:rsidRDefault="007337F5">
      <w:pPr>
        <w:pStyle w:val="Textoindependiente"/>
      </w:pPr>
    </w:p>
    <w:p w14:paraId="75984ABB" w14:textId="77777777" w:rsidR="007337F5" w:rsidRDefault="005A2A0F">
      <w:pPr>
        <w:pStyle w:val="Textoindependiente"/>
        <w:spacing w:before="1"/>
        <w:ind w:left="220" w:right="104"/>
        <w:jc w:val="both"/>
      </w:pPr>
      <w:r>
        <w:t xml:space="preserve">Un </w:t>
      </w:r>
      <w:proofErr w:type="spellStart"/>
      <w:r>
        <w:t>Out</w:t>
      </w:r>
      <w:proofErr w:type="spellEnd"/>
      <w:r>
        <w:t xml:space="preserve"> de </w:t>
      </w:r>
      <w:proofErr w:type="spellStart"/>
      <w:r>
        <w:t>Service</w:t>
      </w:r>
      <w:proofErr w:type="spellEnd"/>
      <w:r>
        <w:t xml:space="preserve"> </w:t>
      </w:r>
      <w:proofErr w:type="spellStart"/>
      <w:r>
        <w:t>Label</w:t>
      </w:r>
      <w:proofErr w:type="spellEnd"/>
      <w:r>
        <w:t xml:space="preserve"> indicando "Peligro–No Operar o Remover" debe ser publicado y firmado de manera legible por el empleado que lo utiliza. El empleado debe identificar todas las piezas que no se pueden bloquear.</w:t>
      </w:r>
    </w:p>
    <w:p w14:paraId="6E77DF4B" w14:textId="77777777" w:rsidR="007337F5" w:rsidRDefault="007337F5">
      <w:pPr>
        <w:pStyle w:val="Textoindependiente"/>
        <w:spacing w:before="11"/>
        <w:rPr>
          <w:sz w:val="23"/>
        </w:rPr>
      </w:pPr>
    </w:p>
    <w:p w14:paraId="07BE27BA" w14:textId="77777777" w:rsidR="007337F5" w:rsidRDefault="005A2A0F">
      <w:pPr>
        <w:pStyle w:val="Textoindependiente"/>
        <w:ind w:left="220" w:right="102"/>
        <w:jc w:val="both"/>
      </w:pPr>
      <w:r>
        <w:t>Una vez realizado el trabajo, elimine t</w:t>
      </w:r>
      <w:r>
        <w:t xml:space="preserve">odos los artículos, herramientas y trapos usados. Asegúrese de que </w:t>
      </w:r>
      <w:proofErr w:type="gramStart"/>
      <w:r>
        <w:t>todos  los</w:t>
      </w:r>
      <w:proofErr w:type="gramEnd"/>
      <w:r>
        <w:t xml:space="preserve"> equipos de seguridad sean funcionales, incluidas las pantallas y los protectores de seguridad. Retire cada dispositivo de bloqueo y etiqueta en el orden</w:t>
      </w:r>
      <w:r>
        <w:rPr>
          <w:spacing w:val="-9"/>
        </w:rPr>
        <w:t xml:space="preserve"> </w:t>
      </w:r>
      <w:r>
        <w:t>correcto.</w:t>
      </w:r>
    </w:p>
    <w:p w14:paraId="2506B834" w14:textId="77777777" w:rsidR="007337F5" w:rsidRDefault="007337F5">
      <w:pPr>
        <w:pStyle w:val="Textoindependiente"/>
        <w:spacing w:before="2"/>
        <w:rPr>
          <w:sz w:val="25"/>
        </w:rPr>
      </w:pPr>
    </w:p>
    <w:p w14:paraId="0DD56E1F" w14:textId="77777777" w:rsidR="007337F5" w:rsidRDefault="005A2A0F">
      <w:pPr>
        <w:pStyle w:val="Textoindependiente"/>
        <w:ind w:left="220"/>
      </w:pPr>
      <w:r>
        <w:rPr>
          <w:u w:val="single"/>
        </w:rPr>
        <w:t xml:space="preserve">A16. Trabajos </w:t>
      </w:r>
      <w:r>
        <w:rPr>
          <w:u w:val="single"/>
        </w:rPr>
        <w:t>de demolición</w:t>
      </w:r>
    </w:p>
    <w:p w14:paraId="4FEE5CD3" w14:textId="77777777" w:rsidR="007337F5" w:rsidRDefault="005A2A0F">
      <w:pPr>
        <w:pStyle w:val="Textoindependiente"/>
        <w:spacing w:before="120"/>
        <w:ind w:left="220"/>
      </w:pPr>
      <w:r>
        <w:t>La demolición o el desmantelamiento de un edificio, una sección de un edificio o una estructura sólo puede comenzar o continuar si:</w:t>
      </w:r>
    </w:p>
    <w:p w14:paraId="066BE206" w14:textId="77777777" w:rsidR="007337F5" w:rsidRDefault="005A2A0F">
      <w:pPr>
        <w:pStyle w:val="Prrafodelista"/>
        <w:numPr>
          <w:ilvl w:val="0"/>
          <w:numId w:val="6"/>
        </w:numPr>
        <w:tabs>
          <w:tab w:val="left" w:pos="940"/>
          <w:tab w:val="left" w:pos="941"/>
        </w:tabs>
        <w:ind w:right="106"/>
        <w:rPr>
          <w:sz w:val="24"/>
        </w:rPr>
      </w:pPr>
      <w:r>
        <w:rPr>
          <w:sz w:val="24"/>
        </w:rPr>
        <w:t xml:space="preserve">Se han puesto en marcha todas las medidas destinadas a proteger a las personas en el lugar de trabajo, en las </w:t>
      </w:r>
      <w:r>
        <w:rPr>
          <w:sz w:val="24"/>
        </w:rPr>
        <w:t>proximidades o en los bienes</w:t>
      </w:r>
      <w:r>
        <w:rPr>
          <w:spacing w:val="-3"/>
          <w:sz w:val="24"/>
        </w:rPr>
        <w:t xml:space="preserve"> </w:t>
      </w:r>
      <w:r>
        <w:rPr>
          <w:sz w:val="24"/>
        </w:rPr>
        <w:t>adyacentes;</w:t>
      </w:r>
    </w:p>
    <w:p w14:paraId="73CAABB6" w14:textId="77777777" w:rsidR="007337F5" w:rsidRDefault="005A2A0F">
      <w:pPr>
        <w:pStyle w:val="Prrafodelista"/>
        <w:numPr>
          <w:ilvl w:val="0"/>
          <w:numId w:val="6"/>
        </w:numPr>
        <w:tabs>
          <w:tab w:val="left" w:pos="940"/>
          <w:tab w:val="left" w:pos="941"/>
        </w:tabs>
        <w:spacing w:line="242" w:lineRule="auto"/>
        <w:ind w:right="102"/>
        <w:rPr>
          <w:sz w:val="24"/>
        </w:rPr>
      </w:pPr>
      <w:r>
        <w:rPr>
          <w:sz w:val="24"/>
        </w:rPr>
        <w:t>Todos los servicios de gas, electricidad u otros servicios que pongan en peligro la vida de un trabajador han sido interrumpidos;</w:t>
      </w:r>
    </w:p>
    <w:p w14:paraId="412A5369" w14:textId="77777777" w:rsidR="007337F5" w:rsidRDefault="005A2A0F">
      <w:pPr>
        <w:pStyle w:val="Prrafodelista"/>
        <w:numPr>
          <w:ilvl w:val="0"/>
          <w:numId w:val="6"/>
        </w:numPr>
        <w:tabs>
          <w:tab w:val="left" w:pos="940"/>
          <w:tab w:val="left" w:pos="941"/>
        </w:tabs>
        <w:spacing w:line="289" w:lineRule="exact"/>
        <w:rPr>
          <w:sz w:val="24"/>
        </w:rPr>
      </w:pPr>
      <w:r>
        <w:rPr>
          <w:sz w:val="24"/>
        </w:rPr>
        <w:t>Se ha instalado una fuente de agua temporal destinada a combatir el fuego y reducir e</w:t>
      </w:r>
      <w:r>
        <w:rPr>
          <w:sz w:val="24"/>
        </w:rPr>
        <w:t>l</w:t>
      </w:r>
      <w:r>
        <w:rPr>
          <w:spacing w:val="-24"/>
          <w:sz w:val="24"/>
        </w:rPr>
        <w:t xml:space="preserve"> </w:t>
      </w:r>
      <w:r>
        <w:rPr>
          <w:sz w:val="24"/>
        </w:rPr>
        <w:t>polvo;</w:t>
      </w:r>
    </w:p>
    <w:p w14:paraId="0FCECB60" w14:textId="77777777" w:rsidR="007337F5" w:rsidDel="00231AAE" w:rsidRDefault="005A2A0F">
      <w:pPr>
        <w:pStyle w:val="Prrafodelista"/>
        <w:numPr>
          <w:ilvl w:val="0"/>
          <w:numId w:val="6"/>
        </w:numPr>
        <w:tabs>
          <w:tab w:val="left" w:pos="940"/>
          <w:tab w:val="left" w:pos="941"/>
        </w:tabs>
        <w:rPr>
          <w:del w:id="138" w:author="Perez, Steeven" w:date="2020-08-05T16:00:00Z"/>
          <w:sz w:val="24"/>
        </w:rPr>
      </w:pPr>
      <w:r>
        <w:rPr>
          <w:sz w:val="24"/>
        </w:rPr>
        <w:t>Los fragmentos deben ser evacuados</w:t>
      </w:r>
      <w:r>
        <w:rPr>
          <w:spacing w:val="2"/>
          <w:sz w:val="24"/>
        </w:rPr>
        <w:t xml:space="preserve"> </w:t>
      </w:r>
      <w:r>
        <w:rPr>
          <w:sz w:val="24"/>
        </w:rPr>
        <w:t>rápidamente.</w:t>
      </w:r>
    </w:p>
    <w:p w14:paraId="0B5CC864" w14:textId="77777777" w:rsidR="007337F5" w:rsidRDefault="007337F5" w:rsidP="00231AAE">
      <w:pPr>
        <w:pStyle w:val="Prrafodelista"/>
        <w:numPr>
          <w:ilvl w:val="0"/>
          <w:numId w:val="6"/>
        </w:numPr>
        <w:tabs>
          <w:tab w:val="left" w:pos="940"/>
          <w:tab w:val="left" w:pos="941"/>
        </w:tabs>
        <w:pPrChange w:id="139" w:author="Perez, Steeven" w:date="2020-08-05T16:00:00Z">
          <w:pPr>
            <w:pStyle w:val="Textoindependiente"/>
          </w:pPr>
        </w:pPrChange>
      </w:pPr>
    </w:p>
    <w:p w14:paraId="018065BF" w14:textId="77777777" w:rsidR="007337F5" w:rsidRDefault="007337F5">
      <w:pPr>
        <w:pStyle w:val="Textoindependiente"/>
        <w:spacing w:before="1"/>
        <w:rPr>
          <w:sz w:val="25"/>
        </w:rPr>
      </w:pPr>
    </w:p>
    <w:p w14:paraId="35CBF374" w14:textId="77777777" w:rsidR="007337F5" w:rsidRDefault="005A2A0F">
      <w:pPr>
        <w:pStyle w:val="Textoindependiente"/>
        <w:ind w:left="220"/>
      </w:pPr>
      <w:r>
        <w:rPr>
          <w:u w:val="single"/>
        </w:rPr>
        <w:t>A17. Puertas, Cercas y perímetros de seguridad</w:t>
      </w:r>
    </w:p>
    <w:p w14:paraId="6C478347" w14:textId="77777777" w:rsidR="007337F5" w:rsidRDefault="005A2A0F">
      <w:pPr>
        <w:pStyle w:val="Textoindependiente"/>
        <w:spacing w:before="120"/>
        <w:ind w:left="220" w:right="491"/>
      </w:pPr>
      <w:r>
        <w:t>El contratista deberá suministrar, instalar y mantener el equipo y el material necesarios para cercar un lugar de</w:t>
      </w:r>
      <w:r>
        <w:rPr>
          <w:spacing w:val="-2"/>
        </w:rPr>
        <w:t xml:space="preserve"> </w:t>
      </w:r>
      <w:r>
        <w:t>trabajo.</w:t>
      </w:r>
    </w:p>
    <w:p w14:paraId="0E8433CE" w14:textId="77777777" w:rsidR="007337F5" w:rsidRDefault="007337F5">
      <w:pPr>
        <w:pStyle w:val="Textoindependiente"/>
        <w:spacing w:before="11"/>
        <w:rPr>
          <w:sz w:val="23"/>
        </w:rPr>
      </w:pPr>
    </w:p>
    <w:p w14:paraId="00C426CE" w14:textId="77777777" w:rsidR="007337F5" w:rsidRDefault="005A2A0F">
      <w:pPr>
        <w:pStyle w:val="Textoindependiente"/>
        <w:ind w:left="220"/>
      </w:pPr>
      <w:r>
        <w:t>El centro y las dimensiones del área a vallar deben ser determinadas por el Coordinador del Programa.</w:t>
      </w:r>
    </w:p>
    <w:p w14:paraId="00114C76" w14:textId="77777777" w:rsidR="007337F5" w:rsidRDefault="007337F5">
      <w:pPr>
        <w:pStyle w:val="Textoindependiente"/>
        <w:spacing w:before="1"/>
      </w:pPr>
    </w:p>
    <w:p w14:paraId="32AEF102" w14:textId="77777777" w:rsidR="007337F5" w:rsidRDefault="005A2A0F">
      <w:pPr>
        <w:pStyle w:val="Textoindependiente"/>
        <w:ind w:left="220"/>
      </w:pPr>
      <w:r>
        <w:t>La cinta de marcado debe colocarse a 36 a 42 pulgadas del suelo y debe ser de color claro, preferiblemente amarillo.</w:t>
      </w:r>
    </w:p>
    <w:p w14:paraId="7C60AA28" w14:textId="77777777" w:rsidR="007337F5" w:rsidRDefault="007337F5">
      <w:pPr>
        <w:pStyle w:val="Textoindependiente"/>
        <w:spacing w:before="11"/>
        <w:rPr>
          <w:sz w:val="23"/>
        </w:rPr>
      </w:pPr>
    </w:p>
    <w:p w14:paraId="236CBEC0" w14:textId="77777777" w:rsidR="007337F5" w:rsidRDefault="005A2A0F">
      <w:pPr>
        <w:pStyle w:val="Textoindependiente"/>
        <w:ind w:left="220" w:right="454"/>
        <w:jc w:val="both"/>
      </w:pPr>
      <w:r>
        <w:t>Las vallas de al menos 90 cm de alt</w:t>
      </w:r>
      <w:r>
        <w:t xml:space="preserve">ura deben instalarse alrededor de un sitio de </w:t>
      </w:r>
      <w:proofErr w:type="gramStart"/>
      <w:r>
        <w:t>excavación  o</w:t>
      </w:r>
      <w:proofErr w:type="gramEnd"/>
      <w:r>
        <w:t xml:space="preserve"> una zanja de más de 3 metros de profundidad o que podría ser un peligro para la unidad de negocio o el empleado del contratista.</w:t>
      </w:r>
    </w:p>
    <w:p w14:paraId="1DDE9183" w14:textId="77777777" w:rsidR="007337F5" w:rsidRDefault="007337F5">
      <w:pPr>
        <w:jc w:val="both"/>
        <w:sectPr w:rsidR="007337F5">
          <w:pgSz w:w="12240" w:h="15840"/>
          <w:pgMar w:top="1520" w:right="260" w:bottom="146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36D730BC" w14:textId="1B509592">
        <w:trPr>
          <w:trHeight w:val="254"/>
          <w:del w:id="140" w:author="Perez, Steeven" w:date="2020-08-05T15:58:00Z"/>
        </w:trPr>
        <w:tc>
          <w:tcPr>
            <w:tcW w:w="10370" w:type="dxa"/>
            <w:gridSpan w:val="3"/>
          </w:tcPr>
          <w:p w14:paraId="7E81062F" w14:textId="675AA3F3" w:rsidR="007337F5" w:rsidDel="00231AAE" w:rsidRDefault="005A2A0F">
            <w:pPr>
              <w:pStyle w:val="TableParagraph"/>
              <w:spacing w:line="234" w:lineRule="exact"/>
              <w:ind w:left="3561" w:right="3555"/>
              <w:rPr>
                <w:del w:id="141" w:author="Perez, Steeven" w:date="2020-08-05T15:58:00Z"/>
                <w:b/>
              </w:rPr>
            </w:pPr>
            <w:del w:id="142" w:author="Perez, Steeven" w:date="2020-08-05T15:58:00Z">
              <w:r w:rsidDel="00231AAE">
                <w:rPr>
                  <w:b/>
                </w:rPr>
                <w:lastRenderedPageBreak/>
                <w:delText>Standard Operating Procedure</w:delText>
              </w:r>
            </w:del>
          </w:p>
        </w:tc>
      </w:tr>
      <w:tr w:rsidR="007337F5" w:rsidDel="00231AAE" w14:paraId="02220ACE" w14:textId="1BDCE6BE">
        <w:trPr>
          <w:trHeight w:val="251"/>
          <w:del w:id="143" w:author="Perez, Steeven" w:date="2020-08-05T15:58:00Z"/>
        </w:trPr>
        <w:tc>
          <w:tcPr>
            <w:tcW w:w="3084" w:type="dxa"/>
          </w:tcPr>
          <w:p w14:paraId="78757948" w14:textId="336460D5" w:rsidR="007337F5" w:rsidDel="00231AAE" w:rsidRDefault="005A2A0F">
            <w:pPr>
              <w:pStyle w:val="TableParagraph"/>
              <w:spacing w:line="232" w:lineRule="exact"/>
              <w:ind w:left="431" w:right="423"/>
              <w:rPr>
                <w:del w:id="144" w:author="Perez, Steeven" w:date="2020-08-05T15:58:00Z"/>
                <w:b/>
              </w:rPr>
            </w:pPr>
            <w:del w:id="145" w:author="Perez, Steeven" w:date="2020-08-05T15:58:00Z">
              <w:r w:rsidDel="00231AAE">
                <w:rPr>
                  <w:b/>
                </w:rPr>
                <w:delText>N° EC-HSW-FO-009D</w:delText>
              </w:r>
            </w:del>
          </w:p>
        </w:tc>
        <w:tc>
          <w:tcPr>
            <w:tcW w:w="4657" w:type="dxa"/>
            <w:vMerge w:val="restart"/>
          </w:tcPr>
          <w:p w14:paraId="4DBAA8F4" w14:textId="3F3B0D89" w:rsidR="007337F5" w:rsidDel="00231AAE" w:rsidRDefault="005A2A0F">
            <w:pPr>
              <w:pStyle w:val="TableParagraph"/>
              <w:spacing w:before="124"/>
              <w:ind w:left="874"/>
              <w:jc w:val="left"/>
              <w:rPr>
                <w:del w:id="146" w:author="Perez, Steeven" w:date="2020-08-05T15:58:00Z"/>
                <w:b/>
              </w:rPr>
            </w:pPr>
            <w:del w:id="147" w:author="Perez, Steeven" w:date="2020-08-05T15:58:00Z">
              <w:r w:rsidDel="00231AAE">
                <w:rPr>
                  <w:b/>
                </w:rPr>
                <w:delText>Títul</w:delText>
              </w:r>
              <w:r w:rsidDel="00231AAE">
                <w:rPr>
                  <w:b/>
                </w:rPr>
                <w:delText>o: Reglas de Seguridad</w:delText>
              </w:r>
            </w:del>
          </w:p>
        </w:tc>
        <w:tc>
          <w:tcPr>
            <w:tcW w:w="2629" w:type="dxa"/>
            <w:vMerge w:val="restart"/>
          </w:tcPr>
          <w:p w14:paraId="0CF084C4" w14:textId="5867A976" w:rsidR="007337F5" w:rsidDel="00231AAE" w:rsidRDefault="005A2A0F">
            <w:pPr>
              <w:pStyle w:val="TableParagraph"/>
              <w:spacing w:before="124"/>
              <w:ind w:left="756"/>
              <w:jc w:val="left"/>
              <w:rPr>
                <w:del w:id="148" w:author="Perez, Steeven" w:date="2020-08-05T15:58:00Z"/>
                <w:b/>
              </w:rPr>
            </w:pPr>
            <w:del w:id="149" w:author="Perez, Steeven" w:date="2020-08-05T15:58:00Z">
              <w:r w:rsidDel="00231AAE">
                <w:rPr>
                  <w:b/>
                </w:rPr>
                <w:delText>Versión 00</w:delText>
              </w:r>
            </w:del>
          </w:p>
        </w:tc>
      </w:tr>
      <w:tr w:rsidR="007337F5" w:rsidDel="00231AAE" w14:paraId="7B8F6236" w14:textId="2054A346">
        <w:trPr>
          <w:trHeight w:val="254"/>
          <w:del w:id="150" w:author="Perez, Steeven" w:date="2020-08-05T15:58:00Z"/>
        </w:trPr>
        <w:tc>
          <w:tcPr>
            <w:tcW w:w="3084" w:type="dxa"/>
          </w:tcPr>
          <w:p w14:paraId="6F052BC4" w14:textId="25405928" w:rsidR="007337F5" w:rsidDel="00231AAE" w:rsidRDefault="005A2A0F">
            <w:pPr>
              <w:pStyle w:val="TableParagraph"/>
              <w:spacing w:line="234" w:lineRule="exact"/>
              <w:ind w:right="423"/>
              <w:rPr>
                <w:del w:id="151" w:author="Perez, Steeven" w:date="2020-08-05T15:58:00Z"/>
                <w:b/>
              </w:rPr>
            </w:pPr>
            <w:del w:id="152" w:author="Perez, Steeven" w:date="2020-08-05T15:58:00Z">
              <w:r w:rsidDel="00231AAE">
                <w:rPr>
                  <w:b/>
                </w:rPr>
                <w:delText>HSW</w:delText>
              </w:r>
            </w:del>
          </w:p>
        </w:tc>
        <w:tc>
          <w:tcPr>
            <w:tcW w:w="4657" w:type="dxa"/>
            <w:vMerge/>
            <w:tcBorders>
              <w:top w:val="nil"/>
            </w:tcBorders>
          </w:tcPr>
          <w:p w14:paraId="346D017B" w14:textId="30A92547" w:rsidR="007337F5" w:rsidDel="00231AAE" w:rsidRDefault="007337F5">
            <w:pPr>
              <w:rPr>
                <w:del w:id="153" w:author="Perez, Steeven" w:date="2020-08-05T15:58:00Z"/>
                <w:sz w:val="2"/>
                <w:szCs w:val="2"/>
              </w:rPr>
            </w:pPr>
          </w:p>
        </w:tc>
        <w:tc>
          <w:tcPr>
            <w:tcW w:w="2629" w:type="dxa"/>
            <w:vMerge/>
            <w:tcBorders>
              <w:top w:val="nil"/>
            </w:tcBorders>
          </w:tcPr>
          <w:p w14:paraId="54DE9F3A" w14:textId="6407F526" w:rsidR="007337F5" w:rsidDel="00231AAE" w:rsidRDefault="007337F5">
            <w:pPr>
              <w:rPr>
                <w:del w:id="154" w:author="Perez, Steeven" w:date="2020-08-05T15:58:00Z"/>
                <w:sz w:val="2"/>
                <w:szCs w:val="2"/>
              </w:rPr>
            </w:pPr>
          </w:p>
        </w:tc>
      </w:tr>
    </w:tbl>
    <w:p w14:paraId="46B7B245" w14:textId="6338B667" w:rsidR="007337F5" w:rsidDel="00231AAE" w:rsidRDefault="005A2A0F">
      <w:pPr>
        <w:spacing w:before="7"/>
        <w:ind w:right="453"/>
        <w:jc w:val="right"/>
        <w:rPr>
          <w:del w:id="155" w:author="Perez, Steeven" w:date="2020-08-05T15:58:00Z"/>
          <w:rFonts w:ascii="Arial" w:hAnsi="Arial"/>
        </w:rPr>
      </w:pPr>
      <w:del w:id="156" w:author="Perez, Steeven" w:date="2020-08-05T15:58:00Z">
        <w:r w:rsidDel="00231AAE">
          <w:rPr>
            <w:rFonts w:ascii="Arial" w:hAnsi="Arial"/>
          </w:rPr>
          <w:delText>Pág. 6 de 13</w:delText>
        </w:r>
      </w:del>
    </w:p>
    <w:p w14:paraId="103ED643" w14:textId="77777777" w:rsidR="007337F5" w:rsidRDefault="007337F5">
      <w:pPr>
        <w:pStyle w:val="Textoindependiente"/>
        <w:spacing w:before="5"/>
        <w:rPr>
          <w:rFonts w:ascii="Arial"/>
          <w:sz w:val="25"/>
        </w:rPr>
      </w:pPr>
    </w:p>
    <w:p w14:paraId="55AE8FF8" w14:textId="77777777" w:rsidR="007337F5" w:rsidRDefault="005A2A0F">
      <w:pPr>
        <w:pStyle w:val="Textoindependiente"/>
        <w:spacing w:before="52"/>
        <w:ind w:left="220"/>
      </w:pPr>
      <w:r>
        <w:rPr>
          <w:u w:val="single"/>
        </w:rPr>
        <w:t>A18. Uso de Herramientas &amp; Equipos de TC Transcontinental</w:t>
      </w:r>
    </w:p>
    <w:p w14:paraId="24D60FD0" w14:textId="77777777" w:rsidR="007337F5" w:rsidRDefault="007337F5">
      <w:pPr>
        <w:pStyle w:val="Textoindependiente"/>
        <w:rPr>
          <w:sz w:val="20"/>
        </w:rPr>
      </w:pPr>
    </w:p>
    <w:p w14:paraId="4329558F" w14:textId="77777777" w:rsidR="007337F5" w:rsidDel="00231AAE" w:rsidRDefault="007337F5">
      <w:pPr>
        <w:pStyle w:val="Textoindependiente"/>
        <w:rPr>
          <w:del w:id="157" w:author="Perez, Steeven" w:date="2020-08-05T16:00:00Z"/>
          <w:sz w:val="20"/>
        </w:rPr>
      </w:pPr>
    </w:p>
    <w:p w14:paraId="23C4353A" w14:textId="77777777" w:rsidR="007337F5" w:rsidRDefault="007337F5">
      <w:pPr>
        <w:pStyle w:val="Textoindependiente"/>
        <w:spacing w:before="9"/>
        <w:rPr>
          <w:sz w:val="14"/>
        </w:rPr>
      </w:pPr>
    </w:p>
    <w:p w14:paraId="393AC996" w14:textId="77777777" w:rsidR="007337F5" w:rsidRDefault="005A2A0F">
      <w:pPr>
        <w:pStyle w:val="Textoindependiente"/>
        <w:spacing w:before="52"/>
        <w:ind w:left="220" w:right="454"/>
        <w:jc w:val="both"/>
      </w:pPr>
      <w:r>
        <w:t xml:space="preserve">En general, </w:t>
      </w:r>
      <w:r>
        <w:rPr>
          <w:b/>
        </w:rPr>
        <w:t xml:space="preserve">no se debe </w:t>
      </w:r>
      <w:r>
        <w:t xml:space="preserve">permitir que los contratistas utilicen herramientas o equipos </w:t>
      </w:r>
      <w:proofErr w:type="spellStart"/>
      <w:r>
        <w:t>tc</w:t>
      </w:r>
      <w:proofErr w:type="spellEnd"/>
      <w:r>
        <w:t xml:space="preserve"> transcontinental a menos que sea absolutamente necesario, y en esos casos, el contratista deberá contar con la aprobación previa de Gerente de TC Transcontinental. Las alternativas deben revi</w:t>
      </w:r>
      <w:r>
        <w:t>sarse minuciosamente antes de que se permita a un contratista utilizar herramientas o equipos de TC Transcontinental. Si un empleado contratado está autorizado a utilizar herramientas o equipos Tc transcontinental, deberá ser capacitado, por el contratista</w:t>
      </w:r>
      <w:r>
        <w:t>, sobre el uso adecuado de antemano y la formación documentada por el</w:t>
      </w:r>
      <w:r>
        <w:rPr>
          <w:spacing w:val="-19"/>
        </w:rPr>
        <w:t xml:space="preserve"> </w:t>
      </w:r>
      <w:r>
        <w:t>instructor.</w:t>
      </w:r>
    </w:p>
    <w:p w14:paraId="1F545F54" w14:textId="77777777" w:rsidR="007337F5" w:rsidRDefault="007337F5">
      <w:pPr>
        <w:pStyle w:val="Textoindependiente"/>
      </w:pPr>
    </w:p>
    <w:p w14:paraId="02D9D935" w14:textId="77777777" w:rsidR="007337F5" w:rsidRDefault="007337F5">
      <w:pPr>
        <w:pStyle w:val="Textoindependiente"/>
        <w:spacing w:before="1"/>
      </w:pPr>
    </w:p>
    <w:p w14:paraId="7A6E88DD" w14:textId="77777777" w:rsidR="007337F5" w:rsidRDefault="005A2A0F">
      <w:pPr>
        <w:pStyle w:val="Ttulo1"/>
      </w:pPr>
      <w:r>
        <w:t>B – Trabajo en caliente</w:t>
      </w:r>
    </w:p>
    <w:p w14:paraId="7D85727B" w14:textId="77777777" w:rsidR="007337F5" w:rsidRDefault="005A2A0F">
      <w:pPr>
        <w:pStyle w:val="Textoindependiente"/>
        <w:ind w:left="220" w:right="109"/>
        <w:jc w:val="both"/>
      </w:pPr>
      <w:r>
        <w:t xml:space="preserve">El Coordinador del Programa debe entregar el Permiso de Trabajo En Caliente al Contratista y el Contratista debe firmarlo. El original permiso debe </w:t>
      </w:r>
      <w:r>
        <w:t>ser presentado con el TC Unidad de negocio transcontinental.</w:t>
      </w:r>
    </w:p>
    <w:p w14:paraId="0385D4B2" w14:textId="77777777" w:rsidR="007337F5" w:rsidRDefault="007337F5">
      <w:pPr>
        <w:pStyle w:val="Textoindependiente"/>
      </w:pPr>
    </w:p>
    <w:p w14:paraId="403D5574" w14:textId="77777777" w:rsidR="007337F5" w:rsidRDefault="007337F5">
      <w:pPr>
        <w:pStyle w:val="Textoindependiente"/>
        <w:spacing w:before="1"/>
        <w:rPr>
          <w:sz w:val="25"/>
        </w:rPr>
      </w:pPr>
    </w:p>
    <w:p w14:paraId="0C04241A" w14:textId="77777777" w:rsidR="007337F5" w:rsidRDefault="005A2A0F">
      <w:pPr>
        <w:pStyle w:val="Textoindependiente"/>
        <w:spacing w:before="1"/>
        <w:ind w:left="220"/>
        <w:jc w:val="both"/>
      </w:pPr>
      <w:r>
        <w:rPr>
          <w:u w:val="single"/>
        </w:rPr>
        <w:t>B1 Arco Soldadura</w:t>
      </w:r>
    </w:p>
    <w:p w14:paraId="15E9AE93" w14:textId="77777777" w:rsidR="007337F5" w:rsidRDefault="005A2A0F">
      <w:pPr>
        <w:pStyle w:val="Textoindependiente"/>
        <w:tabs>
          <w:tab w:val="left" w:pos="9889"/>
        </w:tabs>
        <w:spacing w:before="119"/>
        <w:ind w:left="220" w:right="460"/>
        <w:jc w:val="both"/>
      </w:pPr>
      <w:r>
        <w:t>Los</w:t>
      </w:r>
      <w:r>
        <w:rPr>
          <w:spacing w:val="8"/>
        </w:rPr>
        <w:t xml:space="preserve"> </w:t>
      </w:r>
      <w:r>
        <w:t>peligros</w:t>
      </w:r>
      <w:r>
        <w:rPr>
          <w:spacing w:val="8"/>
        </w:rPr>
        <w:t xml:space="preserve"> </w:t>
      </w:r>
      <w:r>
        <w:t>asociados</w:t>
      </w:r>
      <w:r>
        <w:rPr>
          <w:spacing w:val="9"/>
        </w:rPr>
        <w:t xml:space="preserve"> </w:t>
      </w:r>
      <w:r>
        <w:t>con</w:t>
      </w:r>
      <w:r>
        <w:rPr>
          <w:spacing w:val="9"/>
        </w:rPr>
        <w:t xml:space="preserve"> </w:t>
      </w:r>
      <w:r>
        <w:t>la</w:t>
      </w:r>
      <w:r>
        <w:rPr>
          <w:spacing w:val="9"/>
        </w:rPr>
        <w:t xml:space="preserve"> </w:t>
      </w:r>
      <w:r>
        <w:t>soldadura</w:t>
      </w:r>
      <w:r>
        <w:rPr>
          <w:spacing w:val="6"/>
        </w:rPr>
        <w:t xml:space="preserve"> </w:t>
      </w:r>
      <w:r>
        <w:t>por</w:t>
      </w:r>
      <w:r>
        <w:rPr>
          <w:spacing w:val="9"/>
        </w:rPr>
        <w:t xml:space="preserve"> </w:t>
      </w:r>
      <w:r>
        <w:t>arco</w:t>
      </w:r>
      <w:r>
        <w:rPr>
          <w:spacing w:val="6"/>
        </w:rPr>
        <w:t xml:space="preserve"> </w:t>
      </w:r>
      <w:r>
        <w:t>son</w:t>
      </w:r>
      <w:r>
        <w:rPr>
          <w:spacing w:val="10"/>
        </w:rPr>
        <w:t xml:space="preserve"> </w:t>
      </w:r>
      <w:r>
        <w:t>chispas,</w:t>
      </w:r>
      <w:r>
        <w:rPr>
          <w:spacing w:val="8"/>
        </w:rPr>
        <w:t xml:space="preserve"> </w:t>
      </w:r>
      <w:r>
        <w:t>arco</w:t>
      </w:r>
      <w:r>
        <w:rPr>
          <w:spacing w:val="7"/>
        </w:rPr>
        <w:t xml:space="preserve"> </w:t>
      </w:r>
      <w:r>
        <w:t>de</w:t>
      </w:r>
      <w:r>
        <w:tab/>
      </w:r>
      <w:r>
        <w:t xml:space="preserve">soldaduras, contaminación del aire y descarga eléctrica. Por consiguiente, se deben tomar precauciones especiales para </w:t>
      </w:r>
      <w:proofErr w:type="spellStart"/>
      <w:r>
        <w:t>eliminate</w:t>
      </w:r>
      <w:proofErr w:type="spellEnd"/>
      <w:r>
        <w:t xml:space="preserve"> o al menos minimizar el</w:t>
      </w:r>
      <w:r>
        <w:rPr>
          <w:spacing w:val="-7"/>
        </w:rPr>
        <w:t xml:space="preserve"> </w:t>
      </w:r>
      <w:r>
        <w:t>peligro:</w:t>
      </w:r>
    </w:p>
    <w:p w14:paraId="40DAE890" w14:textId="77777777" w:rsidR="007337F5" w:rsidRDefault="005A2A0F">
      <w:pPr>
        <w:pStyle w:val="Prrafodelista"/>
        <w:numPr>
          <w:ilvl w:val="0"/>
          <w:numId w:val="5"/>
        </w:numPr>
        <w:tabs>
          <w:tab w:val="left" w:pos="940"/>
          <w:tab w:val="left" w:pos="941"/>
        </w:tabs>
        <w:ind w:right="106"/>
        <w:rPr>
          <w:sz w:val="24"/>
        </w:rPr>
      </w:pPr>
      <w:r>
        <w:rPr>
          <w:sz w:val="24"/>
        </w:rPr>
        <w:t xml:space="preserve">Los empleados deben usar ropa sin aceite, guantes de cuero, una camisa inflable </w:t>
      </w:r>
      <w:proofErr w:type="spellStart"/>
      <w:r>
        <w:rPr>
          <w:sz w:val="24"/>
        </w:rPr>
        <w:t>inflable</w:t>
      </w:r>
      <w:proofErr w:type="spellEnd"/>
      <w:r>
        <w:rPr>
          <w:sz w:val="24"/>
        </w:rPr>
        <w:t>, pant</w:t>
      </w:r>
      <w:r>
        <w:rPr>
          <w:sz w:val="24"/>
        </w:rPr>
        <w:t>alones sin s enroscadas y</w:t>
      </w:r>
      <w:r>
        <w:rPr>
          <w:spacing w:val="-3"/>
          <w:sz w:val="24"/>
        </w:rPr>
        <w:t xml:space="preserve"> </w:t>
      </w:r>
      <w:r>
        <w:rPr>
          <w:sz w:val="24"/>
        </w:rPr>
        <w:t>botas;</w:t>
      </w:r>
    </w:p>
    <w:p w14:paraId="2918A7C4" w14:textId="77777777" w:rsidR="007337F5" w:rsidRDefault="005A2A0F">
      <w:pPr>
        <w:pStyle w:val="Prrafodelista"/>
        <w:numPr>
          <w:ilvl w:val="0"/>
          <w:numId w:val="5"/>
        </w:numPr>
        <w:tabs>
          <w:tab w:val="left" w:pos="940"/>
          <w:tab w:val="left" w:pos="941"/>
        </w:tabs>
        <w:spacing w:line="293" w:lineRule="exact"/>
        <w:rPr>
          <w:sz w:val="24"/>
        </w:rPr>
      </w:pPr>
      <w:proofErr w:type="spellStart"/>
      <w:r>
        <w:rPr>
          <w:sz w:val="24"/>
        </w:rPr>
        <w:t>Alétarse</w:t>
      </w:r>
      <w:proofErr w:type="spellEnd"/>
      <w:r>
        <w:rPr>
          <w:sz w:val="24"/>
        </w:rPr>
        <w:t xml:space="preserve"> del área todos los objetos que pueden causar un incendio o cubrirlos con lonas</w:t>
      </w:r>
      <w:r>
        <w:rPr>
          <w:spacing w:val="-32"/>
          <w:sz w:val="24"/>
        </w:rPr>
        <w:t xml:space="preserve"> </w:t>
      </w:r>
      <w:r>
        <w:rPr>
          <w:sz w:val="24"/>
        </w:rPr>
        <w:t>inflamables;</w:t>
      </w:r>
    </w:p>
    <w:p w14:paraId="31E8E0AC" w14:textId="77777777" w:rsidR="007337F5" w:rsidRDefault="005A2A0F">
      <w:pPr>
        <w:pStyle w:val="Prrafodelista"/>
        <w:numPr>
          <w:ilvl w:val="0"/>
          <w:numId w:val="5"/>
        </w:numPr>
        <w:tabs>
          <w:tab w:val="left" w:pos="940"/>
          <w:tab w:val="left" w:pos="941"/>
        </w:tabs>
        <w:spacing w:before="3"/>
        <w:rPr>
          <w:sz w:val="24"/>
        </w:rPr>
      </w:pPr>
      <w:r>
        <w:rPr>
          <w:sz w:val="24"/>
        </w:rPr>
        <w:t>Tener un tipo ABC 20 libras extintor de</w:t>
      </w:r>
      <w:r>
        <w:rPr>
          <w:spacing w:val="-10"/>
          <w:sz w:val="24"/>
        </w:rPr>
        <w:t xml:space="preserve"> </w:t>
      </w:r>
      <w:r>
        <w:rPr>
          <w:sz w:val="24"/>
        </w:rPr>
        <w:t>polvo;</w:t>
      </w:r>
    </w:p>
    <w:p w14:paraId="4DFFF17D" w14:textId="77777777" w:rsidR="007337F5" w:rsidRDefault="005A2A0F">
      <w:pPr>
        <w:pStyle w:val="Prrafodelista"/>
        <w:numPr>
          <w:ilvl w:val="0"/>
          <w:numId w:val="5"/>
        </w:numPr>
        <w:tabs>
          <w:tab w:val="left" w:pos="940"/>
          <w:tab w:val="left" w:pos="941"/>
        </w:tabs>
        <w:rPr>
          <w:sz w:val="24"/>
        </w:rPr>
      </w:pPr>
      <w:r>
        <w:rPr>
          <w:sz w:val="24"/>
        </w:rPr>
        <w:t>Instale suficiente ventilación o aspiración para evacuar los vapores y el gas en el aire</w:t>
      </w:r>
      <w:r>
        <w:rPr>
          <w:spacing w:val="-14"/>
          <w:sz w:val="24"/>
        </w:rPr>
        <w:t xml:space="preserve"> </w:t>
      </w:r>
      <w:r>
        <w:rPr>
          <w:sz w:val="24"/>
        </w:rPr>
        <w:t>ambiente.</w:t>
      </w:r>
    </w:p>
    <w:p w14:paraId="6EE01B6E" w14:textId="77777777" w:rsidR="007337F5" w:rsidRDefault="007337F5">
      <w:pPr>
        <w:pStyle w:val="Textoindependiente"/>
      </w:pPr>
    </w:p>
    <w:p w14:paraId="26892EB1" w14:textId="77777777" w:rsidR="007337F5" w:rsidRDefault="007337F5">
      <w:pPr>
        <w:pStyle w:val="Textoindependiente"/>
        <w:spacing w:before="1"/>
        <w:rPr>
          <w:sz w:val="25"/>
        </w:rPr>
      </w:pPr>
    </w:p>
    <w:p w14:paraId="77D10D25" w14:textId="77777777" w:rsidR="007337F5" w:rsidRDefault="005A2A0F">
      <w:pPr>
        <w:pStyle w:val="Textoindependiente"/>
        <w:ind w:left="220"/>
      </w:pPr>
      <w:r>
        <w:rPr>
          <w:u w:val="single"/>
        </w:rPr>
        <w:t xml:space="preserve">B2. Cortar y </w:t>
      </w:r>
      <w:proofErr w:type="spellStart"/>
      <w:r>
        <w:rPr>
          <w:u w:val="single"/>
        </w:rPr>
        <w:t>Blowtorch</w:t>
      </w:r>
      <w:proofErr w:type="spellEnd"/>
      <w:r>
        <w:rPr>
          <w:u w:val="single"/>
        </w:rPr>
        <w:t xml:space="preserve"> Soldadura</w:t>
      </w:r>
    </w:p>
    <w:p w14:paraId="29F24445" w14:textId="77777777" w:rsidR="007337F5" w:rsidRDefault="005A2A0F">
      <w:pPr>
        <w:pStyle w:val="Textoindependiente"/>
        <w:spacing w:before="120"/>
        <w:ind w:left="220"/>
      </w:pPr>
      <w:r>
        <w:t>Los peligros asocian dos con el corte y la soldadura de soplete son chispas y contaminación del aire. En consecuencia, las</w:t>
      </w:r>
      <w:r>
        <w:t xml:space="preserve"> precauciones especiales deben ser llevado a </w:t>
      </w:r>
      <w:proofErr w:type="spellStart"/>
      <w:r>
        <w:t>eliminato</w:t>
      </w:r>
      <w:proofErr w:type="spellEnd"/>
      <w:r>
        <w:t xml:space="preserve"> o al menos minimizar peligro:</w:t>
      </w:r>
    </w:p>
    <w:p w14:paraId="4E31E069" w14:textId="77777777" w:rsidR="007337F5" w:rsidRDefault="005A2A0F">
      <w:pPr>
        <w:pStyle w:val="Prrafodelista"/>
        <w:numPr>
          <w:ilvl w:val="0"/>
          <w:numId w:val="4"/>
        </w:numPr>
        <w:tabs>
          <w:tab w:val="left" w:pos="940"/>
          <w:tab w:val="left" w:pos="941"/>
          <w:tab w:val="left" w:pos="1724"/>
          <w:tab w:val="left" w:pos="3260"/>
          <w:tab w:val="left" w:pos="4339"/>
          <w:tab w:val="left" w:pos="5220"/>
          <w:tab w:val="left" w:pos="6133"/>
          <w:tab w:val="left" w:pos="6872"/>
          <w:tab w:val="left" w:pos="7985"/>
          <w:tab w:val="left" w:pos="9221"/>
          <w:tab w:val="left" w:pos="9929"/>
          <w:tab w:val="left" w:pos="11006"/>
        </w:tabs>
        <w:ind w:right="102"/>
        <w:rPr>
          <w:sz w:val="24"/>
        </w:rPr>
      </w:pPr>
      <w:r>
        <w:rPr>
          <w:sz w:val="24"/>
        </w:rPr>
        <w:t>Los</w:t>
      </w:r>
      <w:r>
        <w:rPr>
          <w:sz w:val="24"/>
        </w:rPr>
        <w:tab/>
        <w:t>empleados</w:t>
      </w:r>
      <w:r>
        <w:rPr>
          <w:sz w:val="24"/>
        </w:rPr>
        <w:tab/>
        <w:t>deben</w:t>
      </w:r>
      <w:r>
        <w:rPr>
          <w:sz w:val="24"/>
        </w:rPr>
        <w:tab/>
        <w:t>usar</w:t>
      </w:r>
      <w:r>
        <w:rPr>
          <w:sz w:val="24"/>
        </w:rPr>
        <w:tab/>
        <w:t>ropa</w:t>
      </w:r>
      <w:r>
        <w:rPr>
          <w:sz w:val="24"/>
        </w:rPr>
        <w:tab/>
        <w:t>sin</w:t>
      </w:r>
      <w:r>
        <w:rPr>
          <w:sz w:val="24"/>
        </w:rPr>
        <w:tab/>
        <w:t>aceite,</w:t>
      </w:r>
      <w:r>
        <w:rPr>
          <w:sz w:val="24"/>
        </w:rPr>
        <w:tab/>
        <w:t>guantes</w:t>
      </w:r>
      <w:r>
        <w:rPr>
          <w:sz w:val="24"/>
        </w:rPr>
        <w:tab/>
        <w:t>de</w:t>
      </w:r>
      <w:r>
        <w:rPr>
          <w:sz w:val="24"/>
        </w:rPr>
        <w:tab/>
        <w:t>cuero,</w:t>
      </w:r>
      <w:r>
        <w:rPr>
          <w:sz w:val="24"/>
        </w:rPr>
        <w:tab/>
      </w:r>
      <w:r>
        <w:rPr>
          <w:spacing w:val="-6"/>
          <w:sz w:val="24"/>
        </w:rPr>
        <w:t xml:space="preserve">una </w:t>
      </w:r>
      <w:r>
        <w:rPr>
          <w:sz w:val="24"/>
        </w:rPr>
        <w:t xml:space="preserve">camisa inflable </w:t>
      </w:r>
      <w:proofErr w:type="spellStart"/>
      <w:r>
        <w:rPr>
          <w:sz w:val="24"/>
        </w:rPr>
        <w:t>inflable</w:t>
      </w:r>
      <w:proofErr w:type="spellEnd"/>
      <w:r>
        <w:rPr>
          <w:sz w:val="24"/>
        </w:rPr>
        <w:t>, pantalones sin s enroscadas y</w:t>
      </w:r>
      <w:r>
        <w:rPr>
          <w:spacing w:val="-4"/>
          <w:sz w:val="24"/>
        </w:rPr>
        <w:t xml:space="preserve"> </w:t>
      </w:r>
      <w:r>
        <w:rPr>
          <w:sz w:val="24"/>
        </w:rPr>
        <w:t>botas;</w:t>
      </w:r>
    </w:p>
    <w:p w14:paraId="6A7AF1B6" w14:textId="77777777" w:rsidR="007337F5" w:rsidRDefault="005A2A0F">
      <w:pPr>
        <w:pStyle w:val="Prrafodelista"/>
        <w:numPr>
          <w:ilvl w:val="0"/>
          <w:numId w:val="4"/>
        </w:numPr>
        <w:tabs>
          <w:tab w:val="left" w:pos="940"/>
          <w:tab w:val="left" w:pos="941"/>
        </w:tabs>
        <w:spacing w:line="293" w:lineRule="exact"/>
        <w:rPr>
          <w:sz w:val="24"/>
        </w:rPr>
      </w:pPr>
      <w:proofErr w:type="spellStart"/>
      <w:r>
        <w:rPr>
          <w:sz w:val="24"/>
        </w:rPr>
        <w:t>Alétarse</w:t>
      </w:r>
      <w:proofErr w:type="spellEnd"/>
      <w:r>
        <w:rPr>
          <w:sz w:val="24"/>
        </w:rPr>
        <w:t xml:space="preserve"> del área todos los objetos que pueden causar un incendio o cubrirlos con lonas</w:t>
      </w:r>
      <w:r>
        <w:rPr>
          <w:spacing w:val="-32"/>
          <w:sz w:val="24"/>
        </w:rPr>
        <w:t xml:space="preserve"> </w:t>
      </w:r>
      <w:r>
        <w:rPr>
          <w:sz w:val="24"/>
        </w:rPr>
        <w:t>inflamables;</w:t>
      </w:r>
    </w:p>
    <w:p w14:paraId="0997BD98" w14:textId="77777777" w:rsidR="007337F5" w:rsidRDefault="005A2A0F">
      <w:pPr>
        <w:pStyle w:val="Prrafodelista"/>
        <w:numPr>
          <w:ilvl w:val="0"/>
          <w:numId w:val="4"/>
        </w:numPr>
        <w:tabs>
          <w:tab w:val="left" w:pos="940"/>
          <w:tab w:val="left" w:pos="941"/>
        </w:tabs>
        <w:rPr>
          <w:sz w:val="24"/>
        </w:rPr>
      </w:pPr>
      <w:r>
        <w:rPr>
          <w:sz w:val="24"/>
        </w:rPr>
        <w:t>Tener un tipo ABC 20 libras extintor de</w:t>
      </w:r>
      <w:r>
        <w:rPr>
          <w:spacing w:val="-10"/>
          <w:sz w:val="24"/>
        </w:rPr>
        <w:t xml:space="preserve"> </w:t>
      </w:r>
      <w:r>
        <w:rPr>
          <w:sz w:val="24"/>
        </w:rPr>
        <w:t>polvo;</w:t>
      </w:r>
    </w:p>
    <w:p w14:paraId="1D5127F8" w14:textId="77777777" w:rsidR="007337F5" w:rsidRDefault="005A2A0F">
      <w:pPr>
        <w:pStyle w:val="Prrafodelista"/>
        <w:numPr>
          <w:ilvl w:val="0"/>
          <w:numId w:val="4"/>
        </w:numPr>
        <w:tabs>
          <w:tab w:val="left" w:pos="940"/>
          <w:tab w:val="left" w:pos="941"/>
        </w:tabs>
        <w:rPr>
          <w:sz w:val="24"/>
        </w:rPr>
      </w:pPr>
      <w:r>
        <w:rPr>
          <w:sz w:val="24"/>
        </w:rPr>
        <w:t>Instale suficiente ventilación o aspiración para evacuar los vapores y el gas en el aire</w:t>
      </w:r>
      <w:r>
        <w:rPr>
          <w:spacing w:val="-10"/>
          <w:sz w:val="24"/>
        </w:rPr>
        <w:t xml:space="preserve"> </w:t>
      </w:r>
      <w:r>
        <w:rPr>
          <w:sz w:val="24"/>
        </w:rPr>
        <w:t>ambiente.</w:t>
      </w:r>
    </w:p>
    <w:p w14:paraId="4D770DF7" w14:textId="77777777" w:rsidR="007337F5" w:rsidRDefault="007337F5">
      <w:pPr>
        <w:rPr>
          <w:sz w:val="24"/>
        </w:rPr>
        <w:sectPr w:rsidR="007337F5">
          <w:pgSz w:w="12240" w:h="15840"/>
          <w:pgMar w:top="1520" w:right="260" w:bottom="146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4C59D9A2" w14:textId="48B44381">
        <w:trPr>
          <w:trHeight w:val="254"/>
          <w:del w:id="158" w:author="Perez, Steeven" w:date="2020-08-05T15:58:00Z"/>
        </w:trPr>
        <w:tc>
          <w:tcPr>
            <w:tcW w:w="10370" w:type="dxa"/>
            <w:gridSpan w:val="3"/>
          </w:tcPr>
          <w:p w14:paraId="6B5F9166" w14:textId="3ACF95D8" w:rsidR="007337F5" w:rsidDel="00231AAE" w:rsidRDefault="005A2A0F">
            <w:pPr>
              <w:pStyle w:val="TableParagraph"/>
              <w:spacing w:line="234" w:lineRule="exact"/>
              <w:ind w:left="3561" w:right="3555"/>
              <w:rPr>
                <w:del w:id="159" w:author="Perez, Steeven" w:date="2020-08-05T15:58:00Z"/>
                <w:b/>
              </w:rPr>
            </w:pPr>
            <w:del w:id="160" w:author="Perez, Steeven" w:date="2020-08-05T15:58:00Z">
              <w:r w:rsidDel="00231AAE">
                <w:rPr>
                  <w:b/>
                </w:rPr>
                <w:lastRenderedPageBreak/>
                <w:delText>Standard Operating Procedure</w:delText>
              </w:r>
            </w:del>
          </w:p>
        </w:tc>
      </w:tr>
      <w:tr w:rsidR="007337F5" w:rsidDel="00231AAE" w14:paraId="6065D9D3" w14:textId="73F95143">
        <w:trPr>
          <w:trHeight w:val="251"/>
          <w:del w:id="161" w:author="Perez, Steeven" w:date="2020-08-05T15:58:00Z"/>
        </w:trPr>
        <w:tc>
          <w:tcPr>
            <w:tcW w:w="3084" w:type="dxa"/>
          </w:tcPr>
          <w:p w14:paraId="2DFF0521" w14:textId="6444A0B7" w:rsidR="007337F5" w:rsidDel="00231AAE" w:rsidRDefault="005A2A0F">
            <w:pPr>
              <w:pStyle w:val="TableParagraph"/>
              <w:spacing w:line="232" w:lineRule="exact"/>
              <w:ind w:left="431" w:right="423"/>
              <w:rPr>
                <w:del w:id="162" w:author="Perez, Steeven" w:date="2020-08-05T15:58:00Z"/>
                <w:b/>
              </w:rPr>
            </w:pPr>
            <w:del w:id="163" w:author="Perez, Steeven" w:date="2020-08-05T15:58:00Z">
              <w:r w:rsidDel="00231AAE">
                <w:rPr>
                  <w:b/>
                </w:rPr>
                <w:delText>N° EC-HSW-FO-009D</w:delText>
              </w:r>
            </w:del>
          </w:p>
        </w:tc>
        <w:tc>
          <w:tcPr>
            <w:tcW w:w="4657" w:type="dxa"/>
            <w:vMerge w:val="restart"/>
          </w:tcPr>
          <w:p w14:paraId="2B747E55" w14:textId="3C0B30D1" w:rsidR="007337F5" w:rsidDel="00231AAE" w:rsidRDefault="005A2A0F">
            <w:pPr>
              <w:pStyle w:val="TableParagraph"/>
              <w:spacing w:before="124"/>
              <w:ind w:left="874"/>
              <w:jc w:val="left"/>
              <w:rPr>
                <w:del w:id="164" w:author="Perez, Steeven" w:date="2020-08-05T15:58:00Z"/>
                <w:b/>
              </w:rPr>
            </w:pPr>
            <w:del w:id="165" w:author="Perez, Steeven" w:date="2020-08-05T15:58:00Z">
              <w:r w:rsidDel="00231AAE">
                <w:rPr>
                  <w:b/>
                </w:rPr>
                <w:delText>Título: Reglas de Seguridad</w:delText>
              </w:r>
            </w:del>
          </w:p>
        </w:tc>
        <w:tc>
          <w:tcPr>
            <w:tcW w:w="2629" w:type="dxa"/>
            <w:vMerge w:val="restart"/>
          </w:tcPr>
          <w:p w14:paraId="2F1F5753" w14:textId="3F748404" w:rsidR="007337F5" w:rsidDel="00231AAE" w:rsidRDefault="005A2A0F">
            <w:pPr>
              <w:pStyle w:val="TableParagraph"/>
              <w:spacing w:before="124"/>
              <w:ind w:left="756"/>
              <w:jc w:val="left"/>
              <w:rPr>
                <w:del w:id="166" w:author="Perez, Steeven" w:date="2020-08-05T15:58:00Z"/>
                <w:b/>
              </w:rPr>
            </w:pPr>
            <w:del w:id="167" w:author="Perez, Steeven" w:date="2020-08-05T15:58:00Z">
              <w:r w:rsidDel="00231AAE">
                <w:rPr>
                  <w:b/>
                </w:rPr>
                <w:delText>Versión 00</w:delText>
              </w:r>
            </w:del>
          </w:p>
        </w:tc>
      </w:tr>
      <w:tr w:rsidR="007337F5" w:rsidDel="00231AAE" w14:paraId="65C91A15" w14:textId="7DA4D2F1">
        <w:trPr>
          <w:trHeight w:val="254"/>
          <w:del w:id="168" w:author="Perez, Steeven" w:date="2020-08-05T15:58:00Z"/>
        </w:trPr>
        <w:tc>
          <w:tcPr>
            <w:tcW w:w="3084" w:type="dxa"/>
          </w:tcPr>
          <w:p w14:paraId="3E626937" w14:textId="690069E7" w:rsidR="007337F5" w:rsidDel="00231AAE" w:rsidRDefault="005A2A0F">
            <w:pPr>
              <w:pStyle w:val="TableParagraph"/>
              <w:spacing w:line="234" w:lineRule="exact"/>
              <w:ind w:right="423"/>
              <w:rPr>
                <w:del w:id="169" w:author="Perez, Steeven" w:date="2020-08-05T15:58:00Z"/>
                <w:b/>
              </w:rPr>
            </w:pPr>
            <w:del w:id="170" w:author="Perez, Steeven" w:date="2020-08-05T15:58:00Z">
              <w:r w:rsidDel="00231AAE">
                <w:rPr>
                  <w:b/>
                </w:rPr>
                <w:delText>HSW</w:delText>
              </w:r>
            </w:del>
          </w:p>
        </w:tc>
        <w:tc>
          <w:tcPr>
            <w:tcW w:w="4657" w:type="dxa"/>
            <w:vMerge/>
            <w:tcBorders>
              <w:top w:val="nil"/>
            </w:tcBorders>
          </w:tcPr>
          <w:p w14:paraId="606B3C98" w14:textId="4FEBBC73" w:rsidR="007337F5" w:rsidDel="00231AAE" w:rsidRDefault="007337F5">
            <w:pPr>
              <w:rPr>
                <w:del w:id="171" w:author="Perez, Steeven" w:date="2020-08-05T15:58:00Z"/>
                <w:sz w:val="2"/>
                <w:szCs w:val="2"/>
              </w:rPr>
            </w:pPr>
          </w:p>
        </w:tc>
        <w:tc>
          <w:tcPr>
            <w:tcW w:w="2629" w:type="dxa"/>
            <w:vMerge/>
            <w:tcBorders>
              <w:top w:val="nil"/>
            </w:tcBorders>
          </w:tcPr>
          <w:p w14:paraId="0D00765A" w14:textId="21A97972" w:rsidR="007337F5" w:rsidDel="00231AAE" w:rsidRDefault="007337F5">
            <w:pPr>
              <w:rPr>
                <w:del w:id="172" w:author="Perez, Steeven" w:date="2020-08-05T15:58:00Z"/>
                <w:sz w:val="2"/>
                <w:szCs w:val="2"/>
              </w:rPr>
            </w:pPr>
          </w:p>
        </w:tc>
      </w:tr>
    </w:tbl>
    <w:p w14:paraId="6EFA8B17" w14:textId="48C5343E" w:rsidR="007337F5" w:rsidDel="00231AAE" w:rsidRDefault="005A2A0F">
      <w:pPr>
        <w:spacing w:before="7"/>
        <w:ind w:right="453"/>
        <w:jc w:val="right"/>
        <w:rPr>
          <w:del w:id="173" w:author="Perez, Steeven" w:date="2020-08-05T15:58:00Z"/>
          <w:rFonts w:ascii="Arial" w:hAnsi="Arial"/>
        </w:rPr>
      </w:pPr>
      <w:del w:id="174" w:author="Perez, Steeven" w:date="2020-08-05T15:58:00Z">
        <w:r w:rsidDel="00231AAE">
          <w:rPr>
            <w:rFonts w:ascii="Arial" w:hAnsi="Arial"/>
          </w:rPr>
          <w:delText>Pág. 7 de 13</w:delText>
        </w:r>
      </w:del>
    </w:p>
    <w:p w14:paraId="1CB6EE0A" w14:textId="77777777" w:rsidR="007337F5" w:rsidRDefault="007337F5">
      <w:pPr>
        <w:pStyle w:val="Textoindependiente"/>
        <w:spacing w:before="7"/>
        <w:rPr>
          <w:rFonts w:ascii="Arial"/>
          <w:sz w:val="19"/>
        </w:rPr>
      </w:pPr>
    </w:p>
    <w:p w14:paraId="30D6B2B3" w14:textId="77777777" w:rsidR="007337F5" w:rsidRDefault="005A2A0F">
      <w:pPr>
        <w:pStyle w:val="Textoindependiente"/>
        <w:spacing w:before="52" w:line="480" w:lineRule="auto"/>
        <w:ind w:left="220" w:right="463"/>
        <w:jc w:val="both"/>
      </w:pPr>
      <w:r>
        <w:t>Coloque las botellas de gas en los soportes o colóquelas de forma segura. Utilícelos en posición vertical y evite inclinarlos.</w:t>
      </w:r>
    </w:p>
    <w:p w14:paraId="3792584A" w14:textId="77777777" w:rsidR="007337F5" w:rsidDel="00231AAE" w:rsidRDefault="005A2A0F">
      <w:pPr>
        <w:pStyle w:val="Textoindependiente"/>
        <w:spacing w:before="121"/>
        <w:ind w:left="220" w:right="454"/>
        <w:jc w:val="both"/>
        <w:rPr>
          <w:del w:id="175" w:author="Perez, Steeven" w:date="2020-08-05T16:00:00Z"/>
        </w:rPr>
      </w:pPr>
      <w:r>
        <w:t>Evite transportar, almacenar o utilizar las botellas de acetileno lateralmente. Esta posición conduce a la fuga de acetonas. Llen</w:t>
      </w:r>
      <w:r>
        <w:t>o o vacío, siempre vuelva a colocar la tapa del fregadero antes de</w:t>
      </w:r>
      <w:r>
        <w:rPr>
          <w:spacing w:val="-18"/>
        </w:rPr>
        <w:t xml:space="preserve"> </w:t>
      </w:r>
      <w:r>
        <w:t>moverlos.</w:t>
      </w:r>
    </w:p>
    <w:p w14:paraId="0451F1DE" w14:textId="77777777" w:rsidR="007337F5" w:rsidRDefault="007337F5" w:rsidP="00231AAE">
      <w:pPr>
        <w:pStyle w:val="Textoindependiente"/>
        <w:spacing w:before="121"/>
        <w:ind w:left="220" w:right="454"/>
        <w:jc w:val="both"/>
        <w:pPrChange w:id="176" w:author="Perez, Steeven" w:date="2020-08-05T16:00:00Z">
          <w:pPr>
            <w:pStyle w:val="Textoindependiente"/>
          </w:pPr>
        </w:pPrChange>
      </w:pPr>
    </w:p>
    <w:p w14:paraId="56B8831A" w14:textId="77777777" w:rsidR="007337F5" w:rsidRDefault="007337F5">
      <w:pPr>
        <w:pStyle w:val="Textoindependiente"/>
        <w:spacing w:before="2"/>
        <w:rPr>
          <w:sz w:val="25"/>
        </w:rPr>
      </w:pPr>
    </w:p>
    <w:p w14:paraId="7F8A51C9" w14:textId="77777777" w:rsidR="007337F5" w:rsidRDefault="005A2A0F">
      <w:pPr>
        <w:pStyle w:val="Textoindependiente"/>
        <w:spacing w:before="1"/>
        <w:ind w:left="220"/>
        <w:jc w:val="both"/>
      </w:pPr>
      <w:r>
        <w:rPr>
          <w:u w:val="single"/>
        </w:rPr>
        <w:t xml:space="preserve">B3. Contenedores y </w:t>
      </w:r>
      <w:proofErr w:type="spellStart"/>
      <w:r>
        <w:rPr>
          <w:u w:val="single"/>
        </w:rPr>
        <w:t>Risks</w:t>
      </w:r>
      <w:proofErr w:type="spellEnd"/>
      <w:r>
        <w:rPr>
          <w:u w:val="single"/>
        </w:rPr>
        <w:t xml:space="preserve"> de Explosión</w:t>
      </w:r>
    </w:p>
    <w:p w14:paraId="787087F3" w14:textId="77777777" w:rsidR="007337F5" w:rsidRDefault="005A2A0F">
      <w:pPr>
        <w:pStyle w:val="Textoindependiente"/>
        <w:spacing w:before="119" w:line="480" w:lineRule="auto"/>
        <w:ind w:left="220" w:right="461"/>
        <w:jc w:val="both"/>
      </w:pPr>
      <w:r>
        <w:t>Los envases que contengan sustancias tóxicas, corrosivas, inflamables o explosivas no deben reutilizarse. Deben ser retirados de las instal</w:t>
      </w:r>
      <w:r>
        <w:t>aciones y destruidos.</w:t>
      </w:r>
    </w:p>
    <w:p w14:paraId="101C5FE7" w14:textId="77777777" w:rsidR="007337F5" w:rsidRDefault="005A2A0F">
      <w:pPr>
        <w:pStyle w:val="Textoindependiente"/>
        <w:spacing w:before="120" w:line="480" w:lineRule="auto"/>
        <w:ind w:left="220" w:right="451"/>
        <w:jc w:val="both"/>
      </w:pPr>
      <w:r>
        <w:t>Ningún corte, soldadura o cualquier otro trabajo que requiera el uso de una llama desnuda debe ejecutarse en un contenedor, tanque, lata, tubería o cualquier recipiente que todavía podría contener una sustancia inflamable o explosiva.</w:t>
      </w:r>
    </w:p>
    <w:p w14:paraId="2B97E6AE" w14:textId="77777777" w:rsidR="007337F5" w:rsidRDefault="007337F5">
      <w:pPr>
        <w:pStyle w:val="Textoindependiente"/>
        <w:spacing w:before="1"/>
        <w:rPr>
          <w:sz w:val="25"/>
        </w:rPr>
      </w:pPr>
    </w:p>
    <w:p w14:paraId="7D7958CE" w14:textId="77777777" w:rsidR="007337F5" w:rsidRDefault="005A2A0F">
      <w:pPr>
        <w:pStyle w:val="Textoindependiente"/>
        <w:ind w:left="220"/>
        <w:jc w:val="both"/>
      </w:pPr>
      <w:r>
        <w:rPr>
          <w:u w:val="single"/>
        </w:rPr>
        <w:t>B4. Ventilación</w:t>
      </w:r>
    </w:p>
    <w:p w14:paraId="3350CE7F" w14:textId="77777777" w:rsidR="007337F5" w:rsidRDefault="005A2A0F">
      <w:pPr>
        <w:pStyle w:val="Textoindependiente"/>
        <w:spacing w:before="120" w:line="480" w:lineRule="auto"/>
        <w:ind w:left="220" w:right="452"/>
        <w:jc w:val="both"/>
      </w:pPr>
      <w:r>
        <w:t>Antes de realizar un trabajo en caliente, el contratista debe evaluar los riesgos relacionados con la tarea o el sitio de trabajo y tomar las precauciones necesarias. También debe asegurarse de que la atmósfera esté libre de vapores tóxic</w:t>
      </w:r>
      <w:r>
        <w:t>os o explosivos, polvo y gas.</w:t>
      </w:r>
    </w:p>
    <w:p w14:paraId="3E0EBB20" w14:textId="77777777" w:rsidR="007337F5" w:rsidDel="00231AAE" w:rsidRDefault="005A2A0F">
      <w:pPr>
        <w:pStyle w:val="Textoindependiente"/>
        <w:spacing w:before="121" w:line="480" w:lineRule="auto"/>
        <w:ind w:left="220" w:right="464"/>
        <w:jc w:val="both"/>
        <w:rPr>
          <w:del w:id="177" w:author="Perez, Steeven" w:date="2020-08-05T16:00:00Z"/>
        </w:rPr>
      </w:pPr>
      <w:r>
        <w:t>También deben tomarse medidas para evacuar los humos tóxicos lejos de los empleados que se encuentran en las instalac</w:t>
      </w:r>
      <w:r>
        <w:t>i</w:t>
      </w:r>
      <w:r>
        <w:t>ones</w:t>
      </w:r>
      <w:r>
        <w:rPr>
          <w:spacing w:val="-3"/>
        </w:rPr>
        <w:t xml:space="preserve"> </w:t>
      </w:r>
      <w:r>
        <w:t>inmediatas.</w:t>
      </w:r>
    </w:p>
    <w:p w14:paraId="562D7E0F" w14:textId="77777777" w:rsidR="007337F5" w:rsidRDefault="007337F5" w:rsidP="00231AAE">
      <w:pPr>
        <w:pStyle w:val="Textoindependiente"/>
        <w:spacing w:before="121" w:line="480" w:lineRule="auto"/>
        <w:ind w:left="220" w:right="464"/>
        <w:jc w:val="both"/>
        <w:rPr>
          <w:sz w:val="25"/>
        </w:rPr>
        <w:pPrChange w:id="178" w:author="Perez, Steeven" w:date="2020-08-05T16:00:00Z">
          <w:pPr>
            <w:pStyle w:val="Textoindependiente"/>
            <w:spacing w:before="2"/>
          </w:pPr>
        </w:pPrChange>
      </w:pPr>
    </w:p>
    <w:p w14:paraId="2A49F193" w14:textId="77777777" w:rsidR="007337F5" w:rsidRDefault="005A2A0F">
      <w:pPr>
        <w:pStyle w:val="Textoindependiente"/>
        <w:ind w:left="220"/>
        <w:jc w:val="both"/>
      </w:pPr>
      <w:r>
        <w:rPr>
          <w:u w:val="single"/>
        </w:rPr>
        <w:t xml:space="preserve">B5. Protección de </w:t>
      </w:r>
      <w:proofErr w:type="spellStart"/>
      <w:r>
        <w:rPr>
          <w:u w:val="single"/>
        </w:rPr>
        <w:t>Electrical</w:t>
      </w:r>
      <w:proofErr w:type="spellEnd"/>
      <w:r>
        <w:rPr>
          <w:u w:val="single"/>
        </w:rPr>
        <w:t xml:space="preserve"> Tuberías</w:t>
      </w:r>
    </w:p>
    <w:p w14:paraId="71C54BFF" w14:textId="77777777" w:rsidR="007337F5" w:rsidRDefault="005A2A0F">
      <w:pPr>
        <w:pStyle w:val="Textoindependiente"/>
        <w:spacing w:before="120"/>
        <w:ind w:left="220"/>
        <w:jc w:val="both"/>
      </w:pPr>
      <w:r>
        <w:t>Los cables eléctricos, las tuberías de gas y las tuberías flexibles de aire compri</w:t>
      </w:r>
      <w:r>
        <w:t>mido deben ser, si es posible:</w:t>
      </w:r>
    </w:p>
    <w:p w14:paraId="39016D4C" w14:textId="77777777" w:rsidR="007337F5" w:rsidRDefault="007337F5">
      <w:pPr>
        <w:pStyle w:val="Textoindependiente"/>
        <w:spacing w:before="10"/>
        <w:rPr>
          <w:sz w:val="33"/>
        </w:rPr>
      </w:pPr>
    </w:p>
    <w:p w14:paraId="06CAD999" w14:textId="77777777" w:rsidR="007337F5" w:rsidRDefault="005A2A0F">
      <w:pPr>
        <w:pStyle w:val="Prrafodelista"/>
        <w:numPr>
          <w:ilvl w:val="0"/>
          <w:numId w:val="3"/>
        </w:numPr>
        <w:tabs>
          <w:tab w:val="left" w:pos="940"/>
          <w:tab w:val="left" w:pos="941"/>
        </w:tabs>
        <w:rPr>
          <w:sz w:val="24"/>
        </w:rPr>
      </w:pPr>
      <w:r>
        <w:rPr>
          <w:sz w:val="24"/>
        </w:rPr>
        <w:t>Suspendido al menos 7 pies por encima de las rutas de</w:t>
      </w:r>
      <w:r>
        <w:rPr>
          <w:spacing w:val="-3"/>
          <w:sz w:val="24"/>
        </w:rPr>
        <w:t xml:space="preserve"> </w:t>
      </w:r>
      <w:r>
        <w:rPr>
          <w:sz w:val="24"/>
        </w:rPr>
        <w:t>circulación;</w:t>
      </w:r>
    </w:p>
    <w:p w14:paraId="2F0A8605" w14:textId="77777777" w:rsidR="007337F5" w:rsidRDefault="007337F5">
      <w:pPr>
        <w:rPr>
          <w:sz w:val="24"/>
        </w:rPr>
        <w:sectPr w:rsidR="007337F5">
          <w:pgSz w:w="12240" w:h="15840"/>
          <w:pgMar w:top="1520" w:right="260" w:bottom="144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1EFB6C5D" w14:textId="422A763C">
        <w:trPr>
          <w:trHeight w:val="254"/>
          <w:del w:id="179" w:author="Perez, Steeven" w:date="2020-08-05T16:00:00Z"/>
        </w:trPr>
        <w:tc>
          <w:tcPr>
            <w:tcW w:w="10370" w:type="dxa"/>
            <w:gridSpan w:val="3"/>
          </w:tcPr>
          <w:p w14:paraId="41C43393" w14:textId="0B6F26A6" w:rsidR="007337F5" w:rsidDel="00231AAE" w:rsidRDefault="005A2A0F">
            <w:pPr>
              <w:pStyle w:val="TableParagraph"/>
              <w:spacing w:line="234" w:lineRule="exact"/>
              <w:ind w:left="3561" w:right="3555"/>
              <w:rPr>
                <w:del w:id="180" w:author="Perez, Steeven" w:date="2020-08-05T16:00:00Z"/>
                <w:b/>
              </w:rPr>
            </w:pPr>
            <w:del w:id="181" w:author="Perez, Steeven" w:date="2020-08-05T16:00:00Z">
              <w:r w:rsidDel="00231AAE">
                <w:rPr>
                  <w:b/>
                </w:rPr>
                <w:lastRenderedPageBreak/>
                <w:delText>Standard Operating Procedure</w:delText>
              </w:r>
            </w:del>
          </w:p>
        </w:tc>
      </w:tr>
      <w:tr w:rsidR="007337F5" w:rsidDel="00231AAE" w14:paraId="75D3A0AF" w14:textId="6090018E">
        <w:trPr>
          <w:trHeight w:val="251"/>
          <w:del w:id="182" w:author="Perez, Steeven" w:date="2020-08-05T16:00:00Z"/>
        </w:trPr>
        <w:tc>
          <w:tcPr>
            <w:tcW w:w="3084" w:type="dxa"/>
          </w:tcPr>
          <w:p w14:paraId="2E78FD15" w14:textId="089AE70F" w:rsidR="007337F5" w:rsidDel="00231AAE" w:rsidRDefault="005A2A0F">
            <w:pPr>
              <w:pStyle w:val="TableParagraph"/>
              <w:spacing w:line="232" w:lineRule="exact"/>
              <w:ind w:left="431" w:right="423"/>
              <w:rPr>
                <w:del w:id="183" w:author="Perez, Steeven" w:date="2020-08-05T16:00:00Z"/>
                <w:b/>
              </w:rPr>
            </w:pPr>
            <w:del w:id="184" w:author="Perez, Steeven" w:date="2020-08-05T16:00:00Z">
              <w:r w:rsidDel="00231AAE">
                <w:rPr>
                  <w:b/>
                </w:rPr>
                <w:delText>N° EC-HSW-FO-009D</w:delText>
              </w:r>
            </w:del>
          </w:p>
        </w:tc>
        <w:tc>
          <w:tcPr>
            <w:tcW w:w="4657" w:type="dxa"/>
            <w:vMerge w:val="restart"/>
          </w:tcPr>
          <w:p w14:paraId="7291EB8A" w14:textId="20D10675" w:rsidR="007337F5" w:rsidDel="00231AAE" w:rsidRDefault="005A2A0F">
            <w:pPr>
              <w:pStyle w:val="TableParagraph"/>
              <w:spacing w:before="124"/>
              <w:ind w:left="874"/>
              <w:jc w:val="left"/>
              <w:rPr>
                <w:del w:id="185" w:author="Perez, Steeven" w:date="2020-08-05T16:00:00Z"/>
                <w:b/>
              </w:rPr>
            </w:pPr>
            <w:del w:id="186" w:author="Perez, Steeven" w:date="2020-08-05T16:00:00Z">
              <w:r w:rsidDel="00231AAE">
                <w:rPr>
                  <w:b/>
                </w:rPr>
                <w:delText>Título: Reglas de Seguridad</w:delText>
              </w:r>
            </w:del>
          </w:p>
        </w:tc>
        <w:tc>
          <w:tcPr>
            <w:tcW w:w="2629" w:type="dxa"/>
            <w:vMerge w:val="restart"/>
          </w:tcPr>
          <w:p w14:paraId="6305EFF6" w14:textId="060A9F5A" w:rsidR="007337F5" w:rsidDel="00231AAE" w:rsidRDefault="005A2A0F">
            <w:pPr>
              <w:pStyle w:val="TableParagraph"/>
              <w:spacing w:before="124"/>
              <w:ind w:left="756"/>
              <w:jc w:val="left"/>
              <w:rPr>
                <w:del w:id="187" w:author="Perez, Steeven" w:date="2020-08-05T16:00:00Z"/>
                <w:b/>
              </w:rPr>
            </w:pPr>
            <w:del w:id="188" w:author="Perez, Steeven" w:date="2020-08-05T16:00:00Z">
              <w:r w:rsidDel="00231AAE">
                <w:rPr>
                  <w:b/>
                </w:rPr>
                <w:delText>Versión 00</w:delText>
              </w:r>
            </w:del>
          </w:p>
        </w:tc>
      </w:tr>
      <w:tr w:rsidR="007337F5" w:rsidDel="00231AAE" w14:paraId="68CCAD72" w14:textId="39CE92C7">
        <w:trPr>
          <w:trHeight w:val="254"/>
          <w:del w:id="189" w:author="Perez, Steeven" w:date="2020-08-05T16:00:00Z"/>
        </w:trPr>
        <w:tc>
          <w:tcPr>
            <w:tcW w:w="3084" w:type="dxa"/>
          </w:tcPr>
          <w:p w14:paraId="52C83E21" w14:textId="6C05616D" w:rsidR="007337F5" w:rsidDel="00231AAE" w:rsidRDefault="005A2A0F">
            <w:pPr>
              <w:pStyle w:val="TableParagraph"/>
              <w:spacing w:line="234" w:lineRule="exact"/>
              <w:ind w:right="423"/>
              <w:rPr>
                <w:del w:id="190" w:author="Perez, Steeven" w:date="2020-08-05T16:00:00Z"/>
                <w:b/>
              </w:rPr>
            </w:pPr>
            <w:del w:id="191" w:author="Perez, Steeven" w:date="2020-08-05T16:00:00Z">
              <w:r w:rsidDel="00231AAE">
                <w:rPr>
                  <w:b/>
                </w:rPr>
                <w:delText>HSW</w:delText>
              </w:r>
            </w:del>
          </w:p>
        </w:tc>
        <w:tc>
          <w:tcPr>
            <w:tcW w:w="4657" w:type="dxa"/>
            <w:vMerge/>
            <w:tcBorders>
              <w:top w:val="nil"/>
            </w:tcBorders>
          </w:tcPr>
          <w:p w14:paraId="670448D5" w14:textId="25778265" w:rsidR="007337F5" w:rsidDel="00231AAE" w:rsidRDefault="007337F5">
            <w:pPr>
              <w:rPr>
                <w:del w:id="192" w:author="Perez, Steeven" w:date="2020-08-05T16:00:00Z"/>
                <w:sz w:val="2"/>
                <w:szCs w:val="2"/>
              </w:rPr>
            </w:pPr>
          </w:p>
        </w:tc>
        <w:tc>
          <w:tcPr>
            <w:tcW w:w="2629" w:type="dxa"/>
            <w:vMerge/>
            <w:tcBorders>
              <w:top w:val="nil"/>
            </w:tcBorders>
          </w:tcPr>
          <w:p w14:paraId="2A6B1335" w14:textId="74D21077" w:rsidR="007337F5" w:rsidDel="00231AAE" w:rsidRDefault="007337F5">
            <w:pPr>
              <w:rPr>
                <w:del w:id="193" w:author="Perez, Steeven" w:date="2020-08-05T16:00:00Z"/>
                <w:sz w:val="2"/>
                <w:szCs w:val="2"/>
              </w:rPr>
            </w:pPr>
          </w:p>
        </w:tc>
      </w:tr>
    </w:tbl>
    <w:p w14:paraId="0F26DC69" w14:textId="1F9124FF" w:rsidR="007337F5" w:rsidDel="00231AAE" w:rsidRDefault="005A2A0F">
      <w:pPr>
        <w:spacing w:before="7"/>
        <w:ind w:right="453"/>
        <w:jc w:val="right"/>
        <w:rPr>
          <w:del w:id="194" w:author="Perez, Steeven" w:date="2020-08-05T16:00:00Z"/>
          <w:rFonts w:ascii="Arial" w:hAnsi="Arial"/>
        </w:rPr>
      </w:pPr>
      <w:del w:id="195" w:author="Perez, Steeven" w:date="2020-08-05T16:00:00Z">
        <w:r w:rsidDel="00231AAE">
          <w:rPr>
            <w:rFonts w:ascii="Arial" w:hAnsi="Arial"/>
          </w:rPr>
          <w:delText>Pág. 8 de 13</w:delText>
        </w:r>
      </w:del>
    </w:p>
    <w:p w14:paraId="60E2747F" w14:textId="77777777" w:rsidR="007337F5" w:rsidRDefault="007337F5">
      <w:pPr>
        <w:pStyle w:val="Textoindependiente"/>
        <w:spacing w:before="7"/>
        <w:rPr>
          <w:rFonts w:ascii="Arial"/>
          <w:sz w:val="19"/>
        </w:rPr>
      </w:pPr>
    </w:p>
    <w:p w14:paraId="6A9C097F" w14:textId="77777777" w:rsidR="007337F5" w:rsidRDefault="005A2A0F">
      <w:pPr>
        <w:pStyle w:val="Prrafodelista"/>
        <w:numPr>
          <w:ilvl w:val="0"/>
          <w:numId w:val="3"/>
        </w:numPr>
        <w:tabs>
          <w:tab w:val="left" w:pos="940"/>
          <w:tab w:val="left" w:pos="941"/>
        </w:tabs>
        <w:spacing w:before="52"/>
        <w:rPr>
          <w:sz w:val="24"/>
        </w:rPr>
      </w:pPr>
      <w:r>
        <w:rPr>
          <w:sz w:val="24"/>
        </w:rPr>
        <w:t>Protéjase contra ser aplastado o los riesgos de tropezar cuando se acuesta en el</w:t>
      </w:r>
      <w:r>
        <w:rPr>
          <w:spacing w:val="-21"/>
          <w:sz w:val="24"/>
        </w:rPr>
        <w:t xml:space="preserve"> </w:t>
      </w:r>
      <w:r>
        <w:rPr>
          <w:sz w:val="24"/>
        </w:rPr>
        <w:t>suelo.</w:t>
      </w:r>
    </w:p>
    <w:p w14:paraId="7F253369" w14:textId="77777777" w:rsidR="007337F5" w:rsidRDefault="007337F5">
      <w:pPr>
        <w:pStyle w:val="Textoindependiente"/>
        <w:spacing w:before="11"/>
        <w:rPr>
          <w:sz w:val="23"/>
        </w:rPr>
      </w:pPr>
    </w:p>
    <w:p w14:paraId="51324106" w14:textId="77777777" w:rsidR="007337F5" w:rsidRDefault="005A2A0F">
      <w:pPr>
        <w:pStyle w:val="Textoindependiente"/>
        <w:spacing w:before="1" w:line="482" w:lineRule="auto"/>
        <w:ind w:left="220" w:right="464"/>
        <w:jc w:val="both"/>
      </w:pPr>
      <w:r>
        <w:t>Es importante localizar y reducir la ubicación de todos los cables s y tuberías subterráneas antes de cavar un agujero o una zanja.</w:t>
      </w:r>
    </w:p>
    <w:p w14:paraId="0FF56304" w14:textId="77777777" w:rsidR="007337F5" w:rsidRDefault="005A2A0F">
      <w:pPr>
        <w:pStyle w:val="Textoindependiente"/>
        <w:spacing w:before="115" w:line="480" w:lineRule="auto"/>
        <w:ind w:left="220" w:right="461"/>
        <w:jc w:val="both"/>
      </w:pPr>
      <w:r>
        <w:t>La demolición o el desmantelamiento</w:t>
      </w:r>
      <w:r>
        <w:t xml:space="preserve"> de un edificio, una sección de un edificio o una estructura sólo debe comenzar o continuar si todas las tuberías de gas han sido cerradas y todo cable eléctrico desenchufado.</w:t>
      </w:r>
    </w:p>
    <w:p w14:paraId="53E45024" w14:textId="77777777" w:rsidR="007337F5" w:rsidRDefault="007337F5">
      <w:pPr>
        <w:pStyle w:val="Textoindependiente"/>
      </w:pPr>
    </w:p>
    <w:p w14:paraId="78E35E0D" w14:textId="77777777" w:rsidR="007337F5" w:rsidRDefault="007337F5">
      <w:pPr>
        <w:pStyle w:val="Textoindependiente"/>
      </w:pPr>
    </w:p>
    <w:p w14:paraId="459C04EB" w14:textId="77777777" w:rsidR="007337F5" w:rsidRDefault="007337F5">
      <w:pPr>
        <w:pStyle w:val="Textoindependiente"/>
        <w:rPr>
          <w:sz w:val="35"/>
        </w:rPr>
      </w:pPr>
    </w:p>
    <w:p w14:paraId="0D75904E" w14:textId="77777777" w:rsidR="007337F5" w:rsidRDefault="005A2A0F">
      <w:pPr>
        <w:pStyle w:val="Textoindependiente"/>
        <w:ind w:left="220"/>
        <w:jc w:val="both"/>
      </w:pPr>
      <w:r>
        <w:rPr>
          <w:u w:val="single"/>
        </w:rPr>
        <w:t>B6. Protección de Suelo, paredes</w:t>
      </w:r>
    </w:p>
    <w:p w14:paraId="722DA725" w14:textId="77777777" w:rsidR="007337F5" w:rsidRDefault="005A2A0F">
      <w:pPr>
        <w:pStyle w:val="Textoindependiente"/>
        <w:spacing w:before="120" w:line="480" w:lineRule="auto"/>
        <w:ind w:left="220" w:right="459"/>
        <w:jc w:val="both"/>
      </w:pPr>
      <w:r>
        <w:t>Las aberturas de suelo y pared deben estar protegidas por barandillas, vallas, cuerdas o cadenas. Cuando el corte y la soldadura se realizan en un área donde hay una abertura del suelo, el suelo y las rejillas cercanas deben estar cubiertas. Un extintor de</w:t>
      </w:r>
      <w:r>
        <w:t xml:space="preserve"> incendios debe estar disponible allí donde quiera que se haga un trabajo caliente.</w:t>
      </w:r>
    </w:p>
    <w:p w14:paraId="5C723A17" w14:textId="77777777" w:rsidR="007337F5" w:rsidRDefault="007337F5">
      <w:pPr>
        <w:pStyle w:val="Textoindependiente"/>
        <w:spacing w:before="3"/>
        <w:rPr>
          <w:sz w:val="25"/>
        </w:rPr>
      </w:pPr>
    </w:p>
    <w:p w14:paraId="252B63BE" w14:textId="77777777" w:rsidR="007337F5" w:rsidRDefault="005A2A0F">
      <w:pPr>
        <w:pStyle w:val="Textoindependiente"/>
        <w:spacing w:line="295" w:lineRule="auto"/>
        <w:ind w:left="220" w:right="491"/>
      </w:pPr>
      <w:r>
        <w:rPr>
          <w:u w:val="single"/>
        </w:rPr>
        <w:t xml:space="preserve">B7. Remoción o almacenamiento de </w:t>
      </w:r>
      <w:r>
        <w:t xml:space="preserve">las cuentas, equipos o herramientas de </w:t>
      </w:r>
      <w:r>
        <w:rPr>
          <w:u w:val="single"/>
        </w:rPr>
        <w:t xml:space="preserve">Combustible </w:t>
      </w:r>
      <w:proofErr w:type="spellStart"/>
      <w:proofErr w:type="gramStart"/>
      <w:r>
        <w:rPr>
          <w:u w:val="single"/>
        </w:rPr>
        <w:t>M,equipos</w:t>
      </w:r>
      <w:proofErr w:type="spellEnd"/>
      <w:proofErr w:type="gramEnd"/>
      <w:r>
        <w:rPr>
          <w:u w:val="single"/>
        </w:rPr>
        <w:t xml:space="preserve"> o</w:t>
      </w:r>
      <w:r>
        <w:t xml:space="preserve"> </w:t>
      </w:r>
      <w:r>
        <w:rPr>
          <w:u w:val="single"/>
        </w:rPr>
        <w:t>herramientas</w:t>
      </w:r>
    </w:p>
    <w:p w14:paraId="0C9E2C45" w14:textId="77777777" w:rsidR="007337F5" w:rsidRDefault="005A2A0F">
      <w:pPr>
        <w:pStyle w:val="Textoindependiente"/>
        <w:spacing w:before="52" w:line="480" w:lineRule="auto"/>
        <w:ind w:left="220" w:right="491"/>
      </w:pPr>
      <w:r>
        <w:t>Todo el material, equipo, residuos y fragmentos deben ser movi</w:t>
      </w:r>
      <w:r>
        <w:t>dos, apilados o retirados del lugar de trabajo para que los empleados no estén expuestos a riesgos.</w:t>
      </w:r>
    </w:p>
    <w:p w14:paraId="2B15080B" w14:textId="77777777" w:rsidR="007337F5" w:rsidRDefault="005A2A0F">
      <w:pPr>
        <w:pStyle w:val="Textoindependiente"/>
        <w:spacing w:before="120" w:line="480" w:lineRule="auto"/>
        <w:ind w:left="220"/>
      </w:pPr>
      <w:r>
        <w:t>Todo el equipo, todas las herramientas y materiales usados deben ser retirados del lugar de trabajo cuando se complete el trabajo.</w:t>
      </w:r>
    </w:p>
    <w:p w14:paraId="60E25194" w14:textId="77777777" w:rsidR="007337F5" w:rsidRDefault="005A2A0F">
      <w:pPr>
        <w:pStyle w:val="Textoindependiente"/>
        <w:spacing w:before="120"/>
        <w:ind w:left="220"/>
      </w:pPr>
      <w:r>
        <w:t>El contratista debe utili</w:t>
      </w:r>
      <w:r>
        <w:t>zar una pantalla apropiada mientras realiza trabajos de corte y soldadura.</w:t>
      </w:r>
    </w:p>
    <w:p w14:paraId="656094D2" w14:textId="77777777" w:rsidR="007337F5" w:rsidRDefault="007337F5">
      <w:pPr>
        <w:sectPr w:rsidR="007337F5">
          <w:pgSz w:w="12240" w:h="15840"/>
          <w:pgMar w:top="1520" w:right="260" w:bottom="146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6591668E" w14:textId="24FE7CE3">
        <w:trPr>
          <w:trHeight w:val="254"/>
          <w:del w:id="196" w:author="Perez, Steeven" w:date="2020-08-05T16:00:00Z"/>
        </w:trPr>
        <w:tc>
          <w:tcPr>
            <w:tcW w:w="10370" w:type="dxa"/>
            <w:gridSpan w:val="3"/>
          </w:tcPr>
          <w:p w14:paraId="453A385F" w14:textId="13725A4A" w:rsidR="007337F5" w:rsidDel="00231AAE" w:rsidRDefault="005A2A0F">
            <w:pPr>
              <w:pStyle w:val="TableParagraph"/>
              <w:spacing w:line="234" w:lineRule="exact"/>
              <w:ind w:left="3561" w:right="3555"/>
              <w:rPr>
                <w:del w:id="197" w:author="Perez, Steeven" w:date="2020-08-05T16:00:00Z"/>
                <w:b/>
              </w:rPr>
            </w:pPr>
            <w:del w:id="198" w:author="Perez, Steeven" w:date="2020-08-05T16:00:00Z">
              <w:r w:rsidDel="00231AAE">
                <w:rPr>
                  <w:b/>
                </w:rPr>
                <w:lastRenderedPageBreak/>
                <w:delText>Standard Operating Procedure</w:delText>
              </w:r>
            </w:del>
          </w:p>
        </w:tc>
      </w:tr>
      <w:tr w:rsidR="007337F5" w:rsidDel="00231AAE" w14:paraId="465E1DCC" w14:textId="629E7F6A">
        <w:trPr>
          <w:trHeight w:val="251"/>
          <w:del w:id="199" w:author="Perez, Steeven" w:date="2020-08-05T16:00:00Z"/>
        </w:trPr>
        <w:tc>
          <w:tcPr>
            <w:tcW w:w="3084" w:type="dxa"/>
          </w:tcPr>
          <w:p w14:paraId="161851D2" w14:textId="5C050257" w:rsidR="007337F5" w:rsidDel="00231AAE" w:rsidRDefault="005A2A0F">
            <w:pPr>
              <w:pStyle w:val="TableParagraph"/>
              <w:spacing w:line="232" w:lineRule="exact"/>
              <w:ind w:left="431" w:right="423"/>
              <w:rPr>
                <w:del w:id="200" w:author="Perez, Steeven" w:date="2020-08-05T16:00:00Z"/>
                <w:b/>
              </w:rPr>
            </w:pPr>
            <w:del w:id="201" w:author="Perez, Steeven" w:date="2020-08-05T16:00:00Z">
              <w:r w:rsidDel="00231AAE">
                <w:rPr>
                  <w:b/>
                </w:rPr>
                <w:delText>N° EC-HSW-FO-009D</w:delText>
              </w:r>
            </w:del>
          </w:p>
        </w:tc>
        <w:tc>
          <w:tcPr>
            <w:tcW w:w="4657" w:type="dxa"/>
            <w:vMerge w:val="restart"/>
          </w:tcPr>
          <w:p w14:paraId="3E079EE9" w14:textId="4006BD64" w:rsidR="007337F5" w:rsidDel="00231AAE" w:rsidRDefault="005A2A0F">
            <w:pPr>
              <w:pStyle w:val="TableParagraph"/>
              <w:spacing w:before="124"/>
              <w:ind w:left="874"/>
              <w:jc w:val="left"/>
              <w:rPr>
                <w:del w:id="202" w:author="Perez, Steeven" w:date="2020-08-05T16:00:00Z"/>
                <w:b/>
              </w:rPr>
            </w:pPr>
            <w:del w:id="203" w:author="Perez, Steeven" w:date="2020-08-05T16:00:00Z">
              <w:r w:rsidDel="00231AAE">
                <w:rPr>
                  <w:b/>
                </w:rPr>
                <w:delText>Título: Reglas de Seguridad</w:delText>
              </w:r>
            </w:del>
          </w:p>
        </w:tc>
        <w:tc>
          <w:tcPr>
            <w:tcW w:w="2629" w:type="dxa"/>
            <w:vMerge w:val="restart"/>
          </w:tcPr>
          <w:p w14:paraId="45681E45" w14:textId="57152E4F" w:rsidR="007337F5" w:rsidDel="00231AAE" w:rsidRDefault="005A2A0F">
            <w:pPr>
              <w:pStyle w:val="TableParagraph"/>
              <w:spacing w:before="124"/>
              <w:ind w:left="756"/>
              <w:jc w:val="left"/>
              <w:rPr>
                <w:del w:id="204" w:author="Perez, Steeven" w:date="2020-08-05T16:00:00Z"/>
                <w:b/>
              </w:rPr>
            </w:pPr>
            <w:del w:id="205" w:author="Perez, Steeven" w:date="2020-08-05T16:00:00Z">
              <w:r w:rsidDel="00231AAE">
                <w:rPr>
                  <w:b/>
                </w:rPr>
                <w:delText>Versión 00</w:delText>
              </w:r>
            </w:del>
          </w:p>
        </w:tc>
      </w:tr>
      <w:tr w:rsidR="007337F5" w:rsidDel="00231AAE" w14:paraId="6129C00D" w14:textId="0C024977">
        <w:trPr>
          <w:trHeight w:val="254"/>
          <w:del w:id="206" w:author="Perez, Steeven" w:date="2020-08-05T16:00:00Z"/>
        </w:trPr>
        <w:tc>
          <w:tcPr>
            <w:tcW w:w="3084" w:type="dxa"/>
          </w:tcPr>
          <w:p w14:paraId="23AA080F" w14:textId="6C2E44EC" w:rsidR="007337F5" w:rsidDel="00231AAE" w:rsidRDefault="005A2A0F">
            <w:pPr>
              <w:pStyle w:val="TableParagraph"/>
              <w:spacing w:line="234" w:lineRule="exact"/>
              <w:ind w:right="423"/>
              <w:rPr>
                <w:del w:id="207" w:author="Perez, Steeven" w:date="2020-08-05T16:00:00Z"/>
                <w:b/>
              </w:rPr>
            </w:pPr>
            <w:del w:id="208" w:author="Perez, Steeven" w:date="2020-08-05T16:00:00Z">
              <w:r w:rsidDel="00231AAE">
                <w:rPr>
                  <w:b/>
                </w:rPr>
                <w:delText>HSW</w:delText>
              </w:r>
            </w:del>
          </w:p>
        </w:tc>
        <w:tc>
          <w:tcPr>
            <w:tcW w:w="4657" w:type="dxa"/>
            <w:vMerge/>
            <w:tcBorders>
              <w:top w:val="nil"/>
            </w:tcBorders>
          </w:tcPr>
          <w:p w14:paraId="4D03DEF8" w14:textId="46170FB0" w:rsidR="007337F5" w:rsidDel="00231AAE" w:rsidRDefault="007337F5">
            <w:pPr>
              <w:rPr>
                <w:del w:id="209" w:author="Perez, Steeven" w:date="2020-08-05T16:00:00Z"/>
                <w:sz w:val="2"/>
                <w:szCs w:val="2"/>
              </w:rPr>
            </w:pPr>
          </w:p>
        </w:tc>
        <w:tc>
          <w:tcPr>
            <w:tcW w:w="2629" w:type="dxa"/>
            <w:vMerge/>
            <w:tcBorders>
              <w:top w:val="nil"/>
            </w:tcBorders>
          </w:tcPr>
          <w:p w14:paraId="288DC0CA" w14:textId="7DC1B9D0" w:rsidR="007337F5" w:rsidDel="00231AAE" w:rsidRDefault="007337F5">
            <w:pPr>
              <w:rPr>
                <w:del w:id="210" w:author="Perez, Steeven" w:date="2020-08-05T16:00:00Z"/>
                <w:sz w:val="2"/>
                <w:szCs w:val="2"/>
              </w:rPr>
            </w:pPr>
          </w:p>
        </w:tc>
      </w:tr>
    </w:tbl>
    <w:p w14:paraId="19B9952E" w14:textId="13D496C5" w:rsidR="007337F5" w:rsidDel="00231AAE" w:rsidRDefault="005A2A0F">
      <w:pPr>
        <w:spacing w:before="7"/>
        <w:ind w:right="453"/>
        <w:jc w:val="right"/>
        <w:rPr>
          <w:del w:id="211" w:author="Perez, Steeven" w:date="2020-08-05T16:00:00Z"/>
          <w:rFonts w:ascii="Arial" w:hAnsi="Arial"/>
        </w:rPr>
      </w:pPr>
      <w:del w:id="212" w:author="Perez, Steeven" w:date="2020-08-05T16:00:00Z">
        <w:r w:rsidDel="00231AAE">
          <w:rPr>
            <w:rFonts w:ascii="Arial" w:hAnsi="Arial"/>
          </w:rPr>
          <w:delText>Pág. 9 de 13</w:delText>
        </w:r>
      </w:del>
    </w:p>
    <w:p w14:paraId="7F9CD31C" w14:textId="77777777" w:rsidR="007337F5" w:rsidRDefault="007337F5">
      <w:pPr>
        <w:pStyle w:val="Textoindependiente"/>
        <w:spacing w:before="7"/>
        <w:rPr>
          <w:rFonts w:ascii="Arial"/>
          <w:sz w:val="19"/>
        </w:rPr>
      </w:pPr>
    </w:p>
    <w:p w14:paraId="3E5BCB5D" w14:textId="77777777" w:rsidR="007337F5" w:rsidDel="00231AAE" w:rsidRDefault="005A2A0F">
      <w:pPr>
        <w:pStyle w:val="Textoindependiente"/>
        <w:spacing w:before="52"/>
        <w:ind w:left="220"/>
        <w:rPr>
          <w:del w:id="213" w:author="Perez, Steeven" w:date="2020-08-05T16:01:00Z"/>
        </w:rPr>
      </w:pPr>
      <w:r>
        <w:t>Un extintor de incendios debe estar disponible allí dondequiera que se haga un trabajo caliente.</w:t>
      </w:r>
    </w:p>
    <w:p w14:paraId="629581BB" w14:textId="77777777" w:rsidR="007337F5" w:rsidRDefault="007337F5" w:rsidP="00231AAE">
      <w:pPr>
        <w:pStyle w:val="Textoindependiente"/>
        <w:spacing w:before="52"/>
        <w:ind w:left="220"/>
        <w:pPrChange w:id="214" w:author="Perez, Steeven" w:date="2020-08-05T16:01:00Z">
          <w:pPr>
            <w:pStyle w:val="Textoindependiente"/>
          </w:pPr>
        </w:pPrChange>
      </w:pPr>
    </w:p>
    <w:p w14:paraId="1C9EBFB3" w14:textId="77777777" w:rsidR="007337F5" w:rsidRDefault="007337F5">
      <w:pPr>
        <w:pStyle w:val="Textoindependiente"/>
        <w:spacing w:before="1"/>
        <w:rPr>
          <w:sz w:val="25"/>
        </w:rPr>
      </w:pPr>
    </w:p>
    <w:p w14:paraId="112CE490" w14:textId="77777777" w:rsidR="007337F5" w:rsidRDefault="005A2A0F">
      <w:pPr>
        <w:pStyle w:val="Textoindependiente"/>
        <w:ind w:left="220"/>
      </w:pPr>
      <w:r>
        <w:rPr>
          <w:u w:val="single"/>
        </w:rPr>
        <w:t>B8. Observación de incendio</w:t>
      </w:r>
    </w:p>
    <w:p w14:paraId="02491413" w14:textId="77777777" w:rsidR="007337F5" w:rsidRDefault="005A2A0F">
      <w:pPr>
        <w:pStyle w:val="Textoindependiente"/>
        <w:spacing w:before="120" w:line="482" w:lineRule="auto"/>
        <w:ind w:left="220" w:right="491"/>
      </w:pPr>
      <w:r>
        <w:t>Las operaciones de corte y soldadura no deben realizarse en proximidad con sustancias combustibles o en zonas donde haya polvo, g</w:t>
      </w:r>
      <w:r>
        <w:t xml:space="preserve">as, inflamables o vapores explosivos, </w:t>
      </w:r>
      <w:r>
        <w:rPr>
          <w:u w:val="single"/>
        </w:rPr>
        <w:t>a menos que</w:t>
      </w:r>
      <w:r>
        <w:t xml:space="preserve"> se tomen precauciones para</w:t>
      </w:r>
    </w:p>
    <w:p w14:paraId="4893D360" w14:textId="77777777" w:rsidR="007337F5" w:rsidRDefault="005A2A0F">
      <w:pPr>
        <w:pStyle w:val="Textoindependiente"/>
        <w:spacing w:line="290" w:lineRule="exact"/>
        <w:ind w:left="220"/>
        <w:jc w:val="both"/>
      </w:pPr>
      <w:r>
        <w:t>evitar incendios o explosiones.</w:t>
      </w:r>
    </w:p>
    <w:p w14:paraId="6A20E5BD" w14:textId="77777777" w:rsidR="007337F5" w:rsidRDefault="007337F5">
      <w:pPr>
        <w:pStyle w:val="Textoindependiente"/>
      </w:pPr>
    </w:p>
    <w:p w14:paraId="0B1A68AB" w14:textId="77777777" w:rsidR="007337F5" w:rsidRDefault="007337F5">
      <w:pPr>
        <w:pStyle w:val="Textoindependiente"/>
        <w:spacing w:before="9"/>
        <w:rPr>
          <w:sz w:val="33"/>
        </w:rPr>
      </w:pPr>
    </w:p>
    <w:p w14:paraId="0F2E15E8" w14:textId="77777777" w:rsidR="007337F5" w:rsidRDefault="005A2A0F">
      <w:pPr>
        <w:pStyle w:val="Textoindependiente"/>
        <w:spacing w:line="480" w:lineRule="auto"/>
        <w:ind w:left="220" w:right="453"/>
        <w:jc w:val="both"/>
      </w:pPr>
      <w:r>
        <w:t>Cuando es imposible evitar trabajar en un área de este tipo, el contratista debe asegurarse de la presencia de un Guardia de vigilancia de incendio calificado que supervisará el trabajo y estará en el lugar durante toda la duración del trabajo, así como du</w:t>
      </w:r>
      <w:r>
        <w:t>rante los 60 minutos posteriores a la finalización del trabajo (o según lo requiera nuestra aseguradora de propiedades, FM Global).</w:t>
      </w:r>
    </w:p>
    <w:p w14:paraId="760B1814" w14:textId="77777777" w:rsidR="007337F5" w:rsidRDefault="007337F5">
      <w:pPr>
        <w:pStyle w:val="Textoindependiente"/>
        <w:spacing w:before="1"/>
        <w:rPr>
          <w:sz w:val="25"/>
        </w:rPr>
      </w:pPr>
    </w:p>
    <w:p w14:paraId="22A7BD51" w14:textId="77777777" w:rsidR="007337F5" w:rsidRDefault="005A2A0F">
      <w:pPr>
        <w:pStyle w:val="Textoindependiente"/>
        <w:ind w:left="220"/>
        <w:jc w:val="both"/>
      </w:pPr>
      <w:r>
        <w:rPr>
          <w:u w:val="single"/>
        </w:rPr>
        <w:t>B9. Mangueras de Fuego</w:t>
      </w:r>
    </w:p>
    <w:p w14:paraId="18167E42" w14:textId="77777777" w:rsidR="007337F5" w:rsidRDefault="005A2A0F">
      <w:pPr>
        <w:pStyle w:val="Textoindependiente"/>
        <w:spacing w:before="120" w:line="480" w:lineRule="auto"/>
        <w:ind w:left="220" w:right="453"/>
        <w:jc w:val="both"/>
      </w:pPr>
      <w:r>
        <w:t>Si la unidad de negocio no tiene manguera contraincendios interna o sistema de aspersores, y el proy</w:t>
      </w:r>
      <w:r>
        <w:t>ecto tiene un riesgo de incendio, el contratista debe proporcionar una manguera contraincendios adecuada. El contratista debe ponerse en contacto con el departamento de bomberos local para obtener la aprobación para conectar la manguera a la boca de incend</w:t>
      </w:r>
      <w:r>
        <w:t>ios exterior y proporcionar al coordinador del programa una copia de la</w:t>
      </w:r>
      <w:r>
        <w:rPr>
          <w:spacing w:val="-1"/>
        </w:rPr>
        <w:t xml:space="preserve"> </w:t>
      </w:r>
      <w:r>
        <w:t>aprobación.</w:t>
      </w:r>
    </w:p>
    <w:p w14:paraId="31F65570" w14:textId="77777777" w:rsidR="007337F5" w:rsidRDefault="007337F5">
      <w:pPr>
        <w:pStyle w:val="Textoindependiente"/>
        <w:spacing w:before="3"/>
        <w:rPr>
          <w:sz w:val="25"/>
        </w:rPr>
      </w:pPr>
    </w:p>
    <w:p w14:paraId="52386AA6" w14:textId="77777777" w:rsidR="007337F5" w:rsidRDefault="005A2A0F">
      <w:pPr>
        <w:pStyle w:val="Textoindependiente"/>
        <w:spacing w:before="1"/>
        <w:ind w:left="220"/>
        <w:jc w:val="both"/>
      </w:pPr>
      <w:r>
        <w:rPr>
          <w:u w:val="single"/>
        </w:rPr>
        <w:t>B10. Interrupción del sistema de aspersores contra incendios</w:t>
      </w:r>
    </w:p>
    <w:p w14:paraId="59604EA6" w14:textId="77777777" w:rsidR="007337F5" w:rsidRDefault="005A2A0F">
      <w:pPr>
        <w:pStyle w:val="Textoindependiente"/>
        <w:spacing w:before="119" w:line="480" w:lineRule="auto"/>
        <w:ind w:left="220" w:right="453"/>
        <w:jc w:val="both"/>
      </w:pPr>
      <w:r>
        <w:t>Antes de instalar, modificar o añadir un sistema de aspersores contraincendios, la compañía de seguros de la u</w:t>
      </w:r>
      <w:r>
        <w:t>nidad de negocios de TC Transcontinental debe aprobar los cambios.</w:t>
      </w:r>
    </w:p>
    <w:p w14:paraId="5EB6292B" w14:textId="77777777" w:rsidR="007337F5" w:rsidRDefault="007337F5">
      <w:pPr>
        <w:spacing w:line="480" w:lineRule="auto"/>
        <w:jc w:val="both"/>
        <w:sectPr w:rsidR="007337F5">
          <w:pgSz w:w="12240" w:h="15840"/>
          <w:pgMar w:top="1520" w:right="260" w:bottom="146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412BB268" w14:textId="33105BEE">
        <w:trPr>
          <w:trHeight w:val="254"/>
          <w:del w:id="215" w:author="Perez, Steeven" w:date="2020-08-05T16:00:00Z"/>
        </w:trPr>
        <w:tc>
          <w:tcPr>
            <w:tcW w:w="10370" w:type="dxa"/>
            <w:gridSpan w:val="3"/>
          </w:tcPr>
          <w:p w14:paraId="0D5641EC" w14:textId="2676B527" w:rsidR="007337F5" w:rsidDel="00231AAE" w:rsidRDefault="005A2A0F">
            <w:pPr>
              <w:pStyle w:val="TableParagraph"/>
              <w:spacing w:line="234" w:lineRule="exact"/>
              <w:ind w:left="3561" w:right="3555"/>
              <w:rPr>
                <w:del w:id="216" w:author="Perez, Steeven" w:date="2020-08-05T16:00:00Z"/>
                <w:b/>
              </w:rPr>
            </w:pPr>
            <w:del w:id="217" w:author="Perez, Steeven" w:date="2020-08-05T16:00:00Z">
              <w:r w:rsidDel="00231AAE">
                <w:rPr>
                  <w:b/>
                </w:rPr>
                <w:lastRenderedPageBreak/>
                <w:delText>Standard Operating Procedure</w:delText>
              </w:r>
            </w:del>
          </w:p>
        </w:tc>
      </w:tr>
      <w:tr w:rsidR="007337F5" w:rsidDel="00231AAE" w14:paraId="4D045F72" w14:textId="21EB2E42">
        <w:trPr>
          <w:trHeight w:val="251"/>
          <w:del w:id="218" w:author="Perez, Steeven" w:date="2020-08-05T16:00:00Z"/>
        </w:trPr>
        <w:tc>
          <w:tcPr>
            <w:tcW w:w="3084" w:type="dxa"/>
          </w:tcPr>
          <w:p w14:paraId="4468180C" w14:textId="3E6DED1F" w:rsidR="007337F5" w:rsidDel="00231AAE" w:rsidRDefault="005A2A0F">
            <w:pPr>
              <w:pStyle w:val="TableParagraph"/>
              <w:spacing w:line="232" w:lineRule="exact"/>
              <w:ind w:left="431" w:right="423"/>
              <w:rPr>
                <w:del w:id="219" w:author="Perez, Steeven" w:date="2020-08-05T16:00:00Z"/>
                <w:b/>
              </w:rPr>
            </w:pPr>
            <w:del w:id="220" w:author="Perez, Steeven" w:date="2020-08-05T16:00:00Z">
              <w:r w:rsidDel="00231AAE">
                <w:rPr>
                  <w:b/>
                </w:rPr>
                <w:delText>N° EC-HSW-FO-009D</w:delText>
              </w:r>
            </w:del>
          </w:p>
        </w:tc>
        <w:tc>
          <w:tcPr>
            <w:tcW w:w="4657" w:type="dxa"/>
            <w:vMerge w:val="restart"/>
          </w:tcPr>
          <w:p w14:paraId="686F5D26" w14:textId="06C4E3AF" w:rsidR="007337F5" w:rsidDel="00231AAE" w:rsidRDefault="005A2A0F">
            <w:pPr>
              <w:pStyle w:val="TableParagraph"/>
              <w:spacing w:before="124"/>
              <w:ind w:left="874"/>
              <w:jc w:val="left"/>
              <w:rPr>
                <w:del w:id="221" w:author="Perez, Steeven" w:date="2020-08-05T16:00:00Z"/>
                <w:b/>
              </w:rPr>
            </w:pPr>
            <w:del w:id="222" w:author="Perez, Steeven" w:date="2020-08-05T16:00:00Z">
              <w:r w:rsidDel="00231AAE">
                <w:rPr>
                  <w:b/>
                </w:rPr>
                <w:delText>Título: Reglas de Seguridad</w:delText>
              </w:r>
            </w:del>
          </w:p>
        </w:tc>
        <w:tc>
          <w:tcPr>
            <w:tcW w:w="2629" w:type="dxa"/>
            <w:vMerge w:val="restart"/>
          </w:tcPr>
          <w:p w14:paraId="13555E03" w14:textId="48F2B3DE" w:rsidR="007337F5" w:rsidDel="00231AAE" w:rsidRDefault="005A2A0F">
            <w:pPr>
              <w:pStyle w:val="TableParagraph"/>
              <w:spacing w:before="124"/>
              <w:ind w:left="756"/>
              <w:jc w:val="left"/>
              <w:rPr>
                <w:del w:id="223" w:author="Perez, Steeven" w:date="2020-08-05T16:00:00Z"/>
                <w:b/>
              </w:rPr>
            </w:pPr>
            <w:del w:id="224" w:author="Perez, Steeven" w:date="2020-08-05T16:00:00Z">
              <w:r w:rsidDel="00231AAE">
                <w:rPr>
                  <w:b/>
                </w:rPr>
                <w:delText>Versión 00</w:delText>
              </w:r>
            </w:del>
          </w:p>
        </w:tc>
      </w:tr>
      <w:tr w:rsidR="007337F5" w:rsidDel="00231AAE" w14:paraId="34992911" w14:textId="424809C8">
        <w:trPr>
          <w:trHeight w:val="254"/>
          <w:del w:id="225" w:author="Perez, Steeven" w:date="2020-08-05T16:00:00Z"/>
        </w:trPr>
        <w:tc>
          <w:tcPr>
            <w:tcW w:w="3084" w:type="dxa"/>
          </w:tcPr>
          <w:p w14:paraId="3BCE87C2" w14:textId="6193AA39" w:rsidR="007337F5" w:rsidDel="00231AAE" w:rsidRDefault="005A2A0F">
            <w:pPr>
              <w:pStyle w:val="TableParagraph"/>
              <w:spacing w:line="234" w:lineRule="exact"/>
              <w:ind w:right="423"/>
              <w:rPr>
                <w:del w:id="226" w:author="Perez, Steeven" w:date="2020-08-05T16:00:00Z"/>
                <w:b/>
              </w:rPr>
            </w:pPr>
            <w:del w:id="227" w:author="Perez, Steeven" w:date="2020-08-05T16:00:00Z">
              <w:r w:rsidDel="00231AAE">
                <w:rPr>
                  <w:b/>
                </w:rPr>
                <w:delText>HSW</w:delText>
              </w:r>
            </w:del>
          </w:p>
        </w:tc>
        <w:tc>
          <w:tcPr>
            <w:tcW w:w="4657" w:type="dxa"/>
            <w:vMerge/>
            <w:tcBorders>
              <w:top w:val="nil"/>
            </w:tcBorders>
          </w:tcPr>
          <w:p w14:paraId="7D3AF42A" w14:textId="78F646C3" w:rsidR="007337F5" w:rsidDel="00231AAE" w:rsidRDefault="007337F5">
            <w:pPr>
              <w:rPr>
                <w:del w:id="228" w:author="Perez, Steeven" w:date="2020-08-05T16:00:00Z"/>
                <w:sz w:val="2"/>
                <w:szCs w:val="2"/>
              </w:rPr>
            </w:pPr>
          </w:p>
        </w:tc>
        <w:tc>
          <w:tcPr>
            <w:tcW w:w="2629" w:type="dxa"/>
            <w:vMerge/>
            <w:tcBorders>
              <w:top w:val="nil"/>
            </w:tcBorders>
          </w:tcPr>
          <w:p w14:paraId="59B5F587" w14:textId="1B05A2EC" w:rsidR="007337F5" w:rsidDel="00231AAE" w:rsidRDefault="007337F5">
            <w:pPr>
              <w:rPr>
                <w:del w:id="229" w:author="Perez, Steeven" w:date="2020-08-05T16:00:00Z"/>
                <w:sz w:val="2"/>
                <w:szCs w:val="2"/>
              </w:rPr>
            </w:pPr>
          </w:p>
        </w:tc>
      </w:tr>
    </w:tbl>
    <w:p w14:paraId="72C92FAA" w14:textId="4475DBAA" w:rsidR="007337F5" w:rsidDel="00231AAE" w:rsidRDefault="005A2A0F">
      <w:pPr>
        <w:spacing w:before="7"/>
        <w:ind w:right="453"/>
        <w:jc w:val="right"/>
        <w:rPr>
          <w:del w:id="230" w:author="Perez, Steeven" w:date="2020-08-05T16:00:00Z"/>
          <w:rFonts w:ascii="Arial" w:hAnsi="Arial"/>
        </w:rPr>
      </w:pPr>
      <w:del w:id="231" w:author="Perez, Steeven" w:date="2020-08-05T16:00:00Z">
        <w:r w:rsidDel="00231AAE">
          <w:rPr>
            <w:rFonts w:ascii="Arial" w:hAnsi="Arial"/>
          </w:rPr>
          <w:delText>Pág. 10 de 13</w:delText>
        </w:r>
      </w:del>
    </w:p>
    <w:p w14:paraId="2B367955" w14:textId="77777777" w:rsidR="007337F5" w:rsidRDefault="007337F5">
      <w:pPr>
        <w:pStyle w:val="Textoindependiente"/>
        <w:rPr>
          <w:rFonts w:ascii="Arial"/>
          <w:sz w:val="20"/>
        </w:rPr>
      </w:pPr>
    </w:p>
    <w:p w14:paraId="63D96CFF" w14:textId="77777777" w:rsidR="007337F5" w:rsidRDefault="007337F5">
      <w:pPr>
        <w:pStyle w:val="Textoindependiente"/>
        <w:spacing w:before="1"/>
        <w:rPr>
          <w:rFonts w:ascii="Arial"/>
          <w:sz w:val="25"/>
        </w:rPr>
      </w:pPr>
    </w:p>
    <w:p w14:paraId="2737588B" w14:textId="77777777" w:rsidR="007337F5" w:rsidRDefault="005A2A0F">
      <w:pPr>
        <w:pStyle w:val="Textoindependiente"/>
        <w:spacing w:before="52" w:line="480" w:lineRule="auto"/>
        <w:ind w:left="220" w:right="460"/>
        <w:jc w:val="both"/>
      </w:pPr>
      <w:r>
        <w:t>El sistema de aspersores contra incendios y las fuentes de agua no deben apagarse, desenchufarse o hacerse ineficaces sin la aprobación del TC Transcontinental la unidad de negocios y la compañía de seguros.</w:t>
      </w:r>
    </w:p>
    <w:p w14:paraId="114C812D" w14:textId="77777777" w:rsidR="007337F5" w:rsidRDefault="007337F5">
      <w:pPr>
        <w:pStyle w:val="Textoindependiente"/>
        <w:spacing w:before="3"/>
        <w:rPr>
          <w:sz w:val="25"/>
        </w:rPr>
      </w:pPr>
    </w:p>
    <w:p w14:paraId="3F04430F" w14:textId="77777777" w:rsidR="007337F5" w:rsidRDefault="005A2A0F">
      <w:pPr>
        <w:pStyle w:val="Textoindependiente"/>
        <w:ind w:left="220"/>
        <w:jc w:val="both"/>
      </w:pPr>
      <w:r>
        <w:rPr>
          <w:u w:val="single"/>
        </w:rPr>
        <w:t xml:space="preserve">B11. </w:t>
      </w:r>
      <w:proofErr w:type="spellStart"/>
      <w:r>
        <w:rPr>
          <w:u w:val="single"/>
        </w:rPr>
        <w:t>Power</w:t>
      </w:r>
      <w:proofErr w:type="spellEnd"/>
      <w:r>
        <w:rPr>
          <w:u w:val="single"/>
        </w:rPr>
        <w:t xml:space="preserve"> </w:t>
      </w:r>
      <w:proofErr w:type="spellStart"/>
      <w:r>
        <w:rPr>
          <w:u w:val="single"/>
        </w:rPr>
        <w:t>Interruption</w:t>
      </w:r>
      <w:proofErr w:type="spellEnd"/>
      <w:r>
        <w:rPr>
          <w:u w:val="single"/>
        </w:rPr>
        <w:t xml:space="preserve"> </w:t>
      </w:r>
      <w:proofErr w:type="spellStart"/>
      <w:r>
        <w:rPr>
          <w:u w:val="single"/>
        </w:rPr>
        <w:t>to</w:t>
      </w:r>
      <w:proofErr w:type="spellEnd"/>
      <w:r>
        <w:rPr>
          <w:u w:val="single"/>
        </w:rPr>
        <w:t xml:space="preserve"> </w:t>
      </w:r>
      <w:proofErr w:type="spellStart"/>
      <w:r>
        <w:rPr>
          <w:u w:val="single"/>
        </w:rPr>
        <w:t>the</w:t>
      </w:r>
      <w:proofErr w:type="spellEnd"/>
      <w:r>
        <w:rPr>
          <w:u w:val="single"/>
        </w:rPr>
        <w:t xml:space="preserve"> </w:t>
      </w:r>
      <w:proofErr w:type="spellStart"/>
      <w:r>
        <w:rPr>
          <w:u w:val="single"/>
        </w:rPr>
        <w:t>Smoke</w:t>
      </w:r>
      <w:proofErr w:type="spellEnd"/>
      <w:r>
        <w:rPr>
          <w:u w:val="single"/>
        </w:rPr>
        <w:t xml:space="preserve"> and </w:t>
      </w:r>
      <w:proofErr w:type="spellStart"/>
      <w:r>
        <w:rPr>
          <w:u w:val="single"/>
        </w:rPr>
        <w:t>Heat</w:t>
      </w:r>
      <w:proofErr w:type="spellEnd"/>
      <w:r>
        <w:rPr>
          <w:u w:val="single"/>
        </w:rPr>
        <w:t xml:space="preserve"> </w:t>
      </w:r>
      <w:proofErr w:type="spellStart"/>
      <w:r>
        <w:rPr>
          <w:u w:val="single"/>
        </w:rPr>
        <w:t>D</w:t>
      </w:r>
      <w:r>
        <w:rPr>
          <w:u w:val="single"/>
        </w:rPr>
        <w:t>etectors</w:t>
      </w:r>
      <w:proofErr w:type="spellEnd"/>
    </w:p>
    <w:p w14:paraId="218D7AA1" w14:textId="77777777" w:rsidR="007337F5" w:rsidRDefault="005A2A0F">
      <w:pPr>
        <w:pStyle w:val="Textoindependiente"/>
        <w:spacing w:before="121" w:line="480" w:lineRule="auto"/>
        <w:ind w:left="220" w:right="460"/>
        <w:jc w:val="both"/>
      </w:pPr>
      <w:r>
        <w:t>Si es necesario apagar un dispositivo de detección de humo o calor para continuar con los trabajos de reparación, mantenimiento, construcción o reurbanización, el contratista debe en primer lugar conversar con el Coordinador del Programa.</w:t>
      </w:r>
    </w:p>
    <w:p w14:paraId="4BA646B5" w14:textId="77777777" w:rsidR="007337F5" w:rsidRDefault="005A2A0F">
      <w:pPr>
        <w:pStyle w:val="Textoindependiente"/>
        <w:spacing w:before="119" w:line="480" w:lineRule="auto"/>
        <w:ind w:left="220" w:right="457"/>
        <w:jc w:val="both"/>
      </w:pPr>
      <w:r>
        <w:t>Si el di</w:t>
      </w:r>
      <w:r>
        <w:t>spositivo de detección está directamente conectado con una agencia de seguridad y/o un departamento de bomberos, deben ser informados por el Coordinador del Programa del tipo del trabajo a realizar, su ubicación y duración</w:t>
      </w:r>
      <w:r>
        <w:rPr>
          <w:spacing w:val="-5"/>
        </w:rPr>
        <w:t xml:space="preserve"> </w:t>
      </w:r>
      <w:r>
        <w:t>esperada.</w:t>
      </w:r>
    </w:p>
    <w:p w14:paraId="44F36DE3" w14:textId="77777777" w:rsidR="007337F5" w:rsidRDefault="005A2A0F">
      <w:pPr>
        <w:pStyle w:val="Ttulo1"/>
        <w:spacing w:before="119"/>
      </w:pPr>
      <w:r>
        <w:t>C – Trabajo eléctrico</w:t>
      </w:r>
    </w:p>
    <w:p w14:paraId="49CB7907" w14:textId="77777777" w:rsidR="007337F5" w:rsidRDefault="005A2A0F">
      <w:pPr>
        <w:pStyle w:val="Textoindependiente"/>
        <w:spacing w:before="2"/>
        <w:ind w:left="220" w:right="99"/>
        <w:jc w:val="both"/>
      </w:pPr>
      <w:r>
        <w:t xml:space="preserve">El Coordinador del Programa Transcontinental debe revisar con el Contratista el </w:t>
      </w:r>
      <w:proofErr w:type="spellStart"/>
      <w:r>
        <w:t>Agout</w:t>
      </w:r>
      <w:proofErr w:type="spellEnd"/>
      <w:r>
        <w:t xml:space="preserve"> Lockout Ty Control de </w:t>
      </w:r>
      <w:proofErr w:type="spellStart"/>
      <w:r>
        <w:t>Hazardous</w:t>
      </w:r>
      <w:proofErr w:type="spellEnd"/>
      <w:r>
        <w:t xml:space="preserve"> </w:t>
      </w:r>
      <w:proofErr w:type="spellStart"/>
      <w:r>
        <w:t>EnergiesProgram</w:t>
      </w:r>
      <w:proofErr w:type="spellEnd"/>
      <w:r>
        <w:t xml:space="preserve">. Consulte la sección </w:t>
      </w:r>
      <w:r>
        <w:rPr>
          <w:i/>
        </w:rPr>
        <w:t xml:space="preserve">Seguridad </w:t>
      </w:r>
      <w:r>
        <w:t xml:space="preserve">en </w:t>
      </w:r>
      <w:r>
        <w:rPr>
          <w:i/>
        </w:rPr>
        <w:t xml:space="preserve">Programas legislativos </w:t>
      </w:r>
      <w:r>
        <w:t>sobre vigilancia en la Intranet.</w:t>
      </w:r>
    </w:p>
    <w:p w14:paraId="1DEEDA09" w14:textId="77777777" w:rsidR="007337F5" w:rsidRDefault="007337F5">
      <w:pPr>
        <w:pStyle w:val="Textoindependiente"/>
        <w:spacing w:before="12"/>
        <w:rPr>
          <w:sz w:val="23"/>
        </w:rPr>
      </w:pPr>
    </w:p>
    <w:p w14:paraId="6F2F5299" w14:textId="77777777" w:rsidR="007337F5" w:rsidRDefault="005A2A0F">
      <w:pPr>
        <w:pStyle w:val="Textoindependiente"/>
        <w:ind w:left="220"/>
        <w:jc w:val="both"/>
      </w:pPr>
      <w:r>
        <w:t>El contra</w:t>
      </w:r>
      <w:r>
        <w:t>tista debe seguir el programa.</w:t>
      </w:r>
    </w:p>
    <w:p w14:paraId="0580B4CB" w14:textId="77777777" w:rsidR="007337F5" w:rsidRDefault="007337F5">
      <w:pPr>
        <w:pStyle w:val="Textoindependiente"/>
        <w:spacing w:before="12"/>
        <w:rPr>
          <w:sz w:val="23"/>
        </w:rPr>
      </w:pPr>
    </w:p>
    <w:p w14:paraId="35A470F1" w14:textId="77777777" w:rsidR="007337F5" w:rsidRDefault="005A2A0F">
      <w:pPr>
        <w:pStyle w:val="Textoindependiente"/>
        <w:ind w:left="220" w:right="516"/>
        <w:jc w:val="both"/>
      </w:pPr>
      <w:r>
        <w:t>El contratista debe aplicar el estándar de seguridad eléctrica de la provincia o estado. El contratista también debe aplicar los procedimientos de trabajo seguro para la protección contra arcos eléctricos. Refiera a la secci</w:t>
      </w:r>
      <w:r>
        <w:t xml:space="preserve">ón de seguridad, bajo </w:t>
      </w:r>
      <w:r>
        <w:rPr>
          <w:i/>
        </w:rPr>
        <w:t xml:space="preserve">la capacitación </w:t>
      </w:r>
      <w:proofErr w:type="spellStart"/>
      <w:r>
        <w:rPr>
          <w:i/>
        </w:rPr>
        <w:t>b</w:t>
      </w:r>
      <w:r>
        <w:t>y</w:t>
      </w:r>
      <w:proofErr w:type="spellEnd"/>
      <w:r>
        <w:t xml:space="preserve"> el Departamento de Vigilancia </w:t>
      </w:r>
      <w:r>
        <w:rPr>
          <w:i/>
        </w:rPr>
        <w:t xml:space="preserve">de HS&amp;W/E </w:t>
      </w:r>
      <w:r>
        <w:t>en la Intranet.</w:t>
      </w:r>
    </w:p>
    <w:p w14:paraId="008D92F0" w14:textId="77777777" w:rsidR="007337F5" w:rsidRDefault="007337F5">
      <w:pPr>
        <w:pStyle w:val="Textoindependiente"/>
      </w:pPr>
    </w:p>
    <w:p w14:paraId="524ABC4E" w14:textId="77777777" w:rsidR="007337F5" w:rsidRDefault="007337F5">
      <w:pPr>
        <w:pStyle w:val="Textoindependiente"/>
        <w:spacing w:before="1"/>
        <w:rPr>
          <w:sz w:val="25"/>
        </w:rPr>
      </w:pPr>
    </w:p>
    <w:p w14:paraId="1826E23E" w14:textId="77777777" w:rsidR="007337F5" w:rsidRDefault="005A2A0F">
      <w:pPr>
        <w:pStyle w:val="Textoindependiente"/>
        <w:spacing w:before="1"/>
        <w:ind w:left="220"/>
        <w:jc w:val="both"/>
      </w:pPr>
      <w:r>
        <w:rPr>
          <w:u w:val="single"/>
        </w:rPr>
        <w:t>C1. Reemplazo de fusibles</w:t>
      </w:r>
    </w:p>
    <w:p w14:paraId="26C224AA" w14:textId="77777777" w:rsidR="007337F5" w:rsidRDefault="005A2A0F">
      <w:pPr>
        <w:pStyle w:val="Textoindependiente"/>
        <w:spacing w:before="120" w:line="480" w:lineRule="auto"/>
        <w:ind w:left="220" w:right="458"/>
        <w:jc w:val="both"/>
      </w:pPr>
      <w:r>
        <w:t>Es obligatorio reemplazar un fusible quemado por uno del mismo tipo y potencia equivalente. Los fusibles deben ser reemplazados por</w:t>
      </w:r>
      <w:r>
        <w:t xml:space="preserve"> empleados autorizados. El reemplazo debe hacerse inmediatamente para</w:t>
      </w:r>
    </w:p>
    <w:p w14:paraId="010553D2" w14:textId="77777777" w:rsidR="007337F5" w:rsidRDefault="007337F5">
      <w:pPr>
        <w:spacing w:line="480" w:lineRule="auto"/>
        <w:jc w:val="both"/>
        <w:sectPr w:rsidR="007337F5">
          <w:pgSz w:w="12240" w:h="15840"/>
          <w:pgMar w:top="1520" w:right="260" w:bottom="146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3018A5DF" w14:textId="69B70F8C">
        <w:trPr>
          <w:trHeight w:val="254"/>
          <w:del w:id="232" w:author="Perez, Steeven" w:date="2020-08-05T16:00:00Z"/>
        </w:trPr>
        <w:tc>
          <w:tcPr>
            <w:tcW w:w="10370" w:type="dxa"/>
            <w:gridSpan w:val="3"/>
          </w:tcPr>
          <w:p w14:paraId="446D4C65" w14:textId="4E9949F5" w:rsidR="007337F5" w:rsidDel="00231AAE" w:rsidRDefault="005A2A0F">
            <w:pPr>
              <w:pStyle w:val="TableParagraph"/>
              <w:spacing w:line="234" w:lineRule="exact"/>
              <w:ind w:left="3561" w:right="3555"/>
              <w:rPr>
                <w:del w:id="233" w:author="Perez, Steeven" w:date="2020-08-05T16:00:00Z"/>
                <w:b/>
              </w:rPr>
            </w:pPr>
            <w:del w:id="234" w:author="Perez, Steeven" w:date="2020-08-05T16:00:00Z">
              <w:r w:rsidDel="00231AAE">
                <w:rPr>
                  <w:b/>
                </w:rPr>
                <w:lastRenderedPageBreak/>
                <w:delText>Standard Operating Procedure</w:delText>
              </w:r>
            </w:del>
          </w:p>
        </w:tc>
      </w:tr>
      <w:tr w:rsidR="007337F5" w:rsidDel="00231AAE" w14:paraId="73393C6E" w14:textId="56D44C79">
        <w:trPr>
          <w:trHeight w:val="251"/>
          <w:del w:id="235" w:author="Perez, Steeven" w:date="2020-08-05T16:00:00Z"/>
        </w:trPr>
        <w:tc>
          <w:tcPr>
            <w:tcW w:w="3084" w:type="dxa"/>
          </w:tcPr>
          <w:p w14:paraId="3CA01F86" w14:textId="56C26CA7" w:rsidR="007337F5" w:rsidDel="00231AAE" w:rsidRDefault="005A2A0F">
            <w:pPr>
              <w:pStyle w:val="TableParagraph"/>
              <w:spacing w:line="232" w:lineRule="exact"/>
              <w:ind w:left="431" w:right="423"/>
              <w:rPr>
                <w:del w:id="236" w:author="Perez, Steeven" w:date="2020-08-05T16:00:00Z"/>
                <w:b/>
              </w:rPr>
            </w:pPr>
            <w:del w:id="237" w:author="Perez, Steeven" w:date="2020-08-05T16:00:00Z">
              <w:r w:rsidDel="00231AAE">
                <w:rPr>
                  <w:b/>
                </w:rPr>
                <w:delText>N° EC-HSW-FO-009D</w:delText>
              </w:r>
            </w:del>
          </w:p>
        </w:tc>
        <w:tc>
          <w:tcPr>
            <w:tcW w:w="4657" w:type="dxa"/>
            <w:vMerge w:val="restart"/>
          </w:tcPr>
          <w:p w14:paraId="65E62467" w14:textId="52D0610C" w:rsidR="007337F5" w:rsidDel="00231AAE" w:rsidRDefault="005A2A0F">
            <w:pPr>
              <w:pStyle w:val="TableParagraph"/>
              <w:spacing w:before="124"/>
              <w:ind w:left="874"/>
              <w:jc w:val="left"/>
              <w:rPr>
                <w:del w:id="238" w:author="Perez, Steeven" w:date="2020-08-05T16:00:00Z"/>
                <w:b/>
              </w:rPr>
            </w:pPr>
            <w:del w:id="239" w:author="Perez, Steeven" w:date="2020-08-05T16:00:00Z">
              <w:r w:rsidDel="00231AAE">
                <w:rPr>
                  <w:b/>
                </w:rPr>
                <w:delText>Título: Reglas de Seguridad</w:delText>
              </w:r>
            </w:del>
          </w:p>
        </w:tc>
        <w:tc>
          <w:tcPr>
            <w:tcW w:w="2629" w:type="dxa"/>
            <w:vMerge w:val="restart"/>
          </w:tcPr>
          <w:p w14:paraId="490F839F" w14:textId="56DF7D3C" w:rsidR="007337F5" w:rsidDel="00231AAE" w:rsidRDefault="005A2A0F">
            <w:pPr>
              <w:pStyle w:val="TableParagraph"/>
              <w:spacing w:before="124"/>
              <w:ind w:left="756"/>
              <w:jc w:val="left"/>
              <w:rPr>
                <w:del w:id="240" w:author="Perez, Steeven" w:date="2020-08-05T16:00:00Z"/>
                <w:b/>
              </w:rPr>
            </w:pPr>
            <w:del w:id="241" w:author="Perez, Steeven" w:date="2020-08-05T16:00:00Z">
              <w:r w:rsidDel="00231AAE">
                <w:rPr>
                  <w:b/>
                </w:rPr>
                <w:delText>Versión 00</w:delText>
              </w:r>
            </w:del>
          </w:p>
        </w:tc>
      </w:tr>
      <w:tr w:rsidR="007337F5" w:rsidDel="00231AAE" w14:paraId="28BCDCF8" w14:textId="203ACB20">
        <w:trPr>
          <w:trHeight w:val="254"/>
          <w:del w:id="242" w:author="Perez, Steeven" w:date="2020-08-05T16:00:00Z"/>
        </w:trPr>
        <w:tc>
          <w:tcPr>
            <w:tcW w:w="3084" w:type="dxa"/>
          </w:tcPr>
          <w:p w14:paraId="75D047B6" w14:textId="2E45FE95" w:rsidR="007337F5" w:rsidDel="00231AAE" w:rsidRDefault="005A2A0F">
            <w:pPr>
              <w:pStyle w:val="TableParagraph"/>
              <w:spacing w:line="234" w:lineRule="exact"/>
              <w:ind w:right="423"/>
              <w:rPr>
                <w:del w:id="243" w:author="Perez, Steeven" w:date="2020-08-05T16:00:00Z"/>
                <w:b/>
              </w:rPr>
            </w:pPr>
            <w:del w:id="244" w:author="Perez, Steeven" w:date="2020-08-05T16:00:00Z">
              <w:r w:rsidDel="00231AAE">
                <w:rPr>
                  <w:b/>
                </w:rPr>
                <w:delText>HSW</w:delText>
              </w:r>
            </w:del>
          </w:p>
        </w:tc>
        <w:tc>
          <w:tcPr>
            <w:tcW w:w="4657" w:type="dxa"/>
            <w:vMerge/>
            <w:tcBorders>
              <w:top w:val="nil"/>
            </w:tcBorders>
          </w:tcPr>
          <w:p w14:paraId="525C05C8" w14:textId="4E4456D2" w:rsidR="007337F5" w:rsidDel="00231AAE" w:rsidRDefault="007337F5">
            <w:pPr>
              <w:rPr>
                <w:del w:id="245" w:author="Perez, Steeven" w:date="2020-08-05T16:00:00Z"/>
                <w:sz w:val="2"/>
                <w:szCs w:val="2"/>
              </w:rPr>
            </w:pPr>
          </w:p>
        </w:tc>
        <w:tc>
          <w:tcPr>
            <w:tcW w:w="2629" w:type="dxa"/>
            <w:vMerge/>
            <w:tcBorders>
              <w:top w:val="nil"/>
            </w:tcBorders>
          </w:tcPr>
          <w:p w14:paraId="2F569C74" w14:textId="2EC39513" w:rsidR="007337F5" w:rsidDel="00231AAE" w:rsidRDefault="007337F5">
            <w:pPr>
              <w:rPr>
                <w:del w:id="246" w:author="Perez, Steeven" w:date="2020-08-05T16:00:00Z"/>
                <w:sz w:val="2"/>
                <w:szCs w:val="2"/>
              </w:rPr>
            </w:pPr>
          </w:p>
        </w:tc>
      </w:tr>
    </w:tbl>
    <w:p w14:paraId="7075CCDD" w14:textId="397881A1" w:rsidR="007337F5" w:rsidDel="00231AAE" w:rsidRDefault="005A2A0F">
      <w:pPr>
        <w:spacing w:before="7"/>
        <w:ind w:right="453"/>
        <w:jc w:val="right"/>
        <w:rPr>
          <w:del w:id="247" w:author="Perez, Steeven" w:date="2020-08-05T16:00:00Z"/>
          <w:rFonts w:ascii="Arial" w:hAnsi="Arial"/>
        </w:rPr>
      </w:pPr>
      <w:del w:id="248" w:author="Perez, Steeven" w:date="2020-08-05T16:00:00Z">
        <w:r w:rsidDel="00231AAE">
          <w:rPr>
            <w:rFonts w:ascii="Arial" w:hAnsi="Arial"/>
          </w:rPr>
          <w:delText>Pág. 11 de 13</w:delText>
        </w:r>
      </w:del>
    </w:p>
    <w:p w14:paraId="72413205" w14:textId="77777777" w:rsidR="007337F5" w:rsidRDefault="007337F5">
      <w:pPr>
        <w:pStyle w:val="Textoindependiente"/>
        <w:spacing w:before="7"/>
        <w:rPr>
          <w:rFonts w:ascii="Arial"/>
          <w:sz w:val="19"/>
        </w:rPr>
      </w:pPr>
    </w:p>
    <w:p w14:paraId="4A28CDD8" w14:textId="77777777" w:rsidR="007337F5" w:rsidRDefault="005A2A0F">
      <w:pPr>
        <w:pStyle w:val="Textoindependiente"/>
        <w:spacing w:before="52" w:line="480" w:lineRule="auto"/>
        <w:ind w:left="220" w:right="393"/>
      </w:pPr>
      <w:r>
        <w:t>garantizar la continuidad de las operaciones y para evitar los daños a los que podrían estar sujetos los circuitos y el material eléctrico.</w:t>
      </w:r>
    </w:p>
    <w:p w14:paraId="1A6DC431" w14:textId="77777777" w:rsidR="007337F5" w:rsidRDefault="005A2A0F">
      <w:pPr>
        <w:pStyle w:val="Textoindependiente"/>
        <w:spacing w:before="121"/>
        <w:ind w:left="220"/>
      </w:pPr>
      <w:r>
        <w:rPr>
          <w:u w:val="single"/>
        </w:rPr>
        <w:t>C2. Circuito en vivo</w:t>
      </w:r>
    </w:p>
    <w:p w14:paraId="000C54C9" w14:textId="77777777" w:rsidR="007337F5" w:rsidRDefault="007337F5">
      <w:pPr>
        <w:pStyle w:val="Textoindependiente"/>
        <w:spacing w:before="8"/>
        <w:rPr>
          <w:sz w:val="29"/>
        </w:rPr>
      </w:pPr>
    </w:p>
    <w:p w14:paraId="741D5358" w14:textId="77777777" w:rsidR="007337F5" w:rsidRDefault="005A2A0F">
      <w:pPr>
        <w:pStyle w:val="Textoindependiente"/>
        <w:spacing w:before="52"/>
        <w:ind w:left="220" w:right="456"/>
        <w:jc w:val="both"/>
      </w:pPr>
      <w:r>
        <w:t>Solo los trabajadores calificados y experimentados pueden ser autorizados a trabajar en circuitos y equipos en vivo. El trabajo en un circuito o equipo en vivo nunca debe realizarse si se superan los límites de seguridad del Equipo de Protección Personal (</w:t>
      </w:r>
      <w:r>
        <w:t>guantes de goma, gafas, ropa de alta reprobación, etc.).</w:t>
      </w:r>
    </w:p>
    <w:p w14:paraId="24135D3E" w14:textId="77777777" w:rsidR="007337F5" w:rsidRDefault="007337F5">
      <w:pPr>
        <w:pStyle w:val="Textoindependiente"/>
      </w:pPr>
    </w:p>
    <w:p w14:paraId="15ECE7F8" w14:textId="77777777" w:rsidR="007337F5" w:rsidRDefault="007337F5">
      <w:pPr>
        <w:pStyle w:val="Textoindependiente"/>
        <w:spacing w:before="1"/>
        <w:rPr>
          <w:sz w:val="25"/>
        </w:rPr>
      </w:pPr>
    </w:p>
    <w:p w14:paraId="3C8BE3C5" w14:textId="77777777" w:rsidR="007337F5" w:rsidRDefault="005A2A0F">
      <w:pPr>
        <w:pStyle w:val="Textoindependiente"/>
        <w:ind w:left="220"/>
        <w:jc w:val="both"/>
      </w:pPr>
      <w:r>
        <w:rPr>
          <w:u w:val="single"/>
        </w:rPr>
        <w:t xml:space="preserve">C3. </w:t>
      </w:r>
      <w:proofErr w:type="spellStart"/>
      <w:r>
        <w:rPr>
          <w:u w:val="single"/>
        </w:rPr>
        <w:t>Wiring</w:t>
      </w:r>
      <w:proofErr w:type="spellEnd"/>
      <w:r>
        <w:rPr>
          <w:u w:val="single"/>
        </w:rPr>
        <w:t xml:space="preserve"> temporal – Extensión</w:t>
      </w:r>
    </w:p>
    <w:p w14:paraId="5DADCBC4" w14:textId="77777777" w:rsidR="007337F5" w:rsidRDefault="005A2A0F">
      <w:pPr>
        <w:pStyle w:val="Textoindependiente"/>
        <w:spacing w:before="120"/>
        <w:ind w:left="220" w:right="462"/>
        <w:jc w:val="both"/>
      </w:pPr>
      <w:r>
        <w:t xml:space="preserve">La instalación de cables temporales para trabajos de construcción o demolición debe realizarse de conformidad con las normas actuales del código de construcción del </w:t>
      </w:r>
      <w:r>
        <w:t>estado o provincia.</w:t>
      </w:r>
    </w:p>
    <w:p w14:paraId="6F6EF7D1" w14:textId="77777777" w:rsidR="007337F5" w:rsidRDefault="007337F5">
      <w:pPr>
        <w:pStyle w:val="Textoindependiente"/>
        <w:spacing w:before="11"/>
        <w:rPr>
          <w:sz w:val="23"/>
        </w:rPr>
      </w:pPr>
    </w:p>
    <w:p w14:paraId="0F25F00F" w14:textId="77777777" w:rsidR="007337F5" w:rsidRDefault="005A2A0F">
      <w:pPr>
        <w:pStyle w:val="Textoindependiente"/>
        <w:spacing w:before="1"/>
        <w:ind w:left="220" w:right="465"/>
        <w:jc w:val="both"/>
      </w:pPr>
      <w:r>
        <w:t>Los disyuntores de los paneles eléctricos deben estar equipados con cubiertas. El temporal cableado debe ser examinado cuando se instala e inspeccionado regularmente después.</w:t>
      </w:r>
    </w:p>
    <w:p w14:paraId="3D772EEA" w14:textId="77777777" w:rsidR="007337F5" w:rsidRDefault="007337F5">
      <w:pPr>
        <w:pStyle w:val="Textoindependiente"/>
        <w:spacing w:before="11"/>
        <w:rPr>
          <w:sz w:val="23"/>
        </w:rPr>
      </w:pPr>
    </w:p>
    <w:p w14:paraId="204F9B14" w14:textId="77777777" w:rsidR="007337F5" w:rsidRDefault="005A2A0F">
      <w:pPr>
        <w:pStyle w:val="Textoindependiente"/>
        <w:spacing w:before="1"/>
        <w:ind w:left="220" w:right="463"/>
        <w:jc w:val="both"/>
      </w:pPr>
      <w:r>
        <w:t>Los circuitos secundarios en servicio deben estar protegido</w:t>
      </w:r>
      <w:r>
        <w:t>s con dispositivos de apagado si no se pueden enterrar.</w:t>
      </w:r>
    </w:p>
    <w:p w14:paraId="28FD2077" w14:textId="77777777" w:rsidR="007337F5" w:rsidRDefault="007337F5">
      <w:pPr>
        <w:pStyle w:val="Textoindependiente"/>
        <w:spacing w:before="1"/>
      </w:pPr>
    </w:p>
    <w:p w14:paraId="11D332AD" w14:textId="77777777" w:rsidR="007337F5" w:rsidRDefault="005A2A0F">
      <w:pPr>
        <w:pStyle w:val="Textoindependiente"/>
        <w:spacing w:before="1"/>
        <w:ind w:left="220" w:right="463"/>
        <w:jc w:val="both"/>
      </w:pPr>
      <w:r>
        <w:t>Las extensiones deben estar protegidas de los daños causados por los bordes afilados, el manejo del material, las llamas de la antorcha y el tráfico de vehículos motorizados.</w:t>
      </w:r>
    </w:p>
    <w:p w14:paraId="6E4BC839" w14:textId="77777777" w:rsidR="007337F5" w:rsidDel="00231AAE" w:rsidRDefault="007337F5">
      <w:pPr>
        <w:pStyle w:val="Textoindependiente"/>
        <w:rPr>
          <w:del w:id="249" w:author="Perez, Steeven" w:date="2020-08-05T16:01:00Z"/>
        </w:rPr>
      </w:pPr>
    </w:p>
    <w:p w14:paraId="6C4D2771" w14:textId="77777777" w:rsidR="007337F5" w:rsidRDefault="007337F5">
      <w:pPr>
        <w:pStyle w:val="Textoindependiente"/>
        <w:spacing w:before="1"/>
        <w:rPr>
          <w:sz w:val="25"/>
        </w:rPr>
      </w:pPr>
    </w:p>
    <w:p w14:paraId="66EF1A40" w14:textId="77777777" w:rsidR="007337F5" w:rsidRDefault="005A2A0F">
      <w:pPr>
        <w:pStyle w:val="Textoindependiente"/>
        <w:ind w:left="220"/>
        <w:jc w:val="both"/>
      </w:pPr>
      <w:r>
        <w:rPr>
          <w:u w:val="single"/>
        </w:rPr>
        <w:t xml:space="preserve">C4. Aire comprimido y </w:t>
      </w:r>
      <w:proofErr w:type="spellStart"/>
      <w:r>
        <w:rPr>
          <w:u w:val="single"/>
        </w:rPr>
        <w:t>Vacuum</w:t>
      </w:r>
      <w:proofErr w:type="spellEnd"/>
    </w:p>
    <w:p w14:paraId="7DCF015B" w14:textId="77777777" w:rsidR="007337F5" w:rsidRDefault="005A2A0F">
      <w:pPr>
        <w:pStyle w:val="Textoindependiente"/>
        <w:spacing w:before="120"/>
        <w:ind w:left="220" w:right="461"/>
        <w:jc w:val="both"/>
      </w:pPr>
      <w:r>
        <w:t xml:space="preserve">El equipo eléctrico utilizado para polvo de máquinas con aire comprimido o aspirado, así como sus extensiones, debe ser correctamente </w:t>
      </w:r>
      <w:proofErr w:type="spellStart"/>
      <w:r>
        <w:t>bsuied</w:t>
      </w:r>
      <w:proofErr w:type="spellEnd"/>
      <w:r>
        <w:t xml:space="preserve"> bajo tierra y en buen estado.</w:t>
      </w:r>
    </w:p>
    <w:p w14:paraId="097406C9" w14:textId="77777777" w:rsidR="007337F5" w:rsidRDefault="007337F5">
      <w:pPr>
        <w:pStyle w:val="Textoindependiente"/>
      </w:pPr>
    </w:p>
    <w:p w14:paraId="4334F0E9" w14:textId="77777777" w:rsidR="007337F5" w:rsidDel="00231AAE" w:rsidRDefault="005A2A0F">
      <w:pPr>
        <w:pStyle w:val="Textoindependiente"/>
        <w:ind w:left="220" w:right="460"/>
        <w:jc w:val="both"/>
        <w:rPr>
          <w:del w:id="250" w:author="Perez, Steeven" w:date="2020-08-05T16:01:00Z"/>
        </w:rPr>
      </w:pPr>
      <w:r>
        <w:t>El aire comprimido no debe utilizarse para desempolvar o limpiar la ropa de l</w:t>
      </w:r>
      <w:r>
        <w:t xml:space="preserve">os empleados. El contratista debe suministrar a los trabajadores las máscaras </w:t>
      </w:r>
      <w:proofErr w:type="gramStart"/>
      <w:r>
        <w:t>anti polvo</w:t>
      </w:r>
      <w:proofErr w:type="gramEnd"/>
      <w:r>
        <w:t xml:space="preserve"> adecuadas. Se debe utilizar un respirador de doble cartucho apropiado para el contaminador cuando el trabajo produce polvo ofensivo o químico.</w:t>
      </w:r>
    </w:p>
    <w:p w14:paraId="610AF4B5" w14:textId="77777777" w:rsidR="007337F5" w:rsidRDefault="007337F5" w:rsidP="00231AAE">
      <w:pPr>
        <w:pStyle w:val="Textoindependiente"/>
        <w:ind w:left="220" w:right="460"/>
        <w:jc w:val="both"/>
        <w:pPrChange w:id="251" w:author="Perez, Steeven" w:date="2020-08-05T16:01:00Z">
          <w:pPr>
            <w:pStyle w:val="Textoindependiente"/>
          </w:pPr>
        </w:pPrChange>
      </w:pPr>
    </w:p>
    <w:p w14:paraId="7C5AAA54" w14:textId="77777777" w:rsidR="007337F5" w:rsidRDefault="007337F5">
      <w:pPr>
        <w:pStyle w:val="Textoindependiente"/>
        <w:spacing w:before="1"/>
        <w:rPr>
          <w:sz w:val="25"/>
        </w:rPr>
      </w:pPr>
    </w:p>
    <w:p w14:paraId="3D454BE8" w14:textId="77777777" w:rsidR="007337F5" w:rsidRDefault="005A2A0F">
      <w:pPr>
        <w:pStyle w:val="Textoindependiente"/>
        <w:ind w:left="220"/>
        <w:jc w:val="both"/>
      </w:pPr>
      <w:r>
        <w:rPr>
          <w:u w:val="single"/>
        </w:rPr>
        <w:t>C5. Húmedo o Húmedo Área</w:t>
      </w:r>
    </w:p>
    <w:p w14:paraId="267DD2A2" w14:textId="77777777" w:rsidR="007337F5" w:rsidRDefault="005A2A0F">
      <w:pPr>
        <w:pStyle w:val="Textoindependiente"/>
        <w:spacing w:before="120"/>
        <w:ind w:left="220" w:right="465"/>
        <w:jc w:val="both"/>
      </w:pPr>
      <w:r>
        <w:t>El equipo debe protegerse al estar enterrado o que los equipos y herramientas estén aislados o con doble aislamiento.</w:t>
      </w:r>
    </w:p>
    <w:p w14:paraId="4406520A" w14:textId="77777777" w:rsidR="007337F5" w:rsidRDefault="007337F5">
      <w:pPr>
        <w:jc w:val="both"/>
        <w:sectPr w:rsidR="007337F5">
          <w:pgSz w:w="12240" w:h="15840"/>
          <w:pgMar w:top="1520" w:right="260" w:bottom="140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5233E8D1" w14:textId="6C07982E">
        <w:trPr>
          <w:trHeight w:val="254"/>
          <w:del w:id="252" w:author="Perez, Steeven" w:date="2020-08-05T16:00:00Z"/>
        </w:trPr>
        <w:tc>
          <w:tcPr>
            <w:tcW w:w="10370" w:type="dxa"/>
            <w:gridSpan w:val="3"/>
          </w:tcPr>
          <w:p w14:paraId="41862485" w14:textId="6CCC1326" w:rsidR="007337F5" w:rsidDel="00231AAE" w:rsidRDefault="005A2A0F">
            <w:pPr>
              <w:pStyle w:val="TableParagraph"/>
              <w:spacing w:line="234" w:lineRule="exact"/>
              <w:ind w:left="3561" w:right="3555"/>
              <w:rPr>
                <w:del w:id="253" w:author="Perez, Steeven" w:date="2020-08-05T16:00:00Z"/>
                <w:b/>
              </w:rPr>
            </w:pPr>
            <w:del w:id="254" w:author="Perez, Steeven" w:date="2020-08-05T16:00:00Z">
              <w:r w:rsidDel="00231AAE">
                <w:rPr>
                  <w:b/>
                </w:rPr>
                <w:lastRenderedPageBreak/>
                <w:delText>Standard Operating Procedure</w:delText>
              </w:r>
            </w:del>
          </w:p>
        </w:tc>
      </w:tr>
      <w:tr w:rsidR="007337F5" w:rsidDel="00231AAE" w14:paraId="536D50B7" w14:textId="53AED879">
        <w:trPr>
          <w:trHeight w:val="251"/>
          <w:del w:id="255" w:author="Perez, Steeven" w:date="2020-08-05T16:00:00Z"/>
        </w:trPr>
        <w:tc>
          <w:tcPr>
            <w:tcW w:w="3084" w:type="dxa"/>
          </w:tcPr>
          <w:p w14:paraId="2C778659" w14:textId="39399CB9" w:rsidR="007337F5" w:rsidDel="00231AAE" w:rsidRDefault="005A2A0F">
            <w:pPr>
              <w:pStyle w:val="TableParagraph"/>
              <w:spacing w:line="232" w:lineRule="exact"/>
              <w:ind w:left="431" w:right="423"/>
              <w:rPr>
                <w:del w:id="256" w:author="Perez, Steeven" w:date="2020-08-05T16:00:00Z"/>
                <w:b/>
              </w:rPr>
            </w:pPr>
            <w:del w:id="257" w:author="Perez, Steeven" w:date="2020-08-05T16:00:00Z">
              <w:r w:rsidDel="00231AAE">
                <w:rPr>
                  <w:b/>
                </w:rPr>
                <w:delText>N° EC-HSW-FO-009D</w:delText>
              </w:r>
            </w:del>
          </w:p>
        </w:tc>
        <w:tc>
          <w:tcPr>
            <w:tcW w:w="4657" w:type="dxa"/>
            <w:vMerge w:val="restart"/>
          </w:tcPr>
          <w:p w14:paraId="0069D7CE" w14:textId="57B81008" w:rsidR="007337F5" w:rsidDel="00231AAE" w:rsidRDefault="005A2A0F">
            <w:pPr>
              <w:pStyle w:val="TableParagraph"/>
              <w:spacing w:before="124"/>
              <w:ind w:left="874"/>
              <w:jc w:val="left"/>
              <w:rPr>
                <w:del w:id="258" w:author="Perez, Steeven" w:date="2020-08-05T16:00:00Z"/>
                <w:b/>
              </w:rPr>
            </w:pPr>
            <w:del w:id="259" w:author="Perez, Steeven" w:date="2020-08-05T16:00:00Z">
              <w:r w:rsidDel="00231AAE">
                <w:rPr>
                  <w:b/>
                </w:rPr>
                <w:delText>Título: Reglas de Seguridad</w:delText>
              </w:r>
            </w:del>
          </w:p>
        </w:tc>
        <w:tc>
          <w:tcPr>
            <w:tcW w:w="2629" w:type="dxa"/>
            <w:vMerge w:val="restart"/>
          </w:tcPr>
          <w:p w14:paraId="7788BAA5" w14:textId="3AFB3F0E" w:rsidR="007337F5" w:rsidDel="00231AAE" w:rsidRDefault="005A2A0F">
            <w:pPr>
              <w:pStyle w:val="TableParagraph"/>
              <w:spacing w:before="124"/>
              <w:ind w:left="756"/>
              <w:jc w:val="left"/>
              <w:rPr>
                <w:del w:id="260" w:author="Perez, Steeven" w:date="2020-08-05T16:00:00Z"/>
                <w:b/>
              </w:rPr>
            </w:pPr>
            <w:del w:id="261" w:author="Perez, Steeven" w:date="2020-08-05T16:00:00Z">
              <w:r w:rsidDel="00231AAE">
                <w:rPr>
                  <w:b/>
                </w:rPr>
                <w:delText>Versión 00</w:delText>
              </w:r>
            </w:del>
          </w:p>
        </w:tc>
      </w:tr>
      <w:tr w:rsidR="007337F5" w:rsidDel="00231AAE" w14:paraId="52E1D458" w14:textId="5B436882">
        <w:trPr>
          <w:trHeight w:val="254"/>
          <w:del w:id="262" w:author="Perez, Steeven" w:date="2020-08-05T16:00:00Z"/>
        </w:trPr>
        <w:tc>
          <w:tcPr>
            <w:tcW w:w="3084" w:type="dxa"/>
          </w:tcPr>
          <w:p w14:paraId="23BE5F9D" w14:textId="00378D3E" w:rsidR="007337F5" w:rsidDel="00231AAE" w:rsidRDefault="005A2A0F">
            <w:pPr>
              <w:pStyle w:val="TableParagraph"/>
              <w:spacing w:line="234" w:lineRule="exact"/>
              <w:ind w:right="423"/>
              <w:rPr>
                <w:del w:id="263" w:author="Perez, Steeven" w:date="2020-08-05T16:00:00Z"/>
                <w:b/>
              </w:rPr>
            </w:pPr>
            <w:del w:id="264" w:author="Perez, Steeven" w:date="2020-08-05T16:00:00Z">
              <w:r w:rsidDel="00231AAE">
                <w:rPr>
                  <w:b/>
                </w:rPr>
                <w:delText>HSW</w:delText>
              </w:r>
            </w:del>
          </w:p>
        </w:tc>
        <w:tc>
          <w:tcPr>
            <w:tcW w:w="4657" w:type="dxa"/>
            <w:vMerge/>
            <w:tcBorders>
              <w:top w:val="nil"/>
            </w:tcBorders>
          </w:tcPr>
          <w:p w14:paraId="5966C96C" w14:textId="6E323832" w:rsidR="007337F5" w:rsidDel="00231AAE" w:rsidRDefault="007337F5">
            <w:pPr>
              <w:rPr>
                <w:del w:id="265" w:author="Perez, Steeven" w:date="2020-08-05T16:00:00Z"/>
                <w:sz w:val="2"/>
                <w:szCs w:val="2"/>
              </w:rPr>
            </w:pPr>
          </w:p>
        </w:tc>
        <w:tc>
          <w:tcPr>
            <w:tcW w:w="2629" w:type="dxa"/>
            <w:vMerge/>
            <w:tcBorders>
              <w:top w:val="nil"/>
            </w:tcBorders>
          </w:tcPr>
          <w:p w14:paraId="574A27B3" w14:textId="17A2CA9B" w:rsidR="007337F5" w:rsidDel="00231AAE" w:rsidRDefault="007337F5">
            <w:pPr>
              <w:rPr>
                <w:del w:id="266" w:author="Perez, Steeven" w:date="2020-08-05T16:00:00Z"/>
                <w:sz w:val="2"/>
                <w:szCs w:val="2"/>
              </w:rPr>
            </w:pPr>
          </w:p>
        </w:tc>
      </w:tr>
    </w:tbl>
    <w:p w14:paraId="3C9C1766" w14:textId="4A51169C" w:rsidR="007337F5" w:rsidDel="00231AAE" w:rsidRDefault="005A2A0F">
      <w:pPr>
        <w:spacing w:before="7"/>
        <w:ind w:right="453"/>
        <w:jc w:val="right"/>
        <w:rPr>
          <w:del w:id="267" w:author="Perez, Steeven" w:date="2020-08-05T16:00:00Z"/>
          <w:rFonts w:ascii="Arial" w:hAnsi="Arial"/>
        </w:rPr>
      </w:pPr>
      <w:del w:id="268" w:author="Perez, Steeven" w:date="2020-08-05T16:00:00Z">
        <w:r w:rsidDel="00231AAE">
          <w:rPr>
            <w:rFonts w:ascii="Arial" w:hAnsi="Arial"/>
          </w:rPr>
          <w:delText>Pág. 12 de 13</w:delText>
        </w:r>
      </w:del>
    </w:p>
    <w:p w14:paraId="4B3A7F51" w14:textId="77777777" w:rsidR="007337F5" w:rsidRDefault="007337F5">
      <w:pPr>
        <w:pStyle w:val="Textoindependiente"/>
        <w:rPr>
          <w:rFonts w:ascii="Arial"/>
          <w:sz w:val="20"/>
        </w:rPr>
      </w:pPr>
    </w:p>
    <w:p w14:paraId="1E332969" w14:textId="77777777" w:rsidR="007337F5" w:rsidRDefault="007337F5">
      <w:pPr>
        <w:pStyle w:val="Textoindependiente"/>
        <w:spacing w:before="1"/>
        <w:rPr>
          <w:rFonts w:ascii="Arial"/>
          <w:sz w:val="25"/>
        </w:rPr>
      </w:pPr>
    </w:p>
    <w:p w14:paraId="2BC85299" w14:textId="77777777" w:rsidR="007337F5" w:rsidRDefault="005A2A0F">
      <w:pPr>
        <w:pStyle w:val="Textoindependiente"/>
        <w:spacing w:before="52"/>
        <w:ind w:left="220" w:right="452"/>
        <w:jc w:val="both"/>
      </w:pPr>
      <w:r>
        <w:t>Las escaleras metálicas y las escaleras de madera con refuerzo metálico no deben utilizarse para trabajos eléctricos o cerca de una máquina viva.</w:t>
      </w:r>
    </w:p>
    <w:p w14:paraId="3F158CED" w14:textId="77777777" w:rsidR="007337F5" w:rsidRDefault="007337F5">
      <w:pPr>
        <w:pStyle w:val="Textoindependiente"/>
        <w:spacing w:before="1"/>
      </w:pPr>
    </w:p>
    <w:p w14:paraId="38CC35AB" w14:textId="77777777" w:rsidR="007337F5" w:rsidRDefault="005A2A0F">
      <w:pPr>
        <w:pStyle w:val="Textoindependiente"/>
        <w:ind w:left="220" w:right="463"/>
        <w:jc w:val="both"/>
      </w:pPr>
      <w:r>
        <w:t>Las extensiones utilizadas en zonas húmedas o húmedas deben estar equipadas con un dispositiv</w:t>
      </w:r>
      <w:r>
        <w:t>o de apagado a menos que se toquen.</w:t>
      </w:r>
    </w:p>
    <w:p w14:paraId="0D33A53C" w14:textId="77777777" w:rsidR="007337F5" w:rsidRDefault="007337F5">
      <w:pPr>
        <w:pStyle w:val="Textoindependiente"/>
      </w:pPr>
    </w:p>
    <w:p w14:paraId="1156A68C" w14:textId="77777777" w:rsidR="007337F5" w:rsidRDefault="007337F5">
      <w:pPr>
        <w:pStyle w:val="Textoindependiente"/>
        <w:spacing w:before="2"/>
        <w:rPr>
          <w:sz w:val="25"/>
        </w:rPr>
      </w:pPr>
    </w:p>
    <w:p w14:paraId="444001BB" w14:textId="77777777" w:rsidR="007337F5" w:rsidRDefault="005A2A0F">
      <w:pPr>
        <w:pStyle w:val="Textoindependiente"/>
        <w:spacing w:before="1"/>
        <w:ind w:left="220"/>
        <w:jc w:val="both"/>
      </w:pPr>
      <w:r>
        <w:rPr>
          <w:u w:val="single"/>
        </w:rPr>
        <w:t xml:space="preserve">C6. </w:t>
      </w:r>
      <w:proofErr w:type="spellStart"/>
      <w:r>
        <w:rPr>
          <w:u w:val="single"/>
        </w:rPr>
        <w:t>Ools</w:t>
      </w:r>
      <w:proofErr w:type="spellEnd"/>
      <w:r>
        <w:rPr>
          <w:u w:val="single"/>
        </w:rPr>
        <w:t xml:space="preserve"> aislados </w:t>
      </w:r>
      <w:proofErr w:type="spellStart"/>
      <w:r>
        <w:rPr>
          <w:u w:val="single"/>
        </w:rPr>
        <w:t>EeT</w:t>
      </w:r>
      <w:proofErr w:type="spellEnd"/>
    </w:p>
    <w:p w14:paraId="668F379A" w14:textId="77777777" w:rsidR="007337F5" w:rsidRDefault="005A2A0F">
      <w:pPr>
        <w:pStyle w:val="Textoindependiente"/>
        <w:spacing w:before="119"/>
        <w:ind w:left="220" w:right="454"/>
        <w:jc w:val="both"/>
      </w:pPr>
      <w:r>
        <w:t>Las herramientas manuales y el material eléctrico deben estar aprobados y tener doble aislamiento. Las extensiones, tapones y tapas deben mantenerse en buen estado. Cuando la alimentación es suministrada por un generador portátil, las piezas metálicas viva</w:t>
      </w:r>
      <w:r>
        <w:t>s deben estar conectadas a una varilla o a cualquier medio de entierro.</w:t>
      </w:r>
    </w:p>
    <w:p w14:paraId="1F54F287" w14:textId="77777777" w:rsidR="007337F5" w:rsidRDefault="007337F5">
      <w:pPr>
        <w:pStyle w:val="Textoindependiente"/>
        <w:spacing w:before="12"/>
        <w:rPr>
          <w:sz w:val="23"/>
        </w:rPr>
      </w:pPr>
    </w:p>
    <w:p w14:paraId="18E8E7E2" w14:textId="77777777" w:rsidR="007337F5" w:rsidRDefault="005A2A0F">
      <w:pPr>
        <w:pStyle w:val="Ttulo1"/>
      </w:pPr>
      <w:r>
        <w:t>D - Trabajar espacio Confinado</w:t>
      </w:r>
    </w:p>
    <w:p w14:paraId="3A147D7A" w14:textId="77777777" w:rsidR="007337F5" w:rsidRDefault="005A2A0F">
      <w:pPr>
        <w:pStyle w:val="Textoindependiente"/>
        <w:ind w:left="220"/>
      </w:pPr>
      <w:r>
        <w:t xml:space="preserve">El Coordinador del Programa Transcontinental de TC debe revisar el Trabajo en un Programa de Espacio Confinado con el Contratista. Consulte la sección </w:t>
      </w:r>
      <w:r>
        <w:rPr>
          <w:i/>
        </w:rPr>
        <w:t>S</w:t>
      </w:r>
      <w:r>
        <w:rPr>
          <w:i/>
        </w:rPr>
        <w:t xml:space="preserve">eguridad </w:t>
      </w:r>
      <w:r>
        <w:t xml:space="preserve">en </w:t>
      </w:r>
      <w:r>
        <w:rPr>
          <w:i/>
        </w:rPr>
        <w:t xml:space="preserve">Programas legislativos </w:t>
      </w:r>
      <w:r>
        <w:t>sobre vigilancia en la Intranet.</w:t>
      </w:r>
    </w:p>
    <w:p w14:paraId="3F1E89E3" w14:textId="77777777" w:rsidR="007337F5" w:rsidRDefault="007337F5">
      <w:pPr>
        <w:pStyle w:val="Textoindependiente"/>
        <w:spacing w:before="9"/>
        <w:rPr>
          <w:sz w:val="33"/>
        </w:rPr>
      </w:pPr>
    </w:p>
    <w:p w14:paraId="119C97C5" w14:textId="77777777" w:rsidR="007337F5" w:rsidRDefault="005A2A0F">
      <w:pPr>
        <w:spacing w:before="1"/>
        <w:ind w:left="220" w:right="491"/>
        <w:rPr>
          <w:i/>
          <w:sz w:val="24"/>
        </w:rPr>
      </w:pPr>
      <w:r>
        <w:rPr>
          <w:i/>
          <w:sz w:val="24"/>
        </w:rPr>
        <w:t>Solo los trabajadores con conocimientos, formación o la experiencia necesaria para ejecutar el trabajo en un espacio confinado pueden hacerlo.</w:t>
      </w:r>
    </w:p>
    <w:p w14:paraId="3F770CED" w14:textId="77777777" w:rsidR="007337F5" w:rsidRDefault="007337F5">
      <w:pPr>
        <w:pStyle w:val="Textoindependiente"/>
        <w:spacing w:before="11"/>
        <w:rPr>
          <w:i/>
          <w:sz w:val="33"/>
        </w:rPr>
      </w:pPr>
    </w:p>
    <w:p w14:paraId="5537A7F4" w14:textId="77777777" w:rsidR="007337F5" w:rsidRDefault="005A2A0F">
      <w:pPr>
        <w:pStyle w:val="Textoindependiente"/>
        <w:spacing w:before="1"/>
        <w:ind w:left="220" w:right="491"/>
      </w:pPr>
      <w:r>
        <w:t>Antes de comenzar trabajo en espacio confin</w:t>
      </w:r>
      <w:r>
        <w:t>ad, la siguiente información debe estar disponible por escrito en las instalaciones inmediatas:</w:t>
      </w:r>
    </w:p>
    <w:p w14:paraId="53331CE6" w14:textId="77777777" w:rsidR="007337F5" w:rsidRDefault="007337F5">
      <w:pPr>
        <w:pStyle w:val="Textoindependiente"/>
        <w:spacing w:before="11"/>
        <w:rPr>
          <w:sz w:val="23"/>
        </w:rPr>
      </w:pPr>
    </w:p>
    <w:p w14:paraId="6AE8748D" w14:textId="77777777" w:rsidR="007337F5" w:rsidRDefault="005A2A0F">
      <w:pPr>
        <w:pStyle w:val="Textoindependiente"/>
        <w:tabs>
          <w:tab w:val="left" w:pos="940"/>
        </w:tabs>
        <w:ind w:left="220"/>
      </w:pPr>
      <w:r>
        <w:t>1.</w:t>
      </w:r>
      <w:r>
        <w:tab/>
        <w:t xml:space="preserve">Información sobre los riesgos </w:t>
      </w:r>
      <w:r>
        <w:rPr>
          <w:u w:val="single"/>
        </w:rPr>
        <w:t>específicos</w:t>
      </w:r>
      <w:r>
        <w:t xml:space="preserve"> relacionados con trabajo en espacio</w:t>
      </w:r>
      <w:r>
        <w:rPr>
          <w:spacing w:val="-2"/>
        </w:rPr>
        <w:t xml:space="preserve"> </w:t>
      </w:r>
      <w:r>
        <w:t>confinado:</w:t>
      </w:r>
    </w:p>
    <w:p w14:paraId="72CC2C9F" w14:textId="77777777" w:rsidR="007337F5" w:rsidRDefault="005A2A0F">
      <w:pPr>
        <w:pStyle w:val="Prrafodelista"/>
        <w:numPr>
          <w:ilvl w:val="0"/>
          <w:numId w:val="2"/>
        </w:numPr>
        <w:tabs>
          <w:tab w:val="left" w:pos="940"/>
          <w:tab w:val="left" w:pos="941"/>
        </w:tabs>
        <w:ind w:right="109"/>
        <w:rPr>
          <w:sz w:val="24"/>
        </w:rPr>
      </w:pPr>
      <w:r>
        <w:rPr>
          <w:sz w:val="24"/>
        </w:rPr>
        <w:t xml:space="preserve">La atmósfera que prevalece en el </w:t>
      </w:r>
      <w:proofErr w:type="gramStart"/>
      <w:r>
        <w:rPr>
          <w:sz w:val="24"/>
        </w:rPr>
        <w:t>interior,</w:t>
      </w:r>
      <w:proofErr w:type="gramEnd"/>
      <w:r>
        <w:rPr>
          <w:sz w:val="24"/>
        </w:rPr>
        <w:t xml:space="preserve"> ya sea el nivel de oxíge</w:t>
      </w:r>
      <w:r>
        <w:rPr>
          <w:sz w:val="24"/>
        </w:rPr>
        <w:t>no, gas, vapor o polvo combustible o inflamable, presencia de sustancias</w:t>
      </w:r>
      <w:r>
        <w:rPr>
          <w:spacing w:val="-3"/>
          <w:sz w:val="24"/>
        </w:rPr>
        <w:t xml:space="preserve"> </w:t>
      </w:r>
      <w:r>
        <w:rPr>
          <w:sz w:val="24"/>
        </w:rPr>
        <w:t>infecciosas</w:t>
      </w:r>
    </w:p>
    <w:p w14:paraId="1DD8C314" w14:textId="77777777" w:rsidR="007337F5" w:rsidRDefault="005A2A0F">
      <w:pPr>
        <w:pStyle w:val="Prrafodelista"/>
        <w:numPr>
          <w:ilvl w:val="0"/>
          <w:numId w:val="2"/>
        </w:numPr>
        <w:tabs>
          <w:tab w:val="left" w:pos="940"/>
          <w:tab w:val="left" w:pos="941"/>
        </w:tabs>
        <w:spacing w:line="293" w:lineRule="exact"/>
        <w:rPr>
          <w:sz w:val="24"/>
        </w:rPr>
      </w:pPr>
      <w:r>
        <w:rPr>
          <w:sz w:val="24"/>
        </w:rPr>
        <w:t>Ventilación</w:t>
      </w:r>
      <w:r>
        <w:rPr>
          <w:spacing w:val="-2"/>
          <w:sz w:val="24"/>
        </w:rPr>
        <w:t xml:space="preserve"> </w:t>
      </w:r>
      <w:r>
        <w:rPr>
          <w:sz w:val="24"/>
        </w:rPr>
        <w:t>ineficiente;</w:t>
      </w:r>
    </w:p>
    <w:p w14:paraId="1FC09EB9" w14:textId="77777777" w:rsidR="007337F5" w:rsidRDefault="005A2A0F">
      <w:pPr>
        <w:pStyle w:val="Prrafodelista"/>
        <w:numPr>
          <w:ilvl w:val="0"/>
          <w:numId w:val="2"/>
        </w:numPr>
        <w:tabs>
          <w:tab w:val="left" w:pos="940"/>
          <w:tab w:val="left" w:pos="941"/>
        </w:tabs>
        <w:rPr>
          <w:sz w:val="24"/>
        </w:rPr>
      </w:pPr>
      <w:r>
        <w:rPr>
          <w:sz w:val="24"/>
        </w:rPr>
        <w:t>El material presente en el</w:t>
      </w:r>
      <w:r>
        <w:rPr>
          <w:spacing w:val="-2"/>
          <w:sz w:val="24"/>
        </w:rPr>
        <w:t xml:space="preserve"> </w:t>
      </w:r>
      <w:r>
        <w:rPr>
          <w:sz w:val="24"/>
        </w:rPr>
        <w:t>interior;</w:t>
      </w:r>
    </w:p>
    <w:p w14:paraId="3B95EB7C" w14:textId="77777777" w:rsidR="007337F5" w:rsidRDefault="005A2A0F">
      <w:pPr>
        <w:pStyle w:val="Prrafodelista"/>
        <w:numPr>
          <w:ilvl w:val="0"/>
          <w:numId w:val="2"/>
        </w:numPr>
        <w:tabs>
          <w:tab w:val="left" w:pos="940"/>
          <w:tab w:val="left" w:pos="941"/>
        </w:tabs>
        <w:rPr>
          <w:sz w:val="24"/>
        </w:rPr>
      </w:pPr>
      <w:r>
        <w:rPr>
          <w:sz w:val="24"/>
        </w:rPr>
        <w:t>La configuración</w:t>
      </w:r>
      <w:r>
        <w:rPr>
          <w:spacing w:val="-1"/>
          <w:sz w:val="24"/>
        </w:rPr>
        <w:t xml:space="preserve"> </w:t>
      </w:r>
      <w:r>
        <w:rPr>
          <w:sz w:val="24"/>
        </w:rPr>
        <w:t>interior;</w:t>
      </w:r>
    </w:p>
    <w:p w14:paraId="0177CA71" w14:textId="77777777" w:rsidR="007337F5" w:rsidRDefault="005A2A0F">
      <w:pPr>
        <w:pStyle w:val="Prrafodelista"/>
        <w:numPr>
          <w:ilvl w:val="0"/>
          <w:numId w:val="2"/>
        </w:numPr>
        <w:tabs>
          <w:tab w:val="left" w:pos="940"/>
          <w:tab w:val="left" w:pos="941"/>
        </w:tabs>
        <w:rPr>
          <w:sz w:val="24"/>
        </w:rPr>
      </w:pPr>
      <w:r>
        <w:rPr>
          <w:sz w:val="24"/>
        </w:rPr>
        <w:t>Las partes móviles, restricciones térmicas, ruido y energía</w:t>
      </w:r>
      <w:r>
        <w:rPr>
          <w:spacing w:val="-2"/>
          <w:sz w:val="24"/>
        </w:rPr>
        <w:t xml:space="preserve"> </w:t>
      </w:r>
      <w:r>
        <w:rPr>
          <w:sz w:val="24"/>
        </w:rPr>
        <w:t>hidráulica;</w:t>
      </w:r>
    </w:p>
    <w:p w14:paraId="6B9E1515" w14:textId="77777777" w:rsidR="007337F5" w:rsidRDefault="005A2A0F">
      <w:pPr>
        <w:pStyle w:val="Prrafodelista"/>
        <w:numPr>
          <w:ilvl w:val="0"/>
          <w:numId w:val="2"/>
        </w:numPr>
        <w:tabs>
          <w:tab w:val="left" w:pos="940"/>
          <w:tab w:val="left" w:pos="941"/>
        </w:tabs>
        <w:rPr>
          <w:sz w:val="24"/>
        </w:rPr>
      </w:pPr>
      <w:r>
        <w:rPr>
          <w:sz w:val="24"/>
        </w:rPr>
        <w:t>Las fuentes inflamables (llamas desnudas, soldadura,</w:t>
      </w:r>
      <w:r>
        <w:rPr>
          <w:spacing w:val="1"/>
          <w:sz w:val="24"/>
        </w:rPr>
        <w:t xml:space="preserve"> </w:t>
      </w:r>
      <w:r>
        <w:rPr>
          <w:sz w:val="24"/>
        </w:rPr>
        <w:t>corte);</w:t>
      </w:r>
    </w:p>
    <w:p w14:paraId="2A9BC423" w14:textId="77777777" w:rsidR="007337F5" w:rsidRDefault="005A2A0F">
      <w:pPr>
        <w:pStyle w:val="Prrafodelista"/>
        <w:numPr>
          <w:ilvl w:val="0"/>
          <w:numId w:val="2"/>
        </w:numPr>
        <w:tabs>
          <w:tab w:val="left" w:pos="940"/>
          <w:tab w:val="left" w:pos="941"/>
        </w:tabs>
        <w:rPr>
          <w:sz w:val="24"/>
        </w:rPr>
      </w:pPr>
      <w:r>
        <w:rPr>
          <w:sz w:val="24"/>
        </w:rPr>
        <w:t>Cualquier otra sustancia en particular, como alimañas, roedores o</w:t>
      </w:r>
      <w:r>
        <w:rPr>
          <w:spacing w:val="-3"/>
          <w:sz w:val="24"/>
        </w:rPr>
        <w:t xml:space="preserve"> </w:t>
      </w:r>
      <w:r>
        <w:rPr>
          <w:sz w:val="24"/>
        </w:rPr>
        <w:t>insectos.</w:t>
      </w:r>
    </w:p>
    <w:p w14:paraId="34C03B52" w14:textId="77777777" w:rsidR="007337F5" w:rsidRDefault="007337F5">
      <w:pPr>
        <w:pStyle w:val="Textoindependiente"/>
        <w:spacing w:before="2"/>
      </w:pPr>
    </w:p>
    <w:p w14:paraId="4DB09301" w14:textId="77777777" w:rsidR="007337F5" w:rsidRDefault="005A2A0F">
      <w:pPr>
        <w:pStyle w:val="Textoindependiente"/>
        <w:ind w:left="580"/>
      </w:pPr>
      <w:r>
        <w:t>NOTA: La información para el punto a) debe ser recopilada por una persona calificada.</w:t>
      </w:r>
    </w:p>
    <w:p w14:paraId="0A045B84" w14:textId="77777777" w:rsidR="007337F5" w:rsidRDefault="007337F5">
      <w:pPr>
        <w:sectPr w:rsidR="007337F5">
          <w:pgSz w:w="12240" w:h="15840"/>
          <w:pgMar w:top="1520" w:right="260" w:bottom="1460" w:left="500" w:header="726" w:footer="1206" w:gutter="0"/>
          <w:cols w:space="720"/>
        </w:sect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84"/>
        <w:gridCol w:w="4657"/>
        <w:gridCol w:w="2629"/>
      </w:tblGrid>
      <w:tr w:rsidR="007337F5" w:rsidDel="00231AAE" w14:paraId="445E71C2" w14:textId="5EC7672A">
        <w:trPr>
          <w:trHeight w:val="254"/>
          <w:del w:id="269" w:author="Perez, Steeven" w:date="2020-08-05T16:00:00Z"/>
        </w:trPr>
        <w:tc>
          <w:tcPr>
            <w:tcW w:w="10370" w:type="dxa"/>
            <w:gridSpan w:val="3"/>
          </w:tcPr>
          <w:p w14:paraId="64379BBC" w14:textId="6A0BB90F" w:rsidR="007337F5" w:rsidDel="00231AAE" w:rsidRDefault="005A2A0F">
            <w:pPr>
              <w:pStyle w:val="TableParagraph"/>
              <w:spacing w:line="234" w:lineRule="exact"/>
              <w:ind w:left="3561" w:right="3555"/>
              <w:rPr>
                <w:del w:id="270" w:author="Perez, Steeven" w:date="2020-08-05T16:00:00Z"/>
                <w:b/>
              </w:rPr>
            </w:pPr>
            <w:del w:id="271" w:author="Perez, Steeven" w:date="2020-08-05T16:00:00Z">
              <w:r w:rsidDel="00231AAE">
                <w:rPr>
                  <w:b/>
                </w:rPr>
                <w:lastRenderedPageBreak/>
                <w:delText>Standard Operating Procedure</w:delText>
              </w:r>
            </w:del>
          </w:p>
        </w:tc>
      </w:tr>
      <w:tr w:rsidR="007337F5" w:rsidDel="00231AAE" w14:paraId="477D2419" w14:textId="79A575D7">
        <w:trPr>
          <w:trHeight w:val="251"/>
          <w:del w:id="272" w:author="Perez, Steeven" w:date="2020-08-05T16:00:00Z"/>
        </w:trPr>
        <w:tc>
          <w:tcPr>
            <w:tcW w:w="3084" w:type="dxa"/>
          </w:tcPr>
          <w:p w14:paraId="763EFFFB" w14:textId="43A4FAAD" w:rsidR="007337F5" w:rsidDel="00231AAE" w:rsidRDefault="005A2A0F">
            <w:pPr>
              <w:pStyle w:val="TableParagraph"/>
              <w:spacing w:line="232" w:lineRule="exact"/>
              <w:ind w:left="431" w:right="423"/>
              <w:rPr>
                <w:del w:id="273" w:author="Perez, Steeven" w:date="2020-08-05T16:00:00Z"/>
                <w:b/>
              </w:rPr>
            </w:pPr>
            <w:del w:id="274" w:author="Perez, Steeven" w:date="2020-08-05T16:00:00Z">
              <w:r w:rsidDel="00231AAE">
                <w:rPr>
                  <w:b/>
                </w:rPr>
                <w:delText>N° EC-HSW-FO-009D</w:delText>
              </w:r>
            </w:del>
          </w:p>
        </w:tc>
        <w:tc>
          <w:tcPr>
            <w:tcW w:w="4657" w:type="dxa"/>
            <w:vMerge w:val="restart"/>
          </w:tcPr>
          <w:p w14:paraId="69EF3E96" w14:textId="28624D9F" w:rsidR="007337F5" w:rsidDel="00231AAE" w:rsidRDefault="005A2A0F">
            <w:pPr>
              <w:pStyle w:val="TableParagraph"/>
              <w:spacing w:before="124"/>
              <w:ind w:left="874"/>
              <w:jc w:val="left"/>
              <w:rPr>
                <w:del w:id="275" w:author="Perez, Steeven" w:date="2020-08-05T16:00:00Z"/>
                <w:b/>
              </w:rPr>
            </w:pPr>
            <w:del w:id="276" w:author="Perez, Steeven" w:date="2020-08-05T16:00:00Z">
              <w:r w:rsidDel="00231AAE">
                <w:rPr>
                  <w:b/>
                </w:rPr>
                <w:delText>Título: Reglas de Seguridad</w:delText>
              </w:r>
            </w:del>
          </w:p>
        </w:tc>
        <w:tc>
          <w:tcPr>
            <w:tcW w:w="2629" w:type="dxa"/>
            <w:vMerge w:val="restart"/>
          </w:tcPr>
          <w:p w14:paraId="1A40EAD1" w14:textId="78C6B1F1" w:rsidR="007337F5" w:rsidDel="00231AAE" w:rsidRDefault="005A2A0F">
            <w:pPr>
              <w:pStyle w:val="TableParagraph"/>
              <w:spacing w:before="124"/>
              <w:ind w:left="756"/>
              <w:jc w:val="left"/>
              <w:rPr>
                <w:del w:id="277" w:author="Perez, Steeven" w:date="2020-08-05T16:00:00Z"/>
                <w:b/>
              </w:rPr>
            </w:pPr>
            <w:del w:id="278" w:author="Perez, Steeven" w:date="2020-08-05T16:00:00Z">
              <w:r w:rsidDel="00231AAE">
                <w:rPr>
                  <w:b/>
                </w:rPr>
                <w:delText>Ver</w:delText>
              </w:r>
              <w:r w:rsidDel="00231AAE">
                <w:rPr>
                  <w:b/>
                </w:rPr>
                <w:delText>sión 00</w:delText>
              </w:r>
            </w:del>
          </w:p>
        </w:tc>
      </w:tr>
      <w:tr w:rsidR="007337F5" w:rsidDel="00231AAE" w14:paraId="7E64011C" w14:textId="6B1F5B67">
        <w:trPr>
          <w:trHeight w:val="254"/>
          <w:del w:id="279" w:author="Perez, Steeven" w:date="2020-08-05T16:00:00Z"/>
        </w:trPr>
        <w:tc>
          <w:tcPr>
            <w:tcW w:w="3084" w:type="dxa"/>
          </w:tcPr>
          <w:p w14:paraId="26DEBA8F" w14:textId="243CF32D" w:rsidR="007337F5" w:rsidDel="00231AAE" w:rsidRDefault="005A2A0F">
            <w:pPr>
              <w:pStyle w:val="TableParagraph"/>
              <w:spacing w:line="234" w:lineRule="exact"/>
              <w:ind w:right="423"/>
              <w:rPr>
                <w:del w:id="280" w:author="Perez, Steeven" w:date="2020-08-05T16:00:00Z"/>
                <w:b/>
              </w:rPr>
            </w:pPr>
            <w:del w:id="281" w:author="Perez, Steeven" w:date="2020-08-05T16:00:00Z">
              <w:r w:rsidDel="00231AAE">
                <w:rPr>
                  <w:b/>
                </w:rPr>
                <w:delText>HSW</w:delText>
              </w:r>
            </w:del>
          </w:p>
        </w:tc>
        <w:tc>
          <w:tcPr>
            <w:tcW w:w="4657" w:type="dxa"/>
            <w:vMerge/>
            <w:tcBorders>
              <w:top w:val="nil"/>
            </w:tcBorders>
          </w:tcPr>
          <w:p w14:paraId="49A7D3DE" w14:textId="5149C124" w:rsidR="007337F5" w:rsidDel="00231AAE" w:rsidRDefault="007337F5">
            <w:pPr>
              <w:rPr>
                <w:del w:id="282" w:author="Perez, Steeven" w:date="2020-08-05T16:00:00Z"/>
                <w:sz w:val="2"/>
                <w:szCs w:val="2"/>
              </w:rPr>
            </w:pPr>
          </w:p>
        </w:tc>
        <w:tc>
          <w:tcPr>
            <w:tcW w:w="2629" w:type="dxa"/>
            <w:vMerge/>
            <w:tcBorders>
              <w:top w:val="nil"/>
            </w:tcBorders>
          </w:tcPr>
          <w:p w14:paraId="4677D645" w14:textId="158359F9" w:rsidR="007337F5" w:rsidDel="00231AAE" w:rsidRDefault="007337F5">
            <w:pPr>
              <w:rPr>
                <w:del w:id="283" w:author="Perez, Steeven" w:date="2020-08-05T16:00:00Z"/>
                <w:sz w:val="2"/>
                <w:szCs w:val="2"/>
              </w:rPr>
            </w:pPr>
          </w:p>
        </w:tc>
      </w:tr>
    </w:tbl>
    <w:p w14:paraId="5D8B8C87" w14:textId="527E79FE" w:rsidR="007337F5" w:rsidDel="00231AAE" w:rsidRDefault="005A2A0F">
      <w:pPr>
        <w:spacing w:before="7"/>
        <w:ind w:right="453"/>
        <w:jc w:val="right"/>
        <w:rPr>
          <w:del w:id="284" w:author="Perez, Steeven" w:date="2020-08-05T16:00:00Z"/>
          <w:rFonts w:ascii="Arial" w:hAnsi="Arial"/>
        </w:rPr>
      </w:pPr>
      <w:del w:id="285" w:author="Perez, Steeven" w:date="2020-08-05T16:00:00Z">
        <w:r w:rsidDel="00231AAE">
          <w:rPr>
            <w:rFonts w:ascii="Arial" w:hAnsi="Arial"/>
          </w:rPr>
          <w:delText>Pág. 13 de 13</w:delText>
        </w:r>
      </w:del>
    </w:p>
    <w:p w14:paraId="4D9AEC89" w14:textId="77777777" w:rsidR="007337F5" w:rsidRDefault="007337F5">
      <w:pPr>
        <w:pStyle w:val="Textoindependiente"/>
        <w:spacing w:before="7"/>
        <w:rPr>
          <w:rFonts w:ascii="Arial"/>
          <w:sz w:val="19"/>
        </w:rPr>
      </w:pPr>
    </w:p>
    <w:p w14:paraId="4B712746" w14:textId="77777777" w:rsidR="007337F5" w:rsidRDefault="005A2A0F">
      <w:pPr>
        <w:pStyle w:val="Textoindependiente"/>
        <w:tabs>
          <w:tab w:val="left" w:pos="940"/>
        </w:tabs>
        <w:spacing w:before="52"/>
        <w:ind w:left="940" w:right="491" w:hanging="721"/>
      </w:pPr>
      <w:r>
        <w:t>1.</w:t>
      </w:r>
      <w:r>
        <w:tab/>
      </w:r>
      <w:r>
        <w:t>Las medidas de prevención a adoptar para proteger la salud, garantizar la seguridad y la integridad física de los trabajadores, más concretamente las relativas</w:t>
      </w:r>
      <w:r>
        <w:rPr>
          <w:spacing w:val="-5"/>
        </w:rPr>
        <w:t xml:space="preserve"> </w:t>
      </w:r>
      <w:r>
        <w:t>a:</w:t>
      </w:r>
    </w:p>
    <w:p w14:paraId="4EFC8AA9" w14:textId="77777777" w:rsidR="007337F5" w:rsidRDefault="005A2A0F">
      <w:pPr>
        <w:pStyle w:val="Prrafodelista"/>
        <w:numPr>
          <w:ilvl w:val="0"/>
          <w:numId w:val="1"/>
        </w:numPr>
        <w:tabs>
          <w:tab w:val="left" w:pos="940"/>
          <w:tab w:val="left" w:pos="941"/>
        </w:tabs>
        <w:spacing w:line="293" w:lineRule="exact"/>
        <w:rPr>
          <w:sz w:val="24"/>
        </w:rPr>
      </w:pPr>
      <w:r>
        <w:rPr>
          <w:sz w:val="24"/>
        </w:rPr>
        <w:t>Las Prácticas y técnicas de Trabajo Seguro para ejecutar el</w:t>
      </w:r>
      <w:r>
        <w:rPr>
          <w:spacing w:val="-8"/>
          <w:sz w:val="24"/>
        </w:rPr>
        <w:t xml:space="preserve"> </w:t>
      </w:r>
      <w:r>
        <w:rPr>
          <w:sz w:val="24"/>
        </w:rPr>
        <w:t>trabajo;</w:t>
      </w:r>
    </w:p>
    <w:p w14:paraId="49605441" w14:textId="77777777" w:rsidR="007337F5" w:rsidRDefault="005A2A0F">
      <w:pPr>
        <w:pStyle w:val="Prrafodelista"/>
        <w:numPr>
          <w:ilvl w:val="0"/>
          <w:numId w:val="1"/>
        </w:numPr>
        <w:tabs>
          <w:tab w:val="left" w:pos="940"/>
          <w:tab w:val="left" w:pos="941"/>
        </w:tabs>
        <w:rPr>
          <w:sz w:val="24"/>
        </w:rPr>
      </w:pPr>
      <w:r>
        <w:rPr>
          <w:sz w:val="24"/>
        </w:rPr>
        <w:t>El equipo adecuado neces</w:t>
      </w:r>
      <w:r>
        <w:rPr>
          <w:sz w:val="24"/>
        </w:rPr>
        <w:t>ario para ejecutar el</w:t>
      </w:r>
      <w:r>
        <w:rPr>
          <w:spacing w:val="-3"/>
          <w:sz w:val="24"/>
        </w:rPr>
        <w:t xml:space="preserve"> </w:t>
      </w:r>
      <w:r>
        <w:rPr>
          <w:sz w:val="24"/>
        </w:rPr>
        <w:t>trabajo;</w:t>
      </w:r>
    </w:p>
    <w:p w14:paraId="0F8D19CF" w14:textId="77777777" w:rsidR="007337F5" w:rsidRDefault="005A2A0F">
      <w:pPr>
        <w:pStyle w:val="Prrafodelista"/>
        <w:numPr>
          <w:ilvl w:val="0"/>
          <w:numId w:val="1"/>
        </w:numPr>
        <w:tabs>
          <w:tab w:val="left" w:pos="940"/>
          <w:tab w:val="left" w:pos="941"/>
        </w:tabs>
        <w:spacing w:before="2"/>
        <w:ind w:right="103"/>
        <w:rPr>
          <w:sz w:val="24"/>
        </w:rPr>
      </w:pPr>
      <w:r>
        <w:rPr>
          <w:sz w:val="24"/>
        </w:rPr>
        <w:t>El Equipo de Protección Personal y Colectiva o las técnicas que un trabajador utiliza mientras ejecuta el trabajo;</w:t>
      </w:r>
    </w:p>
    <w:p w14:paraId="3323C5A9" w14:textId="77777777" w:rsidR="007337F5" w:rsidRDefault="005A2A0F">
      <w:pPr>
        <w:pStyle w:val="Prrafodelista"/>
        <w:numPr>
          <w:ilvl w:val="0"/>
          <w:numId w:val="1"/>
        </w:numPr>
        <w:tabs>
          <w:tab w:val="left" w:pos="940"/>
          <w:tab w:val="left" w:pos="941"/>
        </w:tabs>
        <w:ind w:right="105"/>
        <w:rPr>
          <w:sz w:val="24"/>
        </w:rPr>
      </w:pPr>
      <w:r>
        <w:rPr>
          <w:sz w:val="24"/>
        </w:rPr>
        <w:t>Los procedimientos y equipos de rescate que permiten rescatar rápidamente a un trabajador que ejecuta el traba</w:t>
      </w:r>
      <w:r>
        <w:rPr>
          <w:sz w:val="24"/>
        </w:rPr>
        <w:t>jo a un ritmo S</w:t>
      </w:r>
      <w:r>
        <w:rPr>
          <w:spacing w:val="-3"/>
          <w:sz w:val="24"/>
        </w:rPr>
        <w:t xml:space="preserve"> </w:t>
      </w:r>
      <w:r>
        <w:rPr>
          <w:sz w:val="24"/>
        </w:rPr>
        <w:t>confinado;</w:t>
      </w:r>
    </w:p>
    <w:p w14:paraId="7E62A55B" w14:textId="77777777" w:rsidR="007337F5" w:rsidRDefault="007337F5">
      <w:pPr>
        <w:pStyle w:val="Textoindependiente"/>
        <w:spacing w:before="12"/>
        <w:rPr>
          <w:sz w:val="23"/>
        </w:rPr>
      </w:pPr>
    </w:p>
    <w:p w14:paraId="296E8068" w14:textId="77777777" w:rsidR="007337F5" w:rsidRDefault="005A2A0F">
      <w:pPr>
        <w:pStyle w:val="Textoindependiente"/>
        <w:ind w:left="503" w:right="491"/>
      </w:pPr>
      <w:r>
        <w:t>NOTA: Las medidas de prevención para el punto b) deben ser establecidas por una persona cualificada y puestas en aplicación.</w:t>
      </w:r>
    </w:p>
    <w:p w14:paraId="0F40E270" w14:textId="77777777" w:rsidR="007337F5" w:rsidRDefault="007337F5">
      <w:pPr>
        <w:pStyle w:val="Textoindependiente"/>
        <w:spacing w:before="1"/>
        <w:rPr>
          <w:sz w:val="22"/>
        </w:rPr>
      </w:pPr>
    </w:p>
    <w:p w14:paraId="473B8F32" w14:textId="77777777" w:rsidR="007337F5" w:rsidRDefault="005A2A0F">
      <w:pPr>
        <w:pStyle w:val="Prrafodelista"/>
        <w:numPr>
          <w:ilvl w:val="0"/>
          <w:numId w:val="1"/>
        </w:numPr>
        <w:tabs>
          <w:tab w:val="left" w:pos="940"/>
          <w:tab w:val="left" w:pos="941"/>
        </w:tabs>
        <w:spacing w:line="276" w:lineRule="exact"/>
        <w:rPr>
          <w:rFonts w:ascii="Arial Narrow"/>
          <w:sz w:val="24"/>
        </w:rPr>
      </w:pPr>
      <w:r>
        <w:rPr>
          <w:rFonts w:ascii="Times New Roman"/>
          <w:sz w:val="24"/>
        </w:rPr>
        <w:t xml:space="preserve">Trabaja en </w:t>
      </w:r>
      <w:proofErr w:type="spellStart"/>
      <w:r>
        <w:rPr>
          <w:rFonts w:ascii="Times New Roman"/>
          <w:sz w:val="24"/>
        </w:rPr>
        <w:t>Height</w:t>
      </w:r>
      <w:proofErr w:type="spellEnd"/>
      <w:r>
        <w:rPr>
          <w:rFonts w:ascii="Times New Roman"/>
          <w:sz w:val="24"/>
        </w:rPr>
        <w:t xml:space="preserve"> in a </w:t>
      </w:r>
      <w:proofErr w:type="spellStart"/>
      <w:r>
        <w:rPr>
          <w:rFonts w:ascii="Times New Roman"/>
          <w:sz w:val="24"/>
        </w:rPr>
        <w:t>Confined</w:t>
      </w:r>
      <w:proofErr w:type="spellEnd"/>
      <w:r>
        <w:rPr>
          <w:rFonts w:ascii="Times New Roman"/>
          <w:spacing w:val="-1"/>
          <w:sz w:val="24"/>
        </w:rPr>
        <w:t xml:space="preserve"> </w:t>
      </w:r>
      <w:proofErr w:type="spellStart"/>
      <w:r>
        <w:rPr>
          <w:rFonts w:ascii="Times New Roman"/>
          <w:sz w:val="24"/>
        </w:rPr>
        <w:t>Space</w:t>
      </w:r>
      <w:proofErr w:type="spellEnd"/>
      <w:r>
        <w:rPr>
          <w:rFonts w:ascii="Times New Roman"/>
          <w:sz w:val="24"/>
        </w:rPr>
        <w:t>:</w:t>
      </w:r>
    </w:p>
    <w:p w14:paraId="52F146F5" w14:textId="77777777" w:rsidR="007337F5" w:rsidRDefault="005A2A0F">
      <w:pPr>
        <w:pStyle w:val="Prrafodelista"/>
        <w:numPr>
          <w:ilvl w:val="0"/>
          <w:numId w:val="1"/>
        </w:numPr>
        <w:tabs>
          <w:tab w:val="left" w:pos="940"/>
          <w:tab w:val="left" w:pos="941"/>
        </w:tabs>
        <w:spacing w:line="276" w:lineRule="exact"/>
        <w:rPr>
          <w:rFonts w:ascii="Arial Narrow"/>
          <w:sz w:val="24"/>
        </w:rPr>
      </w:pPr>
      <w:r>
        <w:rPr>
          <w:rFonts w:ascii="Times New Roman"/>
          <w:sz w:val="24"/>
        </w:rPr>
        <w:t>Aplicar el Programa de Trabajo en</w:t>
      </w:r>
      <w:r>
        <w:rPr>
          <w:rFonts w:ascii="Times New Roman"/>
          <w:spacing w:val="-3"/>
          <w:sz w:val="24"/>
        </w:rPr>
        <w:t xml:space="preserve"> </w:t>
      </w:r>
      <w:r>
        <w:rPr>
          <w:rFonts w:ascii="Times New Roman"/>
          <w:sz w:val="24"/>
        </w:rPr>
        <w:t>Altura</w:t>
      </w:r>
    </w:p>
    <w:p w14:paraId="0D3BFE06" w14:textId="77777777" w:rsidR="007337F5" w:rsidRDefault="005A2A0F">
      <w:pPr>
        <w:pStyle w:val="Prrafodelista"/>
        <w:numPr>
          <w:ilvl w:val="1"/>
          <w:numId w:val="1"/>
        </w:numPr>
        <w:tabs>
          <w:tab w:val="left" w:pos="1215"/>
        </w:tabs>
        <w:ind w:right="100"/>
        <w:rPr>
          <w:rFonts w:ascii="Times New Roman" w:hAnsi="Times New Roman"/>
          <w:sz w:val="24"/>
        </w:rPr>
      </w:pPr>
      <w:r>
        <w:rPr>
          <w:rFonts w:ascii="Times New Roman" w:hAnsi="Times New Roman"/>
          <w:sz w:val="24"/>
        </w:rPr>
        <w:t xml:space="preserve">El Coordinador del Programa Transcontinental de TC debe revisar el trabajo en altura del programa con el Contratista. Consulte la sección </w:t>
      </w:r>
      <w:r>
        <w:rPr>
          <w:rFonts w:ascii="Times New Roman" w:hAnsi="Times New Roman"/>
          <w:i/>
          <w:sz w:val="24"/>
        </w:rPr>
        <w:t xml:space="preserve">Seguridad </w:t>
      </w:r>
      <w:r>
        <w:rPr>
          <w:rFonts w:ascii="Times New Roman" w:hAnsi="Times New Roman"/>
          <w:sz w:val="24"/>
        </w:rPr>
        <w:t xml:space="preserve">en </w:t>
      </w:r>
      <w:r>
        <w:rPr>
          <w:rFonts w:ascii="Times New Roman" w:hAnsi="Times New Roman"/>
          <w:i/>
          <w:sz w:val="24"/>
        </w:rPr>
        <w:t xml:space="preserve">Programas legislativos </w:t>
      </w:r>
      <w:r>
        <w:rPr>
          <w:rFonts w:ascii="Times New Roman" w:hAnsi="Times New Roman"/>
          <w:sz w:val="24"/>
        </w:rPr>
        <w:t>sobre vigilancia en la</w:t>
      </w:r>
      <w:r>
        <w:rPr>
          <w:rFonts w:ascii="Times New Roman" w:hAnsi="Times New Roman"/>
          <w:spacing w:val="-14"/>
          <w:sz w:val="24"/>
        </w:rPr>
        <w:t xml:space="preserve"> </w:t>
      </w:r>
      <w:r>
        <w:rPr>
          <w:rFonts w:ascii="Times New Roman" w:hAnsi="Times New Roman"/>
          <w:sz w:val="24"/>
        </w:rPr>
        <w:t>Intranet.</w:t>
      </w:r>
    </w:p>
    <w:sectPr w:rsidR="007337F5">
      <w:pgSz w:w="12240" w:h="15840"/>
      <w:pgMar w:top="1520" w:right="260" w:bottom="1460" w:left="500" w:header="726" w:footer="12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35FB9" w14:textId="77777777" w:rsidR="005A2A0F" w:rsidRDefault="005A2A0F">
      <w:r>
        <w:separator/>
      </w:r>
    </w:p>
  </w:endnote>
  <w:endnote w:type="continuationSeparator" w:id="0">
    <w:p w14:paraId="19E48F90" w14:textId="77777777" w:rsidR="005A2A0F" w:rsidRDefault="005A2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268"/>
      <w:gridCol w:w="2126"/>
      <w:gridCol w:w="2127"/>
      <w:gridCol w:w="1275"/>
      <w:gridCol w:w="1276"/>
    </w:tblGrid>
    <w:tr w:rsidR="00231AAE" w14:paraId="7EA42489" w14:textId="77777777" w:rsidTr="00273A93">
      <w:trPr>
        <w:trHeight w:val="559"/>
        <w:ins w:id="29" w:author="Perez, Steeven" w:date="2020-08-05T15:57:00Z"/>
      </w:trPr>
      <w:tc>
        <w:tcPr>
          <w:tcW w:w="1985" w:type="dxa"/>
        </w:tcPr>
        <w:p w14:paraId="4C821F5A" w14:textId="77777777" w:rsidR="00231AAE" w:rsidRPr="00E77636" w:rsidRDefault="00231AAE" w:rsidP="00231AAE">
          <w:pPr>
            <w:pStyle w:val="Piedepgina"/>
            <w:rPr>
              <w:ins w:id="30" w:author="Perez, Steeven" w:date="2020-08-05T15:57:00Z"/>
              <w:sz w:val="18"/>
              <w:szCs w:val="18"/>
              <w:lang w:val="es-ES_tradnl"/>
            </w:rPr>
          </w:pPr>
          <w:ins w:id="31" w:author="Perez, Steeven" w:date="2020-08-05T15:57:00Z">
            <w:r w:rsidRPr="00E77636">
              <w:rPr>
                <w:sz w:val="18"/>
                <w:szCs w:val="18"/>
                <w:lang w:val="es-ES_tradnl"/>
              </w:rPr>
              <w:t>Elaborado por:</w:t>
            </w:r>
          </w:ins>
        </w:p>
        <w:p w14:paraId="36F9A034" w14:textId="77777777" w:rsidR="00231AAE" w:rsidRPr="00E77636" w:rsidRDefault="00231AAE" w:rsidP="00231AAE">
          <w:pPr>
            <w:pStyle w:val="Piedepgina"/>
            <w:rPr>
              <w:ins w:id="32" w:author="Perez, Steeven" w:date="2020-08-05T15:57:00Z"/>
              <w:lang w:val="es-ES_tradnl"/>
            </w:rPr>
          </w:pPr>
          <w:ins w:id="33" w:author="Perez, Steeven" w:date="2020-08-05T15:57:00Z">
            <w:r>
              <w:rPr>
                <w:lang w:val="es-ES_tradnl"/>
              </w:rPr>
              <w:t>S. Pérez</w:t>
            </w:r>
          </w:ins>
        </w:p>
      </w:tc>
      <w:tc>
        <w:tcPr>
          <w:tcW w:w="2268" w:type="dxa"/>
          <w:vAlign w:val="center"/>
        </w:tcPr>
        <w:p w14:paraId="2183C2EF" w14:textId="77777777" w:rsidR="00231AAE" w:rsidRPr="00E77636" w:rsidRDefault="00231AAE" w:rsidP="00231AAE">
          <w:pPr>
            <w:pStyle w:val="Piedepgina"/>
            <w:jc w:val="both"/>
            <w:rPr>
              <w:ins w:id="34" w:author="Perez, Steeven" w:date="2020-08-05T15:57:00Z"/>
              <w:sz w:val="18"/>
              <w:szCs w:val="18"/>
              <w:lang w:val="es-ES_tradnl"/>
            </w:rPr>
          </w:pPr>
          <w:ins w:id="35" w:author="Perez, Steeven" w:date="2020-08-05T15:57:00Z">
            <w:r w:rsidRPr="00E77636">
              <w:rPr>
                <w:sz w:val="18"/>
                <w:szCs w:val="18"/>
                <w:lang w:val="es-ES_tradnl"/>
              </w:rPr>
              <w:t>Aprobado por:</w:t>
            </w:r>
          </w:ins>
        </w:p>
        <w:p w14:paraId="56DA0EB5" w14:textId="77777777" w:rsidR="00231AAE" w:rsidRPr="00830AC4" w:rsidRDefault="00231AAE" w:rsidP="00231AAE">
          <w:pPr>
            <w:pStyle w:val="Piedepgina"/>
            <w:jc w:val="center"/>
            <w:rPr>
              <w:ins w:id="36" w:author="Perez, Steeven" w:date="2020-08-05T15:57:00Z"/>
              <w:lang w:val="es-ES_tradnl"/>
            </w:rPr>
          </w:pPr>
          <w:ins w:id="37" w:author="Perez, Steeven" w:date="2020-08-05T15:57:00Z">
            <w:r>
              <w:rPr>
                <w:lang w:val="es-ES_tradnl"/>
              </w:rPr>
              <w:t>BC</w:t>
            </w:r>
          </w:ins>
        </w:p>
      </w:tc>
      <w:tc>
        <w:tcPr>
          <w:tcW w:w="2126" w:type="dxa"/>
        </w:tcPr>
        <w:p w14:paraId="06732553" w14:textId="77777777" w:rsidR="00231AAE" w:rsidRPr="00E77636" w:rsidRDefault="00231AAE" w:rsidP="00231AAE">
          <w:pPr>
            <w:pStyle w:val="Piedepgina"/>
            <w:rPr>
              <w:ins w:id="38" w:author="Perez, Steeven" w:date="2020-08-05T15:57:00Z"/>
              <w:sz w:val="18"/>
              <w:szCs w:val="18"/>
              <w:lang w:val="es-ES_tradnl"/>
            </w:rPr>
          </w:pPr>
          <w:ins w:id="39" w:author="Perez, Steeven" w:date="2020-08-05T15:57:00Z">
            <w:r w:rsidRPr="00E77636">
              <w:rPr>
                <w:sz w:val="18"/>
                <w:szCs w:val="18"/>
                <w:lang w:val="es-ES_tradnl"/>
              </w:rPr>
              <w:t>Aprobado por:</w:t>
            </w:r>
          </w:ins>
        </w:p>
        <w:p w14:paraId="0A6BA664" w14:textId="77777777" w:rsidR="00231AAE" w:rsidRPr="00953F02" w:rsidRDefault="00231AAE" w:rsidP="00231AAE">
          <w:pPr>
            <w:pStyle w:val="Piedepgina"/>
            <w:jc w:val="center"/>
            <w:rPr>
              <w:ins w:id="40" w:author="Perez, Steeven" w:date="2020-08-05T15:57:00Z"/>
              <w:i/>
              <w:color w:val="0000FF"/>
              <w:lang w:val="es-ES_tradnl"/>
            </w:rPr>
          </w:pPr>
        </w:p>
      </w:tc>
      <w:tc>
        <w:tcPr>
          <w:tcW w:w="2127" w:type="dxa"/>
        </w:tcPr>
        <w:p w14:paraId="5EDAF782" w14:textId="77777777" w:rsidR="00231AAE" w:rsidRPr="00E77636" w:rsidRDefault="00231AAE" w:rsidP="00231AAE">
          <w:pPr>
            <w:pStyle w:val="Piedepgina"/>
            <w:rPr>
              <w:ins w:id="41" w:author="Perez, Steeven" w:date="2020-08-05T15:57:00Z"/>
              <w:sz w:val="18"/>
              <w:szCs w:val="18"/>
              <w:lang w:val="es-ES_tradnl"/>
            </w:rPr>
          </w:pPr>
          <w:ins w:id="42" w:author="Perez, Steeven" w:date="2020-08-05T15:57:00Z">
            <w:r w:rsidRPr="00E77636">
              <w:rPr>
                <w:sz w:val="18"/>
                <w:szCs w:val="18"/>
                <w:lang w:val="es-ES_tradnl"/>
              </w:rPr>
              <w:t>Fecha:</w:t>
            </w:r>
          </w:ins>
        </w:p>
        <w:p w14:paraId="11562460" w14:textId="77777777" w:rsidR="00231AAE" w:rsidRPr="00ED5B5C" w:rsidRDefault="00231AAE" w:rsidP="00231AAE">
          <w:pPr>
            <w:pStyle w:val="Piedepgina"/>
            <w:jc w:val="center"/>
            <w:rPr>
              <w:ins w:id="43" w:author="Perez, Steeven" w:date="2020-08-05T15:57:00Z"/>
              <w:lang w:val="es-ES_tradnl"/>
            </w:rPr>
          </w:pPr>
          <w:ins w:id="44" w:author="Perez, Steeven" w:date="2020-08-05T15:57:00Z">
            <w:r>
              <w:rPr>
                <w:lang w:val="es-ES_tradnl"/>
              </w:rPr>
              <w:t>Feb27/2020</w:t>
            </w:r>
          </w:ins>
        </w:p>
      </w:tc>
      <w:tc>
        <w:tcPr>
          <w:tcW w:w="1275" w:type="dxa"/>
        </w:tcPr>
        <w:p w14:paraId="30BE2ACD" w14:textId="77777777" w:rsidR="00231AAE" w:rsidRPr="00E77636" w:rsidRDefault="00231AAE" w:rsidP="00231AAE">
          <w:pPr>
            <w:pStyle w:val="Piedepgina"/>
            <w:rPr>
              <w:ins w:id="45" w:author="Perez, Steeven" w:date="2020-08-05T15:57:00Z"/>
              <w:sz w:val="18"/>
              <w:szCs w:val="18"/>
              <w:lang w:val="es-ES_tradnl"/>
            </w:rPr>
          </w:pPr>
          <w:ins w:id="46" w:author="Perez, Steeven" w:date="2020-08-05T15:57:00Z">
            <w:r w:rsidRPr="00E77636">
              <w:rPr>
                <w:sz w:val="18"/>
                <w:szCs w:val="18"/>
                <w:lang w:val="es-ES_tradnl"/>
              </w:rPr>
              <w:t>Versión:</w:t>
            </w:r>
          </w:ins>
        </w:p>
        <w:p w14:paraId="0A7CCF98" w14:textId="1B99501F" w:rsidR="00231AAE" w:rsidRPr="00E77636" w:rsidRDefault="00231AAE" w:rsidP="00231AAE">
          <w:pPr>
            <w:pStyle w:val="Piedepgina"/>
            <w:jc w:val="center"/>
            <w:rPr>
              <w:ins w:id="47" w:author="Perez, Steeven" w:date="2020-08-05T15:57:00Z"/>
              <w:lang w:val="es-ES_tradnl"/>
            </w:rPr>
          </w:pPr>
          <w:ins w:id="48" w:author="Perez, Steeven" w:date="2020-08-05T16:01:00Z">
            <w:r>
              <w:rPr>
                <w:lang w:val="es-ES_tradnl"/>
              </w:rPr>
              <w:t>1</w:t>
            </w:r>
          </w:ins>
          <w:ins w:id="49" w:author="Perez, Steeven" w:date="2020-08-05T15:57:00Z">
            <w:r>
              <w:rPr>
                <w:lang w:val="es-ES_tradnl"/>
              </w:rPr>
              <w:t>.</w:t>
            </w:r>
            <w:r w:rsidRPr="00ED5B5C">
              <w:rPr>
                <w:lang w:val="es-ES_tradnl"/>
              </w:rPr>
              <w:t>0</w:t>
            </w:r>
          </w:ins>
        </w:p>
      </w:tc>
      <w:tc>
        <w:tcPr>
          <w:tcW w:w="1276" w:type="dxa"/>
        </w:tcPr>
        <w:p w14:paraId="7134BAE1" w14:textId="77777777" w:rsidR="00231AAE" w:rsidRPr="00E77636" w:rsidRDefault="00231AAE" w:rsidP="00231AAE">
          <w:pPr>
            <w:pStyle w:val="Piedepgina"/>
            <w:rPr>
              <w:ins w:id="50" w:author="Perez, Steeven" w:date="2020-08-05T15:57:00Z"/>
              <w:b/>
              <w:sz w:val="18"/>
              <w:szCs w:val="18"/>
            </w:rPr>
          </w:pPr>
          <w:ins w:id="51" w:author="Perez, Steeven" w:date="2020-08-05T15:57:00Z">
            <w:r w:rsidRPr="00E77636">
              <w:rPr>
                <w:b/>
                <w:sz w:val="18"/>
                <w:szCs w:val="18"/>
              </w:rPr>
              <w:t>Página:</w:t>
            </w:r>
            <w:r>
              <w:rPr>
                <w:b/>
                <w:sz w:val="18"/>
                <w:szCs w:val="18"/>
              </w:rPr>
              <w:t xml:space="preserve"> </w:t>
            </w:r>
          </w:ins>
        </w:p>
        <w:p w14:paraId="0EF24094" w14:textId="77777777" w:rsidR="00231AAE" w:rsidRPr="00E77636" w:rsidRDefault="00231AAE" w:rsidP="00231AAE">
          <w:pPr>
            <w:pStyle w:val="Piedepgina"/>
            <w:jc w:val="center"/>
            <w:rPr>
              <w:ins w:id="52" w:author="Perez, Steeven" w:date="2020-08-05T15:57:00Z"/>
              <w:lang w:val="es-ES_tradnl"/>
            </w:rPr>
          </w:pPr>
          <w:ins w:id="53" w:author="Perez, Steeven" w:date="2020-08-05T15:57:00Z">
            <w:r w:rsidRPr="00E77636">
              <w:fldChar w:fldCharType="begin"/>
            </w:r>
            <w:r w:rsidRPr="00E77636">
              <w:instrText xml:space="preserve"> PAGE </w:instrText>
            </w:r>
            <w:r w:rsidRPr="00E77636">
              <w:fldChar w:fldCharType="separate"/>
            </w:r>
            <w:r>
              <w:rPr>
                <w:noProof/>
              </w:rPr>
              <w:t>5</w:t>
            </w:r>
            <w:r w:rsidRPr="00E77636">
              <w:fldChar w:fldCharType="end"/>
            </w:r>
            <w:r w:rsidRPr="00E77636">
              <w:t xml:space="preserve"> de </w:t>
            </w:r>
            <w:r w:rsidRPr="00E77636">
              <w:fldChar w:fldCharType="begin"/>
            </w:r>
            <w:r w:rsidRPr="00E77636">
              <w:instrText xml:space="preserve"> NUMPAGES </w:instrText>
            </w:r>
            <w:r w:rsidRPr="00E77636">
              <w:fldChar w:fldCharType="separate"/>
            </w:r>
            <w:r>
              <w:rPr>
                <w:noProof/>
              </w:rPr>
              <w:t>5</w:t>
            </w:r>
            <w:r w:rsidRPr="00E77636">
              <w:fldChar w:fldCharType="end"/>
            </w:r>
          </w:ins>
        </w:p>
      </w:tc>
    </w:tr>
  </w:tbl>
  <w:p w14:paraId="651A4248" w14:textId="7440CCB9" w:rsidR="007337F5" w:rsidRDefault="005A2A0F">
    <w:pPr>
      <w:pStyle w:val="Textoindependiente"/>
      <w:spacing w:line="14" w:lineRule="auto"/>
      <w:rPr>
        <w:sz w:val="20"/>
      </w:rPr>
    </w:pPr>
    <w:del w:id="54" w:author="Perez, Steeven" w:date="2020-08-05T15:57:00Z">
      <w:r w:rsidDel="00231AAE">
        <w:pict w14:anchorId="447422B9">
          <v:shapetype id="_x0000_t202" coordsize="21600,21600" o:spt="202" path="m,l,21600r21600,l21600,xe">
            <v:stroke joinstyle="miter"/>
            <v:path gradientshapeok="t" o:connecttype="rect"/>
          </v:shapetype>
          <v:shape id="_x0000_s2049" type="#_x0000_t202" style="position:absolute;margin-left:30.35pt;margin-top:718.3pt;width:551.65pt;height:24pt;z-index:251658240;mso-position-horizontal-relative:page;mso-position-vertical-relative:page" filled="f" stroked="f">
            <v:textbox style="mso-next-textbox:#_x0000_s2049"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76"/>
                    <w:gridCol w:w="2551"/>
                    <w:gridCol w:w="2412"/>
                    <w:gridCol w:w="3677"/>
                  </w:tblGrid>
                  <w:tr w:rsidR="007337F5" w:rsidDel="00231AAE" w14:paraId="12FD1EE5" w14:textId="5BFC2C6A">
                    <w:trPr>
                      <w:trHeight w:val="460"/>
                      <w:del w:id="55" w:author="Perez, Steeven" w:date="2020-08-05T15:57:00Z"/>
                    </w:trPr>
                    <w:tc>
                      <w:tcPr>
                        <w:tcW w:w="2376" w:type="dxa"/>
                      </w:tcPr>
                      <w:p w14:paraId="169D26E3" w14:textId="01CCCDF7" w:rsidR="007337F5" w:rsidDel="00231AAE" w:rsidRDefault="005A2A0F">
                        <w:pPr>
                          <w:pStyle w:val="TableParagraph"/>
                          <w:spacing w:line="227" w:lineRule="exact"/>
                          <w:ind w:left="107"/>
                          <w:jc w:val="left"/>
                          <w:rPr>
                            <w:del w:id="56" w:author="Perez, Steeven" w:date="2020-08-05T15:57:00Z"/>
                            <w:b/>
                            <w:sz w:val="20"/>
                          </w:rPr>
                        </w:pPr>
                        <w:del w:id="57" w:author="Perez, Steeven" w:date="2020-08-05T15:57:00Z">
                          <w:r w:rsidDel="00231AAE">
                            <w:rPr>
                              <w:b/>
                              <w:sz w:val="20"/>
                            </w:rPr>
                            <w:delText>Autor: Ingrid Yosa</w:delText>
                          </w:r>
                        </w:del>
                      </w:p>
                    </w:tc>
                    <w:tc>
                      <w:tcPr>
                        <w:tcW w:w="2551" w:type="dxa"/>
                      </w:tcPr>
                      <w:p w14:paraId="25E98AF6" w14:textId="6F401E3C" w:rsidR="007337F5" w:rsidDel="00231AAE" w:rsidRDefault="005A2A0F">
                        <w:pPr>
                          <w:pStyle w:val="TableParagraph"/>
                          <w:spacing w:line="227" w:lineRule="exact"/>
                          <w:ind w:left="108"/>
                          <w:jc w:val="left"/>
                          <w:rPr>
                            <w:del w:id="58" w:author="Perez, Steeven" w:date="2020-08-05T15:57:00Z"/>
                            <w:b/>
                            <w:sz w:val="20"/>
                          </w:rPr>
                        </w:pPr>
                        <w:del w:id="59" w:author="Perez, Steeven" w:date="2020-08-05T15:57:00Z">
                          <w:r w:rsidDel="00231AAE">
                            <w:rPr>
                              <w:b/>
                              <w:sz w:val="20"/>
                            </w:rPr>
                            <w:delText>Revisor: Brenda Cedeño</w:delText>
                          </w:r>
                        </w:del>
                      </w:p>
                    </w:tc>
                    <w:tc>
                      <w:tcPr>
                        <w:tcW w:w="2412" w:type="dxa"/>
                      </w:tcPr>
                      <w:p w14:paraId="0B84D790" w14:textId="43C92D60" w:rsidR="007337F5" w:rsidDel="00231AAE" w:rsidRDefault="005A2A0F">
                        <w:pPr>
                          <w:pStyle w:val="TableParagraph"/>
                          <w:spacing w:line="230" w:lineRule="exact"/>
                          <w:ind w:left="109"/>
                          <w:jc w:val="left"/>
                          <w:rPr>
                            <w:del w:id="60" w:author="Perez, Steeven" w:date="2020-08-05T15:57:00Z"/>
                            <w:b/>
                            <w:sz w:val="20"/>
                          </w:rPr>
                        </w:pPr>
                        <w:del w:id="61" w:author="Perez, Steeven" w:date="2020-08-05T15:57:00Z">
                          <w:r w:rsidDel="00231AAE">
                            <w:rPr>
                              <w:b/>
                              <w:sz w:val="20"/>
                            </w:rPr>
                            <w:delText>Aprobador: Brenda Cedeño</w:delText>
                          </w:r>
                        </w:del>
                      </w:p>
                    </w:tc>
                    <w:tc>
                      <w:tcPr>
                        <w:tcW w:w="3677" w:type="dxa"/>
                      </w:tcPr>
                      <w:p w14:paraId="024E5AC6" w14:textId="50F1815A" w:rsidR="007337F5" w:rsidDel="00231AAE" w:rsidRDefault="005A2A0F">
                        <w:pPr>
                          <w:pStyle w:val="TableParagraph"/>
                          <w:spacing w:line="230" w:lineRule="exact"/>
                          <w:ind w:left="107" w:right="393"/>
                          <w:jc w:val="left"/>
                          <w:rPr>
                            <w:del w:id="62" w:author="Perez, Steeven" w:date="2020-08-05T15:57:00Z"/>
                            <w:b/>
                            <w:sz w:val="20"/>
                          </w:rPr>
                        </w:pPr>
                        <w:del w:id="63" w:author="Perez, Steeven" w:date="2020-08-05T15:57:00Z">
                          <w:r w:rsidDel="00231AAE">
                            <w:rPr>
                              <w:b/>
                              <w:sz w:val="20"/>
                            </w:rPr>
                            <w:delText>Fecha: Emisión: 23/09/2019 Fecha Prox. Revisión: 23/09/2021</w:delText>
                          </w:r>
                        </w:del>
                      </w:p>
                    </w:tc>
                  </w:tr>
                </w:tbl>
                <w:p w14:paraId="1396FD2E" w14:textId="77777777" w:rsidR="007337F5" w:rsidRDefault="007337F5">
                  <w:pPr>
                    <w:pStyle w:val="Textoindependiente"/>
                  </w:pPr>
                </w:p>
              </w:txbxContent>
            </v:textbox>
            <w10:wrap anchorx="page" anchory="page"/>
          </v:shape>
        </w:pic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8608A" w14:textId="77777777" w:rsidR="005A2A0F" w:rsidRDefault="005A2A0F">
      <w:r>
        <w:separator/>
      </w:r>
    </w:p>
  </w:footnote>
  <w:footnote w:type="continuationSeparator" w:id="0">
    <w:p w14:paraId="4A49EA6A" w14:textId="77777777" w:rsidR="005A2A0F" w:rsidRDefault="005A2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19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5" w:author="Perez, Steeven" w:date="2020-08-05T16:01:00Z">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245"/>
      <w:gridCol w:w="5954"/>
      <w:tblGridChange w:id="16">
        <w:tblGrid>
          <w:gridCol w:w="5245"/>
          <w:gridCol w:w="5812"/>
        </w:tblGrid>
      </w:tblGridChange>
    </w:tblGrid>
    <w:tr w:rsidR="00231AAE" w:rsidRPr="008F5FD9" w14:paraId="59265CEA" w14:textId="77777777" w:rsidTr="00231AAE">
      <w:trPr>
        <w:trHeight w:val="710"/>
        <w:trPrChange w:id="17" w:author="Perez, Steeven" w:date="2020-08-05T16:01:00Z">
          <w:trPr>
            <w:trHeight w:val="710"/>
          </w:trPr>
        </w:trPrChange>
      </w:trPr>
      <w:tc>
        <w:tcPr>
          <w:tcW w:w="5245" w:type="dxa"/>
          <w:tcBorders>
            <w:top w:val="single" w:sz="4" w:space="0" w:color="auto"/>
            <w:left w:val="single" w:sz="4" w:space="0" w:color="auto"/>
            <w:bottom w:val="nil"/>
            <w:right w:val="single" w:sz="4" w:space="0" w:color="auto"/>
          </w:tcBorders>
          <w:vAlign w:val="bottom"/>
          <w:tcPrChange w:id="18" w:author="Perez, Steeven" w:date="2020-08-05T16:01:00Z">
            <w:tcPr>
              <w:tcW w:w="5245" w:type="dxa"/>
              <w:tcBorders>
                <w:top w:val="single" w:sz="4" w:space="0" w:color="auto"/>
                <w:left w:val="single" w:sz="4" w:space="0" w:color="auto"/>
                <w:bottom w:val="nil"/>
                <w:right w:val="single" w:sz="4" w:space="0" w:color="auto"/>
              </w:tcBorders>
              <w:vAlign w:val="bottom"/>
            </w:tcPr>
          </w:tcPrChange>
        </w:tcPr>
        <w:p w14:paraId="72F35459" w14:textId="77777777" w:rsidR="00231AAE" w:rsidRDefault="00231AAE" w:rsidP="00231AAE">
          <w:pPr>
            <w:pStyle w:val="Encabezado"/>
            <w:jc w:val="center"/>
            <w:rPr>
              <w:rFonts w:ascii="Carlito" w:hAnsi="Carlito"/>
              <w:b/>
            </w:rPr>
          </w:pPr>
          <w:bookmarkStart w:id="19" w:name="_Hlk47534260"/>
        </w:p>
        <w:p w14:paraId="7BF7D97B" w14:textId="4E6E34AB" w:rsidR="00231AAE" w:rsidRPr="00601006" w:rsidRDefault="00231AAE" w:rsidP="00231AAE">
          <w:pPr>
            <w:pStyle w:val="Encabezado"/>
            <w:jc w:val="center"/>
            <w:rPr>
              <w:rFonts w:ascii="Carlito" w:hAnsi="Carlito"/>
              <w:b/>
            </w:rPr>
          </w:pPr>
          <w:r>
            <w:rPr>
              <w:rFonts w:ascii="Carlito" w:hAnsi="Carlito"/>
              <w:b/>
              <w:noProof/>
            </w:rPr>
            <w:drawing>
              <wp:inline distT="0" distB="0" distL="0" distR="0" wp14:anchorId="4A09BF0E" wp14:editId="3AFB1C01">
                <wp:extent cx="2019300" cy="609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9300" cy="609600"/>
                        </a:xfrm>
                        <a:prstGeom prst="rect">
                          <a:avLst/>
                        </a:prstGeom>
                        <a:noFill/>
                        <a:ln>
                          <a:noFill/>
                        </a:ln>
                      </pic:spPr>
                    </pic:pic>
                  </a:graphicData>
                </a:graphic>
              </wp:inline>
            </w:drawing>
          </w:r>
        </w:p>
      </w:tc>
      <w:tc>
        <w:tcPr>
          <w:tcW w:w="5954" w:type="dxa"/>
          <w:tcBorders>
            <w:top w:val="single" w:sz="4" w:space="0" w:color="auto"/>
            <w:left w:val="nil"/>
            <w:bottom w:val="nil"/>
            <w:right w:val="single" w:sz="4" w:space="0" w:color="auto"/>
          </w:tcBorders>
          <w:vAlign w:val="center"/>
          <w:tcPrChange w:id="20" w:author="Perez, Steeven" w:date="2020-08-05T16:01:00Z">
            <w:tcPr>
              <w:tcW w:w="5812" w:type="dxa"/>
              <w:tcBorders>
                <w:top w:val="single" w:sz="4" w:space="0" w:color="auto"/>
                <w:left w:val="nil"/>
                <w:bottom w:val="nil"/>
                <w:right w:val="single" w:sz="4" w:space="0" w:color="auto"/>
              </w:tcBorders>
              <w:vAlign w:val="center"/>
            </w:tcPr>
          </w:tcPrChange>
        </w:tcPr>
        <w:p w14:paraId="6E5F4D53" w14:textId="699E93BF" w:rsidR="00231AAE" w:rsidRPr="00601006" w:rsidRDefault="00231AAE" w:rsidP="00231AAE">
          <w:pPr>
            <w:pStyle w:val="Encabezado"/>
            <w:jc w:val="center"/>
            <w:rPr>
              <w:rFonts w:ascii="Carlito" w:hAnsi="Carlito"/>
              <w:b/>
              <w:sz w:val="36"/>
              <w:szCs w:val="36"/>
            </w:rPr>
          </w:pPr>
          <w:ins w:id="21" w:author="Perez, Steeven" w:date="2020-08-05T15:56:00Z">
            <w:r>
              <w:rPr>
                <w:rFonts w:ascii="Carlito" w:hAnsi="Carlito"/>
                <w:b/>
                <w:sz w:val="36"/>
                <w:szCs w:val="36"/>
                <w:lang w:val="es-ES_tradnl"/>
              </w:rPr>
              <w:t>Instructivo</w:t>
            </w:r>
          </w:ins>
          <w:del w:id="22" w:author="Perez, Steeven" w:date="2020-08-05T15:56:00Z">
            <w:r w:rsidRPr="00601006" w:rsidDel="00231AAE">
              <w:rPr>
                <w:rFonts w:ascii="Carlito" w:hAnsi="Carlito"/>
                <w:b/>
                <w:sz w:val="36"/>
                <w:szCs w:val="36"/>
                <w:lang w:val="es-ES_tradnl"/>
              </w:rPr>
              <w:delText>Procedimiento</w:delText>
            </w:r>
          </w:del>
        </w:p>
      </w:tc>
    </w:tr>
    <w:tr w:rsidR="00231AAE" w:rsidRPr="008F5FD9" w14:paraId="7B07CA9B" w14:textId="77777777" w:rsidTr="00231AAE">
      <w:trPr>
        <w:cantSplit/>
        <w:trHeight w:val="710"/>
        <w:trPrChange w:id="23" w:author="Perez, Steeven" w:date="2020-08-05T16:01:00Z">
          <w:trPr>
            <w:cantSplit/>
            <w:trHeight w:val="710"/>
          </w:trPr>
        </w:trPrChange>
      </w:trPr>
      <w:tc>
        <w:tcPr>
          <w:tcW w:w="5245" w:type="dxa"/>
          <w:tcBorders>
            <w:top w:val="single" w:sz="4" w:space="0" w:color="auto"/>
            <w:bottom w:val="single" w:sz="4" w:space="0" w:color="auto"/>
          </w:tcBorders>
          <w:vAlign w:val="center"/>
          <w:tcPrChange w:id="24" w:author="Perez, Steeven" w:date="2020-08-05T16:01:00Z">
            <w:tcPr>
              <w:tcW w:w="5245" w:type="dxa"/>
              <w:tcBorders>
                <w:top w:val="single" w:sz="4" w:space="0" w:color="auto"/>
                <w:bottom w:val="single" w:sz="4" w:space="0" w:color="auto"/>
              </w:tcBorders>
              <w:vAlign w:val="center"/>
            </w:tcPr>
          </w:tcPrChange>
        </w:tcPr>
        <w:p w14:paraId="2FC76F46" w14:textId="77777777" w:rsidR="00231AAE" w:rsidRPr="00601006" w:rsidRDefault="00231AAE" w:rsidP="00231AAE">
          <w:pPr>
            <w:pStyle w:val="Encabezado"/>
            <w:jc w:val="center"/>
            <w:rPr>
              <w:rFonts w:ascii="Carlito" w:hAnsi="Carlito"/>
              <w:b/>
              <w:noProof/>
            </w:rPr>
          </w:pPr>
          <w:r w:rsidRPr="00601006">
            <w:rPr>
              <w:rFonts w:ascii="Carlito" w:hAnsi="Carlito"/>
              <w:b/>
              <w:lang w:val="es-ES_tradnl"/>
            </w:rPr>
            <w:t>Referencia:</w:t>
          </w:r>
          <w:r w:rsidRPr="00601006">
            <w:rPr>
              <w:rFonts w:ascii="Carlito" w:hAnsi="Carlito"/>
              <w:lang w:val="es-ES_tradnl"/>
            </w:rPr>
            <w:t xml:space="preserve"> Gestión de HS&amp;WE</w:t>
          </w:r>
        </w:p>
      </w:tc>
      <w:tc>
        <w:tcPr>
          <w:tcW w:w="5954" w:type="dxa"/>
          <w:tcBorders>
            <w:top w:val="single" w:sz="4" w:space="0" w:color="auto"/>
            <w:bottom w:val="single" w:sz="4" w:space="0" w:color="auto"/>
          </w:tcBorders>
          <w:vAlign w:val="center"/>
          <w:tcPrChange w:id="25" w:author="Perez, Steeven" w:date="2020-08-05T16:01:00Z">
            <w:tcPr>
              <w:tcW w:w="5812" w:type="dxa"/>
              <w:tcBorders>
                <w:top w:val="single" w:sz="4" w:space="0" w:color="auto"/>
                <w:bottom w:val="single" w:sz="4" w:space="0" w:color="auto"/>
              </w:tcBorders>
              <w:vAlign w:val="center"/>
            </w:tcPr>
          </w:tcPrChange>
        </w:tcPr>
        <w:p w14:paraId="1104AA59" w14:textId="22DF9F1A" w:rsidR="00231AAE" w:rsidRPr="00601006" w:rsidRDefault="00231AAE" w:rsidP="00231AAE">
          <w:pPr>
            <w:pStyle w:val="Encabezado"/>
            <w:jc w:val="center"/>
            <w:rPr>
              <w:rFonts w:ascii="Carlito" w:hAnsi="Carlito"/>
              <w:b/>
              <w:sz w:val="32"/>
              <w:szCs w:val="32"/>
              <w:lang w:val="es-ES_tradnl"/>
            </w:rPr>
          </w:pPr>
          <w:r>
            <w:rPr>
              <w:rFonts w:ascii="Carlito" w:hAnsi="Carlito"/>
              <w:b/>
              <w:sz w:val="28"/>
              <w:szCs w:val="32"/>
              <w:lang w:val="es-ES_tradnl"/>
            </w:rPr>
            <w:t>HS&amp;WE</w:t>
          </w:r>
          <w:r w:rsidRPr="00601006">
            <w:rPr>
              <w:rFonts w:ascii="Carlito" w:hAnsi="Carlito"/>
              <w:b/>
              <w:sz w:val="28"/>
              <w:szCs w:val="32"/>
              <w:lang w:val="es-ES_tradnl"/>
            </w:rPr>
            <w:t>-009</w:t>
          </w:r>
          <w:ins w:id="26" w:author="Perez, Steeven" w:date="2020-08-05T15:57:00Z">
            <w:r>
              <w:rPr>
                <w:rFonts w:ascii="Carlito" w:hAnsi="Carlito"/>
                <w:b/>
                <w:sz w:val="28"/>
                <w:szCs w:val="32"/>
                <w:lang w:val="es-ES_tradnl"/>
              </w:rPr>
              <w:t>D</w:t>
            </w:r>
          </w:ins>
          <w:r w:rsidRPr="00601006">
            <w:rPr>
              <w:rFonts w:ascii="Carlito" w:hAnsi="Carlito"/>
              <w:b/>
              <w:sz w:val="28"/>
              <w:szCs w:val="32"/>
              <w:lang w:val="es-ES_tradnl"/>
            </w:rPr>
            <w:t xml:space="preserve"> </w:t>
          </w:r>
          <w:ins w:id="27" w:author="Perez, Steeven" w:date="2020-08-05T15:57:00Z">
            <w:r>
              <w:rPr>
                <w:rFonts w:ascii="Carlito" w:hAnsi="Carlito"/>
                <w:sz w:val="28"/>
                <w:szCs w:val="32"/>
                <w:lang w:val="es-ES_tradnl"/>
              </w:rPr>
              <w:t>Reglas de Seguridad</w:t>
            </w:r>
          </w:ins>
          <w:del w:id="28" w:author="Perez, Steeven" w:date="2020-08-05T15:57:00Z">
            <w:r w:rsidRPr="00601006" w:rsidDel="00231AAE">
              <w:rPr>
                <w:rFonts w:ascii="Carlito" w:hAnsi="Carlito"/>
                <w:sz w:val="28"/>
                <w:szCs w:val="32"/>
                <w:lang w:val="es-ES_tradnl"/>
              </w:rPr>
              <w:delText>Procedimiento de Contratista</w:delText>
            </w:r>
          </w:del>
        </w:p>
      </w:tc>
    </w:tr>
    <w:bookmarkEnd w:id="19"/>
  </w:tbl>
  <w:p w14:paraId="66931AC9" w14:textId="2AA9AACA" w:rsidR="007337F5" w:rsidRDefault="007337F5">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46747"/>
    <w:multiLevelType w:val="hybridMultilevel"/>
    <w:tmpl w:val="CF6AB930"/>
    <w:lvl w:ilvl="0" w:tplc="0AA0EB3C">
      <w:start w:val="1"/>
      <w:numFmt w:val="decimal"/>
      <w:lvlText w:val="%1."/>
      <w:lvlJc w:val="left"/>
      <w:pPr>
        <w:ind w:left="940" w:hanging="721"/>
        <w:jc w:val="left"/>
      </w:pPr>
      <w:rPr>
        <w:rFonts w:ascii="Calibri" w:eastAsia="Calibri" w:hAnsi="Calibri" w:cs="Calibri" w:hint="default"/>
        <w:spacing w:val="-3"/>
        <w:w w:val="100"/>
        <w:sz w:val="24"/>
        <w:szCs w:val="24"/>
        <w:lang w:val="es-ES" w:eastAsia="es-ES" w:bidi="es-ES"/>
      </w:rPr>
    </w:lvl>
    <w:lvl w:ilvl="1" w:tplc="136A2AA2">
      <w:numFmt w:val="bullet"/>
      <w:lvlText w:val="•"/>
      <w:lvlJc w:val="left"/>
      <w:pPr>
        <w:ind w:left="1994" w:hanging="721"/>
      </w:pPr>
      <w:rPr>
        <w:rFonts w:hint="default"/>
        <w:lang w:val="es-ES" w:eastAsia="es-ES" w:bidi="es-ES"/>
      </w:rPr>
    </w:lvl>
    <w:lvl w:ilvl="2" w:tplc="DD687E18">
      <w:numFmt w:val="bullet"/>
      <w:lvlText w:val="•"/>
      <w:lvlJc w:val="left"/>
      <w:pPr>
        <w:ind w:left="3048" w:hanging="721"/>
      </w:pPr>
      <w:rPr>
        <w:rFonts w:hint="default"/>
        <w:lang w:val="es-ES" w:eastAsia="es-ES" w:bidi="es-ES"/>
      </w:rPr>
    </w:lvl>
    <w:lvl w:ilvl="3" w:tplc="036467E0">
      <w:numFmt w:val="bullet"/>
      <w:lvlText w:val="•"/>
      <w:lvlJc w:val="left"/>
      <w:pPr>
        <w:ind w:left="4102" w:hanging="721"/>
      </w:pPr>
      <w:rPr>
        <w:rFonts w:hint="default"/>
        <w:lang w:val="es-ES" w:eastAsia="es-ES" w:bidi="es-ES"/>
      </w:rPr>
    </w:lvl>
    <w:lvl w:ilvl="4" w:tplc="65969242">
      <w:numFmt w:val="bullet"/>
      <w:lvlText w:val="•"/>
      <w:lvlJc w:val="left"/>
      <w:pPr>
        <w:ind w:left="5156" w:hanging="721"/>
      </w:pPr>
      <w:rPr>
        <w:rFonts w:hint="default"/>
        <w:lang w:val="es-ES" w:eastAsia="es-ES" w:bidi="es-ES"/>
      </w:rPr>
    </w:lvl>
    <w:lvl w:ilvl="5" w:tplc="55AE78BA">
      <w:numFmt w:val="bullet"/>
      <w:lvlText w:val="•"/>
      <w:lvlJc w:val="left"/>
      <w:pPr>
        <w:ind w:left="6210" w:hanging="721"/>
      </w:pPr>
      <w:rPr>
        <w:rFonts w:hint="default"/>
        <w:lang w:val="es-ES" w:eastAsia="es-ES" w:bidi="es-ES"/>
      </w:rPr>
    </w:lvl>
    <w:lvl w:ilvl="6" w:tplc="F124B0BC">
      <w:numFmt w:val="bullet"/>
      <w:lvlText w:val="•"/>
      <w:lvlJc w:val="left"/>
      <w:pPr>
        <w:ind w:left="7264" w:hanging="721"/>
      </w:pPr>
      <w:rPr>
        <w:rFonts w:hint="default"/>
        <w:lang w:val="es-ES" w:eastAsia="es-ES" w:bidi="es-ES"/>
      </w:rPr>
    </w:lvl>
    <w:lvl w:ilvl="7" w:tplc="9CD6682E">
      <w:numFmt w:val="bullet"/>
      <w:lvlText w:val="•"/>
      <w:lvlJc w:val="left"/>
      <w:pPr>
        <w:ind w:left="8318" w:hanging="721"/>
      </w:pPr>
      <w:rPr>
        <w:rFonts w:hint="default"/>
        <w:lang w:val="es-ES" w:eastAsia="es-ES" w:bidi="es-ES"/>
      </w:rPr>
    </w:lvl>
    <w:lvl w:ilvl="8" w:tplc="064A992C">
      <w:numFmt w:val="bullet"/>
      <w:lvlText w:val="•"/>
      <w:lvlJc w:val="left"/>
      <w:pPr>
        <w:ind w:left="9372" w:hanging="721"/>
      </w:pPr>
      <w:rPr>
        <w:rFonts w:hint="default"/>
        <w:lang w:val="es-ES" w:eastAsia="es-ES" w:bidi="es-ES"/>
      </w:rPr>
    </w:lvl>
  </w:abstractNum>
  <w:abstractNum w:abstractNumId="1" w15:restartNumberingAfterBreak="0">
    <w:nsid w:val="14AA60D7"/>
    <w:multiLevelType w:val="hybridMultilevel"/>
    <w:tmpl w:val="DC0E8382"/>
    <w:lvl w:ilvl="0" w:tplc="A906E302">
      <w:start w:val="1"/>
      <w:numFmt w:val="decimal"/>
      <w:lvlText w:val="%1."/>
      <w:lvlJc w:val="left"/>
      <w:pPr>
        <w:ind w:left="1072" w:hanging="286"/>
        <w:jc w:val="left"/>
      </w:pPr>
      <w:rPr>
        <w:rFonts w:ascii="Calibri" w:eastAsia="Calibri" w:hAnsi="Calibri" w:cs="Calibri" w:hint="default"/>
        <w:spacing w:val="-6"/>
        <w:w w:val="100"/>
        <w:sz w:val="24"/>
        <w:szCs w:val="24"/>
        <w:lang w:val="es-ES" w:eastAsia="es-ES" w:bidi="es-ES"/>
      </w:rPr>
    </w:lvl>
    <w:lvl w:ilvl="1" w:tplc="5B48615A">
      <w:numFmt w:val="bullet"/>
      <w:lvlText w:val="•"/>
      <w:lvlJc w:val="left"/>
      <w:pPr>
        <w:ind w:left="2120" w:hanging="286"/>
      </w:pPr>
      <w:rPr>
        <w:rFonts w:hint="default"/>
        <w:lang w:val="es-ES" w:eastAsia="es-ES" w:bidi="es-ES"/>
      </w:rPr>
    </w:lvl>
    <w:lvl w:ilvl="2" w:tplc="38BC044C">
      <w:numFmt w:val="bullet"/>
      <w:lvlText w:val="•"/>
      <w:lvlJc w:val="left"/>
      <w:pPr>
        <w:ind w:left="3160" w:hanging="286"/>
      </w:pPr>
      <w:rPr>
        <w:rFonts w:hint="default"/>
        <w:lang w:val="es-ES" w:eastAsia="es-ES" w:bidi="es-ES"/>
      </w:rPr>
    </w:lvl>
    <w:lvl w:ilvl="3" w:tplc="2EF03D7A">
      <w:numFmt w:val="bullet"/>
      <w:lvlText w:val="•"/>
      <w:lvlJc w:val="left"/>
      <w:pPr>
        <w:ind w:left="4200" w:hanging="286"/>
      </w:pPr>
      <w:rPr>
        <w:rFonts w:hint="default"/>
        <w:lang w:val="es-ES" w:eastAsia="es-ES" w:bidi="es-ES"/>
      </w:rPr>
    </w:lvl>
    <w:lvl w:ilvl="4" w:tplc="F80A2D92">
      <w:numFmt w:val="bullet"/>
      <w:lvlText w:val="•"/>
      <w:lvlJc w:val="left"/>
      <w:pPr>
        <w:ind w:left="5240" w:hanging="286"/>
      </w:pPr>
      <w:rPr>
        <w:rFonts w:hint="default"/>
        <w:lang w:val="es-ES" w:eastAsia="es-ES" w:bidi="es-ES"/>
      </w:rPr>
    </w:lvl>
    <w:lvl w:ilvl="5" w:tplc="8FB0E87A">
      <w:numFmt w:val="bullet"/>
      <w:lvlText w:val="•"/>
      <w:lvlJc w:val="left"/>
      <w:pPr>
        <w:ind w:left="6280" w:hanging="286"/>
      </w:pPr>
      <w:rPr>
        <w:rFonts w:hint="default"/>
        <w:lang w:val="es-ES" w:eastAsia="es-ES" w:bidi="es-ES"/>
      </w:rPr>
    </w:lvl>
    <w:lvl w:ilvl="6" w:tplc="57EED80E">
      <w:numFmt w:val="bullet"/>
      <w:lvlText w:val="•"/>
      <w:lvlJc w:val="left"/>
      <w:pPr>
        <w:ind w:left="7320" w:hanging="286"/>
      </w:pPr>
      <w:rPr>
        <w:rFonts w:hint="default"/>
        <w:lang w:val="es-ES" w:eastAsia="es-ES" w:bidi="es-ES"/>
      </w:rPr>
    </w:lvl>
    <w:lvl w:ilvl="7" w:tplc="4370A334">
      <w:numFmt w:val="bullet"/>
      <w:lvlText w:val="•"/>
      <w:lvlJc w:val="left"/>
      <w:pPr>
        <w:ind w:left="8360" w:hanging="286"/>
      </w:pPr>
      <w:rPr>
        <w:rFonts w:hint="default"/>
        <w:lang w:val="es-ES" w:eastAsia="es-ES" w:bidi="es-ES"/>
      </w:rPr>
    </w:lvl>
    <w:lvl w:ilvl="8" w:tplc="AC5A83C4">
      <w:numFmt w:val="bullet"/>
      <w:lvlText w:val="•"/>
      <w:lvlJc w:val="left"/>
      <w:pPr>
        <w:ind w:left="9400" w:hanging="286"/>
      </w:pPr>
      <w:rPr>
        <w:rFonts w:hint="default"/>
        <w:lang w:val="es-ES" w:eastAsia="es-ES" w:bidi="es-ES"/>
      </w:rPr>
    </w:lvl>
  </w:abstractNum>
  <w:abstractNum w:abstractNumId="2" w15:restartNumberingAfterBreak="0">
    <w:nsid w:val="18787BD0"/>
    <w:multiLevelType w:val="hybridMultilevel"/>
    <w:tmpl w:val="3B467916"/>
    <w:lvl w:ilvl="0" w:tplc="B01CCD7E">
      <w:start w:val="1"/>
      <w:numFmt w:val="decimal"/>
      <w:lvlText w:val="%1."/>
      <w:lvlJc w:val="left"/>
      <w:pPr>
        <w:ind w:left="940" w:hanging="721"/>
        <w:jc w:val="left"/>
      </w:pPr>
      <w:rPr>
        <w:rFonts w:ascii="Calibri" w:eastAsia="Calibri" w:hAnsi="Calibri" w:cs="Calibri" w:hint="default"/>
        <w:spacing w:val="-3"/>
        <w:w w:val="100"/>
        <w:sz w:val="24"/>
        <w:szCs w:val="24"/>
        <w:lang w:val="es-ES" w:eastAsia="es-ES" w:bidi="es-ES"/>
      </w:rPr>
    </w:lvl>
    <w:lvl w:ilvl="1" w:tplc="19F8BDB2">
      <w:numFmt w:val="bullet"/>
      <w:lvlText w:val="•"/>
      <w:lvlJc w:val="left"/>
      <w:pPr>
        <w:ind w:left="1994" w:hanging="721"/>
      </w:pPr>
      <w:rPr>
        <w:rFonts w:hint="default"/>
        <w:lang w:val="es-ES" w:eastAsia="es-ES" w:bidi="es-ES"/>
      </w:rPr>
    </w:lvl>
    <w:lvl w:ilvl="2" w:tplc="DF765A8A">
      <w:numFmt w:val="bullet"/>
      <w:lvlText w:val="•"/>
      <w:lvlJc w:val="left"/>
      <w:pPr>
        <w:ind w:left="3048" w:hanging="721"/>
      </w:pPr>
      <w:rPr>
        <w:rFonts w:hint="default"/>
        <w:lang w:val="es-ES" w:eastAsia="es-ES" w:bidi="es-ES"/>
      </w:rPr>
    </w:lvl>
    <w:lvl w:ilvl="3" w:tplc="E884CF6E">
      <w:numFmt w:val="bullet"/>
      <w:lvlText w:val="•"/>
      <w:lvlJc w:val="left"/>
      <w:pPr>
        <w:ind w:left="4102" w:hanging="721"/>
      </w:pPr>
      <w:rPr>
        <w:rFonts w:hint="default"/>
        <w:lang w:val="es-ES" w:eastAsia="es-ES" w:bidi="es-ES"/>
      </w:rPr>
    </w:lvl>
    <w:lvl w:ilvl="4" w:tplc="5F06DFEA">
      <w:numFmt w:val="bullet"/>
      <w:lvlText w:val="•"/>
      <w:lvlJc w:val="left"/>
      <w:pPr>
        <w:ind w:left="5156" w:hanging="721"/>
      </w:pPr>
      <w:rPr>
        <w:rFonts w:hint="default"/>
        <w:lang w:val="es-ES" w:eastAsia="es-ES" w:bidi="es-ES"/>
      </w:rPr>
    </w:lvl>
    <w:lvl w:ilvl="5" w:tplc="C8609FF6">
      <w:numFmt w:val="bullet"/>
      <w:lvlText w:val="•"/>
      <w:lvlJc w:val="left"/>
      <w:pPr>
        <w:ind w:left="6210" w:hanging="721"/>
      </w:pPr>
      <w:rPr>
        <w:rFonts w:hint="default"/>
        <w:lang w:val="es-ES" w:eastAsia="es-ES" w:bidi="es-ES"/>
      </w:rPr>
    </w:lvl>
    <w:lvl w:ilvl="6" w:tplc="0B681934">
      <w:numFmt w:val="bullet"/>
      <w:lvlText w:val="•"/>
      <w:lvlJc w:val="left"/>
      <w:pPr>
        <w:ind w:left="7264" w:hanging="721"/>
      </w:pPr>
      <w:rPr>
        <w:rFonts w:hint="default"/>
        <w:lang w:val="es-ES" w:eastAsia="es-ES" w:bidi="es-ES"/>
      </w:rPr>
    </w:lvl>
    <w:lvl w:ilvl="7" w:tplc="33467BD2">
      <w:numFmt w:val="bullet"/>
      <w:lvlText w:val="•"/>
      <w:lvlJc w:val="left"/>
      <w:pPr>
        <w:ind w:left="8318" w:hanging="721"/>
      </w:pPr>
      <w:rPr>
        <w:rFonts w:hint="default"/>
        <w:lang w:val="es-ES" w:eastAsia="es-ES" w:bidi="es-ES"/>
      </w:rPr>
    </w:lvl>
    <w:lvl w:ilvl="8" w:tplc="960E15B4">
      <w:numFmt w:val="bullet"/>
      <w:lvlText w:val="•"/>
      <w:lvlJc w:val="left"/>
      <w:pPr>
        <w:ind w:left="9372" w:hanging="721"/>
      </w:pPr>
      <w:rPr>
        <w:rFonts w:hint="default"/>
        <w:lang w:val="es-ES" w:eastAsia="es-ES" w:bidi="es-ES"/>
      </w:rPr>
    </w:lvl>
  </w:abstractNum>
  <w:abstractNum w:abstractNumId="3" w15:restartNumberingAfterBreak="0">
    <w:nsid w:val="24AA5058"/>
    <w:multiLevelType w:val="hybridMultilevel"/>
    <w:tmpl w:val="0130F462"/>
    <w:lvl w:ilvl="0" w:tplc="EE64235E">
      <w:start w:val="1"/>
      <w:numFmt w:val="decimal"/>
      <w:lvlText w:val="%1."/>
      <w:lvlJc w:val="left"/>
      <w:pPr>
        <w:ind w:left="1072" w:hanging="286"/>
        <w:jc w:val="left"/>
      </w:pPr>
      <w:rPr>
        <w:rFonts w:ascii="Calibri" w:eastAsia="Calibri" w:hAnsi="Calibri" w:cs="Calibri" w:hint="default"/>
        <w:spacing w:val="-6"/>
        <w:w w:val="100"/>
        <w:sz w:val="24"/>
        <w:szCs w:val="24"/>
        <w:lang w:val="es-ES" w:eastAsia="es-ES" w:bidi="es-ES"/>
      </w:rPr>
    </w:lvl>
    <w:lvl w:ilvl="1" w:tplc="0DF85B24">
      <w:numFmt w:val="bullet"/>
      <w:lvlText w:val="•"/>
      <w:lvlJc w:val="left"/>
      <w:pPr>
        <w:ind w:left="2120" w:hanging="286"/>
      </w:pPr>
      <w:rPr>
        <w:rFonts w:hint="default"/>
        <w:lang w:val="es-ES" w:eastAsia="es-ES" w:bidi="es-ES"/>
      </w:rPr>
    </w:lvl>
    <w:lvl w:ilvl="2" w:tplc="0EF87D68">
      <w:numFmt w:val="bullet"/>
      <w:lvlText w:val="•"/>
      <w:lvlJc w:val="left"/>
      <w:pPr>
        <w:ind w:left="3160" w:hanging="286"/>
      </w:pPr>
      <w:rPr>
        <w:rFonts w:hint="default"/>
        <w:lang w:val="es-ES" w:eastAsia="es-ES" w:bidi="es-ES"/>
      </w:rPr>
    </w:lvl>
    <w:lvl w:ilvl="3" w:tplc="9F224B4C">
      <w:numFmt w:val="bullet"/>
      <w:lvlText w:val="•"/>
      <w:lvlJc w:val="left"/>
      <w:pPr>
        <w:ind w:left="4200" w:hanging="286"/>
      </w:pPr>
      <w:rPr>
        <w:rFonts w:hint="default"/>
        <w:lang w:val="es-ES" w:eastAsia="es-ES" w:bidi="es-ES"/>
      </w:rPr>
    </w:lvl>
    <w:lvl w:ilvl="4" w:tplc="01021E1E">
      <w:numFmt w:val="bullet"/>
      <w:lvlText w:val="•"/>
      <w:lvlJc w:val="left"/>
      <w:pPr>
        <w:ind w:left="5240" w:hanging="286"/>
      </w:pPr>
      <w:rPr>
        <w:rFonts w:hint="default"/>
        <w:lang w:val="es-ES" w:eastAsia="es-ES" w:bidi="es-ES"/>
      </w:rPr>
    </w:lvl>
    <w:lvl w:ilvl="5" w:tplc="E9D667DE">
      <w:numFmt w:val="bullet"/>
      <w:lvlText w:val="•"/>
      <w:lvlJc w:val="left"/>
      <w:pPr>
        <w:ind w:left="6280" w:hanging="286"/>
      </w:pPr>
      <w:rPr>
        <w:rFonts w:hint="default"/>
        <w:lang w:val="es-ES" w:eastAsia="es-ES" w:bidi="es-ES"/>
      </w:rPr>
    </w:lvl>
    <w:lvl w:ilvl="6" w:tplc="3BCA19CC">
      <w:numFmt w:val="bullet"/>
      <w:lvlText w:val="•"/>
      <w:lvlJc w:val="left"/>
      <w:pPr>
        <w:ind w:left="7320" w:hanging="286"/>
      </w:pPr>
      <w:rPr>
        <w:rFonts w:hint="default"/>
        <w:lang w:val="es-ES" w:eastAsia="es-ES" w:bidi="es-ES"/>
      </w:rPr>
    </w:lvl>
    <w:lvl w:ilvl="7" w:tplc="10005056">
      <w:numFmt w:val="bullet"/>
      <w:lvlText w:val="•"/>
      <w:lvlJc w:val="left"/>
      <w:pPr>
        <w:ind w:left="8360" w:hanging="286"/>
      </w:pPr>
      <w:rPr>
        <w:rFonts w:hint="default"/>
        <w:lang w:val="es-ES" w:eastAsia="es-ES" w:bidi="es-ES"/>
      </w:rPr>
    </w:lvl>
    <w:lvl w:ilvl="8" w:tplc="4F7E28A2">
      <w:numFmt w:val="bullet"/>
      <w:lvlText w:val="•"/>
      <w:lvlJc w:val="left"/>
      <w:pPr>
        <w:ind w:left="9400" w:hanging="286"/>
      </w:pPr>
      <w:rPr>
        <w:rFonts w:hint="default"/>
        <w:lang w:val="es-ES" w:eastAsia="es-ES" w:bidi="es-ES"/>
      </w:rPr>
    </w:lvl>
  </w:abstractNum>
  <w:abstractNum w:abstractNumId="4" w15:restartNumberingAfterBreak="0">
    <w:nsid w:val="2C58688B"/>
    <w:multiLevelType w:val="hybridMultilevel"/>
    <w:tmpl w:val="B900D164"/>
    <w:lvl w:ilvl="0" w:tplc="8A86D608">
      <w:start w:val="1"/>
      <w:numFmt w:val="decimal"/>
      <w:lvlText w:val="%1."/>
      <w:lvlJc w:val="left"/>
      <w:pPr>
        <w:ind w:left="940" w:hanging="721"/>
        <w:jc w:val="left"/>
      </w:pPr>
      <w:rPr>
        <w:rFonts w:ascii="Calibri" w:eastAsia="Calibri" w:hAnsi="Calibri" w:cs="Calibri" w:hint="default"/>
        <w:spacing w:val="-6"/>
        <w:w w:val="100"/>
        <w:sz w:val="24"/>
        <w:szCs w:val="24"/>
        <w:lang w:val="es-ES" w:eastAsia="es-ES" w:bidi="es-ES"/>
      </w:rPr>
    </w:lvl>
    <w:lvl w:ilvl="1" w:tplc="77AA162A">
      <w:numFmt w:val="bullet"/>
      <w:lvlText w:val="•"/>
      <w:lvlJc w:val="left"/>
      <w:pPr>
        <w:ind w:left="1994" w:hanging="721"/>
      </w:pPr>
      <w:rPr>
        <w:rFonts w:hint="default"/>
        <w:lang w:val="es-ES" w:eastAsia="es-ES" w:bidi="es-ES"/>
      </w:rPr>
    </w:lvl>
    <w:lvl w:ilvl="2" w:tplc="C9405942">
      <w:numFmt w:val="bullet"/>
      <w:lvlText w:val="•"/>
      <w:lvlJc w:val="left"/>
      <w:pPr>
        <w:ind w:left="3048" w:hanging="721"/>
      </w:pPr>
      <w:rPr>
        <w:rFonts w:hint="default"/>
        <w:lang w:val="es-ES" w:eastAsia="es-ES" w:bidi="es-ES"/>
      </w:rPr>
    </w:lvl>
    <w:lvl w:ilvl="3" w:tplc="A7CAA138">
      <w:numFmt w:val="bullet"/>
      <w:lvlText w:val="•"/>
      <w:lvlJc w:val="left"/>
      <w:pPr>
        <w:ind w:left="4102" w:hanging="721"/>
      </w:pPr>
      <w:rPr>
        <w:rFonts w:hint="default"/>
        <w:lang w:val="es-ES" w:eastAsia="es-ES" w:bidi="es-ES"/>
      </w:rPr>
    </w:lvl>
    <w:lvl w:ilvl="4" w:tplc="75907A26">
      <w:numFmt w:val="bullet"/>
      <w:lvlText w:val="•"/>
      <w:lvlJc w:val="left"/>
      <w:pPr>
        <w:ind w:left="5156" w:hanging="721"/>
      </w:pPr>
      <w:rPr>
        <w:rFonts w:hint="default"/>
        <w:lang w:val="es-ES" w:eastAsia="es-ES" w:bidi="es-ES"/>
      </w:rPr>
    </w:lvl>
    <w:lvl w:ilvl="5" w:tplc="698A4D4E">
      <w:numFmt w:val="bullet"/>
      <w:lvlText w:val="•"/>
      <w:lvlJc w:val="left"/>
      <w:pPr>
        <w:ind w:left="6210" w:hanging="721"/>
      </w:pPr>
      <w:rPr>
        <w:rFonts w:hint="default"/>
        <w:lang w:val="es-ES" w:eastAsia="es-ES" w:bidi="es-ES"/>
      </w:rPr>
    </w:lvl>
    <w:lvl w:ilvl="6" w:tplc="0AA46F08">
      <w:numFmt w:val="bullet"/>
      <w:lvlText w:val="•"/>
      <w:lvlJc w:val="left"/>
      <w:pPr>
        <w:ind w:left="7264" w:hanging="721"/>
      </w:pPr>
      <w:rPr>
        <w:rFonts w:hint="default"/>
        <w:lang w:val="es-ES" w:eastAsia="es-ES" w:bidi="es-ES"/>
      </w:rPr>
    </w:lvl>
    <w:lvl w:ilvl="7" w:tplc="280CAF50">
      <w:numFmt w:val="bullet"/>
      <w:lvlText w:val="•"/>
      <w:lvlJc w:val="left"/>
      <w:pPr>
        <w:ind w:left="8318" w:hanging="721"/>
      </w:pPr>
      <w:rPr>
        <w:rFonts w:hint="default"/>
        <w:lang w:val="es-ES" w:eastAsia="es-ES" w:bidi="es-ES"/>
      </w:rPr>
    </w:lvl>
    <w:lvl w:ilvl="8" w:tplc="2F3C587E">
      <w:numFmt w:val="bullet"/>
      <w:lvlText w:val="•"/>
      <w:lvlJc w:val="left"/>
      <w:pPr>
        <w:ind w:left="9372" w:hanging="721"/>
      </w:pPr>
      <w:rPr>
        <w:rFonts w:hint="default"/>
        <w:lang w:val="es-ES" w:eastAsia="es-ES" w:bidi="es-ES"/>
      </w:rPr>
    </w:lvl>
  </w:abstractNum>
  <w:abstractNum w:abstractNumId="5" w15:restartNumberingAfterBreak="0">
    <w:nsid w:val="357C132A"/>
    <w:multiLevelType w:val="hybridMultilevel"/>
    <w:tmpl w:val="BB3CA724"/>
    <w:lvl w:ilvl="0" w:tplc="B7E8CC34">
      <w:start w:val="1"/>
      <w:numFmt w:val="decimal"/>
      <w:lvlText w:val="%1."/>
      <w:lvlJc w:val="left"/>
      <w:pPr>
        <w:ind w:left="940" w:hanging="721"/>
        <w:jc w:val="left"/>
      </w:pPr>
      <w:rPr>
        <w:rFonts w:ascii="Calibri" w:eastAsia="Calibri" w:hAnsi="Calibri" w:cs="Calibri" w:hint="default"/>
        <w:spacing w:val="-3"/>
        <w:w w:val="100"/>
        <w:sz w:val="24"/>
        <w:szCs w:val="24"/>
        <w:lang w:val="es-ES" w:eastAsia="es-ES" w:bidi="es-ES"/>
      </w:rPr>
    </w:lvl>
    <w:lvl w:ilvl="1" w:tplc="677A1F3A">
      <w:numFmt w:val="bullet"/>
      <w:lvlText w:val="•"/>
      <w:lvlJc w:val="left"/>
      <w:pPr>
        <w:ind w:left="1994" w:hanging="721"/>
      </w:pPr>
      <w:rPr>
        <w:rFonts w:hint="default"/>
        <w:lang w:val="es-ES" w:eastAsia="es-ES" w:bidi="es-ES"/>
      </w:rPr>
    </w:lvl>
    <w:lvl w:ilvl="2" w:tplc="34C4C1C6">
      <w:numFmt w:val="bullet"/>
      <w:lvlText w:val="•"/>
      <w:lvlJc w:val="left"/>
      <w:pPr>
        <w:ind w:left="3048" w:hanging="721"/>
      </w:pPr>
      <w:rPr>
        <w:rFonts w:hint="default"/>
        <w:lang w:val="es-ES" w:eastAsia="es-ES" w:bidi="es-ES"/>
      </w:rPr>
    </w:lvl>
    <w:lvl w:ilvl="3" w:tplc="7E3893C6">
      <w:numFmt w:val="bullet"/>
      <w:lvlText w:val="•"/>
      <w:lvlJc w:val="left"/>
      <w:pPr>
        <w:ind w:left="4102" w:hanging="721"/>
      </w:pPr>
      <w:rPr>
        <w:rFonts w:hint="default"/>
        <w:lang w:val="es-ES" w:eastAsia="es-ES" w:bidi="es-ES"/>
      </w:rPr>
    </w:lvl>
    <w:lvl w:ilvl="4" w:tplc="9FAC02AE">
      <w:numFmt w:val="bullet"/>
      <w:lvlText w:val="•"/>
      <w:lvlJc w:val="left"/>
      <w:pPr>
        <w:ind w:left="5156" w:hanging="721"/>
      </w:pPr>
      <w:rPr>
        <w:rFonts w:hint="default"/>
        <w:lang w:val="es-ES" w:eastAsia="es-ES" w:bidi="es-ES"/>
      </w:rPr>
    </w:lvl>
    <w:lvl w:ilvl="5" w:tplc="251AC674">
      <w:numFmt w:val="bullet"/>
      <w:lvlText w:val="•"/>
      <w:lvlJc w:val="left"/>
      <w:pPr>
        <w:ind w:left="6210" w:hanging="721"/>
      </w:pPr>
      <w:rPr>
        <w:rFonts w:hint="default"/>
        <w:lang w:val="es-ES" w:eastAsia="es-ES" w:bidi="es-ES"/>
      </w:rPr>
    </w:lvl>
    <w:lvl w:ilvl="6" w:tplc="0CEAA704">
      <w:numFmt w:val="bullet"/>
      <w:lvlText w:val="•"/>
      <w:lvlJc w:val="left"/>
      <w:pPr>
        <w:ind w:left="7264" w:hanging="721"/>
      </w:pPr>
      <w:rPr>
        <w:rFonts w:hint="default"/>
        <w:lang w:val="es-ES" w:eastAsia="es-ES" w:bidi="es-ES"/>
      </w:rPr>
    </w:lvl>
    <w:lvl w:ilvl="7" w:tplc="DAD492B8">
      <w:numFmt w:val="bullet"/>
      <w:lvlText w:val="•"/>
      <w:lvlJc w:val="left"/>
      <w:pPr>
        <w:ind w:left="8318" w:hanging="721"/>
      </w:pPr>
      <w:rPr>
        <w:rFonts w:hint="default"/>
        <w:lang w:val="es-ES" w:eastAsia="es-ES" w:bidi="es-ES"/>
      </w:rPr>
    </w:lvl>
    <w:lvl w:ilvl="8" w:tplc="16FE4F02">
      <w:numFmt w:val="bullet"/>
      <w:lvlText w:val="•"/>
      <w:lvlJc w:val="left"/>
      <w:pPr>
        <w:ind w:left="9372" w:hanging="721"/>
      </w:pPr>
      <w:rPr>
        <w:rFonts w:hint="default"/>
        <w:lang w:val="es-ES" w:eastAsia="es-ES" w:bidi="es-ES"/>
      </w:rPr>
    </w:lvl>
  </w:abstractNum>
  <w:abstractNum w:abstractNumId="6" w15:restartNumberingAfterBreak="0">
    <w:nsid w:val="4A0440DD"/>
    <w:multiLevelType w:val="hybridMultilevel"/>
    <w:tmpl w:val="42A059DE"/>
    <w:lvl w:ilvl="0" w:tplc="0F6E3CEA">
      <w:start w:val="1"/>
      <w:numFmt w:val="decimal"/>
      <w:lvlText w:val="%1."/>
      <w:lvlJc w:val="left"/>
      <w:pPr>
        <w:ind w:left="1072" w:hanging="286"/>
        <w:jc w:val="left"/>
      </w:pPr>
      <w:rPr>
        <w:rFonts w:ascii="Calibri" w:eastAsia="Calibri" w:hAnsi="Calibri" w:cs="Calibri" w:hint="default"/>
        <w:spacing w:val="-6"/>
        <w:w w:val="100"/>
        <w:sz w:val="24"/>
        <w:szCs w:val="24"/>
        <w:lang w:val="es-ES" w:eastAsia="es-ES" w:bidi="es-ES"/>
      </w:rPr>
    </w:lvl>
    <w:lvl w:ilvl="1" w:tplc="2EFE246A">
      <w:numFmt w:val="bullet"/>
      <w:lvlText w:val="•"/>
      <w:lvlJc w:val="left"/>
      <w:pPr>
        <w:ind w:left="2120" w:hanging="286"/>
      </w:pPr>
      <w:rPr>
        <w:rFonts w:hint="default"/>
        <w:lang w:val="es-ES" w:eastAsia="es-ES" w:bidi="es-ES"/>
      </w:rPr>
    </w:lvl>
    <w:lvl w:ilvl="2" w:tplc="408A7F68">
      <w:numFmt w:val="bullet"/>
      <w:lvlText w:val="•"/>
      <w:lvlJc w:val="left"/>
      <w:pPr>
        <w:ind w:left="3160" w:hanging="286"/>
      </w:pPr>
      <w:rPr>
        <w:rFonts w:hint="default"/>
        <w:lang w:val="es-ES" w:eastAsia="es-ES" w:bidi="es-ES"/>
      </w:rPr>
    </w:lvl>
    <w:lvl w:ilvl="3" w:tplc="35AC9630">
      <w:numFmt w:val="bullet"/>
      <w:lvlText w:val="•"/>
      <w:lvlJc w:val="left"/>
      <w:pPr>
        <w:ind w:left="4200" w:hanging="286"/>
      </w:pPr>
      <w:rPr>
        <w:rFonts w:hint="default"/>
        <w:lang w:val="es-ES" w:eastAsia="es-ES" w:bidi="es-ES"/>
      </w:rPr>
    </w:lvl>
    <w:lvl w:ilvl="4" w:tplc="58B21506">
      <w:numFmt w:val="bullet"/>
      <w:lvlText w:val="•"/>
      <w:lvlJc w:val="left"/>
      <w:pPr>
        <w:ind w:left="5240" w:hanging="286"/>
      </w:pPr>
      <w:rPr>
        <w:rFonts w:hint="default"/>
        <w:lang w:val="es-ES" w:eastAsia="es-ES" w:bidi="es-ES"/>
      </w:rPr>
    </w:lvl>
    <w:lvl w:ilvl="5" w:tplc="0A7C770C">
      <w:numFmt w:val="bullet"/>
      <w:lvlText w:val="•"/>
      <w:lvlJc w:val="left"/>
      <w:pPr>
        <w:ind w:left="6280" w:hanging="286"/>
      </w:pPr>
      <w:rPr>
        <w:rFonts w:hint="default"/>
        <w:lang w:val="es-ES" w:eastAsia="es-ES" w:bidi="es-ES"/>
      </w:rPr>
    </w:lvl>
    <w:lvl w:ilvl="6" w:tplc="756AFAE2">
      <w:numFmt w:val="bullet"/>
      <w:lvlText w:val="•"/>
      <w:lvlJc w:val="left"/>
      <w:pPr>
        <w:ind w:left="7320" w:hanging="286"/>
      </w:pPr>
      <w:rPr>
        <w:rFonts w:hint="default"/>
        <w:lang w:val="es-ES" w:eastAsia="es-ES" w:bidi="es-ES"/>
      </w:rPr>
    </w:lvl>
    <w:lvl w:ilvl="7" w:tplc="43E29C20">
      <w:numFmt w:val="bullet"/>
      <w:lvlText w:val="•"/>
      <w:lvlJc w:val="left"/>
      <w:pPr>
        <w:ind w:left="8360" w:hanging="286"/>
      </w:pPr>
      <w:rPr>
        <w:rFonts w:hint="default"/>
        <w:lang w:val="es-ES" w:eastAsia="es-ES" w:bidi="es-ES"/>
      </w:rPr>
    </w:lvl>
    <w:lvl w:ilvl="8" w:tplc="0BF04422">
      <w:numFmt w:val="bullet"/>
      <w:lvlText w:val="•"/>
      <w:lvlJc w:val="left"/>
      <w:pPr>
        <w:ind w:left="9400" w:hanging="286"/>
      </w:pPr>
      <w:rPr>
        <w:rFonts w:hint="default"/>
        <w:lang w:val="es-ES" w:eastAsia="es-ES" w:bidi="es-ES"/>
      </w:rPr>
    </w:lvl>
  </w:abstractNum>
  <w:abstractNum w:abstractNumId="7" w15:restartNumberingAfterBreak="0">
    <w:nsid w:val="4BF8361F"/>
    <w:multiLevelType w:val="hybridMultilevel"/>
    <w:tmpl w:val="23E09DA0"/>
    <w:lvl w:ilvl="0" w:tplc="9BA6BA34">
      <w:start w:val="1"/>
      <w:numFmt w:val="decimal"/>
      <w:lvlText w:val="%1."/>
      <w:lvlJc w:val="left"/>
      <w:pPr>
        <w:ind w:left="940" w:hanging="721"/>
        <w:jc w:val="left"/>
      </w:pPr>
      <w:rPr>
        <w:rFonts w:ascii="Calibri" w:eastAsia="Calibri" w:hAnsi="Calibri" w:cs="Calibri" w:hint="default"/>
        <w:spacing w:val="-6"/>
        <w:w w:val="100"/>
        <w:sz w:val="24"/>
        <w:szCs w:val="24"/>
        <w:lang w:val="es-ES" w:eastAsia="es-ES" w:bidi="es-ES"/>
      </w:rPr>
    </w:lvl>
    <w:lvl w:ilvl="1" w:tplc="056656C2">
      <w:start w:val="1"/>
      <w:numFmt w:val="decimal"/>
      <w:lvlText w:val="%2."/>
      <w:lvlJc w:val="left"/>
      <w:pPr>
        <w:ind w:left="2380" w:hanging="884"/>
        <w:jc w:val="left"/>
      </w:pPr>
      <w:rPr>
        <w:rFonts w:ascii="Calibri" w:eastAsia="Calibri" w:hAnsi="Calibri" w:cs="Calibri" w:hint="default"/>
        <w:spacing w:val="-2"/>
        <w:w w:val="100"/>
        <w:sz w:val="24"/>
        <w:szCs w:val="24"/>
        <w:lang w:val="es-ES" w:eastAsia="es-ES" w:bidi="es-ES"/>
      </w:rPr>
    </w:lvl>
    <w:lvl w:ilvl="2" w:tplc="B5ACFDD2">
      <w:numFmt w:val="bullet"/>
      <w:lvlText w:val="•"/>
      <w:lvlJc w:val="left"/>
      <w:pPr>
        <w:ind w:left="3391" w:hanging="884"/>
      </w:pPr>
      <w:rPr>
        <w:rFonts w:hint="default"/>
        <w:lang w:val="es-ES" w:eastAsia="es-ES" w:bidi="es-ES"/>
      </w:rPr>
    </w:lvl>
    <w:lvl w:ilvl="3" w:tplc="FDA416BA">
      <w:numFmt w:val="bullet"/>
      <w:lvlText w:val="•"/>
      <w:lvlJc w:val="left"/>
      <w:pPr>
        <w:ind w:left="4402" w:hanging="884"/>
      </w:pPr>
      <w:rPr>
        <w:rFonts w:hint="default"/>
        <w:lang w:val="es-ES" w:eastAsia="es-ES" w:bidi="es-ES"/>
      </w:rPr>
    </w:lvl>
    <w:lvl w:ilvl="4" w:tplc="4FF4BFA0">
      <w:numFmt w:val="bullet"/>
      <w:lvlText w:val="•"/>
      <w:lvlJc w:val="left"/>
      <w:pPr>
        <w:ind w:left="5413" w:hanging="884"/>
      </w:pPr>
      <w:rPr>
        <w:rFonts w:hint="default"/>
        <w:lang w:val="es-ES" w:eastAsia="es-ES" w:bidi="es-ES"/>
      </w:rPr>
    </w:lvl>
    <w:lvl w:ilvl="5" w:tplc="07221AD8">
      <w:numFmt w:val="bullet"/>
      <w:lvlText w:val="•"/>
      <w:lvlJc w:val="left"/>
      <w:pPr>
        <w:ind w:left="6424" w:hanging="884"/>
      </w:pPr>
      <w:rPr>
        <w:rFonts w:hint="default"/>
        <w:lang w:val="es-ES" w:eastAsia="es-ES" w:bidi="es-ES"/>
      </w:rPr>
    </w:lvl>
    <w:lvl w:ilvl="6" w:tplc="1BB2BFB6">
      <w:numFmt w:val="bullet"/>
      <w:lvlText w:val="•"/>
      <w:lvlJc w:val="left"/>
      <w:pPr>
        <w:ind w:left="7435" w:hanging="884"/>
      </w:pPr>
      <w:rPr>
        <w:rFonts w:hint="default"/>
        <w:lang w:val="es-ES" w:eastAsia="es-ES" w:bidi="es-ES"/>
      </w:rPr>
    </w:lvl>
    <w:lvl w:ilvl="7" w:tplc="28B28C00">
      <w:numFmt w:val="bullet"/>
      <w:lvlText w:val="•"/>
      <w:lvlJc w:val="left"/>
      <w:pPr>
        <w:ind w:left="8446" w:hanging="884"/>
      </w:pPr>
      <w:rPr>
        <w:rFonts w:hint="default"/>
        <w:lang w:val="es-ES" w:eastAsia="es-ES" w:bidi="es-ES"/>
      </w:rPr>
    </w:lvl>
    <w:lvl w:ilvl="8" w:tplc="7BE8F412">
      <w:numFmt w:val="bullet"/>
      <w:lvlText w:val="•"/>
      <w:lvlJc w:val="left"/>
      <w:pPr>
        <w:ind w:left="9457" w:hanging="884"/>
      </w:pPr>
      <w:rPr>
        <w:rFonts w:hint="default"/>
        <w:lang w:val="es-ES" w:eastAsia="es-ES" w:bidi="es-ES"/>
      </w:rPr>
    </w:lvl>
  </w:abstractNum>
  <w:abstractNum w:abstractNumId="8" w15:restartNumberingAfterBreak="0">
    <w:nsid w:val="59A85602"/>
    <w:multiLevelType w:val="hybridMultilevel"/>
    <w:tmpl w:val="823A60B4"/>
    <w:lvl w:ilvl="0" w:tplc="69206DE2">
      <w:start w:val="1"/>
      <w:numFmt w:val="decimal"/>
      <w:lvlText w:val="%1."/>
      <w:lvlJc w:val="left"/>
      <w:pPr>
        <w:ind w:left="940" w:hanging="721"/>
        <w:jc w:val="left"/>
      </w:pPr>
      <w:rPr>
        <w:rFonts w:hint="default"/>
        <w:spacing w:val="-3"/>
        <w:w w:val="100"/>
        <w:lang w:val="es-ES" w:eastAsia="es-ES" w:bidi="es-ES"/>
      </w:rPr>
    </w:lvl>
    <w:lvl w:ilvl="1" w:tplc="F39C53CE">
      <w:start w:val="1"/>
      <w:numFmt w:val="decimal"/>
      <w:lvlText w:val="%2."/>
      <w:lvlJc w:val="left"/>
      <w:pPr>
        <w:ind w:left="1214" w:hanging="286"/>
        <w:jc w:val="left"/>
      </w:pPr>
      <w:rPr>
        <w:rFonts w:ascii="Arial Narrow" w:eastAsia="Arial Narrow" w:hAnsi="Arial Narrow" w:cs="Arial Narrow" w:hint="default"/>
        <w:spacing w:val="-4"/>
        <w:w w:val="99"/>
        <w:sz w:val="18"/>
        <w:szCs w:val="18"/>
        <w:lang w:val="es-ES" w:eastAsia="es-ES" w:bidi="es-ES"/>
      </w:rPr>
    </w:lvl>
    <w:lvl w:ilvl="2" w:tplc="9EBCFC76">
      <w:numFmt w:val="bullet"/>
      <w:lvlText w:val="•"/>
      <w:lvlJc w:val="left"/>
      <w:pPr>
        <w:ind w:left="2360" w:hanging="286"/>
      </w:pPr>
      <w:rPr>
        <w:rFonts w:hint="default"/>
        <w:lang w:val="es-ES" w:eastAsia="es-ES" w:bidi="es-ES"/>
      </w:rPr>
    </w:lvl>
    <w:lvl w:ilvl="3" w:tplc="BE0E9FAC">
      <w:numFmt w:val="bullet"/>
      <w:lvlText w:val="•"/>
      <w:lvlJc w:val="left"/>
      <w:pPr>
        <w:ind w:left="3500" w:hanging="286"/>
      </w:pPr>
      <w:rPr>
        <w:rFonts w:hint="default"/>
        <w:lang w:val="es-ES" w:eastAsia="es-ES" w:bidi="es-ES"/>
      </w:rPr>
    </w:lvl>
    <w:lvl w:ilvl="4" w:tplc="FC527402">
      <w:numFmt w:val="bullet"/>
      <w:lvlText w:val="•"/>
      <w:lvlJc w:val="left"/>
      <w:pPr>
        <w:ind w:left="4640" w:hanging="286"/>
      </w:pPr>
      <w:rPr>
        <w:rFonts w:hint="default"/>
        <w:lang w:val="es-ES" w:eastAsia="es-ES" w:bidi="es-ES"/>
      </w:rPr>
    </w:lvl>
    <w:lvl w:ilvl="5" w:tplc="E0FA7D58">
      <w:numFmt w:val="bullet"/>
      <w:lvlText w:val="•"/>
      <w:lvlJc w:val="left"/>
      <w:pPr>
        <w:ind w:left="5780" w:hanging="286"/>
      </w:pPr>
      <w:rPr>
        <w:rFonts w:hint="default"/>
        <w:lang w:val="es-ES" w:eastAsia="es-ES" w:bidi="es-ES"/>
      </w:rPr>
    </w:lvl>
    <w:lvl w:ilvl="6" w:tplc="F57AE348">
      <w:numFmt w:val="bullet"/>
      <w:lvlText w:val="•"/>
      <w:lvlJc w:val="left"/>
      <w:pPr>
        <w:ind w:left="6920" w:hanging="286"/>
      </w:pPr>
      <w:rPr>
        <w:rFonts w:hint="default"/>
        <w:lang w:val="es-ES" w:eastAsia="es-ES" w:bidi="es-ES"/>
      </w:rPr>
    </w:lvl>
    <w:lvl w:ilvl="7" w:tplc="06FA1AD8">
      <w:numFmt w:val="bullet"/>
      <w:lvlText w:val="•"/>
      <w:lvlJc w:val="left"/>
      <w:pPr>
        <w:ind w:left="8060" w:hanging="286"/>
      </w:pPr>
      <w:rPr>
        <w:rFonts w:hint="default"/>
        <w:lang w:val="es-ES" w:eastAsia="es-ES" w:bidi="es-ES"/>
      </w:rPr>
    </w:lvl>
    <w:lvl w:ilvl="8" w:tplc="4148D2D4">
      <w:numFmt w:val="bullet"/>
      <w:lvlText w:val="•"/>
      <w:lvlJc w:val="left"/>
      <w:pPr>
        <w:ind w:left="9200" w:hanging="286"/>
      </w:pPr>
      <w:rPr>
        <w:rFonts w:hint="default"/>
        <w:lang w:val="es-ES" w:eastAsia="es-ES" w:bidi="es-ES"/>
      </w:rPr>
    </w:lvl>
  </w:abstractNum>
  <w:abstractNum w:abstractNumId="9" w15:restartNumberingAfterBreak="0">
    <w:nsid w:val="62EB0BC6"/>
    <w:multiLevelType w:val="hybridMultilevel"/>
    <w:tmpl w:val="B8562CE4"/>
    <w:lvl w:ilvl="0" w:tplc="6FB63AEE">
      <w:start w:val="1"/>
      <w:numFmt w:val="decimal"/>
      <w:lvlText w:val="%1."/>
      <w:lvlJc w:val="left"/>
      <w:pPr>
        <w:ind w:left="940" w:hanging="721"/>
        <w:jc w:val="left"/>
      </w:pPr>
      <w:rPr>
        <w:rFonts w:ascii="Calibri" w:eastAsia="Calibri" w:hAnsi="Calibri" w:cs="Calibri" w:hint="default"/>
        <w:spacing w:val="-28"/>
        <w:w w:val="100"/>
        <w:sz w:val="24"/>
        <w:szCs w:val="24"/>
        <w:lang w:val="es-ES" w:eastAsia="es-ES" w:bidi="es-ES"/>
      </w:rPr>
    </w:lvl>
    <w:lvl w:ilvl="1" w:tplc="0770A450">
      <w:numFmt w:val="bullet"/>
      <w:lvlText w:val="•"/>
      <w:lvlJc w:val="left"/>
      <w:pPr>
        <w:ind w:left="1994" w:hanging="721"/>
      </w:pPr>
      <w:rPr>
        <w:rFonts w:hint="default"/>
        <w:lang w:val="es-ES" w:eastAsia="es-ES" w:bidi="es-ES"/>
      </w:rPr>
    </w:lvl>
    <w:lvl w:ilvl="2" w:tplc="297CF4F4">
      <w:numFmt w:val="bullet"/>
      <w:lvlText w:val="•"/>
      <w:lvlJc w:val="left"/>
      <w:pPr>
        <w:ind w:left="3048" w:hanging="721"/>
      </w:pPr>
      <w:rPr>
        <w:rFonts w:hint="default"/>
        <w:lang w:val="es-ES" w:eastAsia="es-ES" w:bidi="es-ES"/>
      </w:rPr>
    </w:lvl>
    <w:lvl w:ilvl="3" w:tplc="CD9ED33C">
      <w:numFmt w:val="bullet"/>
      <w:lvlText w:val="•"/>
      <w:lvlJc w:val="left"/>
      <w:pPr>
        <w:ind w:left="4102" w:hanging="721"/>
      </w:pPr>
      <w:rPr>
        <w:rFonts w:hint="default"/>
        <w:lang w:val="es-ES" w:eastAsia="es-ES" w:bidi="es-ES"/>
      </w:rPr>
    </w:lvl>
    <w:lvl w:ilvl="4" w:tplc="440C0898">
      <w:numFmt w:val="bullet"/>
      <w:lvlText w:val="•"/>
      <w:lvlJc w:val="left"/>
      <w:pPr>
        <w:ind w:left="5156" w:hanging="721"/>
      </w:pPr>
      <w:rPr>
        <w:rFonts w:hint="default"/>
        <w:lang w:val="es-ES" w:eastAsia="es-ES" w:bidi="es-ES"/>
      </w:rPr>
    </w:lvl>
    <w:lvl w:ilvl="5" w:tplc="1C80A274">
      <w:numFmt w:val="bullet"/>
      <w:lvlText w:val="•"/>
      <w:lvlJc w:val="left"/>
      <w:pPr>
        <w:ind w:left="6210" w:hanging="721"/>
      </w:pPr>
      <w:rPr>
        <w:rFonts w:hint="default"/>
        <w:lang w:val="es-ES" w:eastAsia="es-ES" w:bidi="es-ES"/>
      </w:rPr>
    </w:lvl>
    <w:lvl w:ilvl="6" w:tplc="DC345302">
      <w:numFmt w:val="bullet"/>
      <w:lvlText w:val="•"/>
      <w:lvlJc w:val="left"/>
      <w:pPr>
        <w:ind w:left="7264" w:hanging="721"/>
      </w:pPr>
      <w:rPr>
        <w:rFonts w:hint="default"/>
        <w:lang w:val="es-ES" w:eastAsia="es-ES" w:bidi="es-ES"/>
      </w:rPr>
    </w:lvl>
    <w:lvl w:ilvl="7" w:tplc="0B24A3F0">
      <w:numFmt w:val="bullet"/>
      <w:lvlText w:val="•"/>
      <w:lvlJc w:val="left"/>
      <w:pPr>
        <w:ind w:left="8318" w:hanging="721"/>
      </w:pPr>
      <w:rPr>
        <w:rFonts w:hint="default"/>
        <w:lang w:val="es-ES" w:eastAsia="es-ES" w:bidi="es-ES"/>
      </w:rPr>
    </w:lvl>
    <w:lvl w:ilvl="8" w:tplc="95D2FDD4">
      <w:numFmt w:val="bullet"/>
      <w:lvlText w:val="•"/>
      <w:lvlJc w:val="left"/>
      <w:pPr>
        <w:ind w:left="9372" w:hanging="721"/>
      </w:pPr>
      <w:rPr>
        <w:rFonts w:hint="default"/>
        <w:lang w:val="es-ES" w:eastAsia="es-ES" w:bidi="es-ES"/>
      </w:rPr>
    </w:lvl>
  </w:abstractNum>
  <w:abstractNum w:abstractNumId="10" w15:restartNumberingAfterBreak="0">
    <w:nsid w:val="6DC14E22"/>
    <w:multiLevelType w:val="hybridMultilevel"/>
    <w:tmpl w:val="428A069E"/>
    <w:lvl w:ilvl="0" w:tplc="54780722">
      <w:numFmt w:val="bullet"/>
      <w:lvlText w:val=""/>
      <w:lvlJc w:val="left"/>
      <w:pPr>
        <w:ind w:left="1072" w:hanging="286"/>
      </w:pPr>
      <w:rPr>
        <w:rFonts w:ascii="Symbol" w:eastAsia="Symbol" w:hAnsi="Symbol" w:cs="Symbol" w:hint="default"/>
        <w:w w:val="100"/>
        <w:sz w:val="16"/>
        <w:szCs w:val="16"/>
        <w:lang w:val="es-ES" w:eastAsia="es-ES" w:bidi="es-ES"/>
      </w:rPr>
    </w:lvl>
    <w:lvl w:ilvl="1" w:tplc="F0629EC4">
      <w:numFmt w:val="bullet"/>
      <w:lvlText w:val="•"/>
      <w:lvlJc w:val="left"/>
      <w:pPr>
        <w:ind w:left="2120" w:hanging="286"/>
      </w:pPr>
      <w:rPr>
        <w:rFonts w:hint="default"/>
        <w:lang w:val="es-ES" w:eastAsia="es-ES" w:bidi="es-ES"/>
      </w:rPr>
    </w:lvl>
    <w:lvl w:ilvl="2" w:tplc="3D2638CE">
      <w:numFmt w:val="bullet"/>
      <w:lvlText w:val="•"/>
      <w:lvlJc w:val="left"/>
      <w:pPr>
        <w:ind w:left="3160" w:hanging="286"/>
      </w:pPr>
      <w:rPr>
        <w:rFonts w:hint="default"/>
        <w:lang w:val="es-ES" w:eastAsia="es-ES" w:bidi="es-ES"/>
      </w:rPr>
    </w:lvl>
    <w:lvl w:ilvl="3" w:tplc="A8869EAC">
      <w:numFmt w:val="bullet"/>
      <w:lvlText w:val="•"/>
      <w:lvlJc w:val="left"/>
      <w:pPr>
        <w:ind w:left="4200" w:hanging="286"/>
      </w:pPr>
      <w:rPr>
        <w:rFonts w:hint="default"/>
        <w:lang w:val="es-ES" w:eastAsia="es-ES" w:bidi="es-ES"/>
      </w:rPr>
    </w:lvl>
    <w:lvl w:ilvl="4" w:tplc="C1A8E260">
      <w:numFmt w:val="bullet"/>
      <w:lvlText w:val="•"/>
      <w:lvlJc w:val="left"/>
      <w:pPr>
        <w:ind w:left="5240" w:hanging="286"/>
      </w:pPr>
      <w:rPr>
        <w:rFonts w:hint="default"/>
        <w:lang w:val="es-ES" w:eastAsia="es-ES" w:bidi="es-ES"/>
      </w:rPr>
    </w:lvl>
    <w:lvl w:ilvl="5" w:tplc="00E814C0">
      <w:numFmt w:val="bullet"/>
      <w:lvlText w:val="•"/>
      <w:lvlJc w:val="left"/>
      <w:pPr>
        <w:ind w:left="6280" w:hanging="286"/>
      </w:pPr>
      <w:rPr>
        <w:rFonts w:hint="default"/>
        <w:lang w:val="es-ES" w:eastAsia="es-ES" w:bidi="es-ES"/>
      </w:rPr>
    </w:lvl>
    <w:lvl w:ilvl="6" w:tplc="507AB522">
      <w:numFmt w:val="bullet"/>
      <w:lvlText w:val="•"/>
      <w:lvlJc w:val="left"/>
      <w:pPr>
        <w:ind w:left="7320" w:hanging="286"/>
      </w:pPr>
      <w:rPr>
        <w:rFonts w:hint="default"/>
        <w:lang w:val="es-ES" w:eastAsia="es-ES" w:bidi="es-ES"/>
      </w:rPr>
    </w:lvl>
    <w:lvl w:ilvl="7" w:tplc="5BB24A40">
      <w:numFmt w:val="bullet"/>
      <w:lvlText w:val="•"/>
      <w:lvlJc w:val="left"/>
      <w:pPr>
        <w:ind w:left="8360" w:hanging="286"/>
      </w:pPr>
      <w:rPr>
        <w:rFonts w:hint="default"/>
        <w:lang w:val="es-ES" w:eastAsia="es-ES" w:bidi="es-ES"/>
      </w:rPr>
    </w:lvl>
    <w:lvl w:ilvl="8" w:tplc="DB2E1398">
      <w:numFmt w:val="bullet"/>
      <w:lvlText w:val="•"/>
      <w:lvlJc w:val="left"/>
      <w:pPr>
        <w:ind w:left="9400" w:hanging="286"/>
      </w:pPr>
      <w:rPr>
        <w:rFonts w:hint="default"/>
        <w:lang w:val="es-ES" w:eastAsia="es-ES" w:bidi="es-ES"/>
      </w:rPr>
    </w:lvl>
  </w:abstractNum>
  <w:num w:numId="1">
    <w:abstractNumId w:val="8"/>
  </w:num>
  <w:num w:numId="2">
    <w:abstractNumId w:val="9"/>
  </w:num>
  <w:num w:numId="3">
    <w:abstractNumId w:val="5"/>
  </w:num>
  <w:num w:numId="4">
    <w:abstractNumId w:val="4"/>
  </w:num>
  <w:num w:numId="5">
    <w:abstractNumId w:val="2"/>
  </w:num>
  <w:num w:numId="6">
    <w:abstractNumId w:val="0"/>
  </w:num>
  <w:num w:numId="7">
    <w:abstractNumId w:val="7"/>
  </w:num>
  <w:num w:numId="8">
    <w:abstractNumId w:val="10"/>
  </w:num>
  <w:num w:numId="9">
    <w:abstractNumId w:val="1"/>
  </w:num>
  <w:num w:numId="10">
    <w:abstractNumId w:val="6"/>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ez, Steeven">
    <w15:presenceInfo w15:providerId="AD" w15:userId="S::steeven.perez@tc.tc::56a4bc4e-9f84-4790-a743-d921dccbe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37F5"/>
    <w:rsid w:val="00231AAE"/>
    <w:rsid w:val="005A2A0F"/>
    <w:rsid w:val="007337F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88ABD8"/>
  <w15:docId w15:val="{58A0EAE9-0EBC-46B0-8E10-3684E01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ind w:left="220"/>
      <w:jc w:val="both"/>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40" w:hanging="721"/>
    </w:pPr>
  </w:style>
  <w:style w:type="paragraph" w:customStyle="1" w:styleId="TableParagraph">
    <w:name w:val="Table Paragraph"/>
    <w:basedOn w:val="Normal"/>
    <w:uiPriority w:val="1"/>
    <w:qFormat/>
    <w:pPr>
      <w:ind w:left="429"/>
      <w:jc w:val="center"/>
    </w:pPr>
    <w:rPr>
      <w:rFonts w:ascii="Arial" w:eastAsia="Arial" w:hAnsi="Arial" w:cs="Arial"/>
    </w:rPr>
  </w:style>
  <w:style w:type="paragraph" w:styleId="Textodeglobo">
    <w:name w:val="Balloon Text"/>
    <w:basedOn w:val="Normal"/>
    <w:link w:val="TextodegloboCar"/>
    <w:uiPriority w:val="99"/>
    <w:semiHidden/>
    <w:unhideWhenUsed/>
    <w:rsid w:val="00231A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1AAE"/>
    <w:rPr>
      <w:rFonts w:ascii="Segoe UI" w:eastAsia="Calibri" w:hAnsi="Segoe UI" w:cs="Segoe UI"/>
      <w:sz w:val="18"/>
      <w:szCs w:val="18"/>
      <w:lang w:val="es-ES" w:eastAsia="es-ES" w:bidi="es-ES"/>
    </w:rPr>
  </w:style>
  <w:style w:type="paragraph" w:styleId="Encabezado">
    <w:name w:val="header"/>
    <w:basedOn w:val="Normal"/>
    <w:link w:val="EncabezadoCar"/>
    <w:uiPriority w:val="99"/>
    <w:unhideWhenUsed/>
    <w:rsid w:val="00231AAE"/>
    <w:pPr>
      <w:tabs>
        <w:tab w:val="center" w:pos="4252"/>
        <w:tab w:val="right" w:pos="8504"/>
      </w:tabs>
    </w:pPr>
  </w:style>
  <w:style w:type="character" w:customStyle="1" w:styleId="EncabezadoCar">
    <w:name w:val="Encabezado Car"/>
    <w:basedOn w:val="Fuentedeprrafopredeter"/>
    <w:link w:val="Encabezado"/>
    <w:uiPriority w:val="99"/>
    <w:rsid w:val="00231AAE"/>
    <w:rPr>
      <w:rFonts w:ascii="Calibri" w:eastAsia="Calibri" w:hAnsi="Calibri" w:cs="Calibri"/>
      <w:lang w:val="es-ES" w:eastAsia="es-ES" w:bidi="es-ES"/>
    </w:rPr>
  </w:style>
  <w:style w:type="paragraph" w:styleId="Piedepgina">
    <w:name w:val="footer"/>
    <w:basedOn w:val="Normal"/>
    <w:link w:val="PiedepginaCar"/>
    <w:unhideWhenUsed/>
    <w:rsid w:val="00231AAE"/>
    <w:pPr>
      <w:tabs>
        <w:tab w:val="center" w:pos="4252"/>
        <w:tab w:val="right" w:pos="8504"/>
      </w:tabs>
    </w:pPr>
  </w:style>
  <w:style w:type="character" w:customStyle="1" w:styleId="PiedepginaCar">
    <w:name w:val="Pie de página Car"/>
    <w:basedOn w:val="Fuentedeprrafopredeter"/>
    <w:link w:val="Piedepgina"/>
    <w:uiPriority w:val="99"/>
    <w:rsid w:val="00231AAE"/>
    <w:rPr>
      <w:rFonts w:ascii="Calibri" w:eastAsia="Calibri" w:hAnsi="Calibri" w:cs="Calibri"/>
      <w:lang w:val="es-ES" w:eastAsia="es-ES" w:bidi="es-ES"/>
    </w:rPr>
  </w:style>
  <w:style w:type="paragraph" w:styleId="Revisin">
    <w:name w:val="Revision"/>
    <w:hidden/>
    <w:uiPriority w:val="99"/>
    <w:semiHidden/>
    <w:rsid w:val="00231AAE"/>
    <w:pPr>
      <w:widowControl/>
      <w:autoSpaceDE/>
      <w:autoSpaceDN/>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3556</Words>
  <Characters>19561</Characters>
  <Application>Microsoft Office Word</Application>
  <DocSecurity>0</DocSecurity>
  <Lines>163</Lines>
  <Paragraphs>46</Paragraphs>
  <ScaleCrop>false</ScaleCrop>
  <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AY7342</dc:creator>
  <cp:lastModifiedBy>Perez, Steeven</cp:lastModifiedBy>
  <cp:revision>2</cp:revision>
  <dcterms:created xsi:type="dcterms:W3CDTF">2020-08-05T20:52:00Z</dcterms:created>
  <dcterms:modified xsi:type="dcterms:W3CDTF">2020-08-05T21:02:00Z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2020-01-02T00:00:00Z</vt:filetime>
  </property>
  <property fmtid="{D5CDD505-2E9C-101B-9397-08002B2CF9AE}" pid="3" name="Creator">
    <vt:lpwstr>Microsoft® Word 2016</vt:lpwstr>
  </property>
  <property fmtid="{D5CDD505-2E9C-101B-9397-08002B2CF9AE}" pid="4" name="LastSaved">
    <vt:filetime>2020-08-05T00:00:00Z</vt:filetime>
  </property>
</Properties>
</file>