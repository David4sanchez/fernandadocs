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D72FC" w14:textId="77777777" w:rsidR="0019639F" w:rsidRDefault="0019639F">
      <w:pPr>
        <w:pStyle w:val="Textoindependiente"/>
        <w:spacing w:before="3"/>
        <w:ind w:left="0"/>
        <w:rPr>
          <w:rFonts w:ascii="Times New Roman"/>
          <w:sz w:val="18"/>
        </w:rPr>
      </w:pPr>
    </w:p>
    <w:p w14:paraId="2AC11BFE" w14:textId="77777777" w:rsidR="0019639F" w:rsidRDefault="00475192">
      <w:pPr>
        <w:pStyle w:val="Textoindependiente"/>
        <w:spacing w:before="56" w:line="259" w:lineRule="auto"/>
        <w:ind w:right="189"/>
        <w:jc w:val="both"/>
      </w:pPr>
      <w:r>
        <w:rPr>
          <w:b/>
        </w:rPr>
        <w:t xml:space="preserve">TC Transcontinental </w:t>
      </w:r>
      <w:r>
        <w:t>se compromete a garantizar un entorno de trabajo seguro y saludable para los empleados en todo momento. Este compromiso también incluye contratistas, subcontratistas, proveedores de servicios y todos los demás visitantes que trabajan o ingresan a las insta</w:t>
      </w:r>
      <w:r>
        <w:t>laciones.</w:t>
      </w:r>
    </w:p>
    <w:p w14:paraId="4D5BAF39" w14:textId="77777777" w:rsidR="0019639F" w:rsidRDefault="00475192">
      <w:pPr>
        <w:pStyle w:val="Textoindependiente"/>
        <w:spacing w:before="160" w:line="259" w:lineRule="auto"/>
        <w:ind w:right="185"/>
        <w:jc w:val="both"/>
      </w:pPr>
      <w:r>
        <w:t>Se adjuntan las Reglas de seguridad y la Carta de acuerdo que forman parte del Programa de gestión de contratistas de TC Transcontinental. Todos los contratistas, subcontratistas y su personal están obligados a seguir estas reglas y regulaciones.</w:t>
      </w:r>
      <w:r>
        <w:t xml:space="preserve"> Además, los contratistas están obligados a cumplir con todos los deberes y responsabilidades que se presentan en la legislación nacional en temas de salud y seguridad ocupacional.</w:t>
      </w:r>
    </w:p>
    <w:p w14:paraId="515DF047" w14:textId="77777777" w:rsidR="0019639F" w:rsidRDefault="00475192">
      <w:pPr>
        <w:pStyle w:val="Textoindependiente"/>
        <w:spacing w:before="160" w:line="259" w:lineRule="auto"/>
        <w:ind w:right="185"/>
        <w:jc w:val="both"/>
      </w:pPr>
      <w:r>
        <w:t xml:space="preserve">El incumplimiento de este paquete dará lugar a una interrupción automática </w:t>
      </w:r>
      <w:r>
        <w:t>del trabajo en curso. Se entiende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TC</w:t>
      </w:r>
      <w:r>
        <w:rPr>
          <w:spacing w:val="-14"/>
        </w:rPr>
        <w:t xml:space="preserve"> </w:t>
      </w:r>
      <w:r>
        <w:t>Transcontinental</w:t>
      </w:r>
      <w:r>
        <w:rPr>
          <w:spacing w:val="-12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asumirá</w:t>
      </w:r>
      <w:r>
        <w:rPr>
          <w:spacing w:val="-15"/>
        </w:rPr>
        <w:t xml:space="preserve"> </w:t>
      </w:r>
      <w:r>
        <w:t>ninguna</w:t>
      </w:r>
      <w:r>
        <w:rPr>
          <w:spacing w:val="-14"/>
        </w:rPr>
        <w:t xml:space="preserve"> </w:t>
      </w:r>
      <w:r>
        <w:t>responsabilidad</w:t>
      </w:r>
      <w:r>
        <w:rPr>
          <w:spacing w:val="-12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esas</w:t>
      </w:r>
      <w:r>
        <w:rPr>
          <w:spacing w:val="-11"/>
        </w:rPr>
        <w:t xml:space="preserve"> </w:t>
      </w:r>
      <w:r>
        <w:t>interrupciones</w:t>
      </w:r>
      <w:r>
        <w:rPr>
          <w:spacing w:val="-13"/>
        </w:rPr>
        <w:t xml:space="preserve"> </w:t>
      </w:r>
      <w:r>
        <w:t>conllevan costos adicionales y / o el incumplimiento de la fecha</w:t>
      </w:r>
      <w:r>
        <w:rPr>
          <w:spacing w:val="-7"/>
        </w:rPr>
        <w:t xml:space="preserve"> </w:t>
      </w:r>
      <w:r>
        <w:t>límite.</w:t>
      </w:r>
    </w:p>
    <w:p w14:paraId="1BD7B414" w14:textId="77777777" w:rsidR="0019639F" w:rsidRDefault="00475192">
      <w:pPr>
        <w:pStyle w:val="Textoindependiente"/>
        <w:spacing w:before="160"/>
        <w:jc w:val="both"/>
      </w:pPr>
      <w:r>
        <w:t>Requerimos lo siguiente:</w:t>
      </w:r>
    </w:p>
    <w:p w14:paraId="3D242667" w14:textId="77777777" w:rsidR="0019639F" w:rsidRDefault="00475192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81"/>
        <w:ind w:hanging="361"/>
        <w:rPr>
          <w:rFonts w:ascii="Carlito" w:hAnsi="Carlito"/>
        </w:rPr>
      </w:pPr>
      <w:r>
        <w:rPr>
          <w:rFonts w:ascii="Carlito" w:hAnsi="Carlito"/>
        </w:rPr>
        <w:t>Certificado de cumplimiento de Pago del IESS por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trabajador</w:t>
      </w:r>
    </w:p>
    <w:p w14:paraId="2EE20DAB" w14:textId="77777777" w:rsidR="0019639F" w:rsidRDefault="00475192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56" w:lineRule="auto"/>
        <w:ind w:left="821" w:right="185"/>
        <w:rPr>
          <w:rFonts w:ascii="Carlito" w:hAnsi="Carlito"/>
        </w:rPr>
      </w:pPr>
      <w:r>
        <w:rPr>
          <w:rFonts w:ascii="Carlito" w:hAnsi="Carlito"/>
        </w:rPr>
        <w:t>Prueba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cobertura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seguro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responsabilidad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civil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que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cumpla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con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los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requisitos</w:t>
      </w:r>
      <w:r>
        <w:rPr>
          <w:rFonts w:ascii="Carlito" w:hAnsi="Carlito"/>
          <w:spacing w:val="-10"/>
        </w:rPr>
        <w:t xml:space="preserve"> </w:t>
      </w:r>
      <w:r>
        <w:rPr>
          <w:rFonts w:ascii="Carlito" w:hAnsi="Carlito"/>
        </w:rPr>
        <w:t>mínimos enumerados en la Carta de información (consulte los requisitos a</w:t>
      </w:r>
      <w:r>
        <w:rPr>
          <w:rFonts w:ascii="Carlito" w:hAnsi="Carlito"/>
          <w:spacing w:val="-12"/>
        </w:rPr>
        <w:t xml:space="preserve"> </w:t>
      </w:r>
      <w:r>
        <w:rPr>
          <w:rFonts w:ascii="Carlito" w:hAnsi="Carlito"/>
        </w:rPr>
        <w:t>continuación)</w:t>
      </w:r>
    </w:p>
    <w:p w14:paraId="31332134" w14:textId="77777777" w:rsidR="0019639F" w:rsidRDefault="0019639F">
      <w:pPr>
        <w:pStyle w:val="Textoindependiente"/>
        <w:ind w:left="0"/>
        <w:rPr>
          <w:sz w:val="20"/>
        </w:rPr>
      </w:pPr>
    </w:p>
    <w:p w14:paraId="118D97B1" w14:textId="77777777" w:rsidR="0019639F" w:rsidRDefault="00475192">
      <w:pPr>
        <w:spacing w:before="1"/>
        <w:ind w:left="102"/>
        <w:jc w:val="both"/>
        <w:rPr>
          <w:rFonts w:ascii="Liberation Sans Narrow" w:hAnsi="Liberation Sans Narrow"/>
          <w:sz w:val="24"/>
        </w:rPr>
      </w:pPr>
      <w:r>
        <w:rPr>
          <w:rFonts w:ascii="Liberation Sans Narrow" w:hAnsi="Liberation Sans Narrow"/>
          <w:sz w:val="24"/>
          <w:u w:val="single"/>
        </w:rPr>
        <w:t>Se requieren los siguientes límites y cobertura mínimos:</w:t>
      </w:r>
    </w:p>
    <w:p w14:paraId="000125F0" w14:textId="77777777" w:rsidR="0019639F" w:rsidRDefault="00475192">
      <w:pPr>
        <w:pStyle w:val="Prrafodelista"/>
        <w:numPr>
          <w:ilvl w:val="0"/>
          <w:numId w:val="1"/>
        </w:numPr>
        <w:tabs>
          <w:tab w:val="left" w:pos="822"/>
        </w:tabs>
        <w:spacing w:before="240"/>
        <w:ind w:hanging="361"/>
        <w:rPr>
          <w:sz w:val="24"/>
        </w:rPr>
      </w:pPr>
      <w:r>
        <w:rPr>
          <w:sz w:val="24"/>
        </w:rPr>
        <w:t>Compensación a los</w:t>
      </w:r>
      <w:r>
        <w:rPr>
          <w:spacing w:val="-4"/>
          <w:sz w:val="24"/>
        </w:rPr>
        <w:t xml:space="preserve"> </w:t>
      </w:r>
      <w:r>
        <w:rPr>
          <w:sz w:val="24"/>
        </w:rPr>
        <w:t>trabajadores:</w:t>
      </w:r>
    </w:p>
    <w:p w14:paraId="47192A59" w14:textId="77777777" w:rsidR="0019639F" w:rsidRDefault="00475192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before="217"/>
        <w:rPr>
          <w:sz w:val="24"/>
        </w:rPr>
      </w:pPr>
      <w:r>
        <w:rPr>
          <w:sz w:val="24"/>
        </w:rPr>
        <w:t>Compensación de Trabajadores - límites</w:t>
      </w:r>
      <w:r>
        <w:rPr>
          <w:spacing w:val="-3"/>
          <w:sz w:val="24"/>
        </w:rPr>
        <w:t xml:space="preserve"> </w:t>
      </w:r>
      <w:r>
        <w:rPr>
          <w:sz w:val="24"/>
        </w:rPr>
        <w:t>legales</w:t>
      </w:r>
    </w:p>
    <w:p w14:paraId="2B7A8116" w14:textId="77777777" w:rsidR="0019639F" w:rsidRDefault="00475192">
      <w:pPr>
        <w:pStyle w:val="Prrafodelista"/>
        <w:numPr>
          <w:ilvl w:val="1"/>
          <w:numId w:val="1"/>
        </w:numPr>
        <w:tabs>
          <w:tab w:val="left" w:pos="1170"/>
        </w:tabs>
        <w:spacing w:before="239"/>
        <w:ind w:right="191"/>
        <w:jc w:val="both"/>
        <w:rPr>
          <w:sz w:val="24"/>
        </w:rPr>
      </w:pPr>
      <w:r>
        <w:rPr>
          <w:sz w:val="24"/>
        </w:rPr>
        <w:t>Responsabilidad del empleador c</w:t>
      </w:r>
      <w:r>
        <w:rPr>
          <w:sz w:val="24"/>
        </w:rPr>
        <w:t>on límites de póliza según disponga el área Financiera y Compras por monto de</w:t>
      </w:r>
      <w:r>
        <w:rPr>
          <w:spacing w:val="-4"/>
          <w:sz w:val="24"/>
        </w:rPr>
        <w:t xml:space="preserve"> </w:t>
      </w:r>
      <w:r>
        <w:rPr>
          <w:sz w:val="24"/>
        </w:rPr>
        <w:t>contrato.</w:t>
      </w:r>
    </w:p>
    <w:p w14:paraId="15B6E7C9" w14:textId="77777777" w:rsidR="0019639F" w:rsidRDefault="00475192">
      <w:pPr>
        <w:pStyle w:val="Prrafodelista"/>
        <w:numPr>
          <w:ilvl w:val="1"/>
          <w:numId w:val="1"/>
        </w:numPr>
        <w:tabs>
          <w:tab w:val="left" w:pos="1170"/>
        </w:tabs>
        <w:spacing w:before="237"/>
        <w:ind w:right="189"/>
        <w:jc w:val="both"/>
        <w:rPr>
          <w:sz w:val="24"/>
        </w:rPr>
      </w:pPr>
      <w:r>
        <w:rPr>
          <w:sz w:val="24"/>
        </w:rPr>
        <w:t>Incluir lesiones corporales, daños generales a la propiedad, productos terminados, operaciones completadas, locales / operaciones, contractuales, propietarios y contrat</w:t>
      </w:r>
      <w:r>
        <w:rPr>
          <w:sz w:val="24"/>
        </w:rPr>
        <w:t>istas de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protección..</w:t>
      </w:r>
      <w:proofErr w:type="gramEnd"/>
    </w:p>
    <w:p w14:paraId="24E6C5BD" w14:textId="77777777" w:rsidR="0019639F" w:rsidRDefault="00475192">
      <w:pPr>
        <w:spacing w:before="118" w:line="256" w:lineRule="auto"/>
        <w:ind w:left="102" w:right="195"/>
        <w:jc w:val="both"/>
        <w:rPr>
          <w:i/>
          <w:sz w:val="20"/>
        </w:rPr>
      </w:pPr>
      <w:r>
        <w:rPr>
          <w:i/>
          <w:sz w:val="20"/>
        </w:rPr>
        <w:t>** Es posible que se requieran otras coberturas adicionales para alcances más amplios de los servicios y / o acuerdos de contratos de mayor tamaño.</w:t>
      </w:r>
    </w:p>
    <w:p w14:paraId="443CB495" w14:textId="77777777" w:rsidR="0019639F" w:rsidRDefault="00475192">
      <w:pPr>
        <w:pStyle w:val="Textoindependiente"/>
        <w:spacing w:before="165" w:line="256" w:lineRule="auto"/>
        <w:ind w:right="184" w:firstLine="50"/>
        <w:jc w:val="both"/>
      </w:pPr>
      <w:r>
        <w:t>Necesitamos</w:t>
      </w:r>
      <w:r>
        <w:rPr>
          <w:spacing w:val="-9"/>
        </w:rPr>
        <w:t xml:space="preserve"> </w:t>
      </w:r>
      <w:r>
        <w:t>haber</w:t>
      </w:r>
      <w:r>
        <w:rPr>
          <w:spacing w:val="-8"/>
        </w:rPr>
        <w:t xml:space="preserve"> </w:t>
      </w:r>
      <w:r>
        <w:t>recibido</w:t>
      </w:r>
      <w:r>
        <w:rPr>
          <w:spacing w:val="-7"/>
        </w:rPr>
        <w:t xml:space="preserve"> </w:t>
      </w:r>
      <w:r>
        <w:t>estos</w:t>
      </w:r>
      <w:r>
        <w:rPr>
          <w:spacing w:val="-8"/>
        </w:rPr>
        <w:t xml:space="preserve"> </w:t>
      </w:r>
      <w:r>
        <w:t>documentos</w:t>
      </w:r>
      <w:r>
        <w:rPr>
          <w:spacing w:val="-8"/>
        </w:rPr>
        <w:t xml:space="preserve"> </w:t>
      </w:r>
      <w:r>
        <w:t>antes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cualquier</w:t>
      </w:r>
      <w:r>
        <w:rPr>
          <w:spacing w:val="-10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sitio.</w:t>
      </w:r>
      <w:r>
        <w:rPr>
          <w:spacing w:val="-11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 firme la carta de acuerdo y devuélvala con los documentos solicitados</w:t>
      </w:r>
      <w:r>
        <w:rPr>
          <w:spacing w:val="-8"/>
        </w:rPr>
        <w:t xml:space="preserve"> </w:t>
      </w:r>
      <w:r>
        <w:t>anteriormente.</w:t>
      </w:r>
    </w:p>
    <w:p w14:paraId="67E8988F" w14:textId="77777777" w:rsidR="0019639F" w:rsidRDefault="0019639F">
      <w:pPr>
        <w:pStyle w:val="Textoindependiente"/>
        <w:ind w:left="0"/>
      </w:pPr>
    </w:p>
    <w:p w14:paraId="61319D62" w14:textId="77777777" w:rsidR="0019639F" w:rsidRDefault="0019639F">
      <w:pPr>
        <w:pStyle w:val="Textoindependiente"/>
        <w:spacing w:before="2"/>
        <w:ind w:left="0"/>
        <w:rPr>
          <w:sz w:val="28"/>
        </w:rPr>
      </w:pPr>
    </w:p>
    <w:p w14:paraId="476FA6F9" w14:textId="77777777" w:rsidR="0019639F" w:rsidRDefault="00475192">
      <w:pPr>
        <w:pStyle w:val="Textoindependiente"/>
        <w:tabs>
          <w:tab w:val="left" w:pos="4350"/>
          <w:tab w:val="left" w:pos="8669"/>
        </w:tabs>
        <w:jc w:val="both"/>
      </w:pPr>
      <w:r>
        <w:t>Sinceramente,</w:t>
      </w:r>
      <w:r>
        <w:tab/>
        <w:t xml:space="preserve">Recibido: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165674A" w14:textId="77777777" w:rsidR="0019639F" w:rsidRDefault="0019639F">
      <w:pPr>
        <w:pStyle w:val="Textoindependiente"/>
        <w:spacing w:before="5"/>
        <w:ind w:left="0"/>
        <w:rPr>
          <w:sz w:val="10"/>
        </w:rPr>
      </w:pPr>
    </w:p>
    <w:p w14:paraId="4A384AA3" w14:textId="77777777" w:rsidR="0019639F" w:rsidRDefault="00475192">
      <w:pPr>
        <w:pStyle w:val="Textoindependiente"/>
        <w:tabs>
          <w:tab w:val="left" w:pos="5766"/>
        </w:tabs>
        <w:spacing w:before="57"/>
      </w:pPr>
      <w:r>
        <w:t>Coordinador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programa</w:t>
      </w:r>
      <w:r>
        <w:tab/>
        <w:t>Representante</w:t>
      </w:r>
      <w:r>
        <w:rPr>
          <w:spacing w:val="-1"/>
        </w:rPr>
        <w:t xml:space="preserve"> </w:t>
      </w:r>
      <w:r>
        <w:t>Legal</w:t>
      </w:r>
    </w:p>
    <w:p w14:paraId="6C94375D" w14:textId="7A429730" w:rsidR="0019639F" w:rsidRDefault="00475192">
      <w:pPr>
        <w:pStyle w:val="Textoindependiente"/>
        <w:tabs>
          <w:tab w:val="left" w:pos="5766"/>
        </w:tabs>
        <w:spacing w:before="180"/>
      </w:pPr>
      <w:r>
        <w:t>TC</w:t>
      </w:r>
      <w:r>
        <w:rPr>
          <w:spacing w:val="-2"/>
        </w:rPr>
        <w:t xml:space="preserve"> </w:t>
      </w:r>
      <w:r>
        <w:t>Transcontinental</w:t>
      </w:r>
      <w:r>
        <w:tab/>
      </w:r>
      <w:ins w:id="0" w:author="Perez, Steeven" w:date="2020-08-05T15:38:00Z">
        <w:r w:rsidR="00D00F7A">
          <w:t xml:space="preserve">      </w:t>
        </w:r>
      </w:ins>
      <w:r>
        <w:t>Contratista</w:t>
      </w:r>
    </w:p>
    <w:sectPr w:rsidR="0019639F">
      <w:headerReference w:type="default" r:id="rId7"/>
      <w:footerReference w:type="default" r:id="rId8"/>
      <w:type w:val="continuous"/>
      <w:pgSz w:w="11910" w:h="16840"/>
      <w:pgMar w:top="960" w:right="9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DBF15" w14:textId="77777777" w:rsidR="00475192" w:rsidRDefault="00475192" w:rsidP="00D00F7A">
      <w:r>
        <w:separator/>
      </w:r>
    </w:p>
  </w:endnote>
  <w:endnote w:type="continuationSeparator" w:id="0">
    <w:p w14:paraId="235BB0C8" w14:textId="77777777" w:rsidR="00475192" w:rsidRDefault="00475192" w:rsidP="00D0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13" w:author="Perez, Steeven" w:date="2020-08-05T15:39:00Z">
        <w:tblPr>
          <w:tblW w:w="11057" w:type="dxa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1560"/>
      <w:gridCol w:w="1843"/>
      <w:gridCol w:w="1842"/>
      <w:gridCol w:w="1560"/>
      <w:gridCol w:w="992"/>
      <w:gridCol w:w="1559"/>
      <w:tblGridChange w:id="14">
        <w:tblGrid>
          <w:gridCol w:w="1985"/>
          <w:gridCol w:w="2268"/>
          <w:gridCol w:w="2126"/>
          <w:gridCol w:w="2127"/>
          <w:gridCol w:w="1275"/>
          <w:gridCol w:w="1276"/>
        </w:tblGrid>
      </w:tblGridChange>
    </w:tblGrid>
    <w:tr w:rsidR="00D00F7A" w14:paraId="3D949D11" w14:textId="77777777" w:rsidTr="00D00F7A">
      <w:trPr>
        <w:trHeight w:val="559"/>
        <w:ins w:id="15" w:author="Perez, Steeven" w:date="2020-08-05T15:39:00Z"/>
        <w:trPrChange w:id="16" w:author="Perez, Steeven" w:date="2020-08-05T15:39:00Z">
          <w:trPr>
            <w:trHeight w:val="559"/>
          </w:trPr>
        </w:trPrChange>
      </w:trPr>
      <w:tc>
        <w:tcPr>
          <w:tcW w:w="1560" w:type="dxa"/>
          <w:tcPrChange w:id="17" w:author="Perez, Steeven" w:date="2020-08-05T15:39:00Z">
            <w:tcPr>
              <w:tcW w:w="1985" w:type="dxa"/>
            </w:tcPr>
          </w:tcPrChange>
        </w:tcPr>
        <w:p w14:paraId="029985AA" w14:textId="77777777" w:rsidR="00D00F7A" w:rsidRPr="00E77636" w:rsidRDefault="00D00F7A" w:rsidP="00D00F7A">
          <w:pPr>
            <w:pStyle w:val="Piedepgina"/>
            <w:rPr>
              <w:ins w:id="18" w:author="Perez, Steeven" w:date="2020-08-05T15:39:00Z"/>
              <w:rFonts w:ascii="Calibri" w:hAnsi="Calibri" w:cs="Calibri"/>
              <w:sz w:val="18"/>
              <w:szCs w:val="18"/>
              <w:lang w:val="es-ES_tradnl"/>
            </w:rPr>
          </w:pPr>
          <w:ins w:id="19" w:author="Perez, Steeven" w:date="2020-08-05T15:39:00Z">
            <w:r w:rsidRPr="00E77636">
              <w:rPr>
                <w:rFonts w:ascii="Calibri" w:hAnsi="Calibri" w:cs="Calibri"/>
                <w:sz w:val="18"/>
                <w:szCs w:val="18"/>
                <w:lang w:val="es-ES_tradnl"/>
              </w:rPr>
              <w:t>Elaborado por:</w:t>
            </w:r>
          </w:ins>
        </w:p>
        <w:p w14:paraId="56A98593" w14:textId="77777777" w:rsidR="00D00F7A" w:rsidRPr="00E77636" w:rsidRDefault="00D00F7A" w:rsidP="00D00F7A">
          <w:pPr>
            <w:pStyle w:val="Piedepgina"/>
            <w:rPr>
              <w:ins w:id="20" w:author="Perez, Steeven" w:date="2020-08-05T15:39:00Z"/>
              <w:rFonts w:ascii="Calibri" w:hAnsi="Calibri" w:cs="Calibri"/>
              <w:lang w:val="es-ES_tradnl"/>
            </w:rPr>
          </w:pPr>
          <w:ins w:id="21" w:author="Perez, Steeven" w:date="2020-08-05T15:39:00Z">
            <w:r>
              <w:rPr>
                <w:rFonts w:ascii="Calibri" w:hAnsi="Calibri" w:cs="Calibri"/>
                <w:lang w:val="es-ES_tradnl"/>
              </w:rPr>
              <w:t>S. Pérez</w:t>
            </w:r>
          </w:ins>
        </w:p>
      </w:tc>
      <w:tc>
        <w:tcPr>
          <w:tcW w:w="1843" w:type="dxa"/>
          <w:vAlign w:val="center"/>
          <w:tcPrChange w:id="22" w:author="Perez, Steeven" w:date="2020-08-05T15:39:00Z">
            <w:tcPr>
              <w:tcW w:w="2268" w:type="dxa"/>
              <w:vAlign w:val="center"/>
            </w:tcPr>
          </w:tcPrChange>
        </w:tcPr>
        <w:p w14:paraId="407648CC" w14:textId="77777777" w:rsidR="00D00F7A" w:rsidRPr="00E77636" w:rsidRDefault="00D00F7A" w:rsidP="00D00F7A">
          <w:pPr>
            <w:pStyle w:val="Piedepgina"/>
            <w:jc w:val="both"/>
            <w:rPr>
              <w:ins w:id="23" w:author="Perez, Steeven" w:date="2020-08-05T15:39:00Z"/>
              <w:rFonts w:ascii="Calibri" w:hAnsi="Calibri" w:cs="Calibri"/>
              <w:sz w:val="18"/>
              <w:szCs w:val="18"/>
              <w:lang w:val="es-ES_tradnl"/>
            </w:rPr>
          </w:pPr>
          <w:ins w:id="24" w:author="Perez, Steeven" w:date="2020-08-05T15:39:00Z">
            <w:r w:rsidRPr="00E77636">
              <w:rPr>
                <w:rFonts w:ascii="Calibri" w:hAnsi="Calibri" w:cs="Calibri"/>
                <w:sz w:val="18"/>
                <w:szCs w:val="18"/>
                <w:lang w:val="es-ES_tradnl"/>
              </w:rPr>
              <w:t>Aprobado por:</w:t>
            </w:r>
          </w:ins>
        </w:p>
        <w:p w14:paraId="14D39646" w14:textId="77777777" w:rsidR="00D00F7A" w:rsidRPr="00830AC4" w:rsidRDefault="00D00F7A" w:rsidP="00D00F7A">
          <w:pPr>
            <w:pStyle w:val="Piedepgina"/>
            <w:jc w:val="center"/>
            <w:rPr>
              <w:ins w:id="25" w:author="Perez, Steeven" w:date="2020-08-05T15:39:00Z"/>
              <w:rFonts w:ascii="Calibri" w:hAnsi="Calibri" w:cs="Calibri"/>
              <w:lang w:val="es-ES_tradnl"/>
            </w:rPr>
          </w:pPr>
          <w:ins w:id="26" w:author="Perez, Steeven" w:date="2020-08-05T15:39:00Z">
            <w:r>
              <w:rPr>
                <w:rFonts w:ascii="Calibri" w:hAnsi="Calibri" w:cs="Calibri"/>
                <w:lang w:val="es-ES_tradnl"/>
              </w:rPr>
              <w:t>BC</w:t>
            </w:r>
          </w:ins>
        </w:p>
      </w:tc>
      <w:tc>
        <w:tcPr>
          <w:tcW w:w="1842" w:type="dxa"/>
          <w:tcPrChange w:id="27" w:author="Perez, Steeven" w:date="2020-08-05T15:39:00Z">
            <w:tcPr>
              <w:tcW w:w="2126" w:type="dxa"/>
            </w:tcPr>
          </w:tcPrChange>
        </w:tcPr>
        <w:p w14:paraId="1438BEF1" w14:textId="77777777" w:rsidR="00D00F7A" w:rsidRPr="00E77636" w:rsidRDefault="00D00F7A" w:rsidP="00D00F7A">
          <w:pPr>
            <w:pStyle w:val="Piedepgina"/>
            <w:rPr>
              <w:ins w:id="28" w:author="Perez, Steeven" w:date="2020-08-05T15:39:00Z"/>
              <w:rFonts w:ascii="Calibri" w:hAnsi="Calibri" w:cs="Calibri"/>
              <w:sz w:val="18"/>
              <w:szCs w:val="18"/>
              <w:lang w:val="es-ES_tradnl"/>
            </w:rPr>
          </w:pPr>
          <w:ins w:id="29" w:author="Perez, Steeven" w:date="2020-08-05T15:39:00Z">
            <w:r w:rsidRPr="00E77636">
              <w:rPr>
                <w:rFonts w:ascii="Calibri" w:hAnsi="Calibri" w:cs="Calibri"/>
                <w:sz w:val="18"/>
                <w:szCs w:val="18"/>
                <w:lang w:val="es-ES_tradnl"/>
              </w:rPr>
              <w:t>Aprobado por:</w:t>
            </w:r>
          </w:ins>
        </w:p>
        <w:p w14:paraId="6001F047" w14:textId="77777777" w:rsidR="00D00F7A" w:rsidRPr="00953F02" w:rsidRDefault="00D00F7A" w:rsidP="00D00F7A">
          <w:pPr>
            <w:pStyle w:val="Piedepgina"/>
            <w:jc w:val="center"/>
            <w:rPr>
              <w:ins w:id="30" w:author="Perez, Steeven" w:date="2020-08-05T15:39:00Z"/>
              <w:rFonts w:ascii="Calibri" w:hAnsi="Calibri" w:cs="Calibri"/>
              <w:i/>
              <w:color w:val="0000FF"/>
              <w:lang w:val="es-ES_tradnl"/>
            </w:rPr>
          </w:pPr>
        </w:p>
      </w:tc>
      <w:tc>
        <w:tcPr>
          <w:tcW w:w="1560" w:type="dxa"/>
          <w:tcPrChange w:id="31" w:author="Perez, Steeven" w:date="2020-08-05T15:39:00Z">
            <w:tcPr>
              <w:tcW w:w="2127" w:type="dxa"/>
            </w:tcPr>
          </w:tcPrChange>
        </w:tcPr>
        <w:p w14:paraId="456BADA2" w14:textId="77777777" w:rsidR="00D00F7A" w:rsidRPr="00E77636" w:rsidRDefault="00D00F7A" w:rsidP="00D00F7A">
          <w:pPr>
            <w:pStyle w:val="Piedepgina"/>
            <w:rPr>
              <w:ins w:id="32" w:author="Perez, Steeven" w:date="2020-08-05T15:39:00Z"/>
              <w:rFonts w:ascii="Calibri" w:hAnsi="Calibri" w:cs="Calibri"/>
              <w:sz w:val="18"/>
              <w:szCs w:val="18"/>
              <w:lang w:val="es-ES_tradnl"/>
            </w:rPr>
          </w:pPr>
          <w:ins w:id="33" w:author="Perez, Steeven" w:date="2020-08-05T15:39:00Z">
            <w:r w:rsidRPr="00E77636">
              <w:rPr>
                <w:rFonts w:ascii="Calibri" w:hAnsi="Calibri" w:cs="Calibri"/>
                <w:sz w:val="18"/>
                <w:szCs w:val="18"/>
                <w:lang w:val="es-ES_tradnl"/>
              </w:rPr>
              <w:t>Fecha:</w:t>
            </w:r>
          </w:ins>
        </w:p>
        <w:p w14:paraId="4EF0F186" w14:textId="77777777" w:rsidR="00D00F7A" w:rsidRPr="00ED5B5C" w:rsidRDefault="00D00F7A" w:rsidP="00D00F7A">
          <w:pPr>
            <w:pStyle w:val="Piedepgina"/>
            <w:jc w:val="center"/>
            <w:rPr>
              <w:ins w:id="34" w:author="Perez, Steeven" w:date="2020-08-05T15:39:00Z"/>
              <w:rFonts w:ascii="Calibri" w:hAnsi="Calibri" w:cs="Calibri"/>
              <w:lang w:val="es-ES_tradnl"/>
            </w:rPr>
          </w:pPr>
          <w:ins w:id="35" w:author="Perez, Steeven" w:date="2020-08-05T15:39:00Z">
            <w:r>
              <w:rPr>
                <w:rFonts w:ascii="Calibri" w:hAnsi="Calibri" w:cs="Calibri"/>
                <w:lang w:val="es-ES_tradnl"/>
              </w:rPr>
              <w:t>Feb27/2020</w:t>
            </w:r>
          </w:ins>
        </w:p>
      </w:tc>
      <w:tc>
        <w:tcPr>
          <w:tcW w:w="992" w:type="dxa"/>
          <w:tcPrChange w:id="36" w:author="Perez, Steeven" w:date="2020-08-05T15:39:00Z">
            <w:tcPr>
              <w:tcW w:w="1275" w:type="dxa"/>
            </w:tcPr>
          </w:tcPrChange>
        </w:tcPr>
        <w:p w14:paraId="0C6E7B13" w14:textId="77777777" w:rsidR="00D00F7A" w:rsidRPr="00E77636" w:rsidRDefault="00D00F7A" w:rsidP="00D00F7A">
          <w:pPr>
            <w:pStyle w:val="Piedepgina"/>
            <w:rPr>
              <w:ins w:id="37" w:author="Perez, Steeven" w:date="2020-08-05T15:39:00Z"/>
              <w:rFonts w:ascii="Calibri" w:hAnsi="Calibri" w:cs="Calibri"/>
              <w:sz w:val="18"/>
              <w:szCs w:val="18"/>
              <w:lang w:val="es-ES_tradnl"/>
            </w:rPr>
          </w:pPr>
          <w:ins w:id="38" w:author="Perez, Steeven" w:date="2020-08-05T15:39:00Z">
            <w:r w:rsidRPr="00E77636">
              <w:rPr>
                <w:rFonts w:ascii="Calibri" w:hAnsi="Calibri" w:cs="Calibri"/>
                <w:sz w:val="18"/>
                <w:szCs w:val="18"/>
                <w:lang w:val="es-ES_tradnl"/>
              </w:rPr>
              <w:t>Versión:</w:t>
            </w:r>
          </w:ins>
        </w:p>
        <w:p w14:paraId="05742FC5" w14:textId="2B1B6BAA" w:rsidR="00D00F7A" w:rsidRPr="00E77636" w:rsidRDefault="00D00F7A" w:rsidP="00D00F7A">
          <w:pPr>
            <w:pStyle w:val="Piedepgina"/>
            <w:jc w:val="center"/>
            <w:rPr>
              <w:ins w:id="39" w:author="Perez, Steeven" w:date="2020-08-05T15:39:00Z"/>
              <w:rFonts w:ascii="Calibri" w:hAnsi="Calibri" w:cs="Calibri"/>
              <w:lang w:val="es-ES_tradnl"/>
            </w:rPr>
          </w:pPr>
          <w:ins w:id="40" w:author="Perez, Steeven" w:date="2020-08-05T15:40:00Z">
            <w:r>
              <w:rPr>
                <w:rFonts w:ascii="Calibri" w:hAnsi="Calibri" w:cs="Calibri"/>
                <w:lang w:val="es-ES_tradnl"/>
              </w:rPr>
              <w:t>1</w:t>
            </w:r>
          </w:ins>
          <w:ins w:id="41" w:author="Perez, Steeven" w:date="2020-08-05T15:39:00Z">
            <w:r>
              <w:rPr>
                <w:rFonts w:ascii="Calibri" w:hAnsi="Calibri" w:cs="Calibri"/>
                <w:lang w:val="es-ES_tradnl"/>
              </w:rPr>
              <w:t>.</w:t>
            </w:r>
            <w:r w:rsidRPr="00ED5B5C">
              <w:rPr>
                <w:rFonts w:ascii="Calibri" w:hAnsi="Calibri" w:cs="Calibri"/>
                <w:lang w:val="es-ES_tradnl"/>
              </w:rPr>
              <w:t>0</w:t>
            </w:r>
          </w:ins>
        </w:p>
      </w:tc>
      <w:tc>
        <w:tcPr>
          <w:tcW w:w="1559" w:type="dxa"/>
          <w:tcPrChange w:id="42" w:author="Perez, Steeven" w:date="2020-08-05T15:39:00Z">
            <w:tcPr>
              <w:tcW w:w="1276" w:type="dxa"/>
            </w:tcPr>
          </w:tcPrChange>
        </w:tcPr>
        <w:p w14:paraId="55593DF4" w14:textId="77777777" w:rsidR="00D00F7A" w:rsidRPr="00E77636" w:rsidRDefault="00D00F7A" w:rsidP="00D00F7A">
          <w:pPr>
            <w:pStyle w:val="Piedepgina"/>
            <w:rPr>
              <w:ins w:id="43" w:author="Perez, Steeven" w:date="2020-08-05T15:39:00Z"/>
              <w:rFonts w:ascii="Calibri" w:hAnsi="Calibri" w:cs="Calibri"/>
              <w:b/>
              <w:sz w:val="18"/>
              <w:szCs w:val="18"/>
            </w:rPr>
          </w:pPr>
          <w:ins w:id="44" w:author="Perez, Steeven" w:date="2020-08-05T15:39:00Z">
            <w:r w:rsidRPr="00E77636">
              <w:rPr>
                <w:rFonts w:ascii="Calibri" w:hAnsi="Calibri" w:cs="Calibri"/>
                <w:b/>
                <w:sz w:val="18"/>
                <w:szCs w:val="18"/>
              </w:rPr>
              <w:t>Página: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ins>
        </w:p>
        <w:p w14:paraId="5BAAABFB" w14:textId="77777777" w:rsidR="00D00F7A" w:rsidRPr="00E77636" w:rsidRDefault="00D00F7A" w:rsidP="00D00F7A">
          <w:pPr>
            <w:pStyle w:val="Piedepgina"/>
            <w:jc w:val="center"/>
            <w:rPr>
              <w:ins w:id="45" w:author="Perez, Steeven" w:date="2020-08-05T15:39:00Z"/>
              <w:rFonts w:ascii="Calibri" w:hAnsi="Calibri" w:cs="Calibri"/>
              <w:lang w:val="es-ES_tradnl"/>
            </w:rPr>
          </w:pPr>
          <w:ins w:id="46" w:author="Perez, Steeven" w:date="2020-08-05T15:39:00Z">
            <w:r w:rsidRPr="00E77636">
              <w:rPr>
                <w:rFonts w:ascii="Calibri" w:hAnsi="Calibri" w:cs="Calibri"/>
              </w:rPr>
              <w:fldChar w:fldCharType="begin"/>
            </w:r>
            <w:r w:rsidRPr="00E77636">
              <w:rPr>
                <w:rFonts w:ascii="Calibri" w:hAnsi="Calibri" w:cs="Calibri"/>
              </w:rPr>
              <w:instrText xml:space="preserve"> PAGE </w:instrText>
            </w:r>
            <w:r w:rsidRPr="00E77636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  <w:noProof/>
              </w:rPr>
              <w:t>5</w:t>
            </w:r>
            <w:r w:rsidRPr="00E77636">
              <w:rPr>
                <w:rFonts w:ascii="Calibri" w:hAnsi="Calibri" w:cs="Calibri"/>
              </w:rPr>
              <w:fldChar w:fldCharType="end"/>
            </w:r>
            <w:r w:rsidRPr="00E77636">
              <w:rPr>
                <w:rFonts w:ascii="Calibri" w:hAnsi="Calibri" w:cs="Calibri"/>
              </w:rPr>
              <w:t xml:space="preserve"> de </w:t>
            </w:r>
            <w:r w:rsidRPr="00E77636">
              <w:rPr>
                <w:rFonts w:ascii="Calibri" w:hAnsi="Calibri" w:cs="Calibri"/>
              </w:rPr>
              <w:fldChar w:fldCharType="begin"/>
            </w:r>
            <w:r w:rsidRPr="00E77636">
              <w:rPr>
                <w:rFonts w:ascii="Calibri" w:hAnsi="Calibri" w:cs="Calibri"/>
              </w:rPr>
              <w:instrText xml:space="preserve"> NUMPAGES </w:instrText>
            </w:r>
            <w:r w:rsidRPr="00E77636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  <w:noProof/>
              </w:rPr>
              <w:t>5</w:t>
            </w:r>
            <w:r w:rsidRPr="00E77636">
              <w:rPr>
                <w:rFonts w:ascii="Calibri" w:hAnsi="Calibri" w:cs="Calibri"/>
              </w:rPr>
              <w:fldChar w:fldCharType="end"/>
            </w:r>
          </w:ins>
        </w:p>
      </w:tc>
    </w:tr>
  </w:tbl>
  <w:p w14:paraId="5571A0C8" w14:textId="77777777" w:rsidR="00D00F7A" w:rsidRDefault="00D00F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EA332" w14:textId="77777777" w:rsidR="00475192" w:rsidRDefault="00475192" w:rsidP="00D00F7A">
      <w:r>
        <w:separator/>
      </w:r>
    </w:p>
  </w:footnote>
  <w:footnote w:type="continuationSeparator" w:id="0">
    <w:p w14:paraId="3285DC62" w14:textId="77777777" w:rsidR="00475192" w:rsidRDefault="00475192" w:rsidP="00D00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1" w:author="Perez, Steeven" w:date="2020-08-05T15:38:00Z">
        <w:tblPr>
          <w:tblW w:w="11057" w:type="dxa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5245"/>
      <w:gridCol w:w="4111"/>
      <w:tblGridChange w:id="2">
        <w:tblGrid>
          <w:gridCol w:w="5245"/>
          <w:gridCol w:w="5812"/>
        </w:tblGrid>
      </w:tblGridChange>
    </w:tblGrid>
    <w:tr w:rsidR="00D00F7A" w:rsidRPr="008F5FD9" w14:paraId="4C895CE1" w14:textId="77777777" w:rsidTr="00D00F7A">
      <w:trPr>
        <w:trHeight w:val="710"/>
        <w:trPrChange w:id="3" w:author="Perez, Steeven" w:date="2020-08-05T15:38:00Z">
          <w:trPr>
            <w:trHeight w:val="710"/>
          </w:trPr>
        </w:trPrChange>
      </w:trPr>
      <w:tc>
        <w:tcPr>
          <w:tcW w:w="524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  <w:tcPrChange w:id="4" w:author="Perez, Steeven" w:date="2020-08-05T15:38:00Z">
            <w:tcPr>
              <w:tcW w:w="5245" w:type="dxa"/>
              <w:tcBorders>
                <w:top w:val="single" w:sz="4" w:space="0" w:color="auto"/>
                <w:left w:val="single" w:sz="4" w:space="0" w:color="auto"/>
                <w:bottom w:val="nil"/>
                <w:right w:val="single" w:sz="4" w:space="0" w:color="auto"/>
              </w:tcBorders>
              <w:vAlign w:val="bottom"/>
            </w:tcPr>
          </w:tcPrChange>
        </w:tcPr>
        <w:p w14:paraId="15F304BF" w14:textId="77777777" w:rsidR="00D00F7A" w:rsidRDefault="00D00F7A" w:rsidP="00D00F7A">
          <w:pPr>
            <w:pStyle w:val="Encabezado"/>
            <w:jc w:val="center"/>
            <w:rPr>
              <w:rFonts w:cs="Calibri"/>
              <w:b/>
            </w:rPr>
          </w:pPr>
        </w:p>
        <w:p w14:paraId="2709C896" w14:textId="4AFA12ED" w:rsidR="00D00F7A" w:rsidRPr="00601006" w:rsidRDefault="00D00F7A" w:rsidP="00D00F7A">
          <w:pPr>
            <w:pStyle w:val="Encabezado"/>
            <w:jc w:val="center"/>
            <w:rPr>
              <w:rFonts w:cs="Calibri"/>
              <w:b/>
            </w:rPr>
          </w:pPr>
          <w:r>
            <w:rPr>
              <w:rFonts w:cs="Calibri"/>
              <w:b/>
              <w:noProof/>
            </w:rPr>
            <w:drawing>
              <wp:inline distT="0" distB="0" distL="0" distR="0" wp14:anchorId="0CF7B54D" wp14:editId="6CCB3696">
                <wp:extent cx="2019300" cy="6096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  <w:tcPrChange w:id="5" w:author="Perez, Steeven" w:date="2020-08-05T15:38:00Z">
            <w:tcPr>
              <w:tcW w:w="5812" w:type="dxa"/>
              <w:tcBorders>
                <w:top w:val="single" w:sz="4" w:space="0" w:color="auto"/>
                <w:left w:val="nil"/>
                <w:bottom w:val="nil"/>
                <w:right w:val="single" w:sz="4" w:space="0" w:color="auto"/>
              </w:tcBorders>
              <w:vAlign w:val="center"/>
            </w:tcPr>
          </w:tcPrChange>
        </w:tcPr>
        <w:p w14:paraId="3D60FAFC" w14:textId="6C78BB8E" w:rsidR="00D00F7A" w:rsidRPr="00601006" w:rsidRDefault="00D00F7A" w:rsidP="00D00F7A">
          <w:pPr>
            <w:pStyle w:val="Encabezado"/>
            <w:jc w:val="center"/>
            <w:rPr>
              <w:rFonts w:cs="Calibri"/>
              <w:b/>
              <w:sz w:val="36"/>
              <w:szCs w:val="36"/>
            </w:rPr>
          </w:pPr>
          <w:r>
            <w:rPr>
              <w:rFonts w:cs="Calibri"/>
              <w:b/>
              <w:sz w:val="36"/>
              <w:szCs w:val="36"/>
              <w:lang w:val="es-ES_tradnl"/>
            </w:rPr>
            <w:t>Formato</w:t>
          </w:r>
        </w:p>
      </w:tc>
    </w:tr>
    <w:tr w:rsidR="00D00F7A" w:rsidRPr="008F5FD9" w14:paraId="77D95E73" w14:textId="77777777" w:rsidTr="00D00F7A">
      <w:trPr>
        <w:cantSplit/>
        <w:trHeight w:val="710"/>
        <w:trPrChange w:id="6" w:author="Perez, Steeven" w:date="2020-08-05T15:38:00Z">
          <w:trPr>
            <w:cantSplit/>
            <w:trHeight w:val="710"/>
          </w:trPr>
        </w:trPrChange>
      </w:trPr>
      <w:tc>
        <w:tcPr>
          <w:tcW w:w="5245" w:type="dxa"/>
          <w:tcBorders>
            <w:top w:val="single" w:sz="4" w:space="0" w:color="auto"/>
            <w:bottom w:val="single" w:sz="4" w:space="0" w:color="auto"/>
          </w:tcBorders>
          <w:vAlign w:val="center"/>
          <w:tcPrChange w:id="7" w:author="Perez, Steeven" w:date="2020-08-05T15:38:00Z">
            <w:tcPr>
              <w:tcW w:w="5245" w:type="dxa"/>
              <w:tcBorders>
                <w:top w:val="single" w:sz="4" w:space="0" w:color="auto"/>
                <w:bottom w:val="single" w:sz="4" w:space="0" w:color="auto"/>
              </w:tcBorders>
              <w:vAlign w:val="center"/>
            </w:tcPr>
          </w:tcPrChange>
        </w:tcPr>
        <w:p w14:paraId="4CBCFA94" w14:textId="77777777" w:rsidR="00D00F7A" w:rsidRPr="00601006" w:rsidRDefault="00D00F7A" w:rsidP="00D00F7A">
          <w:pPr>
            <w:pStyle w:val="Encabezado"/>
            <w:jc w:val="center"/>
            <w:rPr>
              <w:rFonts w:cs="Calibri"/>
              <w:b/>
              <w:noProof/>
            </w:rPr>
          </w:pPr>
          <w:r w:rsidRPr="00601006">
            <w:rPr>
              <w:rFonts w:cs="Calibri"/>
              <w:b/>
              <w:lang w:val="es-ES_tradnl"/>
            </w:rPr>
            <w:t>Referencia:</w:t>
          </w:r>
          <w:r w:rsidRPr="00601006">
            <w:rPr>
              <w:rFonts w:cs="Calibri"/>
              <w:lang w:val="es-ES_tradnl"/>
            </w:rPr>
            <w:t xml:space="preserve"> Gestión de HS&amp;WE</w:t>
          </w:r>
        </w:p>
      </w:tc>
      <w:tc>
        <w:tcPr>
          <w:tcW w:w="4111" w:type="dxa"/>
          <w:tcBorders>
            <w:top w:val="single" w:sz="4" w:space="0" w:color="auto"/>
            <w:bottom w:val="single" w:sz="4" w:space="0" w:color="auto"/>
          </w:tcBorders>
          <w:vAlign w:val="center"/>
          <w:tcPrChange w:id="8" w:author="Perez, Steeven" w:date="2020-08-05T15:38:00Z">
            <w:tcPr>
              <w:tcW w:w="5812" w:type="dxa"/>
              <w:tcBorders>
                <w:top w:val="single" w:sz="4" w:space="0" w:color="auto"/>
                <w:bottom w:val="single" w:sz="4" w:space="0" w:color="auto"/>
              </w:tcBorders>
              <w:vAlign w:val="center"/>
            </w:tcPr>
          </w:tcPrChange>
        </w:tcPr>
        <w:p w14:paraId="08E5ED9D" w14:textId="77B5EA4E" w:rsidR="00D00F7A" w:rsidRPr="00601006" w:rsidRDefault="00D00F7A" w:rsidP="00D00F7A">
          <w:pPr>
            <w:pStyle w:val="Encabezado"/>
            <w:jc w:val="center"/>
            <w:rPr>
              <w:rFonts w:cs="Calibri"/>
              <w:b/>
              <w:sz w:val="32"/>
              <w:szCs w:val="32"/>
              <w:lang w:val="es-ES_tradnl"/>
            </w:rPr>
          </w:pPr>
          <w:r>
            <w:rPr>
              <w:rFonts w:cs="Calibri"/>
              <w:b/>
              <w:sz w:val="28"/>
              <w:szCs w:val="32"/>
              <w:lang w:val="es-ES_tradnl"/>
            </w:rPr>
            <w:t>HS&amp;WE</w:t>
          </w:r>
          <w:r w:rsidRPr="00601006">
            <w:rPr>
              <w:rFonts w:cs="Calibri"/>
              <w:b/>
              <w:sz w:val="28"/>
              <w:szCs w:val="32"/>
              <w:lang w:val="es-ES_tradnl"/>
            </w:rPr>
            <w:t>-009</w:t>
          </w:r>
          <w:ins w:id="9" w:author="Perez, Steeven" w:date="2020-08-05T15:38:00Z">
            <w:r>
              <w:rPr>
                <w:rFonts w:cs="Calibri"/>
                <w:b/>
                <w:sz w:val="28"/>
                <w:szCs w:val="32"/>
                <w:lang w:val="es-ES_tradnl"/>
              </w:rPr>
              <w:t>A</w:t>
            </w:r>
          </w:ins>
          <w:r w:rsidRPr="00601006">
            <w:rPr>
              <w:rFonts w:cs="Calibri"/>
              <w:b/>
              <w:sz w:val="28"/>
              <w:szCs w:val="32"/>
              <w:lang w:val="es-ES_tradnl"/>
            </w:rPr>
            <w:t xml:space="preserve"> </w:t>
          </w:r>
          <w:ins w:id="10" w:author="Perez, Steeven" w:date="2020-08-05T15:37:00Z">
            <w:r>
              <w:rPr>
                <w:rFonts w:cs="Calibri"/>
                <w:bCs/>
                <w:sz w:val="28"/>
                <w:szCs w:val="32"/>
                <w:lang w:val="es-ES_tradnl"/>
              </w:rPr>
              <w:t>Car</w:t>
            </w:r>
          </w:ins>
          <w:ins w:id="11" w:author="Perez, Steeven" w:date="2020-08-05T15:38:00Z">
            <w:r>
              <w:rPr>
                <w:rFonts w:cs="Calibri"/>
                <w:bCs/>
                <w:sz w:val="28"/>
                <w:szCs w:val="32"/>
                <w:lang w:val="es-ES_tradnl"/>
              </w:rPr>
              <w:t>ta Informativa</w:t>
            </w:r>
          </w:ins>
          <w:del w:id="12" w:author="Perez, Steeven" w:date="2020-08-05T15:38:00Z">
            <w:r w:rsidRPr="00601006" w:rsidDel="00D00F7A">
              <w:rPr>
                <w:rFonts w:cs="Calibri"/>
                <w:sz w:val="28"/>
                <w:szCs w:val="32"/>
                <w:lang w:val="es-ES_tradnl"/>
              </w:rPr>
              <w:delText>Procedimiento de Contratista</w:delText>
            </w:r>
          </w:del>
        </w:p>
      </w:tc>
    </w:tr>
  </w:tbl>
  <w:p w14:paraId="50E49D16" w14:textId="77777777" w:rsidR="00D00F7A" w:rsidRDefault="00D00F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7DB0"/>
    <w:multiLevelType w:val="hybridMultilevel"/>
    <w:tmpl w:val="154C4138"/>
    <w:lvl w:ilvl="0" w:tplc="6DFA8994">
      <w:numFmt w:val="bullet"/>
      <w:lvlText w:val="o"/>
      <w:lvlJc w:val="left"/>
      <w:pPr>
        <w:ind w:left="82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9D5C4B7C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2A021C4E">
      <w:numFmt w:val="bullet"/>
      <w:lvlText w:val="•"/>
      <w:lvlJc w:val="left"/>
      <w:pPr>
        <w:ind w:left="2089" w:hanging="360"/>
      </w:pPr>
      <w:rPr>
        <w:rFonts w:hint="default"/>
        <w:lang w:val="es-ES" w:eastAsia="en-US" w:bidi="ar-SA"/>
      </w:rPr>
    </w:lvl>
    <w:lvl w:ilvl="3" w:tplc="31FA9B32">
      <w:numFmt w:val="bullet"/>
      <w:lvlText w:val="•"/>
      <w:lvlJc w:val="left"/>
      <w:pPr>
        <w:ind w:left="2999" w:hanging="360"/>
      </w:pPr>
      <w:rPr>
        <w:rFonts w:hint="default"/>
        <w:lang w:val="es-ES" w:eastAsia="en-US" w:bidi="ar-SA"/>
      </w:rPr>
    </w:lvl>
    <w:lvl w:ilvl="4" w:tplc="5B320610">
      <w:numFmt w:val="bullet"/>
      <w:lvlText w:val="•"/>
      <w:lvlJc w:val="left"/>
      <w:pPr>
        <w:ind w:left="3908" w:hanging="360"/>
      </w:pPr>
      <w:rPr>
        <w:rFonts w:hint="default"/>
        <w:lang w:val="es-ES" w:eastAsia="en-US" w:bidi="ar-SA"/>
      </w:rPr>
    </w:lvl>
    <w:lvl w:ilvl="5" w:tplc="0F9079B8">
      <w:numFmt w:val="bullet"/>
      <w:lvlText w:val="•"/>
      <w:lvlJc w:val="left"/>
      <w:pPr>
        <w:ind w:left="4818" w:hanging="360"/>
      </w:pPr>
      <w:rPr>
        <w:rFonts w:hint="default"/>
        <w:lang w:val="es-ES" w:eastAsia="en-US" w:bidi="ar-SA"/>
      </w:rPr>
    </w:lvl>
    <w:lvl w:ilvl="6" w:tplc="EE804632">
      <w:numFmt w:val="bullet"/>
      <w:lvlText w:val="•"/>
      <w:lvlJc w:val="left"/>
      <w:pPr>
        <w:ind w:left="5728" w:hanging="360"/>
      </w:pPr>
      <w:rPr>
        <w:rFonts w:hint="default"/>
        <w:lang w:val="es-ES" w:eastAsia="en-US" w:bidi="ar-SA"/>
      </w:rPr>
    </w:lvl>
    <w:lvl w:ilvl="7" w:tplc="5D7E2D7A">
      <w:numFmt w:val="bullet"/>
      <w:lvlText w:val="•"/>
      <w:lvlJc w:val="left"/>
      <w:pPr>
        <w:ind w:left="6637" w:hanging="360"/>
      </w:pPr>
      <w:rPr>
        <w:rFonts w:hint="default"/>
        <w:lang w:val="es-ES" w:eastAsia="en-US" w:bidi="ar-SA"/>
      </w:rPr>
    </w:lvl>
    <w:lvl w:ilvl="8" w:tplc="2D46534C">
      <w:numFmt w:val="bullet"/>
      <w:lvlText w:val="•"/>
      <w:lvlJc w:val="left"/>
      <w:pPr>
        <w:ind w:left="754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F5C420E"/>
    <w:multiLevelType w:val="hybridMultilevel"/>
    <w:tmpl w:val="BC58F164"/>
    <w:lvl w:ilvl="0" w:tplc="3C04AE3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9C6AD0E">
      <w:numFmt w:val="bullet"/>
      <w:lvlText w:val="•"/>
      <w:lvlJc w:val="left"/>
      <w:pPr>
        <w:ind w:left="1674" w:hanging="360"/>
      </w:pPr>
      <w:rPr>
        <w:rFonts w:hint="default"/>
        <w:lang w:val="es-ES" w:eastAsia="en-US" w:bidi="ar-SA"/>
      </w:rPr>
    </w:lvl>
    <w:lvl w:ilvl="2" w:tplc="6AE449B0">
      <w:numFmt w:val="bullet"/>
      <w:lvlText w:val="•"/>
      <w:lvlJc w:val="left"/>
      <w:pPr>
        <w:ind w:left="2529" w:hanging="360"/>
      </w:pPr>
      <w:rPr>
        <w:rFonts w:hint="default"/>
        <w:lang w:val="es-ES" w:eastAsia="en-US" w:bidi="ar-SA"/>
      </w:rPr>
    </w:lvl>
    <w:lvl w:ilvl="3" w:tplc="380EDC66">
      <w:numFmt w:val="bullet"/>
      <w:lvlText w:val="•"/>
      <w:lvlJc w:val="left"/>
      <w:pPr>
        <w:ind w:left="3383" w:hanging="360"/>
      </w:pPr>
      <w:rPr>
        <w:rFonts w:hint="default"/>
        <w:lang w:val="es-ES" w:eastAsia="en-US" w:bidi="ar-SA"/>
      </w:rPr>
    </w:lvl>
    <w:lvl w:ilvl="4" w:tplc="D9F2917C">
      <w:numFmt w:val="bullet"/>
      <w:lvlText w:val="•"/>
      <w:lvlJc w:val="left"/>
      <w:pPr>
        <w:ind w:left="4238" w:hanging="360"/>
      </w:pPr>
      <w:rPr>
        <w:rFonts w:hint="default"/>
        <w:lang w:val="es-ES" w:eastAsia="en-US" w:bidi="ar-SA"/>
      </w:rPr>
    </w:lvl>
    <w:lvl w:ilvl="5" w:tplc="BD76F098">
      <w:numFmt w:val="bullet"/>
      <w:lvlText w:val="•"/>
      <w:lvlJc w:val="left"/>
      <w:pPr>
        <w:ind w:left="5093" w:hanging="360"/>
      </w:pPr>
      <w:rPr>
        <w:rFonts w:hint="default"/>
        <w:lang w:val="es-ES" w:eastAsia="en-US" w:bidi="ar-SA"/>
      </w:rPr>
    </w:lvl>
    <w:lvl w:ilvl="6" w:tplc="BC4A106A">
      <w:numFmt w:val="bullet"/>
      <w:lvlText w:val="•"/>
      <w:lvlJc w:val="left"/>
      <w:pPr>
        <w:ind w:left="5947" w:hanging="360"/>
      </w:pPr>
      <w:rPr>
        <w:rFonts w:hint="default"/>
        <w:lang w:val="es-ES" w:eastAsia="en-US" w:bidi="ar-SA"/>
      </w:rPr>
    </w:lvl>
    <w:lvl w:ilvl="7" w:tplc="0C1259B6">
      <w:numFmt w:val="bullet"/>
      <w:lvlText w:val="•"/>
      <w:lvlJc w:val="left"/>
      <w:pPr>
        <w:ind w:left="6802" w:hanging="360"/>
      </w:pPr>
      <w:rPr>
        <w:rFonts w:hint="default"/>
        <w:lang w:val="es-ES" w:eastAsia="en-US" w:bidi="ar-SA"/>
      </w:rPr>
    </w:lvl>
    <w:lvl w:ilvl="8" w:tplc="2EE4635A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rez, Steeven">
    <w15:presenceInfo w15:providerId="AD" w15:userId="S::steeven.perez@tc.tc::56a4bc4e-9f84-4790-a743-d921dccbe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39F"/>
    <w:rsid w:val="0019639F"/>
    <w:rsid w:val="00475192"/>
    <w:rsid w:val="00D0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8E7F"/>
  <w15:docId w15:val="{578BA8C2-A4F8-4875-B718-7063E450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</w:style>
  <w:style w:type="paragraph" w:styleId="Prrafodelista">
    <w:name w:val="List Paragraph"/>
    <w:basedOn w:val="Normal"/>
    <w:uiPriority w:val="1"/>
    <w:qFormat/>
    <w:pPr>
      <w:spacing w:before="22"/>
      <w:ind w:left="1170" w:hanging="360"/>
    </w:pPr>
    <w:rPr>
      <w:rFonts w:ascii="Liberation Sans Narrow" w:eastAsia="Liberation Sans Narrow" w:hAnsi="Liberation Sans Narrow" w:cs="Liberation Sans Narrow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0F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F7A"/>
    <w:rPr>
      <w:rFonts w:ascii="Segoe UI" w:eastAsia="Carlito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00F7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0F7A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nhideWhenUsed/>
    <w:rsid w:val="00D00F7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F7A"/>
    <w:rPr>
      <w:rFonts w:ascii="Carlito" w:eastAsia="Carlito" w:hAnsi="Carlito" w:cs="Carli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327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Cedeno Montano, Brenda</dc:creator>
  <cp:lastModifiedBy>Perez, Steeven</cp:lastModifiedBy>
  <cp:revision>2</cp:revision>
  <dcterms:created xsi:type="dcterms:W3CDTF">2020-08-05T20:35:00Z</dcterms:created>
  <dcterms:modified xsi:type="dcterms:W3CDTF">2020-08-05T20:40:00Z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2020-08-05T00:00:00Z</vt:filetime>
  </property>
</Properties>
</file>