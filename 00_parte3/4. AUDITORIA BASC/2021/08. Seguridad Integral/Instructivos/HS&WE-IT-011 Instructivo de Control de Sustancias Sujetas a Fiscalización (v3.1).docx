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B3E05" w14:textId="77777777" w:rsidR="00576507" w:rsidRDefault="00E7090F" w:rsidP="00F31D6C">
      <w:pPr>
        <w:pStyle w:val="Prrafodelista"/>
        <w:numPr>
          <w:ilvl w:val="0"/>
          <w:numId w:val="2"/>
        </w:numPr>
        <w:jc w:val="both"/>
        <w:rPr>
          <w:b/>
        </w:rPr>
      </w:pPr>
      <w:r>
        <w:rPr>
          <w:b/>
        </w:rPr>
        <w:t>Objetivo</w:t>
      </w:r>
    </w:p>
    <w:p w14:paraId="72770008" w14:textId="2C5C6934" w:rsidR="00F31D6C" w:rsidRDefault="00E7090F" w:rsidP="00F31D6C">
      <w:pPr>
        <w:pStyle w:val="Prrafodelista"/>
        <w:ind w:left="-131"/>
        <w:jc w:val="both"/>
      </w:pPr>
      <w:r>
        <w:t>Establecer las disposiciones y recomendaciones</w:t>
      </w:r>
      <w:r w:rsidR="00604C55">
        <w:t xml:space="preserve"> a seguir</w:t>
      </w:r>
      <w:r w:rsidR="0092278E">
        <w:t xml:space="preserve"> para el Contro</w:t>
      </w:r>
      <w:r>
        <w:t>l</w:t>
      </w:r>
      <w:r w:rsidR="0092278E">
        <w:t xml:space="preserve"> y plan de emergencias</w:t>
      </w:r>
      <w:r w:rsidR="00BF32D5">
        <w:t xml:space="preserve"> </w:t>
      </w:r>
      <w:r>
        <w:t>de Sustancias Sujetas a Fiscalización</w:t>
      </w:r>
      <w:r w:rsidR="00F31D6C">
        <w:t xml:space="preserve"> por parte de</w:t>
      </w:r>
      <w:r w:rsidR="009C72FD">
        <w:t>l Ministerio de</w:t>
      </w:r>
      <w:r w:rsidR="008B12FA">
        <w:t xml:space="preserve"> Gobierno</w:t>
      </w:r>
      <w:r w:rsidR="00B263B3">
        <w:t>.</w:t>
      </w:r>
    </w:p>
    <w:p w14:paraId="5A493847" w14:textId="77777777" w:rsidR="00F31D6C" w:rsidRDefault="00F31D6C" w:rsidP="00F31D6C">
      <w:pPr>
        <w:pStyle w:val="Prrafodelista"/>
        <w:ind w:left="-131"/>
        <w:jc w:val="both"/>
      </w:pPr>
    </w:p>
    <w:p w14:paraId="4600E1EC" w14:textId="77777777" w:rsidR="00B263B3" w:rsidRPr="00B263B3" w:rsidRDefault="00B263B3" w:rsidP="00B263B3">
      <w:pPr>
        <w:pStyle w:val="Prrafodelista"/>
        <w:numPr>
          <w:ilvl w:val="0"/>
          <w:numId w:val="2"/>
        </w:numPr>
        <w:spacing w:after="0"/>
        <w:ind w:left="-136" w:hanging="357"/>
        <w:jc w:val="both"/>
      </w:pPr>
      <w:r w:rsidRPr="00B263B3">
        <w:rPr>
          <w:b/>
        </w:rPr>
        <w:t>Alcance</w:t>
      </w:r>
    </w:p>
    <w:p w14:paraId="2AE7E451" w14:textId="64AAC036" w:rsidR="00604C55" w:rsidRDefault="00F31D6C" w:rsidP="00B263B3">
      <w:pPr>
        <w:ind w:left="-142"/>
        <w:jc w:val="both"/>
      </w:pPr>
      <w:r>
        <w:t>Este instructivo será aplicable a la planta Industrial y Comercial Trilex C.A.</w:t>
      </w:r>
      <w:ins w:id="0" w:author="Cuesta, Francisco" w:date="2020-03-26T09:02:00Z">
        <w:r w:rsidR="00E37901">
          <w:t xml:space="preserve"> para las sustancias sujetas a fiscalización </w:t>
        </w:r>
      </w:ins>
      <w:ins w:id="1" w:author="Cuesta, Francisco" w:date="2020-03-31T13:13:00Z">
        <w:r w:rsidR="001A0F9F">
          <w:t>que son controladas por el Ministerio de Gobierno.</w:t>
        </w:r>
      </w:ins>
    </w:p>
    <w:p w14:paraId="1D2EB924" w14:textId="77777777" w:rsidR="00576507" w:rsidRDefault="00B263B3" w:rsidP="00604C55">
      <w:pPr>
        <w:pStyle w:val="Prrafodelista"/>
        <w:numPr>
          <w:ilvl w:val="0"/>
          <w:numId w:val="2"/>
        </w:numPr>
        <w:jc w:val="both"/>
        <w:rPr>
          <w:b/>
        </w:rPr>
      </w:pPr>
      <w:r>
        <w:rPr>
          <w:b/>
        </w:rPr>
        <w:t>Responsabilidades</w:t>
      </w:r>
    </w:p>
    <w:p w14:paraId="24815905" w14:textId="53DE902A" w:rsidR="00604C55" w:rsidRDefault="00604C55" w:rsidP="00B263B3">
      <w:pPr>
        <w:pStyle w:val="Prrafodelista"/>
        <w:numPr>
          <w:ilvl w:val="0"/>
          <w:numId w:val="13"/>
        </w:numPr>
        <w:jc w:val="both"/>
      </w:pPr>
      <w:r>
        <w:t xml:space="preserve">El Gerente de </w:t>
      </w:r>
      <w:r w:rsidR="00F52E01">
        <w:t>HS&amp;WE</w:t>
      </w:r>
      <w:r w:rsidR="00F81FCA">
        <w:t xml:space="preserve"> es resp</w:t>
      </w:r>
      <w:r w:rsidR="00DB448F">
        <w:t>onsable de que este instructiv</w:t>
      </w:r>
      <w:r w:rsidR="00F81FCA">
        <w:t xml:space="preserve">o sea implementado y </w:t>
      </w:r>
      <w:ins w:id="2" w:author="Cuesta, Francisco" w:date="2020-03-26T08:59:00Z">
        <w:r w:rsidR="00603922">
          <w:t xml:space="preserve">sea </w:t>
        </w:r>
      </w:ins>
      <w:r w:rsidR="00F81FCA">
        <w:t>eficaz.</w:t>
      </w:r>
    </w:p>
    <w:p w14:paraId="00A390A4" w14:textId="038ADCD9" w:rsidR="00176006" w:rsidRDefault="00F81FCA" w:rsidP="00603922">
      <w:pPr>
        <w:pStyle w:val="Prrafodelista"/>
        <w:numPr>
          <w:ilvl w:val="0"/>
          <w:numId w:val="13"/>
        </w:numPr>
        <w:jc w:val="both"/>
      </w:pPr>
      <w:r>
        <w:t xml:space="preserve">El Jefe de </w:t>
      </w:r>
      <w:r w:rsidR="000C7817">
        <w:t xml:space="preserve">Calidad </w:t>
      </w:r>
      <w:r>
        <w:t>es responsable que este instructivo se cumpla</w:t>
      </w:r>
      <w:ins w:id="3" w:author="Cuesta, Francisco" w:date="2020-03-26T08:59:00Z">
        <w:r w:rsidR="00603922">
          <w:t xml:space="preserve">, </w:t>
        </w:r>
      </w:ins>
      <w:del w:id="4" w:author="Cuesta, Francisco" w:date="2020-03-26T08:59:00Z">
        <w:r w:rsidR="00603922" w:rsidDel="00603922">
          <w:delText xml:space="preserve"> y</w:delText>
        </w:r>
      </w:del>
      <w:r w:rsidR="00603922">
        <w:t xml:space="preserve"> </w:t>
      </w:r>
      <w:r w:rsidR="00176006">
        <w:t>de</w:t>
      </w:r>
      <w:r w:rsidR="003123E6">
        <w:t xml:space="preserve"> </w:t>
      </w:r>
      <w:r w:rsidR="009C72FD">
        <w:t>revisar</w:t>
      </w:r>
      <w:del w:id="5" w:author="Cuesta, Francisco" w:date="2020-03-26T09:00:00Z">
        <w:r w:rsidR="009C72FD" w:rsidDel="00603922">
          <w:delText xml:space="preserve"> </w:delText>
        </w:r>
      </w:del>
      <w:r w:rsidR="00D7254E">
        <w:t xml:space="preserve"> los informes </w:t>
      </w:r>
      <w:r w:rsidR="00BC0583">
        <w:t xml:space="preserve">mensuales y </w:t>
      </w:r>
      <w:ins w:id="6" w:author="Cuesta, Francisco" w:date="2020-03-26T09:00:00Z">
        <w:r w:rsidR="00603922">
          <w:t xml:space="preserve">de </w:t>
        </w:r>
      </w:ins>
      <w:r w:rsidR="00D7254E">
        <w:t>notificar a</w:t>
      </w:r>
      <w:r w:rsidR="009C72FD">
        <w:t>l Ministerio de</w:t>
      </w:r>
      <w:r w:rsidR="008B12FA">
        <w:t xml:space="preserve"> Gobierno</w:t>
      </w:r>
      <w:r w:rsidR="009C72FD">
        <w:t xml:space="preserve"> </w:t>
      </w:r>
      <w:r w:rsidR="00E21997">
        <w:t>cambios o adiciones de cupo que requiera la empresa.</w:t>
      </w:r>
      <w:del w:id="7" w:author="Cuesta, Francisco" w:date="2020-03-26T09:00:00Z">
        <w:r w:rsidR="00D7254E" w:rsidDel="00603922">
          <w:delText>.</w:delText>
        </w:r>
      </w:del>
    </w:p>
    <w:p w14:paraId="1DF09E66" w14:textId="5F69E921" w:rsidR="003123E6" w:rsidRDefault="003123E6" w:rsidP="00B263B3">
      <w:pPr>
        <w:pStyle w:val="Prrafodelista"/>
        <w:numPr>
          <w:ilvl w:val="0"/>
          <w:numId w:val="13"/>
        </w:numPr>
        <w:jc w:val="both"/>
      </w:pPr>
      <w:r>
        <w:t xml:space="preserve">El </w:t>
      </w:r>
      <w:r w:rsidR="00B263B3">
        <w:t>B</w:t>
      </w:r>
      <w:r>
        <w:t>odeg</w:t>
      </w:r>
      <w:r w:rsidR="00363DE1">
        <w:t>uero es responsable del control y</w:t>
      </w:r>
      <w:r>
        <w:t xml:space="preserve"> registro adecuado de ingresos y egresos de las sustancias controladas</w:t>
      </w:r>
      <w:r w:rsidR="00D7254E">
        <w:t xml:space="preserve"> usada</w:t>
      </w:r>
      <w:r w:rsidR="00692994">
        <w:t>s</w:t>
      </w:r>
      <w:r w:rsidR="00D7254E">
        <w:t xml:space="preserve"> en</w:t>
      </w:r>
      <w:r w:rsidR="00692994">
        <w:t xml:space="preserve"> la</w:t>
      </w:r>
      <w:r w:rsidR="00D7254E">
        <w:t xml:space="preserve"> </w:t>
      </w:r>
      <w:r w:rsidR="00B263B3">
        <w:t>P</w:t>
      </w:r>
      <w:r w:rsidR="00D7254E">
        <w:t>lanta</w:t>
      </w:r>
      <w:r w:rsidR="009C72FD">
        <w:t xml:space="preserve"> y registrar los informes mensuales en el sistema SISALEM</w:t>
      </w:r>
      <w:r w:rsidR="00D7254E">
        <w:t>.</w:t>
      </w:r>
    </w:p>
    <w:p w14:paraId="4A2D14E2" w14:textId="089C1A73" w:rsidR="00191CCC" w:rsidDel="00C47078" w:rsidRDefault="00191CCC" w:rsidP="00B263B3">
      <w:pPr>
        <w:pStyle w:val="Prrafodelista"/>
        <w:numPr>
          <w:ilvl w:val="0"/>
          <w:numId w:val="13"/>
        </w:numPr>
        <w:jc w:val="both"/>
        <w:rPr>
          <w:del w:id="8" w:author="Cuesta, Francisco" w:date="2020-03-26T09:00:00Z"/>
        </w:rPr>
      </w:pPr>
      <w:del w:id="9" w:author="Cuesta, Francisco" w:date="2020-03-26T09:00:00Z">
        <w:r w:rsidDel="00C47078">
          <w:delText>La persona de contacto</w:delText>
        </w:r>
        <w:r w:rsidR="007E79F9" w:rsidDel="00C47078">
          <w:delText xml:space="preserve"> es responsable de atender oportunamente los requerimientos del Ministerio de</w:delText>
        </w:r>
        <w:r w:rsidR="008B12FA" w:rsidDel="00C47078">
          <w:delText xml:space="preserve"> Gobierno</w:delText>
        </w:r>
        <w:r w:rsidR="007E79F9" w:rsidDel="00C47078">
          <w:delText xml:space="preserve"> relacionada a las acciones preventivas establecidas por las empresas de GB con relación al Código de conducta para el manejo responsable de sustancias sujetas a fiscalización y vigilancia.</w:delText>
        </w:r>
      </w:del>
    </w:p>
    <w:p w14:paraId="32F97916" w14:textId="77777777" w:rsidR="00F378F0" w:rsidRDefault="00F378F0" w:rsidP="00F378F0">
      <w:pPr>
        <w:pStyle w:val="Prrafodelista"/>
        <w:ind w:left="-131"/>
        <w:jc w:val="both"/>
      </w:pPr>
    </w:p>
    <w:p w14:paraId="27A711A8" w14:textId="77777777" w:rsidR="00F378F0" w:rsidRDefault="00B263B3" w:rsidP="00F378F0">
      <w:pPr>
        <w:pStyle w:val="Prrafodelista"/>
        <w:numPr>
          <w:ilvl w:val="0"/>
          <w:numId w:val="2"/>
        </w:numPr>
        <w:jc w:val="both"/>
        <w:rPr>
          <w:b/>
        </w:rPr>
      </w:pPr>
      <w:r>
        <w:rPr>
          <w:b/>
        </w:rPr>
        <w:t>Procedimiento</w:t>
      </w:r>
    </w:p>
    <w:p w14:paraId="4F5D0EE4" w14:textId="77777777" w:rsidR="0092278E" w:rsidRPr="0092278E" w:rsidRDefault="00B263B3" w:rsidP="00B263B3">
      <w:pPr>
        <w:pStyle w:val="Prrafodelista"/>
        <w:numPr>
          <w:ilvl w:val="0"/>
          <w:numId w:val="12"/>
        </w:numPr>
        <w:spacing w:after="0"/>
        <w:jc w:val="both"/>
        <w:rPr>
          <w:b/>
        </w:rPr>
      </w:pPr>
      <w:r>
        <w:rPr>
          <w:b/>
        </w:rPr>
        <w:t>Control</w:t>
      </w:r>
    </w:p>
    <w:p w14:paraId="40113382" w14:textId="77777777" w:rsidR="00BB5EF7" w:rsidRDefault="0092278E" w:rsidP="00B263B3">
      <w:pPr>
        <w:spacing w:after="0"/>
        <w:ind w:left="-131"/>
        <w:jc w:val="both"/>
        <w:rPr>
          <w:b/>
        </w:rPr>
      </w:pPr>
      <w:r>
        <w:rPr>
          <w:b/>
        </w:rPr>
        <w:t xml:space="preserve">1.1 </w:t>
      </w:r>
      <w:r w:rsidR="00BB5EF7" w:rsidRPr="00BB5EF7">
        <w:rPr>
          <w:b/>
        </w:rPr>
        <w:t>Uso</w:t>
      </w:r>
    </w:p>
    <w:p w14:paraId="6EF1C8F5" w14:textId="178D3BE5" w:rsidR="00A64983" w:rsidRDefault="00755099" w:rsidP="00B263B3">
      <w:pPr>
        <w:spacing w:after="0"/>
        <w:ind w:left="-131"/>
        <w:jc w:val="both"/>
      </w:pPr>
      <w:r>
        <w:t xml:space="preserve">La aplicabilidad del presente instructivo </w:t>
      </w:r>
      <w:r w:rsidR="008C33C2">
        <w:t>será</w:t>
      </w:r>
      <w:r>
        <w:t xml:space="preserve"> para l</w:t>
      </w:r>
      <w:r w:rsidR="00A64983">
        <w:t xml:space="preserve">as </w:t>
      </w:r>
      <w:r w:rsidR="00E13F0E">
        <w:t xml:space="preserve">Sustancias </w:t>
      </w:r>
      <w:r w:rsidR="00A64983">
        <w:t>Sujetas a Fiscalización usadas</w:t>
      </w:r>
      <w:r w:rsidR="00BC0583">
        <w:t xml:space="preserve"> en proceso de </w:t>
      </w:r>
      <w:del w:id="10" w:author="Cuesta, Francisco" w:date="2020-03-31T13:12:00Z">
        <w:r w:rsidR="00BC0583" w:rsidDel="00853CF4">
          <w:delText xml:space="preserve">producción, tratamiento de aguas residuales y </w:delText>
        </w:r>
      </w:del>
      <w:r w:rsidR="00BC0583">
        <w:t xml:space="preserve">análisis de </w:t>
      </w:r>
      <w:r w:rsidR="00B263B3">
        <w:t>L</w:t>
      </w:r>
      <w:r w:rsidR="00BC0583">
        <w:t>aboratorio</w:t>
      </w:r>
      <w:ins w:id="11" w:author="Cuesta, Francisco" w:date="2020-03-31T13:13:00Z">
        <w:r w:rsidR="001A0F9F">
          <w:t>.</w:t>
        </w:r>
      </w:ins>
      <w:del w:id="12" w:author="Cuesta, Francisco" w:date="2020-03-31T13:13:00Z">
        <w:r w:rsidR="00A64983" w:rsidDel="001A0F9F">
          <w:delText xml:space="preserve"> en las </w:delText>
        </w:r>
        <w:r w:rsidR="00B263B3" w:rsidDel="001A0F9F">
          <w:delText>P</w:delText>
        </w:r>
        <w:r w:rsidR="00A64983" w:rsidDel="001A0F9F">
          <w:delText>lantas de</w:delText>
        </w:r>
        <w:r w:rsidR="00B263B3" w:rsidDel="001A0F9F">
          <w:delText>l</w:delText>
        </w:r>
        <w:r w:rsidR="00A64983" w:rsidDel="001A0F9F">
          <w:delText xml:space="preserve"> Grupo Berlín </w:delText>
        </w:r>
        <w:r w:rsidR="00996C0B" w:rsidDel="001A0F9F">
          <w:delText xml:space="preserve">y </w:delText>
        </w:r>
        <w:r w:rsidR="001A5808" w:rsidDel="001A0F9F">
          <w:delText xml:space="preserve">que son </w:delText>
        </w:r>
        <w:r w:rsidDel="001A0F9F">
          <w:delText xml:space="preserve">controladas por </w:delText>
        </w:r>
        <w:r w:rsidR="00E21997" w:rsidDel="001A0F9F">
          <w:delText>el Ministerio de</w:delText>
        </w:r>
        <w:r w:rsidR="008B12FA" w:rsidDel="001A0F9F">
          <w:delText xml:space="preserve"> Gobierno</w:delText>
        </w:r>
        <w:r w:rsidDel="001A0F9F">
          <w:delText>.</w:delText>
        </w:r>
      </w:del>
    </w:p>
    <w:p w14:paraId="4CB74AD3" w14:textId="77777777" w:rsidR="00B263B3" w:rsidRDefault="00B263B3" w:rsidP="00B263B3">
      <w:pPr>
        <w:spacing w:after="0"/>
        <w:ind w:left="-131"/>
        <w:jc w:val="both"/>
      </w:pPr>
    </w:p>
    <w:p w14:paraId="2EBE692E" w14:textId="4E91A804" w:rsidR="00A64983" w:rsidDel="00C47078" w:rsidRDefault="00A64983" w:rsidP="00B263B3">
      <w:pPr>
        <w:spacing w:after="0"/>
        <w:jc w:val="both"/>
        <w:rPr>
          <w:del w:id="13" w:author="Cuesta, Francisco" w:date="2020-03-26T09:01:00Z"/>
          <w:b/>
        </w:rPr>
      </w:pPr>
      <w:del w:id="14" w:author="Cuesta, Francisco" w:date="2020-03-26T09:01:00Z">
        <w:r w:rsidRPr="00A64983" w:rsidDel="00C47078">
          <w:rPr>
            <w:b/>
          </w:rPr>
          <w:delText>Tecnova</w:delText>
        </w:r>
      </w:del>
    </w:p>
    <w:p w14:paraId="59D5CC19" w14:textId="11FF9EF2" w:rsidR="00A64983" w:rsidDel="00C47078" w:rsidRDefault="002E4146" w:rsidP="00B263B3">
      <w:pPr>
        <w:pStyle w:val="Prrafodelista"/>
        <w:numPr>
          <w:ilvl w:val="0"/>
          <w:numId w:val="15"/>
        </w:numPr>
        <w:spacing w:after="0"/>
        <w:jc w:val="both"/>
        <w:rPr>
          <w:del w:id="15" w:author="Cuesta, Francisco" w:date="2020-03-26T09:01:00Z"/>
        </w:rPr>
      </w:pPr>
      <w:del w:id="16" w:author="Cuesta, Francisco" w:date="2020-03-26T09:01:00Z">
        <w:r w:rsidDel="00C47078">
          <w:delText>Ácido Sulfúrico al 98%, formación de electrolito para fabricación de baterías de plomo-ácido.</w:delText>
        </w:r>
      </w:del>
    </w:p>
    <w:p w14:paraId="7A03B25F" w14:textId="1BE3F35B" w:rsidR="002E4146" w:rsidDel="00C47078" w:rsidRDefault="00D7254E" w:rsidP="00B263B3">
      <w:pPr>
        <w:pStyle w:val="Prrafodelista"/>
        <w:numPr>
          <w:ilvl w:val="0"/>
          <w:numId w:val="15"/>
        </w:numPr>
        <w:spacing w:after="0"/>
        <w:jc w:val="both"/>
        <w:rPr>
          <w:del w:id="17" w:author="Cuesta, Francisco" w:date="2020-03-26T09:01:00Z"/>
        </w:rPr>
      </w:pPr>
      <w:del w:id="18" w:author="Cuesta, Francisco" w:date="2020-03-26T09:01:00Z">
        <w:r w:rsidDel="00C47078">
          <w:delText>Hidróxido de sodio</w:delText>
        </w:r>
        <w:r w:rsidR="00BC0583" w:rsidDel="00C47078">
          <w:delText xml:space="preserve"> al 50%, </w:delText>
        </w:r>
        <w:r w:rsidR="002E4146" w:rsidDel="00C47078">
          <w:delText xml:space="preserve">neutralización de </w:delText>
        </w:r>
        <w:r w:rsidR="00996C0B" w:rsidDel="00C47078">
          <w:delText>agua residual industrial para su tratamiento.</w:delText>
        </w:r>
      </w:del>
    </w:p>
    <w:p w14:paraId="7ADED7CD" w14:textId="23CBC09B" w:rsidR="00D7254E" w:rsidDel="00C47078" w:rsidRDefault="00D7254E" w:rsidP="00B263B3">
      <w:pPr>
        <w:pStyle w:val="Prrafodelista"/>
        <w:numPr>
          <w:ilvl w:val="0"/>
          <w:numId w:val="15"/>
        </w:numPr>
        <w:spacing w:after="0"/>
        <w:jc w:val="both"/>
        <w:rPr>
          <w:del w:id="19" w:author="Cuesta, Francisco" w:date="2020-03-26T09:01:00Z"/>
        </w:rPr>
      </w:pPr>
      <w:del w:id="20" w:author="Cuesta, Francisco" w:date="2020-03-26T09:01:00Z">
        <w:r w:rsidDel="00C47078">
          <w:delText>Hidróxido de sodio G.R. al 100%, preparación de soluciones para titulaciones</w:delText>
        </w:r>
        <w:r w:rsidR="00BC0583" w:rsidDel="00C47078">
          <w:delText>.</w:delText>
        </w:r>
        <w:r w:rsidDel="00C47078">
          <w:delText xml:space="preserve"> </w:delText>
        </w:r>
      </w:del>
    </w:p>
    <w:p w14:paraId="5209C5E3" w14:textId="6786BA48" w:rsidR="002E4146" w:rsidDel="00C47078" w:rsidRDefault="00D7254E" w:rsidP="00B263B3">
      <w:pPr>
        <w:pStyle w:val="Prrafodelista"/>
        <w:numPr>
          <w:ilvl w:val="0"/>
          <w:numId w:val="15"/>
        </w:numPr>
        <w:spacing w:after="0"/>
        <w:jc w:val="both"/>
        <w:rPr>
          <w:del w:id="21" w:author="Cuesta, Francisco" w:date="2020-03-26T09:01:00Z"/>
        </w:rPr>
      </w:pPr>
      <w:del w:id="22" w:author="Cuesta, Francisco" w:date="2020-03-26T09:01:00Z">
        <w:r w:rsidDel="00C47078">
          <w:delText xml:space="preserve">Ácido Acético glacial </w:delText>
        </w:r>
        <w:r w:rsidR="00E21997" w:rsidDel="00C47078">
          <w:delText xml:space="preserve">G.R. </w:delText>
        </w:r>
        <w:r w:rsidDel="00C47078">
          <w:delText>al 100%, análisis de plomo libre en placas y óxido de plomo.</w:delText>
        </w:r>
      </w:del>
    </w:p>
    <w:p w14:paraId="5BF97D64" w14:textId="02D72988" w:rsidR="00D7254E" w:rsidDel="00C47078" w:rsidRDefault="00D7254E" w:rsidP="00B263B3">
      <w:pPr>
        <w:pStyle w:val="Prrafodelista"/>
        <w:numPr>
          <w:ilvl w:val="0"/>
          <w:numId w:val="15"/>
        </w:numPr>
        <w:spacing w:after="0"/>
        <w:jc w:val="both"/>
        <w:rPr>
          <w:del w:id="23" w:author="Cuesta, Francisco" w:date="2020-03-26T09:01:00Z"/>
        </w:rPr>
      </w:pPr>
      <w:del w:id="24" w:author="Cuesta, Francisco" w:date="2020-03-26T09:01:00Z">
        <w:r w:rsidDel="00C47078">
          <w:delText xml:space="preserve">Ácido Clorhídrico </w:delText>
        </w:r>
        <w:r w:rsidR="00E21997" w:rsidDel="00C47078">
          <w:delText xml:space="preserve">G.R. </w:delText>
        </w:r>
        <w:r w:rsidDel="00C47078">
          <w:delText>al 37%, análisis de sulfato de plomo.</w:delText>
        </w:r>
      </w:del>
    </w:p>
    <w:p w14:paraId="0D4C3CB3" w14:textId="66E6E581" w:rsidR="00D7254E" w:rsidDel="00C47078" w:rsidRDefault="00D7254E" w:rsidP="00B263B3">
      <w:pPr>
        <w:pStyle w:val="Prrafodelista"/>
        <w:numPr>
          <w:ilvl w:val="0"/>
          <w:numId w:val="15"/>
        </w:numPr>
        <w:spacing w:after="0"/>
        <w:jc w:val="both"/>
        <w:rPr>
          <w:del w:id="25" w:author="Cuesta, Francisco" w:date="2020-03-26T09:01:00Z"/>
        </w:rPr>
      </w:pPr>
      <w:del w:id="26" w:author="Cuesta, Francisco" w:date="2020-03-26T09:01:00Z">
        <w:r w:rsidDel="00C47078">
          <w:delText>Amoniaco l</w:delText>
        </w:r>
        <w:r w:rsidR="001A5808" w:rsidDel="00C47078">
          <w:delText xml:space="preserve">íquido al 25%, aumento de </w:delText>
        </w:r>
        <w:r w:rsidR="00B263B3" w:rsidDel="00C47078">
          <w:delText>pH</w:delText>
        </w:r>
        <w:r w:rsidDel="00C47078">
          <w:delText xml:space="preserve"> para muestras de electrolitos.</w:delText>
        </w:r>
      </w:del>
    </w:p>
    <w:p w14:paraId="40C14A90" w14:textId="42FF695E" w:rsidR="001A5808" w:rsidDel="00C47078" w:rsidRDefault="001A5808" w:rsidP="00B263B3">
      <w:pPr>
        <w:spacing w:after="0"/>
        <w:jc w:val="both"/>
        <w:rPr>
          <w:del w:id="27" w:author="Cuesta, Francisco" w:date="2020-03-26T09:01:00Z"/>
          <w:b/>
        </w:rPr>
      </w:pPr>
    </w:p>
    <w:p w14:paraId="52563E3E" w14:textId="76C5F118" w:rsidR="002E4146" w:rsidDel="00C47078" w:rsidRDefault="002E4146" w:rsidP="00B263B3">
      <w:pPr>
        <w:spacing w:after="0"/>
        <w:jc w:val="both"/>
        <w:rPr>
          <w:del w:id="28" w:author="Cuesta, Francisco" w:date="2020-03-26T09:01:00Z"/>
          <w:b/>
        </w:rPr>
      </w:pPr>
      <w:del w:id="29" w:author="Cuesta, Francisco" w:date="2020-03-26T09:01:00Z">
        <w:r w:rsidDel="00C47078">
          <w:rPr>
            <w:b/>
          </w:rPr>
          <w:delText xml:space="preserve"> Placas del Sur</w:delText>
        </w:r>
      </w:del>
    </w:p>
    <w:p w14:paraId="519EB8BF" w14:textId="57873BCD" w:rsidR="002E4146" w:rsidDel="00C47078" w:rsidRDefault="002E4146" w:rsidP="00B263B3">
      <w:pPr>
        <w:pStyle w:val="Prrafodelista"/>
        <w:numPr>
          <w:ilvl w:val="0"/>
          <w:numId w:val="16"/>
        </w:numPr>
        <w:spacing w:after="0"/>
        <w:jc w:val="both"/>
        <w:rPr>
          <w:del w:id="30" w:author="Cuesta, Francisco" w:date="2020-03-26T09:01:00Z"/>
        </w:rPr>
      </w:pPr>
      <w:del w:id="31" w:author="Cuesta, Francisco" w:date="2020-03-26T09:01:00Z">
        <w:r w:rsidDel="00C47078">
          <w:delText>Ácido Acético glacial</w:delText>
        </w:r>
        <w:r w:rsidR="00E21997" w:rsidDel="00C47078">
          <w:delText xml:space="preserve"> G.R.</w:delText>
        </w:r>
        <w:r w:rsidR="001A5808" w:rsidDel="00C47078">
          <w:delText xml:space="preserve"> al 100%</w:delText>
        </w:r>
        <w:r w:rsidDel="00C47078">
          <w:delText>,</w:delText>
        </w:r>
        <w:r w:rsidR="001A5808" w:rsidDel="00C47078">
          <w:delText xml:space="preserve"> análisis de plomo libre en placas y óxido.</w:delText>
        </w:r>
      </w:del>
    </w:p>
    <w:p w14:paraId="51226AA0" w14:textId="0660AB39" w:rsidR="001A5808" w:rsidDel="00C47078" w:rsidRDefault="002E4146" w:rsidP="00B263B3">
      <w:pPr>
        <w:spacing w:after="0"/>
        <w:jc w:val="both"/>
        <w:rPr>
          <w:del w:id="32" w:author="Cuesta, Francisco" w:date="2020-03-26T09:01:00Z"/>
          <w:b/>
        </w:rPr>
      </w:pPr>
      <w:del w:id="33" w:author="Cuesta, Francisco" w:date="2020-03-26T09:01:00Z">
        <w:r w:rsidDel="00C47078">
          <w:rPr>
            <w:b/>
          </w:rPr>
          <w:delText xml:space="preserve"> </w:delText>
        </w:r>
      </w:del>
    </w:p>
    <w:p w14:paraId="306163E7" w14:textId="01DB981A" w:rsidR="002E4146" w:rsidDel="00C47078" w:rsidRDefault="002E4146" w:rsidP="00B263B3">
      <w:pPr>
        <w:spacing w:after="0"/>
        <w:jc w:val="both"/>
        <w:rPr>
          <w:del w:id="34" w:author="Cuesta, Francisco" w:date="2020-03-26T09:01:00Z"/>
          <w:b/>
        </w:rPr>
      </w:pPr>
      <w:del w:id="35" w:author="Cuesta, Francisco" w:date="2020-03-26T09:01:00Z">
        <w:r w:rsidDel="00C47078">
          <w:rPr>
            <w:b/>
          </w:rPr>
          <w:delText xml:space="preserve"> </w:delText>
        </w:r>
        <w:r w:rsidR="00F6290E" w:rsidDel="00C47078">
          <w:rPr>
            <w:b/>
          </w:rPr>
          <w:delText xml:space="preserve">Industrial y Comercial </w:delText>
        </w:r>
        <w:r w:rsidDel="00C47078">
          <w:rPr>
            <w:b/>
          </w:rPr>
          <w:delText>Trilex</w:delText>
        </w:r>
      </w:del>
    </w:p>
    <w:p w14:paraId="23425E5A" w14:textId="0E09F3A7" w:rsidR="001A5808" w:rsidRDefault="001A5808" w:rsidP="00B263B3">
      <w:pPr>
        <w:pStyle w:val="Prrafodelista"/>
        <w:numPr>
          <w:ilvl w:val="0"/>
          <w:numId w:val="16"/>
        </w:numPr>
        <w:spacing w:after="0"/>
        <w:jc w:val="both"/>
      </w:pPr>
      <w:r>
        <w:t xml:space="preserve">Tolueno </w:t>
      </w:r>
      <w:r w:rsidR="00E21997">
        <w:t xml:space="preserve">G.R. </w:t>
      </w:r>
      <w:ins w:id="36" w:author="Cuesta, Francisco" w:date="2020-03-31T13:14:00Z">
        <w:r w:rsidR="001A0F9F">
          <w:t xml:space="preserve">mayor </w:t>
        </w:r>
      </w:ins>
      <w:r>
        <w:t>al 99</w:t>
      </w:r>
      <w:ins w:id="37" w:author="Cuesta, Francisco" w:date="2020-03-31T13:14:00Z">
        <w:r w:rsidR="001A0F9F">
          <w:t>.</w:t>
        </w:r>
      </w:ins>
      <w:del w:id="38" w:author="Cuesta, Francisco" w:date="2020-03-31T13:14:00Z">
        <w:r w:rsidDel="001A0F9F">
          <w:delText>,</w:delText>
        </w:r>
      </w:del>
      <w:r>
        <w:t>9</w:t>
      </w:r>
      <w:del w:id="39" w:author="Cuesta, Francisco" w:date="2020-03-31T13:14:00Z">
        <w:r w:rsidDel="001A0F9F">
          <w:delText>8</w:delText>
        </w:r>
      </w:del>
      <w:r>
        <w:t>%</w:t>
      </w:r>
      <w:ins w:id="40" w:author="Cuesta, Francisco" w:date="2020-03-31T13:19:00Z">
        <w:r w:rsidR="00902C94">
          <w:t xml:space="preserve"> o para </w:t>
        </w:r>
        <w:proofErr w:type="spellStart"/>
        <w:r w:rsidR="00902C94">
          <w:t>cromtografía</w:t>
        </w:r>
      </w:ins>
      <w:proofErr w:type="spellEnd"/>
      <w:del w:id="41" w:author="Cuesta, Francisco" w:date="2020-03-31T13:19:00Z">
        <w:r w:rsidDel="00363D5F">
          <w:delText>, análisis de ingrediente activo</w:delText>
        </w:r>
      </w:del>
      <w:r>
        <w:t>.</w:t>
      </w:r>
    </w:p>
    <w:p w14:paraId="442A5679" w14:textId="0AD2BD3B" w:rsidR="001A5808" w:rsidRDefault="001A5808" w:rsidP="00B263B3">
      <w:pPr>
        <w:pStyle w:val="Prrafodelista"/>
        <w:numPr>
          <w:ilvl w:val="0"/>
          <w:numId w:val="16"/>
        </w:numPr>
        <w:spacing w:after="0"/>
        <w:jc w:val="both"/>
      </w:pPr>
      <w:r>
        <w:lastRenderedPageBreak/>
        <w:t xml:space="preserve">Amoniaco líquido (hidróxido de amonio) al 28-30%, para ajuste de </w:t>
      </w:r>
      <w:ins w:id="42" w:author="Cuesta, Francisco" w:date="2020-03-31T13:14:00Z">
        <w:r w:rsidR="001A0F9F">
          <w:t>pH</w:t>
        </w:r>
      </w:ins>
      <w:del w:id="43" w:author="Cuesta, Francisco" w:date="2020-03-31T13:14:00Z">
        <w:r w:rsidDel="001A0F9F">
          <w:delText>Ph</w:delText>
        </w:r>
      </w:del>
      <w:r>
        <w:t xml:space="preserve"> en tintas base agua.</w:t>
      </w:r>
    </w:p>
    <w:p w14:paraId="27442724" w14:textId="77777777" w:rsidR="00B263B3" w:rsidRDefault="00B263B3" w:rsidP="00B263B3">
      <w:pPr>
        <w:spacing w:after="0"/>
        <w:jc w:val="both"/>
      </w:pPr>
    </w:p>
    <w:p w14:paraId="7C9E58FB" w14:textId="77777777" w:rsidR="001A5808" w:rsidRPr="00B263B3" w:rsidRDefault="001A5808" w:rsidP="001A5808">
      <w:pPr>
        <w:jc w:val="both"/>
        <w:rPr>
          <w:sz w:val="20"/>
          <w:szCs w:val="20"/>
        </w:rPr>
      </w:pPr>
      <w:r w:rsidRPr="00B263B3">
        <w:rPr>
          <w:sz w:val="20"/>
          <w:szCs w:val="20"/>
        </w:rPr>
        <w:t>* G.R., Grado Reactivo</w:t>
      </w:r>
    </w:p>
    <w:p w14:paraId="61C88B45" w14:textId="77777777" w:rsidR="002F2F51" w:rsidRDefault="0092278E" w:rsidP="00B263B3">
      <w:pPr>
        <w:spacing w:after="0"/>
        <w:jc w:val="both"/>
        <w:rPr>
          <w:b/>
        </w:rPr>
      </w:pPr>
      <w:proofErr w:type="gramStart"/>
      <w:r>
        <w:rPr>
          <w:b/>
        </w:rPr>
        <w:t xml:space="preserve">1.2  </w:t>
      </w:r>
      <w:r w:rsidR="002F2F51" w:rsidRPr="002F2F51">
        <w:rPr>
          <w:b/>
        </w:rPr>
        <w:t>Almacenamiento</w:t>
      </w:r>
      <w:proofErr w:type="gramEnd"/>
    </w:p>
    <w:p w14:paraId="6593BA18" w14:textId="77777777" w:rsidR="001A5808" w:rsidRDefault="001A5808" w:rsidP="00B263B3">
      <w:pPr>
        <w:pStyle w:val="Prrafodelista"/>
        <w:numPr>
          <w:ilvl w:val="0"/>
          <w:numId w:val="14"/>
        </w:numPr>
        <w:spacing w:after="0"/>
        <w:jc w:val="both"/>
      </w:pPr>
      <w:r>
        <w:t>Considera</w:t>
      </w:r>
      <w:r w:rsidR="00B263B3">
        <w:t>r criterios de incompatibilidad;</w:t>
      </w:r>
      <w:r>
        <w:t xml:space="preserve"> no deben almacenarse cerca o en el mismo lugar sustancias que sean incompatibles, </w:t>
      </w:r>
      <w:r w:rsidR="006625FA">
        <w:t>revisar MSDS del producto.</w:t>
      </w:r>
    </w:p>
    <w:p w14:paraId="6F57175D" w14:textId="77777777" w:rsidR="00EE6D56" w:rsidRDefault="00EE6D56" w:rsidP="00B263B3">
      <w:pPr>
        <w:pStyle w:val="Prrafodelista"/>
        <w:numPr>
          <w:ilvl w:val="0"/>
          <w:numId w:val="14"/>
        </w:numPr>
        <w:spacing w:after="0"/>
        <w:jc w:val="both"/>
      </w:pPr>
      <w:r>
        <w:t>El lugar de almacena</w:t>
      </w:r>
      <w:r w:rsidR="0030449C">
        <w:t xml:space="preserve">miento debe estar debidamente identificado </w:t>
      </w:r>
      <w:r w:rsidR="007974FC">
        <w:t>con el tip</w:t>
      </w:r>
      <w:r w:rsidR="00B263B3">
        <w:t>o de riesgo que esta represente. D</w:t>
      </w:r>
      <w:del w:id="44" w:author="Cuesta, Francisco" w:date="2020-03-31T13:14:00Z">
        <w:r w:rsidR="007974FC" w:rsidDel="0024665A">
          <w:delText>d</w:delText>
        </w:r>
      </w:del>
      <w:r w:rsidR="007974FC">
        <w:t>ebe tener buena ventilación, iluminación y acceso restringido.</w:t>
      </w:r>
    </w:p>
    <w:p w14:paraId="7B283328" w14:textId="77777777" w:rsidR="006625FA" w:rsidRDefault="006625FA" w:rsidP="00B263B3">
      <w:pPr>
        <w:pStyle w:val="Prrafodelista"/>
        <w:numPr>
          <w:ilvl w:val="0"/>
          <w:numId w:val="14"/>
        </w:numPr>
        <w:spacing w:after="0"/>
        <w:jc w:val="both"/>
      </w:pPr>
      <w:r>
        <w:t xml:space="preserve">Debe tener un medio de recolección de derrames, tales como bandeja de seguridad, </w:t>
      </w:r>
      <w:r w:rsidR="00692994">
        <w:t xml:space="preserve">material absorbente (zeolita, aserrín, </w:t>
      </w:r>
      <w:r>
        <w:t>etc</w:t>
      </w:r>
      <w:r w:rsidR="00692994">
        <w:t>.)</w:t>
      </w:r>
      <w:r>
        <w:t>, según aplique.</w:t>
      </w:r>
    </w:p>
    <w:p w14:paraId="503F86C8" w14:textId="77777777" w:rsidR="0092278E" w:rsidRDefault="0092278E" w:rsidP="00B263B3">
      <w:pPr>
        <w:spacing w:after="0"/>
        <w:jc w:val="both"/>
        <w:rPr>
          <w:b/>
        </w:rPr>
      </w:pPr>
    </w:p>
    <w:p w14:paraId="30228D3C" w14:textId="77777777" w:rsidR="00E24269" w:rsidRPr="00BB5EF7" w:rsidRDefault="0092278E" w:rsidP="00B263B3">
      <w:pPr>
        <w:spacing w:after="0"/>
        <w:jc w:val="both"/>
        <w:rPr>
          <w:b/>
        </w:rPr>
      </w:pPr>
      <w:proofErr w:type="gramStart"/>
      <w:r>
        <w:rPr>
          <w:b/>
        </w:rPr>
        <w:t xml:space="preserve">1.3  </w:t>
      </w:r>
      <w:r w:rsidR="00BB5EF7" w:rsidRPr="00BB5EF7">
        <w:rPr>
          <w:b/>
        </w:rPr>
        <w:t>Identificación</w:t>
      </w:r>
      <w:proofErr w:type="gramEnd"/>
      <w:r w:rsidR="00BB5EF7" w:rsidRPr="00BB5EF7">
        <w:rPr>
          <w:b/>
        </w:rPr>
        <w:t xml:space="preserve"> y Etiquetado</w:t>
      </w:r>
    </w:p>
    <w:p w14:paraId="389103D3" w14:textId="77777777" w:rsidR="002E4146" w:rsidRDefault="00BB5EF7" w:rsidP="00B263B3">
      <w:pPr>
        <w:pStyle w:val="Prrafodelista"/>
        <w:numPr>
          <w:ilvl w:val="0"/>
          <w:numId w:val="17"/>
        </w:numPr>
        <w:spacing w:after="0"/>
        <w:jc w:val="both"/>
      </w:pPr>
      <w:r>
        <w:t xml:space="preserve">Los envases de las sustancias sujetas a fiscalización deben estar </w:t>
      </w:r>
      <w:r w:rsidR="00575B09">
        <w:t xml:space="preserve">correctamente identificados </w:t>
      </w:r>
      <w:proofErr w:type="gramStart"/>
      <w:r w:rsidR="00575B09">
        <w:t>de acuerdo a</w:t>
      </w:r>
      <w:proofErr w:type="gramEnd"/>
      <w:r w:rsidR="00575B09">
        <w:t xml:space="preserve"> los lineamientos legales correspondientes.</w:t>
      </w:r>
    </w:p>
    <w:p w14:paraId="2E4C8501" w14:textId="77777777" w:rsidR="00575B09" w:rsidRDefault="00575B09" w:rsidP="00B263B3">
      <w:pPr>
        <w:pStyle w:val="Prrafodelista"/>
        <w:numPr>
          <w:ilvl w:val="0"/>
          <w:numId w:val="17"/>
        </w:numPr>
        <w:spacing w:after="0"/>
        <w:jc w:val="both"/>
      </w:pPr>
      <w:r>
        <w:t>Las etiquetas de los envases deben estar</w:t>
      </w:r>
      <w:r w:rsidR="00692994">
        <w:t xml:space="preserve"> en buen estado,</w:t>
      </w:r>
      <w:r>
        <w:t xml:space="preserve"> escritas </w:t>
      </w:r>
      <w:r w:rsidR="00692994">
        <w:t xml:space="preserve">en idioma español </w:t>
      </w:r>
      <w:r>
        <w:t>y los símbolos gráficos deben aparecer claramente visibles.</w:t>
      </w:r>
    </w:p>
    <w:p w14:paraId="4897388D" w14:textId="77777777" w:rsidR="0092278E" w:rsidRPr="00B263B3" w:rsidRDefault="00575B09" w:rsidP="00B263B3">
      <w:pPr>
        <w:pStyle w:val="Prrafodelista"/>
        <w:numPr>
          <w:ilvl w:val="0"/>
          <w:numId w:val="17"/>
        </w:numPr>
        <w:spacing w:after="0"/>
        <w:jc w:val="both"/>
        <w:rPr>
          <w:b/>
        </w:rPr>
      </w:pPr>
      <w:r>
        <w:t>En lo posible las sustancias sujetas a fiscalización deben ma</w:t>
      </w:r>
      <w:r w:rsidR="006625FA">
        <w:t>ntenerse en su envase original y si es trasvasado a otro envase sebe identificarse adecuadamente</w:t>
      </w:r>
      <w:r>
        <w:t>.</w:t>
      </w:r>
      <w:r w:rsidR="0092278E" w:rsidRPr="00B263B3">
        <w:rPr>
          <w:b/>
        </w:rPr>
        <w:t xml:space="preserve"> </w:t>
      </w:r>
    </w:p>
    <w:p w14:paraId="6C61541C" w14:textId="77777777" w:rsidR="0092278E" w:rsidRDefault="0092278E" w:rsidP="00B263B3">
      <w:pPr>
        <w:spacing w:after="0"/>
        <w:jc w:val="both"/>
        <w:rPr>
          <w:b/>
        </w:rPr>
      </w:pPr>
    </w:p>
    <w:p w14:paraId="6CE49CAC" w14:textId="77777777" w:rsidR="0092278E" w:rsidRDefault="0092278E" w:rsidP="00B263B3">
      <w:pPr>
        <w:spacing w:after="0"/>
        <w:jc w:val="both"/>
        <w:rPr>
          <w:b/>
        </w:rPr>
      </w:pPr>
      <w:proofErr w:type="gramStart"/>
      <w:r>
        <w:rPr>
          <w:b/>
        </w:rPr>
        <w:t>1.4  Registro</w:t>
      </w:r>
      <w:proofErr w:type="gramEnd"/>
      <w:r>
        <w:rPr>
          <w:b/>
        </w:rPr>
        <w:t xml:space="preserve"> y </w:t>
      </w:r>
      <w:r w:rsidR="00B263B3">
        <w:rPr>
          <w:b/>
        </w:rPr>
        <w:t>R</w:t>
      </w:r>
      <w:r>
        <w:rPr>
          <w:b/>
        </w:rPr>
        <w:t xml:space="preserve">eporte de </w:t>
      </w:r>
      <w:r w:rsidR="00B263B3">
        <w:rPr>
          <w:b/>
        </w:rPr>
        <w:t>I</w:t>
      </w:r>
      <w:r>
        <w:rPr>
          <w:b/>
        </w:rPr>
        <w:t xml:space="preserve">ngresos y </w:t>
      </w:r>
      <w:r w:rsidR="00B263B3">
        <w:rPr>
          <w:b/>
        </w:rPr>
        <w:t>E</w:t>
      </w:r>
      <w:r>
        <w:rPr>
          <w:b/>
        </w:rPr>
        <w:t xml:space="preserve">gresos de </w:t>
      </w:r>
      <w:r w:rsidR="00B263B3">
        <w:rPr>
          <w:b/>
        </w:rPr>
        <w:t>S</w:t>
      </w:r>
      <w:r>
        <w:rPr>
          <w:b/>
        </w:rPr>
        <w:t xml:space="preserve">ustancias </w:t>
      </w:r>
      <w:r w:rsidR="00B263B3">
        <w:rPr>
          <w:b/>
        </w:rPr>
        <w:t>S</w:t>
      </w:r>
      <w:r>
        <w:rPr>
          <w:b/>
        </w:rPr>
        <w:t xml:space="preserve">ujetas a </w:t>
      </w:r>
      <w:r w:rsidR="00B263B3">
        <w:rPr>
          <w:b/>
        </w:rPr>
        <w:t>Fiscalización</w:t>
      </w:r>
    </w:p>
    <w:p w14:paraId="195B5EE9" w14:textId="722CB17B" w:rsidR="0092278E" w:rsidRDefault="0092278E" w:rsidP="00B263B3">
      <w:pPr>
        <w:pStyle w:val="Prrafodelista"/>
        <w:numPr>
          <w:ilvl w:val="0"/>
          <w:numId w:val="18"/>
        </w:numPr>
        <w:spacing w:after="0"/>
        <w:jc w:val="both"/>
      </w:pPr>
      <w:del w:id="45" w:author="Cuesta, Francisco" w:date="2020-03-31T13:39:00Z">
        <w:r w:rsidDel="00DD0DB7">
          <w:delText>El Representante Técnico y el</w:delText>
        </w:r>
      </w:del>
      <w:ins w:id="46" w:author="Cuesta, Francisco" w:date="2020-03-31T13:39:00Z">
        <w:r w:rsidR="00DD0DB7">
          <w:t>El</w:t>
        </w:r>
      </w:ins>
      <w:r>
        <w:t xml:space="preserve"> bodeguero deberá</w:t>
      </w:r>
      <w:del w:id="47" w:author="Cuesta, Francisco" w:date="2020-03-31T13:39:00Z">
        <w:r w:rsidDel="00DD0DB7">
          <w:delText>n</w:delText>
        </w:r>
      </w:del>
      <w:r>
        <w:t xml:space="preserve"> mantener actualizado</w:t>
      </w:r>
      <w:ins w:id="48" w:author="Cuesta, Francisco" w:date="2020-03-31T13:39:00Z">
        <w:r w:rsidR="00DD0DB7">
          <w:t>s</w:t>
        </w:r>
      </w:ins>
      <w:r>
        <w:t xml:space="preserve"> los registros de ingresos </w:t>
      </w:r>
      <w:ins w:id="49" w:author="Cuesta, Francisco" w:date="2020-03-31T13:39:00Z">
        <w:r w:rsidR="000B0574">
          <w:t xml:space="preserve">(compra) </w:t>
        </w:r>
      </w:ins>
      <w:r>
        <w:t xml:space="preserve">y egresos </w:t>
      </w:r>
      <w:ins w:id="50" w:author="Cuesta, Francisco" w:date="2020-03-31T13:39:00Z">
        <w:r w:rsidR="000B0574">
          <w:t xml:space="preserve">(consumo) </w:t>
        </w:r>
      </w:ins>
      <w:r>
        <w:t>de sustancias sujetas a fiscalización y reportarlos de forma mensual a</w:t>
      </w:r>
      <w:r w:rsidR="00331850">
        <w:t>l Ministerio de</w:t>
      </w:r>
      <w:r w:rsidR="008B12FA">
        <w:t xml:space="preserve"> Gobierno</w:t>
      </w:r>
      <w:r>
        <w:t>.</w:t>
      </w:r>
    </w:p>
    <w:p w14:paraId="6154BDD3" w14:textId="7984000A" w:rsidR="0092278E" w:rsidRDefault="0092278E" w:rsidP="00B263B3">
      <w:pPr>
        <w:pStyle w:val="Prrafodelista"/>
        <w:numPr>
          <w:ilvl w:val="0"/>
          <w:numId w:val="18"/>
        </w:numPr>
        <w:spacing w:after="0"/>
        <w:jc w:val="both"/>
      </w:pPr>
      <w:r>
        <w:t xml:space="preserve">El reporte se lo debe realizar dentro de los diez primeros días </w:t>
      </w:r>
      <w:ins w:id="51" w:author="Cuesta, Francisco" w:date="2020-03-31T13:40:00Z">
        <w:r w:rsidR="000B0574">
          <w:t>laborables</w:t>
        </w:r>
        <w:r w:rsidR="00E9135B">
          <w:t xml:space="preserve"> </w:t>
        </w:r>
      </w:ins>
      <w:r>
        <w:t>del mes siguiente</w:t>
      </w:r>
      <w:ins w:id="52" w:author="Cuesta, Francisco" w:date="2020-03-31T13:40:00Z">
        <w:r w:rsidR="00E9135B">
          <w:t>, según está indicado en el SISALEM</w:t>
        </w:r>
      </w:ins>
      <w:r w:rsidR="00B263B3">
        <w:t>. D</w:t>
      </w:r>
      <w:r>
        <w:t>eben contener datos reales de las transacciones realizadas en ese per</w:t>
      </w:r>
      <w:ins w:id="53" w:author="Cuesta, Francisco" w:date="2020-03-31T13:40:00Z">
        <w:r w:rsidR="00E9135B">
          <w:t>í</w:t>
        </w:r>
      </w:ins>
      <w:del w:id="54" w:author="Cuesta, Francisco" w:date="2020-03-31T13:40:00Z">
        <w:r w:rsidDel="00E9135B">
          <w:delText>i</w:delText>
        </w:r>
      </w:del>
      <w:r>
        <w:t xml:space="preserve">odo, pueden ser susceptibles de comprobación. </w:t>
      </w:r>
    </w:p>
    <w:p w14:paraId="0B0335CD" w14:textId="77777777" w:rsidR="0092278E" w:rsidRDefault="0092278E" w:rsidP="00B263B3">
      <w:pPr>
        <w:spacing w:after="0"/>
        <w:jc w:val="both"/>
      </w:pPr>
    </w:p>
    <w:p w14:paraId="1533AD67" w14:textId="77777777" w:rsidR="0092278E" w:rsidRPr="001E2D46" w:rsidRDefault="0092278E" w:rsidP="00B263B3">
      <w:pPr>
        <w:spacing w:after="0"/>
        <w:jc w:val="both"/>
        <w:rPr>
          <w:b/>
        </w:rPr>
      </w:pPr>
      <w:proofErr w:type="gramStart"/>
      <w:r>
        <w:rPr>
          <w:b/>
        </w:rPr>
        <w:t>1.5  Gestión</w:t>
      </w:r>
      <w:proofErr w:type="gramEnd"/>
      <w:r>
        <w:rPr>
          <w:b/>
        </w:rPr>
        <w:t xml:space="preserve"> / Destrucción de Sustancias Sujetas a Fiscalización</w:t>
      </w:r>
    </w:p>
    <w:p w14:paraId="7A8FF72C" w14:textId="223EAD04" w:rsidR="0092278E" w:rsidRDefault="0092278E" w:rsidP="00B263B3">
      <w:pPr>
        <w:spacing w:after="0"/>
        <w:jc w:val="both"/>
      </w:pPr>
      <w:r>
        <w:t xml:space="preserve">Cuando se requiera dar tratamiento o disposición final a cualquiera de las sustancias sujetas a Fiscalización ya sea por caducidad, no cumplimiento con especificaciones técnicas o contaminación por derrame, etc., previamente se debe tramitar la autorización </w:t>
      </w:r>
      <w:r w:rsidR="00331850">
        <w:t>del Ministerio de</w:t>
      </w:r>
      <w:r w:rsidR="008B12FA">
        <w:t xml:space="preserve"> Gobierno</w:t>
      </w:r>
      <w:r>
        <w:t>.</w:t>
      </w:r>
    </w:p>
    <w:p w14:paraId="000A3A04" w14:textId="77777777" w:rsidR="0092278E" w:rsidRDefault="0092278E" w:rsidP="00B263B3">
      <w:pPr>
        <w:spacing w:after="0"/>
        <w:jc w:val="both"/>
      </w:pPr>
      <w:r>
        <w:t>Se deberá ingresar la solicitud respectiva y proporcionar los siguientes datos:</w:t>
      </w:r>
    </w:p>
    <w:p w14:paraId="236055A4" w14:textId="58026981" w:rsidR="0092278E" w:rsidRDefault="0092278E" w:rsidP="00B263B3">
      <w:pPr>
        <w:pStyle w:val="Prrafodelista"/>
        <w:numPr>
          <w:ilvl w:val="0"/>
          <w:numId w:val="7"/>
        </w:numPr>
        <w:spacing w:after="0"/>
        <w:jc w:val="both"/>
      </w:pPr>
      <w:r>
        <w:t xml:space="preserve">Nombre o razón social de la empresa </w:t>
      </w:r>
      <w:del w:id="55" w:author="Cuesta, Francisco" w:date="2020-03-31T13:41:00Z">
        <w:r w:rsidDel="00E9135B">
          <w:delText xml:space="preserve">del GB </w:delText>
        </w:r>
      </w:del>
      <w:r>
        <w:t>que solicita la destrucción.</w:t>
      </w:r>
    </w:p>
    <w:p w14:paraId="41C2322C" w14:textId="77777777" w:rsidR="0092278E" w:rsidRDefault="0092278E" w:rsidP="00B263B3">
      <w:pPr>
        <w:pStyle w:val="Prrafodelista"/>
        <w:numPr>
          <w:ilvl w:val="0"/>
          <w:numId w:val="7"/>
        </w:numPr>
        <w:spacing w:after="0"/>
        <w:jc w:val="both"/>
      </w:pPr>
      <w:r>
        <w:t>Fecha programada para la destrucción</w:t>
      </w:r>
    </w:p>
    <w:p w14:paraId="520B8EEF" w14:textId="77777777" w:rsidR="0092278E" w:rsidRDefault="0092278E" w:rsidP="00B263B3">
      <w:pPr>
        <w:pStyle w:val="Prrafodelista"/>
        <w:numPr>
          <w:ilvl w:val="0"/>
          <w:numId w:val="7"/>
        </w:numPr>
        <w:spacing w:after="0"/>
        <w:jc w:val="both"/>
      </w:pPr>
      <w:r>
        <w:t>Nombre de la o las sustancias a gestionar.</w:t>
      </w:r>
    </w:p>
    <w:p w14:paraId="20775592" w14:textId="77777777" w:rsidR="0092278E" w:rsidRDefault="0092278E" w:rsidP="00B263B3">
      <w:pPr>
        <w:pStyle w:val="Prrafodelista"/>
        <w:numPr>
          <w:ilvl w:val="0"/>
          <w:numId w:val="7"/>
        </w:numPr>
        <w:spacing w:after="0"/>
        <w:jc w:val="both"/>
      </w:pPr>
      <w:r>
        <w:t>Cantidad.</w:t>
      </w:r>
    </w:p>
    <w:p w14:paraId="1D1A875A" w14:textId="77777777" w:rsidR="0092278E" w:rsidRDefault="0092278E" w:rsidP="00B263B3">
      <w:pPr>
        <w:pStyle w:val="Prrafodelista"/>
        <w:numPr>
          <w:ilvl w:val="0"/>
          <w:numId w:val="7"/>
        </w:numPr>
        <w:spacing w:after="0"/>
        <w:jc w:val="both"/>
      </w:pPr>
      <w:r>
        <w:t>Justificación para la destrucción.</w:t>
      </w:r>
    </w:p>
    <w:p w14:paraId="1DC73BD9" w14:textId="77777777" w:rsidR="00B263B3" w:rsidRDefault="00B263B3" w:rsidP="00B263B3">
      <w:pPr>
        <w:spacing w:after="0"/>
        <w:jc w:val="both"/>
      </w:pPr>
    </w:p>
    <w:p w14:paraId="7F4FB77D" w14:textId="77777777" w:rsidR="0092278E" w:rsidRDefault="0092278E" w:rsidP="00B263B3">
      <w:pPr>
        <w:spacing w:after="0"/>
        <w:jc w:val="both"/>
      </w:pPr>
      <w:r>
        <w:t xml:space="preserve">En el término de cinco días de ingresada la solicitud de </w:t>
      </w:r>
      <w:r w:rsidRPr="00692994">
        <w:t>destrucción, el Director</w:t>
      </w:r>
      <w:r>
        <w:t xml:space="preserve"> de Control de Sustancias Catalogadas Sujetas a Fiscalización, previo informe técnico aprobará o negará la autorización solicitada. </w:t>
      </w:r>
    </w:p>
    <w:p w14:paraId="303F3770" w14:textId="77777777" w:rsidR="0092278E" w:rsidRDefault="0092278E" w:rsidP="00B263B3">
      <w:pPr>
        <w:spacing w:after="0"/>
        <w:jc w:val="both"/>
      </w:pPr>
      <w:r>
        <w:t>En dicha aprobación constará la cantidad y la fecha en que se deba realizar la destrucción y se deberá realizar con la presencia de un servidor del área de control de sustancias sujetas a Fiscalización quien al finalizar la destrucción emitirá un acta la misma que estará firmada por él y el representante de la empresa.</w:t>
      </w:r>
    </w:p>
    <w:p w14:paraId="043E9570" w14:textId="77777777" w:rsidR="0092278E" w:rsidRDefault="0092278E" w:rsidP="00B263B3">
      <w:pPr>
        <w:spacing w:after="0"/>
        <w:jc w:val="both"/>
      </w:pPr>
      <w:r>
        <w:t>Con este documento se autorizará la baja de inventarios.</w:t>
      </w:r>
    </w:p>
    <w:p w14:paraId="6FF7A3AE" w14:textId="77777777" w:rsidR="0092278E" w:rsidRPr="0039084A" w:rsidRDefault="0092278E" w:rsidP="00B263B3">
      <w:pPr>
        <w:spacing w:after="0"/>
        <w:jc w:val="both"/>
      </w:pPr>
      <w:r>
        <w:t>La empresa que gestione o dé disposición final a las sustancias sujetas a fiscalización deberá contar con Licencia Ambiental respectiva.</w:t>
      </w:r>
    </w:p>
    <w:p w14:paraId="0A4F3AAF" w14:textId="77777777" w:rsidR="00575B09" w:rsidRDefault="00575B09" w:rsidP="00B263B3">
      <w:pPr>
        <w:spacing w:after="0"/>
        <w:jc w:val="both"/>
      </w:pPr>
    </w:p>
    <w:p w14:paraId="1C8AF16A" w14:textId="77777777" w:rsidR="0092278E" w:rsidRPr="0092278E" w:rsidRDefault="00AA77DB" w:rsidP="00BF32D5">
      <w:pPr>
        <w:pStyle w:val="Prrafodelista"/>
        <w:numPr>
          <w:ilvl w:val="0"/>
          <w:numId w:val="12"/>
        </w:numPr>
        <w:spacing w:after="0"/>
        <w:jc w:val="both"/>
        <w:rPr>
          <w:b/>
        </w:rPr>
      </w:pPr>
      <w:r>
        <w:rPr>
          <w:b/>
        </w:rPr>
        <w:t>Emergencias</w:t>
      </w:r>
    </w:p>
    <w:p w14:paraId="195C3EEF" w14:textId="77777777" w:rsidR="00BE7318" w:rsidRDefault="0092278E" w:rsidP="00B263B3">
      <w:pPr>
        <w:spacing w:after="0"/>
        <w:jc w:val="both"/>
        <w:rPr>
          <w:b/>
        </w:rPr>
      </w:pPr>
      <w:proofErr w:type="gramStart"/>
      <w:r>
        <w:rPr>
          <w:b/>
        </w:rPr>
        <w:t xml:space="preserve">2.1  </w:t>
      </w:r>
      <w:r w:rsidR="00AA77DB">
        <w:rPr>
          <w:b/>
        </w:rPr>
        <w:t>Fugas</w:t>
      </w:r>
      <w:proofErr w:type="gramEnd"/>
      <w:r w:rsidR="00AA77DB">
        <w:rPr>
          <w:b/>
        </w:rPr>
        <w:t xml:space="preserve"> o Derrames</w:t>
      </w:r>
    </w:p>
    <w:p w14:paraId="02E71EFC" w14:textId="77777777" w:rsidR="00BE7318" w:rsidRDefault="00BE7318" w:rsidP="00AA77DB">
      <w:pPr>
        <w:pStyle w:val="Prrafodelista"/>
        <w:numPr>
          <w:ilvl w:val="0"/>
          <w:numId w:val="20"/>
        </w:numPr>
        <w:spacing w:after="0"/>
        <w:jc w:val="both"/>
      </w:pPr>
      <w:r>
        <w:t xml:space="preserve">Se tomará como principal referencia lo establecido en el Plan de Emergencias, Contingencias y </w:t>
      </w:r>
      <w:r w:rsidR="0092278E">
        <w:t>de la localidad usuaria</w:t>
      </w:r>
      <w:r>
        <w:t>, así como también, lo indicado en las MSDS correspondientes</w:t>
      </w:r>
      <w:r w:rsidR="006625FA">
        <w:t xml:space="preserve"> a cada sustancia</w:t>
      </w:r>
      <w:r>
        <w:t>.</w:t>
      </w:r>
    </w:p>
    <w:p w14:paraId="779C59F3" w14:textId="77777777" w:rsidR="00BE7318" w:rsidRDefault="00BE7318" w:rsidP="00B263B3">
      <w:pPr>
        <w:pStyle w:val="Prrafodelista"/>
        <w:numPr>
          <w:ilvl w:val="0"/>
          <w:numId w:val="5"/>
        </w:numPr>
        <w:spacing w:after="0"/>
        <w:jc w:val="both"/>
      </w:pPr>
      <w:r>
        <w:t>Las fugas o derrames leves</w:t>
      </w:r>
      <w:r w:rsidR="00AA764C">
        <w:t xml:space="preserve"> se atenderán mediante limpieza general, recolección con material absorbente y cierre de fuente de fugas.</w:t>
      </w:r>
    </w:p>
    <w:p w14:paraId="4433A628" w14:textId="5177CA91" w:rsidR="00AA764C" w:rsidRDefault="00AA764C" w:rsidP="00B263B3">
      <w:pPr>
        <w:pStyle w:val="Prrafodelista"/>
        <w:numPr>
          <w:ilvl w:val="0"/>
          <w:numId w:val="5"/>
        </w:numPr>
        <w:spacing w:after="0"/>
        <w:jc w:val="both"/>
      </w:pPr>
      <w:r>
        <w:t>Las fugas o derrames medios además de las acciones tomadas en derrames leves se debe</w:t>
      </w:r>
      <w:ins w:id="56" w:author="Cuesta, Francisco" w:date="2020-03-31T13:42:00Z">
        <w:r w:rsidR="00E9135B">
          <w:t>n</w:t>
        </w:r>
      </w:ins>
      <w:r>
        <w:t xml:space="preserve"> considerar, la paralización del área de trabajo, evitar contaminación de fuentes de agua y suelo.</w:t>
      </w:r>
    </w:p>
    <w:p w14:paraId="0C7A2613" w14:textId="460FFDE7" w:rsidR="00AA764C" w:rsidRDefault="00AA764C" w:rsidP="00B263B3">
      <w:pPr>
        <w:pStyle w:val="Prrafodelista"/>
        <w:numPr>
          <w:ilvl w:val="0"/>
          <w:numId w:val="5"/>
        </w:numPr>
        <w:spacing w:after="0"/>
        <w:jc w:val="both"/>
      </w:pPr>
      <w:r>
        <w:t xml:space="preserve">Para las fugas o derrames críticos se activarán los protocolos descritos en el Plan de Emergencia, </w:t>
      </w:r>
      <w:r w:rsidR="00BF32D5">
        <w:t>C</w:t>
      </w:r>
      <w:r>
        <w:t>ontingencia y Crisis.</w:t>
      </w:r>
    </w:p>
    <w:p w14:paraId="12D828E7" w14:textId="6E8C5FB5" w:rsidR="0092278E" w:rsidRDefault="00AA764C" w:rsidP="00B263B3">
      <w:pPr>
        <w:spacing w:after="0"/>
        <w:jc w:val="both"/>
        <w:rPr>
          <w:b/>
        </w:rPr>
      </w:pPr>
      <w:r>
        <w:rPr>
          <w:b/>
        </w:rPr>
        <w:t xml:space="preserve"> </w:t>
      </w:r>
    </w:p>
    <w:p w14:paraId="09A5F2A6" w14:textId="77777777" w:rsidR="00AA764C" w:rsidRDefault="0092278E" w:rsidP="00B263B3">
      <w:pPr>
        <w:spacing w:after="0"/>
        <w:jc w:val="both"/>
        <w:rPr>
          <w:b/>
        </w:rPr>
      </w:pPr>
      <w:proofErr w:type="gramStart"/>
      <w:r>
        <w:rPr>
          <w:b/>
        </w:rPr>
        <w:t xml:space="preserve">2.2  </w:t>
      </w:r>
      <w:r w:rsidR="009E3BF4">
        <w:rPr>
          <w:b/>
        </w:rPr>
        <w:t>Diferencias</w:t>
      </w:r>
      <w:proofErr w:type="gramEnd"/>
      <w:r w:rsidR="009E3BF4">
        <w:rPr>
          <w:b/>
        </w:rPr>
        <w:t xml:space="preserve"> de </w:t>
      </w:r>
      <w:r w:rsidR="002E1B58">
        <w:rPr>
          <w:b/>
        </w:rPr>
        <w:t>I</w:t>
      </w:r>
      <w:r w:rsidR="00AA764C">
        <w:rPr>
          <w:b/>
        </w:rPr>
        <w:t>nventario</w:t>
      </w:r>
      <w:r w:rsidR="005E2CFB">
        <w:rPr>
          <w:b/>
        </w:rPr>
        <w:t xml:space="preserve"> </w:t>
      </w:r>
    </w:p>
    <w:p w14:paraId="3E5A7DC8" w14:textId="6CDB43CF" w:rsidR="00BE7318" w:rsidRDefault="00AA764C" w:rsidP="00B263B3">
      <w:pPr>
        <w:spacing w:after="0"/>
        <w:jc w:val="both"/>
      </w:pPr>
      <w:r>
        <w:t>Si se</w:t>
      </w:r>
      <w:r w:rsidR="009E3BF4">
        <w:t xml:space="preserve"> detecta diferencias en e</w:t>
      </w:r>
      <w:r>
        <w:t xml:space="preserve">l inventario de las Sustancias Sujetas a Fiscalización se debe analizar </w:t>
      </w:r>
      <w:r w:rsidR="009E3BF4">
        <w:t xml:space="preserve">primeramente </w:t>
      </w:r>
      <w:r>
        <w:t xml:space="preserve">si se dieron </w:t>
      </w:r>
      <w:r w:rsidR="0092278E">
        <w:t>por</w:t>
      </w:r>
      <w:r w:rsidR="00BF32D5">
        <w:t xml:space="preserve"> </w:t>
      </w:r>
      <w:r w:rsidR="0092278E">
        <w:t>fuga o derrames, pérdida, robo o</w:t>
      </w:r>
      <w:r w:rsidR="009E3BF4">
        <w:t xml:space="preserve"> hurtos.</w:t>
      </w:r>
    </w:p>
    <w:p w14:paraId="30983354" w14:textId="77777777" w:rsidR="009E3BF4" w:rsidRDefault="009E3BF4" w:rsidP="00B263B3">
      <w:pPr>
        <w:spacing w:after="0"/>
        <w:jc w:val="both"/>
      </w:pPr>
      <w:r>
        <w:t>Solicitar autorización para baja de inventarios, ingresar solicitud respectiva y proporcionar los siguientes datos:</w:t>
      </w:r>
    </w:p>
    <w:p w14:paraId="59F5F6E7" w14:textId="77777777" w:rsidR="009E3BF4" w:rsidRDefault="009E3BF4" w:rsidP="00BF32D5">
      <w:pPr>
        <w:pStyle w:val="Prrafodelista"/>
        <w:numPr>
          <w:ilvl w:val="0"/>
          <w:numId w:val="21"/>
        </w:numPr>
        <w:spacing w:after="0"/>
        <w:jc w:val="both"/>
      </w:pPr>
      <w:r>
        <w:t>Nombre o Razón Social del sitio de trabajo.</w:t>
      </w:r>
    </w:p>
    <w:p w14:paraId="4C0DF082" w14:textId="77777777" w:rsidR="009E3BF4" w:rsidRDefault="009E3BF4" w:rsidP="00BF32D5">
      <w:pPr>
        <w:pStyle w:val="Prrafodelista"/>
        <w:numPr>
          <w:ilvl w:val="0"/>
          <w:numId w:val="21"/>
        </w:numPr>
        <w:spacing w:after="0"/>
        <w:jc w:val="both"/>
      </w:pPr>
      <w:r>
        <w:t>Soporte justificativo para solicitar la baja de inventario del sistema contable.</w:t>
      </w:r>
    </w:p>
    <w:p w14:paraId="4DD076FB" w14:textId="77777777" w:rsidR="009E3BF4" w:rsidRDefault="009E3BF4" w:rsidP="00BF32D5">
      <w:pPr>
        <w:pStyle w:val="Prrafodelista"/>
        <w:numPr>
          <w:ilvl w:val="0"/>
          <w:numId w:val="21"/>
        </w:numPr>
        <w:spacing w:after="0"/>
        <w:jc w:val="both"/>
      </w:pPr>
      <w:r>
        <w:t>Nombre de la sustancia y cantidades a dar de baja.</w:t>
      </w:r>
    </w:p>
    <w:p w14:paraId="15748666" w14:textId="77777777" w:rsidR="00BF32D5" w:rsidRDefault="00BF32D5" w:rsidP="00B263B3">
      <w:pPr>
        <w:spacing w:after="0"/>
        <w:jc w:val="both"/>
      </w:pPr>
    </w:p>
    <w:p w14:paraId="51714729" w14:textId="77777777" w:rsidR="009E3BF4" w:rsidRDefault="00692994" w:rsidP="00B263B3">
      <w:pPr>
        <w:spacing w:after="0"/>
        <w:jc w:val="both"/>
      </w:pPr>
      <w:r>
        <w:t>El soporte justificativo según el caso será:</w:t>
      </w:r>
    </w:p>
    <w:p w14:paraId="01C3D0C8" w14:textId="77777777" w:rsidR="001C16D9" w:rsidRPr="009E3BF4" w:rsidRDefault="001C16D9" w:rsidP="00BF32D5">
      <w:pPr>
        <w:pStyle w:val="Prrafodelista"/>
        <w:numPr>
          <w:ilvl w:val="0"/>
          <w:numId w:val="11"/>
        </w:numPr>
        <w:spacing w:after="0"/>
        <w:ind w:left="1068"/>
        <w:jc w:val="both"/>
        <w:rPr>
          <w:b/>
        </w:rPr>
      </w:pPr>
      <w:r w:rsidRPr="009E3BF4">
        <w:rPr>
          <w:b/>
        </w:rPr>
        <w:t>Fugas o derrames.</w:t>
      </w:r>
    </w:p>
    <w:p w14:paraId="502D36D0" w14:textId="77777777" w:rsidR="009E3BF4" w:rsidRPr="009E3BF4" w:rsidRDefault="00692994" w:rsidP="00BF32D5">
      <w:pPr>
        <w:spacing w:after="0"/>
        <w:ind w:left="708"/>
        <w:jc w:val="both"/>
      </w:pPr>
      <w:r>
        <w:t>I</w:t>
      </w:r>
      <w:r w:rsidR="001C16D9">
        <w:t>nforme técnico que justifique este hecho (Registro de Solución de Problemas)</w:t>
      </w:r>
    </w:p>
    <w:p w14:paraId="719C9F35" w14:textId="77777777" w:rsidR="001C16D9" w:rsidRPr="009E3BF4" w:rsidRDefault="001C16D9" w:rsidP="00BF32D5">
      <w:pPr>
        <w:pStyle w:val="Prrafodelista"/>
        <w:numPr>
          <w:ilvl w:val="0"/>
          <w:numId w:val="11"/>
        </w:numPr>
        <w:spacing w:after="0"/>
        <w:ind w:left="1068"/>
        <w:jc w:val="both"/>
        <w:rPr>
          <w:b/>
        </w:rPr>
      </w:pPr>
      <w:r>
        <w:rPr>
          <w:b/>
        </w:rPr>
        <w:t>Pérdidas, robos y hurtos</w:t>
      </w:r>
      <w:r w:rsidRPr="009E3BF4">
        <w:rPr>
          <w:b/>
        </w:rPr>
        <w:t>.</w:t>
      </w:r>
    </w:p>
    <w:p w14:paraId="20949656" w14:textId="77777777" w:rsidR="001C16D9" w:rsidRPr="009E3BF4" w:rsidRDefault="00692994" w:rsidP="00BF32D5">
      <w:pPr>
        <w:spacing w:after="0"/>
        <w:ind w:left="708"/>
        <w:jc w:val="both"/>
      </w:pPr>
      <w:r>
        <w:t>D</w:t>
      </w:r>
      <w:r w:rsidR="001C16D9">
        <w:t xml:space="preserve">enuncia presentada ante la Fiscalía. </w:t>
      </w:r>
    </w:p>
    <w:p w14:paraId="3254BD43" w14:textId="77777777" w:rsidR="00BF32D5" w:rsidRDefault="00BF32D5" w:rsidP="00B263B3">
      <w:pPr>
        <w:spacing w:after="0"/>
        <w:jc w:val="both"/>
      </w:pPr>
    </w:p>
    <w:p w14:paraId="7F58323C" w14:textId="77777777" w:rsidR="0039084A" w:rsidRDefault="001C16D9" w:rsidP="00B263B3">
      <w:pPr>
        <w:spacing w:after="0"/>
        <w:jc w:val="both"/>
      </w:pPr>
      <w:r>
        <w:lastRenderedPageBreak/>
        <w:t>En el</w:t>
      </w:r>
      <w:r w:rsidR="00C128C1">
        <w:t xml:space="preserve"> término de ocho días de ingresada la solicitud de baja de inventarios, el Director de Control de Sustancias Catalogadas Sujetas a Fiscalización, previa inspección e informe técnico del servidor del área de control de sustancias catalogadas sujetas a fiscalización, aprobará o negará la autorización solicitada.</w:t>
      </w:r>
    </w:p>
    <w:p w14:paraId="758C358F" w14:textId="77777777" w:rsidR="0092278E" w:rsidRDefault="0092278E" w:rsidP="00B263B3">
      <w:pPr>
        <w:spacing w:after="0"/>
        <w:jc w:val="both"/>
        <w:rPr>
          <w:b/>
        </w:rPr>
      </w:pPr>
    </w:p>
    <w:p w14:paraId="1DAD2306" w14:textId="77777777" w:rsidR="00BF32D5" w:rsidRDefault="00BF32D5" w:rsidP="00B263B3">
      <w:pPr>
        <w:spacing w:after="0"/>
        <w:jc w:val="both"/>
        <w:rPr>
          <w:b/>
        </w:rPr>
      </w:pPr>
    </w:p>
    <w:p w14:paraId="1EEFA244" w14:textId="70704251" w:rsidR="00DD1662" w:rsidRDefault="0092278E" w:rsidP="00B263B3">
      <w:pPr>
        <w:spacing w:after="0"/>
        <w:jc w:val="both"/>
        <w:rPr>
          <w:b/>
        </w:rPr>
      </w:pPr>
      <w:proofErr w:type="gramStart"/>
      <w:r>
        <w:rPr>
          <w:b/>
        </w:rPr>
        <w:t xml:space="preserve">2.3  </w:t>
      </w:r>
      <w:r w:rsidR="00BF32D5">
        <w:rPr>
          <w:b/>
        </w:rPr>
        <w:t>Notificación</w:t>
      </w:r>
      <w:proofErr w:type="gramEnd"/>
      <w:r w:rsidR="00BF32D5">
        <w:rPr>
          <w:b/>
        </w:rPr>
        <w:t xml:space="preserve"> de Siniestros</w:t>
      </w:r>
    </w:p>
    <w:p w14:paraId="6A30D328" w14:textId="162571ED" w:rsidR="00DD1662" w:rsidRDefault="00DD1662" w:rsidP="00B263B3">
      <w:pPr>
        <w:spacing w:after="0"/>
        <w:jc w:val="both"/>
      </w:pPr>
      <w:r>
        <w:t>Considérese como siniestros los eventos no deseados descritos en el párrafo anterior. Se procederá de la siguiente manera:</w:t>
      </w:r>
    </w:p>
    <w:p w14:paraId="6E21982B" w14:textId="77777777" w:rsidR="00DD1662" w:rsidRDefault="00DD1662" w:rsidP="00BF32D5">
      <w:pPr>
        <w:pStyle w:val="Prrafodelista"/>
        <w:numPr>
          <w:ilvl w:val="0"/>
          <w:numId w:val="22"/>
        </w:numPr>
        <w:spacing w:after="0"/>
        <w:jc w:val="both"/>
      </w:pPr>
      <w:r>
        <w:t>La notificación se realizará en el término de veinticuatro horas al Coordinador Zonal según jurisdicción territorial.</w:t>
      </w:r>
    </w:p>
    <w:p w14:paraId="19D7A661" w14:textId="73380605" w:rsidR="00DD1662" w:rsidRDefault="00DD1662" w:rsidP="00BF32D5">
      <w:pPr>
        <w:pStyle w:val="Prrafodelista"/>
        <w:numPr>
          <w:ilvl w:val="0"/>
          <w:numId w:val="22"/>
        </w:numPr>
        <w:spacing w:after="0"/>
        <w:jc w:val="both"/>
      </w:pPr>
      <w:r>
        <w:t>Se realizará a través de los medios electrónicos habilitados para</w:t>
      </w:r>
      <w:r w:rsidR="00BF32D5">
        <w:t xml:space="preserve"> el efecto.</w:t>
      </w:r>
    </w:p>
    <w:p w14:paraId="01169B5A" w14:textId="77777777" w:rsidR="00DD1662" w:rsidRDefault="00DD1662" w:rsidP="00BF32D5">
      <w:pPr>
        <w:pStyle w:val="Prrafodelista"/>
        <w:numPr>
          <w:ilvl w:val="0"/>
          <w:numId w:val="22"/>
        </w:numPr>
        <w:spacing w:after="0"/>
        <w:jc w:val="both"/>
      </w:pPr>
      <w:r>
        <w:t>La información requerida será; lugar del siniestro, nombre de la sustancia sujeta a fiscalización y su cantidad.</w:t>
      </w:r>
    </w:p>
    <w:p w14:paraId="5B528371" w14:textId="77777777" w:rsidR="00DD1662" w:rsidRDefault="00DD1662" w:rsidP="00BF32D5">
      <w:pPr>
        <w:pStyle w:val="Prrafodelista"/>
        <w:numPr>
          <w:ilvl w:val="0"/>
          <w:numId w:val="22"/>
        </w:numPr>
        <w:spacing w:after="0"/>
        <w:jc w:val="both"/>
      </w:pPr>
      <w:r>
        <w:t>Descripción del siniestro ocurrido.</w:t>
      </w:r>
    </w:p>
    <w:p w14:paraId="61D45D51" w14:textId="77777777" w:rsidR="007E79F9" w:rsidRDefault="007E79F9" w:rsidP="00603922">
      <w:pPr>
        <w:pStyle w:val="Prrafodelista"/>
        <w:spacing w:after="0"/>
        <w:ind w:left="360"/>
        <w:jc w:val="both"/>
      </w:pPr>
    </w:p>
    <w:p w14:paraId="220908FF" w14:textId="77777777" w:rsidR="007E79F9" w:rsidRPr="00DD1662" w:rsidRDefault="007E79F9" w:rsidP="00603922">
      <w:pPr>
        <w:pStyle w:val="Prrafodelista"/>
        <w:spacing w:after="0"/>
        <w:ind w:left="0"/>
        <w:jc w:val="both"/>
      </w:pPr>
    </w:p>
    <w:p w14:paraId="604FB432" w14:textId="6D1A0A5C" w:rsidR="007E79F9" w:rsidRDefault="007E79F9" w:rsidP="007E79F9">
      <w:pPr>
        <w:pStyle w:val="Prrafodelista"/>
        <w:numPr>
          <w:ilvl w:val="0"/>
          <w:numId w:val="12"/>
        </w:numPr>
        <w:spacing w:after="0"/>
        <w:jc w:val="both"/>
        <w:rPr>
          <w:b/>
        </w:rPr>
      </w:pPr>
      <w:r>
        <w:rPr>
          <w:b/>
        </w:rPr>
        <w:t>Acciones preventivas.</w:t>
      </w:r>
    </w:p>
    <w:p w14:paraId="3F13895D" w14:textId="77777777" w:rsidR="007E79F9" w:rsidRDefault="007E79F9" w:rsidP="00603922">
      <w:pPr>
        <w:spacing w:after="0"/>
        <w:ind w:left="-131"/>
        <w:jc w:val="both"/>
        <w:rPr>
          <w:b/>
        </w:rPr>
      </w:pPr>
    </w:p>
    <w:p w14:paraId="2EF361C8" w14:textId="5980258E" w:rsidR="00306818" w:rsidRDefault="00306818" w:rsidP="00603922">
      <w:pPr>
        <w:spacing w:after="0"/>
        <w:ind w:left="-131"/>
        <w:jc w:val="both"/>
        <w:rPr>
          <w:b/>
        </w:rPr>
      </w:pPr>
      <w:r>
        <w:rPr>
          <w:b/>
        </w:rPr>
        <w:t xml:space="preserve">3.1 </w:t>
      </w:r>
      <w:r w:rsidR="008B12FA">
        <w:rPr>
          <w:b/>
        </w:rPr>
        <w:t>Designación</w:t>
      </w:r>
      <w:r>
        <w:rPr>
          <w:b/>
        </w:rPr>
        <w:t xml:space="preserve"> de una “persona de contacto”</w:t>
      </w:r>
    </w:p>
    <w:p w14:paraId="60C538EA" w14:textId="77777777" w:rsidR="00306818" w:rsidRDefault="00306818" w:rsidP="00603922">
      <w:pPr>
        <w:spacing w:after="0"/>
        <w:ind w:left="-131"/>
        <w:jc w:val="both"/>
        <w:rPr>
          <w:b/>
        </w:rPr>
      </w:pPr>
    </w:p>
    <w:p w14:paraId="09254FD0" w14:textId="7BA30F50" w:rsidR="00306818" w:rsidRDefault="00306818" w:rsidP="00603922">
      <w:pPr>
        <w:spacing w:after="0"/>
        <w:ind w:left="-131"/>
        <w:jc w:val="both"/>
      </w:pPr>
      <w:r>
        <w:t>La organización designará a una persona responsable quien mantendrá contacto directo con el Ministerio de</w:t>
      </w:r>
      <w:r w:rsidR="008B12FA">
        <w:t xml:space="preserve"> Gobierno</w:t>
      </w:r>
      <w:del w:id="57" w:author="Cuesta, Francisco" w:date="2020-03-31T13:42:00Z">
        <w:r w:rsidDel="00E9135B">
          <w:delText xml:space="preserve"> </w:delText>
        </w:r>
      </w:del>
      <w:r>
        <w:t xml:space="preserve"> para la coordinación de actividades preventivas orientadas al control y correcto uso de sustancias sujetas</w:t>
      </w:r>
      <w:del w:id="58" w:author="Cuesta, Francisco" w:date="2020-03-31T13:42:00Z">
        <w:r w:rsidDel="00E9135B">
          <w:delText xml:space="preserve"> </w:delText>
        </w:r>
      </w:del>
      <w:r>
        <w:t xml:space="preserve"> a fiscalización utilizadas en los procesos</w:t>
      </w:r>
      <w:del w:id="59" w:author="Cuesta, Francisco" w:date="2020-03-31T13:42:00Z">
        <w:r w:rsidDel="00E9135B">
          <w:delText xml:space="preserve"> de las empresas de GB</w:delText>
        </w:r>
      </w:del>
      <w:r>
        <w:t>.</w:t>
      </w:r>
    </w:p>
    <w:p w14:paraId="178FF49B" w14:textId="77777777" w:rsidR="00306818" w:rsidRDefault="00306818" w:rsidP="00603922">
      <w:pPr>
        <w:spacing w:after="0"/>
        <w:ind w:left="-131"/>
        <w:jc w:val="both"/>
      </w:pPr>
    </w:p>
    <w:p w14:paraId="08A78B32" w14:textId="5DC78AAE" w:rsidR="00306818" w:rsidRDefault="00306818" w:rsidP="00603922">
      <w:pPr>
        <w:spacing w:after="0"/>
        <w:ind w:left="-131"/>
        <w:jc w:val="both"/>
        <w:rPr>
          <w:b/>
        </w:rPr>
      </w:pPr>
      <w:r>
        <w:rPr>
          <w:b/>
        </w:rPr>
        <w:t>3.2. Implementación de medidas y mecanismos de control interno.</w:t>
      </w:r>
    </w:p>
    <w:p w14:paraId="7D4B52ED" w14:textId="398F6CD2" w:rsidR="006A358C" w:rsidRDefault="006A358C" w:rsidP="00603922">
      <w:pPr>
        <w:spacing w:after="0"/>
        <w:ind w:left="-131"/>
        <w:jc w:val="both"/>
      </w:pPr>
      <w:proofErr w:type="gramStart"/>
      <w:r>
        <w:t>Las empresa</w:t>
      </w:r>
      <w:proofErr w:type="gramEnd"/>
      <w:del w:id="60" w:author="Cuesta, Francisco" w:date="2020-03-31T13:43:00Z">
        <w:r w:rsidDel="00E9135B">
          <w:delText>s</w:delText>
        </w:r>
      </w:del>
      <w:r>
        <w:t xml:space="preserve"> </w:t>
      </w:r>
      <w:del w:id="61" w:author="Cuesta, Francisco" w:date="2020-03-31T13:43:00Z">
        <w:r w:rsidDel="00E9135B">
          <w:delText xml:space="preserve">de Grupo Berlín </w:delText>
        </w:r>
      </w:del>
      <w:r>
        <w:t>tiene</w:t>
      </w:r>
      <w:del w:id="62" w:author="Cuesta, Francisco" w:date="2020-03-31T13:43:00Z">
        <w:r w:rsidDel="00E9135B">
          <w:delText>n</w:delText>
        </w:r>
      </w:del>
      <w:r>
        <w:t xml:space="preserve"> establecidos controles para el uso lícito de las sustancias sujetas a fiscalización y vigilancia, entre ellas</w:t>
      </w:r>
      <w:r w:rsidR="006E5082">
        <w:t xml:space="preserve"> podemos mencionar los siguientes:</w:t>
      </w:r>
    </w:p>
    <w:p w14:paraId="46BBEF76" w14:textId="36C5ECA9" w:rsidR="006E5082" w:rsidRDefault="006E5082" w:rsidP="00603922">
      <w:pPr>
        <w:pStyle w:val="Prrafodelista"/>
        <w:numPr>
          <w:ilvl w:val="0"/>
          <w:numId w:val="11"/>
        </w:numPr>
        <w:spacing w:after="0"/>
        <w:jc w:val="both"/>
      </w:pPr>
      <w:r>
        <w:t>Procedimientos e instructivos de traba</w:t>
      </w:r>
      <w:r w:rsidR="00D25E17">
        <w:t>jo que describen el uso adecuado</w:t>
      </w:r>
      <w:r>
        <w:t xml:space="preserve"> de las sustancias</w:t>
      </w:r>
      <w:r w:rsidR="00D25E17">
        <w:t>.</w:t>
      </w:r>
    </w:p>
    <w:p w14:paraId="4C5011C1" w14:textId="5A9D0CAD" w:rsidR="00D25E17" w:rsidRPr="00603922" w:rsidDel="00E9135B" w:rsidRDefault="00D25E17" w:rsidP="00603922">
      <w:pPr>
        <w:pStyle w:val="Prrafodelista"/>
        <w:numPr>
          <w:ilvl w:val="0"/>
          <w:numId w:val="11"/>
        </w:numPr>
        <w:spacing w:after="0"/>
        <w:jc w:val="both"/>
        <w:rPr>
          <w:del w:id="63" w:author="Cuesta, Francisco" w:date="2020-03-31T13:43:00Z"/>
          <w:u w:val="single"/>
        </w:rPr>
      </w:pPr>
      <w:del w:id="64" w:author="Cuesta, Francisco" w:date="2020-03-31T13:43:00Z">
        <w:r w:rsidDel="00E9135B">
          <w:delText xml:space="preserve">Los requerimientos, recepción, almacenamiento y consumo de las sustancias controladas se registran </w:delText>
        </w:r>
        <w:r w:rsidR="008E1769" w:rsidDel="00E9135B">
          <w:delText xml:space="preserve">en medios físicos y </w:delText>
        </w:r>
        <w:r w:rsidDel="00E9135B">
          <w:delText>mediante el sistema “INFOR”</w:delText>
        </w:r>
        <w:r w:rsidR="008E1769" w:rsidDel="00E9135B">
          <w:delText xml:space="preserve"> </w:delText>
        </w:r>
        <w:r w:rsidR="008E1769" w:rsidRPr="00603922" w:rsidDel="00E9135B">
          <w:rPr>
            <w:u w:val="single"/>
          </w:rPr>
          <w:delText>(verificar si aplica lo mismo para Trilex)</w:delText>
        </w:r>
      </w:del>
    </w:p>
    <w:p w14:paraId="1A8D9FD7" w14:textId="2A38EEAA" w:rsidR="00D25E17" w:rsidRDefault="000E1FC3" w:rsidP="00603922">
      <w:pPr>
        <w:pStyle w:val="Prrafodelista"/>
        <w:numPr>
          <w:ilvl w:val="0"/>
          <w:numId w:val="11"/>
        </w:numPr>
        <w:spacing w:after="0"/>
        <w:jc w:val="both"/>
      </w:pPr>
      <w:ins w:id="65" w:author="Cuesta, Francisco" w:date="2020-03-31T13:43:00Z">
        <w:r>
          <w:t>S</w:t>
        </w:r>
      </w:ins>
      <w:del w:id="66" w:author="Cuesta, Francisco" w:date="2020-03-31T13:43:00Z">
        <w:r w:rsidR="008E1769" w:rsidDel="000E1FC3">
          <w:delText>En las localidade</w:delText>
        </w:r>
        <w:r w:rsidR="008E1769" w:rsidDel="00E9135B">
          <w:delText>s de GB s</w:delText>
        </w:r>
      </w:del>
      <w:r w:rsidR="008E1769">
        <w:t>e tienen definidas las áreas de almacenamiento y uso adecuado de las sustancias sujetas a fiscalización y control.</w:t>
      </w:r>
    </w:p>
    <w:p w14:paraId="023D045E" w14:textId="71CB2E96" w:rsidR="008E1769" w:rsidRDefault="008E1769" w:rsidP="00603922">
      <w:pPr>
        <w:pStyle w:val="Prrafodelista"/>
        <w:numPr>
          <w:ilvl w:val="0"/>
          <w:numId w:val="11"/>
        </w:numPr>
        <w:spacing w:after="0"/>
        <w:jc w:val="both"/>
      </w:pPr>
      <w:r>
        <w:t>Se disponen en el sitio de uso y almacenamiento las respectivas MSDS de las sustancias controladas.</w:t>
      </w:r>
    </w:p>
    <w:p w14:paraId="0949DDB5" w14:textId="10A17751" w:rsidR="008E1769" w:rsidDel="00650B7B" w:rsidRDefault="008E1769" w:rsidP="00603922">
      <w:pPr>
        <w:pStyle w:val="Prrafodelista"/>
        <w:numPr>
          <w:ilvl w:val="0"/>
          <w:numId w:val="11"/>
        </w:numPr>
        <w:spacing w:after="0"/>
        <w:jc w:val="both"/>
        <w:rPr>
          <w:del w:id="67" w:author="Cuesta, Francisco" w:date="2020-03-31T13:44:00Z"/>
        </w:rPr>
      </w:pPr>
      <w:del w:id="68" w:author="Cuesta, Francisco" w:date="2020-03-31T13:44:00Z">
        <w:r w:rsidDel="00650B7B">
          <w:delText>Las empresa</w:delText>
        </w:r>
        <w:r w:rsidDel="000E1FC3">
          <w:delText>s de GB</w:delText>
        </w:r>
        <w:r w:rsidDel="00650B7B">
          <w:delText xml:space="preserve"> dispone de un cronograma de calibración / verificación de los instrumentos de medición utilizados para el control de las sustancias controladas.</w:delText>
        </w:r>
      </w:del>
    </w:p>
    <w:p w14:paraId="416C6B71" w14:textId="6EEA60A1" w:rsidR="00226AA4" w:rsidDel="00650B7B" w:rsidRDefault="008E1769" w:rsidP="00603922">
      <w:pPr>
        <w:pStyle w:val="Prrafodelista"/>
        <w:numPr>
          <w:ilvl w:val="0"/>
          <w:numId w:val="11"/>
        </w:numPr>
        <w:spacing w:after="0"/>
        <w:jc w:val="both"/>
        <w:rPr>
          <w:del w:id="69" w:author="Cuesta, Francisco" w:date="2020-03-31T13:44:00Z"/>
        </w:rPr>
      </w:pPr>
      <w:del w:id="70" w:author="Cuesta, Francisco" w:date="2020-03-31T13:44:00Z">
        <w:r w:rsidDel="00650B7B">
          <w:lastRenderedPageBreak/>
          <w:delText xml:space="preserve">Las empresas de GB mantiene un cronograma de auditorías internas, entre ellas se considera la verificación de los controles establecidos en el código de conducta para el manejo responsable de sustancias sujetas a fiscalización y </w:delText>
        </w:r>
        <w:r w:rsidR="00226AA4" w:rsidDel="00650B7B">
          <w:delText>vigilancia.</w:delText>
        </w:r>
      </w:del>
    </w:p>
    <w:p w14:paraId="0B6616D0" w14:textId="04D46B3E" w:rsidR="00226AA4" w:rsidDel="00650B7B" w:rsidRDefault="00226AA4" w:rsidP="00603922">
      <w:pPr>
        <w:pStyle w:val="Prrafodelista"/>
        <w:numPr>
          <w:ilvl w:val="0"/>
          <w:numId w:val="11"/>
        </w:numPr>
        <w:spacing w:after="0"/>
        <w:jc w:val="both"/>
        <w:rPr>
          <w:del w:id="71" w:author="Cuesta, Francisco" w:date="2020-03-31T13:44:00Z"/>
        </w:rPr>
      </w:pPr>
      <w:del w:id="72" w:author="Cuesta, Francisco" w:date="2020-03-31T13:44:00Z">
        <w:r w:rsidDel="00650B7B">
          <w:delText>En el cronograma anual de capacitación establecida por las empresas de GB, considera la difusión, concientización al personal respecto al uso adecuado de las sustancias controladas, así como también, las responsabilidades penales por el desvío de las sustancias para actividades ilícitas.</w:delText>
        </w:r>
      </w:del>
    </w:p>
    <w:p w14:paraId="30463C26" w14:textId="77777777" w:rsidR="00226AA4" w:rsidRDefault="00226AA4" w:rsidP="00603922">
      <w:pPr>
        <w:spacing w:after="0"/>
        <w:jc w:val="both"/>
      </w:pPr>
    </w:p>
    <w:p w14:paraId="6971B9AA" w14:textId="42915029" w:rsidR="008E1769" w:rsidRDefault="00226AA4" w:rsidP="00603922">
      <w:pPr>
        <w:tabs>
          <w:tab w:val="left" w:pos="0"/>
          <w:tab w:val="left" w:pos="709"/>
        </w:tabs>
        <w:spacing w:after="0"/>
        <w:jc w:val="both"/>
        <w:rPr>
          <w:b/>
        </w:rPr>
      </w:pPr>
      <w:r w:rsidRPr="00603922">
        <w:rPr>
          <w:b/>
        </w:rPr>
        <w:t xml:space="preserve">  3.3. Información de actividades sospechosas o inusuales </w:t>
      </w:r>
    </w:p>
    <w:p w14:paraId="5BBD11BB" w14:textId="77777777" w:rsidR="00226AA4" w:rsidRDefault="00226AA4" w:rsidP="00603922">
      <w:pPr>
        <w:tabs>
          <w:tab w:val="left" w:pos="0"/>
          <w:tab w:val="left" w:pos="709"/>
        </w:tabs>
        <w:spacing w:after="0"/>
        <w:jc w:val="both"/>
        <w:rPr>
          <w:b/>
        </w:rPr>
      </w:pPr>
    </w:p>
    <w:p w14:paraId="7F5E0ECB" w14:textId="24D1D329" w:rsidR="00226AA4" w:rsidRPr="00603922" w:rsidRDefault="0087044F" w:rsidP="00603922">
      <w:pPr>
        <w:tabs>
          <w:tab w:val="left" w:pos="0"/>
          <w:tab w:val="left" w:pos="709"/>
        </w:tabs>
        <w:spacing w:after="0"/>
        <w:jc w:val="both"/>
      </w:pPr>
      <w:r>
        <w:t xml:space="preserve">En el supuesto caso que ocurra alguna situación inusual o sospechosa </w:t>
      </w:r>
      <w:bookmarkStart w:id="73" w:name="_GoBack"/>
      <w:bookmarkEnd w:id="73"/>
      <w:del w:id="74" w:author="Cuesta, Francisco" w:date="2020-03-31T13:45:00Z">
        <w:r w:rsidDel="00650B7B">
          <w:delText xml:space="preserve"> </w:delText>
        </w:r>
      </w:del>
      <w:r>
        <w:t>relacionadas al uso indebido de las sustancias sujetas a control y vigilancia, la “persona de contacto designada” realizará la comunicación inmediata al Ministerio de</w:t>
      </w:r>
      <w:r w:rsidR="008B12FA">
        <w:t xml:space="preserve"> Gobierno</w:t>
      </w:r>
      <w:r>
        <w:t xml:space="preserve"> a través del Buzón de denuncias que esta entidad ha dispuesto para este fin.</w:t>
      </w:r>
    </w:p>
    <w:p w14:paraId="21CA0250" w14:textId="77777777" w:rsidR="00306818" w:rsidRPr="00603922" w:rsidRDefault="00306818" w:rsidP="00603922">
      <w:pPr>
        <w:spacing w:after="0"/>
        <w:ind w:left="-131"/>
        <w:jc w:val="both"/>
      </w:pPr>
    </w:p>
    <w:p w14:paraId="586CCB6F" w14:textId="77777777" w:rsidR="00306818" w:rsidRPr="00603922" w:rsidRDefault="00306818" w:rsidP="00603922">
      <w:pPr>
        <w:spacing w:after="0"/>
        <w:ind w:left="-131"/>
        <w:jc w:val="both"/>
        <w:rPr>
          <w:b/>
        </w:rPr>
      </w:pPr>
    </w:p>
    <w:p w14:paraId="0789654A" w14:textId="77777777" w:rsidR="00576507" w:rsidRDefault="00576507"/>
    <w:sectPr w:rsidR="00576507" w:rsidSect="00576507">
      <w:headerReference w:type="default" r:id="rId7"/>
      <w:footerReference w:type="default" r:id="rId8"/>
      <w:pgSz w:w="12240" w:h="15840"/>
      <w:pgMar w:top="1417" w:right="900"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3A053" w14:textId="77777777" w:rsidR="00AF7164" w:rsidRDefault="00AF7164" w:rsidP="00576507">
      <w:pPr>
        <w:spacing w:after="0" w:line="240" w:lineRule="auto"/>
      </w:pPr>
      <w:r>
        <w:separator/>
      </w:r>
    </w:p>
  </w:endnote>
  <w:endnote w:type="continuationSeparator" w:id="0">
    <w:p w14:paraId="574FA25C" w14:textId="77777777" w:rsidR="00AF7164" w:rsidRDefault="00AF7164" w:rsidP="00576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781" w:type="dxa"/>
      <w:tblInd w:w="-34" w:type="dxa"/>
      <w:tblLayout w:type="fixed"/>
      <w:tblLook w:val="04A0" w:firstRow="1" w:lastRow="0" w:firstColumn="1" w:lastColumn="0" w:noHBand="0" w:noVBand="1"/>
    </w:tblPr>
    <w:tblGrid>
      <w:gridCol w:w="1418"/>
      <w:gridCol w:w="1418"/>
      <w:gridCol w:w="1417"/>
      <w:gridCol w:w="1662"/>
      <w:gridCol w:w="942"/>
      <w:gridCol w:w="1507"/>
      <w:gridCol w:w="1417"/>
    </w:tblGrid>
    <w:tr w:rsidR="00BF32D5" w:rsidRPr="00576507" w14:paraId="70610A75" w14:textId="77777777" w:rsidTr="00603922">
      <w:tc>
        <w:tcPr>
          <w:tcW w:w="1418" w:type="dxa"/>
        </w:tcPr>
        <w:p w14:paraId="29287780" w14:textId="77777777" w:rsidR="00BF32D5" w:rsidRDefault="00BF32D5">
          <w:pPr>
            <w:pStyle w:val="Piedepgina"/>
            <w:rPr>
              <w:sz w:val="18"/>
              <w:szCs w:val="18"/>
            </w:rPr>
          </w:pPr>
          <w:r w:rsidRPr="00576507">
            <w:rPr>
              <w:sz w:val="18"/>
              <w:szCs w:val="18"/>
            </w:rPr>
            <w:t>Elaborado por:</w:t>
          </w:r>
        </w:p>
        <w:p w14:paraId="107D4331" w14:textId="77777777" w:rsidR="00BF32D5" w:rsidRPr="00576507" w:rsidRDefault="00BF32D5">
          <w:pPr>
            <w:pStyle w:val="Piedepgina"/>
            <w:rPr>
              <w:sz w:val="24"/>
              <w:szCs w:val="24"/>
            </w:rPr>
          </w:pPr>
          <w:r w:rsidRPr="00576507">
            <w:rPr>
              <w:sz w:val="24"/>
              <w:szCs w:val="24"/>
            </w:rPr>
            <w:t>J. Castro</w:t>
          </w:r>
        </w:p>
      </w:tc>
      <w:tc>
        <w:tcPr>
          <w:tcW w:w="1418" w:type="dxa"/>
        </w:tcPr>
        <w:p w14:paraId="3087728A" w14:textId="77777777" w:rsidR="00BF32D5" w:rsidRDefault="00BF32D5">
          <w:pPr>
            <w:pStyle w:val="Piedepgina"/>
            <w:rPr>
              <w:sz w:val="18"/>
              <w:szCs w:val="18"/>
            </w:rPr>
          </w:pPr>
          <w:r w:rsidRPr="00576507">
            <w:rPr>
              <w:sz w:val="18"/>
              <w:szCs w:val="18"/>
            </w:rPr>
            <w:t>Aprobado por:</w:t>
          </w:r>
        </w:p>
        <w:p w14:paraId="5741D366" w14:textId="77777777" w:rsidR="00BF32D5" w:rsidRPr="00576507" w:rsidRDefault="00BF32D5" w:rsidP="00576507">
          <w:pPr>
            <w:pStyle w:val="Piedepgina"/>
            <w:jc w:val="center"/>
            <w:rPr>
              <w:sz w:val="24"/>
              <w:szCs w:val="24"/>
            </w:rPr>
          </w:pPr>
          <w:r w:rsidRPr="00576507">
            <w:rPr>
              <w:sz w:val="24"/>
              <w:szCs w:val="24"/>
            </w:rPr>
            <w:t>AHA</w:t>
          </w:r>
        </w:p>
      </w:tc>
      <w:tc>
        <w:tcPr>
          <w:tcW w:w="1417" w:type="dxa"/>
        </w:tcPr>
        <w:p w14:paraId="1357E3E6" w14:textId="77777777" w:rsidR="00BF32D5" w:rsidRDefault="00BF32D5">
          <w:pPr>
            <w:pStyle w:val="Piedepgina"/>
            <w:rPr>
              <w:sz w:val="18"/>
              <w:szCs w:val="18"/>
            </w:rPr>
          </w:pPr>
          <w:r w:rsidRPr="00576507">
            <w:rPr>
              <w:sz w:val="18"/>
              <w:szCs w:val="18"/>
            </w:rPr>
            <w:t>Aprobado por:</w:t>
          </w:r>
        </w:p>
        <w:p w14:paraId="2DCE9AFD" w14:textId="77777777" w:rsidR="00BF32D5" w:rsidRPr="00576507" w:rsidRDefault="00BF32D5" w:rsidP="00576507">
          <w:pPr>
            <w:pStyle w:val="Piedepgina"/>
            <w:jc w:val="center"/>
            <w:rPr>
              <w:sz w:val="24"/>
              <w:szCs w:val="24"/>
            </w:rPr>
          </w:pPr>
          <w:r w:rsidRPr="00576507">
            <w:rPr>
              <w:sz w:val="24"/>
              <w:szCs w:val="24"/>
            </w:rPr>
            <w:t>CPvC</w:t>
          </w:r>
        </w:p>
      </w:tc>
      <w:tc>
        <w:tcPr>
          <w:tcW w:w="1662" w:type="dxa"/>
        </w:tcPr>
        <w:p w14:paraId="6A1CAABC" w14:textId="77777777" w:rsidR="00BF32D5" w:rsidRDefault="00BF32D5">
          <w:pPr>
            <w:pStyle w:val="Piedepgina"/>
            <w:rPr>
              <w:sz w:val="18"/>
              <w:szCs w:val="18"/>
            </w:rPr>
          </w:pPr>
          <w:r w:rsidRPr="00576507">
            <w:rPr>
              <w:sz w:val="18"/>
              <w:szCs w:val="18"/>
            </w:rPr>
            <w:t>Fecha:</w:t>
          </w:r>
        </w:p>
        <w:p w14:paraId="68CECB6E" w14:textId="6DDE7ECF" w:rsidR="00BF32D5" w:rsidRPr="00576507" w:rsidRDefault="00ED54CC" w:rsidP="00576507">
          <w:pPr>
            <w:pStyle w:val="Piedepgina"/>
            <w:jc w:val="center"/>
            <w:rPr>
              <w:sz w:val="24"/>
              <w:szCs w:val="24"/>
            </w:rPr>
          </w:pPr>
          <w:r>
            <w:rPr>
              <w:sz w:val="24"/>
              <w:szCs w:val="24"/>
            </w:rPr>
            <w:t>Ago06</w:t>
          </w:r>
          <w:r w:rsidR="00F23F2F">
            <w:rPr>
              <w:sz w:val="24"/>
              <w:szCs w:val="24"/>
            </w:rPr>
            <w:t>/2019</w:t>
          </w:r>
        </w:p>
      </w:tc>
      <w:tc>
        <w:tcPr>
          <w:tcW w:w="942" w:type="dxa"/>
        </w:tcPr>
        <w:p w14:paraId="605F32B2" w14:textId="77777777" w:rsidR="00BF32D5" w:rsidRDefault="00BF32D5">
          <w:pPr>
            <w:pStyle w:val="Piedepgina"/>
            <w:rPr>
              <w:sz w:val="18"/>
              <w:szCs w:val="18"/>
            </w:rPr>
          </w:pPr>
          <w:r w:rsidRPr="00576507">
            <w:rPr>
              <w:sz w:val="18"/>
              <w:szCs w:val="18"/>
            </w:rPr>
            <w:t>Versión</w:t>
          </w:r>
        </w:p>
        <w:p w14:paraId="3F28BA8B" w14:textId="0BB3BFDE" w:rsidR="00BF32D5" w:rsidRPr="00576507" w:rsidRDefault="00BF32D5" w:rsidP="00576507">
          <w:pPr>
            <w:pStyle w:val="Piedepgina"/>
            <w:jc w:val="center"/>
            <w:rPr>
              <w:sz w:val="24"/>
              <w:szCs w:val="24"/>
            </w:rPr>
          </w:pPr>
          <w:r w:rsidRPr="00576507">
            <w:rPr>
              <w:sz w:val="24"/>
              <w:szCs w:val="24"/>
            </w:rPr>
            <w:t>3.</w:t>
          </w:r>
          <w:r w:rsidR="00C23380">
            <w:rPr>
              <w:sz w:val="24"/>
              <w:szCs w:val="24"/>
            </w:rPr>
            <w:t>1</w:t>
          </w:r>
        </w:p>
      </w:tc>
      <w:tc>
        <w:tcPr>
          <w:tcW w:w="1507" w:type="dxa"/>
        </w:tcPr>
        <w:p w14:paraId="6F654F08" w14:textId="77777777" w:rsidR="00BF32D5" w:rsidRDefault="00BF32D5">
          <w:pPr>
            <w:pStyle w:val="Piedepgina"/>
            <w:rPr>
              <w:sz w:val="18"/>
              <w:szCs w:val="18"/>
            </w:rPr>
          </w:pPr>
          <w:r w:rsidRPr="00576507">
            <w:rPr>
              <w:sz w:val="18"/>
              <w:szCs w:val="18"/>
            </w:rPr>
            <w:t>Código:</w:t>
          </w:r>
        </w:p>
        <w:p w14:paraId="18894535" w14:textId="1C95DF38" w:rsidR="002066A9" w:rsidRPr="002066A9" w:rsidRDefault="002066A9" w:rsidP="002066A9">
          <w:pPr>
            <w:pStyle w:val="Piedepgina"/>
            <w:jc w:val="center"/>
            <w:rPr>
              <w:sz w:val="24"/>
              <w:szCs w:val="24"/>
            </w:rPr>
          </w:pPr>
          <w:r w:rsidRPr="002066A9">
            <w:rPr>
              <w:sz w:val="24"/>
              <w:szCs w:val="24"/>
            </w:rPr>
            <w:t>IT-SI-GO-12</w:t>
          </w:r>
        </w:p>
      </w:tc>
      <w:tc>
        <w:tcPr>
          <w:tcW w:w="1417" w:type="dxa"/>
        </w:tcPr>
        <w:p w14:paraId="6530CC82" w14:textId="77777777" w:rsidR="00BF32D5" w:rsidRDefault="00BF32D5">
          <w:pPr>
            <w:pStyle w:val="Piedepgina"/>
            <w:rPr>
              <w:sz w:val="18"/>
              <w:szCs w:val="18"/>
            </w:rPr>
          </w:pPr>
          <w:r w:rsidRPr="00576507">
            <w:rPr>
              <w:sz w:val="18"/>
              <w:szCs w:val="18"/>
            </w:rPr>
            <w:t>Página:</w:t>
          </w:r>
        </w:p>
        <w:p w14:paraId="1C22714B" w14:textId="75FF23A6" w:rsidR="00BF32D5" w:rsidRPr="00576507" w:rsidRDefault="002066A9" w:rsidP="00576507">
          <w:pPr>
            <w:pStyle w:val="Piedepgina"/>
            <w:jc w:val="center"/>
            <w:rPr>
              <w:sz w:val="24"/>
              <w:szCs w:val="24"/>
            </w:rPr>
          </w:pPr>
          <w:r w:rsidRPr="006D753A">
            <w:rPr>
              <w:rStyle w:val="Nmerodepgina"/>
              <w:rFonts w:ascii="Calibri" w:hAnsi="Calibri" w:cs="Calibri"/>
              <w:lang w:val="es-ES_tradnl"/>
            </w:rPr>
            <w:fldChar w:fldCharType="begin"/>
          </w:r>
          <w:r w:rsidRPr="000F1831">
            <w:rPr>
              <w:rStyle w:val="Nmerodepgina"/>
              <w:rFonts w:ascii="Calibri" w:hAnsi="Calibri" w:cs="Calibri"/>
              <w:lang w:val="es-ES_tradnl"/>
            </w:rPr>
            <w:instrText xml:space="preserve"> PAGE </w:instrText>
          </w:r>
          <w:r w:rsidRPr="006D753A">
            <w:rPr>
              <w:rStyle w:val="Nmerodepgina"/>
              <w:rFonts w:ascii="Calibri" w:hAnsi="Calibri" w:cs="Calibri"/>
              <w:lang w:val="es-ES_tradnl"/>
            </w:rPr>
            <w:fldChar w:fldCharType="separate"/>
          </w:r>
          <w:r w:rsidR="00ED54CC">
            <w:rPr>
              <w:rStyle w:val="Nmerodepgina"/>
              <w:rFonts w:ascii="Calibri" w:hAnsi="Calibri" w:cs="Calibri"/>
              <w:noProof/>
              <w:lang w:val="es-ES_tradnl"/>
            </w:rPr>
            <w:t>1</w:t>
          </w:r>
          <w:r w:rsidRPr="006D753A">
            <w:rPr>
              <w:rStyle w:val="Nmerodepgina"/>
              <w:rFonts w:ascii="Calibri" w:hAnsi="Calibri" w:cs="Calibri"/>
              <w:lang w:val="es-ES_tradnl"/>
            </w:rPr>
            <w:fldChar w:fldCharType="end"/>
          </w:r>
          <w:r>
            <w:rPr>
              <w:rStyle w:val="Nmerodepgina"/>
              <w:rFonts w:ascii="Calibri" w:hAnsi="Calibri" w:cs="Calibri"/>
              <w:lang w:val="es-ES_tradnl"/>
            </w:rPr>
            <w:t xml:space="preserve"> de 4</w:t>
          </w:r>
        </w:p>
      </w:tc>
    </w:tr>
  </w:tbl>
  <w:p w14:paraId="55DB1DE4" w14:textId="77777777" w:rsidR="00BF32D5" w:rsidRPr="00576507" w:rsidRDefault="00BF32D5">
    <w:pPr>
      <w:pStyle w:val="Piedepgina"/>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492D7" w14:textId="77777777" w:rsidR="00AF7164" w:rsidRDefault="00AF7164" w:rsidP="00576507">
      <w:pPr>
        <w:spacing w:after="0" w:line="240" w:lineRule="auto"/>
      </w:pPr>
      <w:r>
        <w:separator/>
      </w:r>
    </w:p>
  </w:footnote>
  <w:footnote w:type="continuationSeparator" w:id="0">
    <w:p w14:paraId="6431B607" w14:textId="77777777" w:rsidR="00AF7164" w:rsidRDefault="00AF7164" w:rsidP="005765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490" w:type="dxa"/>
      <w:tblInd w:w="-743" w:type="dxa"/>
      <w:tblLook w:val="04A0" w:firstRow="1" w:lastRow="0" w:firstColumn="1" w:lastColumn="0" w:noHBand="0" w:noVBand="1"/>
    </w:tblPr>
    <w:tblGrid>
      <w:gridCol w:w="5232"/>
      <w:gridCol w:w="5258"/>
    </w:tblGrid>
    <w:tr w:rsidR="00BF32D5" w14:paraId="42FE6C16" w14:textId="77777777" w:rsidTr="00BF32D5">
      <w:tc>
        <w:tcPr>
          <w:tcW w:w="5232" w:type="dxa"/>
        </w:tcPr>
        <w:p w14:paraId="6044604D" w14:textId="77777777" w:rsidR="00BF32D5" w:rsidRDefault="00BF32D5">
          <w:pPr>
            <w:pStyle w:val="Encabezado"/>
          </w:pPr>
          <w:r>
            <w:rPr>
              <w:rFonts w:ascii="Calibri" w:hAnsi="Calibri" w:cs="Calibri"/>
              <w:b/>
              <w:noProof/>
              <w:lang w:eastAsia="es-EC"/>
            </w:rPr>
            <w:drawing>
              <wp:inline distT="0" distB="0" distL="0" distR="0" wp14:anchorId="3807E677" wp14:editId="2221235F">
                <wp:extent cx="2152650" cy="4286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428625"/>
                        </a:xfrm>
                        <a:prstGeom prst="rect">
                          <a:avLst/>
                        </a:prstGeom>
                        <a:noFill/>
                        <a:ln>
                          <a:noFill/>
                        </a:ln>
                      </pic:spPr>
                    </pic:pic>
                  </a:graphicData>
                </a:graphic>
              </wp:inline>
            </w:drawing>
          </w:r>
        </w:p>
      </w:tc>
      <w:tc>
        <w:tcPr>
          <w:tcW w:w="5258" w:type="dxa"/>
          <w:vAlign w:val="center"/>
        </w:tcPr>
        <w:p w14:paraId="3A2F4888" w14:textId="4A8F3698" w:rsidR="00BF32D5" w:rsidRPr="00576507" w:rsidRDefault="00BF32D5" w:rsidP="00BF32D5">
          <w:pPr>
            <w:pStyle w:val="Encabezado"/>
            <w:jc w:val="center"/>
            <w:rPr>
              <w:b/>
              <w:sz w:val="28"/>
              <w:szCs w:val="28"/>
            </w:rPr>
          </w:pPr>
          <w:r>
            <w:rPr>
              <w:b/>
              <w:sz w:val="28"/>
              <w:szCs w:val="28"/>
            </w:rPr>
            <w:t>Instrucción de Trabajo</w:t>
          </w:r>
        </w:p>
      </w:tc>
    </w:tr>
    <w:tr w:rsidR="00BF32D5" w14:paraId="2974F3AD" w14:textId="77777777" w:rsidTr="00BF32D5">
      <w:tc>
        <w:tcPr>
          <w:tcW w:w="5232" w:type="dxa"/>
          <w:vAlign w:val="center"/>
        </w:tcPr>
        <w:p w14:paraId="5A4BCB70" w14:textId="79B88EC4" w:rsidR="00BF32D5" w:rsidRPr="00BF32D5" w:rsidRDefault="00BF32D5" w:rsidP="00BF32D5">
          <w:pPr>
            <w:pStyle w:val="Encabezado"/>
            <w:jc w:val="center"/>
            <w:rPr>
              <w:sz w:val="24"/>
            </w:rPr>
          </w:pPr>
          <w:r w:rsidRPr="00576507">
            <w:rPr>
              <w:b/>
              <w:sz w:val="24"/>
            </w:rPr>
            <w:t>Referencia</w:t>
          </w:r>
          <w:r w:rsidRPr="00576507">
            <w:rPr>
              <w:sz w:val="24"/>
            </w:rPr>
            <w:t>:</w:t>
          </w:r>
          <w:r>
            <w:rPr>
              <w:sz w:val="24"/>
            </w:rPr>
            <w:t xml:space="preserve"> </w:t>
          </w:r>
          <w:r>
            <w:t>Seguridad, Salud y Ambiente</w:t>
          </w:r>
        </w:p>
      </w:tc>
      <w:tc>
        <w:tcPr>
          <w:tcW w:w="5258" w:type="dxa"/>
        </w:tcPr>
        <w:p w14:paraId="28C85BC2" w14:textId="77777777" w:rsidR="00BF32D5" w:rsidRPr="00E7090F" w:rsidRDefault="00BF32D5" w:rsidP="0092278E">
          <w:pPr>
            <w:pStyle w:val="Encabezado"/>
            <w:jc w:val="center"/>
            <w:rPr>
              <w:b/>
            </w:rPr>
          </w:pPr>
          <w:r w:rsidRPr="00E7090F">
            <w:rPr>
              <w:b/>
              <w:sz w:val="28"/>
            </w:rPr>
            <w:t xml:space="preserve">Control </w:t>
          </w:r>
          <w:r>
            <w:rPr>
              <w:b/>
              <w:sz w:val="28"/>
            </w:rPr>
            <w:t>y Emergencias con</w:t>
          </w:r>
          <w:r w:rsidRPr="00E7090F">
            <w:rPr>
              <w:b/>
              <w:sz w:val="28"/>
            </w:rPr>
            <w:t xml:space="preserve"> Sustancias Sujetas a Fiscalización</w:t>
          </w:r>
        </w:p>
      </w:tc>
    </w:tr>
  </w:tbl>
  <w:p w14:paraId="06B4F14B" w14:textId="77777777" w:rsidR="00BF32D5" w:rsidRDefault="00BF32D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063F4"/>
    <w:multiLevelType w:val="hybridMultilevel"/>
    <w:tmpl w:val="C7326300"/>
    <w:lvl w:ilvl="0" w:tplc="300A0001">
      <w:start w:val="1"/>
      <w:numFmt w:val="bullet"/>
      <w:lvlText w:val=""/>
      <w:lvlJc w:val="left"/>
      <w:pPr>
        <w:ind w:left="229"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D3005"/>
    <w:multiLevelType w:val="hybridMultilevel"/>
    <w:tmpl w:val="EEE802B2"/>
    <w:lvl w:ilvl="0" w:tplc="300A0001">
      <w:start w:val="1"/>
      <w:numFmt w:val="bullet"/>
      <w:lvlText w:val=""/>
      <w:lvlJc w:val="left"/>
      <w:pPr>
        <w:ind w:left="589" w:hanging="360"/>
      </w:pPr>
      <w:rPr>
        <w:rFonts w:ascii="Symbol" w:hAnsi="Symbol" w:hint="default"/>
      </w:rPr>
    </w:lvl>
    <w:lvl w:ilvl="1" w:tplc="300A0003" w:tentative="1">
      <w:start w:val="1"/>
      <w:numFmt w:val="bullet"/>
      <w:lvlText w:val="o"/>
      <w:lvlJc w:val="left"/>
      <w:pPr>
        <w:ind w:left="1309" w:hanging="360"/>
      </w:pPr>
      <w:rPr>
        <w:rFonts w:ascii="Courier New" w:hAnsi="Courier New" w:cs="Courier New" w:hint="default"/>
      </w:rPr>
    </w:lvl>
    <w:lvl w:ilvl="2" w:tplc="300A0005" w:tentative="1">
      <w:start w:val="1"/>
      <w:numFmt w:val="bullet"/>
      <w:lvlText w:val=""/>
      <w:lvlJc w:val="left"/>
      <w:pPr>
        <w:ind w:left="2029" w:hanging="360"/>
      </w:pPr>
      <w:rPr>
        <w:rFonts w:ascii="Wingdings" w:hAnsi="Wingdings" w:hint="default"/>
      </w:rPr>
    </w:lvl>
    <w:lvl w:ilvl="3" w:tplc="300A0001" w:tentative="1">
      <w:start w:val="1"/>
      <w:numFmt w:val="bullet"/>
      <w:lvlText w:val=""/>
      <w:lvlJc w:val="left"/>
      <w:pPr>
        <w:ind w:left="2749" w:hanging="360"/>
      </w:pPr>
      <w:rPr>
        <w:rFonts w:ascii="Symbol" w:hAnsi="Symbol" w:hint="default"/>
      </w:rPr>
    </w:lvl>
    <w:lvl w:ilvl="4" w:tplc="300A0003" w:tentative="1">
      <w:start w:val="1"/>
      <w:numFmt w:val="bullet"/>
      <w:lvlText w:val="o"/>
      <w:lvlJc w:val="left"/>
      <w:pPr>
        <w:ind w:left="3469" w:hanging="360"/>
      </w:pPr>
      <w:rPr>
        <w:rFonts w:ascii="Courier New" w:hAnsi="Courier New" w:cs="Courier New" w:hint="default"/>
      </w:rPr>
    </w:lvl>
    <w:lvl w:ilvl="5" w:tplc="300A0005" w:tentative="1">
      <w:start w:val="1"/>
      <w:numFmt w:val="bullet"/>
      <w:lvlText w:val=""/>
      <w:lvlJc w:val="left"/>
      <w:pPr>
        <w:ind w:left="4189" w:hanging="360"/>
      </w:pPr>
      <w:rPr>
        <w:rFonts w:ascii="Wingdings" w:hAnsi="Wingdings" w:hint="default"/>
      </w:rPr>
    </w:lvl>
    <w:lvl w:ilvl="6" w:tplc="300A0001" w:tentative="1">
      <w:start w:val="1"/>
      <w:numFmt w:val="bullet"/>
      <w:lvlText w:val=""/>
      <w:lvlJc w:val="left"/>
      <w:pPr>
        <w:ind w:left="4909" w:hanging="360"/>
      </w:pPr>
      <w:rPr>
        <w:rFonts w:ascii="Symbol" w:hAnsi="Symbol" w:hint="default"/>
      </w:rPr>
    </w:lvl>
    <w:lvl w:ilvl="7" w:tplc="300A0003" w:tentative="1">
      <w:start w:val="1"/>
      <w:numFmt w:val="bullet"/>
      <w:lvlText w:val="o"/>
      <w:lvlJc w:val="left"/>
      <w:pPr>
        <w:ind w:left="5629" w:hanging="360"/>
      </w:pPr>
      <w:rPr>
        <w:rFonts w:ascii="Courier New" w:hAnsi="Courier New" w:cs="Courier New" w:hint="default"/>
      </w:rPr>
    </w:lvl>
    <w:lvl w:ilvl="8" w:tplc="300A0005" w:tentative="1">
      <w:start w:val="1"/>
      <w:numFmt w:val="bullet"/>
      <w:lvlText w:val=""/>
      <w:lvlJc w:val="left"/>
      <w:pPr>
        <w:ind w:left="6349" w:hanging="360"/>
      </w:pPr>
      <w:rPr>
        <w:rFonts w:ascii="Wingdings" w:hAnsi="Wingdings" w:hint="default"/>
      </w:rPr>
    </w:lvl>
  </w:abstractNum>
  <w:abstractNum w:abstractNumId="2" w15:restartNumberingAfterBreak="0">
    <w:nsid w:val="07E175E3"/>
    <w:multiLevelType w:val="hybridMultilevel"/>
    <w:tmpl w:val="B07AD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9B5233"/>
    <w:multiLevelType w:val="hybridMultilevel"/>
    <w:tmpl w:val="55122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C9087A"/>
    <w:multiLevelType w:val="hybridMultilevel"/>
    <w:tmpl w:val="E56E3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161F64"/>
    <w:multiLevelType w:val="hybridMultilevel"/>
    <w:tmpl w:val="2A1E25B4"/>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 w15:restartNumberingAfterBreak="0">
    <w:nsid w:val="1DE46A79"/>
    <w:multiLevelType w:val="hybridMultilevel"/>
    <w:tmpl w:val="048CCD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BD31D1"/>
    <w:multiLevelType w:val="hybridMultilevel"/>
    <w:tmpl w:val="BEEABD48"/>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7855F31"/>
    <w:multiLevelType w:val="hybridMultilevel"/>
    <w:tmpl w:val="6598F41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302E065B"/>
    <w:multiLevelType w:val="hybridMultilevel"/>
    <w:tmpl w:val="1F1A8404"/>
    <w:lvl w:ilvl="0" w:tplc="300A0001">
      <w:start w:val="1"/>
      <w:numFmt w:val="bullet"/>
      <w:lvlText w:val=""/>
      <w:lvlJc w:val="left"/>
      <w:pPr>
        <w:ind w:left="229" w:hanging="360"/>
      </w:pPr>
      <w:rPr>
        <w:rFonts w:ascii="Symbol" w:hAnsi="Symbol" w:hint="default"/>
      </w:rPr>
    </w:lvl>
    <w:lvl w:ilvl="1" w:tplc="300A0003" w:tentative="1">
      <w:start w:val="1"/>
      <w:numFmt w:val="bullet"/>
      <w:lvlText w:val="o"/>
      <w:lvlJc w:val="left"/>
      <w:pPr>
        <w:ind w:left="949" w:hanging="360"/>
      </w:pPr>
      <w:rPr>
        <w:rFonts w:ascii="Courier New" w:hAnsi="Courier New" w:cs="Courier New" w:hint="default"/>
      </w:rPr>
    </w:lvl>
    <w:lvl w:ilvl="2" w:tplc="300A0005" w:tentative="1">
      <w:start w:val="1"/>
      <w:numFmt w:val="bullet"/>
      <w:lvlText w:val=""/>
      <w:lvlJc w:val="left"/>
      <w:pPr>
        <w:ind w:left="1669" w:hanging="360"/>
      </w:pPr>
      <w:rPr>
        <w:rFonts w:ascii="Wingdings" w:hAnsi="Wingdings" w:hint="default"/>
      </w:rPr>
    </w:lvl>
    <w:lvl w:ilvl="3" w:tplc="300A0001" w:tentative="1">
      <w:start w:val="1"/>
      <w:numFmt w:val="bullet"/>
      <w:lvlText w:val=""/>
      <w:lvlJc w:val="left"/>
      <w:pPr>
        <w:ind w:left="2389" w:hanging="360"/>
      </w:pPr>
      <w:rPr>
        <w:rFonts w:ascii="Symbol" w:hAnsi="Symbol" w:hint="default"/>
      </w:rPr>
    </w:lvl>
    <w:lvl w:ilvl="4" w:tplc="300A0003" w:tentative="1">
      <w:start w:val="1"/>
      <w:numFmt w:val="bullet"/>
      <w:lvlText w:val="o"/>
      <w:lvlJc w:val="left"/>
      <w:pPr>
        <w:ind w:left="3109" w:hanging="360"/>
      </w:pPr>
      <w:rPr>
        <w:rFonts w:ascii="Courier New" w:hAnsi="Courier New" w:cs="Courier New" w:hint="default"/>
      </w:rPr>
    </w:lvl>
    <w:lvl w:ilvl="5" w:tplc="300A0005" w:tentative="1">
      <w:start w:val="1"/>
      <w:numFmt w:val="bullet"/>
      <w:lvlText w:val=""/>
      <w:lvlJc w:val="left"/>
      <w:pPr>
        <w:ind w:left="3829" w:hanging="360"/>
      </w:pPr>
      <w:rPr>
        <w:rFonts w:ascii="Wingdings" w:hAnsi="Wingdings" w:hint="default"/>
      </w:rPr>
    </w:lvl>
    <w:lvl w:ilvl="6" w:tplc="300A0001" w:tentative="1">
      <w:start w:val="1"/>
      <w:numFmt w:val="bullet"/>
      <w:lvlText w:val=""/>
      <w:lvlJc w:val="left"/>
      <w:pPr>
        <w:ind w:left="4549" w:hanging="360"/>
      </w:pPr>
      <w:rPr>
        <w:rFonts w:ascii="Symbol" w:hAnsi="Symbol" w:hint="default"/>
      </w:rPr>
    </w:lvl>
    <w:lvl w:ilvl="7" w:tplc="300A0003" w:tentative="1">
      <w:start w:val="1"/>
      <w:numFmt w:val="bullet"/>
      <w:lvlText w:val="o"/>
      <w:lvlJc w:val="left"/>
      <w:pPr>
        <w:ind w:left="5269" w:hanging="360"/>
      </w:pPr>
      <w:rPr>
        <w:rFonts w:ascii="Courier New" w:hAnsi="Courier New" w:cs="Courier New" w:hint="default"/>
      </w:rPr>
    </w:lvl>
    <w:lvl w:ilvl="8" w:tplc="300A0005" w:tentative="1">
      <w:start w:val="1"/>
      <w:numFmt w:val="bullet"/>
      <w:lvlText w:val=""/>
      <w:lvlJc w:val="left"/>
      <w:pPr>
        <w:ind w:left="5989" w:hanging="360"/>
      </w:pPr>
      <w:rPr>
        <w:rFonts w:ascii="Wingdings" w:hAnsi="Wingdings" w:hint="default"/>
      </w:rPr>
    </w:lvl>
  </w:abstractNum>
  <w:abstractNum w:abstractNumId="10" w15:restartNumberingAfterBreak="0">
    <w:nsid w:val="316368A3"/>
    <w:multiLevelType w:val="hybridMultilevel"/>
    <w:tmpl w:val="1C846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3E62A09"/>
    <w:multiLevelType w:val="hybridMultilevel"/>
    <w:tmpl w:val="BA528B06"/>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42200CE3"/>
    <w:multiLevelType w:val="hybridMultilevel"/>
    <w:tmpl w:val="9FBA2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FB3C47"/>
    <w:multiLevelType w:val="hybridMultilevel"/>
    <w:tmpl w:val="51FA5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72762C2"/>
    <w:multiLevelType w:val="hybridMultilevel"/>
    <w:tmpl w:val="0F4E6D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1DE76F5"/>
    <w:multiLevelType w:val="hybridMultilevel"/>
    <w:tmpl w:val="92649B0C"/>
    <w:lvl w:ilvl="0" w:tplc="300A000F">
      <w:start w:val="1"/>
      <w:numFmt w:val="decimal"/>
      <w:lvlText w:val="%1."/>
      <w:lvlJc w:val="left"/>
      <w:pPr>
        <w:ind w:left="-131" w:hanging="360"/>
      </w:pPr>
    </w:lvl>
    <w:lvl w:ilvl="1" w:tplc="300A0019" w:tentative="1">
      <w:start w:val="1"/>
      <w:numFmt w:val="lowerLetter"/>
      <w:lvlText w:val="%2."/>
      <w:lvlJc w:val="left"/>
      <w:pPr>
        <w:ind w:left="589" w:hanging="360"/>
      </w:pPr>
    </w:lvl>
    <w:lvl w:ilvl="2" w:tplc="300A001B" w:tentative="1">
      <w:start w:val="1"/>
      <w:numFmt w:val="lowerRoman"/>
      <w:lvlText w:val="%3."/>
      <w:lvlJc w:val="right"/>
      <w:pPr>
        <w:ind w:left="1309" w:hanging="180"/>
      </w:pPr>
    </w:lvl>
    <w:lvl w:ilvl="3" w:tplc="300A000F" w:tentative="1">
      <w:start w:val="1"/>
      <w:numFmt w:val="decimal"/>
      <w:lvlText w:val="%4."/>
      <w:lvlJc w:val="left"/>
      <w:pPr>
        <w:ind w:left="2029" w:hanging="360"/>
      </w:pPr>
    </w:lvl>
    <w:lvl w:ilvl="4" w:tplc="300A0019" w:tentative="1">
      <w:start w:val="1"/>
      <w:numFmt w:val="lowerLetter"/>
      <w:lvlText w:val="%5."/>
      <w:lvlJc w:val="left"/>
      <w:pPr>
        <w:ind w:left="2749" w:hanging="360"/>
      </w:pPr>
    </w:lvl>
    <w:lvl w:ilvl="5" w:tplc="300A001B" w:tentative="1">
      <w:start w:val="1"/>
      <w:numFmt w:val="lowerRoman"/>
      <w:lvlText w:val="%6."/>
      <w:lvlJc w:val="right"/>
      <w:pPr>
        <w:ind w:left="3469" w:hanging="180"/>
      </w:pPr>
    </w:lvl>
    <w:lvl w:ilvl="6" w:tplc="300A000F" w:tentative="1">
      <w:start w:val="1"/>
      <w:numFmt w:val="decimal"/>
      <w:lvlText w:val="%7."/>
      <w:lvlJc w:val="left"/>
      <w:pPr>
        <w:ind w:left="4189" w:hanging="360"/>
      </w:pPr>
    </w:lvl>
    <w:lvl w:ilvl="7" w:tplc="300A0019" w:tentative="1">
      <w:start w:val="1"/>
      <w:numFmt w:val="lowerLetter"/>
      <w:lvlText w:val="%8."/>
      <w:lvlJc w:val="left"/>
      <w:pPr>
        <w:ind w:left="4909" w:hanging="360"/>
      </w:pPr>
    </w:lvl>
    <w:lvl w:ilvl="8" w:tplc="300A001B" w:tentative="1">
      <w:start w:val="1"/>
      <w:numFmt w:val="lowerRoman"/>
      <w:lvlText w:val="%9."/>
      <w:lvlJc w:val="right"/>
      <w:pPr>
        <w:ind w:left="5629" w:hanging="180"/>
      </w:pPr>
    </w:lvl>
  </w:abstractNum>
  <w:abstractNum w:abstractNumId="16" w15:restartNumberingAfterBreak="0">
    <w:nsid w:val="534F4177"/>
    <w:multiLevelType w:val="hybridMultilevel"/>
    <w:tmpl w:val="45CAE578"/>
    <w:lvl w:ilvl="0" w:tplc="87DEAF0E">
      <w:start w:val="1"/>
      <w:numFmt w:val="decimal"/>
      <w:lvlText w:val="%1."/>
      <w:lvlJc w:val="left"/>
      <w:pPr>
        <w:ind w:left="-491" w:hanging="360"/>
      </w:pPr>
      <w:rPr>
        <w:rFonts w:hint="default"/>
      </w:rPr>
    </w:lvl>
    <w:lvl w:ilvl="1" w:tplc="300A0019" w:tentative="1">
      <w:start w:val="1"/>
      <w:numFmt w:val="lowerLetter"/>
      <w:lvlText w:val="%2."/>
      <w:lvlJc w:val="left"/>
      <w:pPr>
        <w:ind w:left="229" w:hanging="360"/>
      </w:pPr>
    </w:lvl>
    <w:lvl w:ilvl="2" w:tplc="300A001B" w:tentative="1">
      <w:start w:val="1"/>
      <w:numFmt w:val="lowerRoman"/>
      <w:lvlText w:val="%3."/>
      <w:lvlJc w:val="right"/>
      <w:pPr>
        <w:ind w:left="949" w:hanging="180"/>
      </w:pPr>
    </w:lvl>
    <w:lvl w:ilvl="3" w:tplc="300A000F" w:tentative="1">
      <w:start w:val="1"/>
      <w:numFmt w:val="decimal"/>
      <w:lvlText w:val="%4."/>
      <w:lvlJc w:val="left"/>
      <w:pPr>
        <w:ind w:left="1669" w:hanging="360"/>
      </w:pPr>
    </w:lvl>
    <w:lvl w:ilvl="4" w:tplc="300A0019" w:tentative="1">
      <w:start w:val="1"/>
      <w:numFmt w:val="lowerLetter"/>
      <w:lvlText w:val="%5."/>
      <w:lvlJc w:val="left"/>
      <w:pPr>
        <w:ind w:left="2389" w:hanging="360"/>
      </w:pPr>
    </w:lvl>
    <w:lvl w:ilvl="5" w:tplc="300A001B" w:tentative="1">
      <w:start w:val="1"/>
      <w:numFmt w:val="lowerRoman"/>
      <w:lvlText w:val="%6."/>
      <w:lvlJc w:val="right"/>
      <w:pPr>
        <w:ind w:left="3109" w:hanging="180"/>
      </w:pPr>
    </w:lvl>
    <w:lvl w:ilvl="6" w:tplc="300A000F" w:tentative="1">
      <w:start w:val="1"/>
      <w:numFmt w:val="decimal"/>
      <w:lvlText w:val="%7."/>
      <w:lvlJc w:val="left"/>
      <w:pPr>
        <w:ind w:left="3829" w:hanging="360"/>
      </w:pPr>
    </w:lvl>
    <w:lvl w:ilvl="7" w:tplc="300A0019" w:tentative="1">
      <w:start w:val="1"/>
      <w:numFmt w:val="lowerLetter"/>
      <w:lvlText w:val="%8."/>
      <w:lvlJc w:val="left"/>
      <w:pPr>
        <w:ind w:left="4549" w:hanging="360"/>
      </w:pPr>
    </w:lvl>
    <w:lvl w:ilvl="8" w:tplc="300A001B" w:tentative="1">
      <w:start w:val="1"/>
      <w:numFmt w:val="lowerRoman"/>
      <w:lvlText w:val="%9."/>
      <w:lvlJc w:val="right"/>
      <w:pPr>
        <w:ind w:left="5269" w:hanging="180"/>
      </w:pPr>
    </w:lvl>
  </w:abstractNum>
  <w:abstractNum w:abstractNumId="17" w15:restartNumberingAfterBreak="0">
    <w:nsid w:val="543B2851"/>
    <w:multiLevelType w:val="hybridMultilevel"/>
    <w:tmpl w:val="B9464F9A"/>
    <w:lvl w:ilvl="0" w:tplc="0409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8" w15:restartNumberingAfterBreak="0">
    <w:nsid w:val="55EC7993"/>
    <w:multiLevelType w:val="hybridMultilevel"/>
    <w:tmpl w:val="1C9C06C8"/>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6FF37E9A"/>
    <w:multiLevelType w:val="hybridMultilevel"/>
    <w:tmpl w:val="3EB4F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A67B46"/>
    <w:multiLevelType w:val="hybridMultilevel"/>
    <w:tmpl w:val="EC2A9FA2"/>
    <w:lvl w:ilvl="0" w:tplc="300A0001">
      <w:start w:val="1"/>
      <w:numFmt w:val="bullet"/>
      <w:lvlText w:val=""/>
      <w:lvlJc w:val="left"/>
      <w:pPr>
        <w:ind w:left="589" w:hanging="360"/>
      </w:pPr>
      <w:rPr>
        <w:rFonts w:ascii="Symbol" w:hAnsi="Symbol" w:hint="default"/>
      </w:rPr>
    </w:lvl>
    <w:lvl w:ilvl="1" w:tplc="300A0003" w:tentative="1">
      <w:start w:val="1"/>
      <w:numFmt w:val="bullet"/>
      <w:lvlText w:val="o"/>
      <w:lvlJc w:val="left"/>
      <w:pPr>
        <w:ind w:left="1309" w:hanging="360"/>
      </w:pPr>
      <w:rPr>
        <w:rFonts w:ascii="Courier New" w:hAnsi="Courier New" w:cs="Courier New" w:hint="default"/>
      </w:rPr>
    </w:lvl>
    <w:lvl w:ilvl="2" w:tplc="300A0005" w:tentative="1">
      <w:start w:val="1"/>
      <w:numFmt w:val="bullet"/>
      <w:lvlText w:val=""/>
      <w:lvlJc w:val="left"/>
      <w:pPr>
        <w:ind w:left="2029" w:hanging="360"/>
      </w:pPr>
      <w:rPr>
        <w:rFonts w:ascii="Wingdings" w:hAnsi="Wingdings" w:hint="default"/>
      </w:rPr>
    </w:lvl>
    <w:lvl w:ilvl="3" w:tplc="300A0001" w:tentative="1">
      <w:start w:val="1"/>
      <w:numFmt w:val="bullet"/>
      <w:lvlText w:val=""/>
      <w:lvlJc w:val="left"/>
      <w:pPr>
        <w:ind w:left="2749" w:hanging="360"/>
      </w:pPr>
      <w:rPr>
        <w:rFonts w:ascii="Symbol" w:hAnsi="Symbol" w:hint="default"/>
      </w:rPr>
    </w:lvl>
    <w:lvl w:ilvl="4" w:tplc="300A0003" w:tentative="1">
      <w:start w:val="1"/>
      <w:numFmt w:val="bullet"/>
      <w:lvlText w:val="o"/>
      <w:lvlJc w:val="left"/>
      <w:pPr>
        <w:ind w:left="3469" w:hanging="360"/>
      </w:pPr>
      <w:rPr>
        <w:rFonts w:ascii="Courier New" w:hAnsi="Courier New" w:cs="Courier New" w:hint="default"/>
      </w:rPr>
    </w:lvl>
    <w:lvl w:ilvl="5" w:tplc="300A0005" w:tentative="1">
      <w:start w:val="1"/>
      <w:numFmt w:val="bullet"/>
      <w:lvlText w:val=""/>
      <w:lvlJc w:val="left"/>
      <w:pPr>
        <w:ind w:left="4189" w:hanging="360"/>
      </w:pPr>
      <w:rPr>
        <w:rFonts w:ascii="Wingdings" w:hAnsi="Wingdings" w:hint="default"/>
      </w:rPr>
    </w:lvl>
    <w:lvl w:ilvl="6" w:tplc="300A0001" w:tentative="1">
      <w:start w:val="1"/>
      <w:numFmt w:val="bullet"/>
      <w:lvlText w:val=""/>
      <w:lvlJc w:val="left"/>
      <w:pPr>
        <w:ind w:left="4909" w:hanging="360"/>
      </w:pPr>
      <w:rPr>
        <w:rFonts w:ascii="Symbol" w:hAnsi="Symbol" w:hint="default"/>
      </w:rPr>
    </w:lvl>
    <w:lvl w:ilvl="7" w:tplc="300A0003" w:tentative="1">
      <w:start w:val="1"/>
      <w:numFmt w:val="bullet"/>
      <w:lvlText w:val="o"/>
      <w:lvlJc w:val="left"/>
      <w:pPr>
        <w:ind w:left="5629" w:hanging="360"/>
      </w:pPr>
      <w:rPr>
        <w:rFonts w:ascii="Courier New" w:hAnsi="Courier New" w:cs="Courier New" w:hint="default"/>
      </w:rPr>
    </w:lvl>
    <w:lvl w:ilvl="8" w:tplc="300A0005" w:tentative="1">
      <w:start w:val="1"/>
      <w:numFmt w:val="bullet"/>
      <w:lvlText w:val=""/>
      <w:lvlJc w:val="left"/>
      <w:pPr>
        <w:ind w:left="6349" w:hanging="360"/>
      </w:pPr>
      <w:rPr>
        <w:rFonts w:ascii="Wingdings" w:hAnsi="Wingdings" w:hint="default"/>
      </w:rPr>
    </w:lvl>
  </w:abstractNum>
  <w:abstractNum w:abstractNumId="21" w15:restartNumberingAfterBreak="0">
    <w:nsid w:val="7E2067EA"/>
    <w:multiLevelType w:val="hybridMultilevel"/>
    <w:tmpl w:val="D97E767A"/>
    <w:lvl w:ilvl="0" w:tplc="D81C2CDA">
      <w:start w:val="1"/>
      <w:numFmt w:val="decimal"/>
      <w:lvlText w:val="%1."/>
      <w:lvlJc w:val="left"/>
      <w:pPr>
        <w:ind w:left="229" w:hanging="360"/>
      </w:pPr>
      <w:rPr>
        <w:rFonts w:hint="default"/>
      </w:rPr>
    </w:lvl>
    <w:lvl w:ilvl="1" w:tplc="300A0019">
      <w:start w:val="1"/>
      <w:numFmt w:val="lowerLetter"/>
      <w:lvlText w:val="%2."/>
      <w:lvlJc w:val="left"/>
      <w:pPr>
        <w:ind w:left="949" w:hanging="360"/>
      </w:pPr>
    </w:lvl>
    <w:lvl w:ilvl="2" w:tplc="300A001B" w:tentative="1">
      <w:start w:val="1"/>
      <w:numFmt w:val="lowerRoman"/>
      <w:lvlText w:val="%3."/>
      <w:lvlJc w:val="right"/>
      <w:pPr>
        <w:ind w:left="1669" w:hanging="180"/>
      </w:pPr>
    </w:lvl>
    <w:lvl w:ilvl="3" w:tplc="300A000F" w:tentative="1">
      <w:start w:val="1"/>
      <w:numFmt w:val="decimal"/>
      <w:lvlText w:val="%4."/>
      <w:lvlJc w:val="left"/>
      <w:pPr>
        <w:ind w:left="2389" w:hanging="360"/>
      </w:pPr>
    </w:lvl>
    <w:lvl w:ilvl="4" w:tplc="300A0019" w:tentative="1">
      <w:start w:val="1"/>
      <w:numFmt w:val="lowerLetter"/>
      <w:lvlText w:val="%5."/>
      <w:lvlJc w:val="left"/>
      <w:pPr>
        <w:ind w:left="3109" w:hanging="360"/>
      </w:pPr>
    </w:lvl>
    <w:lvl w:ilvl="5" w:tplc="300A001B" w:tentative="1">
      <w:start w:val="1"/>
      <w:numFmt w:val="lowerRoman"/>
      <w:lvlText w:val="%6."/>
      <w:lvlJc w:val="right"/>
      <w:pPr>
        <w:ind w:left="3829" w:hanging="180"/>
      </w:pPr>
    </w:lvl>
    <w:lvl w:ilvl="6" w:tplc="300A000F" w:tentative="1">
      <w:start w:val="1"/>
      <w:numFmt w:val="decimal"/>
      <w:lvlText w:val="%7."/>
      <w:lvlJc w:val="left"/>
      <w:pPr>
        <w:ind w:left="4549" w:hanging="360"/>
      </w:pPr>
    </w:lvl>
    <w:lvl w:ilvl="7" w:tplc="300A0019" w:tentative="1">
      <w:start w:val="1"/>
      <w:numFmt w:val="lowerLetter"/>
      <w:lvlText w:val="%8."/>
      <w:lvlJc w:val="left"/>
      <w:pPr>
        <w:ind w:left="5269" w:hanging="360"/>
      </w:pPr>
    </w:lvl>
    <w:lvl w:ilvl="8" w:tplc="300A001B" w:tentative="1">
      <w:start w:val="1"/>
      <w:numFmt w:val="lowerRoman"/>
      <w:lvlText w:val="%9."/>
      <w:lvlJc w:val="right"/>
      <w:pPr>
        <w:ind w:left="5989" w:hanging="180"/>
      </w:pPr>
    </w:lvl>
  </w:abstractNum>
  <w:num w:numId="1">
    <w:abstractNumId w:val="16"/>
  </w:num>
  <w:num w:numId="2">
    <w:abstractNumId w:val="15"/>
  </w:num>
  <w:num w:numId="3">
    <w:abstractNumId w:val="1"/>
  </w:num>
  <w:num w:numId="4">
    <w:abstractNumId w:val="20"/>
  </w:num>
  <w:num w:numId="5">
    <w:abstractNumId w:val="9"/>
  </w:num>
  <w:num w:numId="6">
    <w:abstractNumId w:val="14"/>
  </w:num>
  <w:num w:numId="7">
    <w:abstractNumId w:val="11"/>
  </w:num>
  <w:num w:numId="8">
    <w:abstractNumId w:val="8"/>
  </w:num>
  <w:num w:numId="9">
    <w:abstractNumId w:val="18"/>
  </w:num>
  <w:num w:numId="10">
    <w:abstractNumId w:val="7"/>
  </w:num>
  <w:num w:numId="11">
    <w:abstractNumId w:val="5"/>
  </w:num>
  <w:num w:numId="12">
    <w:abstractNumId w:val="21"/>
  </w:num>
  <w:num w:numId="13">
    <w:abstractNumId w:val="2"/>
  </w:num>
  <w:num w:numId="14">
    <w:abstractNumId w:val="4"/>
  </w:num>
  <w:num w:numId="15">
    <w:abstractNumId w:val="10"/>
  </w:num>
  <w:num w:numId="16">
    <w:abstractNumId w:val="12"/>
  </w:num>
  <w:num w:numId="17">
    <w:abstractNumId w:val="19"/>
  </w:num>
  <w:num w:numId="18">
    <w:abstractNumId w:val="13"/>
  </w:num>
  <w:num w:numId="19">
    <w:abstractNumId w:val="3"/>
  </w:num>
  <w:num w:numId="20">
    <w:abstractNumId w:val="0"/>
  </w:num>
  <w:num w:numId="21">
    <w:abstractNumId w:val="17"/>
  </w:num>
  <w:num w:numId="2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uesta, Francisco">
    <w15:presenceInfo w15:providerId="AD" w15:userId="S::francisco.cuesta@tc.tc::7adf9b00-3d89-45ff-a6a1-56f75d7c90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6507"/>
    <w:rsid w:val="000449BF"/>
    <w:rsid w:val="000A73F2"/>
    <w:rsid w:val="000B0574"/>
    <w:rsid w:val="000C7817"/>
    <w:rsid w:val="000E0505"/>
    <w:rsid w:val="000E1FC3"/>
    <w:rsid w:val="00176006"/>
    <w:rsid w:val="00191CCC"/>
    <w:rsid w:val="001A0F9F"/>
    <w:rsid w:val="001A5808"/>
    <w:rsid w:val="001C16D9"/>
    <w:rsid w:val="001C22CC"/>
    <w:rsid w:val="001E2D46"/>
    <w:rsid w:val="002066A9"/>
    <w:rsid w:val="00226AA4"/>
    <w:rsid w:val="00242E8F"/>
    <w:rsid w:val="0024665A"/>
    <w:rsid w:val="002E1B58"/>
    <w:rsid w:val="002E4146"/>
    <w:rsid w:val="002F2F51"/>
    <w:rsid w:val="0030449C"/>
    <w:rsid w:val="00306818"/>
    <w:rsid w:val="003123E6"/>
    <w:rsid w:val="00331850"/>
    <w:rsid w:val="00363D5F"/>
    <w:rsid w:val="00363DE1"/>
    <w:rsid w:val="0039084A"/>
    <w:rsid w:val="003A274F"/>
    <w:rsid w:val="003C41BD"/>
    <w:rsid w:val="0042669B"/>
    <w:rsid w:val="0045439A"/>
    <w:rsid w:val="004F6225"/>
    <w:rsid w:val="005156DB"/>
    <w:rsid w:val="00536BBA"/>
    <w:rsid w:val="00556195"/>
    <w:rsid w:val="00575B09"/>
    <w:rsid w:val="00576507"/>
    <w:rsid w:val="005E2CFB"/>
    <w:rsid w:val="005E7C20"/>
    <w:rsid w:val="00603922"/>
    <w:rsid w:val="00604C55"/>
    <w:rsid w:val="00650B7B"/>
    <w:rsid w:val="0066121C"/>
    <w:rsid w:val="006625FA"/>
    <w:rsid w:val="00692994"/>
    <w:rsid w:val="006A358C"/>
    <w:rsid w:val="006C6421"/>
    <w:rsid w:val="006E5082"/>
    <w:rsid w:val="00755099"/>
    <w:rsid w:val="007974FC"/>
    <w:rsid w:val="007B1756"/>
    <w:rsid w:val="007B47DD"/>
    <w:rsid w:val="007E79F9"/>
    <w:rsid w:val="00827152"/>
    <w:rsid w:val="008458C1"/>
    <w:rsid w:val="00853CF4"/>
    <w:rsid w:val="00856733"/>
    <w:rsid w:val="0087044F"/>
    <w:rsid w:val="0088354B"/>
    <w:rsid w:val="008B12FA"/>
    <w:rsid w:val="008C33C2"/>
    <w:rsid w:val="008E1769"/>
    <w:rsid w:val="00902C94"/>
    <w:rsid w:val="0092278E"/>
    <w:rsid w:val="00940B38"/>
    <w:rsid w:val="00996C0B"/>
    <w:rsid w:val="00997721"/>
    <w:rsid w:val="009C72FD"/>
    <w:rsid w:val="009E3BF4"/>
    <w:rsid w:val="00A64983"/>
    <w:rsid w:val="00AA764C"/>
    <w:rsid w:val="00AA77DB"/>
    <w:rsid w:val="00AB2DC1"/>
    <w:rsid w:val="00AF7164"/>
    <w:rsid w:val="00B263B3"/>
    <w:rsid w:val="00B50D26"/>
    <w:rsid w:val="00BB5EF7"/>
    <w:rsid w:val="00BC0583"/>
    <w:rsid w:val="00BE7318"/>
    <w:rsid w:val="00BF32D5"/>
    <w:rsid w:val="00BF4DF8"/>
    <w:rsid w:val="00C128C1"/>
    <w:rsid w:val="00C23380"/>
    <w:rsid w:val="00C47078"/>
    <w:rsid w:val="00CD17D3"/>
    <w:rsid w:val="00D06C6D"/>
    <w:rsid w:val="00D164F0"/>
    <w:rsid w:val="00D25E17"/>
    <w:rsid w:val="00D44C9F"/>
    <w:rsid w:val="00D7254E"/>
    <w:rsid w:val="00DB448F"/>
    <w:rsid w:val="00DD061A"/>
    <w:rsid w:val="00DD0DB7"/>
    <w:rsid w:val="00DD1662"/>
    <w:rsid w:val="00E13F0E"/>
    <w:rsid w:val="00E21997"/>
    <w:rsid w:val="00E24269"/>
    <w:rsid w:val="00E30ED6"/>
    <w:rsid w:val="00E37901"/>
    <w:rsid w:val="00E7090F"/>
    <w:rsid w:val="00E9135B"/>
    <w:rsid w:val="00E915A2"/>
    <w:rsid w:val="00ED54CC"/>
    <w:rsid w:val="00EE6D56"/>
    <w:rsid w:val="00F23F2F"/>
    <w:rsid w:val="00F31D6C"/>
    <w:rsid w:val="00F36C36"/>
    <w:rsid w:val="00F378F0"/>
    <w:rsid w:val="00F46E2E"/>
    <w:rsid w:val="00F52E01"/>
    <w:rsid w:val="00F6290E"/>
    <w:rsid w:val="00F72FCD"/>
    <w:rsid w:val="00F81FCA"/>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619E982"/>
  <w15:docId w15:val="{A0FE1C13-9ECC-4090-8C18-477EF2789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65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6507"/>
  </w:style>
  <w:style w:type="paragraph" w:styleId="Piedepgina">
    <w:name w:val="footer"/>
    <w:basedOn w:val="Normal"/>
    <w:link w:val="PiedepginaCar"/>
    <w:uiPriority w:val="99"/>
    <w:unhideWhenUsed/>
    <w:rsid w:val="005765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6507"/>
  </w:style>
  <w:style w:type="table" w:styleId="Tablaconcuadrcula">
    <w:name w:val="Table Grid"/>
    <w:basedOn w:val="Tablanormal"/>
    <w:uiPriority w:val="59"/>
    <w:rsid w:val="00576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765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6507"/>
    <w:rPr>
      <w:rFonts w:ascii="Tahoma" w:hAnsi="Tahoma" w:cs="Tahoma"/>
      <w:sz w:val="16"/>
      <w:szCs w:val="16"/>
    </w:rPr>
  </w:style>
  <w:style w:type="paragraph" w:styleId="Prrafodelista">
    <w:name w:val="List Paragraph"/>
    <w:basedOn w:val="Normal"/>
    <w:uiPriority w:val="34"/>
    <w:qFormat/>
    <w:rsid w:val="00E7090F"/>
    <w:pPr>
      <w:ind w:left="720"/>
      <w:contextualSpacing/>
    </w:pPr>
  </w:style>
  <w:style w:type="character" w:styleId="Nmerodepgina">
    <w:name w:val="page number"/>
    <w:basedOn w:val="Fuentedeprrafopredeter"/>
    <w:rsid w:val="00206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40541">
      <w:bodyDiv w:val="1"/>
      <w:marLeft w:val="0"/>
      <w:marRight w:val="0"/>
      <w:marTop w:val="0"/>
      <w:marBottom w:val="0"/>
      <w:divBdr>
        <w:top w:val="none" w:sz="0" w:space="0" w:color="auto"/>
        <w:left w:val="none" w:sz="0" w:space="0" w:color="auto"/>
        <w:bottom w:val="none" w:sz="0" w:space="0" w:color="auto"/>
        <w:right w:val="none" w:sz="0" w:space="0" w:color="auto"/>
      </w:divBdr>
      <w:divsChild>
        <w:div w:id="435175497">
          <w:marLeft w:val="135"/>
          <w:marRight w:val="135"/>
          <w:marTop w:val="0"/>
          <w:marBottom w:val="90"/>
          <w:divBdr>
            <w:top w:val="none" w:sz="0" w:space="0" w:color="auto"/>
            <w:left w:val="none" w:sz="0" w:space="0" w:color="auto"/>
            <w:bottom w:val="none" w:sz="0" w:space="0" w:color="auto"/>
            <w:right w:val="none" w:sz="0" w:space="0" w:color="auto"/>
          </w:divBdr>
        </w:div>
        <w:div w:id="1369183291">
          <w:marLeft w:val="135"/>
          <w:marRight w:val="135"/>
          <w:marTop w:val="0"/>
          <w:marBottom w:val="90"/>
          <w:divBdr>
            <w:top w:val="none" w:sz="0" w:space="0" w:color="auto"/>
            <w:left w:val="none" w:sz="0" w:space="0" w:color="auto"/>
            <w:bottom w:val="none" w:sz="0" w:space="0" w:color="auto"/>
            <w:right w:val="none" w:sz="0" w:space="0" w:color="auto"/>
          </w:divBdr>
        </w:div>
        <w:div w:id="442187318">
          <w:marLeft w:val="135"/>
          <w:marRight w:val="135"/>
          <w:marTop w:val="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5</Pages>
  <Words>1471</Words>
  <Characters>8094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Leon</dc:creator>
  <cp:lastModifiedBy>Cuesta, Francisco</cp:lastModifiedBy>
  <cp:revision>24</cp:revision>
  <cp:lastPrinted>2017-06-19T17:49:00Z</cp:lastPrinted>
  <dcterms:created xsi:type="dcterms:W3CDTF">2019-08-07T18:12:00Z</dcterms:created>
  <dcterms:modified xsi:type="dcterms:W3CDTF">2020-03-31T18:45:00Z</dcterms:modified>
</cp:coreProperties>
</file>