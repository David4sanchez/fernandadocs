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A46ED" w14:textId="77777777" w:rsidR="00D91533" w:rsidRPr="00D10696" w:rsidRDefault="00D10696" w:rsidP="00404C3A">
      <w:pPr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10696">
        <w:rPr>
          <w:rFonts w:asciiTheme="minorHAnsi" w:hAnsiTheme="minorHAnsi" w:cstheme="minorHAnsi"/>
          <w:b/>
          <w:color w:val="000000"/>
          <w:sz w:val="24"/>
          <w:szCs w:val="24"/>
          <w:lang w:val="es-MX"/>
        </w:rPr>
        <w:t>Propósito</w:t>
      </w:r>
    </w:p>
    <w:p w14:paraId="102FB0D1" w14:textId="77777777" w:rsidR="00ED3D22" w:rsidRPr="003E41F5" w:rsidRDefault="00085F33" w:rsidP="00404C3A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Determinar las directrices técnicas </w:t>
      </w:r>
      <w:r w:rsidR="008057DB">
        <w:rPr>
          <w:rFonts w:asciiTheme="minorHAnsi" w:hAnsiTheme="minorHAnsi" w:cstheme="minorHAnsi"/>
          <w:sz w:val="24"/>
          <w:szCs w:val="24"/>
          <w:lang w:eastAsia="es-ES_tradnl"/>
        </w:rPr>
        <w:t>para la aplicación de los roles en emergencia de los sitios de trabajo aplicable para los designados como PMU</w:t>
      </w:r>
      <w:r w:rsidR="006D1144">
        <w:rPr>
          <w:rFonts w:asciiTheme="minorHAnsi" w:hAnsiTheme="minorHAnsi" w:cstheme="minorHAnsi"/>
          <w:sz w:val="24"/>
          <w:szCs w:val="24"/>
          <w:lang w:eastAsia="es-ES_tradnl"/>
        </w:rPr>
        <w:t>s</w:t>
      </w:r>
      <w:r w:rsidR="008057DB">
        <w:rPr>
          <w:rFonts w:asciiTheme="minorHAnsi" w:hAnsiTheme="minorHAnsi" w:cstheme="minorHAnsi"/>
          <w:sz w:val="24"/>
          <w:szCs w:val="24"/>
          <w:lang w:eastAsia="es-ES_tradnl"/>
        </w:rPr>
        <w:t xml:space="preserve"> (Puesto de Mando Unificado) y Voceros de Prensa.</w:t>
      </w:r>
    </w:p>
    <w:p w14:paraId="109EF6AE" w14:textId="77777777" w:rsidR="00D01F89" w:rsidRDefault="00D01F89" w:rsidP="00404C3A">
      <w:pPr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  <w:lang w:val="es-MX"/>
        </w:rPr>
      </w:pPr>
    </w:p>
    <w:p w14:paraId="3D6A1FE4" w14:textId="77777777" w:rsidR="00D91533" w:rsidRPr="004626BD" w:rsidRDefault="00BE56F9" w:rsidP="004626BD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  <w:lang w:eastAsia="es-ES_tradnl"/>
        </w:rPr>
      </w:pPr>
      <w:r w:rsidRPr="004626BD">
        <w:rPr>
          <w:rFonts w:asciiTheme="minorHAnsi" w:hAnsiTheme="minorHAnsi" w:cstheme="minorHAnsi"/>
          <w:b/>
          <w:sz w:val="24"/>
          <w:szCs w:val="24"/>
          <w:lang w:eastAsia="es-ES_tradnl"/>
        </w:rPr>
        <w:t>Alcance</w:t>
      </w:r>
    </w:p>
    <w:p w14:paraId="2B564DE3" w14:textId="774CA704" w:rsidR="00A44259" w:rsidRPr="00A44259" w:rsidRDefault="00A44259" w:rsidP="004626BD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A44259">
        <w:rPr>
          <w:rFonts w:asciiTheme="minorHAnsi" w:hAnsiTheme="minorHAnsi" w:cstheme="minorHAnsi"/>
          <w:sz w:val="24"/>
          <w:szCs w:val="24"/>
          <w:lang w:eastAsia="es-ES_tradnl"/>
        </w:rPr>
        <w:t>El</w:t>
      </w:r>
      <w:r w:rsidR="006D1144">
        <w:rPr>
          <w:rFonts w:asciiTheme="minorHAnsi" w:hAnsiTheme="minorHAnsi" w:cstheme="minorHAnsi"/>
          <w:sz w:val="24"/>
          <w:szCs w:val="24"/>
          <w:lang w:eastAsia="es-ES_tradnl"/>
        </w:rPr>
        <w:t xml:space="preserve"> </w:t>
      </w:r>
      <w:r w:rsidR="00085F33">
        <w:rPr>
          <w:rFonts w:asciiTheme="minorHAnsi" w:hAnsiTheme="minorHAnsi" w:cstheme="minorHAnsi"/>
          <w:sz w:val="24"/>
          <w:szCs w:val="24"/>
          <w:lang w:eastAsia="es-ES_tradnl"/>
        </w:rPr>
        <w:t xml:space="preserve">procedimiento se aplica a todas las instalaciones </w:t>
      </w:r>
      <w:r w:rsidR="006A0E0F">
        <w:rPr>
          <w:rFonts w:asciiTheme="minorHAnsi" w:hAnsiTheme="minorHAnsi" w:cstheme="minorHAnsi"/>
          <w:sz w:val="24"/>
          <w:szCs w:val="24"/>
          <w:lang w:eastAsia="es-ES_tradnl"/>
        </w:rPr>
        <w:t>pertenecientes a las empresas de</w:t>
      </w:r>
      <w:ins w:id="0" w:author="Perez, Steeven" w:date="2020-08-06T11:13:00Z">
        <w:r w:rsidR="00DF7FEC">
          <w:rPr>
            <w:rFonts w:asciiTheme="minorHAnsi" w:hAnsiTheme="minorHAnsi" w:cstheme="minorHAnsi"/>
            <w:sz w:val="24"/>
            <w:szCs w:val="24"/>
            <w:lang w:eastAsia="es-ES_tradnl"/>
          </w:rPr>
          <w:t xml:space="preserve"> TC Transcontinental</w:t>
        </w:r>
      </w:ins>
      <w:del w:id="1" w:author="Perez, Steeven" w:date="2020-08-06T11:13:00Z">
        <w:r w:rsidR="006A0E0F" w:rsidDel="00DF7FEC">
          <w:rPr>
            <w:rFonts w:asciiTheme="minorHAnsi" w:hAnsiTheme="minorHAnsi" w:cstheme="minorHAnsi"/>
            <w:sz w:val="24"/>
            <w:szCs w:val="24"/>
            <w:lang w:eastAsia="es-ES_tradnl"/>
          </w:rPr>
          <w:delText>l grupo Berlín</w:delText>
        </w:r>
      </w:del>
      <w:r w:rsidR="000E09AB">
        <w:rPr>
          <w:rFonts w:asciiTheme="minorHAnsi" w:hAnsiTheme="minorHAnsi" w:cstheme="minorHAnsi"/>
          <w:sz w:val="24"/>
          <w:szCs w:val="24"/>
          <w:lang w:eastAsia="es-ES_tradnl"/>
        </w:rPr>
        <w:t xml:space="preserve"> </w:t>
      </w:r>
      <w:r w:rsidR="00D5531F">
        <w:rPr>
          <w:rFonts w:asciiTheme="minorHAnsi" w:hAnsiTheme="minorHAnsi" w:cstheme="minorHAnsi"/>
          <w:sz w:val="24"/>
          <w:szCs w:val="24"/>
          <w:lang w:eastAsia="es-ES_tradnl"/>
        </w:rPr>
        <w:t>en concordancia a los manuales de protocolos de emergencia respectivos.</w:t>
      </w:r>
    </w:p>
    <w:p w14:paraId="28F6D210" w14:textId="77777777" w:rsidR="00D91533" w:rsidRPr="004626BD" w:rsidRDefault="00D91533" w:rsidP="004626BD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1FE56610" w14:textId="77777777" w:rsidR="00D91533" w:rsidRPr="004626BD" w:rsidRDefault="00E019BF" w:rsidP="004626BD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  <w:lang w:eastAsia="es-ES_tradnl"/>
        </w:rPr>
      </w:pPr>
      <w:r w:rsidRPr="004626BD">
        <w:rPr>
          <w:rFonts w:asciiTheme="minorHAnsi" w:hAnsiTheme="minorHAnsi" w:cstheme="minorHAnsi"/>
          <w:b/>
          <w:sz w:val="24"/>
          <w:szCs w:val="24"/>
          <w:lang w:eastAsia="es-ES_tradnl"/>
        </w:rPr>
        <w:t>Responsables</w:t>
      </w:r>
    </w:p>
    <w:p w14:paraId="3E893AC5" w14:textId="23DD7A00" w:rsidR="000E09AB" w:rsidRPr="004626BD" w:rsidRDefault="000E09AB" w:rsidP="004626BD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4626BD">
        <w:rPr>
          <w:rFonts w:asciiTheme="minorHAnsi" w:hAnsiTheme="minorHAnsi" w:cstheme="minorHAnsi"/>
          <w:sz w:val="24"/>
          <w:szCs w:val="24"/>
          <w:lang w:eastAsia="es-ES_tradnl"/>
        </w:rPr>
        <w:t>El Gerente</w:t>
      </w:r>
      <w:ins w:id="2" w:author="Perez, Steeven" w:date="2020-08-06T11:13:00Z">
        <w:r w:rsidR="00DF7FEC">
          <w:rPr>
            <w:rFonts w:asciiTheme="minorHAnsi" w:hAnsiTheme="minorHAnsi" w:cstheme="minorHAnsi"/>
            <w:sz w:val="24"/>
            <w:szCs w:val="24"/>
            <w:lang w:eastAsia="es-ES_tradnl"/>
          </w:rPr>
          <w:t xml:space="preserve"> y/o Coo</w:t>
        </w:r>
      </w:ins>
      <w:ins w:id="3" w:author="Perez, Steeven" w:date="2020-08-06T11:14:00Z">
        <w:r w:rsidR="00DF7FEC">
          <w:rPr>
            <w:rFonts w:asciiTheme="minorHAnsi" w:hAnsiTheme="minorHAnsi" w:cstheme="minorHAnsi"/>
            <w:sz w:val="24"/>
            <w:szCs w:val="24"/>
            <w:lang w:eastAsia="es-ES_tradnl"/>
          </w:rPr>
          <w:t>rdinador</w:t>
        </w:r>
      </w:ins>
      <w:r w:rsidRPr="004626BD">
        <w:rPr>
          <w:rFonts w:asciiTheme="minorHAnsi" w:hAnsiTheme="minorHAnsi" w:cstheme="minorHAnsi"/>
          <w:sz w:val="24"/>
          <w:szCs w:val="24"/>
          <w:lang w:eastAsia="es-ES_tradnl"/>
        </w:rPr>
        <w:t xml:space="preserve"> de Seguridad,</w:t>
      </w:r>
      <w:r w:rsidR="006D1144">
        <w:rPr>
          <w:rFonts w:asciiTheme="minorHAnsi" w:hAnsiTheme="minorHAnsi" w:cstheme="minorHAnsi"/>
          <w:sz w:val="24"/>
          <w:szCs w:val="24"/>
          <w:lang w:eastAsia="es-ES_tradnl"/>
        </w:rPr>
        <w:t xml:space="preserve"> </w:t>
      </w:r>
      <w:r w:rsidRPr="004626BD">
        <w:rPr>
          <w:rFonts w:asciiTheme="minorHAnsi" w:hAnsiTheme="minorHAnsi" w:cstheme="minorHAnsi"/>
          <w:sz w:val="24"/>
          <w:szCs w:val="24"/>
          <w:lang w:eastAsia="es-ES_tradnl"/>
        </w:rPr>
        <w:t>Salud</w:t>
      </w:r>
      <w:ins w:id="4" w:author="Perez, Steeven" w:date="2020-08-06T11:14:00Z">
        <w:r w:rsidR="00DF7FEC">
          <w:rPr>
            <w:rFonts w:asciiTheme="minorHAnsi" w:hAnsiTheme="minorHAnsi" w:cstheme="minorHAnsi"/>
            <w:sz w:val="24"/>
            <w:szCs w:val="24"/>
            <w:lang w:eastAsia="es-ES_tradnl"/>
          </w:rPr>
          <w:t>, Bienestar</w:t>
        </w:r>
      </w:ins>
      <w:r w:rsidRPr="004626BD">
        <w:rPr>
          <w:rFonts w:asciiTheme="minorHAnsi" w:hAnsiTheme="minorHAnsi" w:cstheme="minorHAnsi"/>
          <w:sz w:val="24"/>
          <w:szCs w:val="24"/>
          <w:lang w:eastAsia="es-ES_tradnl"/>
        </w:rPr>
        <w:t xml:space="preserve"> y Ambiente es responsable de los </w:t>
      </w:r>
      <w:r w:rsidR="00D5531F">
        <w:rPr>
          <w:rFonts w:asciiTheme="minorHAnsi" w:hAnsiTheme="minorHAnsi" w:cstheme="minorHAnsi"/>
          <w:sz w:val="24"/>
          <w:szCs w:val="24"/>
          <w:lang w:eastAsia="es-ES_tradnl"/>
        </w:rPr>
        <w:t>lineamientos determinados en los protocolos de emergencia de los sitios.</w:t>
      </w:r>
    </w:p>
    <w:p w14:paraId="31A071EE" w14:textId="32793F69" w:rsidR="000E09AB" w:rsidRPr="004626BD" w:rsidRDefault="00D5531F" w:rsidP="004626BD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del w:id="5" w:author="Perez, Steeven" w:date="2020-08-06T11:14:00Z">
        <w:r w:rsidDel="00DF7FEC">
          <w:rPr>
            <w:rFonts w:asciiTheme="minorHAnsi" w:hAnsiTheme="minorHAnsi" w:cstheme="minorHAnsi"/>
            <w:sz w:val="24"/>
            <w:szCs w:val="24"/>
            <w:lang w:eastAsia="es-ES_tradnl"/>
          </w:rPr>
          <w:delText>La Presidencia Ejecutiva y Vicepresidencia de Operaciones</w:delText>
        </w:r>
      </w:del>
      <w:ins w:id="6" w:author="Perez, Steeven" w:date="2020-08-06T11:14:00Z">
        <w:r w:rsidR="00DF7FEC">
          <w:rPr>
            <w:rFonts w:asciiTheme="minorHAnsi" w:hAnsiTheme="minorHAnsi" w:cstheme="minorHAnsi"/>
            <w:sz w:val="24"/>
            <w:szCs w:val="24"/>
            <w:lang w:eastAsia="es-ES_tradnl"/>
          </w:rPr>
          <w:t>El Gerente General y Gerente de HS&amp;WE</w:t>
        </w:r>
      </w:ins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 son responsables de la designación y aprobación de los designados como PMUs y Voceros de Prensa de los respectivos sitios.</w:t>
      </w:r>
    </w:p>
    <w:p w14:paraId="733F938C" w14:textId="77777777" w:rsidR="00D91533" w:rsidRPr="004626BD" w:rsidRDefault="00D91533" w:rsidP="004626BD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690C44C3" w14:textId="77777777" w:rsidR="00D91533" w:rsidRDefault="000E4E4D" w:rsidP="004626BD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  <w:lang w:eastAsia="es-ES_tradnl"/>
        </w:rPr>
      </w:pPr>
      <w:r w:rsidRPr="004626BD">
        <w:rPr>
          <w:rFonts w:asciiTheme="minorHAnsi" w:hAnsiTheme="minorHAnsi" w:cstheme="minorHAnsi"/>
          <w:b/>
          <w:sz w:val="24"/>
          <w:szCs w:val="24"/>
          <w:lang w:eastAsia="es-ES_tradnl"/>
        </w:rPr>
        <w:t>Procedimiento</w:t>
      </w:r>
    </w:p>
    <w:p w14:paraId="16B6E40E" w14:textId="77777777" w:rsidR="00D5531F" w:rsidDel="00DF7FEC" w:rsidRDefault="00D5531F" w:rsidP="004626BD">
      <w:pPr>
        <w:autoSpaceDE w:val="0"/>
        <w:autoSpaceDN w:val="0"/>
        <w:adjustRightInd w:val="0"/>
        <w:spacing w:line="276" w:lineRule="auto"/>
        <w:ind w:right="28"/>
        <w:jc w:val="both"/>
        <w:rPr>
          <w:del w:id="7" w:author="Perez, Steeven" w:date="2020-08-06T11:15:00Z"/>
          <w:rFonts w:asciiTheme="minorHAnsi" w:hAnsiTheme="minorHAnsi" w:cstheme="minorHAnsi"/>
          <w:sz w:val="24"/>
          <w:szCs w:val="24"/>
          <w:lang w:eastAsia="es-ES_tradnl"/>
        </w:rPr>
      </w:pPr>
      <w:r w:rsidRPr="00D5531F">
        <w:rPr>
          <w:rFonts w:asciiTheme="minorHAnsi" w:hAnsiTheme="minorHAnsi" w:cstheme="minorHAnsi"/>
          <w:sz w:val="24"/>
          <w:szCs w:val="24"/>
          <w:lang w:eastAsia="es-ES_tradnl"/>
        </w:rPr>
        <w:t xml:space="preserve">A fin de facilitar </w:t>
      </w:r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el </w:t>
      </w:r>
      <w:r w:rsidRPr="00D5531F">
        <w:rPr>
          <w:rFonts w:asciiTheme="minorHAnsi" w:hAnsiTheme="minorHAnsi" w:cstheme="minorHAnsi"/>
          <w:sz w:val="24"/>
          <w:szCs w:val="24"/>
          <w:lang w:eastAsia="es-ES_tradnl"/>
        </w:rPr>
        <w:t xml:space="preserve">uso y servir de recurso para manejar cualquier encuentro con medios de comunicación, incluso en casos de Crisis o situaciones de contingencia comunicacional, </w:t>
      </w:r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esta </w:t>
      </w:r>
      <w:r w:rsidRPr="00D5531F">
        <w:rPr>
          <w:rFonts w:asciiTheme="minorHAnsi" w:hAnsiTheme="minorHAnsi" w:cstheme="minorHAnsi"/>
          <w:sz w:val="24"/>
          <w:szCs w:val="24"/>
          <w:lang w:eastAsia="es-ES_tradnl"/>
        </w:rPr>
        <w:t>Guía concentra de manera sencilla, una serie de criterios y</w:t>
      </w:r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 recomendaciones dirigida a los PMUs y Voceros de Prensa designados.</w:t>
      </w:r>
    </w:p>
    <w:p w14:paraId="0157A031" w14:textId="77777777" w:rsidR="00D5531F" w:rsidRDefault="00D5531F" w:rsidP="004626BD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19A926A2" w14:textId="40F6E13E" w:rsidR="00004C6E" w:rsidRDefault="00004C6E" w:rsidP="004626BD">
      <w:pPr>
        <w:autoSpaceDE w:val="0"/>
        <w:autoSpaceDN w:val="0"/>
        <w:adjustRightInd w:val="0"/>
        <w:spacing w:line="276" w:lineRule="auto"/>
        <w:ind w:right="28"/>
        <w:jc w:val="both"/>
        <w:rPr>
          <w:ins w:id="8" w:author="Perez, Steeven" w:date="2020-08-06T11:15:00Z"/>
          <w:rFonts w:asciiTheme="minorHAnsi" w:hAnsiTheme="minorHAnsi" w:cstheme="minorHAnsi"/>
          <w:sz w:val="24"/>
          <w:szCs w:val="24"/>
          <w:lang w:eastAsia="es-ES_tradnl"/>
        </w:rPr>
      </w:pPr>
    </w:p>
    <w:p w14:paraId="5A2BD406" w14:textId="77777777" w:rsidR="00DF7FEC" w:rsidRPr="006D1144" w:rsidRDefault="00DF7FEC" w:rsidP="004626BD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093BDC7D" w14:textId="77777777" w:rsidR="00004C6E" w:rsidRPr="006D1144" w:rsidRDefault="006D1144" w:rsidP="00004C6E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  <w:lang w:eastAsia="es-ES_tradnl"/>
        </w:rPr>
      </w:pPr>
      <w:r>
        <w:rPr>
          <w:rFonts w:asciiTheme="minorHAnsi" w:hAnsiTheme="minorHAnsi" w:cstheme="minorHAnsi"/>
          <w:b/>
          <w:sz w:val="24"/>
          <w:szCs w:val="24"/>
          <w:lang w:eastAsia="es-ES_tradnl"/>
        </w:rPr>
        <w:t>Puestos de Mando Unificado</w:t>
      </w:r>
    </w:p>
    <w:p w14:paraId="588658E6" w14:textId="3B092A17" w:rsidR="00D5531F" w:rsidRPr="006D1144" w:rsidRDefault="00004C6E" w:rsidP="00004C6E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6D1144">
        <w:rPr>
          <w:rFonts w:asciiTheme="minorHAnsi" w:hAnsiTheme="minorHAnsi" w:cstheme="minorHAnsi"/>
          <w:sz w:val="24"/>
          <w:szCs w:val="24"/>
          <w:lang w:eastAsia="es-ES_tradnl"/>
        </w:rPr>
        <w:t xml:space="preserve">Las personas designadas como PMUs son encargados de coordinar las acciones internas y externas en las situaciones de emergencias que se pueden presentar en las instalaciones de las empresas de </w:t>
      </w:r>
      <w:ins w:id="9" w:author="Perez, Steeven" w:date="2020-08-06T11:15:00Z">
        <w:r w:rsidR="00DF7FEC">
          <w:rPr>
            <w:rFonts w:asciiTheme="minorHAnsi" w:hAnsiTheme="minorHAnsi" w:cstheme="minorHAnsi"/>
            <w:sz w:val="24"/>
            <w:szCs w:val="24"/>
            <w:lang w:eastAsia="es-ES_tradnl"/>
          </w:rPr>
          <w:t>TC Transcontinental</w:t>
        </w:r>
      </w:ins>
      <w:del w:id="10" w:author="Perez, Steeven" w:date="2020-08-06T11:15:00Z">
        <w:r w:rsidRPr="006D1144" w:rsidDel="00DF7FEC">
          <w:rPr>
            <w:rFonts w:asciiTheme="minorHAnsi" w:hAnsiTheme="minorHAnsi" w:cstheme="minorHAnsi"/>
            <w:sz w:val="24"/>
            <w:szCs w:val="24"/>
            <w:lang w:eastAsia="es-ES_tradnl"/>
          </w:rPr>
          <w:delText>Grupo Berlín</w:delText>
        </w:r>
      </w:del>
      <w:r w:rsidRPr="006D1144">
        <w:rPr>
          <w:rFonts w:asciiTheme="minorHAnsi" w:hAnsiTheme="minorHAnsi" w:cstheme="minorHAnsi"/>
          <w:sz w:val="24"/>
          <w:szCs w:val="24"/>
          <w:lang w:eastAsia="es-ES_tradnl"/>
        </w:rPr>
        <w:t>.</w:t>
      </w:r>
    </w:p>
    <w:p w14:paraId="350D5B91" w14:textId="77777777" w:rsidR="00004C6E" w:rsidRPr="006D1144" w:rsidRDefault="00004C6E" w:rsidP="00004C6E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5C7E89F6" w14:textId="77777777" w:rsidR="00004C6E" w:rsidRDefault="00004C6E" w:rsidP="00004C6E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Los PMUs estarán identificados por medio de un chaleco reflectivo con las siglas PMU con el fin de ser reconocidos en la emergencia.</w:t>
      </w:r>
    </w:p>
    <w:p w14:paraId="7D7F9CB9" w14:textId="69A09336" w:rsidR="00004C6E" w:rsidRDefault="00004C6E" w:rsidP="00004C6E">
      <w:pPr>
        <w:autoSpaceDE w:val="0"/>
        <w:autoSpaceDN w:val="0"/>
        <w:adjustRightInd w:val="0"/>
        <w:spacing w:line="276" w:lineRule="auto"/>
        <w:ind w:right="28"/>
        <w:jc w:val="both"/>
        <w:rPr>
          <w:ins w:id="11" w:author="Perez, Steeven" w:date="2020-08-06T11:15:00Z"/>
          <w:rFonts w:asciiTheme="minorHAnsi" w:hAnsiTheme="minorHAnsi" w:cstheme="minorHAnsi"/>
          <w:sz w:val="24"/>
          <w:szCs w:val="24"/>
          <w:lang w:eastAsia="es-ES_tradnl"/>
        </w:rPr>
      </w:pPr>
    </w:p>
    <w:p w14:paraId="503C7D2C" w14:textId="77777777" w:rsidR="00DF7FEC" w:rsidRDefault="00DF7FEC" w:rsidP="00004C6E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23AC56CD" w14:textId="77777777" w:rsidR="00004C6E" w:rsidRDefault="00004C6E" w:rsidP="00004C6E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lastRenderedPageBreak/>
        <w:t>Las medidas generales que deben seguir los PMUs durante la emergencia son:</w:t>
      </w:r>
    </w:p>
    <w:p w14:paraId="258AB809" w14:textId="77777777" w:rsidR="00004C6E" w:rsidRDefault="00004C6E" w:rsidP="00004C6E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55C308A3" w14:textId="77777777" w:rsidR="00004C6E" w:rsidRDefault="00004C6E" w:rsidP="00004C6E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Identif</w:t>
      </w:r>
      <w:r w:rsidR="00294F1F">
        <w:rPr>
          <w:rFonts w:asciiTheme="minorHAnsi" w:hAnsiTheme="minorHAnsi" w:cstheme="minorHAnsi"/>
          <w:sz w:val="24"/>
          <w:szCs w:val="24"/>
          <w:lang w:eastAsia="es-ES_tradnl"/>
        </w:rPr>
        <w:t>íquese.</w:t>
      </w:r>
      <w:r w:rsidR="006D1144">
        <w:rPr>
          <w:rFonts w:asciiTheme="minorHAnsi" w:hAnsiTheme="minorHAnsi" w:cstheme="minorHAnsi"/>
          <w:sz w:val="24"/>
          <w:szCs w:val="24"/>
          <w:lang w:eastAsia="es-ES_tradnl"/>
        </w:rPr>
        <w:t xml:space="preserve"> </w:t>
      </w:r>
      <w:r w:rsidR="00294F1F">
        <w:rPr>
          <w:rFonts w:asciiTheme="minorHAnsi" w:hAnsiTheme="minorHAnsi" w:cstheme="minorHAnsi"/>
          <w:sz w:val="24"/>
          <w:szCs w:val="24"/>
          <w:lang w:eastAsia="es-ES_tradnl"/>
        </w:rPr>
        <w:t>Al ser activada la emergencia por medio de las alarmas o la orden de evacuación, el PMU debe tomar el mando visiblemente para organizar las acciones que se deben realizar.</w:t>
      </w:r>
    </w:p>
    <w:p w14:paraId="362F271D" w14:textId="77777777" w:rsidR="00294F1F" w:rsidRDefault="00294F1F" w:rsidP="00004C6E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La prioridad del PMU es la seguridad y salud de los colaboradores.</w:t>
      </w:r>
      <w:r w:rsidR="006D1144">
        <w:rPr>
          <w:rFonts w:asciiTheme="minorHAnsi" w:hAnsiTheme="minorHAnsi" w:cstheme="minorHAnsi"/>
          <w:sz w:val="24"/>
          <w:szCs w:val="24"/>
          <w:lang w:eastAsia="es-ES_tradnl"/>
        </w:rPr>
        <w:t xml:space="preserve"> </w:t>
      </w:r>
    </w:p>
    <w:p w14:paraId="49FC4B77" w14:textId="77777777" w:rsidR="00294F1F" w:rsidRDefault="00294F1F" w:rsidP="00004C6E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Deberá coordinar las acciones para evacuar correctamente los sitios de riesgo tomando en cuenta la seguridad del punto de encuentro.</w:t>
      </w:r>
      <w:r w:rsidR="006D1144">
        <w:rPr>
          <w:rFonts w:asciiTheme="minorHAnsi" w:hAnsiTheme="minorHAnsi" w:cstheme="minorHAnsi"/>
          <w:sz w:val="24"/>
          <w:szCs w:val="24"/>
          <w:lang w:eastAsia="es-ES_trad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eastAsia="es-ES_tradnl"/>
        </w:rPr>
        <w:t>En el caso que el punto de encuentro esté comprometido con algún riesgo; el PMU tiene la potestad de organizar al personal en un punto de encuentro distinto al establecido.</w:t>
      </w:r>
    </w:p>
    <w:p w14:paraId="6EE7FC74" w14:textId="77777777" w:rsidR="00294F1F" w:rsidRDefault="00294F1F" w:rsidP="00294F1F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El PMU coordinará las acciones de ingreso de ayuda externa, incluyendo ambulancias, bomberos, policía, etc.</w:t>
      </w:r>
    </w:p>
    <w:p w14:paraId="54CCE161" w14:textId="77777777" w:rsidR="00294F1F" w:rsidRPr="00294F1F" w:rsidDel="00DF7FEC" w:rsidRDefault="00FF2982" w:rsidP="00294F1F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line="276" w:lineRule="auto"/>
        <w:ind w:right="28"/>
        <w:jc w:val="both"/>
        <w:rPr>
          <w:del w:id="12" w:author="Perez, Steeven" w:date="2020-08-06T11:15:00Z"/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El PMU deberá restablecer las operaciones retornando a los colaboradores a sus puestos de trabajo únicamente cuando se asegure que no existe ningún riesgo.</w:t>
      </w:r>
    </w:p>
    <w:p w14:paraId="52EF2E2A" w14:textId="77777777" w:rsidR="00D5531F" w:rsidRPr="00DF7FEC" w:rsidRDefault="00D5531F" w:rsidP="004626BD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  <w:rPrChange w:id="13" w:author="Perez, Steeven" w:date="2020-08-06T11:15:00Z">
            <w:rPr/>
          </w:rPrChange>
        </w:rPr>
        <w:pPrChange w:id="14" w:author="Perez, Steeven" w:date="2020-08-06T11:15:00Z">
          <w:pPr>
            <w:autoSpaceDE w:val="0"/>
            <w:autoSpaceDN w:val="0"/>
            <w:adjustRightInd w:val="0"/>
            <w:spacing w:line="276" w:lineRule="auto"/>
            <w:ind w:right="28"/>
            <w:jc w:val="both"/>
          </w:pPr>
        </w:pPrChange>
      </w:pPr>
    </w:p>
    <w:p w14:paraId="3CCAD8A0" w14:textId="77777777" w:rsidR="003A007A" w:rsidRDefault="003A007A" w:rsidP="004626BD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4CE54405" w14:textId="77777777" w:rsidR="003A007A" w:rsidRPr="006D1144" w:rsidRDefault="006D1144" w:rsidP="004626BD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  <w:lang w:eastAsia="es-ES_tradnl"/>
        </w:rPr>
      </w:pPr>
      <w:r w:rsidRPr="006D1144">
        <w:rPr>
          <w:rFonts w:asciiTheme="minorHAnsi" w:hAnsiTheme="minorHAnsi" w:cstheme="minorHAnsi"/>
          <w:b/>
          <w:sz w:val="24"/>
          <w:szCs w:val="24"/>
          <w:lang w:eastAsia="es-ES_tradnl"/>
        </w:rPr>
        <w:t>Voceros de Prensa</w:t>
      </w:r>
    </w:p>
    <w:p w14:paraId="126F621D" w14:textId="77777777" w:rsidR="003A007A" w:rsidRDefault="00314C50" w:rsidP="004626BD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6D1144">
        <w:rPr>
          <w:rFonts w:asciiTheme="minorHAnsi" w:hAnsiTheme="minorHAnsi" w:cstheme="minorHAnsi"/>
          <w:sz w:val="24"/>
          <w:szCs w:val="24"/>
          <w:lang w:eastAsia="es-ES_tradnl"/>
        </w:rPr>
        <w:t>Los voceros de prensa intervendrán en caso de una Crisis en que medios de comunicación externo</w:t>
      </w:r>
      <w:r w:rsidR="006D1144" w:rsidRPr="006D1144">
        <w:rPr>
          <w:rFonts w:asciiTheme="minorHAnsi" w:hAnsiTheme="minorHAnsi" w:cstheme="minorHAnsi"/>
          <w:sz w:val="24"/>
          <w:szCs w:val="24"/>
          <w:lang w:eastAsia="es-ES_tradnl"/>
        </w:rPr>
        <w:t xml:space="preserve"> </w:t>
      </w:r>
      <w:r w:rsidRPr="006D1144">
        <w:rPr>
          <w:rFonts w:asciiTheme="minorHAnsi" w:hAnsiTheme="minorHAnsi" w:cstheme="minorHAnsi"/>
          <w:sz w:val="24"/>
          <w:szCs w:val="24"/>
          <w:lang w:eastAsia="es-ES_tradnl"/>
        </w:rPr>
        <w:t>(</w:t>
      </w:r>
      <w:r w:rsidR="006D1144">
        <w:rPr>
          <w:rFonts w:asciiTheme="minorHAnsi" w:hAnsiTheme="minorHAnsi" w:cstheme="minorHAnsi"/>
          <w:sz w:val="24"/>
          <w:szCs w:val="24"/>
          <w:lang w:eastAsia="es-ES_tradnl"/>
        </w:rPr>
        <w:t>como p</w:t>
      </w:r>
      <w:r w:rsidRPr="006D1144">
        <w:rPr>
          <w:rFonts w:asciiTheme="minorHAnsi" w:hAnsiTheme="minorHAnsi" w:cstheme="minorHAnsi"/>
          <w:sz w:val="24"/>
          <w:szCs w:val="24"/>
          <w:lang w:eastAsia="es-ES_tradnl"/>
        </w:rPr>
        <w:t>rensa, radio</w:t>
      </w:r>
      <w:r>
        <w:rPr>
          <w:rFonts w:asciiTheme="minorHAnsi" w:hAnsiTheme="minorHAnsi" w:cstheme="minorHAnsi"/>
          <w:sz w:val="24"/>
          <w:szCs w:val="24"/>
          <w:lang w:eastAsia="es-ES_tradnl"/>
        </w:rPr>
        <w:t>, televisión, familiares, público, etc.) requiera información.</w:t>
      </w:r>
    </w:p>
    <w:p w14:paraId="5613B465" w14:textId="77777777" w:rsidR="00314C50" w:rsidRDefault="00314C50" w:rsidP="004626BD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Los voceros de prensa siempre estarán a nivel ejecutivo y son los únicos que están autorizados para dar declaraciones externas a medios de comunicación.</w:t>
      </w:r>
    </w:p>
    <w:p w14:paraId="4CFC79EE" w14:textId="77777777" w:rsidR="00004C6E" w:rsidRDefault="00004C6E" w:rsidP="004626BD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0CDE873D" w14:textId="32640D0B" w:rsidR="00004C6E" w:rsidRDefault="00004C6E" w:rsidP="004626BD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En </w:t>
      </w:r>
      <w:proofErr w:type="gramStart"/>
      <w:r>
        <w:rPr>
          <w:rFonts w:asciiTheme="minorHAnsi" w:hAnsiTheme="minorHAnsi" w:cstheme="minorHAnsi"/>
          <w:sz w:val="24"/>
          <w:szCs w:val="24"/>
          <w:lang w:eastAsia="es-ES_tradnl"/>
        </w:rPr>
        <w:t>un casos</w:t>
      </w:r>
      <w:proofErr w:type="gramEnd"/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 de emergencia o crisis en que improvistamente se presente algún medio de comunicación que requiera declaraciones, y no se encuentre el vocero de prensa designado; solo podrán ser reemplazados por una </w:t>
      </w:r>
      <w:ins w:id="15" w:author="Perez, Steeven" w:date="2020-08-06T11:16:00Z">
        <w:r w:rsidR="00DF7FEC">
          <w:rPr>
            <w:rFonts w:asciiTheme="minorHAnsi" w:hAnsiTheme="minorHAnsi" w:cstheme="minorHAnsi"/>
            <w:sz w:val="24"/>
            <w:szCs w:val="24"/>
            <w:lang w:eastAsia="es-ES_tradnl"/>
          </w:rPr>
          <w:t>Gerencia</w:t>
        </w:r>
      </w:ins>
      <w:del w:id="16" w:author="Perez, Steeven" w:date="2020-08-06T11:16:00Z">
        <w:r w:rsidDel="00DF7FEC">
          <w:rPr>
            <w:rFonts w:asciiTheme="minorHAnsi" w:hAnsiTheme="minorHAnsi" w:cstheme="minorHAnsi"/>
            <w:sz w:val="24"/>
            <w:szCs w:val="24"/>
            <w:lang w:eastAsia="es-ES_tradnl"/>
          </w:rPr>
          <w:delText>Vicepresidencia</w:delText>
        </w:r>
      </w:del>
      <w:r>
        <w:rPr>
          <w:rFonts w:asciiTheme="minorHAnsi" w:hAnsiTheme="minorHAnsi" w:cstheme="minorHAnsi"/>
          <w:sz w:val="24"/>
          <w:szCs w:val="24"/>
          <w:lang w:eastAsia="es-ES_tradnl"/>
        </w:rPr>
        <w:t>.</w:t>
      </w:r>
    </w:p>
    <w:p w14:paraId="4FF6F897" w14:textId="77777777" w:rsidR="00314C50" w:rsidRDefault="00314C50" w:rsidP="004626BD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50AB92FE" w14:textId="77777777" w:rsidR="00314C50" w:rsidRDefault="00314C50" w:rsidP="004626BD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En caso general, el vocero de prensa deberá recordar las siguientes recomendaciones:</w:t>
      </w:r>
    </w:p>
    <w:p w14:paraId="613307D1" w14:textId="77777777" w:rsidR="00314C50" w:rsidRDefault="00314C50" w:rsidP="004626BD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7DBFCC31" w14:textId="77777777" w:rsidR="003A007A" w:rsidRPr="003A007A" w:rsidRDefault="003A007A" w:rsidP="004626BD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  <w:lang w:eastAsia="es-ES_tradnl"/>
        </w:rPr>
      </w:pPr>
      <w:r w:rsidRPr="003A007A">
        <w:rPr>
          <w:rFonts w:asciiTheme="minorHAnsi" w:hAnsiTheme="minorHAnsi" w:cstheme="minorHAnsi"/>
          <w:b/>
          <w:sz w:val="24"/>
          <w:szCs w:val="24"/>
          <w:lang w:eastAsia="es-ES_tradnl"/>
        </w:rPr>
        <w:t xml:space="preserve">Antes de la Entrevista </w:t>
      </w:r>
    </w:p>
    <w:p w14:paraId="420969E3" w14:textId="77777777" w:rsidR="003A007A" w:rsidRPr="003A007A" w:rsidRDefault="003A007A" w:rsidP="003A007A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3A007A">
        <w:rPr>
          <w:rFonts w:asciiTheme="minorHAnsi" w:hAnsiTheme="minorHAnsi" w:cstheme="minorHAnsi"/>
          <w:sz w:val="24"/>
          <w:szCs w:val="24"/>
          <w:lang w:eastAsia="es-ES_tradnl"/>
        </w:rPr>
        <w:t xml:space="preserve">Repita, repita y repita sus mensajes clave. </w:t>
      </w:r>
    </w:p>
    <w:p w14:paraId="7E300D7E" w14:textId="77777777" w:rsidR="003A007A" w:rsidRPr="003A007A" w:rsidRDefault="003A007A" w:rsidP="003A007A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3A007A">
        <w:rPr>
          <w:rFonts w:asciiTheme="minorHAnsi" w:hAnsiTheme="minorHAnsi" w:cstheme="minorHAnsi"/>
          <w:sz w:val="24"/>
          <w:szCs w:val="24"/>
          <w:lang w:eastAsia="es-ES_tradnl"/>
        </w:rPr>
        <w:t xml:space="preserve">Tome en cuenta que la entrevista comienza desde el momento en que hace contacto con el periodista. </w:t>
      </w:r>
    </w:p>
    <w:p w14:paraId="1482876C" w14:textId="77777777" w:rsidR="003A007A" w:rsidRPr="003A007A" w:rsidRDefault="003A007A" w:rsidP="003A007A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3A007A">
        <w:rPr>
          <w:rFonts w:asciiTheme="minorHAnsi" w:hAnsiTheme="minorHAnsi" w:cstheme="minorHAnsi"/>
          <w:sz w:val="24"/>
          <w:szCs w:val="24"/>
          <w:lang w:eastAsia="es-ES_tradnl"/>
        </w:rPr>
        <w:lastRenderedPageBreak/>
        <w:t>Debe estar siempre acompañado, quien</w:t>
      </w:r>
      <w:r w:rsidR="00314C50">
        <w:rPr>
          <w:rFonts w:asciiTheme="minorHAnsi" w:hAnsiTheme="minorHAnsi" w:cstheme="minorHAnsi"/>
          <w:sz w:val="24"/>
          <w:szCs w:val="24"/>
          <w:lang w:eastAsia="es-ES_tradnl"/>
        </w:rPr>
        <w:t xml:space="preserve"> en lo posible</w:t>
      </w:r>
      <w:r w:rsidRPr="003A007A">
        <w:rPr>
          <w:rFonts w:asciiTheme="minorHAnsi" w:hAnsiTheme="minorHAnsi" w:cstheme="minorHAnsi"/>
          <w:sz w:val="24"/>
          <w:szCs w:val="24"/>
          <w:lang w:eastAsia="es-ES_tradnl"/>
        </w:rPr>
        <w:t xml:space="preserve"> grabará o tomará notas de sus declaraciones. </w:t>
      </w:r>
    </w:p>
    <w:p w14:paraId="6E91FC65" w14:textId="77777777" w:rsidR="003A007A" w:rsidRPr="003A007A" w:rsidRDefault="003A007A" w:rsidP="003A007A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3A007A">
        <w:rPr>
          <w:rFonts w:asciiTheme="minorHAnsi" w:hAnsiTheme="minorHAnsi" w:cstheme="minorHAnsi"/>
          <w:sz w:val="24"/>
          <w:szCs w:val="24"/>
          <w:lang w:eastAsia="es-ES_tradnl"/>
        </w:rPr>
        <w:t xml:space="preserve">Apague su celular y solicite que no le transfieran llamadas, mientras dure la entrevista. </w:t>
      </w:r>
    </w:p>
    <w:p w14:paraId="718C9770" w14:textId="77777777" w:rsidR="003A007A" w:rsidRDefault="003A007A" w:rsidP="003A007A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3A007A">
        <w:rPr>
          <w:rFonts w:asciiTheme="minorHAnsi" w:hAnsiTheme="minorHAnsi" w:cstheme="minorHAnsi"/>
          <w:sz w:val="24"/>
          <w:szCs w:val="24"/>
          <w:lang w:eastAsia="es-ES_tradnl"/>
        </w:rPr>
        <w:t>Acuerde con el periodista, antes de iniciar la entrevista, un tiempo prudencial de duración, enfoque de temas y objetivo de la entrevista.</w:t>
      </w:r>
    </w:p>
    <w:p w14:paraId="399AA17E" w14:textId="77777777" w:rsidR="003A007A" w:rsidRDefault="003A007A" w:rsidP="003A007A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7C3237B6" w14:textId="77777777" w:rsidR="003A007A" w:rsidRPr="003A007A" w:rsidRDefault="003A007A" w:rsidP="003A007A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  <w:lang w:val="es-ES" w:eastAsia="es-ES_tradnl"/>
        </w:rPr>
      </w:pPr>
      <w:r w:rsidRPr="003A007A">
        <w:rPr>
          <w:rFonts w:asciiTheme="minorHAnsi" w:hAnsiTheme="minorHAnsi" w:cstheme="minorHAnsi"/>
          <w:b/>
          <w:sz w:val="24"/>
          <w:szCs w:val="24"/>
          <w:lang w:val="es-ES" w:eastAsia="es-ES_tradnl"/>
        </w:rPr>
        <w:t xml:space="preserve">Durante la entrevista </w:t>
      </w:r>
    </w:p>
    <w:p w14:paraId="2D903243" w14:textId="77777777" w:rsidR="003A007A" w:rsidRPr="003A007A" w:rsidRDefault="003A007A" w:rsidP="003A007A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3A007A">
        <w:rPr>
          <w:rFonts w:asciiTheme="minorHAnsi" w:hAnsiTheme="minorHAnsi" w:cstheme="minorHAnsi"/>
          <w:sz w:val="24"/>
          <w:szCs w:val="24"/>
          <w:lang w:eastAsia="es-ES_tradnl"/>
        </w:rPr>
        <w:t>Si no sabe una respuesta dígalo y ofrezca encontrar información sobre el tema a la brevedad.</w:t>
      </w:r>
    </w:p>
    <w:p w14:paraId="0FE4F29C" w14:textId="77777777" w:rsidR="003A007A" w:rsidRPr="003A007A" w:rsidRDefault="003A007A" w:rsidP="003A007A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3A007A">
        <w:rPr>
          <w:rFonts w:asciiTheme="minorHAnsi" w:hAnsiTheme="minorHAnsi" w:cstheme="minorHAnsi"/>
          <w:sz w:val="24"/>
          <w:szCs w:val="24"/>
          <w:lang w:eastAsia="es-ES_tradnl"/>
        </w:rPr>
        <w:t xml:space="preserve">No sea sarcástico, ni ofrezca respuestas irónicas. </w:t>
      </w:r>
    </w:p>
    <w:p w14:paraId="5D3BFBF9" w14:textId="77777777" w:rsidR="003A007A" w:rsidRPr="003A007A" w:rsidRDefault="003A007A" w:rsidP="003A007A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3A007A">
        <w:rPr>
          <w:rFonts w:asciiTheme="minorHAnsi" w:hAnsiTheme="minorHAnsi" w:cstheme="minorHAnsi"/>
          <w:sz w:val="24"/>
          <w:szCs w:val="24"/>
          <w:lang w:eastAsia="es-ES_tradnl"/>
        </w:rPr>
        <w:t>Conteste sólo las preguntas dentro de su área de comp</w:t>
      </w:r>
      <w:r>
        <w:rPr>
          <w:rFonts w:asciiTheme="minorHAnsi" w:hAnsiTheme="minorHAnsi" w:cstheme="minorHAnsi"/>
          <w:sz w:val="24"/>
          <w:szCs w:val="24"/>
          <w:lang w:eastAsia="es-ES_tradnl"/>
        </w:rPr>
        <w:t>etencia y dé sus mensajes clave.</w:t>
      </w:r>
    </w:p>
    <w:p w14:paraId="613E6D3A" w14:textId="77777777" w:rsidR="003A007A" w:rsidRPr="003A007A" w:rsidRDefault="003A007A" w:rsidP="003A007A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3A007A">
        <w:rPr>
          <w:rFonts w:asciiTheme="minorHAnsi" w:hAnsiTheme="minorHAnsi" w:cstheme="minorHAnsi"/>
          <w:sz w:val="24"/>
          <w:szCs w:val="24"/>
          <w:lang w:eastAsia="es-ES_tradnl"/>
        </w:rPr>
        <w:t>No traiga a colación temas que no tienen que ver con el caso puntual (tales como antecedente</w:t>
      </w:r>
      <w:r w:rsidR="006D1144">
        <w:rPr>
          <w:rFonts w:asciiTheme="minorHAnsi" w:hAnsiTheme="minorHAnsi" w:cstheme="minorHAnsi"/>
          <w:sz w:val="24"/>
          <w:szCs w:val="24"/>
          <w:lang w:eastAsia="es-ES_tradnl"/>
        </w:rPr>
        <w:t>s, cuestiones personales, etc.).</w:t>
      </w:r>
    </w:p>
    <w:p w14:paraId="32F127E2" w14:textId="77777777" w:rsidR="003A007A" w:rsidRPr="003A007A" w:rsidRDefault="003A007A" w:rsidP="003A007A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3A007A">
        <w:rPr>
          <w:rFonts w:asciiTheme="minorHAnsi" w:hAnsiTheme="minorHAnsi" w:cstheme="minorHAnsi"/>
          <w:sz w:val="24"/>
          <w:szCs w:val="24"/>
          <w:lang w:eastAsia="es-ES_tradnl"/>
        </w:rPr>
        <w:t xml:space="preserve">Apéguese a los hechos y no formule opiniones personales. </w:t>
      </w:r>
    </w:p>
    <w:p w14:paraId="6893CC76" w14:textId="77777777" w:rsidR="003A007A" w:rsidRPr="003A007A" w:rsidRDefault="003A007A" w:rsidP="003A007A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3A007A">
        <w:rPr>
          <w:rFonts w:asciiTheme="minorHAnsi" w:hAnsiTheme="minorHAnsi" w:cstheme="minorHAnsi"/>
          <w:sz w:val="24"/>
          <w:szCs w:val="24"/>
          <w:lang w:eastAsia="es-ES_tradnl"/>
        </w:rPr>
        <w:t xml:space="preserve">Repita, repita y repita sus mensajes clave. Mientras más lo haga, más probabilidades hay de que los incluyan en la noticia. </w:t>
      </w:r>
    </w:p>
    <w:p w14:paraId="0917B006" w14:textId="77777777" w:rsidR="003A007A" w:rsidRPr="003A007A" w:rsidRDefault="003A007A" w:rsidP="003A007A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3A007A">
        <w:rPr>
          <w:rFonts w:asciiTheme="minorHAnsi" w:hAnsiTheme="minorHAnsi" w:cstheme="minorHAnsi"/>
          <w:sz w:val="24"/>
          <w:szCs w:val="24"/>
          <w:lang w:eastAsia="es-ES_tradnl"/>
        </w:rPr>
        <w:t xml:space="preserve">Si no está seguro de haber entendido una pregunta, pida que se la repitan. </w:t>
      </w:r>
    </w:p>
    <w:p w14:paraId="6CC891E5" w14:textId="77777777" w:rsidR="003A007A" w:rsidRDefault="003A007A" w:rsidP="003A007A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3A007A">
        <w:rPr>
          <w:rFonts w:asciiTheme="minorHAnsi" w:hAnsiTheme="minorHAnsi" w:cstheme="minorHAnsi"/>
          <w:sz w:val="24"/>
          <w:szCs w:val="24"/>
          <w:lang w:eastAsia="es-ES_tradnl"/>
        </w:rPr>
        <w:t>Al finalizar, agradezca por la oportunidad brindada y aproveche el momento para repetir sus mensajes clave.</w:t>
      </w:r>
    </w:p>
    <w:p w14:paraId="6591F57A" w14:textId="77777777" w:rsidR="003A007A" w:rsidRDefault="003A007A" w:rsidP="003A007A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val="es-ES" w:eastAsia="es-ES_tradnl"/>
        </w:rPr>
      </w:pPr>
    </w:p>
    <w:p w14:paraId="2B8329C1" w14:textId="77777777" w:rsidR="00004C6E" w:rsidRPr="00882FB3" w:rsidRDefault="00004C6E" w:rsidP="003A007A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val="es-ES" w:eastAsia="es-ES_tradnl"/>
        </w:rPr>
      </w:pPr>
    </w:p>
    <w:p w14:paraId="61E5A22F" w14:textId="518046A6" w:rsidR="00882FB3" w:rsidRPr="00882FB3" w:rsidRDefault="00882FB3" w:rsidP="003A007A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  <w:lang w:val="es-ES" w:eastAsia="es-ES_tradnl"/>
        </w:rPr>
      </w:pPr>
      <w:r w:rsidRPr="00882FB3">
        <w:rPr>
          <w:rFonts w:asciiTheme="minorHAnsi" w:hAnsiTheme="minorHAnsi" w:cstheme="minorHAnsi"/>
          <w:b/>
          <w:sz w:val="24"/>
          <w:szCs w:val="24"/>
          <w:lang w:val="es-ES" w:eastAsia="es-ES_tradnl"/>
        </w:rPr>
        <w:t xml:space="preserve">En Conferencias o Ruedas de prensa </w:t>
      </w:r>
    </w:p>
    <w:p w14:paraId="418BD372" w14:textId="41233B1A" w:rsidR="00882FB3" w:rsidRPr="00882FB3" w:rsidRDefault="00F073B7" w:rsidP="00882FB3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noProof/>
          <w:lang w:eastAsia="es-EC"/>
        </w:rPr>
        <w:drawing>
          <wp:anchor distT="0" distB="0" distL="114300" distR="114300" simplePos="0" relativeHeight="251657216" behindDoc="0" locked="0" layoutInCell="1" allowOverlap="1" wp14:anchorId="6B650EAE" wp14:editId="3EB92A42">
            <wp:simplePos x="0" y="0"/>
            <wp:positionH relativeFrom="column">
              <wp:posOffset>3598412</wp:posOffset>
            </wp:positionH>
            <wp:positionV relativeFrom="paragraph">
              <wp:posOffset>23613</wp:posOffset>
            </wp:positionV>
            <wp:extent cx="2253615" cy="1731010"/>
            <wp:effectExtent l="0" t="0" r="0" b="2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FB3" w:rsidRPr="00882FB3">
        <w:rPr>
          <w:rFonts w:asciiTheme="minorHAnsi" w:hAnsiTheme="minorHAnsi" w:cstheme="minorHAnsi"/>
          <w:sz w:val="24"/>
          <w:szCs w:val="24"/>
          <w:lang w:eastAsia="es-ES_tradnl"/>
        </w:rPr>
        <w:t xml:space="preserve">Prepárese para las preguntas difíciles y practique antes de la reunión, junto a los encargados de </w:t>
      </w:r>
      <w:r w:rsidR="006D1144">
        <w:rPr>
          <w:rFonts w:asciiTheme="minorHAnsi" w:hAnsiTheme="minorHAnsi" w:cstheme="minorHAnsi"/>
          <w:sz w:val="24"/>
          <w:szCs w:val="24"/>
          <w:lang w:eastAsia="es-ES_tradnl"/>
        </w:rPr>
        <w:t>i</w:t>
      </w:r>
      <w:r w:rsidR="00882FB3" w:rsidRPr="00882FB3">
        <w:rPr>
          <w:rFonts w:asciiTheme="minorHAnsi" w:hAnsiTheme="minorHAnsi" w:cstheme="minorHAnsi"/>
          <w:sz w:val="24"/>
          <w:szCs w:val="24"/>
          <w:lang w:eastAsia="es-ES_tradnl"/>
        </w:rPr>
        <w:t xml:space="preserve">magen. </w:t>
      </w:r>
    </w:p>
    <w:p w14:paraId="2C3B853F" w14:textId="77777777" w:rsidR="00882FB3" w:rsidRPr="00882FB3" w:rsidRDefault="00882FB3" w:rsidP="00882FB3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882FB3">
        <w:rPr>
          <w:rFonts w:asciiTheme="minorHAnsi" w:hAnsiTheme="minorHAnsi" w:cstheme="minorHAnsi"/>
          <w:sz w:val="24"/>
          <w:szCs w:val="24"/>
          <w:lang w:eastAsia="es-ES_tradnl"/>
        </w:rPr>
        <w:t xml:space="preserve">Los responsables de </w:t>
      </w:r>
      <w:r w:rsidR="006D1144">
        <w:rPr>
          <w:rFonts w:asciiTheme="minorHAnsi" w:hAnsiTheme="minorHAnsi" w:cstheme="minorHAnsi"/>
          <w:sz w:val="24"/>
          <w:szCs w:val="24"/>
          <w:lang w:eastAsia="es-ES_tradnl"/>
        </w:rPr>
        <w:t>i</w:t>
      </w:r>
      <w:r w:rsidRPr="00882FB3">
        <w:rPr>
          <w:rFonts w:asciiTheme="minorHAnsi" w:hAnsiTheme="minorHAnsi" w:cstheme="minorHAnsi"/>
          <w:sz w:val="24"/>
          <w:szCs w:val="24"/>
          <w:lang w:eastAsia="es-ES_tradnl"/>
        </w:rPr>
        <w:t xml:space="preserve">magen se asegurarán que el salón dispuesto cumpla con todo lo necesario. </w:t>
      </w:r>
    </w:p>
    <w:p w14:paraId="02738AA5" w14:textId="77777777" w:rsidR="00882FB3" w:rsidRPr="00882FB3" w:rsidRDefault="00882FB3" w:rsidP="00882FB3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882FB3">
        <w:rPr>
          <w:rFonts w:asciiTheme="minorHAnsi" w:hAnsiTheme="minorHAnsi" w:cstheme="minorHAnsi"/>
          <w:sz w:val="24"/>
          <w:szCs w:val="24"/>
          <w:lang w:eastAsia="es-ES_tradnl"/>
        </w:rPr>
        <w:t xml:space="preserve">Al llegar al salón dispuesto para tal fin, salude cortésmente a los periodistas. </w:t>
      </w:r>
    </w:p>
    <w:p w14:paraId="259A9DBB" w14:textId="77777777" w:rsidR="00882FB3" w:rsidRPr="00882FB3" w:rsidRDefault="00882FB3" w:rsidP="00882FB3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882FB3">
        <w:rPr>
          <w:rFonts w:asciiTheme="minorHAnsi" w:hAnsiTheme="minorHAnsi" w:cstheme="minorHAnsi"/>
          <w:sz w:val="24"/>
          <w:szCs w:val="24"/>
          <w:lang w:eastAsia="es-ES_tradnl"/>
        </w:rPr>
        <w:t xml:space="preserve">Haga contacto visual con toda la audiencia al </w:t>
      </w:r>
      <w:r w:rsidRPr="00882FB3">
        <w:rPr>
          <w:rFonts w:asciiTheme="minorHAnsi" w:hAnsiTheme="minorHAnsi" w:cstheme="minorHAnsi"/>
          <w:sz w:val="24"/>
          <w:szCs w:val="24"/>
          <w:lang w:eastAsia="es-ES_tradnl"/>
        </w:rPr>
        <w:lastRenderedPageBreak/>
        <w:t xml:space="preserve">presentar su exposición y transmitir sus mensajes, siempre con respeto. </w:t>
      </w:r>
    </w:p>
    <w:p w14:paraId="37A1D4D8" w14:textId="77777777" w:rsidR="00882FB3" w:rsidRPr="00882FB3" w:rsidRDefault="00882FB3" w:rsidP="00882FB3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882FB3">
        <w:rPr>
          <w:rFonts w:asciiTheme="minorHAnsi" w:hAnsiTheme="minorHAnsi" w:cstheme="minorHAnsi"/>
          <w:sz w:val="24"/>
          <w:szCs w:val="24"/>
          <w:lang w:eastAsia="es-ES_tradnl"/>
        </w:rPr>
        <w:t xml:space="preserve">Promueva el esquema de “una pregunta a la vez”. </w:t>
      </w:r>
    </w:p>
    <w:p w14:paraId="566F3F01" w14:textId="77777777" w:rsidR="00882FB3" w:rsidRPr="00882FB3" w:rsidRDefault="006D1144" w:rsidP="00882FB3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De ser posible, direccione</w:t>
      </w:r>
      <w:r w:rsidR="00882FB3" w:rsidRPr="00882FB3">
        <w:rPr>
          <w:rFonts w:asciiTheme="minorHAnsi" w:hAnsiTheme="minorHAnsi" w:cstheme="minorHAnsi"/>
          <w:sz w:val="24"/>
          <w:szCs w:val="24"/>
          <w:lang w:eastAsia="es-ES_tradnl"/>
        </w:rPr>
        <w:t xml:space="preserve"> las respuestas con el nombre del periodista que realiza la pregunta. </w:t>
      </w:r>
    </w:p>
    <w:p w14:paraId="04D0EFB8" w14:textId="77777777" w:rsidR="00882FB3" w:rsidRPr="00882FB3" w:rsidRDefault="00882FB3" w:rsidP="00882FB3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882FB3">
        <w:rPr>
          <w:rFonts w:asciiTheme="minorHAnsi" w:hAnsiTheme="minorHAnsi" w:cstheme="minorHAnsi"/>
          <w:sz w:val="24"/>
          <w:szCs w:val="24"/>
          <w:lang w:eastAsia="es-ES_tradnl"/>
        </w:rPr>
        <w:t xml:space="preserve">Inicie la respuesta dirigida a quien pregunta y luego responda a toda la audiencia. </w:t>
      </w:r>
    </w:p>
    <w:p w14:paraId="5E891DF7" w14:textId="77777777" w:rsidR="00882FB3" w:rsidRDefault="00882FB3" w:rsidP="00882FB3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882FB3">
        <w:rPr>
          <w:rFonts w:asciiTheme="minorHAnsi" w:hAnsiTheme="minorHAnsi" w:cstheme="minorHAnsi"/>
          <w:sz w:val="24"/>
          <w:szCs w:val="24"/>
          <w:lang w:eastAsia="es-ES_tradnl"/>
        </w:rPr>
        <w:t>Cuando sienta que cumplió su objetivo, dé por terminada la rueda de prensa realizando un cierre con sus conclusiones. Despídase cortésmente y retírese del lugar.</w:t>
      </w:r>
    </w:p>
    <w:p w14:paraId="4D4F6871" w14:textId="77777777" w:rsidR="00882FB3" w:rsidDel="00F073B7" w:rsidRDefault="00882FB3" w:rsidP="00882FB3">
      <w:pPr>
        <w:autoSpaceDE w:val="0"/>
        <w:autoSpaceDN w:val="0"/>
        <w:adjustRightInd w:val="0"/>
        <w:spacing w:line="276" w:lineRule="auto"/>
        <w:ind w:right="28"/>
        <w:jc w:val="both"/>
        <w:rPr>
          <w:del w:id="17" w:author="Perez, Steeven" w:date="2020-08-06T11:18:00Z"/>
          <w:rFonts w:asciiTheme="minorHAnsi" w:hAnsiTheme="minorHAnsi" w:cstheme="minorHAnsi"/>
          <w:sz w:val="24"/>
          <w:szCs w:val="24"/>
          <w:lang w:eastAsia="es-ES_tradnl"/>
        </w:rPr>
      </w:pPr>
    </w:p>
    <w:p w14:paraId="7A669D79" w14:textId="77777777" w:rsidR="00882FB3" w:rsidRDefault="00882FB3" w:rsidP="00882FB3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4DB436C6" w14:textId="77777777" w:rsidR="00882FB3" w:rsidRPr="00882FB3" w:rsidRDefault="00882FB3" w:rsidP="00882FB3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  <w:lang w:val="es-ES" w:eastAsia="es-ES_tradnl"/>
        </w:rPr>
      </w:pPr>
      <w:r w:rsidRPr="00882FB3">
        <w:rPr>
          <w:rFonts w:asciiTheme="minorHAnsi" w:hAnsiTheme="minorHAnsi" w:cstheme="minorHAnsi"/>
          <w:b/>
          <w:sz w:val="24"/>
          <w:szCs w:val="24"/>
          <w:lang w:val="es-ES" w:eastAsia="es-ES_tradnl"/>
        </w:rPr>
        <w:t xml:space="preserve">En Radio </w:t>
      </w:r>
    </w:p>
    <w:p w14:paraId="15A621AC" w14:textId="77777777" w:rsidR="00882FB3" w:rsidRPr="00882FB3" w:rsidRDefault="00004C6E" w:rsidP="00882FB3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59264" behindDoc="0" locked="0" layoutInCell="1" allowOverlap="1" wp14:anchorId="204DED31" wp14:editId="689134AF">
            <wp:simplePos x="0" y="0"/>
            <wp:positionH relativeFrom="column">
              <wp:posOffset>4608830</wp:posOffset>
            </wp:positionH>
            <wp:positionV relativeFrom="paragraph">
              <wp:posOffset>66675</wp:posOffset>
            </wp:positionV>
            <wp:extent cx="1218565" cy="1435100"/>
            <wp:effectExtent l="0" t="0" r="63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56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FB3" w:rsidRPr="00882FB3">
        <w:rPr>
          <w:rFonts w:asciiTheme="minorHAnsi" w:hAnsiTheme="minorHAnsi" w:cstheme="minorHAnsi"/>
          <w:sz w:val="24"/>
          <w:szCs w:val="24"/>
          <w:lang w:eastAsia="es-ES_tradnl"/>
        </w:rPr>
        <w:t xml:space="preserve">No se deje engañar por lo “íntimo” del estudio, recuerde que el público le está escuchando. </w:t>
      </w:r>
    </w:p>
    <w:p w14:paraId="216691DD" w14:textId="77777777" w:rsidR="00882FB3" w:rsidRPr="00882FB3" w:rsidRDefault="00882FB3" w:rsidP="00882FB3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882FB3">
        <w:rPr>
          <w:rFonts w:asciiTheme="minorHAnsi" w:hAnsiTheme="minorHAnsi" w:cstheme="minorHAnsi"/>
          <w:sz w:val="24"/>
          <w:szCs w:val="24"/>
          <w:lang w:eastAsia="es-ES_tradnl"/>
        </w:rPr>
        <w:t xml:space="preserve">Puede llevar consigo material de apoyo si lo considera necesario. </w:t>
      </w:r>
    </w:p>
    <w:p w14:paraId="76F67E9C" w14:textId="77777777" w:rsidR="00882FB3" w:rsidRPr="00882FB3" w:rsidRDefault="00882FB3" w:rsidP="00882FB3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882FB3">
        <w:rPr>
          <w:rFonts w:asciiTheme="minorHAnsi" w:hAnsiTheme="minorHAnsi" w:cstheme="minorHAnsi"/>
          <w:sz w:val="24"/>
          <w:szCs w:val="24"/>
          <w:lang w:eastAsia="es-ES_tradnl"/>
        </w:rPr>
        <w:t xml:space="preserve">Recuerde proyectar su voz hacia el micrófono. </w:t>
      </w:r>
    </w:p>
    <w:p w14:paraId="696410C5" w14:textId="77777777" w:rsidR="00882FB3" w:rsidRPr="00882FB3" w:rsidRDefault="00882FB3" w:rsidP="00882FB3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882FB3">
        <w:rPr>
          <w:rFonts w:asciiTheme="minorHAnsi" w:hAnsiTheme="minorHAnsi" w:cstheme="minorHAnsi"/>
          <w:sz w:val="24"/>
          <w:szCs w:val="24"/>
          <w:lang w:eastAsia="es-ES_tradnl"/>
        </w:rPr>
        <w:t xml:space="preserve">Sea breve, claro, preciso y utilice un lenguaje sencillo, ajustado a la audiencia del programa. </w:t>
      </w:r>
    </w:p>
    <w:p w14:paraId="3EE43733" w14:textId="77777777" w:rsidR="00882FB3" w:rsidRPr="00882FB3" w:rsidRDefault="00882FB3" w:rsidP="00882FB3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882FB3">
        <w:rPr>
          <w:rFonts w:asciiTheme="minorHAnsi" w:hAnsiTheme="minorHAnsi" w:cstheme="minorHAnsi"/>
          <w:sz w:val="24"/>
          <w:szCs w:val="24"/>
          <w:lang w:eastAsia="es-ES_tradnl"/>
        </w:rPr>
        <w:t xml:space="preserve">No descuide su apariencia y gestos; recuerde que el locutor o el entrevistador podría comentarlo. Además puede haber cámaras de TV o reporteros gráficos en el estudio o a la salida del mismo. </w:t>
      </w:r>
    </w:p>
    <w:p w14:paraId="54266D01" w14:textId="77777777" w:rsidR="00882FB3" w:rsidRPr="00882FB3" w:rsidRDefault="00882FB3" w:rsidP="00882FB3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882FB3">
        <w:rPr>
          <w:rFonts w:asciiTheme="minorHAnsi" w:hAnsiTheme="minorHAnsi" w:cstheme="minorHAnsi"/>
          <w:sz w:val="24"/>
          <w:szCs w:val="24"/>
          <w:lang w:eastAsia="es-ES_tradnl"/>
        </w:rPr>
        <w:t xml:space="preserve">Recuerde no dejar espacios para largos silencios. El tiempo es oro en radio. </w:t>
      </w:r>
    </w:p>
    <w:p w14:paraId="61309228" w14:textId="77777777" w:rsidR="00882FB3" w:rsidRPr="00882FB3" w:rsidRDefault="00882FB3" w:rsidP="00882FB3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882FB3">
        <w:rPr>
          <w:rFonts w:asciiTheme="minorHAnsi" w:hAnsiTheme="minorHAnsi" w:cstheme="minorHAnsi"/>
          <w:sz w:val="24"/>
          <w:szCs w:val="24"/>
          <w:lang w:eastAsia="es-ES_tradnl"/>
        </w:rPr>
        <w:t>Repita, repita y repita sus mensajes clave</w:t>
      </w:r>
      <w:r w:rsidR="006D1144">
        <w:rPr>
          <w:rFonts w:asciiTheme="minorHAnsi" w:hAnsiTheme="minorHAnsi" w:cstheme="minorHAnsi"/>
          <w:sz w:val="24"/>
          <w:szCs w:val="24"/>
          <w:lang w:eastAsia="es-ES_tradnl"/>
        </w:rPr>
        <w:t>.</w:t>
      </w:r>
    </w:p>
    <w:p w14:paraId="1F63FDB9" w14:textId="77777777" w:rsidR="003A007A" w:rsidRDefault="003A007A" w:rsidP="003A007A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val="es-ES" w:eastAsia="es-ES_tradnl"/>
        </w:rPr>
      </w:pPr>
    </w:p>
    <w:p w14:paraId="5A0958FA" w14:textId="77777777" w:rsidR="00882FB3" w:rsidRPr="00882FB3" w:rsidRDefault="00882FB3" w:rsidP="003A007A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  <w:lang w:val="es-ES" w:eastAsia="es-ES_tradnl"/>
        </w:rPr>
      </w:pPr>
      <w:r w:rsidRPr="00882FB3">
        <w:rPr>
          <w:rFonts w:asciiTheme="minorHAnsi" w:hAnsiTheme="minorHAnsi" w:cstheme="minorHAnsi"/>
          <w:b/>
          <w:sz w:val="24"/>
          <w:szCs w:val="24"/>
          <w:lang w:val="es-ES" w:eastAsia="es-ES_tradnl"/>
        </w:rPr>
        <w:t xml:space="preserve">En Televisión </w:t>
      </w:r>
    </w:p>
    <w:p w14:paraId="33A7668F" w14:textId="77777777" w:rsidR="00882FB3" w:rsidRPr="00882FB3" w:rsidRDefault="00964BCD" w:rsidP="00882FB3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0288" behindDoc="0" locked="0" layoutInCell="1" allowOverlap="1" wp14:anchorId="259F0D25" wp14:editId="74527265">
            <wp:simplePos x="0" y="0"/>
            <wp:positionH relativeFrom="column">
              <wp:posOffset>3025435</wp:posOffset>
            </wp:positionH>
            <wp:positionV relativeFrom="paragraph">
              <wp:posOffset>150347</wp:posOffset>
            </wp:positionV>
            <wp:extent cx="2895600" cy="158369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FB3" w:rsidRPr="00882FB3">
        <w:rPr>
          <w:rFonts w:asciiTheme="minorHAnsi" w:hAnsiTheme="minorHAnsi" w:cstheme="minorHAnsi"/>
          <w:sz w:val="24"/>
          <w:szCs w:val="24"/>
          <w:lang w:eastAsia="es-ES_tradnl"/>
        </w:rPr>
        <w:t xml:space="preserve">Permita que el equipo del canal le ayude con el maquillaje y la colocación del micrófono; sea colaborador. </w:t>
      </w:r>
    </w:p>
    <w:p w14:paraId="38163977" w14:textId="77777777" w:rsidR="00882FB3" w:rsidRPr="00882FB3" w:rsidRDefault="00882FB3" w:rsidP="00882FB3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882FB3">
        <w:rPr>
          <w:rFonts w:asciiTheme="minorHAnsi" w:hAnsiTheme="minorHAnsi" w:cstheme="minorHAnsi"/>
          <w:sz w:val="24"/>
          <w:szCs w:val="24"/>
          <w:lang w:eastAsia="es-ES_tradnl"/>
        </w:rPr>
        <w:t xml:space="preserve">Antes de comenzar, tómese un tiempo para conversar con el entrevistador y confirmar: tema, enfoque e inicio de la entrevista. </w:t>
      </w:r>
    </w:p>
    <w:p w14:paraId="47A768F1" w14:textId="77777777" w:rsidR="00882FB3" w:rsidRPr="00882FB3" w:rsidRDefault="00882FB3" w:rsidP="00882FB3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882FB3">
        <w:rPr>
          <w:rFonts w:asciiTheme="minorHAnsi" w:hAnsiTheme="minorHAnsi" w:cstheme="minorHAnsi"/>
          <w:sz w:val="24"/>
          <w:szCs w:val="24"/>
          <w:lang w:eastAsia="es-ES_tradnl"/>
        </w:rPr>
        <w:t xml:space="preserve">Evite las sillas giratorias, de ser posible, pida amablemente una silla cómoda y fija. </w:t>
      </w:r>
    </w:p>
    <w:p w14:paraId="7C71AFCD" w14:textId="77777777" w:rsidR="00882FB3" w:rsidRPr="00882FB3" w:rsidRDefault="00882FB3" w:rsidP="00882FB3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882FB3">
        <w:rPr>
          <w:rFonts w:asciiTheme="minorHAnsi" w:hAnsiTheme="minorHAnsi" w:cstheme="minorHAnsi"/>
          <w:sz w:val="24"/>
          <w:szCs w:val="24"/>
          <w:lang w:eastAsia="es-ES_tradnl"/>
        </w:rPr>
        <w:lastRenderedPageBreak/>
        <w:t xml:space="preserve">Siéntese erguido, con la parte baja de la espalda en contacto con el respaldar e inclinado ligeramente hacia delante. </w:t>
      </w:r>
    </w:p>
    <w:p w14:paraId="30724BE7" w14:textId="77777777" w:rsidR="00882FB3" w:rsidRPr="00882FB3" w:rsidRDefault="00882FB3" w:rsidP="00882FB3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882FB3">
        <w:rPr>
          <w:rFonts w:asciiTheme="minorHAnsi" w:hAnsiTheme="minorHAnsi" w:cstheme="minorHAnsi"/>
          <w:sz w:val="24"/>
          <w:szCs w:val="24"/>
          <w:lang w:eastAsia="es-ES_tradnl"/>
        </w:rPr>
        <w:t xml:space="preserve">Utilice sus manos y brazos extendidos y en movimiento, para ilustrar y potenciar sus mensajes. </w:t>
      </w:r>
    </w:p>
    <w:p w14:paraId="2BD69D48" w14:textId="77777777" w:rsidR="00882FB3" w:rsidRPr="00882FB3" w:rsidRDefault="00882FB3" w:rsidP="00882FB3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882FB3">
        <w:rPr>
          <w:rFonts w:asciiTheme="minorHAnsi" w:hAnsiTheme="minorHAnsi" w:cstheme="minorHAnsi"/>
          <w:sz w:val="24"/>
          <w:szCs w:val="24"/>
          <w:lang w:eastAsia="es-ES_tradnl"/>
        </w:rPr>
        <w:t xml:space="preserve">El contacto visual debe mantenerse siempre con el entrevistador; evite ver a la(s) cámara(s). </w:t>
      </w:r>
    </w:p>
    <w:p w14:paraId="635CAE1E" w14:textId="77777777" w:rsidR="00882FB3" w:rsidRPr="00882FB3" w:rsidRDefault="00882FB3" w:rsidP="00882FB3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882FB3">
        <w:rPr>
          <w:rFonts w:asciiTheme="minorHAnsi" w:hAnsiTheme="minorHAnsi" w:cstheme="minorHAnsi"/>
          <w:sz w:val="24"/>
          <w:szCs w:val="24"/>
          <w:lang w:eastAsia="es-ES_tradnl"/>
        </w:rPr>
        <w:t xml:space="preserve">Escuche atentamente las preguntas. </w:t>
      </w:r>
    </w:p>
    <w:p w14:paraId="7590A25E" w14:textId="77777777" w:rsidR="00882FB3" w:rsidRPr="00882FB3" w:rsidRDefault="00882FB3" w:rsidP="00882FB3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882FB3">
        <w:rPr>
          <w:rFonts w:asciiTheme="minorHAnsi" w:hAnsiTheme="minorHAnsi" w:cstheme="minorHAnsi"/>
          <w:sz w:val="24"/>
          <w:szCs w:val="24"/>
          <w:lang w:eastAsia="es-ES_tradnl"/>
        </w:rPr>
        <w:t xml:space="preserve">Al contestar, responda con sus mensajes clave y no se sienta obligado a continuar luego de concluir su idea. </w:t>
      </w:r>
    </w:p>
    <w:p w14:paraId="48B1D873" w14:textId="77777777" w:rsidR="00882FB3" w:rsidRPr="00882FB3" w:rsidRDefault="00882FB3" w:rsidP="00882FB3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882FB3">
        <w:rPr>
          <w:rFonts w:asciiTheme="minorHAnsi" w:hAnsiTheme="minorHAnsi" w:cstheme="minorHAnsi"/>
          <w:sz w:val="24"/>
          <w:szCs w:val="24"/>
          <w:lang w:eastAsia="es-ES_tradnl"/>
        </w:rPr>
        <w:t xml:space="preserve">Hable siempre en positivo. </w:t>
      </w:r>
    </w:p>
    <w:p w14:paraId="69C9879F" w14:textId="77777777" w:rsidR="00882FB3" w:rsidRPr="00882FB3" w:rsidRDefault="00882FB3" w:rsidP="00882FB3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882FB3">
        <w:rPr>
          <w:rFonts w:asciiTheme="minorHAnsi" w:hAnsiTheme="minorHAnsi" w:cstheme="minorHAnsi"/>
          <w:sz w:val="24"/>
          <w:szCs w:val="24"/>
          <w:lang w:eastAsia="es-ES_tradnl"/>
        </w:rPr>
        <w:t xml:space="preserve">Respire adecuadamente para bajar el estrés (respiración diafragmática). </w:t>
      </w:r>
    </w:p>
    <w:p w14:paraId="7364C26A" w14:textId="77777777" w:rsidR="00882FB3" w:rsidRDefault="00882FB3" w:rsidP="00882FB3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882FB3">
        <w:rPr>
          <w:rFonts w:asciiTheme="minorHAnsi" w:hAnsiTheme="minorHAnsi" w:cstheme="minorHAnsi"/>
          <w:sz w:val="24"/>
          <w:szCs w:val="24"/>
          <w:lang w:eastAsia="es-ES_tradnl"/>
        </w:rPr>
        <w:t>En caso de entrevistas con reporteros de TV, procure utilizar mensajes que no sobrepasen los 20-30 segundos de duración.</w:t>
      </w:r>
    </w:p>
    <w:p w14:paraId="7B834CAC" w14:textId="77777777" w:rsidR="00882FB3" w:rsidRDefault="00882FB3" w:rsidP="00882FB3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77215F89" w14:textId="77777777" w:rsidR="00882FB3" w:rsidRPr="00882FB3" w:rsidRDefault="00882FB3" w:rsidP="00882FB3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  <w:lang w:val="es-ES" w:eastAsia="es-ES_tradnl"/>
        </w:rPr>
      </w:pPr>
      <w:r w:rsidRPr="00882FB3">
        <w:rPr>
          <w:rFonts w:asciiTheme="minorHAnsi" w:hAnsiTheme="minorHAnsi" w:cstheme="minorHAnsi"/>
          <w:b/>
          <w:sz w:val="24"/>
          <w:szCs w:val="24"/>
          <w:lang w:val="es-ES" w:eastAsia="es-ES_tradnl"/>
        </w:rPr>
        <w:t xml:space="preserve">Entrevistas por teléfono </w:t>
      </w:r>
    </w:p>
    <w:p w14:paraId="565B111D" w14:textId="77777777" w:rsidR="00882FB3" w:rsidRPr="00882FB3" w:rsidRDefault="006D1144" w:rsidP="00882FB3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Los responsables de i</w:t>
      </w:r>
      <w:r w:rsidR="00882FB3" w:rsidRPr="00882FB3">
        <w:rPr>
          <w:rFonts w:asciiTheme="minorHAnsi" w:hAnsiTheme="minorHAnsi" w:cstheme="minorHAnsi"/>
          <w:sz w:val="24"/>
          <w:szCs w:val="24"/>
          <w:lang w:eastAsia="es-ES_tradnl"/>
        </w:rPr>
        <w:t xml:space="preserve">magen le informarán antes de la entrevista el requerimiento exacto del periodista. </w:t>
      </w:r>
    </w:p>
    <w:p w14:paraId="7EAC7998" w14:textId="77777777" w:rsidR="00882FB3" w:rsidRPr="00882FB3" w:rsidRDefault="00882FB3" w:rsidP="00882FB3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882FB3">
        <w:rPr>
          <w:rFonts w:asciiTheme="minorHAnsi" w:hAnsiTheme="minorHAnsi" w:cstheme="minorHAnsi"/>
          <w:sz w:val="24"/>
          <w:szCs w:val="24"/>
          <w:lang w:eastAsia="es-ES_tradnl"/>
        </w:rPr>
        <w:t>Deberá estar siempre ac</w:t>
      </w:r>
      <w:r w:rsidR="006D1144">
        <w:rPr>
          <w:rFonts w:asciiTheme="minorHAnsi" w:hAnsiTheme="minorHAnsi" w:cstheme="minorHAnsi"/>
          <w:sz w:val="24"/>
          <w:szCs w:val="24"/>
          <w:lang w:eastAsia="es-ES_tradnl"/>
        </w:rPr>
        <w:t>ompañado de algún encargado de i</w:t>
      </w:r>
      <w:r w:rsidRPr="00882FB3">
        <w:rPr>
          <w:rFonts w:asciiTheme="minorHAnsi" w:hAnsiTheme="minorHAnsi" w:cstheme="minorHAnsi"/>
          <w:sz w:val="24"/>
          <w:szCs w:val="24"/>
          <w:lang w:eastAsia="es-ES_tradnl"/>
        </w:rPr>
        <w:t xml:space="preserve">magen, quien tomará nota de las preguntas que le hagan, y si es posible grabará la conversación a fin de tener un soporte de lo dicho en la entrevista. </w:t>
      </w:r>
    </w:p>
    <w:p w14:paraId="39C1CA49" w14:textId="77777777" w:rsidR="00882FB3" w:rsidRPr="00882FB3" w:rsidRDefault="00882FB3" w:rsidP="00882FB3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882FB3">
        <w:rPr>
          <w:rFonts w:asciiTheme="minorHAnsi" w:hAnsiTheme="minorHAnsi" w:cstheme="minorHAnsi"/>
          <w:sz w:val="24"/>
          <w:szCs w:val="24"/>
          <w:lang w:eastAsia="es-ES_tradnl"/>
        </w:rPr>
        <w:t xml:space="preserve">Si la llamada la atiende usted directamente y es para ofrecer declaraciones en un programa de radio o TV, no acceda y acuerde una nueva hora para la entrevista. Una vez haya colgado prepárese con el equipo de comunicaciones. No responda sin estar preparado, tómese su tiempo. </w:t>
      </w:r>
    </w:p>
    <w:p w14:paraId="5A7A14FB" w14:textId="77777777" w:rsidR="00882FB3" w:rsidRPr="00882FB3" w:rsidRDefault="00882FB3" w:rsidP="00882FB3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882FB3">
        <w:rPr>
          <w:rFonts w:asciiTheme="minorHAnsi" w:hAnsiTheme="minorHAnsi" w:cstheme="minorHAnsi"/>
          <w:sz w:val="24"/>
          <w:szCs w:val="24"/>
          <w:lang w:eastAsia="es-ES_tradnl"/>
        </w:rPr>
        <w:t xml:space="preserve">Aproveche el hecho de que usted está al teléfono y no frente al periodista para utilizar sus apuntes y/o sus guías de mensajes clave en la formulación de su discurso. </w:t>
      </w:r>
    </w:p>
    <w:p w14:paraId="1883BF72" w14:textId="77777777" w:rsidR="00882FB3" w:rsidRPr="00882FB3" w:rsidRDefault="00882FB3" w:rsidP="00882FB3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882FB3">
        <w:rPr>
          <w:rFonts w:asciiTheme="minorHAnsi" w:hAnsiTheme="minorHAnsi" w:cstheme="minorHAnsi"/>
          <w:sz w:val="24"/>
          <w:szCs w:val="24"/>
          <w:lang w:eastAsia="es-ES_tradnl"/>
        </w:rPr>
        <w:t xml:space="preserve">Compórtese de manera natural durante la llamada. </w:t>
      </w:r>
    </w:p>
    <w:p w14:paraId="11543F39" w14:textId="77777777" w:rsidR="00882FB3" w:rsidDel="00DF7FEC" w:rsidRDefault="00882FB3" w:rsidP="00882FB3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line="276" w:lineRule="auto"/>
        <w:ind w:right="28"/>
        <w:jc w:val="both"/>
        <w:rPr>
          <w:del w:id="18" w:author="Perez, Steeven" w:date="2020-08-06T11:17:00Z"/>
          <w:rFonts w:asciiTheme="minorHAnsi" w:hAnsiTheme="minorHAnsi" w:cstheme="minorHAnsi"/>
          <w:sz w:val="24"/>
          <w:szCs w:val="24"/>
          <w:lang w:eastAsia="es-ES_tradnl"/>
        </w:rPr>
      </w:pPr>
      <w:r w:rsidRPr="00882FB3">
        <w:rPr>
          <w:rFonts w:asciiTheme="minorHAnsi" w:hAnsiTheme="minorHAnsi" w:cstheme="minorHAnsi"/>
          <w:sz w:val="24"/>
          <w:szCs w:val="24"/>
          <w:lang w:eastAsia="es-ES_tradnl"/>
        </w:rPr>
        <w:t>Apague el celular y cualquier radio o televisor encendido cerca de usted o busque un sitio donde no haya ruido de ambiente.</w:t>
      </w:r>
    </w:p>
    <w:p w14:paraId="680A3A22" w14:textId="77777777" w:rsidR="00882FB3" w:rsidRPr="00DF7FEC" w:rsidRDefault="00882FB3" w:rsidP="006D1144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  <w:rPrChange w:id="19" w:author="Perez, Steeven" w:date="2020-08-06T11:17:00Z">
            <w:rPr/>
          </w:rPrChange>
        </w:rPr>
        <w:pPrChange w:id="20" w:author="Perez, Steeven" w:date="2020-08-06T11:17:00Z">
          <w:pPr>
            <w:autoSpaceDE w:val="0"/>
            <w:autoSpaceDN w:val="0"/>
            <w:adjustRightInd w:val="0"/>
            <w:spacing w:line="276" w:lineRule="auto"/>
            <w:ind w:right="28"/>
          </w:pPr>
        </w:pPrChange>
      </w:pPr>
    </w:p>
    <w:sectPr w:rsidR="00882FB3" w:rsidRPr="00DF7FEC" w:rsidSect="00507CBD">
      <w:headerReference w:type="default" r:id="rId11"/>
      <w:footerReference w:type="default" r:id="rId12"/>
      <w:pgSz w:w="12240" w:h="15840"/>
      <w:pgMar w:top="1418" w:right="1325" w:bottom="680" w:left="1531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5F960" w14:textId="77777777" w:rsidR="0010321B" w:rsidRDefault="0010321B">
      <w:r>
        <w:separator/>
      </w:r>
    </w:p>
  </w:endnote>
  <w:endnote w:type="continuationSeparator" w:id="0">
    <w:p w14:paraId="50FCEEA5" w14:textId="77777777" w:rsidR="0010321B" w:rsidRDefault="00103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NewCenturySchlb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40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12"/>
      <w:gridCol w:w="1976"/>
      <w:gridCol w:w="1811"/>
      <w:gridCol w:w="1812"/>
      <w:gridCol w:w="1152"/>
      <w:gridCol w:w="1077"/>
    </w:tblGrid>
    <w:tr w:rsidR="00112E59" w14:paraId="0E0AA15D" w14:textId="77777777" w:rsidTr="00112E59">
      <w:trPr>
        <w:trHeight w:val="573"/>
      </w:trPr>
      <w:tc>
        <w:tcPr>
          <w:tcW w:w="1812" w:type="dxa"/>
        </w:tcPr>
        <w:p w14:paraId="10A2522C" w14:textId="77777777" w:rsidR="00112E59" w:rsidRPr="00B741D2" w:rsidRDefault="00112E59" w:rsidP="00FF4AA6">
          <w:pPr>
            <w:pStyle w:val="Piedepgina"/>
            <w:rPr>
              <w:rFonts w:asciiTheme="minorHAnsi" w:hAnsiTheme="minorHAnsi" w:cstheme="minorHAnsi"/>
              <w:sz w:val="18"/>
              <w:szCs w:val="18"/>
              <w:lang w:val="es-ES_tradnl"/>
            </w:rPr>
          </w:pPr>
          <w:r w:rsidRPr="00B741D2">
            <w:rPr>
              <w:rFonts w:asciiTheme="minorHAnsi" w:hAnsiTheme="minorHAnsi" w:cstheme="minorHAnsi"/>
              <w:sz w:val="18"/>
              <w:szCs w:val="18"/>
              <w:lang w:val="es-ES_tradnl"/>
            </w:rPr>
            <w:t>Elaborado por:</w:t>
          </w:r>
        </w:p>
        <w:p w14:paraId="3E371B28" w14:textId="77777777" w:rsidR="00112E59" w:rsidRPr="00B741D2" w:rsidRDefault="00112E59" w:rsidP="008D4B9E">
          <w:pPr>
            <w:pStyle w:val="Piedepgina"/>
            <w:rPr>
              <w:rFonts w:asciiTheme="minorHAnsi" w:hAnsiTheme="minorHAnsi" w:cstheme="minorHAnsi"/>
              <w:sz w:val="24"/>
              <w:szCs w:val="24"/>
              <w:lang w:val="es-ES_tradnl"/>
            </w:rPr>
          </w:pPr>
          <w:r>
            <w:rPr>
              <w:rFonts w:asciiTheme="minorHAnsi" w:hAnsiTheme="minorHAnsi" w:cstheme="minorHAnsi"/>
              <w:sz w:val="24"/>
              <w:szCs w:val="24"/>
              <w:lang w:val="es-ES_tradnl"/>
            </w:rPr>
            <w:t>AHA</w:t>
          </w:r>
        </w:p>
      </w:tc>
      <w:tc>
        <w:tcPr>
          <w:tcW w:w="1976" w:type="dxa"/>
        </w:tcPr>
        <w:p w14:paraId="631997B5" w14:textId="77777777" w:rsidR="00112E59" w:rsidRPr="00B741D2" w:rsidRDefault="00112E59" w:rsidP="00FF4AA6">
          <w:pPr>
            <w:pStyle w:val="Piedepgina"/>
            <w:rPr>
              <w:rFonts w:asciiTheme="minorHAnsi" w:hAnsiTheme="minorHAnsi" w:cstheme="minorHAnsi"/>
              <w:sz w:val="18"/>
              <w:szCs w:val="18"/>
              <w:lang w:val="es-ES_tradnl"/>
            </w:rPr>
          </w:pPr>
          <w:r w:rsidRPr="00B741D2">
            <w:rPr>
              <w:rFonts w:asciiTheme="minorHAnsi" w:hAnsiTheme="minorHAnsi" w:cstheme="minorHAnsi"/>
              <w:sz w:val="18"/>
              <w:szCs w:val="18"/>
              <w:lang w:val="es-ES_tradnl"/>
            </w:rPr>
            <w:t>Aprobado por:</w:t>
          </w:r>
        </w:p>
        <w:p w14:paraId="67DDF436" w14:textId="0ADE2C76" w:rsidR="00112E59" w:rsidRPr="00B741D2" w:rsidRDefault="00112E59" w:rsidP="00112E59">
          <w:pPr>
            <w:pStyle w:val="Piedepgina"/>
            <w:jc w:val="center"/>
            <w:rPr>
              <w:rFonts w:asciiTheme="minorHAnsi" w:hAnsiTheme="minorHAnsi" w:cstheme="minorHAnsi"/>
              <w:color w:val="0000FF"/>
              <w:sz w:val="24"/>
              <w:szCs w:val="24"/>
              <w:lang w:val="es-ES_tradnl"/>
            </w:rPr>
          </w:pPr>
          <w:del w:id="21" w:author="Perez, Steeven" w:date="2020-08-06T11:18:00Z">
            <w:r w:rsidDel="00F073B7">
              <w:rPr>
                <w:rFonts w:asciiTheme="minorHAnsi" w:hAnsiTheme="minorHAnsi" w:cstheme="minorHAnsi"/>
                <w:color w:val="0000FF"/>
                <w:sz w:val="24"/>
                <w:szCs w:val="24"/>
                <w:lang w:val="es-ES_tradnl"/>
              </w:rPr>
              <w:delText>CPvC</w:delText>
            </w:r>
          </w:del>
        </w:p>
      </w:tc>
      <w:tc>
        <w:tcPr>
          <w:tcW w:w="1811" w:type="dxa"/>
        </w:tcPr>
        <w:p w14:paraId="48EEA651" w14:textId="77777777" w:rsidR="00112E59" w:rsidRPr="00B741D2" w:rsidRDefault="00112E59" w:rsidP="00FF4AA6">
          <w:pPr>
            <w:pStyle w:val="Piedepgina"/>
            <w:rPr>
              <w:rFonts w:asciiTheme="minorHAnsi" w:hAnsiTheme="minorHAnsi" w:cstheme="minorHAnsi"/>
              <w:sz w:val="18"/>
              <w:szCs w:val="18"/>
              <w:lang w:val="es-ES_tradnl"/>
            </w:rPr>
          </w:pPr>
          <w:r w:rsidRPr="00B741D2">
            <w:rPr>
              <w:rFonts w:asciiTheme="minorHAnsi" w:hAnsiTheme="minorHAnsi" w:cstheme="minorHAnsi"/>
              <w:sz w:val="18"/>
              <w:szCs w:val="18"/>
              <w:lang w:val="es-ES_tradnl"/>
            </w:rPr>
            <w:t>Aprobado por:</w:t>
          </w:r>
        </w:p>
        <w:p w14:paraId="066F3E15" w14:textId="085C5C8C" w:rsidR="00112E59" w:rsidRPr="00B741D2" w:rsidRDefault="00112E59" w:rsidP="00112E59">
          <w:pPr>
            <w:pStyle w:val="Piedepgina"/>
            <w:jc w:val="center"/>
            <w:rPr>
              <w:rFonts w:asciiTheme="minorHAnsi" w:hAnsiTheme="minorHAnsi" w:cstheme="minorHAnsi"/>
              <w:i/>
              <w:color w:val="0000FF"/>
              <w:sz w:val="18"/>
              <w:szCs w:val="18"/>
              <w:lang w:val="es-ES_tradnl"/>
            </w:rPr>
          </w:pPr>
          <w:del w:id="22" w:author="Perez, Steeven" w:date="2020-08-06T11:18:00Z">
            <w:r w:rsidRPr="00112E59" w:rsidDel="00F073B7">
              <w:rPr>
                <w:rFonts w:asciiTheme="minorHAnsi" w:hAnsiTheme="minorHAnsi" w:cstheme="minorHAnsi"/>
                <w:i/>
                <w:color w:val="0000FF"/>
                <w:sz w:val="24"/>
                <w:szCs w:val="18"/>
                <w:lang w:val="es-ES_tradnl"/>
              </w:rPr>
              <w:delText>CPvC</w:delText>
            </w:r>
          </w:del>
        </w:p>
      </w:tc>
      <w:tc>
        <w:tcPr>
          <w:tcW w:w="1812" w:type="dxa"/>
        </w:tcPr>
        <w:p w14:paraId="74AD5822" w14:textId="77777777" w:rsidR="00112E59" w:rsidRPr="00B741D2" w:rsidRDefault="00112E59" w:rsidP="00FF4AA6">
          <w:pPr>
            <w:pStyle w:val="Piedepgina"/>
            <w:rPr>
              <w:rFonts w:asciiTheme="minorHAnsi" w:hAnsiTheme="minorHAnsi" w:cstheme="minorHAnsi"/>
              <w:sz w:val="18"/>
              <w:szCs w:val="18"/>
              <w:lang w:val="es-ES_tradnl"/>
            </w:rPr>
          </w:pPr>
          <w:r w:rsidRPr="00B741D2">
            <w:rPr>
              <w:rFonts w:asciiTheme="minorHAnsi" w:hAnsiTheme="minorHAnsi" w:cstheme="minorHAnsi"/>
              <w:sz w:val="18"/>
              <w:szCs w:val="18"/>
              <w:lang w:val="es-ES_tradnl"/>
            </w:rPr>
            <w:t>Fecha:</w:t>
          </w:r>
        </w:p>
        <w:p w14:paraId="391B0C82" w14:textId="1CCAE6D2" w:rsidR="00112E59" w:rsidRPr="00B741D2" w:rsidRDefault="00DE1B57" w:rsidP="00112E59">
          <w:pPr>
            <w:pStyle w:val="Piedepgina"/>
            <w:jc w:val="center"/>
            <w:rPr>
              <w:rFonts w:asciiTheme="minorHAnsi" w:hAnsiTheme="minorHAnsi" w:cstheme="minorHAnsi"/>
              <w:i/>
              <w:color w:val="0000FF"/>
              <w:sz w:val="18"/>
              <w:szCs w:val="18"/>
              <w:lang w:val="es-ES_tradnl"/>
            </w:rPr>
          </w:pPr>
          <w:r>
            <w:rPr>
              <w:rFonts w:asciiTheme="minorHAnsi" w:hAnsiTheme="minorHAnsi" w:cstheme="minorHAnsi"/>
              <w:i/>
              <w:color w:val="0000FF"/>
              <w:sz w:val="24"/>
              <w:szCs w:val="18"/>
              <w:lang w:val="es-ES_tradnl"/>
            </w:rPr>
            <w:t>Ago11</w:t>
          </w:r>
          <w:r w:rsidR="00112E59" w:rsidRPr="00112E59">
            <w:rPr>
              <w:rFonts w:asciiTheme="minorHAnsi" w:hAnsiTheme="minorHAnsi" w:cstheme="minorHAnsi"/>
              <w:i/>
              <w:color w:val="0000FF"/>
              <w:sz w:val="24"/>
              <w:szCs w:val="18"/>
              <w:lang w:val="es-ES_tradnl"/>
            </w:rPr>
            <w:t>/2016</w:t>
          </w:r>
        </w:p>
      </w:tc>
      <w:tc>
        <w:tcPr>
          <w:tcW w:w="1152" w:type="dxa"/>
        </w:tcPr>
        <w:p w14:paraId="5DBBB051" w14:textId="77777777" w:rsidR="00112E59" w:rsidRPr="00B741D2" w:rsidRDefault="00112E59" w:rsidP="00FF4AA6">
          <w:pPr>
            <w:pStyle w:val="Piedepgina"/>
            <w:rPr>
              <w:rFonts w:asciiTheme="minorHAnsi" w:hAnsiTheme="minorHAnsi" w:cstheme="minorHAnsi"/>
              <w:sz w:val="18"/>
              <w:szCs w:val="18"/>
              <w:lang w:val="es-ES_tradnl"/>
            </w:rPr>
          </w:pPr>
          <w:r w:rsidRPr="00B741D2">
            <w:rPr>
              <w:rFonts w:asciiTheme="minorHAnsi" w:hAnsiTheme="minorHAnsi" w:cstheme="minorHAnsi"/>
              <w:sz w:val="18"/>
              <w:szCs w:val="18"/>
              <w:lang w:val="es-ES_tradnl"/>
            </w:rPr>
            <w:t>Versión:</w:t>
          </w:r>
        </w:p>
        <w:p w14:paraId="0467EC25" w14:textId="3D104E74" w:rsidR="00112E59" w:rsidRPr="00B741D2" w:rsidRDefault="00112E59" w:rsidP="00112E59">
          <w:pPr>
            <w:pStyle w:val="Piedepgina"/>
            <w:jc w:val="center"/>
            <w:rPr>
              <w:rFonts w:asciiTheme="minorHAnsi" w:hAnsiTheme="minorHAnsi" w:cstheme="minorHAnsi"/>
              <w:sz w:val="24"/>
              <w:szCs w:val="24"/>
              <w:lang w:val="es-ES_tradnl"/>
            </w:rPr>
          </w:pPr>
          <w:r>
            <w:rPr>
              <w:rFonts w:asciiTheme="minorHAnsi" w:hAnsiTheme="minorHAnsi" w:cstheme="minorHAnsi"/>
              <w:sz w:val="24"/>
              <w:szCs w:val="24"/>
              <w:lang w:val="es-ES_tradnl"/>
            </w:rPr>
            <w:t>3.0</w:t>
          </w:r>
        </w:p>
      </w:tc>
      <w:tc>
        <w:tcPr>
          <w:tcW w:w="1077" w:type="dxa"/>
        </w:tcPr>
        <w:p w14:paraId="2B254AE3" w14:textId="61A65F4E" w:rsidR="00112E59" w:rsidRPr="00D226E9" w:rsidRDefault="00112E59" w:rsidP="00FF4AA6">
          <w:pPr>
            <w:pStyle w:val="Piedepgina"/>
            <w:rPr>
              <w:rFonts w:asciiTheme="minorHAnsi" w:hAnsiTheme="minorHAnsi" w:cstheme="minorHAnsi"/>
              <w:sz w:val="18"/>
              <w:szCs w:val="18"/>
            </w:rPr>
          </w:pPr>
          <w:r w:rsidRPr="00D226E9">
            <w:rPr>
              <w:rFonts w:asciiTheme="minorHAnsi" w:hAnsiTheme="minorHAnsi" w:cstheme="minorHAnsi"/>
              <w:sz w:val="18"/>
              <w:szCs w:val="18"/>
            </w:rPr>
            <w:t xml:space="preserve">Página: </w:t>
          </w:r>
        </w:p>
        <w:p w14:paraId="50B6C0AE" w14:textId="77777777" w:rsidR="00112E59" w:rsidRPr="00B741D2" w:rsidRDefault="00112E59" w:rsidP="00112E59">
          <w:pPr>
            <w:pStyle w:val="Piedepgina"/>
            <w:jc w:val="center"/>
            <w:rPr>
              <w:rFonts w:asciiTheme="minorHAnsi" w:hAnsiTheme="minorHAnsi" w:cstheme="minorHAnsi"/>
              <w:sz w:val="24"/>
              <w:szCs w:val="24"/>
              <w:lang w:val="es-ES_tradnl"/>
            </w:rPr>
          </w:pPr>
          <w:r w:rsidRPr="00B741D2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B741D2">
            <w:rPr>
              <w:rFonts w:asciiTheme="minorHAnsi" w:hAnsiTheme="minorHAnsi" w:cstheme="minorHAnsi"/>
              <w:sz w:val="24"/>
              <w:szCs w:val="24"/>
            </w:rPr>
            <w:instrText xml:space="preserve"> PAGE </w:instrText>
          </w:r>
          <w:r w:rsidRPr="00B741D2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r w:rsidR="00193054">
            <w:rPr>
              <w:rFonts w:asciiTheme="minorHAnsi" w:hAnsiTheme="minorHAnsi" w:cstheme="minorHAnsi"/>
              <w:noProof/>
              <w:sz w:val="24"/>
              <w:szCs w:val="24"/>
            </w:rPr>
            <w:t>1</w:t>
          </w:r>
          <w:r w:rsidRPr="00B741D2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  <w:r w:rsidRPr="00B741D2">
            <w:rPr>
              <w:rFonts w:asciiTheme="minorHAnsi" w:hAnsiTheme="minorHAnsi" w:cstheme="minorHAnsi"/>
              <w:sz w:val="24"/>
              <w:szCs w:val="24"/>
            </w:rPr>
            <w:t xml:space="preserve"> de </w:t>
          </w:r>
          <w:r w:rsidRPr="00B741D2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B741D2">
            <w:rPr>
              <w:rFonts w:asciiTheme="minorHAnsi" w:hAnsiTheme="minorHAnsi" w:cstheme="minorHAnsi"/>
              <w:sz w:val="24"/>
              <w:szCs w:val="24"/>
            </w:rPr>
            <w:instrText xml:space="preserve"> NUMPAGES </w:instrText>
          </w:r>
          <w:r w:rsidRPr="00B741D2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r w:rsidR="00193054">
            <w:rPr>
              <w:rFonts w:asciiTheme="minorHAnsi" w:hAnsiTheme="minorHAnsi" w:cstheme="minorHAnsi"/>
              <w:noProof/>
              <w:sz w:val="24"/>
              <w:szCs w:val="24"/>
            </w:rPr>
            <w:t>5</w:t>
          </w:r>
          <w:r w:rsidRPr="00B741D2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tc>
    </w:tr>
  </w:tbl>
  <w:p w14:paraId="48DD3192" w14:textId="77777777" w:rsidR="006A0E0F" w:rsidRDefault="006A0E0F">
    <w:pPr>
      <w:pStyle w:val="Piedepgina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58C4C" w14:textId="77777777" w:rsidR="0010321B" w:rsidRDefault="0010321B">
      <w:r>
        <w:separator/>
      </w:r>
    </w:p>
  </w:footnote>
  <w:footnote w:type="continuationSeparator" w:id="0">
    <w:p w14:paraId="3CF9039E" w14:textId="77777777" w:rsidR="0010321B" w:rsidRDefault="00103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4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537"/>
      <w:gridCol w:w="5103"/>
    </w:tblGrid>
    <w:tr w:rsidR="006A0E0F" w:rsidRPr="008F5FD9" w14:paraId="0310A040" w14:textId="77777777" w:rsidTr="00DF7FEC">
      <w:trPr>
        <w:trHeight w:val="710"/>
      </w:trPr>
      <w:tc>
        <w:tcPr>
          <w:tcW w:w="453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bottom"/>
        </w:tcPr>
        <w:p w14:paraId="22F324A1" w14:textId="77777777" w:rsidR="006A0E0F" w:rsidRDefault="00DF7FEC" w:rsidP="00DF7FEC">
          <w:pPr>
            <w:pStyle w:val="Encabezado"/>
            <w:jc w:val="center"/>
            <w:rPr>
              <w:rFonts w:asciiTheme="minorHAnsi" w:hAnsiTheme="minorHAnsi" w:cstheme="minorHAnsi"/>
              <w:b/>
            </w:rPr>
          </w:pPr>
          <w:r>
            <w:rPr>
              <w:rFonts w:asciiTheme="minorHAnsi" w:hAnsiTheme="minorHAnsi" w:cstheme="minorHAnsi"/>
              <w:b/>
              <w:noProof/>
            </w:rPr>
            <w:drawing>
              <wp:inline distT="0" distB="0" distL="0" distR="0" wp14:anchorId="07B2F417" wp14:editId="21446D4A">
                <wp:extent cx="2115879" cy="879165"/>
                <wp:effectExtent l="0" t="0" r="0" b="0"/>
                <wp:docPr id="2" name="Imagen 2" descr="Imagen que contiene dibuj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Oficial TC Trilex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73" cy="882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580AE1" w14:textId="56F57E17" w:rsidR="00DF7FEC" w:rsidRPr="00D10696" w:rsidRDefault="00DF7FEC" w:rsidP="00DF7FEC">
          <w:pPr>
            <w:pStyle w:val="Encabezado"/>
            <w:jc w:val="center"/>
            <w:rPr>
              <w:rFonts w:asciiTheme="minorHAnsi" w:hAnsiTheme="minorHAnsi" w:cstheme="minorHAnsi"/>
              <w:b/>
            </w:rPr>
          </w:pPr>
        </w:p>
      </w:tc>
      <w:tc>
        <w:tcPr>
          <w:tcW w:w="5103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49A61216" w14:textId="77777777" w:rsidR="006A0E0F" w:rsidRPr="00D10696" w:rsidRDefault="006A0E0F">
          <w:pPr>
            <w:pStyle w:val="Encabezado"/>
            <w:jc w:val="center"/>
            <w:rPr>
              <w:rFonts w:asciiTheme="minorHAnsi" w:hAnsiTheme="minorHAnsi" w:cstheme="minorHAnsi"/>
              <w:b/>
              <w:sz w:val="36"/>
              <w:szCs w:val="36"/>
            </w:rPr>
          </w:pPr>
          <w:r w:rsidRPr="00D10696">
            <w:rPr>
              <w:rFonts w:asciiTheme="minorHAnsi" w:hAnsiTheme="minorHAnsi" w:cstheme="minorHAnsi"/>
              <w:b/>
              <w:sz w:val="36"/>
              <w:szCs w:val="36"/>
              <w:lang w:val="es-ES_tradnl"/>
            </w:rPr>
            <w:t>Procedimiento</w:t>
          </w:r>
        </w:p>
      </w:tc>
    </w:tr>
    <w:tr w:rsidR="006A0E0F" w:rsidRPr="008F5FD9" w14:paraId="296CFF97" w14:textId="77777777" w:rsidTr="00DF7FEC">
      <w:trPr>
        <w:cantSplit/>
        <w:trHeight w:val="710"/>
      </w:trPr>
      <w:tc>
        <w:tcPr>
          <w:tcW w:w="453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FE06AF4" w14:textId="0FAC6F58" w:rsidR="006A0E0F" w:rsidRPr="00D10696" w:rsidRDefault="006A0E0F" w:rsidP="00085F33">
          <w:pPr>
            <w:pStyle w:val="Encabezado"/>
            <w:jc w:val="center"/>
            <w:rPr>
              <w:rFonts w:asciiTheme="minorHAnsi" w:hAnsiTheme="minorHAnsi" w:cstheme="minorHAnsi"/>
              <w:b/>
              <w:noProof/>
              <w:sz w:val="24"/>
            </w:rPr>
          </w:pPr>
          <w:r w:rsidRPr="00D10696">
            <w:rPr>
              <w:rFonts w:asciiTheme="minorHAnsi" w:hAnsiTheme="minorHAnsi" w:cstheme="minorHAnsi"/>
              <w:b/>
              <w:sz w:val="24"/>
              <w:lang w:val="es-ES_tradnl"/>
            </w:rPr>
            <w:t>Referencia:</w:t>
          </w:r>
          <w:r w:rsidR="006D1144">
            <w:rPr>
              <w:rFonts w:asciiTheme="minorHAnsi" w:hAnsiTheme="minorHAnsi" w:cstheme="minorHAnsi"/>
              <w:sz w:val="24"/>
              <w:lang w:val="es-ES_tradnl"/>
            </w:rPr>
            <w:t xml:space="preserve"> </w:t>
          </w:r>
          <w:r w:rsidR="00DF7FEC">
            <w:rPr>
              <w:rFonts w:asciiTheme="minorHAnsi" w:hAnsiTheme="minorHAnsi" w:cstheme="minorHAnsi"/>
              <w:sz w:val="24"/>
              <w:lang w:val="es-ES_tradnl"/>
            </w:rPr>
            <w:t>Gestión de Seguridad, Salud, Bienestar y Ambiente</w:t>
          </w:r>
        </w:p>
      </w:tc>
      <w:tc>
        <w:tcPr>
          <w:tcW w:w="510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73D2DB" w14:textId="6C0901C2" w:rsidR="006A0E0F" w:rsidRPr="00D10696" w:rsidRDefault="00DF7FEC" w:rsidP="006D1144">
          <w:pPr>
            <w:pStyle w:val="Encabezado"/>
            <w:jc w:val="center"/>
            <w:rPr>
              <w:rFonts w:asciiTheme="minorHAnsi" w:hAnsiTheme="minorHAnsi" w:cstheme="minorHAnsi"/>
              <w:sz w:val="32"/>
              <w:szCs w:val="32"/>
              <w:lang w:val="es-ES_tradnl"/>
            </w:rPr>
          </w:pPr>
          <w:r>
            <w:rPr>
              <w:rFonts w:asciiTheme="minorHAnsi" w:hAnsiTheme="minorHAnsi" w:cstheme="minorHAnsi"/>
              <w:sz w:val="32"/>
              <w:szCs w:val="32"/>
              <w:lang w:val="es-ES_tradnl"/>
            </w:rPr>
            <w:t xml:space="preserve">HS&amp;WE-013 </w:t>
          </w:r>
          <w:r w:rsidR="008057DB">
            <w:rPr>
              <w:rFonts w:asciiTheme="minorHAnsi" w:hAnsiTheme="minorHAnsi" w:cstheme="minorHAnsi"/>
              <w:sz w:val="32"/>
              <w:szCs w:val="32"/>
              <w:lang w:val="es-ES_tradnl"/>
            </w:rPr>
            <w:t>Guía para Puesto de Mando Unificado (</w:t>
          </w:r>
          <w:proofErr w:type="spellStart"/>
          <w:r w:rsidR="008057DB">
            <w:rPr>
              <w:rFonts w:asciiTheme="minorHAnsi" w:hAnsiTheme="minorHAnsi" w:cstheme="minorHAnsi"/>
              <w:sz w:val="32"/>
              <w:szCs w:val="32"/>
              <w:lang w:val="es-ES_tradnl"/>
            </w:rPr>
            <w:t>PMUs</w:t>
          </w:r>
          <w:proofErr w:type="spellEnd"/>
          <w:r w:rsidR="008057DB">
            <w:rPr>
              <w:rFonts w:asciiTheme="minorHAnsi" w:hAnsiTheme="minorHAnsi" w:cstheme="minorHAnsi"/>
              <w:sz w:val="32"/>
              <w:szCs w:val="32"/>
              <w:lang w:val="es-ES_tradnl"/>
            </w:rPr>
            <w:t>) y Voceros de Prensa</w:t>
          </w:r>
        </w:p>
      </w:tc>
    </w:tr>
  </w:tbl>
  <w:p w14:paraId="55960A23" w14:textId="77777777" w:rsidR="006A0E0F" w:rsidRPr="008F5FD9" w:rsidRDefault="006A0E0F">
    <w:pPr>
      <w:pStyle w:val="Encabez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singleLevel"/>
    <w:tmpl w:val="00000005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/>
      </w:rPr>
    </w:lvl>
  </w:abstractNum>
  <w:abstractNum w:abstractNumId="2" w15:restartNumberingAfterBreak="0">
    <w:nsid w:val="0000000A"/>
    <w:multiLevelType w:val="singleLevel"/>
    <w:tmpl w:val="0000000A"/>
    <w:name w:val="WW8Num6"/>
    <w:lvl w:ilvl="0">
      <w:start w:val="1"/>
      <w:numFmt w:val="bullet"/>
      <w:lvlText w:val=""/>
      <w:lvlJc w:val="left"/>
      <w:pPr>
        <w:tabs>
          <w:tab w:val="num" w:pos="417"/>
        </w:tabs>
        <w:ind w:left="417" w:hanging="360"/>
      </w:pPr>
      <w:rPr>
        <w:rFonts w:ascii="Wingdings" w:hAnsi="Wingdings"/>
      </w:rPr>
    </w:lvl>
  </w:abstractNum>
  <w:abstractNum w:abstractNumId="3" w15:restartNumberingAfterBreak="0">
    <w:nsid w:val="0000000B"/>
    <w:multiLevelType w:val="single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</w:abstractNum>
  <w:abstractNum w:abstractNumId="4" w15:restartNumberingAfterBreak="0">
    <w:nsid w:val="0000000D"/>
    <w:multiLevelType w:val="singleLevel"/>
    <w:tmpl w:val="7D94FFBA"/>
    <w:name w:val="WW8Num11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32"/>
        <w:szCs w:val="32"/>
      </w:rPr>
    </w:lvl>
  </w:abstractNum>
  <w:abstractNum w:abstractNumId="5" w15:restartNumberingAfterBreak="0">
    <w:nsid w:val="0000000E"/>
    <w:multiLevelType w:val="singleLevel"/>
    <w:tmpl w:val="0000000E"/>
    <w:name w:val="WW8Num13"/>
    <w:lvl w:ilvl="0">
      <w:start w:val="1"/>
      <w:numFmt w:val="bullet"/>
      <w:lvlText w:val=""/>
      <w:lvlJc w:val="left"/>
      <w:pPr>
        <w:tabs>
          <w:tab w:val="num" w:pos="474"/>
        </w:tabs>
        <w:ind w:left="474" w:hanging="360"/>
      </w:pPr>
      <w:rPr>
        <w:rFonts w:ascii="Wingdings" w:hAnsi="Wingdings"/>
        <w:b w:val="0"/>
        <w:i w:val="0"/>
        <w:color w:val="auto"/>
        <w:sz w:val="22"/>
      </w:rPr>
    </w:lvl>
  </w:abstractNum>
  <w:abstractNum w:abstractNumId="6" w15:restartNumberingAfterBreak="0">
    <w:nsid w:val="01BD6E4B"/>
    <w:multiLevelType w:val="hybridMultilevel"/>
    <w:tmpl w:val="074EB44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774CA2"/>
    <w:multiLevelType w:val="hybridMultilevel"/>
    <w:tmpl w:val="6F30F342"/>
    <w:lvl w:ilvl="0" w:tplc="3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02CC741B"/>
    <w:multiLevelType w:val="hybridMultilevel"/>
    <w:tmpl w:val="E9CA8B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B4391D"/>
    <w:multiLevelType w:val="hybridMultilevel"/>
    <w:tmpl w:val="9CB8C5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674B77"/>
    <w:multiLevelType w:val="hybridMultilevel"/>
    <w:tmpl w:val="B8D08B8C"/>
    <w:name w:val="WW8Num14"/>
    <w:lvl w:ilvl="0" w:tplc="94FE69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EAA9E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BA2D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832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026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E88F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8D3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A65B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16F3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387969"/>
    <w:multiLevelType w:val="hybridMultilevel"/>
    <w:tmpl w:val="EBC0E6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0F06B0"/>
    <w:multiLevelType w:val="hybridMultilevel"/>
    <w:tmpl w:val="94F89D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E518B8"/>
    <w:multiLevelType w:val="hybridMultilevel"/>
    <w:tmpl w:val="BC42CCF4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F">
      <w:start w:val="1"/>
      <w:numFmt w:val="decimal"/>
      <w:lvlText w:val="%2."/>
      <w:lvlJc w:val="left"/>
      <w:pPr>
        <w:ind w:left="1866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156E59F3"/>
    <w:multiLevelType w:val="multilevel"/>
    <w:tmpl w:val="EC7863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183B4718"/>
    <w:multiLevelType w:val="hybridMultilevel"/>
    <w:tmpl w:val="66880A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4D2439"/>
    <w:multiLevelType w:val="hybridMultilevel"/>
    <w:tmpl w:val="A0CAD9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C53435"/>
    <w:multiLevelType w:val="hybridMultilevel"/>
    <w:tmpl w:val="05C6E1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317014"/>
    <w:multiLevelType w:val="hybridMultilevel"/>
    <w:tmpl w:val="E2D2121A"/>
    <w:lvl w:ilvl="0" w:tplc="30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9" w15:restartNumberingAfterBreak="0">
    <w:nsid w:val="1F286638"/>
    <w:multiLevelType w:val="hybridMultilevel"/>
    <w:tmpl w:val="911ECE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3F4651"/>
    <w:multiLevelType w:val="hybridMultilevel"/>
    <w:tmpl w:val="0E52A3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7E3331"/>
    <w:multiLevelType w:val="hybridMultilevel"/>
    <w:tmpl w:val="212027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F40AC2"/>
    <w:multiLevelType w:val="hybridMultilevel"/>
    <w:tmpl w:val="23BC3A1E"/>
    <w:lvl w:ilvl="0" w:tplc="FFFFFFFF">
      <w:start w:val="3"/>
      <w:numFmt w:val="bullet"/>
      <w:lvlText w:val="-"/>
      <w:lvlJc w:val="left"/>
      <w:pPr>
        <w:ind w:left="1254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9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</w:abstractNum>
  <w:abstractNum w:abstractNumId="23" w15:restartNumberingAfterBreak="0">
    <w:nsid w:val="2FBD32EA"/>
    <w:multiLevelType w:val="hybridMultilevel"/>
    <w:tmpl w:val="D8EECA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1A48EA"/>
    <w:multiLevelType w:val="hybridMultilevel"/>
    <w:tmpl w:val="740C6214"/>
    <w:lvl w:ilvl="0" w:tplc="2B908100">
      <w:start w:val="1"/>
      <w:numFmt w:val="bullet"/>
      <w:lvlText w:val="-"/>
      <w:lvlJc w:val="left"/>
      <w:pPr>
        <w:ind w:left="786" w:hanging="360"/>
      </w:pPr>
      <w:rPr>
        <w:rFonts w:ascii="Calibri" w:eastAsia="Times New Roman" w:hAnsi="Calibri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33145611"/>
    <w:multiLevelType w:val="hybridMultilevel"/>
    <w:tmpl w:val="18E2E990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357C2401"/>
    <w:multiLevelType w:val="hybridMultilevel"/>
    <w:tmpl w:val="4210B80C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36231DA0"/>
    <w:multiLevelType w:val="multilevel"/>
    <w:tmpl w:val="16923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3659413E"/>
    <w:multiLevelType w:val="hybridMultilevel"/>
    <w:tmpl w:val="708661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B92B5F"/>
    <w:multiLevelType w:val="hybridMultilevel"/>
    <w:tmpl w:val="0C06B4B0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3F80652C"/>
    <w:multiLevelType w:val="hybridMultilevel"/>
    <w:tmpl w:val="149E2E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A7553F"/>
    <w:multiLevelType w:val="multilevel"/>
    <w:tmpl w:val="16923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4E7D4E5B"/>
    <w:multiLevelType w:val="hybridMultilevel"/>
    <w:tmpl w:val="3F841E96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EDF0BE4"/>
    <w:multiLevelType w:val="hybridMultilevel"/>
    <w:tmpl w:val="74240CCC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4FFC476A"/>
    <w:multiLevelType w:val="multilevel"/>
    <w:tmpl w:val="BEEE22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57C32CC1"/>
    <w:multiLevelType w:val="hybridMultilevel"/>
    <w:tmpl w:val="3530F3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A7144A"/>
    <w:multiLevelType w:val="multilevel"/>
    <w:tmpl w:val="16923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B691E57"/>
    <w:multiLevelType w:val="multilevel"/>
    <w:tmpl w:val="16923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5EBC10F9"/>
    <w:multiLevelType w:val="hybridMultilevel"/>
    <w:tmpl w:val="9B84B2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963A22"/>
    <w:multiLevelType w:val="hybridMultilevel"/>
    <w:tmpl w:val="4FB2B272"/>
    <w:lvl w:ilvl="0" w:tplc="300A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40" w15:restartNumberingAfterBreak="0">
    <w:nsid w:val="62A51C47"/>
    <w:multiLevelType w:val="hybridMultilevel"/>
    <w:tmpl w:val="EE5AA3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7F174D"/>
    <w:multiLevelType w:val="multilevel"/>
    <w:tmpl w:val="16923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69424CA1"/>
    <w:multiLevelType w:val="hybridMultilevel"/>
    <w:tmpl w:val="DEF61C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0B0E8B"/>
    <w:multiLevelType w:val="hybridMultilevel"/>
    <w:tmpl w:val="456CB1CE"/>
    <w:lvl w:ilvl="0" w:tplc="30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4" w15:restartNumberingAfterBreak="0">
    <w:nsid w:val="6DA52231"/>
    <w:multiLevelType w:val="hybridMultilevel"/>
    <w:tmpl w:val="B810BD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FF0FF1"/>
    <w:multiLevelType w:val="hybridMultilevel"/>
    <w:tmpl w:val="6A387236"/>
    <w:lvl w:ilvl="0" w:tplc="300A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6" w15:restartNumberingAfterBreak="0">
    <w:nsid w:val="6E0639E0"/>
    <w:multiLevelType w:val="multilevel"/>
    <w:tmpl w:val="16923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7" w15:restartNumberingAfterBreak="0">
    <w:nsid w:val="6FA56BD8"/>
    <w:multiLevelType w:val="multilevel"/>
    <w:tmpl w:val="16923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8" w15:restartNumberingAfterBreak="0">
    <w:nsid w:val="714B1E9E"/>
    <w:multiLevelType w:val="hybridMultilevel"/>
    <w:tmpl w:val="9856B2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066EB"/>
    <w:multiLevelType w:val="multilevel"/>
    <w:tmpl w:val="16923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79A2D8A"/>
    <w:multiLevelType w:val="hybridMultilevel"/>
    <w:tmpl w:val="910E2882"/>
    <w:lvl w:ilvl="0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1" w15:restartNumberingAfterBreak="0">
    <w:nsid w:val="78354F9D"/>
    <w:multiLevelType w:val="multilevel"/>
    <w:tmpl w:val="16923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2" w15:restartNumberingAfterBreak="0">
    <w:nsid w:val="7FAD6DE7"/>
    <w:multiLevelType w:val="hybridMultilevel"/>
    <w:tmpl w:val="0074CA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0"/>
  </w:num>
  <w:num w:numId="3">
    <w:abstractNumId w:val="22"/>
  </w:num>
  <w:num w:numId="4">
    <w:abstractNumId w:val="19"/>
  </w:num>
  <w:num w:numId="5">
    <w:abstractNumId w:val="33"/>
  </w:num>
  <w:num w:numId="6">
    <w:abstractNumId w:val="26"/>
  </w:num>
  <w:num w:numId="7">
    <w:abstractNumId w:val="45"/>
  </w:num>
  <w:num w:numId="8">
    <w:abstractNumId w:val="39"/>
  </w:num>
  <w:num w:numId="9">
    <w:abstractNumId w:val="32"/>
  </w:num>
  <w:num w:numId="10">
    <w:abstractNumId w:val="34"/>
  </w:num>
  <w:num w:numId="11">
    <w:abstractNumId w:val="18"/>
  </w:num>
  <w:num w:numId="12">
    <w:abstractNumId w:val="24"/>
  </w:num>
  <w:num w:numId="13">
    <w:abstractNumId w:val="7"/>
  </w:num>
  <w:num w:numId="14">
    <w:abstractNumId w:val="52"/>
  </w:num>
  <w:num w:numId="15">
    <w:abstractNumId w:val="41"/>
  </w:num>
  <w:num w:numId="16">
    <w:abstractNumId w:val="27"/>
  </w:num>
  <w:num w:numId="17">
    <w:abstractNumId w:val="49"/>
  </w:num>
  <w:num w:numId="18">
    <w:abstractNumId w:val="51"/>
  </w:num>
  <w:num w:numId="19">
    <w:abstractNumId w:val="37"/>
  </w:num>
  <w:num w:numId="20">
    <w:abstractNumId w:val="46"/>
  </w:num>
  <w:num w:numId="21">
    <w:abstractNumId w:val="31"/>
  </w:num>
  <w:num w:numId="22">
    <w:abstractNumId w:val="36"/>
  </w:num>
  <w:num w:numId="23">
    <w:abstractNumId w:val="47"/>
  </w:num>
  <w:num w:numId="24">
    <w:abstractNumId w:val="13"/>
  </w:num>
  <w:num w:numId="25">
    <w:abstractNumId w:val="25"/>
  </w:num>
  <w:num w:numId="26">
    <w:abstractNumId w:val="6"/>
  </w:num>
  <w:num w:numId="27">
    <w:abstractNumId w:val="11"/>
  </w:num>
  <w:num w:numId="28">
    <w:abstractNumId w:val="14"/>
  </w:num>
  <w:num w:numId="29">
    <w:abstractNumId w:val="12"/>
  </w:num>
  <w:num w:numId="30">
    <w:abstractNumId w:val="15"/>
  </w:num>
  <w:num w:numId="31">
    <w:abstractNumId w:val="40"/>
  </w:num>
  <w:num w:numId="32">
    <w:abstractNumId w:val="17"/>
  </w:num>
  <w:num w:numId="33">
    <w:abstractNumId w:val="28"/>
  </w:num>
  <w:num w:numId="34">
    <w:abstractNumId w:val="35"/>
  </w:num>
  <w:num w:numId="35">
    <w:abstractNumId w:val="20"/>
  </w:num>
  <w:num w:numId="36">
    <w:abstractNumId w:val="43"/>
  </w:num>
  <w:num w:numId="37">
    <w:abstractNumId w:val="30"/>
  </w:num>
  <w:num w:numId="38">
    <w:abstractNumId w:val="29"/>
  </w:num>
  <w:num w:numId="39">
    <w:abstractNumId w:val="38"/>
  </w:num>
  <w:num w:numId="40">
    <w:abstractNumId w:val="42"/>
  </w:num>
  <w:num w:numId="41">
    <w:abstractNumId w:val="9"/>
  </w:num>
  <w:num w:numId="42">
    <w:abstractNumId w:val="23"/>
  </w:num>
  <w:num w:numId="43">
    <w:abstractNumId w:val="8"/>
  </w:num>
  <w:num w:numId="44">
    <w:abstractNumId w:val="21"/>
  </w:num>
  <w:num w:numId="45">
    <w:abstractNumId w:val="48"/>
  </w:num>
  <w:num w:numId="46">
    <w:abstractNumId w:val="44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rez, Steeven">
    <w15:presenceInfo w15:providerId="AD" w15:userId="S::steeven.perez@tc.tc::56a4bc4e-9f84-4790-a743-d921dccbe0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readOnly" w:formatting="1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8DD"/>
    <w:rsid w:val="0000350C"/>
    <w:rsid w:val="00004C6E"/>
    <w:rsid w:val="00012C08"/>
    <w:rsid w:val="00033B97"/>
    <w:rsid w:val="000519E0"/>
    <w:rsid w:val="00056287"/>
    <w:rsid w:val="0005715D"/>
    <w:rsid w:val="00057814"/>
    <w:rsid w:val="00057EE5"/>
    <w:rsid w:val="0007612F"/>
    <w:rsid w:val="00081FFC"/>
    <w:rsid w:val="00085B3B"/>
    <w:rsid w:val="00085F33"/>
    <w:rsid w:val="00090C1B"/>
    <w:rsid w:val="00093838"/>
    <w:rsid w:val="000A56F4"/>
    <w:rsid w:val="000C42A8"/>
    <w:rsid w:val="000C5B55"/>
    <w:rsid w:val="000D5BA8"/>
    <w:rsid w:val="000E0789"/>
    <w:rsid w:val="000E09AB"/>
    <w:rsid w:val="000E4E4D"/>
    <w:rsid w:val="000F07FA"/>
    <w:rsid w:val="0010321B"/>
    <w:rsid w:val="001067B5"/>
    <w:rsid w:val="0011127B"/>
    <w:rsid w:val="00112E59"/>
    <w:rsid w:val="0014549C"/>
    <w:rsid w:val="001466B0"/>
    <w:rsid w:val="0015533E"/>
    <w:rsid w:val="0017310B"/>
    <w:rsid w:val="00185424"/>
    <w:rsid w:val="00193054"/>
    <w:rsid w:val="00195B2E"/>
    <w:rsid w:val="001A7A9C"/>
    <w:rsid w:val="001D093F"/>
    <w:rsid w:val="001D3C8D"/>
    <w:rsid w:val="001E441A"/>
    <w:rsid w:val="001F4C6C"/>
    <w:rsid w:val="00206648"/>
    <w:rsid w:val="002246A3"/>
    <w:rsid w:val="002316B2"/>
    <w:rsid w:val="00247724"/>
    <w:rsid w:val="00262F06"/>
    <w:rsid w:val="00276D36"/>
    <w:rsid w:val="00280D40"/>
    <w:rsid w:val="00283458"/>
    <w:rsid w:val="00287B64"/>
    <w:rsid w:val="00291EB3"/>
    <w:rsid w:val="00294F1F"/>
    <w:rsid w:val="002966B1"/>
    <w:rsid w:val="002C03B1"/>
    <w:rsid w:val="002E1963"/>
    <w:rsid w:val="002E3379"/>
    <w:rsid w:val="002F0944"/>
    <w:rsid w:val="00306F74"/>
    <w:rsid w:val="003078D9"/>
    <w:rsid w:val="00314C50"/>
    <w:rsid w:val="003529A4"/>
    <w:rsid w:val="0036325C"/>
    <w:rsid w:val="0038716A"/>
    <w:rsid w:val="0039327A"/>
    <w:rsid w:val="00396F5F"/>
    <w:rsid w:val="003A007A"/>
    <w:rsid w:val="003B6847"/>
    <w:rsid w:val="003C70F3"/>
    <w:rsid w:val="003C75DD"/>
    <w:rsid w:val="003E3CF2"/>
    <w:rsid w:val="003E41F5"/>
    <w:rsid w:val="003F4264"/>
    <w:rsid w:val="003F5698"/>
    <w:rsid w:val="003F76D7"/>
    <w:rsid w:val="004002EF"/>
    <w:rsid w:val="00404C3A"/>
    <w:rsid w:val="00437DF4"/>
    <w:rsid w:val="004626BD"/>
    <w:rsid w:val="00466AD4"/>
    <w:rsid w:val="00472EE3"/>
    <w:rsid w:val="004734A8"/>
    <w:rsid w:val="00497BA6"/>
    <w:rsid w:val="004A0A31"/>
    <w:rsid w:val="004B2352"/>
    <w:rsid w:val="004B258E"/>
    <w:rsid w:val="004C5F38"/>
    <w:rsid w:val="004D0B2A"/>
    <w:rsid w:val="004E7466"/>
    <w:rsid w:val="004F3EE0"/>
    <w:rsid w:val="004F7665"/>
    <w:rsid w:val="00501291"/>
    <w:rsid w:val="00506F47"/>
    <w:rsid w:val="00507CBD"/>
    <w:rsid w:val="00527222"/>
    <w:rsid w:val="005329FB"/>
    <w:rsid w:val="00534E88"/>
    <w:rsid w:val="0054015A"/>
    <w:rsid w:val="00540283"/>
    <w:rsid w:val="00541196"/>
    <w:rsid w:val="0054540D"/>
    <w:rsid w:val="00545E2B"/>
    <w:rsid w:val="00550BB8"/>
    <w:rsid w:val="00555B81"/>
    <w:rsid w:val="005605EF"/>
    <w:rsid w:val="005676BB"/>
    <w:rsid w:val="005700A2"/>
    <w:rsid w:val="00581483"/>
    <w:rsid w:val="005A20FA"/>
    <w:rsid w:val="005A5650"/>
    <w:rsid w:val="005B176D"/>
    <w:rsid w:val="005B1BB6"/>
    <w:rsid w:val="005C16FB"/>
    <w:rsid w:val="005C3BC2"/>
    <w:rsid w:val="005C6392"/>
    <w:rsid w:val="005C7304"/>
    <w:rsid w:val="005D7069"/>
    <w:rsid w:val="005E2130"/>
    <w:rsid w:val="005F0C78"/>
    <w:rsid w:val="00603ECC"/>
    <w:rsid w:val="006044C9"/>
    <w:rsid w:val="0061284C"/>
    <w:rsid w:val="00614F5C"/>
    <w:rsid w:val="0061744E"/>
    <w:rsid w:val="006259E7"/>
    <w:rsid w:val="00627B31"/>
    <w:rsid w:val="006334F5"/>
    <w:rsid w:val="00641556"/>
    <w:rsid w:val="00644741"/>
    <w:rsid w:val="00660157"/>
    <w:rsid w:val="00665A85"/>
    <w:rsid w:val="00670A0A"/>
    <w:rsid w:val="00676856"/>
    <w:rsid w:val="00690DCB"/>
    <w:rsid w:val="00692FBF"/>
    <w:rsid w:val="006A0E0F"/>
    <w:rsid w:val="006B00FA"/>
    <w:rsid w:val="006B10D1"/>
    <w:rsid w:val="006B2EE4"/>
    <w:rsid w:val="006B3467"/>
    <w:rsid w:val="006D1144"/>
    <w:rsid w:val="006E1778"/>
    <w:rsid w:val="006E3EEA"/>
    <w:rsid w:val="006E4301"/>
    <w:rsid w:val="006E5C9F"/>
    <w:rsid w:val="007073DC"/>
    <w:rsid w:val="00727A09"/>
    <w:rsid w:val="00742B06"/>
    <w:rsid w:val="00766ADA"/>
    <w:rsid w:val="00785F19"/>
    <w:rsid w:val="0078627B"/>
    <w:rsid w:val="00786C1F"/>
    <w:rsid w:val="007A6392"/>
    <w:rsid w:val="007B7A4E"/>
    <w:rsid w:val="007D60FA"/>
    <w:rsid w:val="007F529B"/>
    <w:rsid w:val="007F65E5"/>
    <w:rsid w:val="00800F44"/>
    <w:rsid w:val="008057DB"/>
    <w:rsid w:val="0081063B"/>
    <w:rsid w:val="008124CA"/>
    <w:rsid w:val="00814BA4"/>
    <w:rsid w:val="008319C5"/>
    <w:rsid w:val="00837FD2"/>
    <w:rsid w:val="00840441"/>
    <w:rsid w:val="00853178"/>
    <w:rsid w:val="00855A12"/>
    <w:rsid w:val="00877B90"/>
    <w:rsid w:val="00882FB3"/>
    <w:rsid w:val="008B0E62"/>
    <w:rsid w:val="008B2037"/>
    <w:rsid w:val="008B5FEE"/>
    <w:rsid w:val="008C047B"/>
    <w:rsid w:val="008C514E"/>
    <w:rsid w:val="008D4B9E"/>
    <w:rsid w:val="008E49D0"/>
    <w:rsid w:val="008E6D2E"/>
    <w:rsid w:val="008F5FD9"/>
    <w:rsid w:val="00905443"/>
    <w:rsid w:val="009070C3"/>
    <w:rsid w:val="009178AC"/>
    <w:rsid w:val="009273F6"/>
    <w:rsid w:val="00950785"/>
    <w:rsid w:val="00964BCD"/>
    <w:rsid w:val="00966CC7"/>
    <w:rsid w:val="00986A08"/>
    <w:rsid w:val="0099591D"/>
    <w:rsid w:val="00996B63"/>
    <w:rsid w:val="009A00DB"/>
    <w:rsid w:val="009D45AA"/>
    <w:rsid w:val="009E050A"/>
    <w:rsid w:val="009E0EDC"/>
    <w:rsid w:val="009E7F4E"/>
    <w:rsid w:val="009F35D4"/>
    <w:rsid w:val="00A00779"/>
    <w:rsid w:val="00A22E11"/>
    <w:rsid w:val="00A248C5"/>
    <w:rsid w:val="00A25B46"/>
    <w:rsid w:val="00A34988"/>
    <w:rsid w:val="00A34FFE"/>
    <w:rsid w:val="00A37321"/>
    <w:rsid w:val="00A37BFF"/>
    <w:rsid w:val="00A40250"/>
    <w:rsid w:val="00A44259"/>
    <w:rsid w:val="00A523E4"/>
    <w:rsid w:val="00A524BC"/>
    <w:rsid w:val="00A60F2C"/>
    <w:rsid w:val="00A658DD"/>
    <w:rsid w:val="00A80680"/>
    <w:rsid w:val="00A84E95"/>
    <w:rsid w:val="00AA329C"/>
    <w:rsid w:val="00AD3CED"/>
    <w:rsid w:val="00AE2539"/>
    <w:rsid w:val="00AF2171"/>
    <w:rsid w:val="00AF2183"/>
    <w:rsid w:val="00AF3294"/>
    <w:rsid w:val="00B27264"/>
    <w:rsid w:val="00B40979"/>
    <w:rsid w:val="00B443BC"/>
    <w:rsid w:val="00B45B8D"/>
    <w:rsid w:val="00B741D2"/>
    <w:rsid w:val="00BB36A1"/>
    <w:rsid w:val="00BB696D"/>
    <w:rsid w:val="00BC44EB"/>
    <w:rsid w:val="00BC4DFE"/>
    <w:rsid w:val="00BC5F22"/>
    <w:rsid w:val="00BC62E0"/>
    <w:rsid w:val="00BD0305"/>
    <w:rsid w:val="00BD1A01"/>
    <w:rsid w:val="00BD3CB9"/>
    <w:rsid w:val="00BE0CE3"/>
    <w:rsid w:val="00BE56F9"/>
    <w:rsid w:val="00C04808"/>
    <w:rsid w:val="00C05576"/>
    <w:rsid w:val="00C11216"/>
    <w:rsid w:val="00C23F68"/>
    <w:rsid w:val="00C25B1E"/>
    <w:rsid w:val="00C274F9"/>
    <w:rsid w:val="00C46474"/>
    <w:rsid w:val="00C51D9E"/>
    <w:rsid w:val="00C74B59"/>
    <w:rsid w:val="00C923BE"/>
    <w:rsid w:val="00C92F1E"/>
    <w:rsid w:val="00C966C4"/>
    <w:rsid w:val="00CA230F"/>
    <w:rsid w:val="00CA4F07"/>
    <w:rsid w:val="00CA5C01"/>
    <w:rsid w:val="00CB505F"/>
    <w:rsid w:val="00CC5004"/>
    <w:rsid w:val="00CE5389"/>
    <w:rsid w:val="00D01F89"/>
    <w:rsid w:val="00D038E5"/>
    <w:rsid w:val="00D10696"/>
    <w:rsid w:val="00D226E9"/>
    <w:rsid w:val="00D37970"/>
    <w:rsid w:val="00D42D7D"/>
    <w:rsid w:val="00D44302"/>
    <w:rsid w:val="00D50A59"/>
    <w:rsid w:val="00D5531F"/>
    <w:rsid w:val="00D56295"/>
    <w:rsid w:val="00D57EA3"/>
    <w:rsid w:val="00D61623"/>
    <w:rsid w:val="00D726DF"/>
    <w:rsid w:val="00D91533"/>
    <w:rsid w:val="00D91812"/>
    <w:rsid w:val="00DB37E0"/>
    <w:rsid w:val="00DB55F6"/>
    <w:rsid w:val="00DB6B0E"/>
    <w:rsid w:val="00DD36DF"/>
    <w:rsid w:val="00DE1B57"/>
    <w:rsid w:val="00DF57E0"/>
    <w:rsid w:val="00DF7FEC"/>
    <w:rsid w:val="00E019BF"/>
    <w:rsid w:val="00E207E1"/>
    <w:rsid w:val="00E419EC"/>
    <w:rsid w:val="00E62080"/>
    <w:rsid w:val="00E63389"/>
    <w:rsid w:val="00E70EF5"/>
    <w:rsid w:val="00E71DB6"/>
    <w:rsid w:val="00E773BB"/>
    <w:rsid w:val="00EA228F"/>
    <w:rsid w:val="00EA28B5"/>
    <w:rsid w:val="00EB6D90"/>
    <w:rsid w:val="00EC1CF7"/>
    <w:rsid w:val="00EC37B8"/>
    <w:rsid w:val="00EC60EE"/>
    <w:rsid w:val="00ED3D22"/>
    <w:rsid w:val="00ED4F78"/>
    <w:rsid w:val="00F048EC"/>
    <w:rsid w:val="00F073B7"/>
    <w:rsid w:val="00F142D8"/>
    <w:rsid w:val="00F51C00"/>
    <w:rsid w:val="00F62492"/>
    <w:rsid w:val="00F71811"/>
    <w:rsid w:val="00FA6AFB"/>
    <w:rsid w:val="00FA7D7D"/>
    <w:rsid w:val="00FE1E85"/>
    <w:rsid w:val="00FE5B90"/>
    <w:rsid w:val="00FE7F4A"/>
    <w:rsid w:val="00FF2982"/>
    <w:rsid w:val="00FF4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2A0279"/>
  <w15:docId w15:val="{6AF6E19B-25F2-4116-8A28-255FDADE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321"/>
    <w:rPr>
      <w:lang w:val="es-EC"/>
    </w:rPr>
  </w:style>
  <w:style w:type="paragraph" w:styleId="Ttulo1">
    <w:name w:val="heading 1"/>
    <w:basedOn w:val="Normal"/>
    <w:next w:val="Normal"/>
    <w:qFormat/>
    <w:rsid w:val="00A37321"/>
    <w:pPr>
      <w:keepNext/>
      <w:outlineLvl w:val="0"/>
    </w:pPr>
    <w:rPr>
      <w:rFonts w:ascii="Arial" w:hAnsi="Arial"/>
      <w:b/>
      <w:i/>
      <w:sz w:val="24"/>
      <w:u w:val="single"/>
      <w:lang w:val="es-MX"/>
    </w:rPr>
  </w:style>
  <w:style w:type="paragraph" w:styleId="Ttulo2">
    <w:name w:val="heading 2"/>
    <w:basedOn w:val="Normal"/>
    <w:next w:val="Normal"/>
    <w:link w:val="Ttulo2Car"/>
    <w:qFormat/>
    <w:rsid w:val="00A37321"/>
    <w:pPr>
      <w:keepNext/>
      <w:jc w:val="both"/>
      <w:outlineLvl w:val="1"/>
    </w:pPr>
    <w:rPr>
      <w:rFonts w:ascii="Arial" w:hAnsi="Arial"/>
      <w:b/>
      <w:i/>
      <w:sz w:val="24"/>
      <w:u w:val="single"/>
      <w:lang w:val="es-MX"/>
    </w:rPr>
  </w:style>
  <w:style w:type="paragraph" w:styleId="Ttulo3">
    <w:name w:val="heading 3"/>
    <w:basedOn w:val="Normal"/>
    <w:next w:val="Normal"/>
    <w:link w:val="Ttulo3Car"/>
    <w:qFormat/>
    <w:rsid w:val="00D91533"/>
    <w:pPr>
      <w:keepNext/>
      <w:tabs>
        <w:tab w:val="num" w:pos="1440"/>
      </w:tabs>
      <w:suppressAutoHyphens/>
      <w:spacing w:before="240" w:after="60"/>
      <w:ind w:hanging="709"/>
      <w:jc w:val="both"/>
      <w:outlineLvl w:val="2"/>
    </w:pPr>
    <w:rPr>
      <w:rFonts w:ascii="Century Schoolbook" w:hAnsi="Century Schoolbook"/>
      <w:b/>
      <w:i/>
      <w:sz w:val="24"/>
      <w:lang w:val="es-ES_tradnl" w:eastAsia="ar-SA"/>
    </w:rPr>
  </w:style>
  <w:style w:type="paragraph" w:styleId="Ttulo4">
    <w:name w:val="heading 4"/>
    <w:basedOn w:val="Normal"/>
    <w:next w:val="Normal"/>
    <w:qFormat/>
    <w:rsid w:val="00A37321"/>
    <w:pPr>
      <w:keepNext/>
      <w:jc w:val="both"/>
      <w:outlineLvl w:val="3"/>
    </w:pPr>
    <w:rPr>
      <w:rFonts w:ascii="Arial" w:hAnsi="Arial"/>
      <w:b/>
      <w:i/>
      <w:sz w:val="24"/>
      <w:lang w:val="es-MX"/>
    </w:rPr>
  </w:style>
  <w:style w:type="paragraph" w:styleId="Ttulo5">
    <w:name w:val="heading 5"/>
    <w:basedOn w:val="Normal"/>
    <w:next w:val="Normal"/>
    <w:qFormat/>
    <w:rsid w:val="00A37321"/>
    <w:pPr>
      <w:keepNext/>
      <w:jc w:val="both"/>
      <w:outlineLvl w:val="4"/>
    </w:pPr>
    <w:rPr>
      <w:rFonts w:ascii="Arial" w:hAnsi="Arial"/>
      <w:sz w:val="24"/>
      <w:lang w:val="es-MX"/>
    </w:rPr>
  </w:style>
  <w:style w:type="paragraph" w:styleId="Ttulo6">
    <w:name w:val="heading 6"/>
    <w:basedOn w:val="Normal"/>
    <w:next w:val="Normal"/>
    <w:link w:val="Ttulo6Car"/>
    <w:qFormat/>
    <w:rsid w:val="00D91533"/>
    <w:pPr>
      <w:tabs>
        <w:tab w:val="num" w:pos="2520"/>
      </w:tabs>
      <w:suppressAutoHyphens/>
      <w:spacing w:before="240" w:after="60"/>
      <w:ind w:left="2520" w:hanging="360"/>
      <w:jc w:val="both"/>
      <w:outlineLvl w:val="5"/>
    </w:pPr>
    <w:rPr>
      <w:rFonts w:ascii="Arial" w:hAnsi="Arial"/>
      <w:i/>
      <w:sz w:val="22"/>
      <w:lang w:val="es-ES_tradnl" w:eastAsia="ar-SA"/>
    </w:rPr>
  </w:style>
  <w:style w:type="paragraph" w:styleId="Ttulo7">
    <w:name w:val="heading 7"/>
    <w:basedOn w:val="Normal"/>
    <w:next w:val="Normal"/>
    <w:link w:val="Ttulo7Car"/>
    <w:qFormat/>
    <w:rsid w:val="00D91533"/>
    <w:pPr>
      <w:tabs>
        <w:tab w:val="num" w:pos="2880"/>
      </w:tabs>
      <w:suppressAutoHyphens/>
      <w:spacing w:before="240" w:after="60"/>
      <w:ind w:left="2880" w:hanging="360"/>
      <w:jc w:val="both"/>
      <w:outlineLvl w:val="6"/>
    </w:pPr>
    <w:rPr>
      <w:rFonts w:ascii="Arial" w:hAnsi="Arial"/>
      <w:lang w:val="es-ES_tradnl" w:eastAsia="ar-SA"/>
    </w:rPr>
  </w:style>
  <w:style w:type="paragraph" w:styleId="Ttulo8">
    <w:name w:val="heading 8"/>
    <w:basedOn w:val="Normal"/>
    <w:next w:val="Normal"/>
    <w:link w:val="Ttulo8Car"/>
    <w:qFormat/>
    <w:rsid w:val="00D91533"/>
    <w:pPr>
      <w:tabs>
        <w:tab w:val="num" w:pos="3240"/>
      </w:tabs>
      <w:suppressAutoHyphens/>
      <w:spacing w:before="240" w:after="60"/>
      <w:ind w:left="3240" w:hanging="360"/>
      <w:jc w:val="both"/>
      <w:outlineLvl w:val="7"/>
    </w:pPr>
    <w:rPr>
      <w:rFonts w:ascii="Arial" w:hAnsi="Arial"/>
      <w:i/>
      <w:lang w:val="es-ES_tradnl" w:eastAsia="ar-SA"/>
    </w:rPr>
  </w:style>
  <w:style w:type="paragraph" w:styleId="Ttulo9">
    <w:name w:val="heading 9"/>
    <w:basedOn w:val="Normal"/>
    <w:next w:val="Normal"/>
    <w:link w:val="Ttulo9Car"/>
    <w:qFormat/>
    <w:rsid w:val="00D91533"/>
    <w:pPr>
      <w:tabs>
        <w:tab w:val="num" w:pos="3600"/>
      </w:tabs>
      <w:suppressAutoHyphens/>
      <w:spacing w:before="240" w:after="60"/>
      <w:ind w:left="3600" w:hanging="360"/>
      <w:jc w:val="both"/>
      <w:outlineLvl w:val="8"/>
    </w:pPr>
    <w:rPr>
      <w:rFonts w:ascii="Arial" w:hAnsi="Arial"/>
      <w:i/>
      <w:sz w:val="1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semiHidden/>
    <w:rsid w:val="00A37321"/>
    <w:pPr>
      <w:ind w:left="240" w:hanging="240"/>
    </w:pPr>
    <w:rPr>
      <w:rFonts w:ascii="Times" w:eastAsia="Times" w:hAnsi="Times"/>
      <w:sz w:val="24"/>
      <w:lang w:val="en-US"/>
    </w:rPr>
  </w:style>
  <w:style w:type="paragraph" w:styleId="Textoindependiente">
    <w:name w:val="Body Text"/>
    <w:basedOn w:val="Normal"/>
    <w:link w:val="TextoindependienteCar"/>
    <w:rsid w:val="00A37321"/>
    <w:pPr>
      <w:jc w:val="both"/>
    </w:pPr>
    <w:rPr>
      <w:rFonts w:ascii="Arial" w:hAnsi="Arial"/>
      <w:sz w:val="24"/>
      <w:lang w:val="es-MX"/>
    </w:rPr>
  </w:style>
  <w:style w:type="paragraph" w:styleId="Textoindependiente2">
    <w:name w:val="Body Text 2"/>
    <w:basedOn w:val="Normal"/>
    <w:link w:val="Textoindependiente2Car"/>
    <w:uiPriority w:val="99"/>
    <w:rsid w:val="00A37321"/>
    <w:pPr>
      <w:jc w:val="both"/>
    </w:pPr>
    <w:rPr>
      <w:rFonts w:ascii="Arial" w:hAnsi="Arial"/>
      <w:color w:val="FF0000"/>
      <w:sz w:val="24"/>
      <w:lang w:val="es-MX"/>
    </w:rPr>
  </w:style>
  <w:style w:type="paragraph" w:styleId="Sangra2detindependiente">
    <w:name w:val="Body Text Indent 2"/>
    <w:basedOn w:val="Normal"/>
    <w:link w:val="Sangra2detindependienteCar"/>
    <w:rsid w:val="00A37321"/>
    <w:pPr>
      <w:ind w:left="360"/>
      <w:jc w:val="both"/>
    </w:pPr>
    <w:rPr>
      <w:sz w:val="24"/>
      <w:lang w:val="es-ES"/>
    </w:rPr>
  </w:style>
  <w:style w:type="paragraph" w:styleId="Encabezado">
    <w:name w:val="header"/>
    <w:basedOn w:val="Normal"/>
    <w:link w:val="EncabezadoCar"/>
    <w:uiPriority w:val="99"/>
    <w:rsid w:val="00A37321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rsid w:val="00A37321"/>
    <w:pPr>
      <w:tabs>
        <w:tab w:val="center" w:pos="4252"/>
        <w:tab w:val="right" w:pos="8504"/>
      </w:tabs>
    </w:pPr>
    <w:rPr>
      <w:lang w:val="es-ES"/>
    </w:rPr>
  </w:style>
  <w:style w:type="character" w:styleId="Nmerodepgina">
    <w:name w:val="page number"/>
    <w:basedOn w:val="Fuentedeprrafopredeter"/>
    <w:rsid w:val="00A37321"/>
  </w:style>
  <w:style w:type="paragraph" w:styleId="Textodeglobo">
    <w:name w:val="Balloon Text"/>
    <w:basedOn w:val="Normal"/>
    <w:link w:val="TextodegloboCar"/>
    <w:uiPriority w:val="99"/>
    <w:semiHidden/>
    <w:rsid w:val="00A37321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033B97"/>
    <w:rPr>
      <w:lang w:val="es-EC"/>
    </w:rPr>
  </w:style>
  <w:style w:type="paragraph" w:styleId="TDC1">
    <w:name w:val="toc 1"/>
    <w:basedOn w:val="Normal"/>
    <w:next w:val="Normal"/>
    <w:autoRedefine/>
    <w:uiPriority w:val="39"/>
    <w:rsid w:val="00F142D8"/>
  </w:style>
  <w:style w:type="character" w:styleId="Hipervnculo">
    <w:name w:val="Hyperlink"/>
    <w:uiPriority w:val="99"/>
    <w:unhideWhenUsed/>
    <w:rsid w:val="00F142D8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142D8"/>
    <w:pPr>
      <w:keepLines/>
      <w:spacing w:before="480" w:line="276" w:lineRule="auto"/>
      <w:outlineLvl w:val="9"/>
    </w:pPr>
    <w:rPr>
      <w:rFonts w:ascii="Cambria" w:hAnsi="Cambria"/>
      <w:bCs/>
      <w:i w:val="0"/>
      <w:color w:val="365F91"/>
      <w:sz w:val="28"/>
      <w:szCs w:val="28"/>
      <w:u w:val="none"/>
      <w:lang w:val="es-ES" w:eastAsia="en-US"/>
    </w:rPr>
  </w:style>
  <w:style w:type="character" w:customStyle="1" w:styleId="EncabezadoCar">
    <w:name w:val="Encabezado Car"/>
    <w:link w:val="Encabezado"/>
    <w:uiPriority w:val="99"/>
    <w:rsid w:val="00F142D8"/>
  </w:style>
  <w:style w:type="paragraph" w:styleId="Sangradetextonormal">
    <w:name w:val="Body Text Indent"/>
    <w:basedOn w:val="Normal"/>
    <w:link w:val="SangradetextonormalCar"/>
    <w:rsid w:val="008F5FD9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8F5FD9"/>
    <w:rPr>
      <w:lang w:val="es-EC"/>
    </w:rPr>
  </w:style>
  <w:style w:type="paragraph" w:customStyle="1" w:styleId="Sangra2detindependiente1">
    <w:name w:val="Sangría 2 de t. independiente1"/>
    <w:basedOn w:val="Normal"/>
    <w:rsid w:val="008F5FD9"/>
    <w:pPr>
      <w:suppressAutoHyphens/>
      <w:ind w:left="851"/>
    </w:pPr>
    <w:rPr>
      <w:rFonts w:ascii="Arial Narrow" w:hAnsi="Arial Narrow"/>
      <w:sz w:val="28"/>
      <w:lang w:val="es-ES" w:eastAsia="ar-SA"/>
    </w:rPr>
  </w:style>
  <w:style w:type="paragraph" w:customStyle="1" w:styleId="Sangra3detindependiente1">
    <w:name w:val="Sangría 3 de t. independiente1"/>
    <w:basedOn w:val="Normal"/>
    <w:rsid w:val="008F5FD9"/>
    <w:pPr>
      <w:suppressAutoHyphens/>
      <w:ind w:left="708"/>
    </w:pPr>
    <w:rPr>
      <w:rFonts w:ascii="Arial Narrow" w:hAnsi="Arial Narrow"/>
      <w:sz w:val="28"/>
      <w:lang w:val="es-ES" w:eastAsia="ar-SA"/>
    </w:rPr>
  </w:style>
  <w:style w:type="paragraph" w:styleId="Prrafodelista">
    <w:name w:val="List Paragraph"/>
    <w:basedOn w:val="Normal"/>
    <w:uiPriority w:val="34"/>
    <w:qFormat/>
    <w:rsid w:val="008F5FD9"/>
    <w:pPr>
      <w:suppressAutoHyphens/>
      <w:ind w:left="708"/>
    </w:pPr>
    <w:rPr>
      <w:rFonts w:ascii="Tahoma" w:hAnsi="Tahoma"/>
      <w:sz w:val="22"/>
      <w:lang w:val="es-ES" w:eastAsia="ar-SA"/>
    </w:rPr>
  </w:style>
  <w:style w:type="character" w:styleId="Textoennegrita">
    <w:name w:val="Strong"/>
    <w:qFormat/>
    <w:rsid w:val="008F5FD9"/>
    <w:rPr>
      <w:b/>
      <w:bCs/>
    </w:rPr>
  </w:style>
  <w:style w:type="paragraph" w:customStyle="1" w:styleId="Textoindependiente31">
    <w:name w:val="Texto independiente 31"/>
    <w:basedOn w:val="Normal"/>
    <w:rsid w:val="008F5FD9"/>
    <w:pPr>
      <w:tabs>
        <w:tab w:val="left" w:pos="1276"/>
      </w:tabs>
      <w:suppressAutoHyphens/>
      <w:jc w:val="both"/>
    </w:pPr>
    <w:rPr>
      <w:rFonts w:ascii="Tahoma" w:hAnsi="Tahoma"/>
      <w:sz w:val="24"/>
      <w:lang w:val="es-ES" w:eastAsia="ar-SA"/>
    </w:rPr>
  </w:style>
  <w:style w:type="paragraph" w:styleId="NormalWeb">
    <w:name w:val="Normal (Web)"/>
    <w:basedOn w:val="Normal"/>
    <w:rsid w:val="008F5FD9"/>
    <w:pPr>
      <w:suppressAutoHyphens/>
      <w:spacing w:before="100" w:after="100"/>
    </w:pPr>
    <w:rPr>
      <w:rFonts w:ascii="Arial Unicode MS" w:eastAsia="Arial Unicode MS" w:hAnsi="Arial Unicode MS" w:cs="Arial Unicode MS"/>
      <w:sz w:val="24"/>
      <w:szCs w:val="24"/>
      <w:lang w:val="es-ES" w:eastAsia="ar-SA"/>
    </w:rPr>
  </w:style>
  <w:style w:type="paragraph" w:styleId="Textonotapie">
    <w:name w:val="footnote text"/>
    <w:basedOn w:val="Normal"/>
    <w:link w:val="TextonotapieCar"/>
    <w:rsid w:val="008F5FD9"/>
    <w:pPr>
      <w:suppressAutoHyphens/>
    </w:pPr>
    <w:rPr>
      <w:lang w:val="es-ES" w:eastAsia="ar-SA"/>
    </w:rPr>
  </w:style>
  <w:style w:type="character" w:customStyle="1" w:styleId="TextonotapieCar">
    <w:name w:val="Texto nota pie Car"/>
    <w:link w:val="Textonotapie"/>
    <w:rsid w:val="008F5FD9"/>
    <w:rPr>
      <w:lang w:eastAsia="ar-SA"/>
    </w:rPr>
  </w:style>
  <w:style w:type="paragraph" w:styleId="TDC2">
    <w:name w:val="toc 2"/>
    <w:basedOn w:val="Normal"/>
    <w:next w:val="Normal"/>
    <w:autoRedefine/>
    <w:uiPriority w:val="39"/>
    <w:rsid w:val="00D50A59"/>
    <w:pPr>
      <w:spacing w:after="100"/>
      <w:ind w:left="200"/>
    </w:pPr>
  </w:style>
  <w:style w:type="paragraph" w:styleId="Textoindependiente3">
    <w:name w:val="Body Text 3"/>
    <w:basedOn w:val="Normal"/>
    <w:link w:val="Textoindependiente3Car"/>
    <w:rsid w:val="009E0EDC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rsid w:val="009E0EDC"/>
    <w:rPr>
      <w:sz w:val="16"/>
      <w:szCs w:val="16"/>
      <w:lang w:val="es-EC"/>
    </w:rPr>
  </w:style>
  <w:style w:type="paragraph" w:styleId="Sangra3detindependiente">
    <w:name w:val="Body Text Indent 3"/>
    <w:basedOn w:val="Normal"/>
    <w:link w:val="Sangra3detindependienteCar"/>
    <w:rsid w:val="009E0EDC"/>
    <w:pPr>
      <w:spacing w:after="120"/>
      <w:ind w:left="283"/>
    </w:pPr>
    <w:rPr>
      <w:sz w:val="16"/>
      <w:szCs w:val="16"/>
      <w:lang w:val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9E0EDC"/>
    <w:rPr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D91533"/>
    <w:rPr>
      <w:rFonts w:ascii="Century Schoolbook" w:hAnsi="Century Schoolbook"/>
      <w:b/>
      <w:i/>
      <w:sz w:val="24"/>
      <w:lang w:val="es-ES_tradnl" w:eastAsia="ar-SA"/>
    </w:rPr>
  </w:style>
  <w:style w:type="character" w:customStyle="1" w:styleId="Ttulo6Car">
    <w:name w:val="Título 6 Car"/>
    <w:basedOn w:val="Fuentedeprrafopredeter"/>
    <w:link w:val="Ttulo6"/>
    <w:rsid w:val="00D91533"/>
    <w:rPr>
      <w:rFonts w:ascii="Arial" w:hAnsi="Arial"/>
      <w:i/>
      <w:sz w:val="22"/>
      <w:lang w:val="es-ES_tradnl" w:eastAsia="ar-SA"/>
    </w:rPr>
  </w:style>
  <w:style w:type="character" w:customStyle="1" w:styleId="Ttulo7Car">
    <w:name w:val="Título 7 Car"/>
    <w:basedOn w:val="Fuentedeprrafopredeter"/>
    <w:link w:val="Ttulo7"/>
    <w:rsid w:val="00D91533"/>
    <w:rPr>
      <w:rFonts w:ascii="Arial" w:hAnsi="Arial"/>
      <w:lang w:val="es-ES_tradnl" w:eastAsia="ar-SA"/>
    </w:rPr>
  </w:style>
  <w:style w:type="character" w:customStyle="1" w:styleId="Ttulo8Car">
    <w:name w:val="Título 8 Car"/>
    <w:basedOn w:val="Fuentedeprrafopredeter"/>
    <w:link w:val="Ttulo8"/>
    <w:rsid w:val="00D91533"/>
    <w:rPr>
      <w:rFonts w:ascii="Arial" w:hAnsi="Arial"/>
      <w:i/>
      <w:lang w:val="es-ES_tradnl" w:eastAsia="ar-SA"/>
    </w:rPr>
  </w:style>
  <w:style w:type="character" w:customStyle="1" w:styleId="Ttulo9Car">
    <w:name w:val="Título 9 Car"/>
    <w:basedOn w:val="Fuentedeprrafopredeter"/>
    <w:link w:val="Ttulo9"/>
    <w:rsid w:val="00D91533"/>
    <w:rPr>
      <w:rFonts w:ascii="Arial" w:hAnsi="Arial"/>
      <w:i/>
      <w:sz w:val="18"/>
      <w:lang w:val="es-ES_tradnl" w:eastAsia="ar-SA"/>
    </w:rPr>
  </w:style>
  <w:style w:type="character" w:customStyle="1" w:styleId="Ttulo2Car">
    <w:name w:val="Título 2 Car"/>
    <w:basedOn w:val="Fuentedeprrafopredeter"/>
    <w:link w:val="Ttulo2"/>
    <w:rsid w:val="00D91533"/>
    <w:rPr>
      <w:rFonts w:ascii="Arial" w:hAnsi="Arial"/>
      <w:b/>
      <w:i/>
      <w:sz w:val="24"/>
      <w:u w:val="single"/>
      <w:lang w:val="es-MX"/>
    </w:rPr>
  </w:style>
  <w:style w:type="character" w:customStyle="1" w:styleId="WW8Num2z0">
    <w:name w:val="WW8Num2z0"/>
    <w:rsid w:val="00D91533"/>
    <w:rPr>
      <w:rFonts w:ascii="Symbol" w:hAnsi="Symbol"/>
    </w:rPr>
  </w:style>
  <w:style w:type="character" w:customStyle="1" w:styleId="WW8Num6z0">
    <w:name w:val="WW8Num6z0"/>
    <w:rsid w:val="00D91533"/>
    <w:rPr>
      <w:rFonts w:ascii="Wingdings" w:hAnsi="Wingdings"/>
    </w:rPr>
  </w:style>
  <w:style w:type="character" w:customStyle="1" w:styleId="WW8Num7z0">
    <w:name w:val="WW8Num7z0"/>
    <w:rsid w:val="00D91533"/>
    <w:rPr>
      <w:rFonts w:ascii="Wingdings" w:hAnsi="Wingdings"/>
    </w:rPr>
  </w:style>
  <w:style w:type="character" w:customStyle="1" w:styleId="WW8Num10z0">
    <w:name w:val="WW8Num10z0"/>
    <w:rsid w:val="00D91533"/>
    <w:rPr>
      <w:rFonts w:ascii="Wingdings" w:hAnsi="Wingdings"/>
    </w:rPr>
  </w:style>
  <w:style w:type="character" w:customStyle="1" w:styleId="WW8Num11z0">
    <w:name w:val="WW8Num11z0"/>
    <w:rsid w:val="00D91533"/>
    <w:rPr>
      <w:rFonts w:ascii="Symbol" w:hAnsi="Symbol"/>
    </w:rPr>
  </w:style>
  <w:style w:type="character" w:customStyle="1" w:styleId="WW8Num12z0">
    <w:name w:val="WW8Num12z0"/>
    <w:rsid w:val="00D91533"/>
    <w:rPr>
      <w:rFonts w:ascii="Symbol" w:hAnsi="Symbol"/>
    </w:rPr>
  </w:style>
  <w:style w:type="character" w:customStyle="1" w:styleId="WW8Num13z0">
    <w:name w:val="WW8Num13z0"/>
    <w:rsid w:val="00D91533"/>
    <w:rPr>
      <w:rFonts w:ascii="Wingdings" w:hAnsi="Wingdings"/>
    </w:rPr>
  </w:style>
  <w:style w:type="character" w:customStyle="1" w:styleId="WW8Num14z0">
    <w:name w:val="WW8Num14z0"/>
    <w:rsid w:val="00D91533"/>
    <w:rPr>
      <w:rFonts w:ascii="Wingdings" w:hAnsi="Wingdings"/>
      <w:b w:val="0"/>
      <w:i w:val="0"/>
      <w:color w:val="auto"/>
      <w:sz w:val="22"/>
    </w:rPr>
  </w:style>
  <w:style w:type="character" w:customStyle="1" w:styleId="Fuentedeprrafopredeter2">
    <w:name w:val="Fuente de párrafo predeter.2"/>
    <w:rsid w:val="00D91533"/>
  </w:style>
  <w:style w:type="character" w:customStyle="1" w:styleId="WW8Num3z0">
    <w:name w:val="WW8Num3z0"/>
    <w:rsid w:val="00D91533"/>
    <w:rPr>
      <w:rFonts w:ascii="Wingdings" w:hAnsi="Wingdings"/>
      <w:color w:val="auto"/>
    </w:rPr>
  </w:style>
  <w:style w:type="character" w:customStyle="1" w:styleId="WW8Num3z1">
    <w:name w:val="WW8Num3z1"/>
    <w:rsid w:val="00D91533"/>
    <w:rPr>
      <w:rFonts w:ascii="Courier New" w:hAnsi="Courier New"/>
    </w:rPr>
  </w:style>
  <w:style w:type="character" w:customStyle="1" w:styleId="WW8Num3z2">
    <w:name w:val="WW8Num3z2"/>
    <w:rsid w:val="00D91533"/>
    <w:rPr>
      <w:rFonts w:ascii="Wingdings" w:hAnsi="Wingdings"/>
    </w:rPr>
  </w:style>
  <w:style w:type="character" w:customStyle="1" w:styleId="WW8Num3z3">
    <w:name w:val="WW8Num3z3"/>
    <w:rsid w:val="00D91533"/>
    <w:rPr>
      <w:rFonts w:ascii="Symbol" w:hAnsi="Symbol"/>
    </w:rPr>
  </w:style>
  <w:style w:type="character" w:customStyle="1" w:styleId="WW8Num5z0">
    <w:name w:val="WW8Num5z0"/>
    <w:rsid w:val="00D91533"/>
    <w:rPr>
      <w:rFonts w:ascii="Wingdings" w:hAnsi="Wingdings"/>
    </w:rPr>
  </w:style>
  <w:style w:type="character" w:customStyle="1" w:styleId="WW8Num9z0">
    <w:name w:val="WW8Num9z0"/>
    <w:rsid w:val="00D91533"/>
    <w:rPr>
      <w:rFonts w:ascii="Symbol" w:hAnsi="Symbol"/>
    </w:rPr>
  </w:style>
  <w:style w:type="character" w:customStyle="1" w:styleId="WW8Num9z1">
    <w:name w:val="WW8Num9z1"/>
    <w:rsid w:val="00D91533"/>
    <w:rPr>
      <w:rFonts w:ascii="Courier New" w:hAnsi="Courier New"/>
    </w:rPr>
  </w:style>
  <w:style w:type="character" w:customStyle="1" w:styleId="WW8Num9z2">
    <w:name w:val="WW8Num9z2"/>
    <w:rsid w:val="00D91533"/>
    <w:rPr>
      <w:rFonts w:ascii="Wingdings" w:hAnsi="Wingdings"/>
    </w:rPr>
  </w:style>
  <w:style w:type="character" w:customStyle="1" w:styleId="WW8Num10z1">
    <w:name w:val="WW8Num10z1"/>
    <w:rsid w:val="00D91533"/>
    <w:rPr>
      <w:rFonts w:ascii="Courier New" w:hAnsi="Courier New"/>
    </w:rPr>
  </w:style>
  <w:style w:type="character" w:customStyle="1" w:styleId="WW8Num10z3">
    <w:name w:val="WW8Num10z3"/>
    <w:rsid w:val="00D91533"/>
    <w:rPr>
      <w:rFonts w:ascii="Symbol" w:hAnsi="Symbol"/>
    </w:rPr>
  </w:style>
  <w:style w:type="character" w:customStyle="1" w:styleId="WW8Num11z1">
    <w:name w:val="WW8Num11z1"/>
    <w:rsid w:val="00D91533"/>
    <w:rPr>
      <w:b w:val="0"/>
    </w:rPr>
  </w:style>
  <w:style w:type="character" w:customStyle="1" w:styleId="WW8Num12z1">
    <w:name w:val="WW8Num12z1"/>
    <w:rsid w:val="00D91533"/>
    <w:rPr>
      <w:rFonts w:ascii="Courier New" w:hAnsi="Courier New"/>
    </w:rPr>
  </w:style>
  <w:style w:type="character" w:customStyle="1" w:styleId="WW8Num12z2">
    <w:name w:val="WW8Num12z2"/>
    <w:rsid w:val="00D91533"/>
    <w:rPr>
      <w:rFonts w:ascii="Wingdings" w:hAnsi="Wingdings"/>
    </w:rPr>
  </w:style>
  <w:style w:type="character" w:customStyle="1" w:styleId="WW8Num13z1">
    <w:name w:val="WW8Num13z1"/>
    <w:rsid w:val="00D91533"/>
    <w:rPr>
      <w:rFonts w:ascii="Courier New" w:hAnsi="Courier New"/>
    </w:rPr>
  </w:style>
  <w:style w:type="character" w:customStyle="1" w:styleId="WW8Num13z3">
    <w:name w:val="WW8Num13z3"/>
    <w:rsid w:val="00D91533"/>
    <w:rPr>
      <w:rFonts w:ascii="Symbol" w:hAnsi="Symbol"/>
    </w:rPr>
  </w:style>
  <w:style w:type="character" w:customStyle="1" w:styleId="WW8Num16z0">
    <w:name w:val="WW8Num16z0"/>
    <w:rsid w:val="00D91533"/>
    <w:rPr>
      <w:b w:val="0"/>
    </w:rPr>
  </w:style>
  <w:style w:type="character" w:customStyle="1" w:styleId="WW8Num18z0">
    <w:name w:val="WW8Num18z0"/>
    <w:rsid w:val="00D91533"/>
    <w:rPr>
      <w:rFonts w:ascii="Wingdings" w:hAnsi="Wingdings"/>
    </w:rPr>
  </w:style>
  <w:style w:type="character" w:customStyle="1" w:styleId="WW8Num18z1">
    <w:name w:val="WW8Num18z1"/>
    <w:rsid w:val="00D91533"/>
    <w:rPr>
      <w:rFonts w:ascii="Courier New" w:hAnsi="Courier New"/>
    </w:rPr>
  </w:style>
  <w:style w:type="character" w:customStyle="1" w:styleId="WW8Num18z3">
    <w:name w:val="WW8Num18z3"/>
    <w:rsid w:val="00D91533"/>
    <w:rPr>
      <w:rFonts w:ascii="Symbol" w:hAnsi="Symbol"/>
    </w:rPr>
  </w:style>
  <w:style w:type="character" w:customStyle="1" w:styleId="WW8Num20z0">
    <w:name w:val="WW8Num20z0"/>
    <w:rsid w:val="00D91533"/>
    <w:rPr>
      <w:rFonts w:ascii="Symbol" w:hAnsi="Symbol"/>
    </w:rPr>
  </w:style>
  <w:style w:type="character" w:customStyle="1" w:styleId="WW8Num20z1">
    <w:name w:val="WW8Num20z1"/>
    <w:rsid w:val="00D91533"/>
    <w:rPr>
      <w:rFonts w:ascii="Courier New" w:hAnsi="Courier New" w:cs="Courier New"/>
    </w:rPr>
  </w:style>
  <w:style w:type="character" w:customStyle="1" w:styleId="WW8Num20z2">
    <w:name w:val="WW8Num20z2"/>
    <w:rsid w:val="00D91533"/>
    <w:rPr>
      <w:rFonts w:ascii="Wingdings" w:hAnsi="Wingdings"/>
    </w:rPr>
  </w:style>
  <w:style w:type="character" w:customStyle="1" w:styleId="WW8Num23z0">
    <w:name w:val="WW8Num23z0"/>
    <w:rsid w:val="00D91533"/>
    <w:rPr>
      <w:rFonts w:ascii="Wingdings" w:hAnsi="Wingdings"/>
      <w:color w:val="auto"/>
    </w:rPr>
  </w:style>
  <w:style w:type="character" w:customStyle="1" w:styleId="WW8Num23z1">
    <w:name w:val="WW8Num23z1"/>
    <w:rsid w:val="00D91533"/>
    <w:rPr>
      <w:rFonts w:ascii="Courier New" w:hAnsi="Courier New" w:cs="Courier New"/>
    </w:rPr>
  </w:style>
  <w:style w:type="character" w:customStyle="1" w:styleId="WW8Num23z2">
    <w:name w:val="WW8Num23z2"/>
    <w:rsid w:val="00D91533"/>
    <w:rPr>
      <w:rFonts w:ascii="Wingdings" w:hAnsi="Wingdings"/>
    </w:rPr>
  </w:style>
  <w:style w:type="character" w:customStyle="1" w:styleId="WW8Num23z3">
    <w:name w:val="WW8Num23z3"/>
    <w:rsid w:val="00D91533"/>
    <w:rPr>
      <w:rFonts w:ascii="Symbol" w:hAnsi="Symbol"/>
    </w:rPr>
  </w:style>
  <w:style w:type="character" w:customStyle="1" w:styleId="WW8Num24z0">
    <w:name w:val="WW8Num24z0"/>
    <w:rsid w:val="00D91533"/>
    <w:rPr>
      <w:rFonts w:ascii="Symbol" w:hAnsi="Symbol"/>
    </w:rPr>
  </w:style>
  <w:style w:type="character" w:customStyle="1" w:styleId="WW8Num25z0">
    <w:name w:val="WW8Num25z0"/>
    <w:rsid w:val="00D91533"/>
    <w:rPr>
      <w:rFonts w:ascii="Symbol" w:hAnsi="Symbol"/>
    </w:rPr>
  </w:style>
  <w:style w:type="character" w:customStyle="1" w:styleId="WW8Num25z1">
    <w:name w:val="WW8Num25z1"/>
    <w:rsid w:val="00D91533"/>
    <w:rPr>
      <w:rFonts w:ascii="Courier New" w:hAnsi="Courier New"/>
    </w:rPr>
  </w:style>
  <w:style w:type="character" w:customStyle="1" w:styleId="WW8Num25z2">
    <w:name w:val="WW8Num25z2"/>
    <w:rsid w:val="00D91533"/>
    <w:rPr>
      <w:rFonts w:ascii="Wingdings" w:hAnsi="Wingdings"/>
    </w:rPr>
  </w:style>
  <w:style w:type="character" w:customStyle="1" w:styleId="WW8Num26z0">
    <w:name w:val="WW8Num26z0"/>
    <w:rsid w:val="00D91533"/>
    <w:rPr>
      <w:rFonts w:ascii="Wingdings" w:hAnsi="Wingdings"/>
    </w:rPr>
  </w:style>
  <w:style w:type="character" w:customStyle="1" w:styleId="WW8Num26z1">
    <w:name w:val="WW8Num26z1"/>
    <w:rsid w:val="00D91533"/>
    <w:rPr>
      <w:rFonts w:ascii="Courier New" w:hAnsi="Courier New"/>
    </w:rPr>
  </w:style>
  <w:style w:type="character" w:customStyle="1" w:styleId="WW8Num26z3">
    <w:name w:val="WW8Num26z3"/>
    <w:rsid w:val="00D91533"/>
    <w:rPr>
      <w:rFonts w:ascii="Symbol" w:hAnsi="Symbol"/>
    </w:rPr>
  </w:style>
  <w:style w:type="character" w:customStyle="1" w:styleId="WW8Num27z0">
    <w:name w:val="WW8Num27z0"/>
    <w:rsid w:val="00D91533"/>
    <w:rPr>
      <w:rFonts w:ascii="Times New Roman" w:hAnsi="Times New Roman"/>
    </w:rPr>
  </w:style>
  <w:style w:type="character" w:customStyle="1" w:styleId="WW8Num27z1">
    <w:name w:val="WW8Num27z1"/>
    <w:rsid w:val="00D91533"/>
    <w:rPr>
      <w:rFonts w:ascii="Courier New" w:hAnsi="Courier New"/>
    </w:rPr>
  </w:style>
  <w:style w:type="character" w:customStyle="1" w:styleId="WW8Num27z2">
    <w:name w:val="WW8Num27z2"/>
    <w:rsid w:val="00D91533"/>
    <w:rPr>
      <w:rFonts w:ascii="Wingdings" w:hAnsi="Wingdings"/>
    </w:rPr>
  </w:style>
  <w:style w:type="character" w:customStyle="1" w:styleId="WW8Num27z3">
    <w:name w:val="WW8Num27z3"/>
    <w:rsid w:val="00D91533"/>
    <w:rPr>
      <w:rFonts w:ascii="Symbol" w:hAnsi="Symbol"/>
    </w:rPr>
  </w:style>
  <w:style w:type="character" w:customStyle="1" w:styleId="WW8Num28z0">
    <w:name w:val="WW8Num28z0"/>
    <w:rsid w:val="00D91533"/>
    <w:rPr>
      <w:rFonts w:ascii="Symbol" w:hAnsi="Symbol"/>
    </w:rPr>
  </w:style>
  <w:style w:type="character" w:customStyle="1" w:styleId="WW8Num28z1">
    <w:name w:val="WW8Num28z1"/>
    <w:rsid w:val="00D91533"/>
    <w:rPr>
      <w:rFonts w:ascii="Courier New" w:hAnsi="Courier New" w:cs="Courier New"/>
    </w:rPr>
  </w:style>
  <w:style w:type="character" w:customStyle="1" w:styleId="WW8Num28z2">
    <w:name w:val="WW8Num28z2"/>
    <w:rsid w:val="00D91533"/>
    <w:rPr>
      <w:rFonts w:ascii="Wingdings" w:hAnsi="Wingdings"/>
    </w:rPr>
  </w:style>
  <w:style w:type="character" w:customStyle="1" w:styleId="WW8Num29z0">
    <w:name w:val="WW8Num29z0"/>
    <w:rsid w:val="00D91533"/>
    <w:rPr>
      <w:rFonts w:ascii="Wingdings" w:hAnsi="Wingdings"/>
      <w:color w:val="auto"/>
    </w:rPr>
  </w:style>
  <w:style w:type="character" w:customStyle="1" w:styleId="WW8Num29z1">
    <w:name w:val="WW8Num29z1"/>
    <w:rsid w:val="00D91533"/>
    <w:rPr>
      <w:rFonts w:ascii="Courier New" w:hAnsi="Courier New"/>
    </w:rPr>
  </w:style>
  <w:style w:type="character" w:customStyle="1" w:styleId="WW8Num29z2">
    <w:name w:val="WW8Num29z2"/>
    <w:rsid w:val="00D91533"/>
    <w:rPr>
      <w:rFonts w:ascii="Wingdings" w:hAnsi="Wingdings"/>
    </w:rPr>
  </w:style>
  <w:style w:type="character" w:customStyle="1" w:styleId="WW8Num29z3">
    <w:name w:val="WW8Num29z3"/>
    <w:rsid w:val="00D91533"/>
    <w:rPr>
      <w:rFonts w:ascii="Symbol" w:hAnsi="Symbol"/>
    </w:rPr>
  </w:style>
  <w:style w:type="character" w:customStyle="1" w:styleId="WW8Num30z0">
    <w:name w:val="WW8Num30z0"/>
    <w:rsid w:val="00D91533"/>
    <w:rPr>
      <w:rFonts w:ascii="Wingdings" w:hAnsi="Wingdings"/>
    </w:rPr>
  </w:style>
  <w:style w:type="character" w:customStyle="1" w:styleId="WW8Num31z0">
    <w:name w:val="WW8Num31z0"/>
    <w:rsid w:val="00D91533"/>
    <w:rPr>
      <w:rFonts w:ascii="Wingdings" w:hAnsi="Wingdings"/>
      <w:b w:val="0"/>
      <w:i w:val="0"/>
      <w:color w:val="auto"/>
      <w:sz w:val="22"/>
    </w:rPr>
  </w:style>
  <w:style w:type="character" w:customStyle="1" w:styleId="WW8Num31z1">
    <w:name w:val="WW8Num31z1"/>
    <w:rsid w:val="00D91533"/>
    <w:rPr>
      <w:rFonts w:ascii="Courier New" w:hAnsi="Courier New"/>
    </w:rPr>
  </w:style>
  <w:style w:type="character" w:customStyle="1" w:styleId="WW8Num31z2">
    <w:name w:val="WW8Num31z2"/>
    <w:rsid w:val="00D91533"/>
    <w:rPr>
      <w:rFonts w:ascii="Wingdings" w:hAnsi="Wingdings"/>
    </w:rPr>
  </w:style>
  <w:style w:type="character" w:customStyle="1" w:styleId="WW8Num31z3">
    <w:name w:val="WW8Num31z3"/>
    <w:rsid w:val="00D91533"/>
    <w:rPr>
      <w:rFonts w:ascii="Symbol" w:hAnsi="Symbol"/>
    </w:rPr>
  </w:style>
  <w:style w:type="character" w:customStyle="1" w:styleId="WW8Num32z0">
    <w:name w:val="WW8Num32z0"/>
    <w:rsid w:val="00D91533"/>
    <w:rPr>
      <w:rFonts w:ascii="Wingdings" w:hAnsi="Wingdings"/>
      <w:color w:val="auto"/>
    </w:rPr>
  </w:style>
  <w:style w:type="character" w:customStyle="1" w:styleId="WW8Num32z1">
    <w:name w:val="WW8Num32z1"/>
    <w:rsid w:val="00D91533"/>
    <w:rPr>
      <w:rFonts w:ascii="Courier New" w:hAnsi="Courier New"/>
    </w:rPr>
  </w:style>
  <w:style w:type="character" w:customStyle="1" w:styleId="WW8Num32z2">
    <w:name w:val="WW8Num32z2"/>
    <w:rsid w:val="00D91533"/>
    <w:rPr>
      <w:rFonts w:ascii="Wingdings" w:hAnsi="Wingdings"/>
    </w:rPr>
  </w:style>
  <w:style w:type="character" w:customStyle="1" w:styleId="WW8Num32z3">
    <w:name w:val="WW8Num32z3"/>
    <w:rsid w:val="00D91533"/>
    <w:rPr>
      <w:rFonts w:ascii="Symbol" w:hAnsi="Symbol"/>
    </w:rPr>
  </w:style>
  <w:style w:type="character" w:customStyle="1" w:styleId="WW8Num33z0">
    <w:name w:val="WW8Num33z0"/>
    <w:rsid w:val="00D91533"/>
    <w:rPr>
      <w:rFonts w:ascii="Wingdings" w:hAnsi="Wingdings"/>
    </w:rPr>
  </w:style>
  <w:style w:type="character" w:customStyle="1" w:styleId="WW8Num35z0">
    <w:name w:val="WW8Num35z0"/>
    <w:rsid w:val="00D91533"/>
    <w:rPr>
      <w:rFonts w:ascii="Symbol" w:hAnsi="Symbol"/>
    </w:rPr>
  </w:style>
  <w:style w:type="character" w:customStyle="1" w:styleId="WW8Num36z0">
    <w:name w:val="WW8Num36z0"/>
    <w:rsid w:val="00D91533"/>
    <w:rPr>
      <w:rFonts w:ascii="Arial" w:hAnsi="Arial"/>
      <w:sz w:val="24"/>
    </w:rPr>
  </w:style>
  <w:style w:type="character" w:customStyle="1" w:styleId="Fuentedeprrafopredeter1">
    <w:name w:val="Fuente de párrafo predeter.1"/>
    <w:rsid w:val="00D91533"/>
  </w:style>
  <w:style w:type="character" w:customStyle="1" w:styleId="Smbolodenotaalpie">
    <w:name w:val="Símbolo de nota al pie"/>
    <w:rsid w:val="00D91533"/>
    <w:rPr>
      <w:vertAlign w:val="superscript"/>
    </w:rPr>
  </w:style>
  <w:style w:type="character" w:styleId="Hipervnculovisitado">
    <w:name w:val="FollowedHyperlink"/>
    <w:rsid w:val="00D91533"/>
    <w:rPr>
      <w:color w:val="800080"/>
      <w:u w:val="single"/>
    </w:rPr>
  </w:style>
  <w:style w:type="character" w:customStyle="1" w:styleId="estilo91">
    <w:name w:val="estilo91"/>
    <w:rsid w:val="00D91533"/>
    <w:rPr>
      <w:color w:val="000000"/>
    </w:rPr>
  </w:style>
  <w:style w:type="paragraph" w:customStyle="1" w:styleId="Encabezado2">
    <w:name w:val="Encabezado2"/>
    <w:basedOn w:val="Normal"/>
    <w:next w:val="Textoindependiente"/>
    <w:rsid w:val="00D91533"/>
    <w:pPr>
      <w:keepNext/>
      <w:suppressAutoHyphens/>
      <w:spacing w:before="240" w:after="120"/>
    </w:pPr>
    <w:rPr>
      <w:rFonts w:ascii="Arial" w:eastAsia="MS Mincho" w:hAnsi="Arial" w:cs="Tahoma"/>
      <w:sz w:val="28"/>
      <w:szCs w:val="28"/>
      <w:lang w:val="es-ES" w:eastAsia="ar-SA"/>
    </w:rPr>
  </w:style>
  <w:style w:type="paragraph" w:styleId="Lista">
    <w:name w:val="List"/>
    <w:basedOn w:val="Textoindependiente"/>
    <w:rsid w:val="00D91533"/>
    <w:pPr>
      <w:suppressAutoHyphens/>
      <w:jc w:val="left"/>
    </w:pPr>
    <w:rPr>
      <w:rFonts w:ascii="Arial Narrow" w:hAnsi="Arial Narrow" w:cs="Tahoma"/>
      <w:lang w:val="es-ES" w:eastAsia="ar-SA"/>
    </w:rPr>
  </w:style>
  <w:style w:type="paragraph" w:customStyle="1" w:styleId="Etiqueta">
    <w:name w:val="Etiqueta"/>
    <w:basedOn w:val="Normal"/>
    <w:rsid w:val="00D91533"/>
    <w:pPr>
      <w:suppressLineNumbers/>
      <w:suppressAutoHyphens/>
      <w:spacing w:before="120" w:after="120"/>
    </w:pPr>
    <w:rPr>
      <w:rFonts w:ascii="Tahoma" w:hAnsi="Tahoma" w:cs="Tahoma"/>
      <w:i/>
      <w:iCs/>
      <w:sz w:val="24"/>
      <w:szCs w:val="24"/>
      <w:lang w:val="es-ES" w:eastAsia="ar-SA"/>
    </w:rPr>
  </w:style>
  <w:style w:type="paragraph" w:customStyle="1" w:styleId="ndice">
    <w:name w:val="Índice"/>
    <w:basedOn w:val="Normal"/>
    <w:rsid w:val="00D91533"/>
    <w:pPr>
      <w:suppressLineNumbers/>
      <w:suppressAutoHyphens/>
    </w:pPr>
    <w:rPr>
      <w:rFonts w:ascii="Tahoma" w:hAnsi="Tahoma" w:cs="Tahoma"/>
      <w:sz w:val="22"/>
      <w:lang w:val="es-ES" w:eastAsia="ar-SA"/>
    </w:rPr>
  </w:style>
  <w:style w:type="paragraph" w:customStyle="1" w:styleId="Encabezado1">
    <w:name w:val="Encabezado1"/>
    <w:basedOn w:val="Normal"/>
    <w:next w:val="Textoindependiente"/>
    <w:rsid w:val="00D91533"/>
    <w:pPr>
      <w:keepNext/>
      <w:suppressAutoHyphens/>
      <w:spacing w:before="240" w:after="120"/>
    </w:pPr>
    <w:rPr>
      <w:rFonts w:ascii="Arial" w:eastAsia="Arial Unicode MS" w:hAnsi="Arial" w:cs="Tahoma"/>
      <w:sz w:val="28"/>
      <w:szCs w:val="28"/>
      <w:lang w:val="es-ES" w:eastAsia="ar-SA"/>
    </w:rPr>
  </w:style>
  <w:style w:type="paragraph" w:customStyle="1" w:styleId="Textoindependiente21">
    <w:name w:val="Texto independiente 21"/>
    <w:basedOn w:val="Normal"/>
    <w:rsid w:val="00D91533"/>
    <w:pPr>
      <w:suppressAutoHyphens/>
      <w:jc w:val="both"/>
    </w:pPr>
    <w:rPr>
      <w:rFonts w:ascii="Arial Narrow" w:hAnsi="Arial Narrow"/>
      <w:sz w:val="28"/>
      <w:lang w:val="es-ES" w:eastAsia="ar-SA"/>
    </w:rPr>
  </w:style>
  <w:style w:type="paragraph" w:customStyle="1" w:styleId="H4">
    <w:name w:val="H4"/>
    <w:basedOn w:val="Normal"/>
    <w:next w:val="Normal"/>
    <w:rsid w:val="00D91533"/>
    <w:pPr>
      <w:keepNext/>
      <w:suppressAutoHyphens/>
      <w:spacing w:before="100" w:after="100"/>
    </w:pPr>
    <w:rPr>
      <w:b/>
      <w:sz w:val="24"/>
      <w:lang w:val="es-ES" w:eastAsia="ar-SA"/>
    </w:rPr>
  </w:style>
  <w:style w:type="paragraph" w:customStyle="1" w:styleId="Contenidodelmarco">
    <w:name w:val="Contenido del marco"/>
    <w:basedOn w:val="Textoindependiente"/>
    <w:rsid w:val="00D91533"/>
    <w:pPr>
      <w:suppressAutoHyphens/>
      <w:jc w:val="left"/>
    </w:pPr>
    <w:rPr>
      <w:rFonts w:ascii="Arial Narrow" w:hAnsi="Arial Narrow"/>
      <w:lang w:val="es-ES" w:eastAsia="ar-SA"/>
    </w:rPr>
  </w:style>
  <w:style w:type="paragraph" w:customStyle="1" w:styleId="Contenidodelatabla">
    <w:name w:val="Contenido de la tabla"/>
    <w:basedOn w:val="Normal"/>
    <w:rsid w:val="00D91533"/>
    <w:pPr>
      <w:suppressAutoHyphens/>
      <w:autoSpaceDE w:val="0"/>
      <w:spacing w:line="276" w:lineRule="auto"/>
      <w:ind w:left="66" w:hanging="284"/>
      <w:jc w:val="both"/>
    </w:pPr>
    <w:rPr>
      <w:rFonts w:ascii="Arial" w:hAnsi="Arial" w:cs="Arial"/>
      <w:sz w:val="22"/>
      <w:lang w:val="es-ES" w:eastAsia="ar-SA"/>
    </w:rPr>
  </w:style>
  <w:style w:type="paragraph" w:customStyle="1" w:styleId="Encabezadodelatabla">
    <w:name w:val="Encabezado de la tabla"/>
    <w:basedOn w:val="Contenidodelatabla"/>
    <w:rsid w:val="00D91533"/>
    <w:pPr>
      <w:jc w:val="center"/>
    </w:pPr>
    <w:rPr>
      <w:b/>
      <w:bCs/>
    </w:rPr>
  </w:style>
  <w:style w:type="character" w:styleId="Refdenotaalpie">
    <w:name w:val="footnote reference"/>
    <w:rsid w:val="00D91533"/>
    <w:rPr>
      <w:vertAlign w:val="superscript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533"/>
    <w:rPr>
      <w:rFonts w:ascii="Tahoma" w:hAnsi="Tahoma" w:cs="Tahoma"/>
      <w:sz w:val="16"/>
      <w:szCs w:val="16"/>
      <w:lang w:val="es-EC"/>
    </w:rPr>
  </w:style>
  <w:style w:type="paragraph" w:customStyle="1" w:styleId="Default">
    <w:name w:val="Default"/>
    <w:rsid w:val="00D9153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D91533"/>
    <w:rPr>
      <w:rFonts w:ascii="Arial" w:hAnsi="Arial"/>
      <w:color w:val="FF0000"/>
      <w:sz w:val="24"/>
      <w:lang w:val="es-MX"/>
    </w:rPr>
  </w:style>
  <w:style w:type="paragraph" w:customStyle="1" w:styleId="peque">
    <w:name w:val="peque"/>
    <w:basedOn w:val="Normal"/>
    <w:rsid w:val="00D91533"/>
    <w:pPr>
      <w:spacing w:before="100" w:beforeAutospacing="1" w:after="100" w:afterAutospacing="1"/>
    </w:pPr>
    <w:rPr>
      <w:rFonts w:ascii="Arial" w:eastAsia="Arial Unicode MS" w:hAnsi="Arial" w:cs="Arial"/>
      <w:sz w:val="24"/>
      <w:szCs w:val="24"/>
      <w:lang w:val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91533"/>
    <w:rPr>
      <w:sz w:val="24"/>
    </w:rPr>
  </w:style>
  <w:style w:type="paragraph" w:customStyle="1" w:styleId="Prrafodelista1">
    <w:name w:val="Párrafo de lista1"/>
    <w:basedOn w:val="Normal"/>
    <w:qFormat/>
    <w:rsid w:val="00D91533"/>
    <w:pPr>
      <w:ind w:left="708"/>
    </w:pPr>
    <w:rPr>
      <w:rFonts w:ascii="Tahoma" w:hAnsi="Tahoma"/>
      <w:sz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7F65E5"/>
    <w:rPr>
      <w:rFonts w:ascii="Arial" w:hAnsi="Arial"/>
      <w:sz w:val="24"/>
      <w:lang w:val="es-MX"/>
    </w:rPr>
  </w:style>
  <w:style w:type="table" w:styleId="Tablaconcuadrcula">
    <w:name w:val="Table Grid"/>
    <w:basedOn w:val="Tablanormal"/>
    <w:rsid w:val="00AF2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rsid w:val="009E7F4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E7F4E"/>
  </w:style>
  <w:style w:type="character" w:customStyle="1" w:styleId="TextocomentarioCar">
    <w:name w:val="Texto comentario Car"/>
    <w:basedOn w:val="Fuentedeprrafopredeter"/>
    <w:link w:val="Textocomentario"/>
    <w:rsid w:val="009E7F4E"/>
    <w:rPr>
      <w:lang w:val="es-EC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E7F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9E7F4E"/>
    <w:rPr>
      <w:b/>
      <w:bCs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RILEX\PLANTILLA%20TRILEX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5EFD8-D201-4B41-B31A-78DE02FCB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TRILEX</Template>
  <TotalTime>1062</TotalTime>
  <Pages>5</Pages>
  <Words>1198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Propósito</vt:lpstr>
    </vt:vector>
  </TitlesOfParts>
  <Company>Grupo Investamar</Company>
  <LinksUpToDate>false</LinksUpToDate>
  <CharactersWithSpaces>7772</CharactersWithSpaces>
  <SharedDoc>false</SharedDoc>
  <HLinks>
    <vt:vector size="48" baseType="variant">
      <vt:variant>
        <vt:i4>1703999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_Toc335384193</vt:lpwstr>
      </vt:variant>
      <vt:variant>
        <vt:i4>1703999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_Toc335384192</vt:lpwstr>
      </vt:variant>
      <vt:variant>
        <vt:i4>1703999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_Toc335384191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_Toc335384190</vt:lpwstr>
      </vt:variant>
      <vt:variant>
        <vt:i4>1769535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_Toc335384189</vt:lpwstr>
      </vt:variant>
      <vt:variant>
        <vt:i4>1769535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_Toc335384188</vt:lpwstr>
      </vt:variant>
      <vt:variant>
        <vt:i4>1769535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_Toc335384187</vt:lpwstr>
      </vt:variant>
      <vt:variant>
        <vt:i4>1769535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_Toc335384186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Propósito</dc:title>
  <dc:creator>HP</dc:creator>
  <cp:lastModifiedBy>Perez, Steeven</cp:lastModifiedBy>
  <cp:revision>11</cp:revision>
  <cp:lastPrinted>2017-02-20T14:21:00Z</cp:lastPrinted>
  <dcterms:created xsi:type="dcterms:W3CDTF">2016-08-04T20:13:00Z</dcterms:created>
  <dcterms:modified xsi:type="dcterms:W3CDTF">2020-08-06T16:18:00Z</dcterms:modified>
</cp:coreProperties>
</file>