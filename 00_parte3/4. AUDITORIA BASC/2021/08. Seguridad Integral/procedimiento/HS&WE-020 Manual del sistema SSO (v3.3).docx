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61413F" w14:textId="77777777" w:rsidR="00D91533" w:rsidRPr="00EE719A" w:rsidRDefault="00D10696" w:rsidP="00117682">
      <w:pPr>
        <w:ind w:left="-142" w:right="28"/>
        <w:jc w:val="both"/>
        <w:rPr>
          <w:rFonts w:asciiTheme="minorHAnsi" w:hAnsiTheme="minorHAnsi" w:cstheme="minorHAnsi"/>
          <w:b/>
          <w:sz w:val="24"/>
          <w:szCs w:val="24"/>
        </w:rPr>
      </w:pPr>
      <w:r w:rsidRPr="00EE719A">
        <w:rPr>
          <w:rFonts w:asciiTheme="minorHAnsi" w:hAnsiTheme="minorHAnsi" w:cstheme="minorHAnsi"/>
          <w:b/>
          <w:color w:val="000000"/>
          <w:sz w:val="24"/>
          <w:szCs w:val="24"/>
          <w:lang w:val="es-MX"/>
        </w:rPr>
        <w:t>Propósito</w:t>
      </w:r>
    </w:p>
    <w:p w14:paraId="3210F01E" w14:textId="3B49BD3F" w:rsidR="004B7301" w:rsidRPr="00EE719A" w:rsidRDefault="004E1F46" w:rsidP="00117682">
      <w:pPr>
        <w:ind w:left="-142"/>
        <w:jc w:val="both"/>
        <w:rPr>
          <w:rFonts w:asciiTheme="minorHAnsi" w:hAnsiTheme="minorHAnsi" w:cs="Arial"/>
          <w:sz w:val="24"/>
          <w:szCs w:val="24"/>
        </w:rPr>
      </w:pPr>
      <w:r w:rsidRPr="00EE719A">
        <w:rPr>
          <w:rFonts w:asciiTheme="minorHAnsi" w:hAnsiTheme="minorHAnsi" w:cs="Arial"/>
          <w:sz w:val="24"/>
          <w:szCs w:val="24"/>
        </w:rPr>
        <w:t xml:space="preserve">Establecer un manual de la estructura general del sistema de gestión en Seguridad y Salud para </w:t>
      </w:r>
      <w:del w:id="0" w:author="Steeven Alexander" w:date="2020-05-09T13:32:00Z">
        <w:r w:rsidRPr="00EE719A" w:rsidDel="00FA6F6A">
          <w:rPr>
            <w:rFonts w:asciiTheme="minorHAnsi" w:hAnsiTheme="minorHAnsi" w:cs="Arial"/>
            <w:sz w:val="24"/>
            <w:szCs w:val="24"/>
          </w:rPr>
          <w:delText>las empresas pertenecientes al grupo Berlín</w:delText>
        </w:r>
      </w:del>
      <w:ins w:id="1" w:author="Steeven Alexander" w:date="2020-05-09T13:32:00Z">
        <w:r w:rsidR="00FA6F6A">
          <w:rPr>
            <w:rFonts w:asciiTheme="minorHAnsi" w:hAnsiTheme="minorHAnsi" w:cs="Arial"/>
            <w:sz w:val="24"/>
            <w:szCs w:val="24"/>
          </w:rPr>
          <w:t>la empresa Industrial y Comercial Trilex C.A.</w:t>
        </w:r>
      </w:ins>
      <w:del w:id="2" w:author="Steeven Alexander" w:date="2020-05-09T13:32:00Z">
        <w:r w:rsidR="004B7301" w:rsidRPr="00EE719A" w:rsidDel="00FA6F6A">
          <w:rPr>
            <w:rFonts w:asciiTheme="minorHAnsi" w:hAnsiTheme="minorHAnsi" w:cs="Arial"/>
            <w:sz w:val="24"/>
            <w:szCs w:val="24"/>
          </w:rPr>
          <w:delText>.</w:delText>
        </w:r>
      </w:del>
    </w:p>
    <w:p w14:paraId="4ED88DC2" w14:textId="77777777" w:rsidR="00117682" w:rsidRPr="00EE719A" w:rsidRDefault="00117682" w:rsidP="00117682">
      <w:pPr>
        <w:ind w:left="-142"/>
        <w:jc w:val="both"/>
        <w:rPr>
          <w:rFonts w:asciiTheme="minorHAnsi" w:hAnsiTheme="minorHAnsi" w:cs="Arial"/>
          <w:sz w:val="24"/>
          <w:szCs w:val="24"/>
        </w:rPr>
      </w:pPr>
    </w:p>
    <w:p w14:paraId="64C323AA" w14:textId="77777777" w:rsidR="00D91533" w:rsidRPr="00EE719A" w:rsidRDefault="00BE56F9" w:rsidP="00117682">
      <w:pPr>
        <w:ind w:left="-142" w:right="28"/>
        <w:jc w:val="both"/>
        <w:rPr>
          <w:rFonts w:asciiTheme="minorHAnsi" w:hAnsiTheme="minorHAnsi" w:cstheme="minorHAnsi"/>
          <w:b/>
          <w:sz w:val="24"/>
          <w:szCs w:val="24"/>
        </w:rPr>
      </w:pPr>
      <w:r w:rsidRPr="00EE719A">
        <w:rPr>
          <w:rFonts w:asciiTheme="minorHAnsi" w:hAnsiTheme="minorHAnsi" w:cstheme="minorHAnsi"/>
          <w:b/>
          <w:sz w:val="24"/>
          <w:szCs w:val="24"/>
          <w:lang w:val="es-MX"/>
        </w:rPr>
        <w:t>Alcance</w:t>
      </w:r>
    </w:p>
    <w:p w14:paraId="2D3C28F2" w14:textId="4BEAA820" w:rsidR="00A44259" w:rsidRPr="00EE719A" w:rsidRDefault="004E1F46" w:rsidP="00117682">
      <w:pPr>
        <w:ind w:left="-142"/>
        <w:jc w:val="both"/>
        <w:rPr>
          <w:rFonts w:asciiTheme="minorHAnsi" w:hAnsiTheme="minorHAnsi" w:cstheme="minorHAnsi"/>
          <w:sz w:val="24"/>
          <w:szCs w:val="24"/>
          <w:lang w:eastAsia="es-ES_tradnl"/>
        </w:rPr>
      </w:pPr>
      <w:r w:rsidRPr="00EE719A">
        <w:rPr>
          <w:rFonts w:asciiTheme="minorHAnsi" w:hAnsiTheme="minorHAnsi" w:cstheme="minorHAnsi"/>
          <w:sz w:val="24"/>
          <w:szCs w:val="24"/>
          <w:lang w:eastAsia="es-ES_tradnl"/>
        </w:rPr>
        <w:t>El manual corresponde a las gestiones operativas de la</w:t>
      </w:r>
      <w:del w:id="3" w:author="Steeven Alexander" w:date="2020-05-09T13:33:00Z">
        <w:r w:rsidRPr="00EE719A" w:rsidDel="003F1EB0">
          <w:rPr>
            <w:rFonts w:asciiTheme="minorHAnsi" w:hAnsiTheme="minorHAnsi" w:cstheme="minorHAnsi"/>
            <w:sz w:val="24"/>
            <w:szCs w:val="24"/>
            <w:lang w:eastAsia="es-ES_tradnl"/>
          </w:rPr>
          <w:delText>s</w:delText>
        </w:r>
      </w:del>
      <w:r w:rsidR="004B7301" w:rsidRPr="00EE719A">
        <w:rPr>
          <w:rFonts w:asciiTheme="minorHAnsi" w:hAnsiTheme="minorHAnsi" w:cstheme="minorHAnsi"/>
          <w:sz w:val="24"/>
          <w:szCs w:val="24"/>
          <w:lang w:eastAsia="es-ES_tradnl"/>
        </w:rPr>
        <w:t xml:space="preserve"> empresa</w:t>
      </w:r>
      <w:ins w:id="4" w:author="Steeven Alexander" w:date="2020-05-09T13:33:00Z">
        <w:r w:rsidR="003F1EB0">
          <w:rPr>
            <w:rFonts w:asciiTheme="minorHAnsi" w:hAnsiTheme="minorHAnsi" w:cstheme="minorHAnsi"/>
            <w:sz w:val="24"/>
            <w:szCs w:val="24"/>
            <w:lang w:eastAsia="es-ES_tradnl"/>
          </w:rPr>
          <w:t xml:space="preserve"> Trilex</w:t>
        </w:r>
      </w:ins>
      <w:del w:id="5" w:author="Steeven Alexander" w:date="2020-05-09T13:33:00Z">
        <w:r w:rsidR="004B7301" w:rsidRPr="00EE719A" w:rsidDel="003F1EB0">
          <w:rPr>
            <w:rFonts w:asciiTheme="minorHAnsi" w:hAnsiTheme="minorHAnsi" w:cstheme="minorHAnsi"/>
            <w:sz w:val="24"/>
            <w:szCs w:val="24"/>
            <w:lang w:eastAsia="es-ES_tradnl"/>
          </w:rPr>
          <w:delText>s pertenecientes a</w:delText>
        </w:r>
        <w:r w:rsidR="00A44259" w:rsidRPr="00EE719A" w:rsidDel="003F1EB0">
          <w:rPr>
            <w:rFonts w:asciiTheme="minorHAnsi" w:hAnsiTheme="minorHAnsi" w:cstheme="minorHAnsi"/>
            <w:sz w:val="24"/>
            <w:szCs w:val="24"/>
            <w:lang w:eastAsia="es-ES_tradnl"/>
          </w:rPr>
          <w:delText xml:space="preserve"> Grupo Berlín</w:delText>
        </w:r>
      </w:del>
      <w:r w:rsidR="00A44259" w:rsidRPr="00EE719A">
        <w:rPr>
          <w:rFonts w:asciiTheme="minorHAnsi" w:hAnsiTheme="minorHAnsi" w:cstheme="minorHAnsi"/>
          <w:sz w:val="24"/>
          <w:szCs w:val="24"/>
          <w:lang w:eastAsia="es-ES_tradnl"/>
        </w:rPr>
        <w:t xml:space="preserve">, </w:t>
      </w:r>
      <w:r w:rsidRPr="00EE719A">
        <w:rPr>
          <w:rFonts w:asciiTheme="minorHAnsi" w:hAnsiTheme="minorHAnsi" w:cstheme="minorHAnsi"/>
          <w:sz w:val="24"/>
          <w:szCs w:val="24"/>
          <w:lang w:eastAsia="es-ES_tradnl"/>
        </w:rPr>
        <w:t xml:space="preserve">bajo la estructura correspondiente al cumplimiento del sistema de gestión de seguridad y salud según los lineamientos del Reglamento del Instrumento Andino de Seguridad y Salud en el Trabajo (Resolución 957) y el Reglamento </w:t>
      </w:r>
      <w:r w:rsidR="0000321B">
        <w:rPr>
          <w:rFonts w:asciiTheme="minorHAnsi" w:hAnsiTheme="minorHAnsi" w:cstheme="minorHAnsi"/>
          <w:sz w:val="24"/>
          <w:szCs w:val="24"/>
          <w:lang w:eastAsia="es-ES_tradnl"/>
        </w:rPr>
        <w:t>del Seguro General de Riesgos del Trabajo del IESS</w:t>
      </w:r>
      <w:r w:rsidRPr="00EE719A">
        <w:rPr>
          <w:rFonts w:asciiTheme="minorHAnsi" w:hAnsiTheme="minorHAnsi" w:cstheme="minorHAnsi"/>
          <w:sz w:val="24"/>
          <w:szCs w:val="24"/>
          <w:lang w:eastAsia="es-ES_tradnl"/>
        </w:rPr>
        <w:t xml:space="preserve"> (Resolución No. C.D. </w:t>
      </w:r>
      <w:r w:rsidR="0000321B">
        <w:rPr>
          <w:rFonts w:asciiTheme="minorHAnsi" w:hAnsiTheme="minorHAnsi" w:cstheme="minorHAnsi"/>
          <w:sz w:val="24"/>
          <w:szCs w:val="24"/>
          <w:lang w:eastAsia="es-ES_tradnl"/>
        </w:rPr>
        <w:t>513</w:t>
      </w:r>
      <w:r w:rsidRPr="00EE719A">
        <w:rPr>
          <w:rFonts w:asciiTheme="minorHAnsi" w:hAnsiTheme="minorHAnsi" w:cstheme="minorHAnsi"/>
          <w:sz w:val="24"/>
          <w:szCs w:val="24"/>
          <w:lang w:eastAsia="es-ES_tradnl"/>
        </w:rPr>
        <w:t>).</w:t>
      </w:r>
    </w:p>
    <w:p w14:paraId="77FB8CE0" w14:textId="77777777" w:rsidR="00117682" w:rsidRDefault="00117682" w:rsidP="00117682">
      <w:pPr>
        <w:ind w:left="-142"/>
        <w:jc w:val="both"/>
        <w:rPr>
          <w:rFonts w:asciiTheme="minorHAnsi" w:hAnsiTheme="minorHAnsi" w:cstheme="minorHAnsi"/>
          <w:sz w:val="24"/>
          <w:szCs w:val="24"/>
          <w:lang w:eastAsia="es-ES_tradnl"/>
        </w:rPr>
      </w:pPr>
    </w:p>
    <w:tbl>
      <w:tblPr>
        <w:tblStyle w:val="Tablaconcuadrcula"/>
        <w:tblW w:w="0" w:type="auto"/>
        <w:tblInd w:w="321" w:type="dxa"/>
        <w:tblLayout w:type="fixed"/>
        <w:tblLook w:val="04A0" w:firstRow="1" w:lastRow="0" w:firstColumn="1" w:lastColumn="0" w:noHBand="0" w:noVBand="1"/>
      </w:tblPr>
      <w:tblGrid>
        <w:gridCol w:w="1295"/>
        <w:gridCol w:w="1350"/>
      </w:tblGrid>
      <w:tr w:rsidR="00D76D78" w:rsidRPr="00EE719A" w14:paraId="565E7C54" w14:textId="77777777" w:rsidTr="00F36BB5">
        <w:tc>
          <w:tcPr>
            <w:tcW w:w="1295" w:type="dxa"/>
          </w:tcPr>
          <w:p w14:paraId="66090D75" w14:textId="77777777" w:rsidR="00D76D78" w:rsidRPr="00EE719A" w:rsidRDefault="00D76D78" w:rsidP="004D681B">
            <w:pPr>
              <w:jc w:val="center"/>
              <w:rPr>
                <w:rFonts w:asciiTheme="minorHAnsi" w:hAnsiTheme="minorHAnsi" w:cstheme="minorHAnsi"/>
                <w:b/>
                <w:szCs w:val="24"/>
                <w:lang w:eastAsia="es-ES_tradnl"/>
              </w:rPr>
            </w:pPr>
            <w:r w:rsidRPr="00EE719A">
              <w:rPr>
                <w:rFonts w:asciiTheme="minorHAnsi" w:hAnsiTheme="minorHAnsi" w:cstheme="minorHAnsi"/>
                <w:b/>
                <w:szCs w:val="24"/>
                <w:lang w:eastAsia="es-ES_tradnl"/>
              </w:rPr>
              <w:t>Nombre</w:t>
            </w:r>
          </w:p>
        </w:tc>
        <w:tc>
          <w:tcPr>
            <w:tcW w:w="1350" w:type="dxa"/>
          </w:tcPr>
          <w:p w14:paraId="7BADB3BA" w14:textId="77777777" w:rsidR="00D76D78" w:rsidRPr="00EE719A" w:rsidRDefault="00D76D78" w:rsidP="004D681B">
            <w:pPr>
              <w:jc w:val="center"/>
              <w:rPr>
                <w:rFonts w:asciiTheme="minorHAnsi" w:hAnsiTheme="minorHAnsi" w:cstheme="minorHAnsi"/>
                <w:b/>
                <w:szCs w:val="24"/>
                <w:lang w:eastAsia="es-ES_tradnl"/>
              </w:rPr>
            </w:pPr>
            <w:r w:rsidRPr="00EE719A">
              <w:rPr>
                <w:rFonts w:asciiTheme="minorHAnsi" w:hAnsiTheme="minorHAnsi" w:cstheme="minorHAnsi"/>
                <w:b/>
                <w:szCs w:val="24"/>
                <w:lang w:eastAsia="es-ES_tradnl"/>
              </w:rPr>
              <w:t>Trilex C.A.</w:t>
            </w:r>
          </w:p>
        </w:tc>
      </w:tr>
      <w:tr w:rsidR="00D76D78" w:rsidRPr="00EE719A" w14:paraId="0EB37FDB" w14:textId="77777777" w:rsidTr="00F36BB5">
        <w:tc>
          <w:tcPr>
            <w:tcW w:w="1295" w:type="dxa"/>
          </w:tcPr>
          <w:p w14:paraId="01D48E31" w14:textId="77777777" w:rsidR="00D76D78" w:rsidRPr="00EE719A" w:rsidRDefault="00D76D78" w:rsidP="004D681B">
            <w:pPr>
              <w:jc w:val="center"/>
              <w:rPr>
                <w:rFonts w:asciiTheme="minorHAnsi" w:hAnsiTheme="minorHAnsi" w:cstheme="minorHAnsi"/>
                <w:b/>
                <w:szCs w:val="24"/>
                <w:lang w:eastAsia="es-ES_tradnl"/>
              </w:rPr>
            </w:pPr>
            <w:r w:rsidRPr="00EE719A">
              <w:rPr>
                <w:rFonts w:asciiTheme="minorHAnsi" w:hAnsiTheme="minorHAnsi" w:cstheme="minorHAnsi"/>
                <w:b/>
                <w:szCs w:val="24"/>
                <w:lang w:eastAsia="es-ES_tradnl"/>
              </w:rPr>
              <w:t>Razón Social</w:t>
            </w:r>
          </w:p>
        </w:tc>
        <w:tc>
          <w:tcPr>
            <w:tcW w:w="1350" w:type="dxa"/>
          </w:tcPr>
          <w:p w14:paraId="39D4D14E" w14:textId="77777777" w:rsidR="00D76D78" w:rsidRPr="004D681B" w:rsidRDefault="00D76D78" w:rsidP="004D681B">
            <w:pPr>
              <w:jc w:val="center"/>
              <w:rPr>
                <w:rFonts w:asciiTheme="minorHAnsi" w:hAnsiTheme="minorHAnsi" w:cstheme="minorHAnsi"/>
                <w:sz w:val="16"/>
                <w:szCs w:val="16"/>
                <w:lang w:eastAsia="es-ES_tradnl"/>
              </w:rPr>
            </w:pPr>
            <w:r w:rsidRPr="004D681B">
              <w:rPr>
                <w:rFonts w:asciiTheme="minorHAnsi" w:hAnsiTheme="minorHAnsi" w:cstheme="minorHAnsi"/>
                <w:sz w:val="16"/>
                <w:szCs w:val="16"/>
                <w:lang w:eastAsia="es-ES_tradnl"/>
              </w:rPr>
              <w:t>Industrial y Comercial Trilex C.A.</w:t>
            </w:r>
          </w:p>
        </w:tc>
      </w:tr>
      <w:tr w:rsidR="00D76D78" w:rsidRPr="00EE719A" w14:paraId="643F5973" w14:textId="77777777" w:rsidTr="00F36BB5">
        <w:trPr>
          <w:trHeight w:val="553"/>
        </w:trPr>
        <w:tc>
          <w:tcPr>
            <w:tcW w:w="1295" w:type="dxa"/>
          </w:tcPr>
          <w:p w14:paraId="173CA1E5" w14:textId="77777777" w:rsidR="00D76D78" w:rsidRPr="00EE719A" w:rsidRDefault="00D76D78" w:rsidP="004D681B">
            <w:pPr>
              <w:jc w:val="center"/>
              <w:rPr>
                <w:rFonts w:asciiTheme="minorHAnsi" w:hAnsiTheme="minorHAnsi" w:cstheme="minorHAnsi"/>
                <w:b/>
                <w:szCs w:val="24"/>
                <w:lang w:eastAsia="es-ES_tradnl"/>
              </w:rPr>
            </w:pPr>
            <w:r w:rsidRPr="00EE719A">
              <w:rPr>
                <w:rFonts w:asciiTheme="minorHAnsi" w:hAnsiTheme="minorHAnsi" w:cstheme="minorHAnsi"/>
                <w:b/>
                <w:szCs w:val="24"/>
                <w:lang w:eastAsia="es-ES_tradnl"/>
              </w:rPr>
              <w:t>RUC</w:t>
            </w:r>
          </w:p>
        </w:tc>
        <w:tc>
          <w:tcPr>
            <w:tcW w:w="1350" w:type="dxa"/>
          </w:tcPr>
          <w:p w14:paraId="15AC35E9" w14:textId="77777777" w:rsidR="00D76D78" w:rsidRPr="004D681B" w:rsidRDefault="00D76D78" w:rsidP="004D681B">
            <w:pPr>
              <w:jc w:val="center"/>
              <w:rPr>
                <w:rFonts w:asciiTheme="minorHAnsi" w:hAnsiTheme="minorHAnsi" w:cstheme="minorHAnsi"/>
                <w:sz w:val="16"/>
                <w:szCs w:val="16"/>
                <w:lang w:eastAsia="es-ES_tradnl"/>
              </w:rPr>
            </w:pPr>
            <w:r w:rsidRPr="004D681B">
              <w:rPr>
                <w:rFonts w:asciiTheme="minorHAnsi" w:hAnsiTheme="minorHAnsi" w:cstheme="minorHAnsi"/>
                <w:sz w:val="16"/>
                <w:szCs w:val="16"/>
                <w:lang w:eastAsia="es-ES_tradnl"/>
              </w:rPr>
              <w:t>0990013160001</w:t>
            </w:r>
          </w:p>
        </w:tc>
      </w:tr>
      <w:tr w:rsidR="00D76D78" w:rsidRPr="00EE719A" w14:paraId="3E512837" w14:textId="77777777" w:rsidTr="00F36BB5">
        <w:tc>
          <w:tcPr>
            <w:tcW w:w="1295" w:type="dxa"/>
          </w:tcPr>
          <w:p w14:paraId="6D576EA9" w14:textId="77777777" w:rsidR="00D76D78" w:rsidRPr="00EE719A" w:rsidRDefault="00D76D78" w:rsidP="004D681B">
            <w:pPr>
              <w:jc w:val="center"/>
              <w:rPr>
                <w:rFonts w:asciiTheme="minorHAnsi" w:hAnsiTheme="minorHAnsi" w:cstheme="minorHAnsi"/>
                <w:b/>
                <w:szCs w:val="24"/>
                <w:lang w:eastAsia="es-ES_tradnl"/>
              </w:rPr>
            </w:pPr>
            <w:r w:rsidRPr="00EE719A">
              <w:rPr>
                <w:rFonts w:asciiTheme="minorHAnsi" w:hAnsiTheme="minorHAnsi" w:cstheme="minorHAnsi"/>
                <w:b/>
                <w:szCs w:val="24"/>
                <w:lang w:eastAsia="es-ES_tradnl"/>
              </w:rPr>
              <w:t>Actividades Principales</w:t>
            </w:r>
          </w:p>
        </w:tc>
        <w:tc>
          <w:tcPr>
            <w:tcW w:w="1350" w:type="dxa"/>
          </w:tcPr>
          <w:p w14:paraId="1DEA3F07" w14:textId="77777777" w:rsidR="00D76D78" w:rsidRPr="004D681B" w:rsidRDefault="00D76D78" w:rsidP="004D681B">
            <w:pPr>
              <w:jc w:val="center"/>
              <w:rPr>
                <w:rFonts w:asciiTheme="minorHAnsi" w:hAnsiTheme="minorHAnsi" w:cstheme="minorHAnsi"/>
                <w:sz w:val="16"/>
                <w:szCs w:val="16"/>
                <w:lang w:eastAsia="es-ES_tradnl"/>
              </w:rPr>
            </w:pPr>
            <w:r w:rsidRPr="004D681B">
              <w:rPr>
                <w:rFonts w:asciiTheme="minorHAnsi" w:hAnsiTheme="minorHAnsi" w:cstheme="minorHAnsi"/>
                <w:sz w:val="16"/>
                <w:szCs w:val="16"/>
                <w:lang w:eastAsia="es-ES_tradnl"/>
              </w:rPr>
              <w:t>Fabricación de fundas plásticas</w:t>
            </w:r>
          </w:p>
        </w:tc>
      </w:tr>
      <w:tr w:rsidR="00D76D78" w:rsidRPr="00EE719A" w14:paraId="470AEC99" w14:textId="77777777" w:rsidTr="00F36BB5">
        <w:tc>
          <w:tcPr>
            <w:tcW w:w="1295" w:type="dxa"/>
          </w:tcPr>
          <w:p w14:paraId="4A809AE0" w14:textId="77777777" w:rsidR="00D76D78" w:rsidRPr="00EE719A" w:rsidRDefault="00D76D78" w:rsidP="004D681B">
            <w:pPr>
              <w:jc w:val="center"/>
              <w:rPr>
                <w:rFonts w:asciiTheme="minorHAnsi" w:hAnsiTheme="minorHAnsi" w:cstheme="minorHAnsi"/>
                <w:b/>
                <w:szCs w:val="24"/>
                <w:lang w:eastAsia="es-ES_tradnl"/>
              </w:rPr>
            </w:pPr>
            <w:r w:rsidRPr="00EE719A">
              <w:rPr>
                <w:rFonts w:asciiTheme="minorHAnsi" w:hAnsiTheme="minorHAnsi" w:cstheme="minorHAnsi"/>
                <w:b/>
                <w:szCs w:val="24"/>
                <w:lang w:eastAsia="es-ES_tradnl"/>
              </w:rPr>
              <w:t>Principales Productos</w:t>
            </w:r>
          </w:p>
        </w:tc>
        <w:tc>
          <w:tcPr>
            <w:tcW w:w="1350" w:type="dxa"/>
          </w:tcPr>
          <w:p w14:paraId="3456C5F9" w14:textId="77777777" w:rsidR="00D76D78" w:rsidRPr="004D681B" w:rsidRDefault="00D76D78" w:rsidP="004D681B">
            <w:pPr>
              <w:jc w:val="center"/>
              <w:rPr>
                <w:rFonts w:asciiTheme="minorHAnsi" w:hAnsiTheme="minorHAnsi" w:cstheme="minorHAnsi"/>
                <w:sz w:val="16"/>
                <w:szCs w:val="16"/>
                <w:lang w:eastAsia="es-ES_tradnl"/>
              </w:rPr>
            </w:pPr>
            <w:r w:rsidRPr="004D681B">
              <w:rPr>
                <w:rFonts w:asciiTheme="minorHAnsi" w:hAnsiTheme="minorHAnsi" w:cstheme="minorHAnsi"/>
                <w:sz w:val="16"/>
                <w:szCs w:val="16"/>
                <w:lang w:eastAsia="es-ES_tradnl"/>
              </w:rPr>
              <w:t xml:space="preserve">Plásticos </w:t>
            </w:r>
          </w:p>
        </w:tc>
      </w:tr>
      <w:tr w:rsidR="00D76D78" w:rsidRPr="00EE719A" w14:paraId="0EFFF280" w14:textId="77777777" w:rsidTr="00F36BB5">
        <w:trPr>
          <w:trHeight w:val="418"/>
        </w:trPr>
        <w:tc>
          <w:tcPr>
            <w:tcW w:w="1295" w:type="dxa"/>
          </w:tcPr>
          <w:p w14:paraId="0923890B" w14:textId="77777777" w:rsidR="00D76D78" w:rsidRPr="00EE719A" w:rsidRDefault="00D76D78" w:rsidP="004D681B">
            <w:pPr>
              <w:jc w:val="center"/>
              <w:rPr>
                <w:rFonts w:asciiTheme="minorHAnsi" w:hAnsiTheme="minorHAnsi" w:cstheme="minorHAnsi"/>
                <w:b/>
                <w:szCs w:val="24"/>
                <w:lang w:eastAsia="es-ES_tradnl"/>
              </w:rPr>
            </w:pPr>
            <w:r w:rsidRPr="00EE719A">
              <w:rPr>
                <w:rFonts w:asciiTheme="minorHAnsi" w:hAnsiTheme="minorHAnsi" w:cstheme="minorHAnsi"/>
                <w:b/>
                <w:szCs w:val="24"/>
                <w:lang w:eastAsia="es-ES_tradnl"/>
              </w:rPr>
              <w:t>No. Personal</w:t>
            </w:r>
          </w:p>
        </w:tc>
        <w:tc>
          <w:tcPr>
            <w:tcW w:w="1350" w:type="dxa"/>
          </w:tcPr>
          <w:p w14:paraId="32F27E79" w14:textId="3CD711CA" w:rsidR="00D76D78" w:rsidRPr="004D681B" w:rsidRDefault="00D76D78" w:rsidP="004D681B">
            <w:pPr>
              <w:jc w:val="center"/>
              <w:rPr>
                <w:rFonts w:asciiTheme="minorHAnsi" w:hAnsiTheme="minorHAnsi" w:cstheme="minorHAnsi"/>
                <w:sz w:val="16"/>
                <w:szCs w:val="16"/>
                <w:lang w:eastAsia="es-ES_tradnl"/>
              </w:rPr>
            </w:pPr>
            <w:r w:rsidRPr="004D681B">
              <w:rPr>
                <w:rFonts w:asciiTheme="minorHAnsi" w:hAnsiTheme="minorHAnsi" w:cstheme="minorHAnsi"/>
                <w:sz w:val="16"/>
                <w:szCs w:val="16"/>
                <w:lang w:eastAsia="es-ES_tradnl"/>
              </w:rPr>
              <w:t xml:space="preserve">&gt; </w:t>
            </w:r>
            <w:ins w:id="6" w:author="Steeven Alexander" w:date="2020-05-09T13:34:00Z">
              <w:r>
                <w:rPr>
                  <w:rFonts w:asciiTheme="minorHAnsi" w:hAnsiTheme="minorHAnsi" w:cstheme="minorHAnsi"/>
                  <w:sz w:val="16"/>
                  <w:szCs w:val="16"/>
                  <w:lang w:eastAsia="es-ES_tradnl"/>
                </w:rPr>
                <w:t>175</w:t>
              </w:r>
            </w:ins>
            <w:del w:id="7" w:author="Steeven Alexander" w:date="2020-05-09T13:34:00Z">
              <w:r w:rsidRPr="004D681B" w:rsidDel="00D76D78">
                <w:rPr>
                  <w:rFonts w:asciiTheme="minorHAnsi" w:hAnsiTheme="minorHAnsi" w:cstheme="minorHAnsi"/>
                  <w:sz w:val="16"/>
                  <w:szCs w:val="16"/>
                  <w:lang w:eastAsia="es-ES_tradnl"/>
                </w:rPr>
                <w:delText>150</w:delText>
              </w:r>
            </w:del>
            <w:r w:rsidRPr="004D681B">
              <w:rPr>
                <w:rFonts w:asciiTheme="minorHAnsi" w:hAnsiTheme="minorHAnsi" w:cstheme="minorHAnsi"/>
                <w:sz w:val="16"/>
                <w:szCs w:val="16"/>
                <w:lang w:eastAsia="es-ES_tradnl"/>
              </w:rPr>
              <w:t xml:space="preserve"> personas</w:t>
            </w:r>
          </w:p>
        </w:tc>
      </w:tr>
    </w:tbl>
    <w:p w14:paraId="3AF63EE4" w14:textId="77777777" w:rsidR="00D2019F" w:rsidRPr="00EE719A" w:rsidRDefault="00D2019F" w:rsidP="00117682">
      <w:pPr>
        <w:ind w:left="-142"/>
        <w:jc w:val="both"/>
        <w:rPr>
          <w:rFonts w:asciiTheme="minorHAnsi" w:hAnsiTheme="minorHAnsi" w:cstheme="minorHAnsi"/>
          <w:sz w:val="24"/>
          <w:szCs w:val="24"/>
          <w:lang w:eastAsia="es-ES_tradnl"/>
        </w:rPr>
      </w:pPr>
    </w:p>
    <w:p w14:paraId="13D775B1" w14:textId="302AB247" w:rsidR="006106DF" w:rsidRPr="00EE719A" w:rsidRDefault="00AA1D2C" w:rsidP="00117682">
      <w:pPr>
        <w:pStyle w:val="Prrafodelista"/>
        <w:numPr>
          <w:ilvl w:val="0"/>
          <w:numId w:val="22"/>
        </w:numPr>
        <w:ind w:right="28"/>
        <w:jc w:val="both"/>
        <w:rPr>
          <w:rFonts w:asciiTheme="minorHAnsi" w:hAnsiTheme="minorHAnsi" w:cstheme="minorHAnsi"/>
          <w:sz w:val="24"/>
          <w:szCs w:val="24"/>
        </w:rPr>
      </w:pPr>
      <w:r w:rsidRPr="00EE719A">
        <w:rPr>
          <w:rFonts w:asciiTheme="minorHAnsi" w:hAnsiTheme="minorHAnsi" w:cstheme="minorHAnsi"/>
          <w:sz w:val="24"/>
          <w:szCs w:val="24"/>
        </w:rPr>
        <w:t xml:space="preserve">Oficinas Principales: </w:t>
      </w:r>
      <w:r w:rsidR="006106DF" w:rsidRPr="00EE719A">
        <w:rPr>
          <w:rFonts w:asciiTheme="minorHAnsi" w:hAnsiTheme="minorHAnsi" w:cstheme="minorHAnsi"/>
          <w:sz w:val="24"/>
          <w:szCs w:val="24"/>
        </w:rPr>
        <w:t xml:space="preserve">Av. </w:t>
      </w:r>
      <w:r w:rsidR="00FA0E65">
        <w:rPr>
          <w:rFonts w:asciiTheme="minorHAnsi" w:hAnsiTheme="minorHAnsi" w:cstheme="minorHAnsi"/>
          <w:sz w:val="24"/>
          <w:szCs w:val="24"/>
        </w:rPr>
        <w:t>L</w:t>
      </w:r>
      <w:r w:rsidR="006106DF" w:rsidRPr="00EE719A">
        <w:rPr>
          <w:rFonts w:asciiTheme="minorHAnsi" w:hAnsiTheme="minorHAnsi" w:cstheme="minorHAnsi"/>
          <w:sz w:val="24"/>
          <w:szCs w:val="24"/>
        </w:rPr>
        <w:t xml:space="preserve">as Monjas </w:t>
      </w:r>
      <w:r w:rsidR="00FA0E65" w:rsidRPr="00EE719A">
        <w:rPr>
          <w:rFonts w:asciiTheme="minorHAnsi" w:hAnsiTheme="minorHAnsi" w:cstheme="minorHAnsi"/>
          <w:sz w:val="24"/>
          <w:szCs w:val="24"/>
        </w:rPr>
        <w:t>#10</w:t>
      </w:r>
      <w:r w:rsidR="00FA0E65">
        <w:rPr>
          <w:rFonts w:asciiTheme="minorHAnsi" w:hAnsiTheme="minorHAnsi" w:cstheme="minorHAnsi"/>
          <w:sz w:val="24"/>
          <w:szCs w:val="24"/>
        </w:rPr>
        <w:t xml:space="preserve"> </w:t>
      </w:r>
      <w:r w:rsidR="006106DF" w:rsidRPr="00EE719A">
        <w:rPr>
          <w:rFonts w:asciiTheme="minorHAnsi" w:hAnsiTheme="minorHAnsi" w:cstheme="minorHAnsi"/>
          <w:sz w:val="24"/>
          <w:szCs w:val="24"/>
        </w:rPr>
        <w:t>y Carlos Julio Arosemena.</w:t>
      </w:r>
      <w:r w:rsidR="00FA0E65">
        <w:rPr>
          <w:rFonts w:asciiTheme="minorHAnsi" w:hAnsiTheme="minorHAnsi" w:cstheme="minorHAnsi"/>
          <w:sz w:val="24"/>
          <w:szCs w:val="24"/>
        </w:rPr>
        <w:t xml:space="preserve"> </w:t>
      </w:r>
      <w:r w:rsidR="006106DF" w:rsidRPr="00EE719A">
        <w:rPr>
          <w:rFonts w:asciiTheme="minorHAnsi" w:hAnsiTheme="minorHAnsi" w:cstheme="minorHAnsi"/>
          <w:sz w:val="24"/>
          <w:szCs w:val="24"/>
        </w:rPr>
        <w:t>Guayaquil – Ecuador</w:t>
      </w:r>
      <w:r w:rsidR="00F13F7C" w:rsidRPr="00EE719A">
        <w:rPr>
          <w:rFonts w:asciiTheme="minorHAnsi" w:hAnsiTheme="minorHAnsi" w:cstheme="minorHAnsi"/>
          <w:sz w:val="24"/>
          <w:szCs w:val="24"/>
        </w:rPr>
        <w:t>.</w:t>
      </w:r>
    </w:p>
    <w:p w14:paraId="4BCAB801" w14:textId="04AFD8A5" w:rsidR="006106DF" w:rsidRPr="00EE719A" w:rsidDel="00D76D78" w:rsidRDefault="006106DF" w:rsidP="00117682">
      <w:pPr>
        <w:pStyle w:val="Prrafodelista"/>
        <w:numPr>
          <w:ilvl w:val="0"/>
          <w:numId w:val="22"/>
        </w:numPr>
        <w:ind w:right="28"/>
        <w:jc w:val="both"/>
        <w:rPr>
          <w:del w:id="8" w:author="Steeven Alexander" w:date="2020-05-09T13:34:00Z"/>
          <w:rFonts w:asciiTheme="minorHAnsi" w:hAnsiTheme="minorHAnsi" w:cstheme="minorHAnsi"/>
          <w:sz w:val="24"/>
          <w:szCs w:val="24"/>
        </w:rPr>
      </w:pPr>
      <w:del w:id="9" w:author="Steeven Alexander" w:date="2020-05-09T13:34:00Z">
        <w:r w:rsidRPr="00EE719A" w:rsidDel="00D76D78">
          <w:rPr>
            <w:rFonts w:asciiTheme="minorHAnsi" w:hAnsiTheme="minorHAnsi" w:cstheme="minorHAnsi"/>
            <w:sz w:val="24"/>
            <w:szCs w:val="24"/>
          </w:rPr>
          <w:delText>Tecnova S.A. (Tecnova Planta): Km. 16</w:delText>
        </w:r>
        <w:r w:rsidR="00FA0E65" w:rsidDel="00D76D78">
          <w:rPr>
            <w:rFonts w:asciiTheme="minorHAnsi" w:hAnsiTheme="minorHAnsi" w:cstheme="minorHAnsi"/>
            <w:sz w:val="24"/>
            <w:szCs w:val="24"/>
          </w:rPr>
          <w:delText>.</w:delText>
        </w:r>
        <w:r w:rsidRPr="00EE719A" w:rsidDel="00D76D78">
          <w:rPr>
            <w:rFonts w:asciiTheme="minorHAnsi" w:hAnsiTheme="minorHAnsi" w:cstheme="minorHAnsi"/>
            <w:sz w:val="24"/>
            <w:szCs w:val="24"/>
          </w:rPr>
          <w:delText>5 vía Daule.</w:delText>
        </w:r>
        <w:r w:rsidR="00AA1D2C" w:rsidRPr="00EE719A" w:rsidDel="00D76D78">
          <w:rPr>
            <w:rFonts w:asciiTheme="minorHAnsi" w:hAnsiTheme="minorHAnsi" w:cstheme="minorHAnsi"/>
            <w:sz w:val="24"/>
            <w:szCs w:val="24"/>
          </w:rPr>
          <w:delText xml:space="preserve"> </w:delText>
        </w:r>
        <w:r w:rsidRPr="00EE719A" w:rsidDel="00D76D78">
          <w:rPr>
            <w:rFonts w:asciiTheme="minorHAnsi" w:hAnsiTheme="minorHAnsi" w:cstheme="minorHAnsi"/>
            <w:sz w:val="24"/>
            <w:szCs w:val="24"/>
          </w:rPr>
          <w:delText>Guayaquil – Ecuador</w:delText>
        </w:r>
        <w:r w:rsidR="00F13F7C" w:rsidRPr="00EE719A" w:rsidDel="00D76D78">
          <w:rPr>
            <w:rFonts w:asciiTheme="minorHAnsi" w:hAnsiTheme="minorHAnsi" w:cstheme="minorHAnsi"/>
            <w:sz w:val="24"/>
            <w:szCs w:val="24"/>
          </w:rPr>
          <w:delText>.</w:delText>
        </w:r>
      </w:del>
    </w:p>
    <w:p w14:paraId="3B01DAC0" w14:textId="4E48C414" w:rsidR="006106DF" w:rsidRPr="00EE719A" w:rsidDel="00D76D78" w:rsidRDefault="006106DF" w:rsidP="00117682">
      <w:pPr>
        <w:pStyle w:val="Prrafodelista"/>
        <w:numPr>
          <w:ilvl w:val="0"/>
          <w:numId w:val="22"/>
        </w:numPr>
        <w:ind w:right="28"/>
        <w:jc w:val="both"/>
        <w:rPr>
          <w:del w:id="10" w:author="Steeven Alexander" w:date="2020-05-09T13:34:00Z"/>
          <w:rFonts w:asciiTheme="minorHAnsi" w:hAnsiTheme="minorHAnsi" w:cstheme="minorHAnsi"/>
          <w:sz w:val="24"/>
          <w:szCs w:val="24"/>
        </w:rPr>
      </w:pPr>
      <w:del w:id="11" w:author="Steeven Alexander" w:date="2020-05-09T13:34:00Z">
        <w:r w:rsidRPr="00EE719A" w:rsidDel="00D76D78">
          <w:rPr>
            <w:rFonts w:asciiTheme="minorHAnsi" w:hAnsiTheme="minorHAnsi" w:cstheme="minorHAnsi"/>
            <w:sz w:val="24"/>
            <w:szCs w:val="24"/>
          </w:rPr>
          <w:delText xml:space="preserve">Tecnova S.A. (Tecnova Hamburgo): Av. </w:delText>
        </w:r>
        <w:r w:rsidR="00FA0E65" w:rsidDel="00D76D78">
          <w:rPr>
            <w:rFonts w:asciiTheme="minorHAnsi" w:hAnsiTheme="minorHAnsi" w:cstheme="minorHAnsi"/>
            <w:sz w:val="24"/>
            <w:szCs w:val="24"/>
          </w:rPr>
          <w:delText>L</w:delText>
        </w:r>
        <w:r w:rsidRPr="00EE719A" w:rsidDel="00D76D78">
          <w:rPr>
            <w:rFonts w:asciiTheme="minorHAnsi" w:hAnsiTheme="minorHAnsi" w:cstheme="minorHAnsi"/>
            <w:sz w:val="24"/>
            <w:szCs w:val="24"/>
          </w:rPr>
          <w:delText xml:space="preserve">as Monjas </w:delText>
        </w:r>
        <w:r w:rsidR="00FA0E65" w:rsidRPr="00EE719A" w:rsidDel="00D76D78">
          <w:rPr>
            <w:rFonts w:asciiTheme="minorHAnsi" w:hAnsiTheme="minorHAnsi" w:cstheme="minorHAnsi"/>
            <w:sz w:val="24"/>
            <w:szCs w:val="24"/>
          </w:rPr>
          <w:delText>#10</w:delText>
        </w:r>
        <w:r w:rsidR="00FA0E65" w:rsidDel="00D76D78">
          <w:rPr>
            <w:rFonts w:asciiTheme="minorHAnsi" w:hAnsiTheme="minorHAnsi" w:cstheme="minorHAnsi"/>
            <w:sz w:val="24"/>
            <w:szCs w:val="24"/>
          </w:rPr>
          <w:delText xml:space="preserve"> </w:delText>
        </w:r>
        <w:r w:rsidRPr="00EE719A" w:rsidDel="00D76D78">
          <w:rPr>
            <w:rFonts w:asciiTheme="minorHAnsi" w:hAnsiTheme="minorHAnsi" w:cstheme="minorHAnsi"/>
            <w:sz w:val="24"/>
            <w:szCs w:val="24"/>
          </w:rPr>
          <w:delText>y Carlos Julio Arosemena. Guayaquil – Ecuador</w:delText>
        </w:r>
        <w:r w:rsidR="00F13F7C" w:rsidRPr="00EE719A" w:rsidDel="00D76D78">
          <w:rPr>
            <w:rFonts w:asciiTheme="minorHAnsi" w:hAnsiTheme="minorHAnsi" w:cstheme="minorHAnsi"/>
            <w:sz w:val="24"/>
            <w:szCs w:val="24"/>
          </w:rPr>
          <w:delText>.</w:delText>
        </w:r>
      </w:del>
    </w:p>
    <w:p w14:paraId="5131D02A" w14:textId="57F45A9E" w:rsidR="006106DF" w:rsidRPr="00EE719A" w:rsidDel="00D76D78" w:rsidRDefault="006106DF" w:rsidP="00117682">
      <w:pPr>
        <w:pStyle w:val="Prrafodelista"/>
        <w:numPr>
          <w:ilvl w:val="0"/>
          <w:numId w:val="22"/>
        </w:numPr>
        <w:ind w:right="28"/>
        <w:jc w:val="both"/>
        <w:rPr>
          <w:del w:id="12" w:author="Steeven Alexander" w:date="2020-05-09T13:34:00Z"/>
          <w:rFonts w:asciiTheme="minorHAnsi" w:hAnsiTheme="minorHAnsi" w:cstheme="minorHAnsi"/>
          <w:sz w:val="24"/>
          <w:szCs w:val="24"/>
        </w:rPr>
      </w:pPr>
      <w:del w:id="13" w:author="Steeven Alexander" w:date="2020-05-09T13:34:00Z">
        <w:r w:rsidRPr="00EE719A" w:rsidDel="00D76D78">
          <w:rPr>
            <w:rFonts w:asciiTheme="minorHAnsi" w:hAnsiTheme="minorHAnsi" w:cstheme="minorHAnsi"/>
            <w:sz w:val="24"/>
            <w:szCs w:val="24"/>
          </w:rPr>
          <w:delText>Tecnova S.A. (Tecnova Quito): Panamericana Norte Km</w:delText>
        </w:r>
        <w:r w:rsidR="00FA0E65" w:rsidDel="00D76D78">
          <w:rPr>
            <w:rFonts w:asciiTheme="minorHAnsi" w:hAnsiTheme="minorHAnsi" w:cstheme="minorHAnsi"/>
            <w:sz w:val="24"/>
            <w:szCs w:val="24"/>
          </w:rPr>
          <w:delText>.</w:delText>
        </w:r>
        <w:r w:rsidRPr="00EE719A" w:rsidDel="00D76D78">
          <w:rPr>
            <w:rFonts w:asciiTheme="minorHAnsi" w:hAnsiTheme="minorHAnsi" w:cstheme="minorHAnsi"/>
            <w:sz w:val="24"/>
            <w:szCs w:val="24"/>
          </w:rPr>
          <w:delText xml:space="preserve"> 3 y Manuel Zambrano.</w:delText>
        </w:r>
        <w:r w:rsidR="00FA0E65" w:rsidDel="00D76D78">
          <w:rPr>
            <w:rFonts w:asciiTheme="minorHAnsi" w:hAnsiTheme="minorHAnsi" w:cstheme="minorHAnsi"/>
            <w:sz w:val="24"/>
            <w:szCs w:val="24"/>
          </w:rPr>
          <w:delText xml:space="preserve"> </w:delText>
        </w:r>
        <w:r w:rsidRPr="00EE719A" w:rsidDel="00D76D78">
          <w:rPr>
            <w:rFonts w:asciiTheme="minorHAnsi" w:hAnsiTheme="minorHAnsi" w:cstheme="minorHAnsi"/>
            <w:sz w:val="24"/>
            <w:szCs w:val="24"/>
          </w:rPr>
          <w:delText>Quito – Ecuador</w:delText>
        </w:r>
        <w:r w:rsidR="00F13F7C" w:rsidRPr="00EE719A" w:rsidDel="00D76D78">
          <w:rPr>
            <w:rFonts w:asciiTheme="minorHAnsi" w:hAnsiTheme="minorHAnsi" w:cstheme="minorHAnsi"/>
            <w:sz w:val="24"/>
            <w:szCs w:val="24"/>
          </w:rPr>
          <w:delText>.</w:delText>
        </w:r>
      </w:del>
    </w:p>
    <w:p w14:paraId="7F0BC1FB" w14:textId="2D49A28A" w:rsidR="006106DF" w:rsidRPr="00EE719A" w:rsidDel="00D76D78" w:rsidRDefault="006106DF" w:rsidP="00117682">
      <w:pPr>
        <w:pStyle w:val="Prrafodelista"/>
        <w:numPr>
          <w:ilvl w:val="0"/>
          <w:numId w:val="22"/>
        </w:numPr>
        <w:ind w:right="28"/>
        <w:jc w:val="both"/>
        <w:rPr>
          <w:del w:id="14" w:author="Steeven Alexander" w:date="2020-05-09T13:34:00Z"/>
          <w:rFonts w:asciiTheme="minorHAnsi" w:hAnsiTheme="minorHAnsi" w:cstheme="minorHAnsi"/>
          <w:sz w:val="24"/>
          <w:szCs w:val="24"/>
        </w:rPr>
      </w:pPr>
      <w:del w:id="15" w:author="Steeven Alexander" w:date="2020-05-09T13:34:00Z">
        <w:r w:rsidRPr="00EE719A" w:rsidDel="00D76D78">
          <w:rPr>
            <w:rFonts w:asciiTheme="minorHAnsi" w:hAnsiTheme="minorHAnsi" w:cstheme="minorHAnsi"/>
            <w:sz w:val="24"/>
            <w:szCs w:val="24"/>
          </w:rPr>
          <w:delText>Placas del Sur S.A</w:delText>
        </w:r>
        <w:r w:rsidR="00E32739" w:rsidRPr="00EE719A" w:rsidDel="00D76D78">
          <w:rPr>
            <w:rFonts w:asciiTheme="minorHAnsi" w:hAnsiTheme="minorHAnsi" w:cstheme="minorHAnsi"/>
            <w:sz w:val="24"/>
            <w:szCs w:val="24"/>
          </w:rPr>
          <w:delText>. (</w:delText>
        </w:r>
        <w:r w:rsidRPr="00EE719A" w:rsidDel="00D76D78">
          <w:rPr>
            <w:rFonts w:asciiTheme="minorHAnsi" w:hAnsiTheme="minorHAnsi" w:cstheme="minorHAnsi"/>
            <w:sz w:val="24"/>
            <w:szCs w:val="24"/>
          </w:rPr>
          <w:delText>Tecnova Planta):</w:delText>
        </w:r>
        <w:r w:rsidR="00FA0E65" w:rsidDel="00D76D78">
          <w:rPr>
            <w:rFonts w:asciiTheme="minorHAnsi" w:hAnsiTheme="minorHAnsi" w:cstheme="minorHAnsi"/>
            <w:sz w:val="24"/>
            <w:szCs w:val="24"/>
          </w:rPr>
          <w:delText xml:space="preserve"> </w:delText>
        </w:r>
        <w:r w:rsidRPr="00EE719A" w:rsidDel="00D76D78">
          <w:rPr>
            <w:rFonts w:asciiTheme="minorHAnsi" w:hAnsiTheme="minorHAnsi" w:cstheme="minorHAnsi"/>
            <w:sz w:val="24"/>
            <w:szCs w:val="24"/>
          </w:rPr>
          <w:delText>Km. 16</w:delText>
        </w:r>
        <w:r w:rsidR="00FA0E65" w:rsidDel="00D76D78">
          <w:rPr>
            <w:rFonts w:asciiTheme="minorHAnsi" w:hAnsiTheme="minorHAnsi" w:cstheme="minorHAnsi"/>
            <w:sz w:val="24"/>
            <w:szCs w:val="24"/>
          </w:rPr>
          <w:delText>.</w:delText>
        </w:r>
        <w:r w:rsidRPr="00EE719A" w:rsidDel="00D76D78">
          <w:rPr>
            <w:rFonts w:asciiTheme="minorHAnsi" w:hAnsiTheme="minorHAnsi" w:cstheme="minorHAnsi"/>
            <w:sz w:val="24"/>
            <w:szCs w:val="24"/>
          </w:rPr>
          <w:delText>5 vía Daule.</w:delText>
        </w:r>
        <w:r w:rsidR="00FA0E65" w:rsidDel="00D76D78">
          <w:rPr>
            <w:rFonts w:asciiTheme="minorHAnsi" w:hAnsiTheme="minorHAnsi" w:cstheme="minorHAnsi"/>
            <w:sz w:val="24"/>
            <w:szCs w:val="24"/>
          </w:rPr>
          <w:delText xml:space="preserve"> </w:delText>
        </w:r>
        <w:r w:rsidRPr="00EE719A" w:rsidDel="00D76D78">
          <w:rPr>
            <w:rFonts w:asciiTheme="minorHAnsi" w:hAnsiTheme="minorHAnsi" w:cstheme="minorHAnsi"/>
            <w:sz w:val="24"/>
            <w:szCs w:val="24"/>
          </w:rPr>
          <w:delText>Guayaquil – Ecuador</w:delText>
        </w:r>
        <w:r w:rsidR="00F13F7C" w:rsidRPr="00EE719A" w:rsidDel="00D76D78">
          <w:rPr>
            <w:rFonts w:asciiTheme="minorHAnsi" w:hAnsiTheme="minorHAnsi" w:cstheme="minorHAnsi"/>
            <w:sz w:val="24"/>
            <w:szCs w:val="24"/>
          </w:rPr>
          <w:delText>.</w:delText>
        </w:r>
      </w:del>
    </w:p>
    <w:p w14:paraId="011DBB84" w14:textId="32001864" w:rsidR="006106DF" w:rsidRPr="00EE719A" w:rsidRDefault="00E32739" w:rsidP="00117682">
      <w:pPr>
        <w:pStyle w:val="Prrafodelista"/>
        <w:numPr>
          <w:ilvl w:val="0"/>
          <w:numId w:val="22"/>
        </w:numPr>
        <w:ind w:right="28"/>
        <w:jc w:val="both"/>
        <w:rPr>
          <w:rFonts w:asciiTheme="minorHAnsi" w:hAnsiTheme="minorHAnsi" w:cstheme="minorHAnsi"/>
          <w:sz w:val="24"/>
          <w:szCs w:val="24"/>
        </w:rPr>
      </w:pPr>
      <w:r w:rsidRPr="00EE719A">
        <w:rPr>
          <w:rFonts w:asciiTheme="minorHAnsi" w:hAnsiTheme="minorHAnsi" w:cstheme="minorHAnsi"/>
          <w:sz w:val="24"/>
          <w:szCs w:val="24"/>
        </w:rPr>
        <w:t>Trilex</w:t>
      </w:r>
      <w:r w:rsidR="006106DF" w:rsidRPr="00EE719A">
        <w:rPr>
          <w:rFonts w:asciiTheme="minorHAnsi" w:hAnsiTheme="minorHAnsi" w:cstheme="minorHAnsi"/>
          <w:sz w:val="24"/>
          <w:szCs w:val="24"/>
        </w:rPr>
        <w:t xml:space="preserve"> C.A. (Planta Trilex):</w:t>
      </w:r>
      <w:r w:rsidR="00FA0E65">
        <w:rPr>
          <w:rFonts w:asciiTheme="minorHAnsi" w:hAnsiTheme="minorHAnsi" w:cstheme="minorHAnsi"/>
          <w:sz w:val="24"/>
          <w:szCs w:val="24"/>
        </w:rPr>
        <w:t xml:space="preserve"> </w:t>
      </w:r>
      <w:r w:rsidR="006106DF" w:rsidRPr="00EE719A">
        <w:rPr>
          <w:rFonts w:asciiTheme="minorHAnsi" w:hAnsiTheme="minorHAnsi" w:cstheme="minorHAnsi"/>
          <w:sz w:val="24"/>
          <w:szCs w:val="24"/>
        </w:rPr>
        <w:t>Km. 10</w:t>
      </w:r>
      <w:r w:rsidR="00FA0E65">
        <w:rPr>
          <w:rFonts w:asciiTheme="minorHAnsi" w:hAnsiTheme="minorHAnsi" w:cstheme="minorHAnsi"/>
          <w:sz w:val="24"/>
          <w:szCs w:val="24"/>
        </w:rPr>
        <w:t>.</w:t>
      </w:r>
      <w:r w:rsidR="006106DF" w:rsidRPr="00EE719A">
        <w:rPr>
          <w:rFonts w:asciiTheme="minorHAnsi" w:hAnsiTheme="minorHAnsi" w:cstheme="minorHAnsi"/>
          <w:sz w:val="24"/>
          <w:szCs w:val="24"/>
        </w:rPr>
        <w:t>5 vía Daule.</w:t>
      </w:r>
      <w:r w:rsidR="00FA0E65">
        <w:rPr>
          <w:rFonts w:asciiTheme="minorHAnsi" w:hAnsiTheme="minorHAnsi" w:cstheme="minorHAnsi"/>
          <w:sz w:val="24"/>
          <w:szCs w:val="24"/>
        </w:rPr>
        <w:t xml:space="preserve"> </w:t>
      </w:r>
      <w:r w:rsidR="006106DF" w:rsidRPr="00EE719A">
        <w:rPr>
          <w:rFonts w:asciiTheme="minorHAnsi" w:hAnsiTheme="minorHAnsi" w:cstheme="minorHAnsi"/>
          <w:sz w:val="24"/>
          <w:szCs w:val="24"/>
        </w:rPr>
        <w:t>Guayaquil – Ecuador</w:t>
      </w:r>
      <w:r w:rsidR="00F13F7C" w:rsidRPr="00EE719A">
        <w:rPr>
          <w:rFonts w:asciiTheme="minorHAnsi" w:hAnsiTheme="minorHAnsi" w:cstheme="minorHAnsi"/>
          <w:sz w:val="24"/>
          <w:szCs w:val="24"/>
        </w:rPr>
        <w:t>.</w:t>
      </w:r>
    </w:p>
    <w:p w14:paraId="6CAF57D8" w14:textId="12BE66A2" w:rsidR="006106DF" w:rsidRPr="00EE719A" w:rsidDel="00D76D78" w:rsidRDefault="006106DF" w:rsidP="00117682">
      <w:pPr>
        <w:pStyle w:val="Prrafodelista"/>
        <w:numPr>
          <w:ilvl w:val="0"/>
          <w:numId w:val="22"/>
        </w:numPr>
        <w:ind w:right="28"/>
        <w:jc w:val="both"/>
        <w:rPr>
          <w:del w:id="16" w:author="Steeven Alexander" w:date="2020-05-09T13:34:00Z"/>
          <w:rFonts w:asciiTheme="minorHAnsi" w:hAnsiTheme="minorHAnsi" w:cstheme="minorHAnsi"/>
          <w:sz w:val="24"/>
          <w:szCs w:val="24"/>
        </w:rPr>
      </w:pPr>
      <w:del w:id="17" w:author="Steeven Alexander" w:date="2020-05-09T13:34:00Z">
        <w:r w:rsidRPr="00EE719A" w:rsidDel="00D76D78">
          <w:rPr>
            <w:rFonts w:asciiTheme="minorHAnsi" w:hAnsiTheme="minorHAnsi" w:cstheme="minorHAnsi"/>
            <w:sz w:val="24"/>
            <w:szCs w:val="24"/>
            <w:lang w:val="en-US"/>
          </w:rPr>
          <w:delText>Chemplast S.A. (Planta Trilex):</w:delText>
        </w:r>
        <w:r w:rsidR="00FA0E65" w:rsidDel="00D76D78">
          <w:rPr>
            <w:rFonts w:asciiTheme="minorHAnsi" w:hAnsiTheme="minorHAnsi" w:cstheme="minorHAnsi"/>
            <w:sz w:val="24"/>
            <w:szCs w:val="24"/>
            <w:lang w:val="en-US"/>
          </w:rPr>
          <w:delText xml:space="preserve"> </w:delText>
        </w:r>
        <w:r w:rsidRPr="00EE719A" w:rsidDel="00D76D78">
          <w:rPr>
            <w:rFonts w:asciiTheme="minorHAnsi" w:hAnsiTheme="minorHAnsi" w:cstheme="minorHAnsi"/>
            <w:sz w:val="24"/>
            <w:szCs w:val="24"/>
            <w:lang w:val="en-US"/>
          </w:rPr>
          <w:delText>Km. 10</w:delText>
        </w:r>
        <w:r w:rsidR="00FA0E65" w:rsidDel="00D76D78">
          <w:rPr>
            <w:rFonts w:asciiTheme="minorHAnsi" w:hAnsiTheme="minorHAnsi" w:cstheme="minorHAnsi"/>
            <w:sz w:val="24"/>
            <w:szCs w:val="24"/>
            <w:lang w:val="en-US"/>
          </w:rPr>
          <w:delText>.</w:delText>
        </w:r>
        <w:r w:rsidRPr="00EE719A" w:rsidDel="00D76D78">
          <w:rPr>
            <w:rFonts w:asciiTheme="minorHAnsi" w:hAnsiTheme="minorHAnsi" w:cstheme="minorHAnsi"/>
            <w:sz w:val="24"/>
            <w:szCs w:val="24"/>
            <w:lang w:val="en-US"/>
          </w:rPr>
          <w:delText xml:space="preserve">5 </w:delText>
        </w:r>
        <w:r w:rsidR="00E32739" w:rsidRPr="00EE719A" w:rsidDel="00D76D78">
          <w:rPr>
            <w:rFonts w:asciiTheme="minorHAnsi" w:hAnsiTheme="minorHAnsi" w:cstheme="minorHAnsi"/>
            <w:sz w:val="24"/>
            <w:szCs w:val="24"/>
            <w:lang w:val="en-US"/>
          </w:rPr>
          <w:delText>via</w:delText>
        </w:r>
        <w:r w:rsidRPr="00EE719A" w:rsidDel="00D76D78">
          <w:rPr>
            <w:rFonts w:asciiTheme="minorHAnsi" w:hAnsiTheme="minorHAnsi" w:cstheme="minorHAnsi"/>
            <w:sz w:val="24"/>
            <w:szCs w:val="24"/>
            <w:lang w:val="en-US"/>
          </w:rPr>
          <w:delText xml:space="preserve"> Daule.</w:delText>
        </w:r>
        <w:r w:rsidR="00FA0E65" w:rsidDel="00D76D78">
          <w:rPr>
            <w:rFonts w:asciiTheme="minorHAnsi" w:hAnsiTheme="minorHAnsi" w:cstheme="minorHAnsi"/>
            <w:sz w:val="24"/>
            <w:szCs w:val="24"/>
            <w:lang w:val="en-US"/>
          </w:rPr>
          <w:delText xml:space="preserve"> </w:delText>
        </w:r>
        <w:r w:rsidRPr="00EE719A" w:rsidDel="00D76D78">
          <w:rPr>
            <w:rFonts w:asciiTheme="minorHAnsi" w:hAnsiTheme="minorHAnsi" w:cstheme="minorHAnsi"/>
            <w:sz w:val="24"/>
            <w:szCs w:val="24"/>
          </w:rPr>
          <w:delText>Guayaquil – Ecuador</w:delText>
        </w:r>
        <w:r w:rsidR="00F13F7C" w:rsidRPr="00EE719A" w:rsidDel="00D76D78">
          <w:rPr>
            <w:rFonts w:asciiTheme="minorHAnsi" w:hAnsiTheme="minorHAnsi" w:cstheme="minorHAnsi"/>
            <w:sz w:val="24"/>
            <w:szCs w:val="24"/>
          </w:rPr>
          <w:delText>.</w:delText>
        </w:r>
      </w:del>
    </w:p>
    <w:p w14:paraId="1DC9EFB6" w14:textId="340E997D" w:rsidR="006106DF" w:rsidRPr="00F36BB5" w:rsidDel="00D76D78" w:rsidRDefault="006106DF" w:rsidP="00117682">
      <w:pPr>
        <w:pStyle w:val="Prrafodelista"/>
        <w:numPr>
          <w:ilvl w:val="0"/>
          <w:numId w:val="22"/>
        </w:numPr>
        <w:ind w:right="28"/>
        <w:jc w:val="both"/>
        <w:rPr>
          <w:del w:id="18" w:author="Steeven Alexander" w:date="2020-05-09T13:34:00Z"/>
          <w:rFonts w:asciiTheme="minorHAnsi" w:hAnsiTheme="minorHAnsi" w:cstheme="minorHAnsi"/>
          <w:sz w:val="24"/>
          <w:szCs w:val="24"/>
          <w:lang w:val="es-EC"/>
        </w:rPr>
      </w:pPr>
      <w:del w:id="19" w:author="Steeven Alexander" w:date="2020-05-09T13:34:00Z">
        <w:r w:rsidRPr="00EE719A" w:rsidDel="00D76D78">
          <w:rPr>
            <w:rFonts w:asciiTheme="minorHAnsi" w:hAnsiTheme="minorHAnsi" w:cstheme="minorHAnsi"/>
            <w:sz w:val="24"/>
            <w:szCs w:val="24"/>
          </w:rPr>
          <w:delText>Servicios Berlín S.A. (Edificio Hamburgo):</w:delText>
        </w:r>
        <w:r w:rsidR="00FA0E65" w:rsidDel="00D76D78">
          <w:rPr>
            <w:rFonts w:asciiTheme="minorHAnsi" w:hAnsiTheme="minorHAnsi" w:cstheme="minorHAnsi"/>
            <w:sz w:val="24"/>
            <w:szCs w:val="24"/>
          </w:rPr>
          <w:delText xml:space="preserve"> </w:delText>
        </w:r>
        <w:r w:rsidRPr="00EE719A" w:rsidDel="00D76D78">
          <w:rPr>
            <w:rFonts w:asciiTheme="minorHAnsi" w:hAnsiTheme="minorHAnsi" w:cstheme="minorHAnsi"/>
            <w:sz w:val="24"/>
            <w:szCs w:val="24"/>
          </w:rPr>
          <w:delText xml:space="preserve">Av. </w:delText>
        </w:r>
        <w:r w:rsidR="00FA0E65" w:rsidDel="00D76D78">
          <w:rPr>
            <w:rFonts w:asciiTheme="minorHAnsi" w:hAnsiTheme="minorHAnsi" w:cstheme="minorHAnsi"/>
            <w:sz w:val="24"/>
            <w:szCs w:val="24"/>
          </w:rPr>
          <w:delText>L</w:delText>
        </w:r>
        <w:r w:rsidRPr="00EE719A" w:rsidDel="00D76D78">
          <w:rPr>
            <w:rFonts w:asciiTheme="minorHAnsi" w:hAnsiTheme="minorHAnsi" w:cstheme="minorHAnsi"/>
            <w:sz w:val="24"/>
            <w:szCs w:val="24"/>
          </w:rPr>
          <w:delText>as Monjas</w:delText>
        </w:r>
        <w:r w:rsidR="00FA0E65" w:rsidDel="00D76D78">
          <w:rPr>
            <w:rFonts w:asciiTheme="minorHAnsi" w:hAnsiTheme="minorHAnsi" w:cstheme="minorHAnsi"/>
            <w:sz w:val="24"/>
            <w:szCs w:val="24"/>
          </w:rPr>
          <w:delText xml:space="preserve"> </w:delText>
        </w:r>
        <w:r w:rsidR="00FA0E65" w:rsidRPr="00EE719A" w:rsidDel="00D76D78">
          <w:rPr>
            <w:rFonts w:asciiTheme="minorHAnsi" w:hAnsiTheme="minorHAnsi" w:cstheme="minorHAnsi"/>
            <w:sz w:val="24"/>
            <w:szCs w:val="24"/>
          </w:rPr>
          <w:delText>#10</w:delText>
        </w:r>
        <w:r w:rsidRPr="00EE719A" w:rsidDel="00D76D78">
          <w:rPr>
            <w:rFonts w:asciiTheme="minorHAnsi" w:hAnsiTheme="minorHAnsi" w:cstheme="minorHAnsi"/>
            <w:sz w:val="24"/>
            <w:szCs w:val="24"/>
          </w:rPr>
          <w:delText xml:space="preserve"> y Carlos Julio Arosemena.</w:delText>
        </w:r>
        <w:r w:rsidR="00FA0E65" w:rsidDel="00D76D78">
          <w:rPr>
            <w:rFonts w:asciiTheme="minorHAnsi" w:hAnsiTheme="minorHAnsi" w:cstheme="minorHAnsi"/>
            <w:sz w:val="24"/>
            <w:szCs w:val="24"/>
          </w:rPr>
          <w:delText xml:space="preserve"> </w:delText>
        </w:r>
        <w:r w:rsidRPr="00EE719A" w:rsidDel="00D76D78">
          <w:rPr>
            <w:rFonts w:asciiTheme="minorHAnsi" w:hAnsiTheme="minorHAnsi" w:cstheme="minorHAnsi"/>
            <w:sz w:val="24"/>
            <w:szCs w:val="24"/>
          </w:rPr>
          <w:delText>Guayaquil – Ecuador</w:delText>
        </w:r>
        <w:r w:rsidR="00F13F7C" w:rsidRPr="00EE719A" w:rsidDel="00D76D78">
          <w:rPr>
            <w:rFonts w:asciiTheme="minorHAnsi" w:hAnsiTheme="minorHAnsi" w:cstheme="minorHAnsi"/>
            <w:sz w:val="24"/>
            <w:szCs w:val="24"/>
          </w:rPr>
          <w:delText>.</w:delText>
        </w:r>
      </w:del>
    </w:p>
    <w:p w14:paraId="66FDC9E5" w14:textId="2F240038" w:rsidR="0000321B" w:rsidRPr="00F36BB5" w:rsidDel="00D76D78" w:rsidRDefault="0000321B" w:rsidP="0000321B">
      <w:pPr>
        <w:pStyle w:val="Prrafodelista"/>
        <w:numPr>
          <w:ilvl w:val="0"/>
          <w:numId w:val="22"/>
        </w:numPr>
        <w:ind w:right="28"/>
        <w:jc w:val="both"/>
        <w:rPr>
          <w:del w:id="20" w:author="Steeven Alexander" w:date="2020-05-09T13:34:00Z"/>
          <w:rFonts w:asciiTheme="minorHAnsi" w:hAnsiTheme="minorHAnsi" w:cstheme="minorHAnsi"/>
          <w:sz w:val="24"/>
          <w:szCs w:val="24"/>
          <w:lang w:val="es-EC"/>
        </w:rPr>
      </w:pPr>
      <w:del w:id="21" w:author="Steeven Alexander" w:date="2020-05-09T13:34:00Z">
        <w:r w:rsidDel="00D76D78">
          <w:rPr>
            <w:rFonts w:asciiTheme="minorHAnsi" w:hAnsiTheme="minorHAnsi" w:cstheme="minorHAnsi"/>
            <w:sz w:val="24"/>
            <w:szCs w:val="24"/>
          </w:rPr>
          <w:delText>Inmohansa</w:delText>
        </w:r>
        <w:r w:rsidRPr="00EE719A" w:rsidDel="00D76D78">
          <w:rPr>
            <w:rFonts w:asciiTheme="minorHAnsi" w:hAnsiTheme="minorHAnsi" w:cstheme="minorHAnsi"/>
            <w:sz w:val="24"/>
            <w:szCs w:val="24"/>
          </w:rPr>
          <w:delText xml:space="preserve"> S.A. (Edificio Hamburgo):</w:delText>
        </w:r>
        <w:r w:rsidR="00FA0E65" w:rsidDel="00D76D78">
          <w:rPr>
            <w:rFonts w:asciiTheme="minorHAnsi" w:hAnsiTheme="minorHAnsi" w:cstheme="minorHAnsi"/>
            <w:sz w:val="24"/>
            <w:szCs w:val="24"/>
          </w:rPr>
          <w:delText xml:space="preserve"> </w:delText>
        </w:r>
        <w:r w:rsidRPr="00EE719A" w:rsidDel="00D76D78">
          <w:rPr>
            <w:rFonts w:asciiTheme="minorHAnsi" w:hAnsiTheme="minorHAnsi" w:cstheme="minorHAnsi"/>
            <w:sz w:val="24"/>
            <w:szCs w:val="24"/>
          </w:rPr>
          <w:delText xml:space="preserve">Av. </w:delText>
        </w:r>
        <w:r w:rsidR="00FA0E65" w:rsidDel="00D76D78">
          <w:rPr>
            <w:rFonts w:asciiTheme="minorHAnsi" w:hAnsiTheme="minorHAnsi" w:cstheme="minorHAnsi"/>
            <w:sz w:val="24"/>
            <w:szCs w:val="24"/>
          </w:rPr>
          <w:delText>L</w:delText>
        </w:r>
        <w:r w:rsidRPr="00EE719A" w:rsidDel="00D76D78">
          <w:rPr>
            <w:rFonts w:asciiTheme="minorHAnsi" w:hAnsiTheme="minorHAnsi" w:cstheme="minorHAnsi"/>
            <w:sz w:val="24"/>
            <w:szCs w:val="24"/>
          </w:rPr>
          <w:delText xml:space="preserve">as Monjas </w:delText>
        </w:r>
        <w:r w:rsidR="00FA0E65" w:rsidRPr="00EE719A" w:rsidDel="00D76D78">
          <w:rPr>
            <w:rFonts w:asciiTheme="minorHAnsi" w:hAnsiTheme="minorHAnsi" w:cstheme="minorHAnsi"/>
            <w:sz w:val="24"/>
            <w:szCs w:val="24"/>
          </w:rPr>
          <w:delText>#10</w:delText>
        </w:r>
        <w:r w:rsidR="00FA0E65" w:rsidDel="00D76D78">
          <w:rPr>
            <w:rFonts w:asciiTheme="minorHAnsi" w:hAnsiTheme="minorHAnsi" w:cstheme="minorHAnsi"/>
            <w:sz w:val="24"/>
            <w:szCs w:val="24"/>
          </w:rPr>
          <w:delText xml:space="preserve"> </w:delText>
        </w:r>
        <w:r w:rsidRPr="00EE719A" w:rsidDel="00D76D78">
          <w:rPr>
            <w:rFonts w:asciiTheme="minorHAnsi" w:hAnsiTheme="minorHAnsi" w:cstheme="minorHAnsi"/>
            <w:sz w:val="24"/>
            <w:szCs w:val="24"/>
          </w:rPr>
          <w:delText>y Carlos Julio Arosemena.</w:delText>
        </w:r>
        <w:r w:rsidR="00FA0E65" w:rsidDel="00D76D78">
          <w:rPr>
            <w:rFonts w:asciiTheme="minorHAnsi" w:hAnsiTheme="minorHAnsi" w:cstheme="minorHAnsi"/>
            <w:sz w:val="24"/>
            <w:szCs w:val="24"/>
          </w:rPr>
          <w:delText xml:space="preserve"> </w:delText>
        </w:r>
        <w:r w:rsidRPr="00EE719A" w:rsidDel="00D76D78">
          <w:rPr>
            <w:rFonts w:asciiTheme="minorHAnsi" w:hAnsiTheme="minorHAnsi" w:cstheme="minorHAnsi"/>
            <w:sz w:val="24"/>
            <w:szCs w:val="24"/>
          </w:rPr>
          <w:delText>Guayaquil – Ecuador.</w:delText>
        </w:r>
      </w:del>
    </w:p>
    <w:p w14:paraId="3137398C" w14:textId="77777777" w:rsidR="006106DF" w:rsidRPr="00EE719A" w:rsidRDefault="006106DF" w:rsidP="00117682">
      <w:pPr>
        <w:ind w:left="-142" w:right="28"/>
        <w:jc w:val="both"/>
        <w:rPr>
          <w:rFonts w:asciiTheme="minorHAnsi" w:hAnsiTheme="minorHAnsi" w:cstheme="minorHAnsi"/>
          <w:sz w:val="24"/>
          <w:szCs w:val="24"/>
        </w:rPr>
      </w:pPr>
    </w:p>
    <w:p w14:paraId="2EA78428" w14:textId="77777777" w:rsidR="00D91533" w:rsidRPr="00EE719A" w:rsidRDefault="00E019BF" w:rsidP="00117682">
      <w:pPr>
        <w:ind w:left="-142" w:right="28"/>
        <w:jc w:val="both"/>
        <w:rPr>
          <w:rFonts w:asciiTheme="minorHAnsi" w:hAnsiTheme="minorHAnsi" w:cstheme="minorHAnsi"/>
          <w:b/>
          <w:sz w:val="24"/>
          <w:szCs w:val="24"/>
        </w:rPr>
      </w:pPr>
      <w:r w:rsidRPr="00EE719A">
        <w:rPr>
          <w:rFonts w:asciiTheme="minorHAnsi" w:hAnsiTheme="minorHAnsi" w:cstheme="minorHAnsi"/>
          <w:b/>
          <w:sz w:val="24"/>
          <w:szCs w:val="24"/>
        </w:rPr>
        <w:t>Responsables</w:t>
      </w:r>
    </w:p>
    <w:p w14:paraId="6B85B344" w14:textId="510022E1" w:rsidR="004E1F46" w:rsidRPr="00EE719A" w:rsidRDefault="004E1F46" w:rsidP="00EE719A">
      <w:pPr>
        <w:pStyle w:val="Prrafodelista"/>
        <w:numPr>
          <w:ilvl w:val="0"/>
          <w:numId w:val="23"/>
        </w:numPr>
        <w:ind w:left="142" w:right="28" w:hanging="284"/>
        <w:jc w:val="both"/>
        <w:rPr>
          <w:rFonts w:asciiTheme="minorHAnsi" w:hAnsiTheme="minorHAnsi" w:cstheme="minorHAnsi"/>
          <w:sz w:val="24"/>
          <w:szCs w:val="24"/>
        </w:rPr>
      </w:pPr>
      <w:r w:rsidRPr="00EE719A">
        <w:rPr>
          <w:rFonts w:asciiTheme="minorHAnsi" w:hAnsiTheme="minorHAnsi" w:cstheme="minorHAnsi"/>
          <w:sz w:val="24"/>
          <w:szCs w:val="24"/>
        </w:rPr>
        <w:t>E</w:t>
      </w:r>
      <w:ins w:id="22" w:author="Steeven Alexander" w:date="2020-05-09T13:34:00Z">
        <w:r w:rsidR="00D76D78">
          <w:rPr>
            <w:rFonts w:asciiTheme="minorHAnsi" w:hAnsiTheme="minorHAnsi" w:cstheme="minorHAnsi"/>
            <w:sz w:val="24"/>
            <w:szCs w:val="24"/>
          </w:rPr>
          <w:t>l Gerente General</w:t>
        </w:r>
      </w:ins>
      <w:del w:id="23" w:author="Steeven Alexander" w:date="2020-05-09T13:34:00Z">
        <w:r w:rsidRPr="00EE719A" w:rsidDel="00D76D78">
          <w:rPr>
            <w:rFonts w:asciiTheme="minorHAnsi" w:hAnsiTheme="minorHAnsi" w:cstheme="minorHAnsi"/>
            <w:sz w:val="24"/>
            <w:szCs w:val="24"/>
          </w:rPr>
          <w:delText xml:space="preserve">l VP </w:delText>
        </w:r>
        <w:r w:rsidR="0000321B" w:rsidDel="00D76D78">
          <w:rPr>
            <w:rFonts w:asciiTheme="minorHAnsi" w:hAnsiTheme="minorHAnsi" w:cstheme="minorHAnsi"/>
            <w:sz w:val="24"/>
            <w:szCs w:val="24"/>
          </w:rPr>
          <w:delText>de Operaciones</w:delText>
        </w:r>
      </w:del>
      <w:r w:rsidR="0000321B">
        <w:rPr>
          <w:rFonts w:asciiTheme="minorHAnsi" w:hAnsiTheme="minorHAnsi" w:cstheme="minorHAnsi"/>
          <w:sz w:val="24"/>
          <w:szCs w:val="24"/>
        </w:rPr>
        <w:t xml:space="preserve"> es</w:t>
      </w:r>
      <w:r w:rsidRPr="00EE719A">
        <w:rPr>
          <w:rFonts w:asciiTheme="minorHAnsi" w:hAnsiTheme="minorHAnsi" w:cstheme="minorHAnsi"/>
          <w:sz w:val="24"/>
          <w:szCs w:val="24"/>
        </w:rPr>
        <w:t xml:space="preserve"> responsable de la aprobación del presente manual.</w:t>
      </w:r>
    </w:p>
    <w:p w14:paraId="033B3583" w14:textId="516DFAD7" w:rsidR="004E1F46" w:rsidRPr="00EE719A" w:rsidRDefault="004E1F46" w:rsidP="00EE719A">
      <w:pPr>
        <w:pStyle w:val="Prrafodelista"/>
        <w:numPr>
          <w:ilvl w:val="0"/>
          <w:numId w:val="23"/>
        </w:numPr>
        <w:ind w:left="142" w:right="28" w:hanging="284"/>
        <w:jc w:val="both"/>
        <w:rPr>
          <w:rFonts w:asciiTheme="minorHAnsi" w:hAnsiTheme="minorHAnsi" w:cstheme="minorHAnsi"/>
          <w:sz w:val="24"/>
          <w:szCs w:val="24"/>
        </w:rPr>
      </w:pPr>
      <w:r w:rsidRPr="00EE719A">
        <w:rPr>
          <w:rFonts w:asciiTheme="minorHAnsi" w:hAnsiTheme="minorHAnsi" w:cstheme="minorHAnsi"/>
          <w:sz w:val="24"/>
          <w:szCs w:val="24"/>
        </w:rPr>
        <w:t>El Gerente de Seguridad</w:t>
      </w:r>
      <w:r w:rsidR="0000321B">
        <w:rPr>
          <w:rFonts w:asciiTheme="minorHAnsi" w:hAnsiTheme="minorHAnsi" w:cstheme="minorHAnsi"/>
          <w:sz w:val="24"/>
          <w:szCs w:val="24"/>
        </w:rPr>
        <w:t>,</w:t>
      </w:r>
      <w:r w:rsidRPr="00EE719A">
        <w:rPr>
          <w:rFonts w:asciiTheme="minorHAnsi" w:hAnsiTheme="minorHAnsi" w:cstheme="minorHAnsi"/>
          <w:sz w:val="24"/>
          <w:szCs w:val="24"/>
        </w:rPr>
        <w:t xml:space="preserve"> Salud</w:t>
      </w:r>
      <w:ins w:id="24" w:author="Steeven Alexander" w:date="2020-05-09T13:34:00Z">
        <w:r w:rsidR="00D76D78">
          <w:rPr>
            <w:rFonts w:asciiTheme="minorHAnsi" w:hAnsiTheme="minorHAnsi" w:cstheme="minorHAnsi"/>
            <w:sz w:val="24"/>
            <w:szCs w:val="24"/>
          </w:rPr>
          <w:t>, Bienestar y</w:t>
        </w:r>
      </w:ins>
      <w:del w:id="25" w:author="Steeven Alexander" w:date="2020-05-09T13:34:00Z">
        <w:r w:rsidRPr="00EE719A" w:rsidDel="00D76D78">
          <w:rPr>
            <w:rFonts w:asciiTheme="minorHAnsi" w:hAnsiTheme="minorHAnsi" w:cstheme="minorHAnsi"/>
            <w:sz w:val="24"/>
            <w:szCs w:val="24"/>
          </w:rPr>
          <w:delText xml:space="preserve"> </w:delText>
        </w:r>
        <w:r w:rsidR="00D6521B" w:rsidDel="00D76D78">
          <w:rPr>
            <w:rFonts w:asciiTheme="minorHAnsi" w:hAnsiTheme="minorHAnsi" w:cstheme="minorHAnsi"/>
            <w:sz w:val="24"/>
            <w:szCs w:val="24"/>
          </w:rPr>
          <w:delText>y</w:delText>
        </w:r>
      </w:del>
      <w:r w:rsidR="00D6521B">
        <w:rPr>
          <w:rFonts w:asciiTheme="minorHAnsi" w:hAnsiTheme="minorHAnsi" w:cstheme="minorHAnsi"/>
          <w:sz w:val="24"/>
          <w:szCs w:val="24"/>
        </w:rPr>
        <w:t xml:space="preserve"> Ambiente </w:t>
      </w:r>
      <w:r w:rsidRPr="00EE719A">
        <w:rPr>
          <w:rFonts w:asciiTheme="minorHAnsi" w:hAnsiTheme="minorHAnsi" w:cstheme="minorHAnsi"/>
          <w:sz w:val="24"/>
          <w:szCs w:val="24"/>
        </w:rPr>
        <w:t>es responsable de los lineamientos y estructuras para el cumplimiento de los requerimientos del sistema de gestión de Seguridad y Salud.</w:t>
      </w:r>
    </w:p>
    <w:p w14:paraId="1180952B" w14:textId="77777777" w:rsidR="004E1F46" w:rsidRPr="00EE719A" w:rsidRDefault="004E1F46" w:rsidP="00EE719A">
      <w:pPr>
        <w:pStyle w:val="Prrafodelista"/>
        <w:numPr>
          <w:ilvl w:val="0"/>
          <w:numId w:val="23"/>
        </w:numPr>
        <w:ind w:left="142" w:right="28" w:hanging="284"/>
        <w:jc w:val="both"/>
        <w:rPr>
          <w:rFonts w:asciiTheme="minorHAnsi" w:hAnsiTheme="minorHAnsi" w:cstheme="minorHAnsi"/>
          <w:sz w:val="24"/>
          <w:szCs w:val="24"/>
        </w:rPr>
      </w:pPr>
      <w:r w:rsidRPr="00EE719A">
        <w:rPr>
          <w:rFonts w:asciiTheme="minorHAnsi" w:hAnsiTheme="minorHAnsi" w:cstheme="minorHAnsi"/>
          <w:sz w:val="24"/>
          <w:szCs w:val="24"/>
        </w:rPr>
        <w:t>La unidad de Seguridad y Salud</w:t>
      </w:r>
      <w:del w:id="26" w:author="Steeven Alexander" w:date="2020-05-09T13:34:00Z">
        <w:r w:rsidRPr="00EE719A" w:rsidDel="00D76D78">
          <w:rPr>
            <w:rFonts w:asciiTheme="minorHAnsi" w:hAnsiTheme="minorHAnsi" w:cstheme="minorHAnsi"/>
            <w:sz w:val="24"/>
            <w:szCs w:val="24"/>
          </w:rPr>
          <w:delText xml:space="preserve"> y los Médicos de Planta</w:delText>
        </w:r>
      </w:del>
      <w:r w:rsidRPr="00EE719A">
        <w:rPr>
          <w:rFonts w:asciiTheme="minorHAnsi" w:hAnsiTheme="minorHAnsi" w:cstheme="minorHAnsi"/>
          <w:sz w:val="24"/>
          <w:szCs w:val="24"/>
        </w:rPr>
        <w:t>, son responsables</w:t>
      </w:r>
      <w:r w:rsidR="009F5097" w:rsidRPr="00EE719A">
        <w:rPr>
          <w:rFonts w:asciiTheme="minorHAnsi" w:hAnsiTheme="minorHAnsi" w:cstheme="minorHAnsi"/>
          <w:sz w:val="24"/>
          <w:szCs w:val="24"/>
        </w:rPr>
        <w:t xml:space="preserve"> </w:t>
      </w:r>
      <w:r w:rsidRPr="00EE719A">
        <w:rPr>
          <w:rFonts w:asciiTheme="minorHAnsi" w:hAnsiTheme="minorHAnsi" w:cstheme="minorHAnsi"/>
          <w:sz w:val="24"/>
          <w:szCs w:val="24"/>
        </w:rPr>
        <w:t xml:space="preserve">que este manual sea implementado de manera eficaz. </w:t>
      </w:r>
    </w:p>
    <w:p w14:paraId="0CE75D68" w14:textId="08B71CBE" w:rsidR="009F5097" w:rsidRPr="00EE719A" w:rsidDel="00622699" w:rsidRDefault="004E1F46" w:rsidP="00EE719A">
      <w:pPr>
        <w:pStyle w:val="Prrafodelista"/>
        <w:numPr>
          <w:ilvl w:val="0"/>
          <w:numId w:val="23"/>
        </w:numPr>
        <w:ind w:left="142" w:right="28" w:hanging="284"/>
        <w:jc w:val="both"/>
        <w:rPr>
          <w:del w:id="27" w:author="Steeven Alexander" w:date="2020-05-09T13:35:00Z"/>
          <w:rFonts w:asciiTheme="minorHAnsi" w:hAnsiTheme="minorHAnsi" w:cstheme="minorHAnsi"/>
          <w:sz w:val="24"/>
          <w:szCs w:val="24"/>
        </w:rPr>
      </w:pPr>
      <w:del w:id="28" w:author="Steeven Alexander" w:date="2020-05-09T13:35:00Z">
        <w:r w:rsidRPr="00EE719A" w:rsidDel="00622699">
          <w:rPr>
            <w:rFonts w:asciiTheme="minorHAnsi" w:hAnsiTheme="minorHAnsi" w:cstheme="minorHAnsi"/>
            <w:sz w:val="24"/>
            <w:szCs w:val="24"/>
          </w:rPr>
          <w:delText>El Gerente de cada sitio de trabajo es responsable de asegurar el cumplimiento de las disposiciones con su personal a cargo.</w:delText>
        </w:r>
      </w:del>
    </w:p>
    <w:p w14:paraId="22F70D8A" w14:textId="77777777" w:rsidR="00C263F7" w:rsidRPr="00EE719A" w:rsidRDefault="00C263F7" w:rsidP="00117682">
      <w:pPr>
        <w:ind w:left="-142" w:right="28"/>
        <w:jc w:val="both"/>
        <w:rPr>
          <w:rFonts w:asciiTheme="minorHAnsi" w:hAnsiTheme="minorHAnsi" w:cstheme="minorHAnsi"/>
          <w:sz w:val="24"/>
          <w:szCs w:val="24"/>
        </w:rPr>
      </w:pPr>
    </w:p>
    <w:p w14:paraId="7ACF27CB" w14:textId="77777777" w:rsidR="00D91533" w:rsidRPr="00EE719A" w:rsidRDefault="000E4E4D" w:rsidP="00117682">
      <w:pPr>
        <w:pStyle w:val="Ttulo1"/>
        <w:suppressAutoHyphens/>
        <w:ind w:left="-142" w:right="28"/>
        <w:rPr>
          <w:rFonts w:asciiTheme="minorHAnsi" w:hAnsiTheme="minorHAnsi" w:cstheme="minorHAnsi"/>
          <w:i w:val="0"/>
          <w:szCs w:val="24"/>
          <w:u w:val="none"/>
        </w:rPr>
      </w:pPr>
      <w:r w:rsidRPr="00EE719A">
        <w:rPr>
          <w:rFonts w:asciiTheme="minorHAnsi" w:hAnsiTheme="minorHAnsi" w:cstheme="minorHAnsi"/>
          <w:i w:val="0"/>
          <w:szCs w:val="24"/>
          <w:u w:val="none"/>
        </w:rPr>
        <w:t>Normativa Aplicable</w:t>
      </w:r>
    </w:p>
    <w:p w14:paraId="78368D94" w14:textId="77777777" w:rsidR="004E1F46" w:rsidRPr="00EE719A" w:rsidRDefault="004E1F46" w:rsidP="00EE719A">
      <w:pPr>
        <w:numPr>
          <w:ilvl w:val="0"/>
          <w:numId w:val="1"/>
        </w:numPr>
        <w:suppressAutoHyphens/>
        <w:autoSpaceDE w:val="0"/>
        <w:ind w:left="142" w:hanging="284"/>
        <w:jc w:val="both"/>
        <w:rPr>
          <w:rFonts w:asciiTheme="minorHAnsi" w:hAnsiTheme="minorHAnsi" w:cs="Arial"/>
          <w:sz w:val="24"/>
          <w:szCs w:val="24"/>
        </w:rPr>
      </w:pPr>
      <w:r w:rsidRPr="00EE719A">
        <w:rPr>
          <w:rFonts w:asciiTheme="minorHAnsi" w:hAnsiTheme="minorHAnsi" w:cs="Arial"/>
          <w:sz w:val="24"/>
          <w:szCs w:val="24"/>
        </w:rPr>
        <w:t xml:space="preserve">Resolución No. 957, </w:t>
      </w:r>
      <w:r w:rsidRPr="00EE719A">
        <w:rPr>
          <w:rFonts w:asciiTheme="minorHAnsi" w:hAnsiTheme="minorHAnsi" w:cstheme="minorHAnsi"/>
          <w:sz w:val="24"/>
          <w:szCs w:val="24"/>
          <w:lang w:eastAsia="es-ES_tradnl"/>
        </w:rPr>
        <w:t>Reglamento del Instrumento Andino de Seguridad y Salud en el Trabajo</w:t>
      </w:r>
      <w:r w:rsidR="0078424B">
        <w:rPr>
          <w:rFonts w:asciiTheme="minorHAnsi" w:hAnsiTheme="minorHAnsi" w:cstheme="minorHAnsi"/>
          <w:sz w:val="24"/>
          <w:szCs w:val="24"/>
          <w:lang w:eastAsia="es-ES_tradnl"/>
        </w:rPr>
        <w:t>.</w:t>
      </w:r>
    </w:p>
    <w:p w14:paraId="0C138427" w14:textId="2BC15150" w:rsidR="004B7301" w:rsidRPr="00EE719A" w:rsidRDefault="004B7301" w:rsidP="00EE719A">
      <w:pPr>
        <w:numPr>
          <w:ilvl w:val="0"/>
          <w:numId w:val="1"/>
        </w:numPr>
        <w:suppressAutoHyphens/>
        <w:ind w:left="142" w:hanging="284"/>
        <w:jc w:val="both"/>
        <w:rPr>
          <w:rFonts w:asciiTheme="minorHAnsi" w:hAnsiTheme="minorHAnsi" w:cs="Arial"/>
          <w:sz w:val="24"/>
          <w:szCs w:val="24"/>
        </w:rPr>
      </w:pPr>
      <w:r w:rsidRPr="00EE719A">
        <w:rPr>
          <w:rFonts w:asciiTheme="minorHAnsi" w:hAnsiTheme="minorHAnsi" w:cs="Arial"/>
          <w:sz w:val="24"/>
          <w:szCs w:val="24"/>
        </w:rPr>
        <w:t>Resolución No.</w:t>
      </w:r>
      <w:r w:rsidR="00D6521B">
        <w:rPr>
          <w:rFonts w:asciiTheme="minorHAnsi" w:hAnsiTheme="minorHAnsi" w:cs="Arial"/>
          <w:sz w:val="24"/>
          <w:szCs w:val="24"/>
        </w:rPr>
        <w:t>513</w:t>
      </w:r>
      <w:r w:rsidRPr="00EE719A">
        <w:rPr>
          <w:rFonts w:asciiTheme="minorHAnsi" w:hAnsiTheme="minorHAnsi" w:cs="Arial"/>
          <w:sz w:val="24"/>
          <w:szCs w:val="24"/>
        </w:rPr>
        <w:t>, Reglamento del Seguro General de Riesgos del Trabajo.</w:t>
      </w:r>
    </w:p>
    <w:p w14:paraId="63C190A7" w14:textId="73D64DEE" w:rsidR="00EE719A" w:rsidRDefault="004B7301" w:rsidP="00EE719A">
      <w:pPr>
        <w:numPr>
          <w:ilvl w:val="0"/>
          <w:numId w:val="1"/>
        </w:numPr>
        <w:suppressAutoHyphens/>
        <w:autoSpaceDE w:val="0"/>
        <w:ind w:left="142" w:hanging="284"/>
        <w:jc w:val="both"/>
        <w:rPr>
          <w:ins w:id="29" w:author="Steeven Alexander" w:date="2020-05-09T13:35:00Z"/>
          <w:rFonts w:asciiTheme="minorHAnsi" w:hAnsiTheme="minorHAnsi" w:cs="Arial"/>
          <w:sz w:val="24"/>
          <w:szCs w:val="24"/>
        </w:rPr>
      </w:pPr>
      <w:r w:rsidRPr="00EE719A">
        <w:rPr>
          <w:rFonts w:asciiTheme="minorHAnsi" w:hAnsiTheme="minorHAnsi" w:cs="Arial"/>
          <w:sz w:val="24"/>
          <w:szCs w:val="24"/>
        </w:rPr>
        <w:t>Reglamento de Seguridad y Salud de los Trabajadores y Mejoramiento del Medio Ambiente de Trabajo, expedido mediante Decreto Ejecutivo No. 2393, publica</w:t>
      </w:r>
      <w:r w:rsidR="00EE719A" w:rsidRPr="00EE719A">
        <w:rPr>
          <w:rFonts w:asciiTheme="minorHAnsi" w:hAnsiTheme="minorHAnsi" w:cs="Arial"/>
          <w:sz w:val="24"/>
          <w:szCs w:val="24"/>
        </w:rPr>
        <w:t>do en el R. O. No. 565, Art.11.</w:t>
      </w:r>
    </w:p>
    <w:p w14:paraId="7F78AA67" w14:textId="532E36DD" w:rsidR="00622699" w:rsidRDefault="00622699" w:rsidP="00622699">
      <w:pPr>
        <w:suppressAutoHyphens/>
        <w:autoSpaceDE w:val="0"/>
        <w:jc w:val="both"/>
        <w:rPr>
          <w:ins w:id="30" w:author="Steeven Alexander" w:date="2020-05-09T13:35:00Z"/>
          <w:rFonts w:asciiTheme="minorHAnsi" w:hAnsiTheme="minorHAnsi" w:cs="Arial"/>
          <w:sz w:val="24"/>
          <w:szCs w:val="24"/>
        </w:rPr>
      </w:pPr>
    </w:p>
    <w:p w14:paraId="2EFBA975" w14:textId="77777777" w:rsidR="00622699" w:rsidRPr="00EE719A" w:rsidRDefault="00622699" w:rsidP="00622699">
      <w:pPr>
        <w:suppressAutoHyphens/>
        <w:autoSpaceDE w:val="0"/>
        <w:jc w:val="both"/>
        <w:rPr>
          <w:rFonts w:asciiTheme="minorHAnsi" w:hAnsiTheme="minorHAnsi" w:cs="Arial"/>
          <w:sz w:val="24"/>
          <w:szCs w:val="24"/>
        </w:rPr>
        <w:pPrChange w:id="31" w:author="Steeven Alexander" w:date="2020-05-09T13:35:00Z">
          <w:pPr>
            <w:numPr>
              <w:numId w:val="1"/>
            </w:numPr>
            <w:suppressAutoHyphens/>
            <w:autoSpaceDE w:val="0"/>
            <w:ind w:left="142" w:hanging="284"/>
            <w:jc w:val="both"/>
          </w:pPr>
        </w:pPrChange>
      </w:pPr>
    </w:p>
    <w:p w14:paraId="13D73142" w14:textId="77777777" w:rsidR="00EE719A" w:rsidRPr="00EE719A" w:rsidRDefault="00EE719A" w:rsidP="00EE719A">
      <w:pPr>
        <w:suppressAutoHyphens/>
        <w:autoSpaceDE w:val="0"/>
        <w:ind w:left="-142"/>
        <w:jc w:val="both"/>
        <w:rPr>
          <w:rFonts w:asciiTheme="minorHAnsi" w:hAnsiTheme="minorHAnsi" w:cs="Arial"/>
          <w:sz w:val="24"/>
          <w:szCs w:val="24"/>
        </w:rPr>
      </w:pPr>
    </w:p>
    <w:p w14:paraId="41897B9B" w14:textId="77777777" w:rsidR="00D91533" w:rsidRPr="00EE719A" w:rsidRDefault="000E4E4D" w:rsidP="00EE719A">
      <w:pPr>
        <w:suppressAutoHyphens/>
        <w:autoSpaceDE w:val="0"/>
        <w:ind w:left="-142"/>
        <w:jc w:val="both"/>
        <w:rPr>
          <w:rFonts w:asciiTheme="minorHAnsi" w:hAnsiTheme="minorHAnsi" w:cs="Arial"/>
          <w:sz w:val="24"/>
          <w:szCs w:val="24"/>
        </w:rPr>
      </w:pPr>
      <w:r w:rsidRPr="00EE719A">
        <w:rPr>
          <w:rFonts w:asciiTheme="minorHAnsi" w:hAnsiTheme="minorHAnsi" w:cstheme="minorHAnsi"/>
          <w:b/>
          <w:bCs/>
          <w:sz w:val="24"/>
          <w:szCs w:val="24"/>
          <w:lang w:val="es-ES" w:eastAsia="ar-SA"/>
        </w:rPr>
        <w:lastRenderedPageBreak/>
        <w:t>Definiciones</w:t>
      </w:r>
    </w:p>
    <w:p w14:paraId="5257BFDA" w14:textId="77777777" w:rsidR="009F5097" w:rsidRPr="00EE719A" w:rsidRDefault="004E1F46" w:rsidP="00EE719A">
      <w:pPr>
        <w:pStyle w:val="Default"/>
        <w:numPr>
          <w:ilvl w:val="0"/>
          <w:numId w:val="2"/>
        </w:numPr>
        <w:ind w:left="142" w:hanging="284"/>
        <w:jc w:val="both"/>
        <w:rPr>
          <w:rFonts w:asciiTheme="minorHAnsi" w:hAnsiTheme="minorHAnsi" w:cstheme="minorHAnsi"/>
          <w:color w:val="auto"/>
          <w:lang w:val="es-EC"/>
        </w:rPr>
      </w:pPr>
      <w:r w:rsidRPr="00EE719A">
        <w:rPr>
          <w:rFonts w:asciiTheme="minorHAnsi" w:hAnsiTheme="minorHAnsi" w:cstheme="minorHAnsi"/>
          <w:b/>
          <w:color w:val="auto"/>
          <w:lang w:val="es-EC"/>
        </w:rPr>
        <w:t>Sistema de Administración de Seguridad y Salud en el Trabajo</w:t>
      </w:r>
      <w:r w:rsidR="009F5097" w:rsidRPr="00EE719A">
        <w:rPr>
          <w:rFonts w:asciiTheme="minorHAnsi" w:hAnsiTheme="minorHAnsi" w:cstheme="minorHAnsi"/>
          <w:b/>
          <w:color w:val="auto"/>
          <w:lang w:val="es-EC"/>
        </w:rPr>
        <w:t>:</w:t>
      </w:r>
      <w:r w:rsidR="009F5097" w:rsidRPr="00EE719A">
        <w:rPr>
          <w:rFonts w:asciiTheme="minorHAnsi" w:hAnsiTheme="minorHAnsi" w:cstheme="minorHAnsi"/>
          <w:color w:val="auto"/>
          <w:lang w:val="es-EC"/>
        </w:rPr>
        <w:t xml:space="preserve"> </w:t>
      </w:r>
      <w:r w:rsidRPr="00EE719A">
        <w:rPr>
          <w:rFonts w:asciiTheme="minorHAnsi" w:hAnsiTheme="minorHAnsi" w:cstheme="minorHAnsi"/>
          <w:color w:val="auto"/>
          <w:lang w:val="es-EC"/>
        </w:rPr>
        <w:t>Parte del sistema general de la organización que facilita la administración de los riesgos de seguridad y salud en el trabajo, asociados con el negocio, siendo sus procesos básicos: planeación, organización, dirección y control.</w:t>
      </w:r>
    </w:p>
    <w:p w14:paraId="0B67E02C" w14:textId="77777777" w:rsidR="00EE719A" w:rsidRPr="00EE719A" w:rsidRDefault="00EE719A" w:rsidP="00117682">
      <w:pPr>
        <w:pStyle w:val="Ttulo1"/>
        <w:suppressAutoHyphens/>
        <w:ind w:right="28"/>
        <w:rPr>
          <w:rFonts w:asciiTheme="minorHAnsi" w:hAnsiTheme="minorHAnsi" w:cstheme="minorHAnsi"/>
          <w:i w:val="0"/>
          <w:szCs w:val="24"/>
          <w:u w:val="none"/>
          <w:lang w:val="es-EC"/>
        </w:rPr>
      </w:pPr>
    </w:p>
    <w:p w14:paraId="2B0FA086" w14:textId="77777777" w:rsidR="00D91533" w:rsidRPr="00EE719A" w:rsidRDefault="000E4E4D" w:rsidP="00117682">
      <w:pPr>
        <w:pStyle w:val="Ttulo1"/>
        <w:suppressAutoHyphens/>
        <w:ind w:right="28"/>
        <w:rPr>
          <w:rFonts w:asciiTheme="minorHAnsi" w:hAnsiTheme="minorHAnsi" w:cstheme="minorHAnsi"/>
          <w:i w:val="0"/>
          <w:szCs w:val="24"/>
          <w:u w:val="none"/>
          <w:lang w:val="es-EC"/>
        </w:rPr>
      </w:pPr>
      <w:r w:rsidRPr="00EE719A">
        <w:rPr>
          <w:rFonts w:asciiTheme="minorHAnsi" w:hAnsiTheme="minorHAnsi" w:cstheme="minorHAnsi"/>
          <w:i w:val="0"/>
          <w:szCs w:val="24"/>
          <w:u w:val="none"/>
          <w:lang w:val="es-EC"/>
        </w:rPr>
        <w:t>Procedimiento</w:t>
      </w:r>
    </w:p>
    <w:p w14:paraId="118DF26C" w14:textId="77777777" w:rsidR="00EE719A" w:rsidRPr="00EE719A" w:rsidRDefault="00EE719A" w:rsidP="00EE719A">
      <w:pPr>
        <w:rPr>
          <w:sz w:val="24"/>
          <w:szCs w:val="24"/>
        </w:rPr>
      </w:pPr>
    </w:p>
    <w:p w14:paraId="0D99E67D" w14:textId="3259319F" w:rsidR="004E1F46" w:rsidRPr="00EE719A" w:rsidRDefault="004E1F46" w:rsidP="00EE719A">
      <w:pPr>
        <w:pStyle w:val="Prrafodelista"/>
        <w:numPr>
          <w:ilvl w:val="0"/>
          <w:numId w:val="24"/>
        </w:numPr>
        <w:rPr>
          <w:rFonts w:asciiTheme="minorHAnsi" w:hAnsiTheme="minorHAnsi" w:cstheme="minorHAnsi"/>
          <w:b/>
          <w:sz w:val="24"/>
          <w:szCs w:val="24"/>
        </w:rPr>
      </w:pPr>
      <w:r w:rsidRPr="00EE719A">
        <w:rPr>
          <w:rFonts w:asciiTheme="minorHAnsi" w:hAnsiTheme="minorHAnsi" w:cstheme="minorHAnsi"/>
          <w:b/>
          <w:sz w:val="24"/>
          <w:szCs w:val="24"/>
        </w:rPr>
        <w:t>Gestión Administrativa</w:t>
      </w:r>
      <w:r w:rsidR="00FA0E65">
        <w:rPr>
          <w:rFonts w:asciiTheme="minorHAnsi" w:hAnsiTheme="minorHAnsi" w:cstheme="minorHAnsi"/>
          <w:b/>
          <w:sz w:val="24"/>
          <w:szCs w:val="24"/>
        </w:rPr>
        <w:t xml:space="preserve"> </w:t>
      </w:r>
    </w:p>
    <w:p w14:paraId="642C074D" w14:textId="77777777" w:rsidR="004E1F46" w:rsidRPr="00EE719A" w:rsidRDefault="004E1F46" w:rsidP="00117682">
      <w:pPr>
        <w:rPr>
          <w:rFonts w:asciiTheme="minorHAnsi" w:hAnsiTheme="minorHAnsi" w:cstheme="minorHAnsi"/>
          <w:sz w:val="24"/>
          <w:szCs w:val="24"/>
        </w:rPr>
      </w:pPr>
    </w:p>
    <w:p w14:paraId="0820F02A" w14:textId="77777777" w:rsidR="004E1F46" w:rsidRPr="00EE719A" w:rsidRDefault="004E1F46" w:rsidP="00EE719A">
      <w:pPr>
        <w:pStyle w:val="Prrafodelista"/>
        <w:numPr>
          <w:ilvl w:val="1"/>
          <w:numId w:val="24"/>
        </w:numPr>
        <w:ind w:left="426" w:hanging="426"/>
        <w:rPr>
          <w:rFonts w:asciiTheme="minorHAnsi" w:hAnsiTheme="minorHAnsi" w:cstheme="minorHAnsi"/>
          <w:b/>
          <w:sz w:val="24"/>
          <w:szCs w:val="24"/>
        </w:rPr>
      </w:pPr>
      <w:r w:rsidRPr="00EE719A">
        <w:rPr>
          <w:rFonts w:asciiTheme="minorHAnsi" w:hAnsiTheme="minorHAnsi" w:cstheme="minorHAnsi"/>
          <w:b/>
          <w:sz w:val="24"/>
          <w:szCs w:val="24"/>
        </w:rPr>
        <w:t xml:space="preserve">Política </w:t>
      </w:r>
    </w:p>
    <w:p w14:paraId="72AA30E7" w14:textId="77777777" w:rsidR="004E1F46" w:rsidRPr="00EE719A" w:rsidRDefault="004E1F46" w:rsidP="00117682">
      <w:pPr>
        <w:rPr>
          <w:rFonts w:asciiTheme="minorHAnsi" w:hAnsiTheme="minorHAnsi" w:cstheme="minorHAnsi"/>
          <w:sz w:val="24"/>
          <w:szCs w:val="24"/>
        </w:rPr>
      </w:pPr>
      <w:r w:rsidRPr="00EE719A">
        <w:rPr>
          <w:rFonts w:asciiTheme="minorHAnsi" w:hAnsiTheme="minorHAnsi" w:cstheme="minorHAnsi"/>
          <w:sz w:val="24"/>
          <w:szCs w:val="24"/>
        </w:rPr>
        <w:tab/>
      </w:r>
    </w:p>
    <w:p w14:paraId="06231039" w14:textId="098E59AE" w:rsidR="004E1F46" w:rsidRPr="00EE719A" w:rsidRDefault="000C1BBF" w:rsidP="00EE719A">
      <w:pPr>
        <w:jc w:val="both"/>
        <w:rPr>
          <w:rFonts w:asciiTheme="minorHAnsi" w:hAnsiTheme="minorHAnsi" w:cstheme="minorHAnsi"/>
          <w:sz w:val="24"/>
          <w:szCs w:val="24"/>
        </w:rPr>
      </w:pPr>
      <w:ins w:id="32" w:author="Steeven Alexander" w:date="2020-05-09T13:35:00Z">
        <w:r>
          <w:rPr>
            <w:rFonts w:asciiTheme="minorHAnsi" w:hAnsiTheme="minorHAnsi" w:cstheme="minorHAnsi"/>
            <w:sz w:val="24"/>
            <w:szCs w:val="24"/>
          </w:rPr>
          <w:t>Industrial y Comercial Trilex C.A.</w:t>
        </w:r>
      </w:ins>
      <w:del w:id="33" w:author="Steeven Alexander" w:date="2020-05-09T13:35:00Z">
        <w:r w:rsidR="004E1F46" w:rsidRPr="00EE719A" w:rsidDel="000C1BBF">
          <w:rPr>
            <w:rFonts w:asciiTheme="minorHAnsi" w:hAnsiTheme="minorHAnsi" w:cstheme="minorHAnsi"/>
            <w:sz w:val="24"/>
            <w:szCs w:val="24"/>
          </w:rPr>
          <w:delText>Grupo Berlín</w:delText>
        </w:r>
      </w:del>
      <w:r w:rsidR="004E1F46" w:rsidRPr="00EE719A">
        <w:rPr>
          <w:rFonts w:asciiTheme="minorHAnsi" w:hAnsiTheme="minorHAnsi" w:cstheme="minorHAnsi"/>
          <w:sz w:val="24"/>
          <w:szCs w:val="24"/>
        </w:rPr>
        <w:t xml:space="preserve"> determina una política de seguridad y salud</w:t>
      </w:r>
      <w:ins w:id="34" w:author="Steeven Alexander" w:date="2020-05-09T13:36:00Z">
        <w:r>
          <w:rPr>
            <w:rFonts w:asciiTheme="minorHAnsi" w:hAnsiTheme="minorHAnsi" w:cstheme="minorHAnsi"/>
            <w:sz w:val="24"/>
            <w:szCs w:val="24"/>
          </w:rPr>
          <w:t xml:space="preserve">, </w:t>
        </w:r>
      </w:ins>
      <w:del w:id="35" w:author="Steeven Alexander" w:date="2020-05-09T13:36:00Z">
        <w:r w:rsidR="00FA0E65" w:rsidDel="000C1BBF">
          <w:rPr>
            <w:rFonts w:asciiTheme="minorHAnsi" w:hAnsiTheme="minorHAnsi" w:cstheme="minorHAnsi"/>
            <w:sz w:val="24"/>
            <w:szCs w:val="24"/>
          </w:rPr>
          <w:delText xml:space="preserve"> </w:delText>
        </w:r>
        <w:r w:rsidR="004E1F46" w:rsidRPr="00EE719A" w:rsidDel="000C1BBF">
          <w:rPr>
            <w:rFonts w:asciiTheme="minorHAnsi" w:hAnsiTheme="minorHAnsi" w:cstheme="minorHAnsi"/>
            <w:sz w:val="24"/>
            <w:szCs w:val="24"/>
          </w:rPr>
          <w:delText>e</w:delText>
        </w:r>
      </w:del>
      <w:del w:id="36" w:author="Steeven Alexander" w:date="2020-05-09T13:35:00Z">
        <w:r w:rsidR="004E1F46" w:rsidRPr="00EE719A" w:rsidDel="000C1BBF">
          <w:rPr>
            <w:rFonts w:asciiTheme="minorHAnsi" w:hAnsiTheme="minorHAnsi" w:cstheme="minorHAnsi"/>
            <w:sz w:val="24"/>
            <w:szCs w:val="24"/>
          </w:rPr>
          <w:delText xml:space="preserve">n cada empresa </w:delText>
        </w:r>
      </w:del>
      <w:r w:rsidR="004E1F46" w:rsidRPr="00EE719A">
        <w:rPr>
          <w:rFonts w:asciiTheme="minorHAnsi" w:hAnsiTheme="minorHAnsi" w:cstheme="minorHAnsi"/>
          <w:sz w:val="24"/>
          <w:szCs w:val="24"/>
        </w:rPr>
        <w:t>aplicable al sistema de gestión de seguridad y salud integrándola a la política de gestión integrada para los sistemas de Calidad y Ambiente de darse el caso.</w:t>
      </w:r>
    </w:p>
    <w:p w14:paraId="0A320964" w14:textId="77777777" w:rsidR="004E1F46" w:rsidRPr="00EE719A" w:rsidRDefault="004E1F46" w:rsidP="00EE719A">
      <w:pPr>
        <w:rPr>
          <w:rFonts w:asciiTheme="minorHAnsi" w:hAnsiTheme="minorHAnsi" w:cstheme="minorHAnsi"/>
          <w:sz w:val="24"/>
          <w:szCs w:val="24"/>
        </w:rPr>
      </w:pPr>
    </w:p>
    <w:p w14:paraId="3C9EFB06" w14:textId="77777777" w:rsidR="004E1F46" w:rsidRPr="00EE719A" w:rsidRDefault="004E1F46" w:rsidP="00EE719A">
      <w:pPr>
        <w:rPr>
          <w:rFonts w:asciiTheme="minorHAnsi" w:hAnsiTheme="minorHAnsi" w:cstheme="minorHAnsi"/>
          <w:sz w:val="24"/>
          <w:szCs w:val="24"/>
        </w:rPr>
      </w:pPr>
      <w:r w:rsidRPr="00EE719A">
        <w:rPr>
          <w:rFonts w:asciiTheme="minorHAnsi" w:hAnsiTheme="minorHAnsi" w:cstheme="minorHAnsi"/>
          <w:sz w:val="24"/>
          <w:szCs w:val="24"/>
        </w:rPr>
        <w:t>Cada política cumple los siguientes requerimientos:</w:t>
      </w:r>
      <w:r w:rsidRPr="00EE719A">
        <w:rPr>
          <w:rFonts w:asciiTheme="minorHAnsi" w:hAnsiTheme="minorHAnsi" w:cstheme="minorHAnsi"/>
          <w:sz w:val="24"/>
          <w:szCs w:val="24"/>
        </w:rPr>
        <w:tab/>
      </w:r>
    </w:p>
    <w:p w14:paraId="3A10E9C6" w14:textId="77777777" w:rsidR="004E1F46" w:rsidRPr="00EE719A" w:rsidRDefault="004E1F46" w:rsidP="00117682">
      <w:pPr>
        <w:rPr>
          <w:rFonts w:asciiTheme="minorHAnsi" w:hAnsiTheme="minorHAnsi" w:cstheme="minorHAnsi"/>
          <w:sz w:val="24"/>
          <w:szCs w:val="24"/>
        </w:rPr>
      </w:pPr>
      <w:r w:rsidRPr="00EE719A">
        <w:rPr>
          <w:rFonts w:asciiTheme="minorHAnsi" w:hAnsiTheme="minorHAnsi" w:cstheme="minorHAnsi"/>
          <w:sz w:val="24"/>
          <w:szCs w:val="24"/>
        </w:rPr>
        <w:tab/>
      </w:r>
    </w:p>
    <w:p w14:paraId="35E52D8B" w14:textId="77777777" w:rsidR="004E1F46" w:rsidRPr="00EE719A" w:rsidRDefault="004E1F46" w:rsidP="00EE719A">
      <w:pPr>
        <w:pStyle w:val="Prrafodelista"/>
        <w:numPr>
          <w:ilvl w:val="0"/>
          <w:numId w:val="26"/>
        </w:numPr>
        <w:rPr>
          <w:rFonts w:asciiTheme="minorHAnsi" w:hAnsiTheme="minorHAnsi" w:cstheme="minorHAnsi"/>
          <w:sz w:val="24"/>
          <w:szCs w:val="24"/>
        </w:rPr>
      </w:pPr>
      <w:r w:rsidRPr="00EE719A">
        <w:rPr>
          <w:rFonts w:asciiTheme="minorHAnsi" w:hAnsiTheme="minorHAnsi" w:cstheme="minorHAnsi"/>
          <w:sz w:val="24"/>
          <w:szCs w:val="24"/>
        </w:rPr>
        <w:t>Es apropiada a la naturaleza y magnitud de los riesgos</w:t>
      </w:r>
      <w:r w:rsidR="0078424B">
        <w:rPr>
          <w:rFonts w:asciiTheme="minorHAnsi" w:hAnsiTheme="minorHAnsi" w:cstheme="minorHAnsi"/>
          <w:sz w:val="24"/>
          <w:szCs w:val="24"/>
        </w:rPr>
        <w:t>.</w:t>
      </w:r>
    </w:p>
    <w:p w14:paraId="3410F474" w14:textId="77777777" w:rsidR="004E1F46" w:rsidRPr="00EE719A" w:rsidRDefault="004E1F46" w:rsidP="00EE719A">
      <w:pPr>
        <w:pStyle w:val="Prrafodelista"/>
        <w:numPr>
          <w:ilvl w:val="0"/>
          <w:numId w:val="26"/>
        </w:numPr>
        <w:rPr>
          <w:rFonts w:asciiTheme="minorHAnsi" w:hAnsiTheme="minorHAnsi" w:cstheme="minorHAnsi"/>
          <w:sz w:val="24"/>
          <w:szCs w:val="24"/>
        </w:rPr>
      </w:pPr>
      <w:r w:rsidRPr="00EE719A">
        <w:rPr>
          <w:rFonts w:asciiTheme="minorHAnsi" w:hAnsiTheme="minorHAnsi" w:cstheme="minorHAnsi"/>
          <w:sz w:val="24"/>
          <w:szCs w:val="24"/>
        </w:rPr>
        <w:t>Compromete recursos</w:t>
      </w:r>
      <w:r w:rsidR="0078424B">
        <w:rPr>
          <w:rFonts w:asciiTheme="minorHAnsi" w:hAnsiTheme="minorHAnsi" w:cstheme="minorHAnsi"/>
          <w:sz w:val="24"/>
          <w:szCs w:val="24"/>
        </w:rPr>
        <w:t>.</w:t>
      </w:r>
    </w:p>
    <w:p w14:paraId="097EE082" w14:textId="77777777" w:rsidR="004E1F46" w:rsidRPr="00EE719A" w:rsidRDefault="004E1F46" w:rsidP="00EE719A">
      <w:pPr>
        <w:pStyle w:val="Prrafodelista"/>
        <w:numPr>
          <w:ilvl w:val="0"/>
          <w:numId w:val="26"/>
        </w:numPr>
        <w:rPr>
          <w:rFonts w:asciiTheme="minorHAnsi" w:hAnsiTheme="minorHAnsi" w:cstheme="minorHAnsi"/>
          <w:sz w:val="24"/>
          <w:szCs w:val="24"/>
        </w:rPr>
      </w:pPr>
      <w:r w:rsidRPr="00EE719A">
        <w:rPr>
          <w:rFonts w:asciiTheme="minorHAnsi" w:hAnsiTheme="minorHAnsi" w:cstheme="minorHAnsi"/>
          <w:sz w:val="24"/>
          <w:szCs w:val="24"/>
        </w:rPr>
        <w:t>Incluye compromiso de cumplir con la legislación técnico de SST vigente</w:t>
      </w:r>
      <w:r w:rsidR="0078424B">
        <w:rPr>
          <w:rFonts w:asciiTheme="minorHAnsi" w:hAnsiTheme="minorHAnsi" w:cstheme="minorHAnsi"/>
          <w:sz w:val="24"/>
          <w:szCs w:val="24"/>
        </w:rPr>
        <w:t>.</w:t>
      </w:r>
    </w:p>
    <w:p w14:paraId="637790F3" w14:textId="56487AEC" w:rsidR="004E1F46" w:rsidRPr="00EE719A" w:rsidRDefault="004E1F46" w:rsidP="00EE719A">
      <w:pPr>
        <w:pStyle w:val="Prrafodelista"/>
        <w:numPr>
          <w:ilvl w:val="0"/>
          <w:numId w:val="26"/>
        </w:numPr>
        <w:rPr>
          <w:rFonts w:asciiTheme="minorHAnsi" w:hAnsiTheme="minorHAnsi" w:cstheme="minorHAnsi"/>
          <w:sz w:val="24"/>
          <w:szCs w:val="24"/>
        </w:rPr>
      </w:pPr>
      <w:r w:rsidRPr="00EE719A">
        <w:rPr>
          <w:rFonts w:asciiTheme="minorHAnsi" w:hAnsiTheme="minorHAnsi" w:cstheme="minorHAnsi"/>
          <w:sz w:val="24"/>
          <w:szCs w:val="24"/>
        </w:rPr>
        <w:t>Se ha dado a conocer a todos los trabajadores y se la expone en lugares relevantes</w:t>
      </w:r>
      <w:r w:rsidR="0078424B">
        <w:rPr>
          <w:rFonts w:asciiTheme="minorHAnsi" w:hAnsiTheme="minorHAnsi" w:cstheme="minorHAnsi"/>
          <w:sz w:val="24"/>
          <w:szCs w:val="24"/>
        </w:rPr>
        <w:t>.</w:t>
      </w:r>
    </w:p>
    <w:p w14:paraId="7D009D2E" w14:textId="77777777" w:rsidR="004E1F46" w:rsidRPr="00EE719A" w:rsidRDefault="004E1F46" w:rsidP="00EE719A">
      <w:pPr>
        <w:pStyle w:val="Prrafodelista"/>
        <w:numPr>
          <w:ilvl w:val="0"/>
          <w:numId w:val="26"/>
        </w:numPr>
        <w:rPr>
          <w:rFonts w:asciiTheme="minorHAnsi" w:hAnsiTheme="minorHAnsi" w:cstheme="minorHAnsi"/>
          <w:sz w:val="24"/>
          <w:szCs w:val="24"/>
        </w:rPr>
      </w:pPr>
      <w:r w:rsidRPr="00EE719A">
        <w:rPr>
          <w:rFonts w:asciiTheme="minorHAnsi" w:hAnsiTheme="minorHAnsi" w:cstheme="minorHAnsi"/>
          <w:sz w:val="24"/>
          <w:szCs w:val="24"/>
        </w:rPr>
        <w:t>Está documentada, integrada - implantada y mantenida</w:t>
      </w:r>
      <w:r w:rsidR="0078424B">
        <w:rPr>
          <w:rFonts w:asciiTheme="minorHAnsi" w:hAnsiTheme="minorHAnsi" w:cstheme="minorHAnsi"/>
          <w:sz w:val="24"/>
          <w:szCs w:val="24"/>
        </w:rPr>
        <w:t>.</w:t>
      </w:r>
    </w:p>
    <w:p w14:paraId="1B9AE4ED" w14:textId="77777777" w:rsidR="004E1F46" w:rsidRPr="00EE719A" w:rsidRDefault="004E1F46" w:rsidP="00EE719A">
      <w:pPr>
        <w:pStyle w:val="Prrafodelista"/>
        <w:numPr>
          <w:ilvl w:val="0"/>
          <w:numId w:val="26"/>
        </w:numPr>
        <w:rPr>
          <w:rFonts w:asciiTheme="minorHAnsi" w:hAnsiTheme="minorHAnsi" w:cstheme="minorHAnsi"/>
          <w:sz w:val="24"/>
          <w:szCs w:val="24"/>
        </w:rPr>
      </w:pPr>
      <w:r w:rsidRPr="00EE719A">
        <w:rPr>
          <w:rFonts w:asciiTheme="minorHAnsi" w:hAnsiTheme="minorHAnsi" w:cstheme="minorHAnsi"/>
          <w:sz w:val="24"/>
          <w:szCs w:val="24"/>
        </w:rPr>
        <w:t>Está disponible para las partes interesadas</w:t>
      </w:r>
      <w:r w:rsidR="0078424B">
        <w:rPr>
          <w:rFonts w:asciiTheme="minorHAnsi" w:hAnsiTheme="minorHAnsi" w:cstheme="minorHAnsi"/>
          <w:sz w:val="24"/>
          <w:szCs w:val="24"/>
        </w:rPr>
        <w:t>.</w:t>
      </w:r>
    </w:p>
    <w:p w14:paraId="204D0B47" w14:textId="77777777" w:rsidR="004E1F46" w:rsidRPr="00EE719A" w:rsidRDefault="004E1F46" w:rsidP="00EE719A">
      <w:pPr>
        <w:pStyle w:val="Prrafodelista"/>
        <w:numPr>
          <w:ilvl w:val="0"/>
          <w:numId w:val="26"/>
        </w:numPr>
        <w:rPr>
          <w:rFonts w:asciiTheme="minorHAnsi" w:hAnsiTheme="minorHAnsi" w:cstheme="minorHAnsi"/>
          <w:sz w:val="24"/>
          <w:szCs w:val="24"/>
        </w:rPr>
      </w:pPr>
      <w:r w:rsidRPr="00EE719A">
        <w:rPr>
          <w:rFonts w:asciiTheme="minorHAnsi" w:hAnsiTheme="minorHAnsi" w:cstheme="minorHAnsi"/>
          <w:sz w:val="24"/>
          <w:szCs w:val="24"/>
        </w:rPr>
        <w:t>Se compromete al mejoramiento continuo</w:t>
      </w:r>
      <w:r w:rsidR="0078424B">
        <w:rPr>
          <w:rFonts w:asciiTheme="minorHAnsi" w:hAnsiTheme="minorHAnsi" w:cstheme="minorHAnsi"/>
          <w:sz w:val="24"/>
          <w:szCs w:val="24"/>
        </w:rPr>
        <w:t>.</w:t>
      </w:r>
    </w:p>
    <w:p w14:paraId="46B65897" w14:textId="77777777" w:rsidR="004E1F46" w:rsidRPr="00EE719A" w:rsidRDefault="004E1F46" w:rsidP="00EE719A">
      <w:pPr>
        <w:pStyle w:val="Prrafodelista"/>
        <w:numPr>
          <w:ilvl w:val="0"/>
          <w:numId w:val="26"/>
        </w:numPr>
        <w:rPr>
          <w:rFonts w:asciiTheme="minorHAnsi" w:hAnsiTheme="minorHAnsi" w:cstheme="minorHAnsi"/>
          <w:sz w:val="24"/>
          <w:szCs w:val="24"/>
        </w:rPr>
      </w:pPr>
      <w:r w:rsidRPr="00EE719A">
        <w:rPr>
          <w:rFonts w:asciiTheme="minorHAnsi" w:hAnsiTheme="minorHAnsi" w:cstheme="minorHAnsi"/>
          <w:sz w:val="24"/>
          <w:szCs w:val="24"/>
        </w:rPr>
        <w:t>Se actualiza periódicamente</w:t>
      </w:r>
      <w:r w:rsidR="0078424B">
        <w:rPr>
          <w:rFonts w:asciiTheme="minorHAnsi" w:hAnsiTheme="minorHAnsi" w:cstheme="minorHAnsi"/>
          <w:sz w:val="24"/>
          <w:szCs w:val="24"/>
        </w:rPr>
        <w:t>.</w:t>
      </w:r>
    </w:p>
    <w:p w14:paraId="5C7182BA" w14:textId="77777777" w:rsidR="004E1F46" w:rsidRPr="00EE719A" w:rsidRDefault="004E1F46" w:rsidP="00117682">
      <w:pPr>
        <w:ind w:left="708"/>
        <w:rPr>
          <w:rFonts w:asciiTheme="minorHAnsi" w:hAnsiTheme="minorHAnsi" w:cstheme="minorHAnsi"/>
          <w:sz w:val="24"/>
          <w:szCs w:val="24"/>
        </w:rPr>
      </w:pPr>
    </w:p>
    <w:p w14:paraId="09B10CAA" w14:textId="77777777" w:rsidR="004E1F46" w:rsidRPr="00EE719A" w:rsidRDefault="004E1F46" w:rsidP="00EE719A">
      <w:pPr>
        <w:jc w:val="both"/>
        <w:rPr>
          <w:rFonts w:asciiTheme="minorHAnsi" w:hAnsiTheme="minorHAnsi" w:cstheme="minorHAnsi"/>
          <w:sz w:val="24"/>
          <w:szCs w:val="24"/>
        </w:rPr>
      </w:pPr>
      <w:r w:rsidRPr="00EE719A">
        <w:rPr>
          <w:rFonts w:asciiTheme="minorHAnsi" w:hAnsiTheme="minorHAnsi" w:cstheme="minorHAnsi"/>
          <w:sz w:val="24"/>
          <w:szCs w:val="24"/>
        </w:rPr>
        <w:t>La gestión de la política estará supeditada al procedimiento P-SI-</w:t>
      </w:r>
      <w:r w:rsidR="001E4E71">
        <w:rPr>
          <w:rFonts w:asciiTheme="minorHAnsi" w:hAnsiTheme="minorHAnsi" w:cstheme="minorHAnsi"/>
          <w:sz w:val="24"/>
          <w:szCs w:val="24"/>
        </w:rPr>
        <w:t>GO</w:t>
      </w:r>
      <w:r w:rsidRPr="00EE719A">
        <w:rPr>
          <w:rFonts w:asciiTheme="minorHAnsi" w:hAnsiTheme="minorHAnsi" w:cstheme="minorHAnsi"/>
          <w:sz w:val="24"/>
          <w:szCs w:val="24"/>
        </w:rPr>
        <w:t>-01 Política del Sistema de Gestión Integrado.</w:t>
      </w:r>
    </w:p>
    <w:p w14:paraId="683F893B" w14:textId="77777777" w:rsidR="004E1F46" w:rsidRPr="00EE719A" w:rsidRDefault="004E1F46" w:rsidP="00117682">
      <w:pPr>
        <w:rPr>
          <w:rFonts w:asciiTheme="minorHAnsi" w:hAnsiTheme="minorHAnsi" w:cstheme="minorHAnsi"/>
          <w:sz w:val="24"/>
          <w:szCs w:val="24"/>
        </w:rPr>
      </w:pPr>
      <w:r w:rsidRPr="00EE719A">
        <w:rPr>
          <w:rFonts w:asciiTheme="minorHAnsi" w:hAnsiTheme="minorHAnsi" w:cstheme="minorHAnsi"/>
          <w:sz w:val="24"/>
          <w:szCs w:val="24"/>
        </w:rPr>
        <w:tab/>
      </w:r>
    </w:p>
    <w:p w14:paraId="68809477" w14:textId="77777777" w:rsidR="004E1F46" w:rsidRPr="00EE719A" w:rsidRDefault="004E1F46" w:rsidP="00EE719A">
      <w:pPr>
        <w:pStyle w:val="Prrafodelista"/>
        <w:numPr>
          <w:ilvl w:val="1"/>
          <w:numId w:val="24"/>
        </w:numPr>
        <w:ind w:left="426" w:hanging="426"/>
        <w:rPr>
          <w:rFonts w:asciiTheme="minorHAnsi" w:hAnsiTheme="minorHAnsi" w:cstheme="minorHAnsi"/>
          <w:b/>
          <w:sz w:val="24"/>
          <w:szCs w:val="24"/>
        </w:rPr>
      </w:pPr>
      <w:r w:rsidRPr="00EE719A">
        <w:rPr>
          <w:rFonts w:asciiTheme="minorHAnsi" w:hAnsiTheme="minorHAnsi" w:cstheme="minorHAnsi"/>
          <w:b/>
          <w:sz w:val="24"/>
          <w:szCs w:val="24"/>
        </w:rPr>
        <w:t>Planificación</w:t>
      </w:r>
    </w:p>
    <w:p w14:paraId="27CC98FC" w14:textId="77777777" w:rsidR="004E1F46" w:rsidRPr="00EE719A" w:rsidRDefault="004E1F46" w:rsidP="00EE719A">
      <w:pPr>
        <w:jc w:val="both"/>
        <w:rPr>
          <w:rFonts w:asciiTheme="minorHAnsi" w:hAnsiTheme="minorHAnsi" w:cstheme="minorHAnsi"/>
          <w:sz w:val="24"/>
          <w:szCs w:val="24"/>
        </w:rPr>
      </w:pPr>
      <w:r w:rsidRPr="00EE719A">
        <w:rPr>
          <w:rFonts w:asciiTheme="minorHAnsi" w:hAnsiTheme="minorHAnsi" w:cstheme="minorHAnsi"/>
          <w:sz w:val="24"/>
          <w:szCs w:val="24"/>
        </w:rPr>
        <w:tab/>
      </w:r>
    </w:p>
    <w:p w14:paraId="6F15C9C5" w14:textId="179AFA75" w:rsidR="004E1F46" w:rsidRPr="00EE719A" w:rsidRDefault="004E1F46" w:rsidP="00EE719A">
      <w:pPr>
        <w:jc w:val="both"/>
        <w:rPr>
          <w:rFonts w:asciiTheme="minorHAnsi" w:hAnsiTheme="minorHAnsi" w:cstheme="minorHAnsi"/>
          <w:sz w:val="24"/>
          <w:szCs w:val="24"/>
        </w:rPr>
      </w:pPr>
      <w:r w:rsidRPr="00EE719A">
        <w:rPr>
          <w:rFonts w:asciiTheme="minorHAnsi" w:hAnsiTheme="minorHAnsi" w:cstheme="minorHAnsi"/>
          <w:sz w:val="24"/>
          <w:szCs w:val="24"/>
        </w:rPr>
        <w:t xml:space="preserve">En base a diagnósticos iniciales y </w:t>
      </w:r>
      <w:r w:rsidR="00EE719A" w:rsidRPr="00EE719A">
        <w:rPr>
          <w:rFonts w:asciiTheme="minorHAnsi" w:hAnsiTheme="minorHAnsi" w:cstheme="minorHAnsi"/>
          <w:sz w:val="24"/>
          <w:szCs w:val="24"/>
        </w:rPr>
        <w:t>auditorios</w:t>
      </w:r>
      <w:r w:rsidRPr="00EE719A">
        <w:rPr>
          <w:rFonts w:asciiTheme="minorHAnsi" w:hAnsiTheme="minorHAnsi" w:cstheme="minorHAnsi"/>
          <w:sz w:val="24"/>
          <w:szCs w:val="24"/>
        </w:rPr>
        <w:t xml:space="preserve"> de seguimiento, </w:t>
      </w:r>
      <w:ins w:id="37" w:author="Steeven Alexander" w:date="2020-05-09T13:36:00Z">
        <w:r w:rsidR="00934B8A">
          <w:rPr>
            <w:rFonts w:asciiTheme="minorHAnsi" w:hAnsiTheme="minorHAnsi" w:cstheme="minorHAnsi"/>
            <w:sz w:val="24"/>
            <w:szCs w:val="24"/>
          </w:rPr>
          <w:t>Trilex</w:t>
        </w:r>
      </w:ins>
      <w:del w:id="38" w:author="Steeven Alexander" w:date="2020-05-09T13:36:00Z">
        <w:r w:rsidRPr="00EE719A" w:rsidDel="00934B8A">
          <w:rPr>
            <w:rFonts w:asciiTheme="minorHAnsi" w:hAnsiTheme="minorHAnsi" w:cstheme="minorHAnsi"/>
            <w:sz w:val="24"/>
            <w:szCs w:val="24"/>
          </w:rPr>
          <w:delText xml:space="preserve">Grupo </w:delText>
        </w:r>
        <w:r w:rsidR="00EE719A" w:rsidRPr="00EE719A" w:rsidDel="00934B8A">
          <w:rPr>
            <w:rFonts w:asciiTheme="minorHAnsi" w:hAnsiTheme="minorHAnsi" w:cstheme="minorHAnsi"/>
            <w:sz w:val="24"/>
            <w:szCs w:val="24"/>
          </w:rPr>
          <w:delText>Berlín</w:delText>
        </w:r>
      </w:del>
      <w:r w:rsidRPr="00EE719A">
        <w:rPr>
          <w:rFonts w:asciiTheme="minorHAnsi" w:hAnsiTheme="minorHAnsi" w:cstheme="minorHAnsi"/>
          <w:sz w:val="24"/>
          <w:szCs w:val="24"/>
        </w:rPr>
        <w:t xml:space="preserve"> realizará una planificación de su sistema de gestión en Seguridad y Salud tomando en consideración los siguientes ámbitos:</w:t>
      </w:r>
    </w:p>
    <w:p w14:paraId="31EA7CAF" w14:textId="77777777" w:rsidR="004E1F46" w:rsidRPr="00EE719A" w:rsidRDefault="004E1F46" w:rsidP="00EE719A">
      <w:pPr>
        <w:jc w:val="both"/>
        <w:rPr>
          <w:rFonts w:asciiTheme="minorHAnsi" w:hAnsiTheme="minorHAnsi" w:cstheme="minorHAnsi"/>
          <w:sz w:val="24"/>
          <w:szCs w:val="24"/>
        </w:rPr>
      </w:pPr>
    </w:p>
    <w:p w14:paraId="0BBE11A1" w14:textId="77777777" w:rsidR="004E1F46" w:rsidRPr="00EE719A" w:rsidRDefault="004E1F46" w:rsidP="00EE719A">
      <w:pPr>
        <w:pStyle w:val="Prrafodelista"/>
        <w:numPr>
          <w:ilvl w:val="0"/>
          <w:numId w:val="2"/>
        </w:numPr>
        <w:ind w:left="426" w:hanging="426"/>
        <w:rPr>
          <w:rFonts w:asciiTheme="minorHAnsi" w:hAnsiTheme="minorHAnsi" w:cstheme="minorHAnsi"/>
          <w:sz w:val="24"/>
          <w:szCs w:val="24"/>
        </w:rPr>
      </w:pPr>
      <w:r w:rsidRPr="00EE719A">
        <w:rPr>
          <w:rFonts w:asciiTheme="minorHAnsi" w:hAnsiTheme="minorHAnsi" w:cstheme="minorHAnsi"/>
          <w:sz w:val="24"/>
          <w:szCs w:val="24"/>
        </w:rPr>
        <w:t>No conformidades encontradas</w:t>
      </w:r>
      <w:r w:rsidR="0078424B">
        <w:rPr>
          <w:rFonts w:asciiTheme="minorHAnsi" w:hAnsiTheme="minorHAnsi" w:cstheme="minorHAnsi"/>
          <w:sz w:val="24"/>
          <w:szCs w:val="24"/>
        </w:rPr>
        <w:t>.</w:t>
      </w:r>
    </w:p>
    <w:p w14:paraId="15B70EFB" w14:textId="77777777" w:rsidR="004E1F46" w:rsidRPr="00EE719A" w:rsidRDefault="004E1F46" w:rsidP="00EE719A">
      <w:pPr>
        <w:pStyle w:val="Prrafodelista"/>
        <w:numPr>
          <w:ilvl w:val="0"/>
          <w:numId w:val="2"/>
        </w:numPr>
        <w:ind w:left="426" w:hanging="426"/>
        <w:rPr>
          <w:rFonts w:asciiTheme="minorHAnsi" w:hAnsiTheme="minorHAnsi" w:cstheme="minorHAnsi"/>
          <w:sz w:val="24"/>
          <w:szCs w:val="24"/>
        </w:rPr>
      </w:pPr>
      <w:r w:rsidRPr="00EE719A">
        <w:rPr>
          <w:rFonts w:asciiTheme="minorHAnsi" w:hAnsiTheme="minorHAnsi" w:cstheme="minorHAnsi"/>
          <w:sz w:val="24"/>
          <w:szCs w:val="24"/>
        </w:rPr>
        <w:t>Objetivos planteados</w:t>
      </w:r>
      <w:r w:rsidR="0078424B">
        <w:rPr>
          <w:rFonts w:asciiTheme="minorHAnsi" w:hAnsiTheme="minorHAnsi" w:cstheme="minorHAnsi"/>
          <w:sz w:val="24"/>
          <w:szCs w:val="24"/>
        </w:rPr>
        <w:t>.</w:t>
      </w:r>
    </w:p>
    <w:p w14:paraId="2AC65D38" w14:textId="77777777" w:rsidR="004E1F46" w:rsidRPr="00EE719A" w:rsidRDefault="004E1F46" w:rsidP="00EE719A">
      <w:pPr>
        <w:pStyle w:val="Prrafodelista"/>
        <w:numPr>
          <w:ilvl w:val="0"/>
          <w:numId w:val="2"/>
        </w:numPr>
        <w:ind w:left="426" w:hanging="426"/>
        <w:rPr>
          <w:rFonts w:asciiTheme="minorHAnsi" w:hAnsiTheme="minorHAnsi" w:cstheme="minorHAnsi"/>
          <w:sz w:val="24"/>
          <w:szCs w:val="24"/>
        </w:rPr>
      </w:pPr>
      <w:r w:rsidRPr="00EE719A">
        <w:rPr>
          <w:rFonts w:asciiTheme="minorHAnsi" w:hAnsiTheme="minorHAnsi" w:cstheme="minorHAnsi"/>
          <w:sz w:val="24"/>
          <w:szCs w:val="24"/>
        </w:rPr>
        <w:t>Actividades rutinarias y no rutinarias</w:t>
      </w:r>
      <w:r w:rsidR="0078424B">
        <w:rPr>
          <w:rFonts w:asciiTheme="minorHAnsi" w:hAnsiTheme="minorHAnsi" w:cstheme="minorHAnsi"/>
          <w:sz w:val="24"/>
          <w:szCs w:val="24"/>
        </w:rPr>
        <w:t>.</w:t>
      </w:r>
    </w:p>
    <w:p w14:paraId="16F3035D" w14:textId="77777777" w:rsidR="004E1F46" w:rsidRPr="00EE719A" w:rsidRDefault="004E1F46" w:rsidP="00EE719A">
      <w:pPr>
        <w:pStyle w:val="Prrafodelista"/>
        <w:numPr>
          <w:ilvl w:val="0"/>
          <w:numId w:val="2"/>
        </w:numPr>
        <w:ind w:left="426" w:hanging="426"/>
        <w:rPr>
          <w:rFonts w:asciiTheme="minorHAnsi" w:hAnsiTheme="minorHAnsi" w:cstheme="minorHAnsi"/>
          <w:sz w:val="24"/>
          <w:szCs w:val="24"/>
        </w:rPr>
      </w:pPr>
      <w:r w:rsidRPr="00EE719A">
        <w:rPr>
          <w:rFonts w:asciiTheme="minorHAnsi" w:hAnsiTheme="minorHAnsi" w:cstheme="minorHAnsi"/>
          <w:sz w:val="24"/>
          <w:szCs w:val="24"/>
        </w:rPr>
        <w:t>Personal incluyendo contratistas y visitantes</w:t>
      </w:r>
      <w:r w:rsidR="0078424B">
        <w:rPr>
          <w:rFonts w:asciiTheme="minorHAnsi" w:hAnsiTheme="minorHAnsi" w:cstheme="minorHAnsi"/>
          <w:sz w:val="24"/>
          <w:szCs w:val="24"/>
        </w:rPr>
        <w:t>.</w:t>
      </w:r>
    </w:p>
    <w:p w14:paraId="03D4CE58" w14:textId="77777777" w:rsidR="004E1F46" w:rsidRPr="00EE719A" w:rsidRDefault="004E1F46" w:rsidP="00EE719A">
      <w:pPr>
        <w:pStyle w:val="Prrafodelista"/>
        <w:numPr>
          <w:ilvl w:val="0"/>
          <w:numId w:val="2"/>
        </w:numPr>
        <w:ind w:left="426" w:hanging="426"/>
        <w:rPr>
          <w:rFonts w:asciiTheme="minorHAnsi" w:hAnsiTheme="minorHAnsi" w:cstheme="minorHAnsi"/>
          <w:sz w:val="24"/>
          <w:szCs w:val="24"/>
        </w:rPr>
      </w:pPr>
      <w:r w:rsidRPr="00EE719A">
        <w:rPr>
          <w:rFonts w:asciiTheme="minorHAnsi" w:hAnsiTheme="minorHAnsi" w:cstheme="minorHAnsi"/>
          <w:sz w:val="24"/>
          <w:szCs w:val="24"/>
        </w:rPr>
        <w:t>Documentación</w:t>
      </w:r>
      <w:r w:rsidR="0078424B">
        <w:rPr>
          <w:rFonts w:asciiTheme="minorHAnsi" w:hAnsiTheme="minorHAnsi" w:cstheme="minorHAnsi"/>
          <w:sz w:val="24"/>
          <w:szCs w:val="24"/>
        </w:rPr>
        <w:t>.</w:t>
      </w:r>
    </w:p>
    <w:p w14:paraId="15FCCB5B" w14:textId="77777777" w:rsidR="004E1F46" w:rsidRPr="00EE719A" w:rsidRDefault="004E1F46" w:rsidP="00EE719A">
      <w:pPr>
        <w:pStyle w:val="Prrafodelista"/>
        <w:numPr>
          <w:ilvl w:val="0"/>
          <w:numId w:val="2"/>
        </w:numPr>
        <w:ind w:left="426" w:hanging="426"/>
        <w:rPr>
          <w:rFonts w:asciiTheme="minorHAnsi" w:hAnsiTheme="minorHAnsi" w:cstheme="minorHAnsi"/>
          <w:sz w:val="24"/>
          <w:szCs w:val="24"/>
        </w:rPr>
      </w:pPr>
      <w:r w:rsidRPr="00EE719A">
        <w:rPr>
          <w:rFonts w:asciiTheme="minorHAnsi" w:hAnsiTheme="minorHAnsi" w:cstheme="minorHAnsi"/>
          <w:sz w:val="24"/>
          <w:szCs w:val="24"/>
        </w:rPr>
        <w:lastRenderedPageBreak/>
        <w:t>Manejo de recursos</w:t>
      </w:r>
      <w:r w:rsidR="0078424B">
        <w:rPr>
          <w:rFonts w:asciiTheme="minorHAnsi" w:hAnsiTheme="minorHAnsi" w:cstheme="minorHAnsi"/>
          <w:sz w:val="24"/>
          <w:szCs w:val="24"/>
        </w:rPr>
        <w:t>.</w:t>
      </w:r>
    </w:p>
    <w:p w14:paraId="1E121D2E" w14:textId="77777777" w:rsidR="004E1F46" w:rsidRPr="00EE719A" w:rsidRDefault="004E1F46" w:rsidP="00EE719A">
      <w:pPr>
        <w:pStyle w:val="Prrafodelista"/>
        <w:numPr>
          <w:ilvl w:val="0"/>
          <w:numId w:val="2"/>
        </w:numPr>
        <w:ind w:left="426" w:hanging="426"/>
        <w:rPr>
          <w:rFonts w:asciiTheme="minorHAnsi" w:hAnsiTheme="minorHAnsi" w:cstheme="minorHAnsi"/>
          <w:sz w:val="24"/>
          <w:szCs w:val="24"/>
        </w:rPr>
      </w:pPr>
      <w:r w:rsidRPr="00EE719A">
        <w:rPr>
          <w:rFonts w:asciiTheme="minorHAnsi" w:hAnsiTheme="minorHAnsi" w:cstheme="minorHAnsi"/>
          <w:sz w:val="24"/>
          <w:szCs w:val="24"/>
        </w:rPr>
        <w:t>Manejo de indicadores</w:t>
      </w:r>
      <w:r w:rsidR="0078424B">
        <w:rPr>
          <w:rFonts w:asciiTheme="minorHAnsi" w:hAnsiTheme="minorHAnsi" w:cstheme="minorHAnsi"/>
          <w:sz w:val="24"/>
          <w:szCs w:val="24"/>
        </w:rPr>
        <w:t>.</w:t>
      </w:r>
    </w:p>
    <w:p w14:paraId="37F62D40" w14:textId="77777777" w:rsidR="004E1F46" w:rsidRPr="00EE719A" w:rsidRDefault="004E1F46" w:rsidP="00EE719A">
      <w:pPr>
        <w:pStyle w:val="Prrafodelista"/>
        <w:numPr>
          <w:ilvl w:val="0"/>
          <w:numId w:val="2"/>
        </w:numPr>
        <w:ind w:left="426" w:hanging="426"/>
        <w:rPr>
          <w:rFonts w:asciiTheme="minorHAnsi" w:hAnsiTheme="minorHAnsi" w:cstheme="minorHAnsi"/>
          <w:sz w:val="24"/>
          <w:szCs w:val="24"/>
        </w:rPr>
      </w:pPr>
      <w:r w:rsidRPr="00EE719A">
        <w:rPr>
          <w:rFonts w:asciiTheme="minorHAnsi" w:hAnsiTheme="minorHAnsi" w:cstheme="minorHAnsi"/>
          <w:sz w:val="24"/>
          <w:szCs w:val="24"/>
        </w:rPr>
        <w:t>Cronogramas de cumplimiento y seguimiento</w:t>
      </w:r>
      <w:r w:rsidR="0078424B">
        <w:rPr>
          <w:rFonts w:asciiTheme="minorHAnsi" w:hAnsiTheme="minorHAnsi" w:cstheme="minorHAnsi"/>
          <w:sz w:val="24"/>
          <w:szCs w:val="24"/>
        </w:rPr>
        <w:t>.</w:t>
      </w:r>
    </w:p>
    <w:p w14:paraId="7A32CB49" w14:textId="77777777" w:rsidR="004E1F46" w:rsidRPr="00EE719A" w:rsidRDefault="004E1F46" w:rsidP="00EE719A">
      <w:pPr>
        <w:jc w:val="both"/>
        <w:rPr>
          <w:rFonts w:asciiTheme="minorHAnsi" w:hAnsiTheme="minorHAnsi" w:cstheme="minorHAnsi"/>
          <w:sz w:val="24"/>
          <w:szCs w:val="24"/>
        </w:rPr>
      </w:pPr>
    </w:p>
    <w:p w14:paraId="1014D62A" w14:textId="77777777" w:rsidR="004E1F46" w:rsidRPr="00EE719A" w:rsidRDefault="004E1F46" w:rsidP="00EE719A">
      <w:pPr>
        <w:jc w:val="both"/>
        <w:rPr>
          <w:rFonts w:asciiTheme="minorHAnsi" w:hAnsiTheme="minorHAnsi" w:cstheme="minorHAnsi"/>
          <w:sz w:val="24"/>
          <w:szCs w:val="24"/>
        </w:rPr>
      </w:pPr>
    </w:p>
    <w:p w14:paraId="0A68BF36" w14:textId="77777777" w:rsidR="004E1F46" w:rsidRPr="00EE719A" w:rsidRDefault="004E1F46" w:rsidP="00EE719A">
      <w:pPr>
        <w:pStyle w:val="Prrafodelista"/>
        <w:numPr>
          <w:ilvl w:val="1"/>
          <w:numId w:val="24"/>
        </w:numPr>
        <w:ind w:left="426" w:hanging="426"/>
        <w:rPr>
          <w:rFonts w:asciiTheme="minorHAnsi" w:hAnsiTheme="minorHAnsi" w:cstheme="minorHAnsi"/>
          <w:b/>
          <w:sz w:val="24"/>
          <w:szCs w:val="24"/>
        </w:rPr>
      </w:pPr>
      <w:r w:rsidRPr="00EE719A">
        <w:rPr>
          <w:rFonts w:asciiTheme="minorHAnsi" w:hAnsiTheme="minorHAnsi" w:cstheme="minorHAnsi"/>
          <w:b/>
          <w:sz w:val="24"/>
          <w:szCs w:val="24"/>
        </w:rPr>
        <w:t>Organización</w:t>
      </w:r>
    </w:p>
    <w:p w14:paraId="6F7C25B3" w14:textId="77777777" w:rsidR="004E1F46" w:rsidRPr="00EE719A" w:rsidRDefault="004E1F46" w:rsidP="00117682">
      <w:pPr>
        <w:rPr>
          <w:rFonts w:asciiTheme="minorHAnsi" w:hAnsiTheme="minorHAnsi" w:cstheme="minorHAnsi"/>
          <w:sz w:val="24"/>
          <w:szCs w:val="24"/>
        </w:rPr>
      </w:pPr>
      <w:r w:rsidRPr="00EE719A">
        <w:rPr>
          <w:rFonts w:asciiTheme="minorHAnsi" w:hAnsiTheme="minorHAnsi" w:cstheme="minorHAnsi"/>
          <w:sz w:val="24"/>
          <w:szCs w:val="24"/>
        </w:rPr>
        <w:tab/>
      </w:r>
    </w:p>
    <w:p w14:paraId="08BF2EE1" w14:textId="684F8921" w:rsidR="004E1F46" w:rsidRPr="00EE719A" w:rsidRDefault="00934B8A" w:rsidP="00EE719A">
      <w:pPr>
        <w:pStyle w:val="Prrafodelista"/>
        <w:numPr>
          <w:ilvl w:val="0"/>
          <w:numId w:val="3"/>
        </w:numPr>
        <w:ind w:left="360"/>
        <w:jc w:val="both"/>
        <w:rPr>
          <w:rFonts w:asciiTheme="minorHAnsi" w:hAnsiTheme="minorHAnsi" w:cstheme="minorHAnsi"/>
          <w:sz w:val="24"/>
          <w:szCs w:val="24"/>
        </w:rPr>
      </w:pPr>
      <w:ins w:id="39" w:author="Steeven Alexander" w:date="2020-05-09T13:36:00Z">
        <w:r>
          <w:rPr>
            <w:rFonts w:asciiTheme="minorHAnsi" w:hAnsiTheme="minorHAnsi" w:cstheme="minorHAnsi"/>
            <w:sz w:val="24"/>
            <w:szCs w:val="24"/>
          </w:rPr>
          <w:t>Trilex</w:t>
        </w:r>
      </w:ins>
      <w:del w:id="40" w:author="Steeven Alexander" w:date="2020-05-09T13:36:00Z">
        <w:r w:rsidR="004E1F46" w:rsidRPr="00EE719A" w:rsidDel="00934B8A">
          <w:rPr>
            <w:rFonts w:asciiTheme="minorHAnsi" w:hAnsiTheme="minorHAnsi" w:cstheme="minorHAnsi"/>
            <w:sz w:val="24"/>
            <w:szCs w:val="24"/>
          </w:rPr>
          <w:delText>Grupo Berlín</w:delText>
        </w:r>
      </w:del>
      <w:r w:rsidR="004E1F46" w:rsidRPr="00EE719A">
        <w:rPr>
          <w:rFonts w:asciiTheme="minorHAnsi" w:hAnsiTheme="minorHAnsi" w:cstheme="minorHAnsi"/>
          <w:sz w:val="24"/>
          <w:szCs w:val="24"/>
        </w:rPr>
        <w:t xml:space="preserve"> mantiene los reglamentos internos de Seguridad y Salud </w:t>
      </w:r>
      <w:ins w:id="41" w:author="Steeven Alexander" w:date="2020-05-09T13:37:00Z">
        <w:r>
          <w:rPr>
            <w:rFonts w:asciiTheme="minorHAnsi" w:hAnsiTheme="minorHAnsi" w:cstheme="minorHAnsi"/>
            <w:sz w:val="24"/>
            <w:szCs w:val="24"/>
          </w:rPr>
          <w:t>al ser una</w:t>
        </w:r>
      </w:ins>
      <w:del w:id="42" w:author="Steeven Alexander" w:date="2020-05-09T13:36:00Z">
        <w:r w:rsidR="004E1F46" w:rsidRPr="00EE719A" w:rsidDel="00934B8A">
          <w:rPr>
            <w:rFonts w:asciiTheme="minorHAnsi" w:hAnsiTheme="minorHAnsi" w:cstheme="minorHAnsi"/>
            <w:sz w:val="24"/>
            <w:szCs w:val="24"/>
          </w:rPr>
          <w:delText>de todas las</w:delText>
        </w:r>
      </w:del>
      <w:r w:rsidR="004E1F46" w:rsidRPr="00EE719A">
        <w:rPr>
          <w:rFonts w:asciiTheme="minorHAnsi" w:hAnsiTheme="minorHAnsi" w:cstheme="minorHAnsi"/>
          <w:sz w:val="24"/>
          <w:szCs w:val="24"/>
        </w:rPr>
        <w:t xml:space="preserve"> empresa</w:t>
      </w:r>
      <w:del w:id="43" w:author="Steeven Alexander" w:date="2020-05-09T13:37:00Z">
        <w:r w:rsidR="004E1F46" w:rsidRPr="00EE719A" w:rsidDel="00934B8A">
          <w:rPr>
            <w:rFonts w:asciiTheme="minorHAnsi" w:hAnsiTheme="minorHAnsi" w:cstheme="minorHAnsi"/>
            <w:sz w:val="24"/>
            <w:szCs w:val="24"/>
          </w:rPr>
          <w:delText>s</w:delText>
        </w:r>
      </w:del>
      <w:r w:rsidR="004E1F46" w:rsidRPr="00EE719A">
        <w:rPr>
          <w:rFonts w:asciiTheme="minorHAnsi" w:hAnsiTheme="minorHAnsi" w:cstheme="minorHAnsi"/>
          <w:sz w:val="24"/>
          <w:szCs w:val="24"/>
        </w:rPr>
        <w:t xml:space="preserve"> que </w:t>
      </w:r>
      <w:proofErr w:type="spellStart"/>
      <w:r w:rsidR="004E1F46" w:rsidRPr="00EE719A">
        <w:rPr>
          <w:rFonts w:asciiTheme="minorHAnsi" w:hAnsiTheme="minorHAnsi" w:cstheme="minorHAnsi"/>
          <w:sz w:val="24"/>
          <w:szCs w:val="24"/>
        </w:rPr>
        <w:t>te</w:t>
      </w:r>
      <w:del w:id="44" w:author="Steeven Alexander" w:date="2020-05-09T13:37:00Z">
        <w:r w:rsidR="004E1F46" w:rsidRPr="00EE719A" w:rsidDel="00934B8A">
          <w:rPr>
            <w:rFonts w:asciiTheme="minorHAnsi" w:hAnsiTheme="minorHAnsi" w:cstheme="minorHAnsi"/>
            <w:sz w:val="24"/>
            <w:szCs w:val="24"/>
          </w:rPr>
          <w:delText>ng</w:delText>
        </w:r>
      </w:del>
      <w:ins w:id="45" w:author="Steeven Alexander" w:date="2020-05-09T13:37:00Z">
        <w:r>
          <w:rPr>
            <w:rFonts w:asciiTheme="minorHAnsi" w:hAnsiTheme="minorHAnsi" w:cstheme="minorHAnsi"/>
            <w:sz w:val="24"/>
            <w:szCs w:val="24"/>
          </w:rPr>
          <w:t>iene</w:t>
        </w:r>
      </w:ins>
      <w:proofErr w:type="spellEnd"/>
      <w:del w:id="46" w:author="Steeven Alexander" w:date="2020-05-09T13:37:00Z">
        <w:r w:rsidR="004E1F46" w:rsidRPr="00EE719A" w:rsidDel="00934B8A">
          <w:rPr>
            <w:rFonts w:asciiTheme="minorHAnsi" w:hAnsiTheme="minorHAnsi" w:cstheme="minorHAnsi"/>
            <w:sz w:val="24"/>
            <w:szCs w:val="24"/>
          </w:rPr>
          <w:delText>an</w:delText>
        </w:r>
      </w:del>
      <w:r w:rsidR="004E1F46" w:rsidRPr="00EE719A">
        <w:rPr>
          <w:rFonts w:asciiTheme="minorHAnsi" w:hAnsiTheme="minorHAnsi" w:cstheme="minorHAnsi"/>
          <w:sz w:val="24"/>
          <w:szCs w:val="24"/>
        </w:rPr>
        <w:t xml:space="preserve"> más de 10 personas. Los reglamentos de segurida</w:t>
      </w:r>
      <w:r w:rsidR="00EE719A">
        <w:rPr>
          <w:rFonts w:asciiTheme="minorHAnsi" w:hAnsiTheme="minorHAnsi" w:cstheme="minorHAnsi"/>
          <w:sz w:val="24"/>
          <w:szCs w:val="24"/>
        </w:rPr>
        <w:t>d y salud son difundidos a todo</w:t>
      </w:r>
      <w:r w:rsidR="004E1F46" w:rsidRPr="00EE719A">
        <w:rPr>
          <w:rFonts w:asciiTheme="minorHAnsi" w:hAnsiTheme="minorHAnsi" w:cstheme="minorHAnsi"/>
          <w:sz w:val="24"/>
          <w:szCs w:val="24"/>
        </w:rPr>
        <w:t xml:space="preserve"> el personal y se entrega una copia física del mismo. Todos los reglamentos estarán publicados en el sistema informático interno.</w:t>
      </w:r>
    </w:p>
    <w:p w14:paraId="2976221D" w14:textId="77777777" w:rsidR="004E1F46" w:rsidRPr="00EE719A" w:rsidRDefault="004E1F46" w:rsidP="00EE719A">
      <w:pPr>
        <w:pStyle w:val="Prrafodelista"/>
        <w:ind w:left="360"/>
        <w:jc w:val="both"/>
        <w:rPr>
          <w:rFonts w:asciiTheme="minorHAnsi" w:hAnsiTheme="minorHAnsi" w:cstheme="minorHAnsi"/>
          <w:sz w:val="24"/>
          <w:szCs w:val="24"/>
        </w:rPr>
      </w:pPr>
    </w:p>
    <w:p w14:paraId="34078B1A" w14:textId="32CFB9B9" w:rsidR="004E1F46" w:rsidRPr="00EE719A" w:rsidRDefault="004E1F46" w:rsidP="00EE719A">
      <w:pPr>
        <w:pStyle w:val="Prrafodelista"/>
        <w:numPr>
          <w:ilvl w:val="0"/>
          <w:numId w:val="3"/>
        </w:numPr>
        <w:ind w:left="360"/>
        <w:jc w:val="both"/>
        <w:rPr>
          <w:rFonts w:asciiTheme="minorHAnsi" w:hAnsiTheme="minorHAnsi" w:cstheme="minorHAnsi"/>
          <w:sz w:val="24"/>
          <w:szCs w:val="24"/>
        </w:rPr>
      </w:pPr>
      <w:r w:rsidRPr="00EE719A">
        <w:rPr>
          <w:rFonts w:asciiTheme="minorHAnsi" w:hAnsiTheme="minorHAnsi" w:cstheme="minorHAnsi"/>
          <w:sz w:val="24"/>
          <w:szCs w:val="24"/>
        </w:rPr>
        <w:t>La organización de seguridad y salud del grupo estará liderada por la Gerencia de Seguridad Salud</w:t>
      </w:r>
      <w:ins w:id="47" w:author="Steeven Alexander" w:date="2020-05-09T13:37:00Z">
        <w:r w:rsidR="00BB4D0C">
          <w:rPr>
            <w:rFonts w:asciiTheme="minorHAnsi" w:hAnsiTheme="minorHAnsi" w:cstheme="minorHAnsi"/>
            <w:sz w:val="24"/>
            <w:szCs w:val="24"/>
          </w:rPr>
          <w:t>, Bienestar</w:t>
        </w:r>
      </w:ins>
      <w:r w:rsidR="006F20E0">
        <w:rPr>
          <w:rFonts w:asciiTheme="minorHAnsi" w:hAnsiTheme="minorHAnsi" w:cstheme="minorHAnsi"/>
          <w:sz w:val="24"/>
          <w:szCs w:val="24"/>
        </w:rPr>
        <w:t xml:space="preserve"> y Ambiente</w:t>
      </w:r>
      <w:r w:rsidRPr="00EE719A">
        <w:rPr>
          <w:rFonts w:asciiTheme="minorHAnsi" w:hAnsiTheme="minorHAnsi" w:cstheme="minorHAnsi"/>
          <w:sz w:val="24"/>
          <w:szCs w:val="24"/>
        </w:rPr>
        <w:t xml:space="preserve"> quien reportará a las más altas autoridades de la empresa sobre los elementos técnicos y humanos que influyen ante la seguridad y salud laboral.</w:t>
      </w:r>
    </w:p>
    <w:p w14:paraId="207032BF" w14:textId="77777777" w:rsidR="004E1F46" w:rsidRPr="00EE719A" w:rsidRDefault="004E1F46" w:rsidP="00EE719A">
      <w:pPr>
        <w:pStyle w:val="Prrafodelista"/>
        <w:ind w:left="0"/>
        <w:jc w:val="both"/>
        <w:rPr>
          <w:rFonts w:asciiTheme="minorHAnsi" w:hAnsiTheme="minorHAnsi" w:cstheme="minorHAnsi"/>
          <w:sz w:val="24"/>
          <w:szCs w:val="24"/>
        </w:rPr>
      </w:pPr>
    </w:p>
    <w:p w14:paraId="0B579C1C" w14:textId="43BBE385" w:rsidR="004E1F46" w:rsidRPr="00EE719A" w:rsidDel="003539DC" w:rsidRDefault="004E1F46" w:rsidP="00EE719A">
      <w:pPr>
        <w:ind w:left="360"/>
        <w:jc w:val="both"/>
        <w:rPr>
          <w:del w:id="48" w:author="Steeven Alexander" w:date="2020-05-09T13:37:00Z"/>
          <w:rFonts w:asciiTheme="minorHAnsi" w:hAnsiTheme="minorHAnsi" w:cstheme="minorHAnsi"/>
          <w:sz w:val="24"/>
          <w:szCs w:val="24"/>
        </w:rPr>
      </w:pPr>
      <w:r w:rsidRPr="00EE719A">
        <w:rPr>
          <w:rFonts w:asciiTheme="minorHAnsi" w:hAnsiTheme="minorHAnsi" w:cstheme="minorHAnsi"/>
          <w:sz w:val="24"/>
          <w:szCs w:val="24"/>
        </w:rPr>
        <w:t>La organización de seguridad y salud cubrirá las necesidades del sistema de ges</w:t>
      </w:r>
      <w:r w:rsidR="00EE719A">
        <w:rPr>
          <w:rFonts w:asciiTheme="minorHAnsi" w:hAnsiTheme="minorHAnsi" w:cstheme="minorHAnsi"/>
          <w:sz w:val="24"/>
          <w:szCs w:val="24"/>
        </w:rPr>
        <w:t>tió</w:t>
      </w:r>
      <w:ins w:id="49" w:author="Steeven Alexander" w:date="2020-05-09T13:37:00Z">
        <w:r w:rsidR="00BB4D0C">
          <w:rPr>
            <w:rFonts w:asciiTheme="minorHAnsi" w:hAnsiTheme="minorHAnsi" w:cstheme="minorHAnsi"/>
            <w:sz w:val="24"/>
            <w:szCs w:val="24"/>
          </w:rPr>
          <w:t>n.</w:t>
        </w:r>
      </w:ins>
      <w:del w:id="50" w:author="Steeven Alexander" w:date="2020-05-09T13:37:00Z">
        <w:r w:rsidR="00EE719A" w:rsidDel="00BB4D0C">
          <w:rPr>
            <w:rFonts w:asciiTheme="minorHAnsi" w:hAnsiTheme="minorHAnsi" w:cstheme="minorHAnsi"/>
            <w:sz w:val="24"/>
            <w:szCs w:val="24"/>
          </w:rPr>
          <w:delText>n en todas las empresas del G</w:delText>
        </w:r>
        <w:r w:rsidRPr="00EE719A" w:rsidDel="00BB4D0C">
          <w:rPr>
            <w:rFonts w:asciiTheme="minorHAnsi" w:hAnsiTheme="minorHAnsi" w:cstheme="minorHAnsi"/>
            <w:sz w:val="24"/>
            <w:szCs w:val="24"/>
          </w:rPr>
          <w:delText xml:space="preserve">rupo </w:delText>
        </w:r>
        <w:r w:rsidR="00EE719A" w:rsidRPr="00EE719A" w:rsidDel="00BB4D0C">
          <w:rPr>
            <w:rFonts w:asciiTheme="minorHAnsi" w:hAnsiTheme="minorHAnsi" w:cstheme="minorHAnsi"/>
            <w:sz w:val="24"/>
            <w:szCs w:val="24"/>
          </w:rPr>
          <w:delText>Berlín</w:delText>
        </w:r>
        <w:r w:rsidR="00FA0E65" w:rsidDel="00BB4D0C">
          <w:rPr>
            <w:rFonts w:asciiTheme="minorHAnsi" w:hAnsiTheme="minorHAnsi" w:cstheme="minorHAnsi"/>
            <w:sz w:val="24"/>
            <w:szCs w:val="24"/>
          </w:rPr>
          <w:delText xml:space="preserve"> </w:delText>
        </w:r>
      </w:del>
    </w:p>
    <w:p w14:paraId="3B0CA607" w14:textId="77777777" w:rsidR="004E1F46" w:rsidRPr="00EE719A" w:rsidDel="003539DC" w:rsidRDefault="004E1F46" w:rsidP="00EE719A">
      <w:pPr>
        <w:jc w:val="both"/>
        <w:rPr>
          <w:del w:id="51" w:author="Steeven Alexander" w:date="2020-05-09T13:37:00Z"/>
          <w:rFonts w:asciiTheme="minorHAnsi" w:hAnsiTheme="minorHAnsi" w:cstheme="minorHAnsi"/>
          <w:sz w:val="24"/>
          <w:szCs w:val="24"/>
        </w:rPr>
      </w:pPr>
    </w:p>
    <w:p w14:paraId="6F4A3BCC" w14:textId="6D495A2B" w:rsidR="004E1F46" w:rsidDel="003539DC" w:rsidRDefault="004E1F46" w:rsidP="00117682">
      <w:pPr>
        <w:jc w:val="center"/>
        <w:rPr>
          <w:del w:id="52" w:author="Steeven Alexander" w:date="2020-05-09T13:37:00Z"/>
          <w:rFonts w:asciiTheme="minorHAnsi" w:hAnsiTheme="minorHAnsi" w:cstheme="minorHAnsi"/>
          <w:sz w:val="24"/>
          <w:szCs w:val="24"/>
        </w:rPr>
      </w:pPr>
    </w:p>
    <w:p w14:paraId="0DE4F879" w14:textId="3BD04C28" w:rsidR="006F20E0" w:rsidDel="003539DC" w:rsidRDefault="006F20E0" w:rsidP="00117682">
      <w:pPr>
        <w:jc w:val="center"/>
        <w:rPr>
          <w:del w:id="53" w:author="Steeven Alexander" w:date="2020-05-09T13:37:00Z"/>
          <w:rFonts w:asciiTheme="minorHAnsi" w:hAnsiTheme="minorHAnsi" w:cstheme="minorHAnsi"/>
          <w:sz w:val="24"/>
          <w:szCs w:val="24"/>
        </w:rPr>
      </w:pPr>
    </w:p>
    <w:p w14:paraId="241CFB12" w14:textId="41066CBA" w:rsidR="006F20E0" w:rsidRPr="00EE719A" w:rsidDel="003539DC" w:rsidRDefault="006F20E0" w:rsidP="003539DC">
      <w:pPr>
        <w:rPr>
          <w:del w:id="54" w:author="Steeven Alexander" w:date="2020-05-09T13:37:00Z"/>
          <w:rFonts w:asciiTheme="minorHAnsi" w:hAnsiTheme="minorHAnsi" w:cstheme="minorHAnsi"/>
          <w:sz w:val="24"/>
          <w:szCs w:val="24"/>
        </w:rPr>
        <w:pPrChange w:id="55" w:author="Steeven Alexander" w:date="2020-05-09T13:37:00Z">
          <w:pPr>
            <w:jc w:val="center"/>
          </w:pPr>
        </w:pPrChange>
      </w:pPr>
      <w:del w:id="56" w:author="Steeven Alexander" w:date="2020-05-09T13:37:00Z">
        <w:r w:rsidDel="003539DC">
          <w:rPr>
            <w:noProof/>
            <w:lang w:eastAsia="es-EC"/>
          </w:rPr>
          <w:drawing>
            <wp:inline distT="0" distB="0" distL="0" distR="0" wp14:anchorId="1B21D8E8" wp14:editId="106C7258">
              <wp:extent cx="5612130" cy="3691255"/>
              <wp:effectExtent l="0" t="0" r="762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12130" cy="3691255"/>
                      </a:xfrm>
                      <a:prstGeom prst="rect">
                        <a:avLst/>
                      </a:prstGeom>
                    </pic:spPr>
                  </pic:pic>
                </a:graphicData>
              </a:graphic>
            </wp:inline>
          </w:drawing>
        </w:r>
      </w:del>
    </w:p>
    <w:p w14:paraId="06D8B576" w14:textId="77777777" w:rsidR="004E1F46" w:rsidRPr="00EE719A" w:rsidRDefault="004E1F46" w:rsidP="003539DC">
      <w:pPr>
        <w:ind w:left="360"/>
        <w:jc w:val="both"/>
        <w:rPr>
          <w:rFonts w:asciiTheme="minorHAnsi" w:hAnsiTheme="minorHAnsi" w:cstheme="minorHAnsi"/>
          <w:sz w:val="24"/>
          <w:szCs w:val="24"/>
        </w:rPr>
        <w:pPrChange w:id="57" w:author="Steeven Alexander" w:date="2020-05-09T13:37:00Z">
          <w:pPr/>
        </w:pPrChange>
      </w:pPr>
      <w:r w:rsidRPr="00EE719A">
        <w:rPr>
          <w:rFonts w:asciiTheme="minorHAnsi" w:hAnsiTheme="minorHAnsi" w:cstheme="minorHAnsi"/>
          <w:sz w:val="24"/>
          <w:szCs w:val="24"/>
        </w:rPr>
        <w:tab/>
      </w:r>
    </w:p>
    <w:p w14:paraId="42B63421" w14:textId="77777777" w:rsidR="004E1F46" w:rsidRPr="00EE719A" w:rsidRDefault="004E1F46" w:rsidP="00117682">
      <w:pPr>
        <w:rPr>
          <w:rFonts w:asciiTheme="minorHAnsi" w:hAnsiTheme="minorHAnsi" w:cstheme="minorHAnsi"/>
          <w:sz w:val="24"/>
          <w:szCs w:val="24"/>
        </w:rPr>
      </w:pPr>
      <w:r w:rsidRPr="00EE719A">
        <w:rPr>
          <w:rFonts w:asciiTheme="minorHAnsi" w:hAnsiTheme="minorHAnsi" w:cstheme="minorHAnsi"/>
          <w:sz w:val="24"/>
          <w:szCs w:val="24"/>
        </w:rPr>
        <w:tab/>
      </w:r>
    </w:p>
    <w:p w14:paraId="62FA9BAB" w14:textId="77777777" w:rsidR="004E1F46" w:rsidRPr="00EE719A" w:rsidRDefault="004E1F46" w:rsidP="00EE719A">
      <w:pPr>
        <w:pStyle w:val="Prrafodelista"/>
        <w:numPr>
          <w:ilvl w:val="0"/>
          <w:numId w:val="3"/>
        </w:numPr>
        <w:ind w:left="360"/>
        <w:jc w:val="both"/>
        <w:rPr>
          <w:rFonts w:asciiTheme="minorHAnsi" w:hAnsiTheme="minorHAnsi" w:cstheme="minorHAnsi"/>
          <w:sz w:val="24"/>
          <w:szCs w:val="24"/>
        </w:rPr>
      </w:pPr>
      <w:r w:rsidRPr="00EE719A">
        <w:rPr>
          <w:rFonts w:asciiTheme="minorHAnsi" w:hAnsiTheme="minorHAnsi" w:cstheme="minorHAnsi"/>
          <w:sz w:val="24"/>
          <w:szCs w:val="24"/>
        </w:rPr>
        <w:t>Están definidas las responsabilidades integradas de seguridad y salud en el trabajo, de los gerentes, jefes, supervisores, trabajadores</w:t>
      </w:r>
      <w:r w:rsidR="00FA0E65">
        <w:rPr>
          <w:rFonts w:asciiTheme="minorHAnsi" w:hAnsiTheme="minorHAnsi" w:cstheme="minorHAnsi"/>
          <w:sz w:val="24"/>
          <w:szCs w:val="24"/>
        </w:rPr>
        <w:t>,</w:t>
      </w:r>
      <w:r w:rsidRPr="00EE719A">
        <w:rPr>
          <w:rFonts w:asciiTheme="minorHAnsi" w:hAnsiTheme="minorHAnsi" w:cstheme="minorHAnsi"/>
          <w:sz w:val="24"/>
          <w:szCs w:val="24"/>
        </w:rPr>
        <w:t xml:space="preserve"> entre otros</w:t>
      </w:r>
      <w:r w:rsidR="00FA0E65">
        <w:rPr>
          <w:rFonts w:asciiTheme="minorHAnsi" w:hAnsiTheme="minorHAnsi" w:cstheme="minorHAnsi"/>
          <w:sz w:val="24"/>
          <w:szCs w:val="24"/>
        </w:rPr>
        <w:t>,</w:t>
      </w:r>
      <w:r w:rsidRPr="00EE719A">
        <w:rPr>
          <w:rFonts w:asciiTheme="minorHAnsi" w:hAnsiTheme="minorHAnsi" w:cstheme="minorHAnsi"/>
          <w:sz w:val="24"/>
          <w:szCs w:val="24"/>
        </w:rPr>
        <w:t xml:space="preserve"> y las de especialización de los responsables de las unidades de seguridad y salud, y servicio médico de empresa; así como, de las estructuras de SST.</w:t>
      </w:r>
    </w:p>
    <w:p w14:paraId="4332EC7A" w14:textId="631805C4" w:rsidR="004E1F46" w:rsidRPr="00EE719A" w:rsidRDefault="004E1F46" w:rsidP="00EE719A">
      <w:pPr>
        <w:pStyle w:val="Prrafodelista"/>
        <w:numPr>
          <w:ilvl w:val="0"/>
          <w:numId w:val="3"/>
        </w:numPr>
        <w:ind w:left="360"/>
        <w:jc w:val="both"/>
        <w:rPr>
          <w:rFonts w:asciiTheme="minorHAnsi" w:hAnsiTheme="minorHAnsi" w:cstheme="minorHAnsi"/>
          <w:sz w:val="24"/>
          <w:szCs w:val="24"/>
        </w:rPr>
      </w:pPr>
      <w:r w:rsidRPr="00EE719A">
        <w:rPr>
          <w:rFonts w:asciiTheme="minorHAnsi" w:hAnsiTheme="minorHAnsi" w:cstheme="minorHAnsi"/>
          <w:sz w:val="24"/>
          <w:szCs w:val="24"/>
        </w:rPr>
        <w:t>Los estándares de desempeño estarán evaluados juntos con todos los parámetros del SGI</w:t>
      </w:r>
      <w:ins w:id="58" w:author="Steeven Alexander" w:date="2020-05-09T13:38:00Z">
        <w:r w:rsidR="003539DC">
          <w:rPr>
            <w:rFonts w:asciiTheme="minorHAnsi" w:hAnsiTheme="minorHAnsi" w:cstheme="minorHAnsi"/>
            <w:sz w:val="24"/>
            <w:szCs w:val="24"/>
          </w:rPr>
          <w:t>.</w:t>
        </w:r>
      </w:ins>
      <w:del w:id="59" w:author="Steeven Alexander" w:date="2020-05-09T13:38:00Z">
        <w:r w:rsidRPr="00EE719A" w:rsidDel="003539DC">
          <w:rPr>
            <w:rFonts w:asciiTheme="minorHAnsi" w:hAnsiTheme="minorHAnsi" w:cstheme="minorHAnsi"/>
            <w:sz w:val="24"/>
            <w:szCs w:val="24"/>
          </w:rPr>
          <w:delText xml:space="preserve"> dentro de las empresas del </w:delText>
        </w:r>
        <w:r w:rsidR="00EE719A" w:rsidDel="003539DC">
          <w:rPr>
            <w:rFonts w:asciiTheme="minorHAnsi" w:hAnsiTheme="minorHAnsi" w:cstheme="minorHAnsi"/>
            <w:sz w:val="24"/>
            <w:szCs w:val="24"/>
          </w:rPr>
          <w:delText>G</w:delText>
        </w:r>
        <w:r w:rsidRPr="00EE719A" w:rsidDel="003539DC">
          <w:rPr>
            <w:rFonts w:asciiTheme="minorHAnsi" w:hAnsiTheme="minorHAnsi" w:cstheme="minorHAnsi"/>
            <w:sz w:val="24"/>
            <w:szCs w:val="24"/>
          </w:rPr>
          <w:delText xml:space="preserve">rupo </w:delText>
        </w:r>
        <w:r w:rsidR="00EE719A" w:rsidRPr="00EE719A" w:rsidDel="003539DC">
          <w:rPr>
            <w:rFonts w:asciiTheme="minorHAnsi" w:hAnsiTheme="minorHAnsi" w:cstheme="minorHAnsi"/>
            <w:sz w:val="24"/>
            <w:szCs w:val="24"/>
          </w:rPr>
          <w:delText>Berlín</w:delText>
        </w:r>
        <w:r w:rsidRPr="00EE719A" w:rsidDel="003539DC">
          <w:rPr>
            <w:rFonts w:asciiTheme="minorHAnsi" w:hAnsiTheme="minorHAnsi" w:cstheme="minorHAnsi"/>
            <w:sz w:val="24"/>
            <w:szCs w:val="24"/>
          </w:rPr>
          <w:delText>.</w:delText>
        </w:r>
      </w:del>
    </w:p>
    <w:p w14:paraId="13A6D9BE" w14:textId="77777777" w:rsidR="004E1F46" w:rsidRPr="00EE719A" w:rsidRDefault="004E1F46" w:rsidP="00EE719A">
      <w:pPr>
        <w:pStyle w:val="Prrafodelista"/>
        <w:numPr>
          <w:ilvl w:val="0"/>
          <w:numId w:val="3"/>
        </w:numPr>
        <w:ind w:left="360"/>
        <w:jc w:val="both"/>
        <w:rPr>
          <w:rFonts w:asciiTheme="minorHAnsi" w:hAnsiTheme="minorHAnsi" w:cstheme="minorHAnsi"/>
          <w:sz w:val="24"/>
          <w:szCs w:val="24"/>
        </w:rPr>
      </w:pPr>
      <w:r w:rsidRPr="00EE719A">
        <w:rPr>
          <w:rFonts w:asciiTheme="minorHAnsi" w:hAnsiTheme="minorHAnsi" w:cstheme="minorHAnsi"/>
          <w:sz w:val="24"/>
          <w:szCs w:val="24"/>
        </w:rPr>
        <w:t>Toda la documentación requerida en el Sistema de Gestión de Seguridad y Salud estará publicada dentro de los sistemas de intranet con acceso a todos los empleados del grupo.</w:t>
      </w:r>
    </w:p>
    <w:p w14:paraId="02FC0433" w14:textId="77777777" w:rsidR="004E1F46" w:rsidRPr="00EE719A" w:rsidRDefault="004E1F46" w:rsidP="00117682">
      <w:pPr>
        <w:rPr>
          <w:rFonts w:asciiTheme="minorHAnsi" w:hAnsiTheme="minorHAnsi" w:cstheme="minorHAnsi"/>
          <w:sz w:val="24"/>
          <w:szCs w:val="24"/>
        </w:rPr>
      </w:pPr>
      <w:r w:rsidRPr="00EE719A">
        <w:rPr>
          <w:rFonts w:asciiTheme="minorHAnsi" w:hAnsiTheme="minorHAnsi" w:cstheme="minorHAnsi"/>
          <w:sz w:val="24"/>
          <w:szCs w:val="24"/>
        </w:rPr>
        <w:tab/>
      </w:r>
      <w:r w:rsidRPr="00EE719A">
        <w:rPr>
          <w:rFonts w:asciiTheme="minorHAnsi" w:hAnsiTheme="minorHAnsi" w:cstheme="minorHAnsi"/>
          <w:sz w:val="24"/>
          <w:szCs w:val="24"/>
        </w:rPr>
        <w:tab/>
      </w:r>
    </w:p>
    <w:p w14:paraId="1939D885" w14:textId="77777777" w:rsidR="004E1F46" w:rsidRPr="00EE719A" w:rsidRDefault="004E1F46" w:rsidP="00EE719A">
      <w:pPr>
        <w:pStyle w:val="Prrafodelista"/>
        <w:numPr>
          <w:ilvl w:val="1"/>
          <w:numId w:val="24"/>
        </w:numPr>
        <w:ind w:left="426" w:hanging="426"/>
        <w:rPr>
          <w:rFonts w:asciiTheme="minorHAnsi" w:hAnsiTheme="minorHAnsi" w:cstheme="minorHAnsi"/>
          <w:b/>
          <w:sz w:val="24"/>
          <w:szCs w:val="24"/>
        </w:rPr>
      </w:pPr>
      <w:r w:rsidRPr="00EE719A">
        <w:rPr>
          <w:rFonts w:asciiTheme="minorHAnsi" w:hAnsiTheme="minorHAnsi" w:cstheme="minorHAnsi"/>
          <w:b/>
          <w:sz w:val="24"/>
          <w:szCs w:val="24"/>
        </w:rPr>
        <w:t>Integración - Implantación</w:t>
      </w:r>
    </w:p>
    <w:p w14:paraId="5B341E70" w14:textId="77777777" w:rsidR="004E1F46" w:rsidRPr="00EE719A" w:rsidRDefault="004E1F46" w:rsidP="00EE719A">
      <w:pPr>
        <w:jc w:val="both"/>
        <w:rPr>
          <w:rFonts w:asciiTheme="minorHAnsi" w:hAnsiTheme="minorHAnsi" w:cstheme="minorHAnsi"/>
          <w:sz w:val="24"/>
          <w:szCs w:val="24"/>
        </w:rPr>
      </w:pPr>
      <w:r w:rsidRPr="00EE719A">
        <w:rPr>
          <w:rFonts w:asciiTheme="minorHAnsi" w:hAnsiTheme="minorHAnsi" w:cstheme="minorHAnsi"/>
          <w:sz w:val="24"/>
          <w:szCs w:val="24"/>
        </w:rPr>
        <w:tab/>
      </w:r>
    </w:p>
    <w:p w14:paraId="7980A166" w14:textId="5E9CE720" w:rsidR="004E1F46" w:rsidRPr="00EE719A" w:rsidRDefault="000056C5" w:rsidP="00EE719A">
      <w:pPr>
        <w:jc w:val="both"/>
        <w:rPr>
          <w:rFonts w:asciiTheme="minorHAnsi" w:hAnsiTheme="minorHAnsi" w:cstheme="minorHAnsi"/>
          <w:sz w:val="24"/>
          <w:szCs w:val="24"/>
        </w:rPr>
      </w:pPr>
      <w:ins w:id="60" w:author="Steeven Alexander" w:date="2020-05-09T13:40:00Z">
        <w:r>
          <w:rPr>
            <w:rFonts w:asciiTheme="minorHAnsi" w:hAnsiTheme="minorHAnsi" w:cstheme="minorHAnsi"/>
            <w:sz w:val="24"/>
            <w:szCs w:val="24"/>
          </w:rPr>
          <w:t>Trilex</w:t>
        </w:r>
      </w:ins>
      <w:del w:id="61" w:author="Steeven Alexander" w:date="2020-05-09T13:40:00Z">
        <w:r w:rsidR="004E1F46" w:rsidRPr="00EE719A" w:rsidDel="000056C5">
          <w:rPr>
            <w:rFonts w:asciiTheme="minorHAnsi" w:hAnsiTheme="minorHAnsi" w:cstheme="minorHAnsi"/>
            <w:sz w:val="24"/>
            <w:szCs w:val="24"/>
          </w:rPr>
          <w:delText xml:space="preserve">Grupo </w:delText>
        </w:r>
        <w:r w:rsidR="00EE719A" w:rsidRPr="00EE719A" w:rsidDel="000056C5">
          <w:rPr>
            <w:rFonts w:asciiTheme="minorHAnsi" w:hAnsiTheme="minorHAnsi" w:cstheme="minorHAnsi"/>
            <w:sz w:val="24"/>
            <w:szCs w:val="24"/>
          </w:rPr>
          <w:delText>Berlín</w:delText>
        </w:r>
      </w:del>
      <w:r w:rsidR="004E1F46" w:rsidRPr="00EE719A">
        <w:rPr>
          <w:rFonts w:asciiTheme="minorHAnsi" w:hAnsiTheme="minorHAnsi" w:cstheme="minorHAnsi"/>
          <w:sz w:val="24"/>
          <w:szCs w:val="24"/>
        </w:rPr>
        <w:t xml:space="preserve"> ha integrado e implantado su sistema de gestión de seguridad y salud a los distintos sistemas y programas de gestión de la empresa mediante la operación de sus procesos y controles internos; tomando en cuenta:</w:t>
      </w:r>
    </w:p>
    <w:p w14:paraId="56BCC9C7" w14:textId="77777777" w:rsidR="004E1F46" w:rsidRPr="00EE719A" w:rsidRDefault="004E1F46" w:rsidP="00117682">
      <w:pPr>
        <w:jc w:val="both"/>
        <w:rPr>
          <w:rFonts w:asciiTheme="minorHAnsi" w:hAnsiTheme="minorHAnsi" w:cstheme="minorHAnsi"/>
          <w:sz w:val="24"/>
          <w:szCs w:val="24"/>
        </w:rPr>
      </w:pPr>
    </w:p>
    <w:p w14:paraId="2395BDB9" w14:textId="77777777" w:rsidR="004E1F46" w:rsidRPr="00EE719A" w:rsidRDefault="004E1F46" w:rsidP="00EE719A">
      <w:pPr>
        <w:pStyle w:val="Prrafodelista"/>
        <w:numPr>
          <w:ilvl w:val="0"/>
          <w:numId w:val="28"/>
        </w:numPr>
        <w:ind w:left="360"/>
        <w:jc w:val="both"/>
        <w:rPr>
          <w:rFonts w:asciiTheme="minorHAnsi" w:hAnsiTheme="minorHAnsi" w:cstheme="minorHAnsi"/>
          <w:sz w:val="24"/>
          <w:szCs w:val="24"/>
        </w:rPr>
      </w:pPr>
      <w:r w:rsidRPr="00EE719A">
        <w:rPr>
          <w:rFonts w:asciiTheme="minorHAnsi" w:hAnsiTheme="minorHAnsi" w:cstheme="minorHAnsi"/>
          <w:sz w:val="24"/>
          <w:szCs w:val="24"/>
        </w:rPr>
        <w:t>La competencia de Seguridad y Salud de todos los cargos</w:t>
      </w:r>
      <w:del w:id="62" w:author="Steeven Alexander" w:date="2020-05-09T13:40:00Z">
        <w:r w:rsidRPr="00EE719A" w:rsidDel="00A05992">
          <w:rPr>
            <w:rFonts w:asciiTheme="minorHAnsi" w:hAnsiTheme="minorHAnsi" w:cstheme="minorHAnsi"/>
            <w:sz w:val="24"/>
            <w:szCs w:val="24"/>
          </w:rPr>
          <w:delText xml:space="preserve"> en las empresas del Grupo </w:delText>
        </w:r>
        <w:r w:rsidR="00EE719A" w:rsidRPr="00EE719A" w:rsidDel="00A05992">
          <w:rPr>
            <w:rFonts w:asciiTheme="minorHAnsi" w:hAnsiTheme="minorHAnsi" w:cstheme="minorHAnsi"/>
            <w:sz w:val="24"/>
            <w:szCs w:val="24"/>
          </w:rPr>
          <w:delText>Berlín</w:delText>
        </w:r>
      </w:del>
      <w:r w:rsidRPr="00EE719A">
        <w:rPr>
          <w:rFonts w:asciiTheme="minorHAnsi" w:hAnsiTheme="minorHAnsi" w:cstheme="minorHAnsi"/>
          <w:sz w:val="24"/>
          <w:szCs w:val="24"/>
        </w:rPr>
        <w:t xml:space="preserve"> están integradas dentro de la detección de habilidades, educación, entrenamiento y experiencia calificada junto con todos los requerimientos del Sistema de Gestión Integrada SGI; en base a procedimientos de RRHH.</w:t>
      </w:r>
    </w:p>
    <w:p w14:paraId="429C214C" w14:textId="77777777" w:rsidR="004E1F46" w:rsidRPr="00EE719A" w:rsidRDefault="004E1F46" w:rsidP="00EE719A">
      <w:pPr>
        <w:pStyle w:val="Prrafodelista"/>
        <w:numPr>
          <w:ilvl w:val="0"/>
          <w:numId w:val="28"/>
        </w:numPr>
        <w:ind w:left="360"/>
        <w:jc w:val="both"/>
        <w:rPr>
          <w:rFonts w:asciiTheme="minorHAnsi" w:hAnsiTheme="minorHAnsi" w:cstheme="minorHAnsi"/>
          <w:sz w:val="24"/>
          <w:szCs w:val="24"/>
        </w:rPr>
      </w:pPr>
      <w:r w:rsidRPr="00EE719A">
        <w:rPr>
          <w:rFonts w:asciiTheme="minorHAnsi" w:hAnsiTheme="minorHAnsi" w:cstheme="minorHAnsi"/>
          <w:sz w:val="24"/>
          <w:szCs w:val="24"/>
        </w:rPr>
        <w:t>Programas y controles de operaciones</w:t>
      </w:r>
      <w:r w:rsidR="00FA0E65">
        <w:rPr>
          <w:rFonts w:asciiTheme="minorHAnsi" w:hAnsiTheme="minorHAnsi" w:cstheme="minorHAnsi"/>
          <w:sz w:val="24"/>
          <w:szCs w:val="24"/>
        </w:rPr>
        <w:t>.</w:t>
      </w:r>
    </w:p>
    <w:p w14:paraId="7AB63833" w14:textId="77777777" w:rsidR="004E1F46" w:rsidRPr="00EE719A" w:rsidRDefault="004E1F46" w:rsidP="00EE719A">
      <w:pPr>
        <w:pStyle w:val="Prrafodelista"/>
        <w:numPr>
          <w:ilvl w:val="0"/>
          <w:numId w:val="28"/>
        </w:numPr>
        <w:ind w:left="360"/>
        <w:jc w:val="both"/>
        <w:rPr>
          <w:rFonts w:asciiTheme="minorHAnsi" w:hAnsiTheme="minorHAnsi" w:cstheme="minorHAnsi"/>
          <w:sz w:val="24"/>
          <w:szCs w:val="24"/>
        </w:rPr>
      </w:pPr>
      <w:r w:rsidRPr="00EE719A">
        <w:rPr>
          <w:rFonts w:asciiTheme="minorHAnsi" w:hAnsiTheme="minorHAnsi" w:cstheme="minorHAnsi"/>
          <w:sz w:val="24"/>
          <w:szCs w:val="24"/>
        </w:rPr>
        <w:t>La política de seguridad y salud en el trabajo, integrada e implantada junto a la política general del SGI de la empresa.</w:t>
      </w:r>
    </w:p>
    <w:p w14:paraId="3B96E354" w14:textId="77777777" w:rsidR="004E1F46" w:rsidRPr="00EE719A" w:rsidRDefault="004E1F46" w:rsidP="00EE719A">
      <w:pPr>
        <w:pStyle w:val="Prrafodelista"/>
        <w:numPr>
          <w:ilvl w:val="0"/>
          <w:numId w:val="28"/>
        </w:numPr>
        <w:ind w:left="360"/>
        <w:jc w:val="both"/>
        <w:rPr>
          <w:rFonts w:asciiTheme="minorHAnsi" w:hAnsiTheme="minorHAnsi" w:cstheme="minorHAnsi"/>
          <w:sz w:val="24"/>
          <w:szCs w:val="24"/>
        </w:rPr>
      </w:pPr>
      <w:r w:rsidRPr="00EE719A">
        <w:rPr>
          <w:rFonts w:asciiTheme="minorHAnsi" w:hAnsiTheme="minorHAnsi" w:cstheme="minorHAnsi"/>
          <w:sz w:val="24"/>
          <w:szCs w:val="24"/>
        </w:rPr>
        <w:t>La planificación de SST, como parte de la planificación general del grupo.</w:t>
      </w:r>
    </w:p>
    <w:p w14:paraId="269BEF73" w14:textId="77777777" w:rsidR="004E1F46" w:rsidRPr="00EE719A" w:rsidRDefault="004E1F46" w:rsidP="00EE719A">
      <w:pPr>
        <w:pStyle w:val="Prrafodelista"/>
        <w:numPr>
          <w:ilvl w:val="0"/>
          <w:numId w:val="28"/>
        </w:numPr>
        <w:ind w:left="360"/>
        <w:jc w:val="both"/>
        <w:rPr>
          <w:rFonts w:asciiTheme="minorHAnsi" w:hAnsiTheme="minorHAnsi" w:cstheme="minorHAnsi"/>
          <w:sz w:val="24"/>
          <w:szCs w:val="24"/>
        </w:rPr>
      </w:pPr>
      <w:r w:rsidRPr="00EE719A">
        <w:rPr>
          <w:rFonts w:asciiTheme="minorHAnsi" w:hAnsiTheme="minorHAnsi" w:cstheme="minorHAnsi"/>
          <w:sz w:val="24"/>
          <w:szCs w:val="24"/>
        </w:rPr>
        <w:lastRenderedPageBreak/>
        <w:t>La organización de SST como parte de la organización general del grupo.</w:t>
      </w:r>
    </w:p>
    <w:p w14:paraId="473DD1C3" w14:textId="77777777" w:rsidR="004E1F46" w:rsidRPr="00EE719A" w:rsidRDefault="004E1F46" w:rsidP="00EE719A">
      <w:pPr>
        <w:pStyle w:val="Prrafodelista"/>
        <w:numPr>
          <w:ilvl w:val="0"/>
          <w:numId w:val="28"/>
        </w:numPr>
        <w:ind w:left="360"/>
        <w:jc w:val="both"/>
        <w:rPr>
          <w:rFonts w:asciiTheme="minorHAnsi" w:hAnsiTheme="minorHAnsi" w:cstheme="minorHAnsi"/>
          <w:sz w:val="24"/>
          <w:szCs w:val="24"/>
        </w:rPr>
      </w:pPr>
      <w:r w:rsidRPr="00EE719A">
        <w:rPr>
          <w:rFonts w:asciiTheme="minorHAnsi" w:hAnsiTheme="minorHAnsi" w:cstheme="minorHAnsi"/>
          <w:sz w:val="24"/>
          <w:szCs w:val="24"/>
        </w:rPr>
        <w:t>Las auditorias de SST integradas a las auditorías internas del grupo.</w:t>
      </w:r>
      <w:r w:rsidRPr="00EE719A">
        <w:rPr>
          <w:rFonts w:asciiTheme="minorHAnsi" w:hAnsiTheme="minorHAnsi" w:cstheme="minorHAnsi"/>
          <w:sz w:val="24"/>
          <w:szCs w:val="24"/>
        </w:rPr>
        <w:tab/>
      </w:r>
    </w:p>
    <w:p w14:paraId="29A50E84" w14:textId="77777777" w:rsidR="004E1F46" w:rsidRPr="00EE719A" w:rsidRDefault="00151D74" w:rsidP="00EE719A">
      <w:pPr>
        <w:pStyle w:val="Prrafodelista"/>
        <w:numPr>
          <w:ilvl w:val="0"/>
          <w:numId w:val="28"/>
        </w:numPr>
        <w:ind w:left="360"/>
        <w:jc w:val="both"/>
        <w:rPr>
          <w:rFonts w:asciiTheme="minorHAnsi" w:hAnsiTheme="minorHAnsi" w:cstheme="minorHAnsi"/>
          <w:sz w:val="24"/>
          <w:szCs w:val="24"/>
        </w:rPr>
      </w:pPr>
      <w:r w:rsidRPr="00EE719A">
        <w:rPr>
          <w:rFonts w:asciiTheme="minorHAnsi" w:hAnsiTheme="minorHAnsi" w:cstheme="minorHAnsi"/>
          <w:sz w:val="24"/>
          <w:szCs w:val="24"/>
        </w:rPr>
        <w:t>L</w:t>
      </w:r>
      <w:r w:rsidR="004E1F46" w:rsidRPr="00EE719A">
        <w:rPr>
          <w:rFonts w:asciiTheme="minorHAnsi" w:hAnsiTheme="minorHAnsi" w:cstheme="minorHAnsi"/>
          <w:sz w:val="24"/>
          <w:szCs w:val="24"/>
        </w:rPr>
        <w:t>as re-programaciones de SST a las re-programaciones de la empresa/organización.</w:t>
      </w:r>
    </w:p>
    <w:p w14:paraId="3C2AAE47" w14:textId="77777777" w:rsidR="004E1F46" w:rsidRPr="00EE719A" w:rsidRDefault="004E1F46" w:rsidP="00117682">
      <w:pPr>
        <w:jc w:val="both"/>
        <w:rPr>
          <w:rFonts w:asciiTheme="minorHAnsi" w:hAnsiTheme="minorHAnsi" w:cstheme="minorHAnsi"/>
          <w:sz w:val="24"/>
          <w:szCs w:val="24"/>
        </w:rPr>
      </w:pPr>
      <w:r w:rsidRPr="00EE719A">
        <w:rPr>
          <w:rFonts w:asciiTheme="minorHAnsi" w:hAnsiTheme="minorHAnsi" w:cstheme="minorHAnsi"/>
          <w:sz w:val="24"/>
          <w:szCs w:val="24"/>
        </w:rPr>
        <w:tab/>
      </w:r>
    </w:p>
    <w:p w14:paraId="4C6CA8D8" w14:textId="77777777" w:rsidR="004E1F46" w:rsidRPr="00EE719A" w:rsidRDefault="004E1F46" w:rsidP="00EE719A">
      <w:pPr>
        <w:pStyle w:val="Prrafodelista"/>
        <w:numPr>
          <w:ilvl w:val="1"/>
          <w:numId w:val="24"/>
        </w:numPr>
        <w:ind w:left="426" w:hanging="426"/>
        <w:jc w:val="both"/>
        <w:rPr>
          <w:rFonts w:asciiTheme="minorHAnsi" w:hAnsiTheme="minorHAnsi" w:cstheme="minorHAnsi"/>
          <w:b/>
          <w:sz w:val="24"/>
          <w:szCs w:val="24"/>
        </w:rPr>
      </w:pPr>
      <w:r w:rsidRPr="00EE719A">
        <w:rPr>
          <w:rFonts w:asciiTheme="minorHAnsi" w:hAnsiTheme="minorHAnsi" w:cstheme="minorHAnsi"/>
          <w:b/>
          <w:sz w:val="24"/>
          <w:szCs w:val="24"/>
        </w:rPr>
        <w:t>"Verificación/Auditoria Interna del cumplimiento de estándares e índices del plan de gestión"</w:t>
      </w:r>
    </w:p>
    <w:p w14:paraId="7F963225" w14:textId="77777777" w:rsidR="004E1F46" w:rsidRPr="00EE719A" w:rsidRDefault="004E1F46" w:rsidP="00117682">
      <w:pPr>
        <w:jc w:val="both"/>
        <w:rPr>
          <w:rFonts w:asciiTheme="minorHAnsi" w:hAnsiTheme="minorHAnsi" w:cstheme="minorHAnsi"/>
          <w:sz w:val="24"/>
          <w:szCs w:val="24"/>
        </w:rPr>
      </w:pPr>
      <w:r w:rsidRPr="00EE719A">
        <w:rPr>
          <w:rFonts w:asciiTheme="minorHAnsi" w:hAnsiTheme="minorHAnsi" w:cstheme="minorHAnsi"/>
          <w:sz w:val="24"/>
          <w:szCs w:val="24"/>
        </w:rPr>
        <w:tab/>
      </w:r>
      <w:r w:rsidRPr="00EE719A">
        <w:rPr>
          <w:rFonts w:asciiTheme="minorHAnsi" w:hAnsiTheme="minorHAnsi" w:cstheme="minorHAnsi"/>
          <w:sz w:val="24"/>
          <w:szCs w:val="24"/>
        </w:rPr>
        <w:tab/>
      </w:r>
    </w:p>
    <w:p w14:paraId="400EA0D0" w14:textId="19389A4A" w:rsidR="004E1F46" w:rsidRPr="00EE719A" w:rsidRDefault="00151D74" w:rsidP="00EE719A">
      <w:pPr>
        <w:pStyle w:val="Prrafodelista"/>
        <w:numPr>
          <w:ilvl w:val="0"/>
          <w:numId w:val="29"/>
        </w:numPr>
        <w:ind w:left="360"/>
        <w:jc w:val="both"/>
        <w:rPr>
          <w:rFonts w:asciiTheme="minorHAnsi" w:hAnsiTheme="minorHAnsi" w:cstheme="minorHAnsi"/>
          <w:sz w:val="24"/>
          <w:szCs w:val="24"/>
        </w:rPr>
      </w:pPr>
      <w:r w:rsidRPr="00EE719A">
        <w:rPr>
          <w:rFonts w:asciiTheme="minorHAnsi" w:hAnsiTheme="minorHAnsi" w:cstheme="minorHAnsi"/>
          <w:sz w:val="24"/>
          <w:szCs w:val="24"/>
        </w:rPr>
        <w:t>La eficacia</w:t>
      </w:r>
      <w:r w:rsidR="004E1F46" w:rsidRPr="00EE719A">
        <w:rPr>
          <w:rFonts w:asciiTheme="minorHAnsi" w:hAnsiTheme="minorHAnsi" w:cstheme="minorHAnsi"/>
          <w:sz w:val="24"/>
          <w:szCs w:val="24"/>
        </w:rPr>
        <w:t xml:space="preserve"> (cualitativa y cuantitativa) del plan, relativos a la gestión administrativa, técnica, del talento humano y a los procedimient</w:t>
      </w:r>
      <w:r w:rsidRPr="00EE719A">
        <w:rPr>
          <w:rFonts w:asciiTheme="minorHAnsi" w:hAnsiTheme="minorHAnsi" w:cstheme="minorHAnsi"/>
          <w:sz w:val="24"/>
          <w:szCs w:val="24"/>
        </w:rPr>
        <w:t>os/programas operativos básicos se verificará por los indicadores de seguridad y salud</w:t>
      </w:r>
      <w:r w:rsidR="00FA0E65">
        <w:rPr>
          <w:rFonts w:asciiTheme="minorHAnsi" w:hAnsiTheme="minorHAnsi" w:cstheme="minorHAnsi"/>
          <w:sz w:val="24"/>
          <w:szCs w:val="24"/>
        </w:rPr>
        <w:t>.</w:t>
      </w:r>
    </w:p>
    <w:p w14:paraId="0C3C30A5" w14:textId="77777777" w:rsidR="004E1F46" w:rsidRPr="00EE719A" w:rsidRDefault="004E1F46" w:rsidP="00EE719A">
      <w:pPr>
        <w:pStyle w:val="Prrafodelista"/>
        <w:numPr>
          <w:ilvl w:val="0"/>
          <w:numId w:val="29"/>
        </w:numPr>
        <w:ind w:left="360"/>
        <w:jc w:val="both"/>
        <w:rPr>
          <w:rFonts w:asciiTheme="minorHAnsi" w:hAnsiTheme="minorHAnsi" w:cstheme="minorHAnsi"/>
          <w:sz w:val="24"/>
          <w:szCs w:val="24"/>
        </w:rPr>
      </w:pPr>
      <w:r w:rsidRPr="00EE719A">
        <w:rPr>
          <w:rFonts w:asciiTheme="minorHAnsi" w:hAnsiTheme="minorHAnsi" w:cstheme="minorHAnsi"/>
          <w:sz w:val="24"/>
          <w:szCs w:val="24"/>
        </w:rPr>
        <w:t xml:space="preserve">Las </w:t>
      </w:r>
      <w:r w:rsidR="00151D74" w:rsidRPr="00EE719A">
        <w:rPr>
          <w:rFonts w:asciiTheme="minorHAnsi" w:hAnsiTheme="minorHAnsi" w:cstheme="minorHAnsi"/>
          <w:sz w:val="24"/>
          <w:szCs w:val="24"/>
        </w:rPr>
        <w:t>auditorías</w:t>
      </w:r>
      <w:r w:rsidRPr="00EE719A">
        <w:rPr>
          <w:rFonts w:asciiTheme="minorHAnsi" w:hAnsiTheme="minorHAnsi" w:cstheme="minorHAnsi"/>
          <w:sz w:val="24"/>
          <w:szCs w:val="24"/>
        </w:rPr>
        <w:t xml:space="preserve"> externas e internas serán cuantificadas</w:t>
      </w:r>
      <w:r w:rsidR="00151D74" w:rsidRPr="00EE719A">
        <w:rPr>
          <w:rFonts w:asciiTheme="minorHAnsi" w:hAnsiTheme="minorHAnsi" w:cstheme="minorHAnsi"/>
          <w:sz w:val="24"/>
          <w:szCs w:val="24"/>
        </w:rPr>
        <w:t xml:space="preserve"> y analizadas</w:t>
      </w:r>
      <w:r w:rsidRPr="00EE719A">
        <w:rPr>
          <w:rFonts w:asciiTheme="minorHAnsi" w:hAnsiTheme="minorHAnsi" w:cstheme="minorHAnsi"/>
          <w:sz w:val="24"/>
          <w:szCs w:val="24"/>
        </w:rPr>
        <w:t>, concediendo igual importancia a los medios que a los resultados.</w:t>
      </w:r>
    </w:p>
    <w:p w14:paraId="60C60158" w14:textId="77777777" w:rsidR="006106DF" w:rsidRPr="00EE719A" w:rsidRDefault="006106DF" w:rsidP="00117682">
      <w:pPr>
        <w:pStyle w:val="Prrafodelista"/>
        <w:ind w:left="720"/>
        <w:jc w:val="both"/>
        <w:rPr>
          <w:rFonts w:asciiTheme="minorHAnsi" w:hAnsiTheme="minorHAnsi" w:cstheme="minorHAnsi"/>
          <w:sz w:val="24"/>
          <w:szCs w:val="24"/>
        </w:rPr>
      </w:pPr>
    </w:p>
    <w:p w14:paraId="272E6D1B" w14:textId="77777777" w:rsidR="004E1F46" w:rsidRPr="00EE719A" w:rsidRDefault="004E1F46" w:rsidP="00EE719A">
      <w:pPr>
        <w:pStyle w:val="Prrafodelista"/>
        <w:numPr>
          <w:ilvl w:val="1"/>
          <w:numId w:val="24"/>
        </w:numPr>
        <w:ind w:left="426" w:hanging="426"/>
        <w:rPr>
          <w:rFonts w:asciiTheme="minorHAnsi" w:hAnsiTheme="minorHAnsi" w:cstheme="minorHAnsi"/>
          <w:b/>
          <w:sz w:val="24"/>
          <w:szCs w:val="24"/>
        </w:rPr>
      </w:pPr>
      <w:r w:rsidRPr="00EE719A">
        <w:rPr>
          <w:rFonts w:asciiTheme="minorHAnsi" w:hAnsiTheme="minorHAnsi" w:cstheme="minorHAnsi"/>
          <w:b/>
          <w:sz w:val="24"/>
          <w:szCs w:val="24"/>
        </w:rPr>
        <w:t xml:space="preserve">Control de desviaciones del plan de </w:t>
      </w:r>
      <w:r w:rsidR="00151D74" w:rsidRPr="00EE719A">
        <w:rPr>
          <w:rFonts w:asciiTheme="minorHAnsi" w:hAnsiTheme="minorHAnsi" w:cstheme="minorHAnsi"/>
          <w:b/>
          <w:sz w:val="24"/>
          <w:szCs w:val="24"/>
        </w:rPr>
        <w:t>gestión</w:t>
      </w:r>
    </w:p>
    <w:p w14:paraId="3B1C5A02" w14:textId="77777777" w:rsidR="004E1F46" w:rsidRPr="00EE719A" w:rsidRDefault="004E1F46" w:rsidP="00117682">
      <w:pPr>
        <w:jc w:val="both"/>
        <w:rPr>
          <w:rFonts w:asciiTheme="minorHAnsi" w:hAnsiTheme="minorHAnsi" w:cstheme="minorHAnsi"/>
          <w:sz w:val="24"/>
          <w:szCs w:val="24"/>
        </w:rPr>
      </w:pPr>
      <w:r w:rsidRPr="00EE719A">
        <w:rPr>
          <w:rFonts w:asciiTheme="minorHAnsi" w:hAnsiTheme="minorHAnsi" w:cstheme="minorHAnsi"/>
          <w:sz w:val="24"/>
          <w:szCs w:val="24"/>
        </w:rPr>
        <w:tab/>
      </w:r>
      <w:r w:rsidRPr="00EE719A">
        <w:rPr>
          <w:rFonts w:asciiTheme="minorHAnsi" w:hAnsiTheme="minorHAnsi" w:cstheme="minorHAnsi"/>
          <w:sz w:val="24"/>
          <w:szCs w:val="24"/>
        </w:rPr>
        <w:tab/>
      </w:r>
    </w:p>
    <w:p w14:paraId="49B5D737" w14:textId="77777777" w:rsidR="004E1F46" w:rsidRPr="00EE719A" w:rsidRDefault="00151D74" w:rsidP="00432875">
      <w:pPr>
        <w:pStyle w:val="Prrafodelista"/>
        <w:numPr>
          <w:ilvl w:val="0"/>
          <w:numId w:val="30"/>
        </w:numPr>
        <w:ind w:left="360"/>
        <w:jc w:val="both"/>
        <w:rPr>
          <w:rFonts w:asciiTheme="minorHAnsi" w:hAnsiTheme="minorHAnsi" w:cstheme="minorHAnsi"/>
          <w:sz w:val="24"/>
          <w:szCs w:val="24"/>
        </w:rPr>
      </w:pPr>
      <w:r w:rsidRPr="00EE719A">
        <w:rPr>
          <w:rFonts w:asciiTheme="minorHAnsi" w:hAnsiTheme="minorHAnsi" w:cstheme="minorHAnsi"/>
          <w:sz w:val="24"/>
          <w:szCs w:val="24"/>
        </w:rPr>
        <w:t>En cada seguimiento del plan de gestión y de ser necesario; s</w:t>
      </w:r>
      <w:r w:rsidR="004E1F46" w:rsidRPr="00EE719A">
        <w:rPr>
          <w:rFonts w:asciiTheme="minorHAnsi" w:hAnsiTheme="minorHAnsi" w:cstheme="minorHAnsi"/>
          <w:sz w:val="24"/>
          <w:szCs w:val="24"/>
        </w:rPr>
        <w:t>e reprograman los incumplimientos programát</w:t>
      </w:r>
      <w:r w:rsidRPr="00EE719A">
        <w:rPr>
          <w:rFonts w:asciiTheme="minorHAnsi" w:hAnsiTheme="minorHAnsi" w:cstheme="minorHAnsi"/>
          <w:sz w:val="24"/>
          <w:szCs w:val="24"/>
        </w:rPr>
        <w:t>icos priorizados y temporizados en el cual se ajustan o reprograman los cronogramas respectivos.</w:t>
      </w:r>
    </w:p>
    <w:p w14:paraId="600E46AD" w14:textId="77777777" w:rsidR="004E1F46" w:rsidRPr="00432875" w:rsidRDefault="004E1F46" w:rsidP="00432875">
      <w:pPr>
        <w:pStyle w:val="Prrafodelista"/>
        <w:numPr>
          <w:ilvl w:val="0"/>
          <w:numId w:val="30"/>
        </w:numPr>
        <w:ind w:left="360"/>
        <w:jc w:val="both"/>
        <w:rPr>
          <w:rFonts w:asciiTheme="minorHAnsi" w:hAnsiTheme="minorHAnsi" w:cstheme="minorHAnsi"/>
          <w:sz w:val="24"/>
          <w:szCs w:val="24"/>
        </w:rPr>
      </w:pPr>
      <w:r w:rsidRPr="00432875">
        <w:rPr>
          <w:rFonts w:asciiTheme="minorHAnsi" w:hAnsiTheme="minorHAnsi" w:cstheme="minorHAnsi"/>
          <w:sz w:val="24"/>
          <w:szCs w:val="24"/>
        </w:rPr>
        <w:t>Revisión Gerencial</w:t>
      </w:r>
      <w:r w:rsidR="00432875">
        <w:rPr>
          <w:rFonts w:asciiTheme="minorHAnsi" w:hAnsiTheme="minorHAnsi" w:cstheme="minorHAnsi"/>
          <w:sz w:val="24"/>
          <w:szCs w:val="24"/>
        </w:rPr>
        <w:t>.</w:t>
      </w:r>
    </w:p>
    <w:p w14:paraId="1EBA31B1" w14:textId="77777777" w:rsidR="00151D74" w:rsidRPr="00EE719A" w:rsidRDefault="00151D74" w:rsidP="00432875">
      <w:pPr>
        <w:pStyle w:val="Prrafodelista"/>
        <w:numPr>
          <w:ilvl w:val="0"/>
          <w:numId w:val="30"/>
        </w:numPr>
        <w:ind w:left="360"/>
        <w:jc w:val="both"/>
        <w:rPr>
          <w:rFonts w:asciiTheme="minorHAnsi" w:hAnsiTheme="minorHAnsi" w:cstheme="minorHAnsi"/>
          <w:sz w:val="24"/>
          <w:szCs w:val="24"/>
        </w:rPr>
      </w:pPr>
      <w:r w:rsidRPr="00EE719A">
        <w:rPr>
          <w:rFonts w:asciiTheme="minorHAnsi" w:hAnsiTheme="minorHAnsi" w:cstheme="minorHAnsi"/>
          <w:sz w:val="24"/>
          <w:szCs w:val="24"/>
        </w:rPr>
        <w:t>La revisión gerencial del sistema de gestión en Seguridad y Salud se realizará en el mismo evento que las revisiones gerenciales de SGI, tomando en cuenta diagnósticos, controles operacionales, planes de gestión del talento humano, auditorias, resultados, política, objetivos, entre otros</w:t>
      </w:r>
      <w:r w:rsidR="00432875">
        <w:rPr>
          <w:rFonts w:asciiTheme="minorHAnsi" w:hAnsiTheme="minorHAnsi" w:cstheme="minorHAnsi"/>
          <w:sz w:val="24"/>
          <w:szCs w:val="24"/>
        </w:rPr>
        <w:t>.</w:t>
      </w:r>
    </w:p>
    <w:p w14:paraId="68111AC8" w14:textId="77777777" w:rsidR="004E1F46" w:rsidRPr="00EE719A" w:rsidRDefault="004E1F46" w:rsidP="00117682">
      <w:pPr>
        <w:jc w:val="both"/>
        <w:rPr>
          <w:rFonts w:asciiTheme="minorHAnsi" w:hAnsiTheme="minorHAnsi" w:cstheme="minorHAnsi"/>
          <w:sz w:val="24"/>
          <w:szCs w:val="24"/>
        </w:rPr>
      </w:pPr>
      <w:r w:rsidRPr="00EE719A">
        <w:rPr>
          <w:rFonts w:asciiTheme="minorHAnsi" w:hAnsiTheme="minorHAnsi" w:cstheme="minorHAnsi"/>
          <w:sz w:val="24"/>
          <w:szCs w:val="24"/>
        </w:rPr>
        <w:tab/>
      </w:r>
    </w:p>
    <w:p w14:paraId="733D4F6F" w14:textId="77777777" w:rsidR="004E1F46" w:rsidRPr="00EE719A" w:rsidRDefault="004E1F46" w:rsidP="00EE719A">
      <w:pPr>
        <w:pStyle w:val="Prrafodelista"/>
        <w:numPr>
          <w:ilvl w:val="1"/>
          <w:numId w:val="24"/>
        </w:numPr>
        <w:ind w:left="426" w:hanging="426"/>
        <w:rPr>
          <w:rFonts w:asciiTheme="minorHAnsi" w:hAnsiTheme="minorHAnsi" w:cstheme="minorHAnsi"/>
          <w:b/>
          <w:sz w:val="24"/>
          <w:szCs w:val="24"/>
        </w:rPr>
      </w:pPr>
      <w:r w:rsidRPr="00EE719A">
        <w:rPr>
          <w:rFonts w:asciiTheme="minorHAnsi" w:hAnsiTheme="minorHAnsi" w:cstheme="minorHAnsi"/>
          <w:b/>
          <w:sz w:val="24"/>
          <w:szCs w:val="24"/>
        </w:rPr>
        <w:t>Mejoramiento Continuo</w:t>
      </w:r>
    </w:p>
    <w:p w14:paraId="121D3AEE" w14:textId="77777777" w:rsidR="004E1F46" w:rsidRPr="00EE719A" w:rsidRDefault="004E1F46" w:rsidP="00117682">
      <w:pPr>
        <w:jc w:val="both"/>
        <w:rPr>
          <w:rFonts w:asciiTheme="minorHAnsi" w:hAnsiTheme="minorHAnsi" w:cstheme="minorHAnsi"/>
          <w:sz w:val="24"/>
          <w:szCs w:val="24"/>
        </w:rPr>
      </w:pPr>
      <w:r w:rsidRPr="00EE719A">
        <w:rPr>
          <w:rFonts w:asciiTheme="minorHAnsi" w:hAnsiTheme="minorHAnsi" w:cstheme="minorHAnsi"/>
          <w:sz w:val="24"/>
          <w:szCs w:val="24"/>
        </w:rPr>
        <w:tab/>
      </w:r>
      <w:r w:rsidRPr="00EE719A">
        <w:rPr>
          <w:rFonts w:asciiTheme="minorHAnsi" w:hAnsiTheme="minorHAnsi" w:cstheme="minorHAnsi"/>
          <w:sz w:val="24"/>
          <w:szCs w:val="24"/>
        </w:rPr>
        <w:tab/>
      </w:r>
    </w:p>
    <w:p w14:paraId="066A7BA1" w14:textId="77777777" w:rsidR="004E1F46" w:rsidRPr="00EE719A" w:rsidRDefault="004E1F46" w:rsidP="00432875">
      <w:pPr>
        <w:jc w:val="both"/>
        <w:rPr>
          <w:rFonts w:asciiTheme="minorHAnsi" w:hAnsiTheme="minorHAnsi" w:cstheme="minorHAnsi"/>
          <w:sz w:val="24"/>
          <w:szCs w:val="24"/>
        </w:rPr>
      </w:pPr>
      <w:r w:rsidRPr="00EE719A">
        <w:rPr>
          <w:rFonts w:asciiTheme="minorHAnsi" w:hAnsiTheme="minorHAnsi" w:cstheme="minorHAnsi"/>
          <w:sz w:val="24"/>
          <w:szCs w:val="24"/>
        </w:rPr>
        <w:t>Cada vez que se re-planifican las actividades de seguridad y salud en el trabajo, se incorpora criterios de mejoramiento continuo; es decir, se mejora cualitativa y cuantitativamente los índices y estándares del sistema de gestión de seguridad y salud en el trabajo de la empresa/organización</w:t>
      </w:r>
      <w:r w:rsidR="00FA0E65">
        <w:rPr>
          <w:rFonts w:asciiTheme="minorHAnsi" w:hAnsiTheme="minorHAnsi" w:cstheme="minorHAnsi"/>
          <w:sz w:val="24"/>
          <w:szCs w:val="24"/>
        </w:rPr>
        <w:t>.</w:t>
      </w:r>
    </w:p>
    <w:p w14:paraId="3E1587AF" w14:textId="77777777" w:rsidR="00151D74" w:rsidRPr="00432875" w:rsidRDefault="004E1F46" w:rsidP="00117682">
      <w:pPr>
        <w:jc w:val="both"/>
        <w:rPr>
          <w:rFonts w:asciiTheme="minorHAnsi" w:hAnsiTheme="minorHAnsi" w:cstheme="minorHAnsi"/>
          <w:sz w:val="24"/>
          <w:szCs w:val="24"/>
        </w:rPr>
      </w:pPr>
      <w:r w:rsidRPr="00EE719A">
        <w:rPr>
          <w:rFonts w:asciiTheme="minorHAnsi" w:hAnsiTheme="minorHAnsi" w:cstheme="minorHAnsi"/>
          <w:sz w:val="24"/>
          <w:szCs w:val="24"/>
        </w:rPr>
        <w:tab/>
      </w:r>
      <w:r w:rsidRPr="00EE719A">
        <w:rPr>
          <w:rFonts w:asciiTheme="minorHAnsi" w:hAnsiTheme="minorHAnsi" w:cstheme="minorHAnsi"/>
          <w:sz w:val="24"/>
          <w:szCs w:val="24"/>
        </w:rPr>
        <w:tab/>
      </w:r>
    </w:p>
    <w:p w14:paraId="5B032741" w14:textId="280B3C44" w:rsidR="004E1F46" w:rsidRPr="00EE719A" w:rsidRDefault="00432875" w:rsidP="00432875">
      <w:pPr>
        <w:pStyle w:val="Prrafodelista"/>
        <w:numPr>
          <w:ilvl w:val="0"/>
          <w:numId w:val="24"/>
        </w:numPr>
        <w:rPr>
          <w:rFonts w:asciiTheme="minorHAnsi" w:hAnsiTheme="minorHAnsi" w:cstheme="minorHAnsi"/>
          <w:b/>
          <w:sz w:val="24"/>
          <w:szCs w:val="24"/>
        </w:rPr>
      </w:pPr>
      <w:r w:rsidRPr="00EE719A">
        <w:rPr>
          <w:rFonts w:asciiTheme="minorHAnsi" w:hAnsiTheme="minorHAnsi" w:cstheme="minorHAnsi"/>
          <w:b/>
          <w:sz w:val="24"/>
          <w:szCs w:val="24"/>
        </w:rPr>
        <w:t xml:space="preserve">Gestión </w:t>
      </w:r>
      <w:r>
        <w:rPr>
          <w:rFonts w:asciiTheme="minorHAnsi" w:hAnsiTheme="minorHAnsi" w:cstheme="minorHAnsi"/>
          <w:b/>
          <w:sz w:val="24"/>
          <w:szCs w:val="24"/>
        </w:rPr>
        <w:t>T</w:t>
      </w:r>
      <w:r w:rsidRPr="00EE719A">
        <w:rPr>
          <w:rFonts w:asciiTheme="minorHAnsi" w:hAnsiTheme="minorHAnsi" w:cstheme="minorHAnsi"/>
          <w:b/>
          <w:sz w:val="24"/>
          <w:szCs w:val="24"/>
        </w:rPr>
        <w:t>écnica</w:t>
      </w:r>
      <w:r w:rsidR="00FA0E65">
        <w:rPr>
          <w:rFonts w:asciiTheme="minorHAnsi" w:hAnsiTheme="minorHAnsi" w:cstheme="minorHAnsi"/>
          <w:b/>
          <w:sz w:val="24"/>
          <w:szCs w:val="24"/>
        </w:rPr>
        <w:t xml:space="preserve"> </w:t>
      </w:r>
    </w:p>
    <w:p w14:paraId="2305CAEC" w14:textId="77777777" w:rsidR="00432875" w:rsidRDefault="00432875" w:rsidP="00117682">
      <w:pPr>
        <w:jc w:val="both"/>
        <w:rPr>
          <w:rFonts w:asciiTheme="minorHAnsi" w:hAnsiTheme="minorHAnsi" w:cstheme="minorHAnsi"/>
          <w:b/>
          <w:sz w:val="24"/>
          <w:szCs w:val="24"/>
        </w:rPr>
      </w:pPr>
    </w:p>
    <w:p w14:paraId="30467F33" w14:textId="77777777" w:rsidR="004E1F46" w:rsidRPr="00EE719A" w:rsidRDefault="004E1F46" w:rsidP="00432875">
      <w:pPr>
        <w:pStyle w:val="Prrafodelista"/>
        <w:numPr>
          <w:ilvl w:val="1"/>
          <w:numId w:val="24"/>
        </w:numPr>
        <w:ind w:left="426" w:hanging="426"/>
        <w:rPr>
          <w:rFonts w:asciiTheme="minorHAnsi" w:hAnsiTheme="minorHAnsi" w:cstheme="minorHAnsi"/>
          <w:b/>
          <w:sz w:val="24"/>
          <w:szCs w:val="24"/>
        </w:rPr>
      </w:pPr>
      <w:r w:rsidRPr="00EE719A">
        <w:rPr>
          <w:rFonts w:asciiTheme="minorHAnsi" w:hAnsiTheme="minorHAnsi" w:cstheme="minorHAnsi"/>
          <w:b/>
          <w:sz w:val="24"/>
          <w:szCs w:val="24"/>
        </w:rPr>
        <w:t>Identificación</w:t>
      </w:r>
    </w:p>
    <w:p w14:paraId="1B8A9B99" w14:textId="77777777" w:rsidR="004E1F46" w:rsidRPr="00EE719A" w:rsidRDefault="004E1F46" w:rsidP="00117682">
      <w:pPr>
        <w:jc w:val="both"/>
        <w:rPr>
          <w:rFonts w:asciiTheme="minorHAnsi" w:hAnsiTheme="minorHAnsi" w:cstheme="minorHAnsi"/>
          <w:sz w:val="24"/>
          <w:szCs w:val="24"/>
        </w:rPr>
      </w:pPr>
      <w:r w:rsidRPr="00EE719A">
        <w:rPr>
          <w:rFonts w:asciiTheme="minorHAnsi" w:hAnsiTheme="minorHAnsi" w:cstheme="minorHAnsi"/>
          <w:sz w:val="24"/>
          <w:szCs w:val="24"/>
        </w:rPr>
        <w:tab/>
      </w:r>
      <w:r w:rsidRPr="00EE719A">
        <w:rPr>
          <w:rFonts w:asciiTheme="minorHAnsi" w:hAnsiTheme="minorHAnsi" w:cstheme="minorHAnsi"/>
          <w:sz w:val="24"/>
          <w:szCs w:val="24"/>
        </w:rPr>
        <w:tab/>
      </w:r>
    </w:p>
    <w:p w14:paraId="2F800EC8" w14:textId="77777777" w:rsidR="004E1F46" w:rsidRPr="00EE719A" w:rsidRDefault="004E1F46" w:rsidP="00432875">
      <w:pPr>
        <w:pStyle w:val="Prrafodelista"/>
        <w:numPr>
          <w:ilvl w:val="0"/>
          <w:numId w:val="31"/>
        </w:numPr>
        <w:ind w:left="360"/>
        <w:jc w:val="both"/>
        <w:rPr>
          <w:rFonts w:asciiTheme="minorHAnsi" w:hAnsiTheme="minorHAnsi" w:cstheme="minorHAnsi"/>
          <w:sz w:val="24"/>
          <w:szCs w:val="24"/>
        </w:rPr>
      </w:pPr>
      <w:r w:rsidRPr="00EE719A">
        <w:rPr>
          <w:rFonts w:asciiTheme="minorHAnsi" w:hAnsiTheme="minorHAnsi" w:cstheme="minorHAnsi"/>
          <w:sz w:val="24"/>
          <w:szCs w:val="24"/>
        </w:rPr>
        <w:t>Se han identificado las categorías de factores de riesgo ocupacional de todos los puestos utilizando procedimientos reconocidos a n</w:t>
      </w:r>
      <w:r w:rsidR="00151D74" w:rsidRPr="00EE719A">
        <w:rPr>
          <w:rFonts w:asciiTheme="minorHAnsi" w:hAnsiTheme="minorHAnsi" w:cstheme="minorHAnsi"/>
          <w:sz w:val="24"/>
          <w:szCs w:val="24"/>
        </w:rPr>
        <w:t>ivel nacional, o internacional.</w:t>
      </w:r>
    </w:p>
    <w:p w14:paraId="5EC3CC19" w14:textId="77777777" w:rsidR="004E1F46" w:rsidRPr="00EE719A" w:rsidRDefault="004E1F46" w:rsidP="00432875">
      <w:pPr>
        <w:pStyle w:val="Prrafodelista"/>
        <w:numPr>
          <w:ilvl w:val="0"/>
          <w:numId w:val="31"/>
        </w:numPr>
        <w:ind w:left="360"/>
        <w:jc w:val="both"/>
        <w:rPr>
          <w:rFonts w:asciiTheme="minorHAnsi" w:hAnsiTheme="minorHAnsi" w:cstheme="minorHAnsi"/>
          <w:sz w:val="24"/>
          <w:szCs w:val="24"/>
        </w:rPr>
      </w:pPr>
      <w:r w:rsidRPr="00EE719A">
        <w:rPr>
          <w:rFonts w:asciiTheme="minorHAnsi" w:hAnsiTheme="minorHAnsi" w:cstheme="minorHAnsi"/>
          <w:sz w:val="24"/>
          <w:szCs w:val="24"/>
        </w:rPr>
        <w:t>Tiene diagrama(s) de flujo del(os) proceso(s).</w:t>
      </w:r>
    </w:p>
    <w:p w14:paraId="1879B2D3" w14:textId="77777777" w:rsidR="004E1F46" w:rsidRPr="00EE719A" w:rsidRDefault="004E1F46" w:rsidP="00432875">
      <w:pPr>
        <w:pStyle w:val="Prrafodelista"/>
        <w:numPr>
          <w:ilvl w:val="0"/>
          <w:numId w:val="31"/>
        </w:numPr>
        <w:ind w:left="360"/>
        <w:jc w:val="both"/>
        <w:rPr>
          <w:rFonts w:asciiTheme="minorHAnsi" w:hAnsiTheme="minorHAnsi" w:cstheme="minorHAnsi"/>
          <w:sz w:val="24"/>
          <w:szCs w:val="24"/>
        </w:rPr>
      </w:pPr>
      <w:r w:rsidRPr="00EE719A">
        <w:rPr>
          <w:rFonts w:asciiTheme="minorHAnsi" w:hAnsiTheme="minorHAnsi" w:cstheme="minorHAnsi"/>
          <w:sz w:val="24"/>
          <w:szCs w:val="24"/>
        </w:rPr>
        <w:t>Se tiene registro de materias primas, productos intermedios y terminados</w:t>
      </w:r>
      <w:r w:rsidR="00FA0E65">
        <w:rPr>
          <w:rFonts w:asciiTheme="minorHAnsi" w:hAnsiTheme="minorHAnsi" w:cstheme="minorHAnsi"/>
          <w:sz w:val="24"/>
          <w:szCs w:val="24"/>
        </w:rPr>
        <w:t>.</w:t>
      </w:r>
    </w:p>
    <w:p w14:paraId="0FCE1708" w14:textId="77777777" w:rsidR="004E1F46" w:rsidRPr="00EE719A" w:rsidRDefault="004E1F46" w:rsidP="00432875">
      <w:pPr>
        <w:pStyle w:val="Prrafodelista"/>
        <w:numPr>
          <w:ilvl w:val="0"/>
          <w:numId w:val="31"/>
        </w:numPr>
        <w:ind w:left="360"/>
        <w:jc w:val="both"/>
        <w:rPr>
          <w:rFonts w:asciiTheme="minorHAnsi" w:hAnsiTheme="minorHAnsi" w:cstheme="minorHAnsi"/>
          <w:sz w:val="24"/>
          <w:szCs w:val="24"/>
        </w:rPr>
      </w:pPr>
      <w:r w:rsidRPr="00EE719A">
        <w:rPr>
          <w:rFonts w:asciiTheme="minorHAnsi" w:hAnsiTheme="minorHAnsi" w:cstheme="minorHAnsi"/>
          <w:sz w:val="24"/>
          <w:szCs w:val="24"/>
        </w:rPr>
        <w:t>Se dispone de los registros médicos de los trabajadores expuestos a riesgos.</w:t>
      </w:r>
    </w:p>
    <w:p w14:paraId="7056413B" w14:textId="77777777" w:rsidR="004E1F46" w:rsidRPr="00EE719A" w:rsidRDefault="004E1F46" w:rsidP="00432875">
      <w:pPr>
        <w:pStyle w:val="Prrafodelista"/>
        <w:numPr>
          <w:ilvl w:val="0"/>
          <w:numId w:val="31"/>
        </w:numPr>
        <w:ind w:left="360"/>
        <w:jc w:val="both"/>
        <w:rPr>
          <w:rFonts w:asciiTheme="minorHAnsi" w:hAnsiTheme="minorHAnsi" w:cstheme="minorHAnsi"/>
          <w:sz w:val="24"/>
          <w:szCs w:val="24"/>
        </w:rPr>
      </w:pPr>
      <w:r w:rsidRPr="00EE719A">
        <w:rPr>
          <w:rFonts w:asciiTheme="minorHAnsi" w:hAnsiTheme="minorHAnsi" w:cstheme="minorHAnsi"/>
          <w:sz w:val="24"/>
          <w:szCs w:val="24"/>
        </w:rPr>
        <w:t>Se tiene hojas técnicas de seguridad de los productos químicos.</w:t>
      </w:r>
    </w:p>
    <w:p w14:paraId="38115E88" w14:textId="77777777" w:rsidR="004E1F46" w:rsidRPr="00EE719A" w:rsidRDefault="004E1F46" w:rsidP="00432875">
      <w:pPr>
        <w:pStyle w:val="Prrafodelista"/>
        <w:numPr>
          <w:ilvl w:val="0"/>
          <w:numId w:val="31"/>
        </w:numPr>
        <w:ind w:left="360"/>
        <w:jc w:val="both"/>
        <w:rPr>
          <w:rFonts w:asciiTheme="minorHAnsi" w:hAnsiTheme="minorHAnsi" w:cstheme="minorHAnsi"/>
          <w:sz w:val="24"/>
          <w:szCs w:val="24"/>
        </w:rPr>
      </w:pPr>
      <w:r w:rsidRPr="00EE719A">
        <w:rPr>
          <w:rFonts w:asciiTheme="minorHAnsi" w:hAnsiTheme="minorHAnsi" w:cstheme="minorHAnsi"/>
          <w:sz w:val="24"/>
          <w:szCs w:val="24"/>
        </w:rPr>
        <w:t>Se registra el número de potenciales expuestos por puesto de trabajo.</w:t>
      </w:r>
    </w:p>
    <w:p w14:paraId="0D64690B" w14:textId="77777777" w:rsidR="004E1F46" w:rsidRPr="00EE719A" w:rsidRDefault="004E1F46" w:rsidP="00432875">
      <w:pPr>
        <w:pStyle w:val="Prrafodelista"/>
        <w:numPr>
          <w:ilvl w:val="0"/>
          <w:numId w:val="31"/>
        </w:numPr>
        <w:ind w:left="360"/>
        <w:jc w:val="both"/>
        <w:rPr>
          <w:rFonts w:asciiTheme="minorHAnsi" w:hAnsiTheme="minorHAnsi" w:cstheme="minorHAnsi"/>
          <w:sz w:val="24"/>
          <w:szCs w:val="24"/>
        </w:rPr>
      </w:pPr>
      <w:r w:rsidRPr="00EE719A">
        <w:rPr>
          <w:rFonts w:asciiTheme="minorHAnsi" w:hAnsiTheme="minorHAnsi" w:cstheme="minorHAnsi"/>
          <w:sz w:val="24"/>
          <w:szCs w:val="24"/>
        </w:rPr>
        <w:lastRenderedPageBreak/>
        <w:t xml:space="preserve">La identificación la </w:t>
      </w:r>
      <w:r w:rsidR="00151D74" w:rsidRPr="00EE719A">
        <w:rPr>
          <w:rFonts w:asciiTheme="minorHAnsi" w:hAnsiTheme="minorHAnsi" w:cstheme="minorHAnsi"/>
          <w:sz w:val="24"/>
          <w:szCs w:val="24"/>
        </w:rPr>
        <w:t>ha realizado la unidad de seguridad y salud quienes tienes profesionales</w:t>
      </w:r>
      <w:r w:rsidRPr="00EE719A">
        <w:rPr>
          <w:rFonts w:asciiTheme="minorHAnsi" w:hAnsiTheme="minorHAnsi" w:cstheme="minorHAnsi"/>
          <w:sz w:val="24"/>
          <w:szCs w:val="24"/>
        </w:rPr>
        <w:t xml:space="preserve"> especializado</w:t>
      </w:r>
      <w:r w:rsidR="00151D74" w:rsidRPr="00EE719A">
        <w:rPr>
          <w:rFonts w:asciiTheme="minorHAnsi" w:hAnsiTheme="minorHAnsi" w:cstheme="minorHAnsi"/>
          <w:sz w:val="24"/>
          <w:szCs w:val="24"/>
        </w:rPr>
        <w:t>s</w:t>
      </w:r>
      <w:r w:rsidRPr="00EE719A">
        <w:rPr>
          <w:rFonts w:asciiTheme="minorHAnsi" w:hAnsiTheme="minorHAnsi" w:cstheme="minorHAnsi"/>
          <w:sz w:val="24"/>
          <w:szCs w:val="24"/>
        </w:rPr>
        <w:t xml:space="preserve"> en ramas afines a la Gestión y Salud en el Trabajo, debidamente calificado</w:t>
      </w:r>
      <w:r w:rsidR="00151D74" w:rsidRPr="00EE719A">
        <w:rPr>
          <w:rFonts w:asciiTheme="minorHAnsi" w:hAnsiTheme="minorHAnsi" w:cstheme="minorHAnsi"/>
          <w:sz w:val="24"/>
          <w:szCs w:val="24"/>
        </w:rPr>
        <w:t>s</w:t>
      </w:r>
      <w:r w:rsidR="00FA0E65">
        <w:rPr>
          <w:rFonts w:asciiTheme="minorHAnsi" w:hAnsiTheme="minorHAnsi" w:cstheme="minorHAnsi"/>
          <w:sz w:val="24"/>
          <w:szCs w:val="24"/>
        </w:rPr>
        <w:t>.</w:t>
      </w:r>
    </w:p>
    <w:p w14:paraId="601E721B" w14:textId="77777777" w:rsidR="004E1F46" w:rsidRPr="00EE719A" w:rsidRDefault="004E1F46" w:rsidP="00117682">
      <w:pPr>
        <w:jc w:val="both"/>
        <w:rPr>
          <w:rFonts w:asciiTheme="minorHAnsi" w:hAnsiTheme="minorHAnsi" w:cstheme="minorHAnsi"/>
          <w:sz w:val="24"/>
          <w:szCs w:val="24"/>
        </w:rPr>
      </w:pPr>
      <w:r w:rsidRPr="00EE719A">
        <w:rPr>
          <w:rFonts w:asciiTheme="minorHAnsi" w:hAnsiTheme="minorHAnsi" w:cstheme="minorHAnsi"/>
          <w:sz w:val="24"/>
          <w:szCs w:val="24"/>
        </w:rPr>
        <w:tab/>
      </w:r>
      <w:r w:rsidRPr="00EE719A">
        <w:rPr>
          <w:rFonts w:asciiTheme="minorHAnsi" w:hAnsiTheme="minorHAnsi" w:cstheme="minorHAnsi"/>
          <w:sz w:val="24"/>
          <w:szCs w:val="24"/>
        </w:rPr>
        <w:tab/>
      </w:r>
    </w:p>
    <w:p w14:paraId="0B0C6EF9" w14:textId="77777777" w:rsidR="004E1F46" w:rsidRPr="00EE719A" w:rsidRDefault="004E1F46" w:rsidP="00432875">
      <w:pPr>
        <w:pStyle w:val="Prrafodelista"/>
        <w:numPr>
          <w:ilvl w:val="1"/>
          <w:numId w:val="24"/>
        </w:numPr>
        <w:ind w:left="426" w:hanging="426"/>
        <w:rPr>
          <w:rFonts w:asciiTheme="minorHAnsi" w:hAnsiTheme="minorHAnsi" w:cstheme="minorHAnsi"/>
          <w:b/>
          <w:sz w:val="24"/>
          <w:szCs w:val="24"/>
        </w:rPr>
      </w:pPr>
      <w:r w:rsidRPr="00EE719A">
        <w:rPr>
          <w:rFonts w:asciiTheme="minorHAnsi" w:hAnsiTheme="minorHAnsi" w:cstheme="minorHAnsi"/>
          <w:b/>
          <w:sz w:val="24"/>
          <w:szCs w:val="24"/>
        </w:rPr>
        <w:t>Medición</w:t>
      </w:r>
    </w:p>
    <w:p w14:paraId="7709EEEA" w14:textId="77777777" w:rsidR="004E1F46" w:rsidRPr="00EE719A" w:rsidRDefault="004E1F46" w:rsidP="00117682">
      <w:pPr>
        <w:jc w:val="both"/>
        <w:rPr>
          <w:rFonts w:asciiTheme="minorHAnsi" w:hAnsiTheme="minorHAnsi" w:cstheme="minorHAnsi"/>
          <w:sz w:val="24"/>
          <w:szCs w:val="24"/>
        </w:rPr>
      </w:pPr>
      <w:r w:rsidRPr="00EE719A">
        <w:rPr>
          <w:rFonts w:asciiTheme="minorHAnsi" w:hAnsiTheme="minorHAnsi" w:cstheme="minorHAnsi"/>
          <w:sz w:val="24"/>
          <w:szCs w:val="24"/>
        </w:rPr>
        <w:tab/>
      </w:r>
      <w:r w:rsidRPr="00EE719A">
        <w:rPr>
          <w:rFonts w:asciiTheme="minorHAnsi" w:hAnsiTheme="minorHAnsi" w:cstheme="minorHAnsi"/>
          <w:sz w:val="24"/>
          <w:szCs w:val="24"/>
        </w:rPr>
        <w:tab/>
      </w:r>
    </w:p>
    <w:p w14:paraId="531F8A82" w14:textId="5B5743FB" w:rsidR="004E1F46" w:rsidRPr="00EE719A" w:rsidRDefault="004E1F46" w:rsidP="00432875">
      <w:pPr>
        <w:pStyle w:val="Prrafodelista"/>
        <w:numPr>
          <w:ilvl w:val="0"/>
          <w:numId w:val="32"/>
        </w:numPr>
        <w:ind w:left="360"/>
        <w:jc w:val="both"/>
        <w:rPr>
          <w:rFonts w:asciiTheme="minorHAnsi" w:hAnsiTheme="minorHAnsi" w:cstheme="minorHAnsi"/>
          <w:sz w:val="24"/>
          <w:szCs w:val="24"/>
        </w:rPr>
      </w:pPr>
      <w:r w:rsidRPr="00EE719A">
        <w:rPr>
          <w:rFonts w:asciiTheme="minorHAnsi" w:hAnsiTheme="minorHAnsi" w:cstheme="minorHAnsi"/>
          <w:sz w:val="24"/>
          <w:szCs w:val="24"/>
        </w:rPr>
        <w:t>Se</w:t>
      </w:r>
      <w:r w:rsidR="00FA0E65">
        <w:rPr>
          <w:rFonts w:asciiTheme="minorHAnsi" w:hAnsiTheme="minorHAnsi" w:cstheme="minorHAnsi"/>
          <w:sz w:val="24"/>
          <w:szCs w:val="24"/>
        </w:rPr>
        <w:t xml:space="preserve"> </w:t>
      </w:r>
      <w:r w:rsidR="00151D74" w:rsidRPr="00EE719A">
        <w:rPr>
          <w:rFonts w:asciiTheme="minorHAnsi" w:hAnsiTheme="minorHAnsi" w:cstheme="minorHAnsi"/>
          <w:sz w:val="24"/>
          <w:szCs w:val="24"/>
        </w:rPr>
        <w:t>realizan</w:t>
      </w:r>
      <w:r w:rsidRPr="00EE719A">
        <w:rPr>
          <w:rFonts w:asciiTheme="minorHAnsi" w:hAnsiTheme="minorHAnsi" w:cstheme="minorHAnsi"/>
          <w:sz w:val="24"/>
          <w:szCs w:val="24"/>
        </w:rPr>
        <w:t xml:space="preserve"> mediciones de los factores de riesgo ocupacional aplicables a todos los puestos de trabajo con métodos de medición (</w:t>
      </w:r>
      <w:proofErr w:type="spellStart"/>
      <w:r w:rsidRPr="00EE719A">
        <w:rPr>
          <w:rFonts w:asciiTheme="minorHAnsi" w:hAnsiTheme="minorHAnsi" w:cstheme="minorHAnsi"/>
          <w:sz w:val="24"/>
          <w:szCs w:val="24"/>
        </w:rPr>
        <w:t>cuali</w:t>
      </w:r>
      <w:proofErr w:type="spellEnd"/>
      <w:r w:rsidRPr="00EE719A">
        <w:rPr>
          <w:rFonts w:asciiTheme="minorHAnsi" w:hAnsiTheme="minorHAnsi" w:cstheme="minorHAnsi"/>
          <w:sz w:val="24"/>
          <w:szCs w:val="24"/>
        </w:rPr>
        <w:t>-cuantitativa según corresponda), utilizando procedimientos reconocidos a nivel nacional o internacional a falta de los primeros</w:t>
      </w:r>
      <w:r w:rsidR="00151D74" w:rsidRPr="00EE719A">
        <w:rPr>
          <w:rFonts w:asciiTheme="minorHAnsi" w:hAnsiTheme="minorHAnsi" w:cstheme="minorHAnsi"/>
          <w:sz w:val="24"/>
          <w:szCs w:val="24"/>
        </w:rPr>
        <w:t>.</w:t>
      </w:r>
    </w:p>
    <w:p w14:paraId="7C116EAC" w14:textId="77777777" w:rsidR="004E1F46" w:rsidRPr="00EE719A" w:rsidRDefault="004E1F46" w:rsidP="00432875">
      <w:pPr>
        <w:pStyle w:val="Prrafodelista"/>
        <w:numPr>
          <w:ilvl w:val="0"/>
          <w:numId w:val="32"/>
        </w:numPr>
        <w:ind w:left="360"/>
        <w:jc w:val="both"/>
        <w:rPr>
          <w:rFonts w:asciiTheme="minorHAnsi" w:hAnsiTheme="minorHAnsi" w:cstheme="minorHAnsi"/>
          <w:sz w:val="24"/>
          <w:szCs w:val="24"/>
        </w:rPr>
      </w:pPr>
      <w:r w:rsidRPr="00EE719A">
        <w:rPr>
          <w:rFonts w:asciiTheme="minorHAnsi" w:hAnsiTheme="minorHAnsi" w:cstheme="minorHAnsi"/>
          <w:sz w:val="24"/>
          <w:szCs w:val="24"/>
        </w:rPr>
        <w:t>La medición tiene una estrategia de muestreo definida técnicamente.</w:t>
      </w:r>
    </w:p>
    <w:p w14:paraId="43CFA755" w14:textId="77777777" w:rsidR="004E1F46" w:rsidRPr="00EE719A" w:rsidRDefault="004E1F46" w:rsidP="00432875">
      <w:pPr>
        <w:pStyle w:val="Prrafodelista"/>
        <w:numPr>
          <w:ilvl w:val="0"/>
          <w:numId w:val="32"/>
        </w:numPr>
        <w:ind w:left="360"/>
        <w:jc w:val="both"/>
        <w:rPr>
          <w:rFonts w:asciiTheme="minorHAnsi" w:hAnsiTheme="minorHAnsi" w:cstheme="minorHAnsi"/>
          <w:sz w:val="24"/>
          <w:szCs w:val="24"/>
        </w:rPr>
      </w:pPr>
      <w:r w:rsidRPr="00EE719A">
        <w:rPr>
          <w:rFonts w:asciiTheme="minorHAnsi" w:hAnsiTheme="minorHAnsi" w:cstheme="minorHAnsi"/>
          <w:sz w:val="24"/>
          <w:szCs w:val="24"/>
        </w:rPr>
        <w:t>Los equipos de medición utilizados tienen certificados de calibración vigentes.</w:t>
      </w:r>
    </w:p>
    <w:p w14:paraId="1053429F" w14:textId="5E296E67" w:rsidR="00151D74" w:rsidRPr="00EE719A" w:rsidRDefault="00151D74" w:rsidP="00432875">
      <w:pPr>
        <w:pStyle w:val="Prrafodelista"/>
        <w:numPr>
          <w:ilvl w:val="0"/>
          <w:numId w:val="32"/>
        </w:numPr>
        <w:ind w:left="360"/>
        <w:jc w:val="both"/>
        <w:rPr>
          <w:rFonts w:asciiTheme="minorHAnsi" w:hAnsiTheme="minorHAnsi" w:cstheme="minorHAnsi"/>
          <w:sz w:val="24"/>
          <w:szCs w:val="24"/>
        </w:rPr>
      </w:pPr>
      <w:r w:rsidRPr="00EE719A">
        <w:rPr>
          <w:rFonts w:asciiTheme="minorHAnsi" w:hAnsiTheme="minorHAnsi" w:cstheme="minorHAnsi"/>
          <w:sz w:val="24"/>
          <w:szCs w:val="24"/>
        </w:rPr>
        <w:t>La identificación la ha realizado la unidad de seguridad y salud</w:t>
      </w:r>
      <w:r w:rsidR="00FA0E65">
        <w:rPr>
          <w:rFonts w:asciiTheme="minorHAnsi" w:hAnsiTheme="minorHAnsi" w:cstheme="minorHAnsi"/>
          <w:sz w:val="24"/>
          <w:szCs w:val="24"/>
        </w:rPr>
        <w:t xml:space="preserve"> </w:t>
      </w:r>
      <w:r w:rsidRPr="00EE719A">
        <w:rPr>
          <w:rFonts w:asciiTheme="minorHAnsi" w:hAnsiTheme="minorHAnsi" w:cstheme="minorHAnsi"/>
          <w:sz w:val="24"/>
          <w:szCs w:val="24"/>
        </w:rPr>
        <w:t xml:space="preserve">o empresas </w:t>
      </w:r>
      <w:r w:rsidR="00FA0E65" w:rsidRPr="00EE719A">
        <w:rPr>
          <w:rFonts w:asciiTheme="minorHAnsi" w:hAnsiTheme="minorHAnsi" w:cstheme="minorHAnsi"/>
          <w:sz w:val="24"/>
          <w:szCs w:val="24"/>
        </w:rPr>
        <w:t>externa</w:t>
      </w:r>
      <w:r w:rsidR="00FA0E65">
        <w:rPr>
          <w:rFonts w:asciiTheme="minorHAnsi" w:hAnsiTheme="minorHAnsi" w:cstheme="minorHAnsi"/>
          <w:sz w:val="24"/>
          <w:szCs w:val="24"/>
        </w:rPr>
        <w:t>s</w:t>
      </w:r>
      <w:r w:rsidR="00FA0E65" w:rsidRPr="00EE719A">
        <w:rPr>
          <w:rFonts w:asciiTheme="minorHAnsi" w:hAnsiTheme="minorHAnsi" w:cstheme="minorHAnsi"/>
          <w:sz w:val="24"/>
          <w:szCs w:val="24"/>
        </w:rPr>
        <w:t xml:space="preserve"> </w:t>
      </w:r>
      <w:r w:rsidRPr="00EE719A">
        <w:rPr>
          <w:rFonts w:asciiTheme="minorHAnsi" w:hAnsiTheme="minorHAnsi" w:cstheme="minorHAnsi"/>
          <w:sz w:val="24"/>
          <w:szCs w:val="24"/>
        </w:rPr>
        <w:t xml:space="preserve">quienes </w:t>
      </w:r>
      <w:r w:rsidR="00FA0E65" w:rsidRPr="00EE719A">
        <w:rPr>
          <w:rFonts w:asciiTheme="minorHAnsi" w:hAnsiTheme="minorHAnsi" w:cstheme="minorHAnsi"/>
          <w:sz w:val="24"/>
          <w:szCs w:val="24"/>
        </w:rPr>
        <w:t>tiene</w:t>
      </w:r>
      <w:r w:rsidR="00FA0E65">
        <w:rPr>
          <w:rFonts w:asciiTheme="minorHAnsi" w:hAnsiTheme="minorHAnsi" w:cstheme="minorHAnsi"/>
          <w:sz w:val="24"/>
          <w:szCs w:val="24"/>
        </w:rPr>
        <w:t>n</w:t>
      </w:r>
      <w:r w:rsidR="00FA0E65" w:rsidRPr="00EE719A">
        <w:rPr>
          <w:rFonts w:asciiTheme="minorHAnsi" w:hAnsiTheme="minorHAnsi" w:cstheme="minorHAnsi"/>
          <w:sz w:val="24"/>
          <w:szCs w:val="24"/>
        </w:rPr>
        <w:t xml:space="preserve"> </w:t>
      </w:r>
      <w:r w:rsidRPr="00EE719A">
        <w:rPr>
          <w:rFonts w:asciiTheme="minorHAnsi" w:hAnsiTheme="minorHAnsi" w:cstheme="minorHAnsi"/>
          <w:sz w:val="24"/>
          <w:szCs w:val="24"/>
        </w:rPr>
        <w:t>profesionales especializados en ramas afines a la Gestión y Salud en el Trabajo, debidamente calificados</w:t>
      </w:r>
      <w:r w:rsidR="00FA0E65">
        <w:rPr>
          <w:rFonts w:asciiTheme="minorHAnsi" w:hAnsiTheme="minorHAnsi" w:cstheme="minorHAnsi"/>
          <w:sz w:val="24"/>
          <w:szCs w:val="24"/>
        </w:rPr>
        <w:t>.</w:t>
      </w:r>
    </w:p>
    <w:p w14:paraId="652F7FF6" w14:textId="77777777" w:rsidR="004E1F46" w:rsidRPr="00EE719A" w:rsidRDefault="004E1F46" w:rsidP="00117682">
      <w:pPr>
        <w:jc w:val="both"/>
        <w:rPr>
          <w:rFonts w:asciiTheme="minorHAnsi" w:hAnsiTheme="minorHAnsi" w:cstheme="minorHAnsi"/>
          <w:sz w:val="24"/>
          <w:szCs w:val="24"/>
        </w:rPr>
      </w:pPr>
      <w:r w:rsidRPr="00EE719A">
        <w:rPr>
          <w:rFonts w:asciiTheme="minorHAnsi" w:hAnsiTheme="minorHAnsi" w:cstheme="minorHAnsi"/>
          <w:sz w:val="24"/>
          <w:szCs w:val="24"/>
        </w:rPr>
        <w:tab/>
      </w:r>
    </w:p>
    <w:p w14:paraId="6A4CF507" w14:textId="77777777" w:rsidR="004E1F46" w:rsidRPr="00EE719A" w:rsidRDefault="004E1F46" w:rsidP="00432875">
      <w:pPr>
        <w:pStyle w:val="Prrafodelista"/>
        <w:numPr>
          <w:ilvl w:val="1"/>
          <w:numId w:val="24"/>
        </w:numPr>
        <w:ind w:left="426" w:hanging="426"/>
        <w:rPr>
          <w:rFonts w:asciiTheme="minorHAnsi" w:hAnsiTheme="minorHAnsi" w:cstheme="minorHAnsi"/>
          <w:b/>
          <w:sz w:val="24"/>
          <w:szCs w:val="24"/>
        </w:rPr>
      </w:pPr>
      <w:r w:rsidRPr="00EE719A">
        <w:rPr>
          <w:rFonts w:asciiTheme="minorHAnsi" w:hAnsiTheme="minorHAnsi" w:cstheme="minorHAnsi"/>
          <w:b/>
          <w:sz w:val="24"/>
          <w:szCs w:val="24"/>
        </w:rPr>
        <w:t>Evaluación</w:t>
      </w:r>
    </w:p>
    <w:p w14:paraId="256106A1" w14:textId="77777777" w:rsidR="004E1F46" w:rsidRPr="00EE719A" w:rsidRDefault="004E1F46" w:rsidP="00117682">
      <w:pPr>
        <w:jc w:val="both"/>
        <w:rPr>
          <w:rFonts w:asciiTheme="minorHAnsi" w:hAnsiTheme="minorHAnsi" w:cstheme="minorHAnsi"/>
          <w:sz w:val="24"/>
          <w:szCs w:val="24"/>
        </w:rPr>
      </w:pPr>
      <w:r w:rsidRPr="00EE719A">
        <w:rPr>
          <w:rFonts w:asciiTheme="minorHAnsi" w:hAnsiTheme="minorHAnsi" w:cstheme="minorHAnsi"/>
          <w:sz w:val="24"/>
          <w:szCs w:val="24"/>
        </w:rPr>
        <w:tab/>
      </w:r>
    </w:p>
    <w:p w14:paraId="16481659" w14:textId="77777777" w:rsidR="004E1F46" w:rsidRPr="00EE719A" w:rsidRDefault="004E1F46" w:rsidP="00432875">
      <w:pPr>
        <w:pStyle w:val="Prrafodelista"/>
        <w:numPr>
          <w:ilvl w:val="0"/>
          <w:numId w:val="33"/>
        </w:numPr>
        <w:ind w:left="360"/>
        <w:jc w:val="both"/>
        <w:rPr>
          <w:rFonts w:asciiTheme="minorHAnsi" w:hAnsiTheme="minorHAnsi" w:cstheme="minorHAnsi"/>
          <w:sz w:val="24"/>
          <w:szCs w:val="24"/>
        </w:rPr>
      </w:pPr>
      <w:r w:rsidRPr="00EE719A">
        <w:rPr>
          <w:rFonts w:asciiTheme="minorHAnsi" w:hAnsiTheme="minorHAnsi" w:cstheme="minorHAnsi"/>
          <w:sz w:val="24"/>
          <w:szCs w:val="24"/>
        </w:rPr>
        <w:t xml:space="preserve">Se </w:t>
      </w:r>
      <w:r w:rsidR="00151D74" w:rsidRPr="00EE719A">
        <w:rPr>
          <w:rFonts w:asciiTheme="minorHAnsi" w:hAnsiTheme="minorHAnsi" w:cstheme="minorHAnsi"/>
          <w:sz w:val="24"/>
          <w:szCs w:val="24"/>
        </w:rPr>
        <w:t>compara</w:t>
      </w:r>
      <w:r w:rsidRPr="00EE719A">
        <w:rPr>
          <w:rFonts w:asciiTheme="minorHAnsi" w:hAnsiTheme="minorHAnsi" w:cstheme="minorHAnsi"/>
          <w:sz w:val="24"/>
          <w:szCs w:val="24"/>
        </w:rPr>
        <w:t xml:space="preserve"> la medición ambiental y/o biológica de los factores de riesgo ocupacional, con estándares ambientales y/o biológicos contenidos en la Ley, Convenios Internacionales y más normas aplicables</w:t>
      </w:r>
      <w:r w:rsidR="00FA0E65">
        <w:rPr>
          <w:rFonts w:asciiTheme="minorHAnsi" w:hAnsiTheme="minorHAnsi" w:cstheme="minorHAnsi"/>
          <w:sz w:val="24"/>
          <w:szCs w:val="24"/>
        </w:rPr>
        <w:t>.</w:t>
      </w:r>
    </w:p>
    <w:p w14:paraId="668E0F39" w14:textId="77777777" w:rsidR="004E1F46" w:rsidRPr="00EE719A" w:rsidRDefault="004E1F46" w:rsidP="00432875">
      <w:pPr>
        <w:pStyle w:val="Prrafodelista"/>
        <w:numPr>
          <w:ilvl w:val="0"/>
          <w:numId w:val="33"/>
        </w:numPr>
        <w:ind w:left="360"/>
        <w:jc w:val="both"/>
        <w:rPr>
          <w:rFonts w:asciiTheme="minorHAnsi" w:hAnsiTheme="minorHAnsi" w:cstheme="minorHAnsi"/>
          <w:sz w:val="24"/>
          <w:szCs w:val="24"/>
        </w:rPr>
      </w:pPr>
      <w:r w:rsidRPr="00EE719A">
        <w:rPr>
          <w:rFonts w:asciiTheme="minorHAnsi" w:hAnsiTheme="minorHAnsi" w:cstheme="minorHAnsi"/>
          <w:sz w:val="24"/>
          <w:szCs w:val="24"/>
        </w:rPr>
        <w:t>Se han realizado evaluaciones de factores de riesgo ocupacional por puesto de trabajo</w:t>
      </w:r>
      <w:r w:rsidR="0078424B">
        <w:rPr>
          <w:rFonts w:asciiTheme="minorHAnsi" w:hAnsiTheme="minorHAnsi" w:cstheme="minorHAnsi"/>
          <w:sz w:val="24"/>
          <w:szCs w:val="24"/>
        </w:rPr>
        <w:t>.</w:t>
      </w:r>
    </w:p>
    <w:p w14:paraId="72EAF511" w14:textId="77777777" w:rsidR="004E1F46" w:rsidRPr="00EE719A" w:rsidRDefault="004E1F46" w:rsidP="00432875">
      <w:pPr>
        <w:pStyle w:val="Prrafodelista"/>
        <w:numPr>
          <w:ilvl w:val="0"/>
          <w:numId w:val="33"/>
        </w:numPr>
        <w:ind w:left="360"/>
        <w:jc w:val="both"/>
        <w:rPr>
          <w:rFonts w:asciiTheme="minorHAnsi" w:hAnsiTheme="minorHAnsi" w:cstheme="minorHAnsi"/>
          <w:sz w:val="24"/>
          <w:szCs w:val="24"/>
        </w:rPr>
      </w:pPr>
      <w:r w:rsidRPr="00EE719A">
        <w:rPr>
          <w:rFonts w:asciiTheme="minorHAnsi" w:hAnsiTheme="minorHAnsi" w:cstheme="minorHAnsi"/>
          <w:sz w:val="24"/>
          <w:szCs w:val="24"/>
        </w:rPr>
        <w:t xml:space="preserve">Se </w:t>
      </w:r>
      <w:r w:rsidR="00151D74" w:rsidRPr="00EE719A">
        <w:rPr>
          <w:rFonts w:asciiTheme="minorHAnsi" w:hAnsiTheme="minorHAnsi" w:cstheme="minorHAnsi"/>
          <w:sz w:val="24"/>
          <w:szCs w:val="24"/>
        </w:rPr>
        <w:t>estratifican</w:t>
      </w:r>
      <w:r w:rsidRPr="00EE719A">
        <w:rPr>
          <w:rFonts w:asciiTheme="minorHAnsi" w:hAnsiTheme="minorHAnsi" w:cstheme="minorHAnsi"/>
          <w:sz w:val="24"/>
          <w:szCs w:val="24"/>
        </w:rPr>
        <w:t xml:space="preserve"> los puestos de trabajo por grado de exposición</w:t>
      </w:r>
      <w:r w:rsidR="0078424B">
        <w:rPr>
          <w:rFonts w:asciiTheme="minorHAnsi" w:hAnsiTheme="minorHAnsi" w:cstheme="minorHAnsi"/>
          <w:sz w:val="24"/>
          <w:szCs w:val="24"/>
        </w:rPr>
        <w:t>.</w:t>
      </w:r>
    </w:p>
    <w:p w14:paraId="3AC87494" w14:textId="767D5CB3" w:rsidR="00151D74" w:rsidRPr="00EE719A" w:rsidRDefault="004E1F46" w:rsidP="00432875">
      <w:pPr>
        <w:pStyle w:val="Prrafodelista"/>
        <w:numPr>
          <w:ilvl w:val="0"/>
          <w:numId w:val="33"/>
        </w:numPr>
        <w:ind w:left="360"/>
        <w:jc w:val="both"/>
        <w:rPr>
          <w:rFonts w:asciiTheme="minorHAnsi" w:hAnsiTheme="minorHAnsi" w:cstheme="minorHAnsi"/>
          <w:sz w:val="24"/>
          <w:szCs w:val="24"/>
        </w:rPr>
      </w:pPr>
      <w:r w:rsidRPr="00EE719A">
        <w:rPr>
          <w:rFonts w:asciiTheme="minorHAnsi" w:hAnsiTheme="minorHAnsi" w:cstheme="minorHAnsi"/>
          <w:sz w:val="24"/>
          <w:szCs w:val="24"/>
        </w:rPr>
        <w:t xml:space="preserve">La evaluación </w:t>
      </w:r>
      <w:r w:rsidR="00151D74" w:rsidRPr="00EE719A">
        <w:rPr>
          <w:rFonts w:asciiTheme="minorHAnsi" w:hAnsiTheme="minorHAnsi" w:cstheme="minorHAnsi"/>
          <w:sz w:val="24"/>
          <w:szCs w:val="24"/>
        </w:rPr>
        <w:t xml:space="preserve">la ha realizado la unidad de seguridad y salud quienes </w:t>
      </w:r>
      <w:r w:rsidR="0078424B" w:rsidRPr="00EE719A">
        <w:rPr>
          <w:rFonts w:asciiTheme="minorHAnsi" w:hAnsiTheme="minorHAnsi" w:cstheme="minorHAnsi"/>
          <w:sz w:val="24"/>
          <w:szCs w:val="24"/>
        </w:rPr>
        <w:t>tiene</w:t>
      </w:r>
      <w:r w:rsidR="0078424B">
        <w:rPr>
          <w:rFonts w:asciiTheme="minorHAnsi" w:hAnsiTheme="minorHAnsi" w:cstheme="minorHAnsi"/>
          <w:sz w:val="24"/>
          <w:szCs w:val="24"/>
        </w:rPr>
        <w:t>n</w:t>
      </w:r>
      <w:r w:rsidR="0078424B" w:rsidRPr="00EE719A">
        <w:rPr>
          <w:rFonts w:asciiTheme="minorHAnsi" w:hAnsiTheme="minorHAnsi" w:cstheme="minorHAnsi"/>
          <w:sz w:val="24"/>
          <w:szCs w:val="24"/>
        </w:rPr>
        <w:t xml:space="preserve"> </w:t>
      </w:r>
      <w:r w:rsidR="00151D74" w:rsidRPr="00EE719A">
        <w:rPr>
          <w:rFonts w:asciiTheme="minorHAnsi" w:hAnsiTheme="minorHAnsi" w:cstheme="minorHAnsi"/>
          <w:sz w:val="24"/>
          <w:szCs w:val="24"/>
        </w:rPr>
        <w:t>profesionales especializados en ramas afines a la Gestión y Salud en el Trabajo, debidamente calificados</w:t>
      </w:r>
      <w:r w:rsidR="0078424B">
        <w:rPr>
          <w:rFonts w:asciiTheme="minorHAnsi" w:hAnsiTheme="minorHAnsi" w:cstheme="minorHAnsi"/>
          <w:sz w:val="24"/>
          <w:szCs w:val="24"/>
        </w:rPr>
        <w:t>.</w:t>
      </w:r>
    </w:p>
    <w:p w14:paraId="372D1EB8" w14:textId="77777777" w:rsidR="004E1F46" w:rsidRDefault="006106DF" w:rsidP="00432875">
      <w:pPr>
        <w:pStyle w:val="Prrafodelista"/>
        <w:numPr>
          <w:ilvl w:val="0"/>
          <w:numId w:val="33"/>
        </w:numPr>
        <w:ind w:left="360"/>
        <w:jc w:val="both"/>
        <w:rPr>
          <w:rFonts w:asciiTheme="minorHAnsi" w:hAnsiTheme="minorHAnsi" w:cstheme="minorHAnsi"/>
          <w:sz w:val="24"/>
          <w:szCs w:val="24"/>
        </w:rPr>
      </w:pPr>
      <w:r w:rsidRPr="00EE719A">
        <w:rPr>
          <w:rFonts w:asciiTheme="minorHAnsi" w:hAnsiTheme="minorHAnsi" w:cstheme="minorHAnsi"/>
          <w:sz w:val="24"/>
          <w:szCs w:val="24"/>
        </w:rPr>
        <w:t>La gestión de riesgos se verificará en el procedimiento P-SI-GO-08 Identificación, medición, evaluación y control de riesgos laborales</w:t>
      </w:r>
      <w:r w:rsidR="0078424B">
        <w:rPr>
          <w:rFonts w:asciiTheme="minorHAnsi" w:hAnsiTheme="minorHAnsi" w:cstheme="minorHAnsi"/>
          <w:sz w:val="24"/>
          <w:szCs w:val="24"/>
        </w:rPr>
        <w:t>.</w:t>
      </w:r>
    </w:p>
    <w:p w14:paraId="59004139" w14:textId="77777777" w:rsidR="00432875" w:rsidRPr="00432875" w:rsidRDefault="00432875" w:rsidP="00432875">
      <w:pPr>
        <w:pStyle w:val="Prrafodelista"/>
        <w:ind w:left="360"/>
        <w:jc w:val="both"/>
        <w:rPr>
          <w:rFonts w:asciiTheme="minorHAnsi" w:hAnsiTheme="minorHAnsi" w:cstheme="minorHAnsi"/>
          <w:sz w:val="24"/>
          <w:szCs w:val="24"/>
        </w:rPr>
      </w:pPr>
    </w:p>
    <w:p w14:paraId="79D31360" w14:textId="77777777" w:rsidR="004E1F46" w:rsidRPr="00EE719A" w:rsidRDefault="004E1F46" w:rsidP="00432875">
      <w:pPr>
        <w:pStyle w:val="Prrafodelista"/>
        <w:numPr>
          <w:ilvl w:val="1"/>
          <w:numId w:val="24"/>
        </w:numPr>
        <w:ind w:left="426" w:hanging="426"/>
        <w:rPr>
          <w:rFonts w:asciiTheme="minorHAnsi" w:hAnsiTheme="minorHAnsi" w:cstheme="minorHAnsi"/>
          <w:b/>
          <w:sz w:val="24"/>
          <w:szCs w:val="24"/>
        </w:rPr>
      </w:pPr>
      <w:r w:rsidRPr="00EE719A">
        <w:rPr>
          <w:rFonts w:asciiTheme="minorHAnsi" w:hAnsiTheme="minorHAnsi" w:cstheme="minorHAnsi"/>
          <w:b/>
          <w:sz w:val="24"/>
          <w:szCs w:val="24"/>
        </w:rPr>
        <w:t>Control Operativo Integral</w:t>
      </w:r>
    </w:p>
    <w:p w14:paraId="319B4AC1" w14:textId="77777777" w:rsidR="004E1F46" w:rsidRPr="00EE719A" w:rsidRDefault="004E1F46" w:rsidP="00117682">
      <w:pPr>
        <w:jc w:val="both"/>
        <w:rPr>
          <w:rFonts w:asciiTheme="minorHAnsi" w:hAnsiTheme="minorHAnsi" w:cstheme="minorHAnsi"/>
          <w:sz w:val="24"/>
          <w:szCs w:val="24"/>
        </w:rPr>
      </w:pPr>
      <w:r w:rsidRPr="00EE719A">
        <w:rPr>
          <w:rFonts w:asciiTheme="minorHAnsi" w:hAnsiTheme="minorHAnsi" w:cstheme="minorHAnsi"/>
          <w:sz w:val="24"/>
          <w:szCs w:val="24"/>
        </w:rPr>
        <w:tab/>
      </w:r>
      <w:r w:rsidRPr="00EE719A">
        <w:rPr>
          <w:rFonts w:asciiTheme="minorHAnsi" w:hAnsiTheme="minorHAnsi" w:cstheme="minorHAnsi"/>
          <w:sz w:val="24"/>
          <w:szCs w:val="24"/>
        </w:rPr>
        <w:tab/>
      </w:r>
    </w:p>
    <w:p w14:paraId="2D8F91C6" w14:textId="425A45D3" w:rsidR="004E1F46" w:rsidRPr="00EE719A" w:rsidRDefault="00151D74" w:rsidP="003203AA">
      <w:pPr>
        <w:pStyle w:val="Prrafodelista"/>
        <w:numPr>
          <w:ilvl w:val="0"/>
          <w:numId w:val="34"/>
        </w:numPr>
        <w:jc w:val="both"/>
        <w:rPr>
          <w:rFonts w:asciiTheme="minorHAnsi" w:hAnsiTheme="minorHAnsi" w:cstheme="minorHAnsi"/>
          <w:sz w:val="24"/>
          <w:szCs w:val="24"/>
        </w:rPr>
      </w:pPr>
      <w:r w:rsidRPr="00EE719A">
        <w:rPr>
          <w:rFonts w:asciiTheme="minorHAnsi" w:hAnsiTheme="minorHAnsi" w:cstheme="minorHAnsi"/>
          <w:sz w:val="24"/>
          <w:szCs w:val="24"/>
        </w:rPr>
        <w:t>Se realizan</w:t>
      </w:r>
      <w:r w:rsidR="004E1F46" w:rsidRPr="00EE719A">
        <w:rPr>
          <w:rFonts w:asciiTheme="minorHAnsi" w:hAnsiTheme="minorHAnsi" w:cstheme="minorHAnsi"/>
          <w:sz w:val="24"/>
          <w:szCs w:val="24"/>
        </w:rPr>
        <w:t xml:space="preserve"> controles de los factores de riesgo ocupacional aplicables a los </w:t>
      </w:r>
      <w:r w:rsidR="0078424B">
        <w:rPr>
          <w:rFonts w:asciiTheme="minorHAnsi" w:hAnsiTheme="minorHAnsi" w:cstheme="minorHAnsi"/>
          <w:sz w:val="24"/>
          <w:szCs w:val="24"/>
        </w:rPr>
        <w:t>puestos</w:t>
      </w:r>
      <w:r w:rsidR="0078424B" w:rsidRPr="00EE719A">
        <w:rPr>
          <w:rFonts w:asciiTheme="minorHAnsi" w:hAnsiTheme="minorHAnsi" w:cstheme="minorHAnsi"/>
          <w:sz w:val="24"/>
          <w:szCs w:val="24"/>
        </w:rPr>
        <w:t xml:space="preserve"> </w:t>
      </w:r>
      <w:r w:rsidR="004E1F46" w:rsidRPr="00EE719A">
        <w:rPr>
          <w:rFonts w:asciiTheme="minorHAnsi" w:hAnsiTheme="minorHAnsi" w:cstheme="minorHAnsi"/>
          <w:sz w:val="24"/>
          <w:szCs w:val="24"/>
        </w:rPr>
        <w:t>de trabajo, que superen el nivel de acción.</w:t>
      </w:r>
    </w:p>
    <w:p w14:paraId="77D83397" w14:textId="77777777" w:rsidR="004E1F46" w:rsidRPr="00EE719A" w:rsidRDefault="004E1F46" w:rsidP="003203AA">
      <w:pPr>
        <w:pStyle w:val="Prrafodelista"/>
        <w:numPr>
          <w:ilvl w:val="0"/>
          <w:numId w:val="34"/>
        </w:numPr>
        <w:jc w:val="both"/>
        <w:rPr>
          <w:rFonts w:asciiTheme="minorHAnsi" w:hAnsiTheme="minorHAnsi" w:cstheme="minorHAnsi"/>
          <w:sz w:val="24"/>
          <w:szCs w:val="24"/>
        </w:rPr>
      </w:pPr>
      <w:r w:rsidRPr="00EE719A">
        <w:rPr>
          <w:rFonts w:asciiTheme="minorHAnsi" w:hAnsiTheme="minorHAnsi" w:cstheme="minorHAnsi"/>
          <w:sz w:val="24"/>
          <w:szCs w:val="24"/>
        </w:rPr>
        <w:t xml:space="preserve">Los controles se </w:t>
      </w:r>
      <w:r w:rsidR="00151D74" w:rsidRPr="00EE719A">
        <w:rPr>
          <w:rFonts w:asciiTheme="minorHAnsi" w:hAnsiTheme="minorHAnsi" w:cstheme="minorHAnsi"/>
          <w:sz w:val="24"/>
          <w:szCs w:val="24"/>
        </w:rPr>
        <w:t>establecen respetando</w:t>
      </w:r>
      <w:r w:rsidRPr="00EE719A">
        <w:rPr>
          <w:rFonts w:asciiTheme="minorHAnsi" w:hAnsiTheme="minorHAnsi" w:cstheme="minorHAnsi"/>
          <w:sz w:val="24"/>
          <w:szCs w:val="24"/>
        </w:rPr>
        <w:t xml:space="preserve"> este orden:</w:t>
      </w:r>
    </w:p>
    <w:p w14:paraId="3C401FD1" w14:textId="77777777" w:rsidR="00151D74" w:rsidRPr="00EE719A" w:rsidRDefault="00151D74" w:rsidP="003203AA">
      <w:pPr>
        <w:pStyle w:val="Prrafodelista"/>
        <w:numPr>
          <w:ilvl w:val="0"/>
          <w:numId w:val="2"/>
        </w:numPr>
        <w:jc w:val="both"/>
        <w:rPr>
          <w:rFonts w:asciiTheme="minorHAnsi" w:hAnsiTheme="minorHAnsi" w:cstheme="minorHAnsi"/>
          <w:sz w:val="24"/>
          <w:szCs w:val="24"/>
        </w:rPr>
      </w:pPr>
      <w:r w:rsidRPr="00EE719A">
        <w:rPr>
          <w:rFonts w:asciiTheme="minorHAnsi" w:hAnsiTheme="minorHAnsi" w:cstheme="minorHAnsi"/>
          <w:sz w:val="24"/>
          <w:szCs w:val="24"/>
        </w:rPr>
        <w:t>Etapa de planeación y/o diseño</w:t>
      </w:r>
    </w:p>
    <w:p w14:paraId="0311676D" w14:textId="77777777" w:rsidR="00151D74" w:rsidRPr="00EE719A" w:rsidRDefault="00151D74" w:rsidP="003203AA">
      <w:pPr>
        <w:pStyle w:val="Prrafodelista"/>
        <w:numPr>
          <w:ilvl w:val="0"/>
          <w:numId w:val="2"/>
        </w:numPr>
        <w:jc w:val="both"/>
        <w:rPr>
          <w:rFonts w:asciiTheme="minorHAnsi" w:hAnsiTheme="minorHAnsi" w:cstheme="minorHAnsi"/>
          <w:sz w:val="24"/>
          <w:szCs w:val="24"/>
        </w:rPr>
      </w:pPr>
      <w:r w:rsidRPr="00EE719A">
        <w:rPr>
          <w:rFonts w:asciiTheme="minorHAnsi" w:hAnsiTheme="minorHAnsi" w:cstheme="minorHAnsi"/>
          <w:sz w:val="24"/>
          <w:szCs w:val="24"/>
        </w:rPr>
        <w:t>En la fuente</w:t>
      </w:r>
    </w:p>
    <w:p w14:paraId="4DB9738C" w14:textId="77777777" w:rsidR="00151D74" w:rsidRPr="00EE719A" w:rsidRDefault="00151D74" w:rsidP="003203AA">
      <w:pPr>
        <w:pStyle w:val="Prrafodelista"/>
        <w:numPr>
          <w:ilvl w:val="0"/>
          <w:numId w:val="2"/>
        </w:numPr>
        <w:jc w:val="both"/>
        <w:rPr>
          <w:rFonts w:asciiTheme="minorHAnsi" w:hAnsiTheme="minorHAnsi" w:cstheme="minorHAnsi"/>
          <w:sz w:val="24"/>
          <w:szCs w:val="24"/>
        </w:rPr>
      </w:pPr>
      <w:r w:rsidRPr="00EE719A">
        <w:rPr>
          <w:rFonts w:asciiTheme="minorHAnsi" w:hAnsiTheme="minorHAnsi" w:cstheme="minorHAnsi"/>
          <w:sz w:val="24"/>
          <w:szCs w:val="24"/>
        </w:rPr>
        <w:t>En el medio de transmisión del factor de riesgos ocupacional</w:t>
      </w:r>
    </w:p>
    <w:p w14:paraId="5E92AF7B" w14:textId="77777777" w:rsidR="004E1F46" w:rsidRPr="003203AA" w:rsidRDefault="00151D74" w:rsidP="00117682">
      <w:pPr>
        <w:pStyle w:val="Prrafodelista"/>
        <w:numPr>
          <w:ilvl w:val="0"/>
          <w:numId w:val="2"/>
        </w:numPr>
        <w:jc w:val="both"/>
        <w:rPr>
          <w:rFonts w:asciiTheme="minorHAnsi" w:hAnsiTheme="minorHAnsi" w:cstheme="minorHAnsi"/>
          <w:sz w:val="24"/>
          <w:szCs w:val="24"/>
        </w:rPr>
      </w:pPr>
      <w:r w:rsidRPr="00EE719A">
        <w:rPr>
          <w:rFonts w:asciiTheme="minorHAnsi" w:hAnsiTheme="minorHAnsi" w:cstheme="minorHAnsi"/>
          <w:sz w:val="24"/>
          <w:szCs w:val="24"/>
        </w:rPr>
        <w:t>En el receptor</w:t>
      </w:r>
    </w:p>
    <w:p w14:paraId="3C62E890" w14:textId="77777777" w:rsidR="004E1F46" w:rsidRPr="003203AA" w:rsidRDefault="004E1F46" w:rsidP="00117682">
      <w:pPr>
        <w:pStyle w:val="Prrafodelista"/>
        <w:numPr>
          <w:ilvl w:val="0"/>
          <w:numId w:val="34"/>
        </w:numPr>
        <w:jc w:val="both"/>
        <w:rPr>
          <w:rFonts w:asciiTheme="minorHAnsi" w:hAnsiTheme="minorHAnsi" w:cstheme="minorHAnsi"/>
          <w:sz w:val="24"/>
          <w:szCs w:val="24"/>
        </w:rPr>
      </w:pPr>
      <w:r w:rsidRPr="00EE719A">
        <w:rPr>
          <w:rFonts w:asciiTheme="minorHAnsi" w:hAnsiTheme="minorHAnsi" w:cstheme="minorHAnsi"/>
          <w:sz w:val="24"/>
          <w:szCs w:val="24"/>
        </w:rPr>
        <w:t>Los controles tienen factibilidad técnico legal.</w:t>
      </w:r>
      <w:r w:rsidRPr="003203AA">
        <w:rPr>
          <w:rFonts w:asciiTheme="minorHAnsi" w:hAnsiTheme="minorHAnsi" w:cstheme="minorHAnsi"/>
          <w:sz w:val="24"/>
          <w:szCs w:val="24"/>
        </w:rPr>
        <w:tab/>
      </w:r>
    </w:p>
    <w:p w14:paraId="39809ED9" w14:textId="77777777" w:rsidR="004E1F46" w:rsidRPr="003203AA" w:rsidRDefault="004E1F46" w:rsidP="00117682">
      <w:pPr>
        <w:pStyle w:val="Prrafodelista"/>
        <w:numPr>
          <w:ilvl w:val="0"/>
          <w:numId w:val="34"/>
        </w:numPr>
        <w:jc w:val="both"/>
        <w:rPr>
          <w:rFonts w:asciiTheme="minorHAnsi" w:hAnsiTheme="minorHAnsi" w:cstheme="minorHAnsi"/>
          <w:sz w:val="24"/>
          <w:szCs w:val="24"/>
        </w:rPr>
      </w:pPr>
      <w:r w:rsidRPr="00EE719A">
        <w:rPr>
          <w:rFonts w:asciiTheme="minorHAnsi" w:hAnsiTheme="minorHAnsi" w:cstheme="minorHAnsi"/>
          <w:sz w:val="24"/>
          <w:szCs w:val="24"/>
        </w:rPr>
        <w:t>Se incluyen en el programa de control operativo las correcciones a nivel de comportamiento del trabajador</w:t>
      </w:r>
      <w:r w:rsidR="00151D74" w:rsidRPr="00EE719A">
        <w:rPr>
          <w:rFonts w:asciiTheme="minorHAnsi" w:hAnsiTheme="minorHAnsi" w:cstheme="minorHAnsi"/>
          <w:sz w:val="24"/>
          <w:szCs w:val="24"/>
        </w:rPr>
        <w:t xml:space="preserve"> y de la gestión administrativa de la organización</w:t>
      </w:r>
      <w:r w:rsidRPr="00EE719A">
        <w:rPr>
          <w:rFonts w:asciiTheme="minorHAnsi" w:hAnsiTheme="minorHAnsi" w:cstheme="minorHAnsi"/>
          <w:sz w:val="24"/>
          <w:szCs w:val="24"/>
        </w:rPr>
        <w:t>.</w:t>
      </w:r>
      <w:r w:rsidRPr="003203AA">
        <w:rPr>
          <w:rFonts w:asciiTheme="minorHAnsi" w:hAnsiTheme="minorHAnsi" w:cstheme="minorHAnsi"/>
          <w:sz w:val="24"/>
          <w:szCs w:val="24"/>
        </w:rPr>
        <w:tab/>
      </w:r>
    </w:p>
    <w:p w14:paraId="165AD010" w14:textId="1C3580CD" w:rsidR="004E1F46" w:rsidRPr="00EE719A" w:rsidRDefault="004E1F46" w:rsidP="003203AA">
      <w:pPr>
        <w:pStyle w:val="Prrafodelista"/>
        <w:numPr>
          <w:ilvl w:val="0"/>
          <w:numId w:val="34"/>
        </w:numPr>
        <w:jc w:val="both"/>
        <w:rPr>
          <w:rFonts w:asciiTheme="minorHAnsi" w:hAnsiTheme="minorHAnsi" w:cstheme="minorHAnsi"/>
          <w:sz w:val="24"/>
          <w:szCs w:val="24"/>
        </w:rPr>
      </w:pPr>
      <w:r w:rsidRPr="00EE719A">
        <w:rPr>
          <w:rFonts w:asciiTheme="minorHAnsi" w:hAnsiTheme="minorHAnsi" w:cstheme="minorHAnsi"/>
          <w:sz w:val="24"/>
          <w:szCs w:val="24"/>
        </w:rPr>
        <w:lastRenderedPageBreak/>
        <w:t xml:space="preserve">El control operativo integral </w:t>
      </w:r>
      <w:r w:rsidR="00151D74" w:rsidRPr="00EE719A">
        <w:rPr>
          <w:rFonts w:asciiTheme="minorHAnsi" w:hAnsiTheme="minorHAnsi" w:cstheme="minorHAnsi"/>
          <w:sz w:val="24"/>
          <w:szCs w:val="24"/>
        </w:rPr>
        <w:t xml:space="preserve">la ha realizado la unidad de seguridad y salud quienes </w:t>
      </w:r>
      <w:r w:rsidR="0078424B" w:rsidRPr="00EE719A">
        <w:rPr>
          <w:rFonts w:asciiTheme="minorHAnsi" w:hAnsiTheme="minorHAnsi" w:cstheme="minorHAnsi"/>
          <w:sz w:val="24"/>
          <w:szCs w:val="24"/>
        </w:rPr>
        <w:t>tiene</w:t>
      </w:r>
      <w:r w:rsidR="0078424B">
        <w:rPr>
          <w:rFonts w:asciiTheme="minorHAnsi" w:hAnsiTheme="minorHAnsi" w:cstheme="minorHAnsi"/>
          <w:sz w:val="24"/>
          <w:szCs w:val="24"/>
        </w:rPr>
        <w:t>n</w:t>
      </w:r>
      <w:r w:rsidR="0078424B" w:rsidRPr="00EE719A">
        <w:rPr>
          <w:rFonts w:asciiTheme="minorHAnsi" w:hAnsiTheme="minorHAnsi" w:cstheme="minorHAnsi"/>
          <w:sz w:val="24"/>
          <w:szCs w:val="24"/>
        </w:rPr>
        <w:t xml:space="preserve"> </w:t>
      </w:r>
      <w:r w:rsidR="00151D74" w:rsidRPr="00EE719A">
        <w:rPr>
          <w:rFonts w:asciiTheme="minorHAnsi" w:hAnsiTheme="minorHAnsi" w:cstheme="minorHAnsi"/>
          <w:sz w:val="24"/>
          <w:szCs w:val="24"/>
        </w:rPr>
        <w:t>profesionales especializados en ramas afines a la Gestión y Salud en el Trabajo, debidamente calificados.</w:t>
      </w:r>
    </w:p>
    <w:p w14:paraId="34ECB880" w14:textId="77777777" w:rsidR="004E1F46" w:rsidRPr="00EE719A" w:rsidRDefault="004E1F46" w:rsidP="003203AA">
      <w:pPr>
        <w:pStyle w:val="Prrafodelista"/>
        <w:ind w:left="360"/>
        <w:jc w:val="both"/>
        <w:rPr>
          <w:rFonts w:asciiTheme="minorHAnsi" w:hAnsiTheme="minorHAnsi" w:cstheme="minorHAnsi"/>
          <w:sz w:val="24"/>
          <w:szCs w:val="24"/>
        </w:rPr>
      </w:pPr>
      <w:r w:rsidRPr="00EE719A">
        <w:rPr>
          <w:rFonts w:asciiTheme="minorHAnsi" w:hAnsiTheme="minorHAnsi" w:cstheme="minorHAnsi"/>
          <w:sz w:val="24"/>
          <w:szCs w:val="24"/>
        </w:rPr>
        <w:tab/>
      </w:r>
    </w:p>
    <w:p w14:paraId="786ED34C" w14:textId="77777777" w:rsidR="004E1F46" w:rsidRPr="00EE719A" w:rsidRDefault="004E1F46" w:rsidP="00432875">
      <w:pPr>
        <w:pStyle w:val="Prrafodelista"/>
        <w:numPr>
          <w:ilvl w:val="1"/>
          <w:numId w:val="24"/>
        </w:numPr>
        <w:ind w:left="426" w:hanging="426"/>
        <w:rPr>
          <w:rFonts w:asciiTheme="minorHAnsi" w:hAnsiTheme="minorHAnsi" w:cstheme="minorHAnsi"/>
          <w:b/>
          <w:sz w:val="24"/>
          <w:szCs w:val="24"/>
        </w:rPr>
      </w:pPr>
      <w:r w:rsidRPr="00EE719A">
        <w:rPr>
          <w:rFonts w:asciiTheme="minorHAnsi" w:hAnsiTheme="minorHAnsi" w:cstheme="minorHAnsi"/>
          <w:b/>
          <w:sz w:val="24"/>
          <w:szCs w:val="24"/>
        </w:rPr>
        <w:t>Vigilancia ambiental y biológica</w:t>
      </w:r>
    </w:p>
    <w:p w14:paraId="4EAD11C8" w14:textId="77777777" w:rsidR="004E1F46" w:rsidRPr="00EE719A" w:rsidRDefault="004E1F46" w:rsidP="00117682">
      <w:pPr>
        <w:jc w:val="both"/>
        <w:rPr>
          <w:rFonts w:asciiTheme="minorHAnsi" w:hAnsiTheme="minorHAnsi" w:cstheme="minorHAnsi"/>
          <w:sz w:val="24"/>
          <w:szCs w:val="24"/>
        </w:rPr>
      </w:pPr>
      <w:r w:rsidRPr="00EE719A">
        <w:rPr>
          <w:rFonts w:asciiTheme="minorHAnsi" w:hAnsiTheme="minorHAnsi" w:cstheme="minorHAnsi"/>
          <w:sz w:val="24"/>
          <w:szCs w:val="24"/>
        </w:rPr>
        <w:tab/>
      </w:r>
    </w:p>
    <w:p w14:paraId="608FF335" w14:textId="77777777" w:rsidR="004E1F46" w:rsidRPr="00EE719A" w:rsidRDefault="00151D74" w:rsidP="003203AA">
      <w:pPr>
        <w:pStyle w:val="Prrafodelista"/>
        <w:numPr>
          <w:ilvl w:val="0"/>
          <w:numId w:val="35"/>
        </w:numPr>
        <w:jc w:val="both"/>
        <w:rPr>
          <w:rFonts w:asciiTheme="minorHAnsi" w:hAnsiTheme="minorHAnsi" w:cstheme="minorHAnsi"/>
          <w:sz w:val="24"/>
          <w:szCs w:val="24"/>
        </w:rPr>
      </w:pPr>
      <w:r w:rsidRPr="00EE719A">
        <w:rPr>
          <w:rFonts w:asciiTheme="minorHAnsi" w:hAnsiTheme="minorHAnsi" w:cstheme="minorHAnsi"/>
          <w:sz w:val="24"/>
          <w:szCs w:val="24"/>
        </w:rPr>
        <w:t>Se determina</w:t>
      </w:r>
      <w:r w:rsidR="004E1F46" w:rsidRPr="00EE719A">
        <w:rPr>
          <w:rFonts w:asciiTheme="minorHAnsi" w:hAnsiTheme="minorHAnsi" w:cstheme="minorHAnsi"/>
          <w:sz w:val="24"/>
          <w:szCs w:val="24"/>
        </w:rPr>
        <w:t xml:space="preserve"> un programa de vigilancia ambiental para los factores de riesgo ocupacional que superen el nivel de acción.</w:t>
      </w:r>
    </w:p>
    <w:p w14:paraId="0D721205" w14:textId="77777777" w:rsidR="004E1F46" w:rsidRPr="00EE719A" w:rsidRDefault="00151D74" w:rsidP="003203AA">
      <w:pPr>
        <w:pStyle w:val="Prrafodelista"/>
        <w:numPr>
          <w:ilvl w:val="0"/>
          <w:numId w:val="35"/>
        </w:numPr>
        <w:jc w:val="both"/>
        <w:rPr>
          <w:rFonts w:asciiTheme="minorHAnsi" w:hAnsiTheme="minorHAnsi" w:cstheme="minorHAnsi"/>
          <w:sz w:val="24"/>
          <w:szCs w:val="24"/>
        </w:rPr>
      </w:pPr>
      <w:r w:rsidRPr="00EE719A">
        <w:rPr>
          <w:rFonts w:asciiTheme="minorHAnsi" w:hAnsiTheme="minorHAnsi" w:cstheme="minorHAnsi"/>
          <w:sz w:val="24"/>
          <w:szCs w:val="24"/>
        </w:rPr>
        <w:t>Se determina</w:t>
      </w:r>
      <w:r w:rsidR="004E1F46" w:rsidRPr="00EE719A">
        <w:rPr>
          <w:rFonts w:asciiTheme="minorHAnsi" w:hAnsiTheme="minorHAnsi" w:cstheme="minorHAnsi"/>
          <w:sz w:val="24"/>
          <w:szCs w:val="24"/>
        </w:rPr>
        <w:t xml:space="preserve"> un programa de vigilancia biológica para los factores de riesgo ocupacional que superen el nivel de acción.</w:t>
      </w:r>
    </w:p>
    <w:p w14:paraId="6C2A1484" w14:textId="15798B7D" w:rsidR="004E1F46" w:rsidRPr="00EE719A" w:rsidRDefault="004E1F46" w:rsidP="003203AA">
      <w:pPr>
        <w:pStyle w:val="Prrafodelista"/>
        <w:numPr>
          <w:ilvl w:val="0"/>
          <w:numId w:val="35"/>
        </w:numPr>
        <w:jc w:val="both"/>
        <w:rPr>
          <w:rFonts w:asciiTheme="minorHAnsi" w:hAnsiTheme="minorHAnsi" w:cstheme="minorHAnsi"/>
          <w:sz w:val="24"/>
          <w:szCs w:val="24"/>
        </w:rPr>
      </w:pPr>
      <w:r w:rsidRPr="00EE719A">
        <w:rPr>
          <w:rFonts w:asciiTheme="minorHAnsi" w:hAnsiTheme="minorHAnsi" w:cstheme="minorHAnsi"/>
          <w:sz w:val="24"/>
          <w:szCs w:val="24"/>
        </w:rPr>
        <w:t xml:space="preserve">Se registran y se mantienen por </w:t>
      </w:r>
      <w:r w:rsidR="0078424B">
        <w:rPr>
          <w:rFonts w:asciiTheme="minorHAnsi" w:hAnsiTheme="minorHAnsi" w:cstheme="minorHAnsi"/>
          <w:sz w:val="24"/>
          <w:szCs w:val="24"/>
        </w:rPr>
        <w:t>v</w:t>
      </w:r>
      <w:r w:rsidR="0078424B" w:rsidRPr="00EE719A">
        <w:rPr>
          <w:rFonts w:asciiTheme="minorHAnsi" w:hAnsiTheme="minorHAnsi" w:cstheme="minorHAnsi"/>
          <w:sz w:val="24"/>
          <w:szCs w:val="24"/>
        </w:rPr>
        <w:t xml:space="preserve">einte </w:t>
      </w:r>
      <w:r w:rsidRPr="00EE719A">
        <w:rPr>
          <w:rFonts w:asciiTheme="minorHAnsi" w:hAnsiTheme="minorHAnsi" w:cstheme="minorHAnsi"/>
          <w:sz w:val="24"/>
          <w:szCs w:val="24"/>
        </w:rPr>
        <w:t xml:space="preserve">(20) años </w:t>
      </w:r>
      <w:r w:rsidR="00151D74" w:rsidRPr="00EE719A">
        <w:rPr>
          <w:rFonts w:asciiTheme="minorHAnsi" w:hAnsiTheme="minorHAnsi" w:cstheme="minorHAnsi"/>
          <w:sz w:val="24"/>
          <w:szCs w:val="24"/>
        </w:rPr>
        <w:t>los resultados de las vigilancias (ambientales y biológicos</w:t>
      </w:r>
      <w:r w:rsidRPr="00EE719A">
        <w:rPr>
          <w:rFonts w:asciiTheme="minorHAnsi" w:hAnsiTheme="minorHAnsi" w:cstheme="minorHAnsi"/>
          <w:sz w:val="24"/>
          <w:szCs w:val="24"/>
        </w:rPr>
        <w:t>) para definir la relación histórica causa-efecto y para informar a la autoridad competente.</w:t>
      </w:r>
    </w:p>
    <w:p w14:paraId="25620FD4" w14:textId="77777777" w:rsidR="00151D74" w:rsidRPr="00EE719A" w:rsidRDefault="00151D74" w:rsidP="003203AA">
      <w:pPr>
        <w:pStyle w:val="Prrafodelista"/>
        <w:numPr>
          <w:ilvl w:val="0"/>
          <w:numId w:val="35"/>
        </w:numPr>
        <w:jc w:val="both"/>
        <w:rPr>
          <w:rFonts w:asciiTheme="minorHAnsi" w:hAnsiTheme="minorHAnsi" w:cstheme="minorHAnsi"/>
          <w:sz w:val="24"/>
          <w:szCs w:val="24"/>
        </w:rPr>
      </w:pPr>
      <w:r w:rsidRPr="00EE719A">
        <w:rPr>
          <w:rFonts w:asciiTheme="minorHAnsi" w:hAnsiTheme="minorHAnsi" w:cstheme="minorHAnsi"/>
          <w:sz w:val="24"/>
          <w:szCs w:val="24"/>
        </w:rPr>
        <w:t>L</w:t>
      </w:r>
      <w:r w:rsidR="004E1F46" w:rsidRPr="00EE719A">
        <w:rPr>
          <w:rFonts w:asciiTheme="minorHAnsi" w:hAnsiTheme="minorHAnsi" w:cstheme="minorHAnsi"/>
          <w:sz w:val="24"/>
          <w:szCs w:val="24"/>
        </w:rPr>
        <w:t xml:space="preserve">a vigilancia ambiental y de la salud </w:t>
      </w:r>
      <w:r w:rsidRPr="00EE719A">
        <w:rPr>
          <w:rFonts w:asciiTheme="minorHAnsi" w:hAnsiTheme="minorHAnsi" w:cstheme="minorHAnsi"/>
          <w:sz w:val="24"/>
          <w:szCs w:val="24"/>
        </w:rPr>
        <w:t>la ha realizado la unidad de seguridad y salud quienes tienes profesionales especializados en ramas afines a la Gestión y Salud en el Trabajo, debidamente calificados.</w:t>
      </w:r>
    </w:p>
    <w:p w14:paraId="3E0605DE" w14:textId="77777777" w:rsidR="004E1F46" w:rsidRPr="00EE719A" w:rsidRDefault="004E1F46" w:rsidP="00117682">
      <w:pPr>
        <w:jc w:val="both"/>
        <w:rPr>
          <w:rFonts w:asciiTheme="minorHAnsi" w:hAnsiTheme="minorHAnsi" w:cstheme="minorHAnsi"/>
          <w:sz w:val="24"/>
          <w:szCs w:val="24"/>
        </w:rPr>
      </w:pPr>
      <w:r w:rsidRPr="00EE719A">
        <w:rPr>
          <w:rFonts w:asciiTheme="minorHAnsi" w:hAnsiTheme="minorHAnsi" w:cstheme="minorHAnsi"/>
          <w:sz w:val="24"/>
          <w:szCs w:val="24"/>
        </w:rPr>
        <w:tab/>
      </w:r>
      <w:r w:rsidRPr="00EE719A">
        <w:rPr>
          <w:rFonts w:asciiTheme="minorHAnsi" w:hAnsiTheme="minorHAnsi" w:cstheme="minorHAnsi"/>
          <w:sz w:val="24"/>
          <w:szCs w:val="24"/>
        </w:rPr>
        <w:tab/>
      </w:r>
    </w:p>
    <w:p w14:paraId="081BE4ED" w14:textId="77777777" w:rsidR="004E1F46" w:rsidRDefault="00432875" w:rsidP="00432875">
      <w:pPr>
        <w:pStyle w:val="Prrafodelista"/>
        <w:numPr>
          <w:ilvl w:val="0"/>
          <w:numId w:val="24"/>
        </w:numPr>
        <w:rPr>
          <w:rFonts w:asciiTheme="minorHAnsi" w:hAnsiTheme="minorHAnsi" w:cstheme="minorHAnsi"/>
          <w:b/>
          <w:sz w:val="24"/>
          <w:szCs w:val="24"/>
        </w:rPr>
      </w:pPr>
      <w:r w:rsidRPr="00EE719A">
        <w:rPr>
          <w:rFonts w:asciiTheme="minorHAnsi" w:hAnsiTheme="minorHAnsi" w:cstheme="minorHAnsi"/>
          <w:b/>
          <w:sz w:val="24"/>
          <w:szCs w:val="24"/>
        </w:rPr>
        <w:t xml:space="preserve">Gestión del talento humano </w:t>
      </w:r>
    </w:p>
    <w:p w14:paraId="312A1251" w14:textId="77777777" w:rsidR="001E4E71" w:rsidRPr="00EE719A" w:rsidRDefault="001E4E71" w:rsidP="001E4E71">
      <w:pPr>
        <w:pStyle w:val="Prrafodelista"/>
        <w:ind w:left="360"/>
        <w:rPr>
          <w:rFonts w:asciiTheme="minorHAnsi" w:hAnsiTheme="minorHAnsi" w:cstheme="minorHAnsi"/>
          <w:b/>
          <w:sz w:val="24"/>
          <w:szCs w:val="24"/>
        </w:rPr>
      </w:pPr>
    </w:p>
    <w:p w14:paraId="360D8C70" w14:textId="77777777" w:rsidR="004E1F46" w:rsidRPr="00EE719A" w:rsidRDefault="004E1F46" w:rsidP="00432875">
      <w:pPr>
        <w:pStyle w:val="Prrafodelista"/>
        <w:numPr>
          <w:ilvl w:val="1"/>
          <w:numId w:val="24"/>
        </w:numPr>
        <w:ind w:left="426" w:hanging="426"/>
        <w:rPr>
          <w:rFonts w:asciiTheme="minorHAnsi" w:hAnsiTheme="minorHAnsi" w:cstheme="minorHAnsi"/>
          <w:b/>
          <w:sz w:val="24"/>
          <w:szCs w:val="24"/>
        </w:rPr>
      </w:pPr>
      <w:r w:rsidRPr="00EE719A">
        <w:rPr>
          <w:rFonts w:asciiTheme="minorHAnsi" w:hAnsiTheme="minorHAnsi" w:cstheme="minorHAnsi"/>
          <w:b/>
          <w:sz w:val="24"/>
          <w:szCs w:val="24"/>
        </w:rPr>
        <w:t>Selección de los trabajadores</w:t>
      </w:r>
    </w:p>
    <w:p w14:paraId="40D16474" w14:textId="77777777" w:rsidR="004E1F46" w:rsidRPr="00EE719A" w:rsidRDefault="004E1F46" w:rsidP="00117682">
      <w:pPr>
        <w:jc w:val="both"/>
        <w:rPr>
          <w:rFonts w:asciiTheme="minorHAnsi" w:hAnsiTheme="minorHAnsi" w:cstheme="minorHAnsi"/>
          <w:sz w:val="24"/>
          <w:szCs w:val="24"/>
        </w:rPr>
      </w:pPr>
      <w:r w:rsidRPr="00EE719A">
        <w:rPr>
          <w:rFonts w:asciiTheme="minorHAnsi" w:hAnsiTheme="minorHAnsi" w:cstheme="minorHAnsi"/>
          <w:sz w:val="24"/>
          <w:szCs w:val="24"/>
        </w:rPr>
        <w:tab/>
      </w:r>
      <w:r w:rsidRPr="00EE719A">
        <w:rPr>
          <w:rFonts w:asciiTheme="minorHAnsi" w:hAnsiTheme="minorHAnsi" w:cstheme="minorHAnsi"/>
          <w:sz w:val="24"/>
          <w:szCs w:val="24"/>
        </w:rPr>
        <w:tab/>
      </w:r>
    </w:p>
    <w:p w14:paraId="3C077FB9" w14:textId="77777777" w:rsidR="004E1F46" w:rsidRPr="00EE719A" w:rsidRDefault="004E1F46" w:rsidP="003203AA">
      <w:pPr>
        <w:pStyle w:val="Prrafodelista"/>
        <w:numPr>
          <w:ilvl w:val="0"/>
          <w:numId w:val="36"/>
        </w:numPr>
        <w:jc w:val="both"/>
        <w:rPr>
          <w:rFonts w:asciiTheme="minorHAnsi" w:hAnsiTheme="minorHAnsi" w:cstheme="minorHAnsi"/>
          <w:sz w:val="24"/>
          <w:szCs w:val="24"/>
        </w:rPr>
      </w:pPr>
      <w:r w:rsidRPr="00EE719A">
        <w:rPr>
          <w:rFonts w:asciiTheme="minorHAnsi" w:hAnsiTheme="minorHAnsi" w:cstheme="minorHAnsi"/>
          <w:sz w:val="24"/>
          <w:szCs w:val="24"/>
        </w:rPr>
        <w:t>Están definidos los factores de riesgo ocupacional por puesto de trabajo.</w:t>
      </w:r>
    </w:p>
    <w:p w14:paraId="06BB9DEC" w14:textId="77777777" w:rsidR="004E1F46" w:rsidRPr="00EE719A" w:rsidRDefault="004E1F46" w:rsidP="003203AA">
      <w:pPr>
        <w:pStyle w:val="Prrafodelista"/>
        <w:numPr>
          <w:ilvl w:val="0"/>
          <w:numId w:val="36"/>
        </w:numPr>
        <w:jc w:val="both"/>
        <w:rPr>
          <w:rFonts w:asciiTheme="minorHAnsi" w:hAnsiTheme="minorHAnsi" w:cstheme="minorHAnsi"/>
          <w:sz w:val="24"/>
          <w:szCs w:val="24"/>
        </w:rPr>
      </w:pPr>
      <w:r w:rsidRPr="00EE719A">
        <w:rPr>
          <w:rFonts w:asciiTheme="minorHAnsi" w:hAnsiTheme="minorHAnsi" w:cstheme="minorHAnsi"/>
          <w:sz w:val="24"/>
          <w:szCs w:val="24"/>
        </w:rPr>
        <w:t>Están definidas las competencias de los trabajadores en relación a los riesgos ocupacionales del puesto de trabajo.</w:t>
      </w:r>
    </w:p>
    <w:p w14:paraId="66A625AC" w14:textId="77777777" w:rsidR="004E1F46" w:rsidRPr="00EE719A" w:rsidRDefault="004E1F46" w:rsidP="003203AA">
      <w:pPr>
        <w:pStyle w:val="Prrafodelista"/>
        <w:numPr>
          <w:ilvl w:val="0"/>
          <w:numId w:val="36"/>
        </w:numPr>
        <w:jc w:val="both"/>
        <w:rPr>
          <w:rFonts w:asciiTheme="minorHAnsi" w:hAnsiTheme="minorHAnsi" w:cstheme="minorHAnsi"/>
          <w:sz w:val="24"/>
          <w:szCs w:val="24"/>
        </w:rPr>
      </w:pPr>
      <w:r w:rsidRPr="00EE719A">
        <w:rPr>
          <w:rFonts w:asciiTheme="minorHAnsi" w:hAnsiTheme="minorHAnsi" w:cstheme="minorHAnsi"/>
          <w:sz w:val="24"/>
          <w:szCs w:val="24"/>
        </w:rPr>
        <w:t>Se han definido profesiogramas para actividades críticas con factores de riesgo de accidentes graves y las contribuciones absolutas y relativas para los puestos de trabajo.</w:t>
      </w:r>
    </w:p>
    <w:p w14:paraId="0F002781" w14:textId="77777777" w:rsidR="004E1F46" w:rsidRDefault="004E1F46" w:rsidP="00117682">
      <w:pPr>
        <w:pStyle w:val="Prrafodelista"/>
        <w:numPr>
          <w:ilvl w:val="0"/>
          <w:numId w:val="36"/>
        </w:numPr>
        <w:jc w:val="both"/>
        <w:rPr>
          <w:rFonts w:asciiTheme="minorHAnsi" w:hAnsiTheme="minorHAnsi" w:cstheme="minorHAnsi"/>
          <w:sz w:val="24"/>
          <w:szCs w:val="24"/>
        </w:rPr>
      </w:pPr>
      <w:r w:rsidRPr="00EE719A">
        <w:rPr>
          <w:rFonts w:asciiTheme="minorHAnsi" w:hAnsiTheme="minorHAnsi" w:cstheme="minorHAnsi"/>
          <w:sz w:val="24"/>
          <w:szCs w:val="24"/>
        </w:rPr>
        <w:t>Los déficit</w:t>
      </w:r>
      <w:r w:rsidR="003203AA">
        <w:rPr>
          <w:rFonts w:asciiTheme="minorHAnsi" w:hAnsiTheme="minorHAnsi" w:cstheme="minorHAnsi"/>
          <w:sz w:val="24"/>
          <w:szCs w:val="24"/>
        </w:rPr>
        <w:t>s</w:t>
      </w:r>
      <w:r w:rsidRPr="00EE719A">
        <w:rPr>
          <w:rFonts w:asciiTheme="minorHAnsi" w:hAnsiTheme="minorHAnsi" w:cstheme="minorHAnsi"/>
          <w:sz w:val="24"/>
          <w:szCs w:val="24"/>
        </w:rPr>
        <w:t xml:space="preserve"> de competencia de un trabajador incorporado se solventan mediante formación, capacitación, adiestramiento, entre otras.</w:t>
      </w:r>
    </w:p>
    <w:p w14:paraId="13F8488C" w14:textId="77777777" w:rsidR="0078424B" w:rsidRPr="00F36BB5" w:rsidRDefault="0078424B" w:rsidP="00F36BB5">
      <w:pPr>
        <w:jc w:val="both"/>
        <w:rPr>
          <w:rFonts w:asciiTheme="minorHAnsi" w:hAnsiTheme="minorHAnsi" w:cstheme="minorHAnsi"/>
          <w:sz w:val="24"/>
          <w:szCs w:val="24"/>
        </w:rPr>
      </w:pPr>
    </w:p>
    <w:p w14:paraId="3703DDAE" w14:textId="77777777" w:rsidR="004E1F46" w:rsidRPr="00EE719A" w:rsidRDefault="004E1F46" w:rsidP="00432875">
      <w:pPr>
        <w:pStyle w:val="Prrafodelista"/>
        <w:numPr>
          <w:ilvl w:val="1"/>
          <w:numId w:val="24"/>
        </w:numPr>
        <w:ind w:left="426" w:hanging="426"/>
        <w:rPr>
          <w:rFonts w:asciiTheme="minorHAnsi" w:hAnsiTheme="minorHAnsi" w:cstheme="minorHAnsi"/>
          <w:b/>
          <w:sz w:val="24"/>
          <w:szCs w:val="24"/>
        </w:rPr>
      </w:pPr>
      <w:r w:rsidRPr="00EE719A">
        <w:rPr>
          <w:rFonts w:asciiTheme="minorHAnsi" w:hAnsiTheme="minorHAnsi" w:cstheme="minorHAnsi"/>
          <w:b/>
          <w:sz w:val="24"/>
          <w:szCs w:val="24"/>
        </w:rPr>
        <w:t>Información Interna y Externa</w:t>
      </w:r>
    </w:p>
    <w:p w14:paraId="2A5C263E" w14:textId="77777777" w:rsidR="004E1F46" w:rsidRPr="00EE719A" w:rsidRDefault="004E1F46" w:rsidP="00117682">
      <w:pPr>
        <w:jc w:val="both"/>
        <w:rPr>
          <w:rFonts w:asciiTheme="minorHAnsi" w:hAnsiTheme="minorHAnsi" w:cstheme="minorHAnsi"/>
          <w:sz w:val="24"/>
          <w:szCs w:val="24"/>
        </w:rPr>
      </w:pPr>
      <w:r w:rsidRPr="00EE719A">
        <w:rPr>
          <w:rFonts w:asciiTheme="minorHAnsi" w:hAnsiTheme="minorHAnsi" w:cstheme="minorHAnsi"/>
          <w:sz w:val="24"/>
          <w:szCs w:val="24"/>
        </w:rPr>
        <w:tab/>
      </w:r>
      <w:r w:rsidRPr="00EE719A">
        <w:rPr>
          <w:rFonts w:asciiTheme="minorHAnsi" w:hAnsiTheme="minorHAnsi" w:cstheme="minorHAnsi"/>
          <w:sz w:val="24"/>
          <w:szCs w:val="24"/>
        </w:rPr>
        <w:tab/>
      </w:r>
    </w:p>
    <w:p w14:paraId="2C33DDAF" w14:textId="77777777" w:rsidR="004E1F46" w:rsidRPr="00EE719A" w:rsidRDefault="00151D74" w:rsidP="003203AA">
      <w:pPr>
        <w:pStyle w:val="Prrafodelista"/>
        <w:numPr>
          <w:ilvl w:val="0"/>
          <w:numId w:val="37"/>
        </w:numPr>
        <w:jc w:val="both"/>
        <w:rPr>
          <w:rFonts w:asciiTheme="minorHAnsi" w:hAnsiTheme="minorHAnsi" w:cstheme="minorHAnsi"/>
          <w:sz w:val="24"/>
          <w:szCs w:val="24"/>
        </w:rPr>
      </w:pPr>
      <w:r w:rsidRPr="00EE719A">
        <w:rPr>
          <w:rFonts w:asciiTheme="minorHAnsi" w:hAnsiTheme="minorHAnsi" w:cstheme="minorHAnsi"/>
          <w:sz w:val="24"/>
          <w:szCs w:val="24"/>
        </w:rPr>
        <w:t xml:space="preserve">Grupo </w:t>
      </w:r>
      <w:r w:rsidR="003203AA" w:rsidRPr="00EE719A">
        <w:rPr>
          <w:rFonts w:asciiTheme="minorHAnsi" w:hAnsiTheme="minorHAnsi" w:cstheme="minorHAnsi"/>
          <w:sz w:val="24"/>
          <w:szCs w:val="24"/>
        </w:rPr>
        <w:t>Berlín</w:t>
      </w:r>
      <w:r w:rsidRPr="00EE719A">
        <w:rPr>
          <w:rFonts w:asciiTheme="minorHAnsi" w:hAnsiTheme="minorHAnsi" w:cstheme="minorHAnsi"/>
          <w:sz w:val="24"/>
          <w:szCs w:val="24"/>
        </w:rPr>
        <w:t xml:space="preserve"> sustenta su programa de información interna en base a los diagnósticos de factores de riesgo ocupacional y operaciones anexas.</w:t>
      </w:r>
    </w:p>
    <w:p w14:paraId="5CCC4F26" w14:textId="77777777" w:rsidR="004E1F46" w:rsidRPr="00EE719A" w:rsidRDefault="00151D74" w:rsidP="003203AA">
      <w:pPr>
        <w:pStyle w:val="Prrafodelista"/>
        <w:numPr>
          <w:ilvl w:val="0"/>
          <w:numId w:val="37"/>
        </w:numPr>
        <w:jc w:val="both"/>
        <w:rPr>
          <w:rFonts w:asciiTheme="minorHAnsi" w:hAnsiTheme="minorHAnsi" w:cstheme="minorHAnsi"/>
          <w:sz w:val="24"/>
          <w:szCs w:val="24"/>
        </w:rPr>
      </w:pPr>
      <w:r w:rsidRPr="00EE719A">
        <w:rPr>
          <w:rFonts w:asciiTheme="minorHAnsi" w:hAnsiTheme="minorHAnsi" w:cstheme="minorHAnsi"/>
          <w:sz w:val="24"/>
          <w:szCs w:val="24"/>
        </w:rPr>
        <w:t xml:space="preserve">El </w:t>
      </w:r>
      <w:r w:rsidR="004E1F46" w:rsidRPr="00EE719A">
        <w:rPr>
          <w:rFonts w:asciiTheme="minorHAnsi" w:hAnsiTheme="minorHAnsi" w:cstheme="minorHAnsi"/>
          <w:sz w:val="24"/>
          <w:szCs w:val="24"/>
        </w:rPr>
        <w:t>sistema de informació</w:t>
      </w:r>
      <w:r w:rsidRPr="00EE719A">
        <w:rPr>
          <w:rFonts w:asciiTheme="minorHAnsi" w:hAnsiTheme="minorHAnsi" w:cstheme="minorHAnsi"/>
          <w:sz w:val="24"/>
          <w:szCs w:val="24"/>
        </w:rPr>
        <w:t>n interno para los trabajadores está</w:t>
      </w:r>
      <w:r w:rsidR="004E1F46" w:rsidRPr="00EE719A">
        <w:rPr>
          <w:rFonts w:asciiTheme="minorHAnsi" w:hAnsiTheme="minorHAnsi" w:cstheme="minorHAnsi"/>
          <w:sz w:val="24"/>
          <w:szCs w:val="24"/>
        </w:rPr>
        <w:t xml:space="preserve"> debidamente integrado/implantado, sobre factores de riesgo ocupacional de su puesto de trabajo, riesgos generales de la organización y como deben enfrentarlos.</w:t>
      </w:r>
    </w:p>
    <w:p w14:paraId="25055713" w14:textId="72E9038A" w:rsidR="004E1F46" w:rsidRPr="00EE719A" w:rsidRDefault="004E1F46" w:rsidP="003203AA">
      <w:pPr>
        <w:pStyle w:val="Prrafodelista"/>
        <w:numPr>
          <w:ilvl w:val="0"/>
          <w:numId w:val="37"/>
        </w:numPr>
        <w:jc w:val="both"/>
        <w:rPr>
          <w:rFonts w:asciiTheme="minorHAnsi" w:hAnsiTheme="minorHAnsi" w:cstheme="minorHAnsi"/>
          <w:sz w:val="24"/>
          <w:szCs w:val="24"/>
        </w:rPr>
      </w:pPr>
      <w:r w:rsidRPr="00EE719A">
        <w:rPr>
          <w:rFonts w:asciiTheme="minorHAnsi" w:hAnsiTheme="minorHAnsi" w:cstheme="minorHAnsi"/>
          <w:sz w:val="24"/>
          <w:szCs w:val="24"/>
        </w:rPr>
        <w:t>Se considera</w:t>
      </w:r>
      <w:r w:rsidR="00151D74" w:rsidRPr="00EE719A">
        <w:rPr>
          <w:rFonts w:asciiTheme="minorHAnsi" w:hAnsiTheme="minorHAnsi" w:cstheme="minorHAnsi"/>
          <w:sz w:val="24"/>
          <w:szCs w:val="24"/>
        </w:rPr>
        <w:t>n</w:t>
      </w:r>
      <w:r w:rsidRPr="00EE719A">
        <w:rPr>
          <w:rFonts w:asciiTheme="minorHAnsi" w:hAnsiTheme="minorHAnsi" w:cstheme="minorHAnsi"/>
          <w:sz w:val="24"/>
          <w:szCs w:val="24"/>
        </w:rPr>
        <w:t xml:space="preserve"> a los grupos vulnerables (mujeres, trabajadores en edades extremas, trabajadores con discapacidad e hipersensibles, temporales, contratados, subcontratados</w:t>
      </w:r>
      <w:r w:rsidR="00151D74" w:rsidRPr="00EE719A">
        <w:rPr>
          <w:rFonts w:asciiTheme="minorHAnsi" w:hAnsiTheme="minorHAnsi" w:cstheme="minorHAnsi"/>
          <w:sz w:val="24"/>
          <w:szCs w:val="24"/>
        </w:rPr>
        <w:t xml:space="preserve">, entre otros) y </w:t>
      </w:r>
      <w:r w:rsidR="00151D74" w:rsidRPr="00EE719A">
        <w:rPr>
          <w:rFonts w:asciiTheme="minorHAnsi" w:hAnsiTheme="minorHAnsi" w:cstheme="minorHAnsi"/>
          <w:sz w:val="24"/>
          <w:szCs w:val="24"/>
        </w:rPr>
        <w:lastRenderedPageBreak/>
        <w:t>sobreexpuestos según el procedimiento de Control de colaboradores de población sensible</w:t>
      </w:r>
      <w:r w:rsidR="00FA0E65">
        <w:rPr>
          <w:rFonts w:asciiTheme="minorHAnsi" w:hAnsiTheme="minorHAnsi" w:cstheme="minorHAnsi"/>
          <w:sz w:val="24"/>
          <w:szCs w:val="24"/>
        </w:rPr>
        <w:t xml:space="preserve"> </w:t>
      </w:r>
      <w:r w:rsidR="00151D74" w:rsidRPr="00EE719A">
        <w:rPr>
          <w:rFonts w:asciiTheme="minorHAnsi" w:hAnsiTheme="minorHAnsi" w:cstheme="minorHAnsi"/>
          <w:sz w:val="24"/>
          <w:szCs w:val="24"/>
        </w:rPr>
        <w:t>y/o vulnerables P-SI-GH-02</w:t>
      </w:r>
      <w:r w:rsidR="00151D74" w:rsidRPr="003203AA">
        <w:rPr>
          <w:rFonts w:asciiTheme="minorHAnsi" w:hAnsiTheme="minorHAnsi" w:cstheme="minorHAnsi"/>
          <w:sz w:val="24"/>
          <w:szCs w:val="24"/>
        </w:rPr>
        <w:t xml:space="preserve">. </w:t>
      </w:r>
    </w:p>
    <w:p w14:paraId="58EA2774" w14:textId="77777777" w:rsidR="004E1F46" w:rsidRPr="00EE719A" w:rsidRDefault="004E1F46" w:rsidP="003203AA">
      <w:pPr>
        <w:pStyle w:val="Prrafodelista"/>
        <w:numPr>
          <w:ilvl w:val="0"/>
          <w:numId w:val="37"/>
        </w:numPr>
        <w:jc w:val="both"/>
        <w:rPr>
          <w:rFonts w:asciiTheme="minorHAnsi" w:hAnsiTheme="minorHAnsi" w:cstheme="minorHAnsi"/>
          <w:sz w:val="24"/>
          <w:szCs w:val="24"/>
        </w:rPr>
      </w:pPr>
      <w:r w:rsidRPr="00EE719A">
        <w:rPr>
          <w:rFonts w:asciiTheme="minorHAnsi" w:hAnsiTheme="minorHAnsi" w:cstheme="minorHAnsi"/>
          <w:sz w:val="24"/>
          <w:szCs w:val="24"/>
        </w:rPr>
        <w:t>Existe un sistema de información externa, en relación a la empresa/organización, para tiempos de emergencia, debidamente integrado-implantado</w:t>
      </w:r>
      <w:r w:rsidR="00151D74" w:rsidRPr="00EE719A">
        <w:rPr>
          <w:rFonts w:asciiTheme="minorHAnsi" w:hAnsiTheme="minorHAnsi" w:cstheme="minorHAnsi"/>
          <w:sz w:val="24"/>
          <w:szCs w:val="24"/>
        </w:rPr>
        <w:t xml:space="preserve"> a los distintos protocolos de emergencia</w:t>
      </w:r>
      <w:r w:rsidRPr="00EE719A">
        <w:rPr>
          <w:rFonts w:asciiTheme="minorHAnsi" w:hAnsiTheme="minorHAnsi" w:cstheme="minorHAnsi"/>
          <w:sz w:val="24"/>
          <w:szCs w:val="24"/>
        </w:rPr>
        <w:t>.</w:t>
      </w:r>
    </w:p>
    <w:p w14:paraId="29F865C8" w14:textId="77777777" w:rsidR="004E1F46" w:rsidRPr="00EE719A" w:rsidRDefault="004E1F46" w:rsidP="003203AA">
      <w:pPr>
        <w:pStyle w:val="Prrafodelista"/>
        <w:numPr>
          <w:ilvl w:val="0"/>
          <w:numId w:val="37"/>
        </w:numPr>
        <w:jc w:val="both"/>
        <w:rPr>
          <w:rFonts w:asciiTheme="minorHAnsi" w:hAnsiTheme="minorHAnsi" w:cstheme="minorHAnsi"/>
          <w:sz w:val="24"/>
          <w:szCs w:val="24"/>
        </w:rPr>
      </w:pPr>
      <w:r w:rsidRPr="00EE719A">
        <w:rPr>
          <w:rFonts w:asciiTheme="minorHAnsi" w:hAnsiTheme="minorHAnsi" w:cstheme="minorHAnsi"/>
          <w:sz w:val="24"/>
          <w:szCs w:val="24"/>
        </w:rPr>
        <w:t>Se cumple con las resoluciones de la Comisión de Evaluación de Incapacidades del IESS, respecto a la reubicación del trabajador por motivos de SST, de ser aplicables.</w:t>
      </w:r>
    </w:p>
    <w:p w14:paraId="39657EED" w14:textId="77777777" w:rsidR="004E1F46" w:rsidRPr="00EE719A" w:rsidRDefault="004E1F46" w:rsidP="003203AA">
      <w:pPr>
        <w:pStyle w:val="Prrafodelista"/>
        <w:numPr>
          <w:ilvl w:val="0"/>
          <w:numId w:val="37"/>
        </w:numPr>
        <w:jc w:val="both"/>
        <w:rPr>
          <w:rFonts w:asciiTheme="minorHAnsi" w:hAnsiTheme="minorHAnsi" w:cstheme="minorHAnsi"/>
          <w:sz w:val="24"/>
          <w:szCs w:val="24"/>
        </w:rPr>
      </w:pPr>
      <w:r w:rsidRPr="00EE719A">
        <w:rPr>
          <w:rFonts w:asciiTheme="minorHAnsi" w:hAnsiTheme="minorHAnsi" w:cstheme="minorHAnsi"/>
          <w:sz w:val="24"/>
          <w:szCs w:val="24"/>
        </w:rPr>
        <w:t>Se garantiza la estabilidad de los trabajadores que se encuentran en períodos de: trámite / observación / investigación / subsidios por parte de SGRT.</w:t>
      </w:r>
    </w:p>
    <w:p w14:paraId="05C318B4" w14:textId="77777777" w:rsidR="004E1F46" w:rsidRPr="00EE719A" w:rsidRDefault="004E1F46" w:rsidP="00117682">
      <w:pPr>
        <w:jc w:val="both"/>
        <w:rPr>
          <w:rFonts w:asciiTheme="minorHAnsi" w:hAnsiTheme="minorHAnsi" w:cstheme="minorHAnsi"/>
          <w:sz w:val="24"/>
          <w:szCs w:val="24"/>
        </w:rPr>
      </w:pPr>
      <w:r w:rsidRPr="00EE719A">
        <w:rPr>
          <w:rFonts w:asciiTheme="minorHAnsi" w:hAnsiTheme="minorHAnsi" w:cstheme="minorHAnsi"/>
          <w:sz w:val="24"/>
          <w:szCs w:val="24"/>
        </w:rPr>
        <w:tab/>
      </w:r>
    </w:p>
    <w:p w14:paraId="28975343" w14:textId="77777777" w:rsidR="004E1F46" w:rsidRPr="00EE719A" w:rsidRDefault="004E1F46" w:rsidP="00432875">
      <w:pPr>
        <w:pStyle w:val="Prrafodelista"/>
        <w:numPr>
          <w:ilvl w:val="1"/>
          <w:numId w:val="24"/>
        </w:numPr>
        <w:ind w:left="426" w:hanging="426"/>
        <w:rPr>
          <w:rFonts w:asciiTheme="minorHAnsi" w:hAnsiTheme="minorHAnsi" w:cstheme="minorHAnsi"/>
          <w:b/>
          <w:sz w:val="24"/>
          <w:szCs w:val="24"/>
        </w:rPr>
      </w:pPr>
      <w:r w:rsidRPr="00EE719A">
        <w:rPr>
          <w:rFonts w:asciiTheme="minorHAnsi" w:hAnsiTheme="minorHAnsi" w:cstheme="minorHAnsi"/>
          <w:b/>
          <w:sz w:val="24"/>
          <w:szCs w:val="24"/>
        </w:rPr>
        <w:t>Comunicación Interna y Externa</w:t>
      </w:r>
    </w:p>
    <w:p w14:paraId="5061E8B6" w14:textId="77777777" w:rsidR="004E1F46" w:rsidRPr="00EE719A" w:rsidRDefault="004E1F46" w:rsidP="00117682">
      <w:pPr>
        <w:jc w:val="both"/>
        <w:rPr>
          <w:rFonts w:asciiTheme="minorHAnsi" w:hAnsiTheme="minorHAnsi" w:cstheme="minorHAnsi"/>
          <w:sz w:val="24"/>
          <w:szCs w:val="24"/>
        </w:rPr>
      </w:pPr>
      <w:r w:rsidRPr="00EE719A">
        <w:rPr>
          <w:rFonts w:asciiTheme="minorHAnsi" w:hAnsiTheme="minorHAnsi" w:cstheme="minorHAnsi"/>
          <w:sz w:val="24"/>
          <w:szCs w:val="24"/>
        </w:rPr>
        <w:tab/>
      </w:r>
    </w:p>
    <w:p w14:paraId="572970DF" w14:textId="77777777" w:rsidR="004E1F46" w:rsidRPr="00EE719A" w:rsidRDefault="004E1F46" w:rsidP="003203AA">
      <w:pPr>
        <w:pStyle w:val="Prrafodelista"/>
        <w:numPr>
          <w:ilvl w:val="0"/>
          <w:numId w:val="38"/>
        </w:numPr>
        <w:jc w:val="both"/>
        <w:rPr>
          <w:rFonts w:asciiTheme="minorHAnsi" w:hAnsiTheme="minorHAnsi" w:cstheme="minorHAnsi"/>
          <w:sz w:val="24"/>
          <w:szCs w:val="24"/>
        </w:rPr>
      </w:pPr>
      <w:r w:rsidRPr="00EE719A">
        <w:rPr>
          <w:rFonts w:asciiTheme="minorHAnsi" w:hAnsiTheme="minorHAnsi" w:cstheme="minorHAnsi"/>
          <w:sz w:val="24"/>
          <w:szCs w:val="24"/>
        </w:rPr>
        <w:t>Existe un sistema de comunicación vertical hacia los trabajadores sobre: política, organización, responsabilidades en SST, normas de actuación, procedimientos de control de factores de riesgo ocupacional, y ascendente desde los trabajadores sobre condiciones y/o acciones subestándares, factores personales o de trabajo u otras causas potenciales de accidentes, enfermedades profesionales/ocupacionales.</w:t>
      </w:r>
    </w:p>
    <w:p w14:paraId="6BDC0449" w14:textId="77777777" w:rsidR="004E1F46" w:rsidRPr="00EE719A" w:rsidRDefault="004E1F46" w:rsidP="003203AA">
      <w:pPr>
        <w:pStyle w:val="Prrafodelista"/>
        <w:numPr>
          <w:ilvl w:val="0"/>
          <w:numId w:val="38"/>
        </w:numPr>
        <w:jc w:val="both"/>
        <w:rPr>
          <w:rFonts w:asciiTheme="minorHAnsi" w:hAnsiTheme="minorHAnsi" w:cstheme="minorHAnsi"/>
          <w:sz w:val="24"/>
          <w:szCs w:val="24"/>
        </w:rPr>
      </w:pPr>
      <w:r w:rsidRPr="00EE719A">
        <w:rPr>
          <w:rFonts w:asciiTheme="minorHAnsi" w:hAnsiTheme="minorHAnsi" w:cstheme="minorHAnsi"/>
          <w:sz w:val="24"/>
          <w:szCs w:val="24"/>
        </w:rPr>
        <w:t>Existe un sistema de comunicación interna y externa, en relación a la empresa/organización, para tiempos de emergencia, debidamente integrado-implantado</w:t>
      </w:r>
      <w:r w:rsidR="00151D74" w:rsidRPr="00EE719A">
        <w:rPr>
          <w:rFonts w:asciiTheme="minorHAnsi" w:hAnsiTheme="minorHAnsi" w:cstheme="minorHAnsi"/>
          <w:sz w:val="24"/>
          <w:szCs w:val="24"/>
        </w:rPr>
        <w:t xml:space="preserve"> con los distintos manuales y protocolos internos de emergencia</w:t>
      </w:r>
      <w:r w:rsidRPr="00EE719A">
        <w:rPr>
          <w:rFonts w:asciiTheme="minorHAnsi" w:hAnsiTheme="minorHAnsi" w:cstheme="minorHAnsi"/>
          <w:sz w:val="24"/>
          <w:szCs w:val="24"/>
        </w:rPr>
        <w:t>.</w:t>
      </w:r>
    </w:p>
    <w:p w14:paraId="729D4639" w14:textId="77777777" w:rsidR="004E1F46" w:rsidRPr="00EE719A" w:rsidRDefault="004E1F46" w:rsidP="00117682">
      <w:pPr>
        <w:jc w:val="both"/>
        <w:rPr>
          <w:rFonts w:asciiTheme="minorHAnsi" w:hAnsiTheme="minorHAnsi" w:cstheme="minorHAnsi"/>
          <w:sz w:val="24"/>
          <w:szCs w:val="24"/>
        </w:rPr>
      </w:pPr>
      <w:r w:rsidRPr="00EE719A">
        <w:rPr>
          <w:rFonts w:asciiTheme="minorHAnsi" w:hAnsiTheme="minorHAnsi" w:cstheme="minorHAnsi"/>
          <w:sz w:val="24"/>
          <w:szCs w:val="24"/>
        </w:rPr>
        <w:tab/>
      </w:r>
    </w:p>
    <w:p w14:paraId="169BF384" w14:textId="77777777" w:rsidR="004E1F46" w:rsidRPr="00EE719A" w:rsidRDefault="004E1F46" w:rsidP="00432875">
      <w:pPr>
        <w:pStyle w:val="Prrafodelista"/>
        <w:numPr>
          <w:ilvl w:val="1"/>
          <w:numId w:val="24"/>
        </w:numPr>
        <w:ind w:left="426" w:hanging="426"/>
        <w:rPr>
          <w:rFonts w:asciiTheme="minorHAnsi" w:hAnsiTheme="minorHAnsi" w:cstheme="minorHAnsi"/>
          <w:b/>
          <w:sz w:val="24"/>
          <w:szCs w:val="24"/>
        </w:rPr>
      </w:pPr>
      <w:r w:rsidRPr="00EE719A">
        <w:rPr>
          <w:rFonts w:asciiTheme="minorHAnsi" w:hAnsiTheme="minorHAnsi" w:cstheme="minorHAnsi"/>
          <w:b/>
          <w:sz w:val="24"/>
          <w:szCs w:val="24"/>
        </w:rPr>
        <w:t>Capacitación</w:t>
      </w:r>
    </w:p>
    <w:p w14:paraId="77D9DDB3" w14:textId="77777777" w:rsidR="004E1F46" w:rsidRPr="00EE719A" w:rsidRDefault="004E1F46" w:rsidP="00117682">
      <w:pPr>
        <w:jc w:val="both"/>
        <w:rPr>
          <w:rFonts w:asciiTheme="minorHAnsi" w:hAnsiTheme="minorHAnsi" w:cstheme="minorHAnsi"/>
          <w:sz w:val="24"/>
          <w:szCs w:val="24"/>
        </w:rPr>
      </w:pPr>
      <w:r w:rsidRPr="00EE719A">
        <w:rPr>
          <w:rFonts w:asciiTheme="minorHAnsi" w:hAnsiTheme="minorHAnsi" w:cstheme="minorHAnsi"/>
          <w:sz w:val="24"/>
          <w:szCs w:val="24"/>
        </w:rPr>
        <w:tab/>
      </w:r>
      <w:r w:rsidRPr="00EE719A">
        <w:rPr>
          <w:rFonts w:asciiTheme="minorHAnsi" w:hAnsiTheme="minorHAnsi" w:cstheme="minorHAnsi"/>
          <w:sz w:val="24"/>
          <w:szCs w:val="24"/>
        </w:rPr>
        <w:tab/>
      </w:r>
    </w:p>
    <w:p w14:paraId="7C1B188E" w14:textId="4D4B4C63" w:rsidR="004E1F46" w:rsidRPr="00EE719A" w:rsidRDefault="002049FB" w:rsidP="003203AA">
      <w:pPr>
        <w:pStyle w:val="Prrafodelista"/>
        <w:numPr>
          <w:ilvl w:val="0"/>
          <w:numId w:val="39"/>
        </w:numPr>
        <w:jc w:val="both"/>
        <w:rPr>
          <w:rFonts w:asciiTheme="minorHAnsi" w:hAnsiTheme="minorHAnsi" w:cstheme="minorHAnsi"/>
          <w:sz w:val="24"/>
          <w:szCs w:val="24"/>
        </w:rPr>
      </w:pPr>
      <w:ins w:id="63" w:author="Steeven Alexander" w:date="2020-05-09T13:42:00Z">
        <w:r>
          <w:rPr>
            <w:rFonts w:asciiTheme="minorHAnsi" w:hAnsiTheme="minorHAnsi" w:cstheme="minorHAnsi"/>
            <w:sz w:val="24"/>
            <w:szCs w:val="24"/>
          </w:rPr>
          <w:t xml:space="preserve">Se </w:t>
        </w:r>
      </w:ins>
      <w:del w:id="64" w:author="Steeven Alexander" w:date="2020-05-09T13:42:00Z">
        <w:r w:rsidR="00151D74" w:rsidRPr="00EE719A" w:rsidDel="002049FB">
          <w:rPr>
            <w:rFonts w:asciiTheme="minorHAnsi" w:hAnsiTheme="minorHAnsi" w:cstheme="minorHAnsi"/>
            <w:sz w:val="24"/>
            <w:szCs w:val="24"/>
          </w:rPr>
          <w:delText xml:space="preserve">Grupo </w:delText>
        </w:r>
        <w:r w:rsidR="003203AA" w:rsidRPr="00EE719A" w:rsidDel="002049FB">
          <w:rPr>
            <w:rFonts w:asciiTheme="minorHAnsi" w:hAnsiTheme="minorHAnsi" w:cstheme="minorHAnsi"/>
            <w:sz w:val="24"/>
            <w:szCs w:val="24"/>
          </w:rPr>
          <w:delText>Berlín</w:delText>
        </w:r>
        <w:r w:rsidR="00151D74" w:rsidRPr="00EE719A" w:rsidDel="002049FB">
          <w:rPr>
            <w:rFonts w:asciiTheme="minorHAnsi" w:hAnsiTheme="minorHAnsi" w:cstheme="minorHAnsi"/>
            <w:sz w:val="24"/>
            <w:szCs w:val="24"/>
          </w:rPr>
          <w:delText xml:space="preserve"> </w:delText>
        </w:r>
      </w:del>
      <w:r w:rsidR="00151D74" w:rsidRPr="00EE719A">
        <w:rPr>
          <w:rFonts w:asciiTheme="minorHAnsi" w:hAnsiTheme="minorHAnsi" w:cstheme="minorHAnsi"/>
          <w:sz w:val="24"/>
          <w:szCs w:val="24"/>
        </w:rPr>
        <w:t>considera un</w:t>
      </w:r>
      <w:r w:rsidR="004E1F46" w:rsidRPr="00EE719A">
        <w:rPr>
          <w:rFonts w:asciiTheme="minorHAnsi" w:hAnsiTheme="minorHAnsi" w:cstheme="minorHAnsi"/>
          <w:sz w:val="24"/>
          <w:szCs w:val="24"/>
        </w:rPr>
        <w:t xml:space="preserve"> programa sistemático y documentado para que: Gerentes, Jefaturas, Supervisores y Trabajadores, adquieran competencias sobre sus responsabilidades integradas de SST.</w:t>
      </w:r>
    </w:p>
    <w:p w14:paraId="3689FB98" w14:textId="77777777" w:rsidR="004E1F46" w:rsidRPr="00EE719A" w:rsidRDefault="00151D74" w:rsidP="003203AA">
      <w:pPr>
        <w:pStyle w:val="Prrafodelista"/>
        <w:numPr>
          <w:ilvl w:val="0"/>
          <w:numId w:val="39"/>
        </w:numPr>
        <w:jc w:val="both"/>
        <w:rPr>
          <w:rFonts w:asciiTheme="minorHAnsi" w:hAnsiTheme="minorHAnsi" w:cstheme="minorHAnsi"/>
          <w:sz w:val="24"/>
          <w:szCs w:val="24"/>
        </w:rPr>
      </w:pPr>
      <w:r w:rsidRPr="00EE719A">
        <w:rPr>
          <w:rFonts w:asciiTheme="minorHAnsi" w:hAnsiTheme="minorHAnsi" w:cstheme="minorHAnsi"/>
          <w:sz w:val="24"/>
          <w:szCs w:val="24"/>
        </w:rPr>
        <w:t>El programa permite</w:t>
      </w:r>
      <w:r w:rsidR="004E1F46" w:rsidRPr="00EE719A">
        <w:rPr>
          <w:rFonts w:asciiTheme="minorHAnsi" w:hAnsiTheme="minorHAnsi" w:cstheme="minorHAnsi"/>
          <w:sz w:val="24"/>
          <w:szCs w:val="24"/>
        </w:rPr>
        <w:t>:</w:t>
      </w:r>
    </w:p>
    <w:p w14:paraId="6685C15F" w14:textId="77777777" w:rsidR="00151D74" w:rsidRPr="00EE719A" w:rsidRDefault="00151D74" w:rsidP="003203AA">
      <w:pPr>
        <w:pStyle w:val="Prrafodelista"/>
        <w:numPr>
          <w:ilvl w:val="0"/>
          <w:numId w:val="2"/>
        </w:numPr>
        <w:jc w:val="both"/>
        <w:rPr>
          <w:rFonts w:asciiTheme="minorHAnsi" w:hAnsiTheme="minorHAnsi" w:cstheme="minorHAnsi"/>
          <w:sz w:val="24"/>
          <w:szCs w:val="24"/>
        </w:rPr>
      </w:pPr>
      <w:r w:rsidRPr="00EE719A">
        <w:rPr>
          <w:rFonts w:asciiTheme="minorHAnsi" w:hAnsiTheme="minorHAnsi" w:cstheme="minorHAnsi"/>
          <w:sz w:val="24"/>
          <w:szCs w:val="24"/>
        </w:rPr>
        <w:t>Considerar las responsabilidades integradas en el sistema de gestión de la seguridad y salud en el trabajo a todos los niveles de la empresa/organización.</w:t>
      </w:r>
    </w:p>
    <w:p w14:paraId="34583A78" w14:textId="77777777" w:rsidR="00151D74" w:rsidRPr="00EE719A" w:rsidRDefault="00151D74" w:rsidP="003203AA">
      <w:pPr>
        <w:pStyle w:val="Prrafodelista"/>
        <w:numPr>
          <w:ilvl w:val="0"/>
          <w:numId w:val="2"/>
        </w:numPr>
        <w:jc w:val="both"/>
        <w:rPr>
          <w:rFonts w:asciiTheme="minorHAnsi" w:hAnsiTheme="minorHAnsi" w:cstheme="minorHAnsi"/>
          <w:sz w:val="24"/>
          <w:szCs w:val="24"/>
        </w:rPr>
      </w:pPr>
      <w:r w:rsidRPr="00EE719A">
        <w:rPr>
          <w:rFonts w:asciiTheme="minorHAnsi" w:hAnsiTheme="minorHAnsi" w:cstheme="minorHAnsi"/>
          <w:sz w:val="24"/>
          <w:szCs w:val="24"/>
        </w:rPr>
        <w:t>Identificar en relación al literal anterior, cuales son las necesidades de capacitación</w:t>
      </w:r>
      <w:r w:rsidR="0078424B">
        <w:rPr>
          <w:rFonts w:asciiTheme="minorHAnsi" w:hAnsiTheme="minorHAnsi" w:cstheme="minorHAnsi"/>
          <w:sz w:val="24"/>
          <w:szCs w:val="24"/>
        </w:rPr>
        <w:t>.</w:t>
      </w:r>
    </w:p>
    <w:p w14:paraId="37C7E915" w14:textId="77777777" w:rsidR="00151D74" w:rsidRPr="00EE719A" w:rsidRDefault="00151D74" w:rsidP="003203AA">
      <w:pPr>
        <w:pStyle w:val="Prrafodelista"/>
        <w:numPr>
          <w:ilvl w:val="0"/>
          <w:numId w:val="2"/>
        </w:numPr>
        <w:jc w:val="both"/>
        <w:rPr>
          <w:rFonts w:asciiTheme="minorHAnsi" w:hAnsiTheme="minorHAnsi" w:cstheme="minorHAnsi"/>
          <w:sz w:val="24"/>
          <w:szCs w:val="24"/>
        </w:rPr>
      </w:pPr>
      <w:r w:rsidRPr="00EE719A">
        <w:rPr>
          <w:rFonts w:asciiTheme="minorHAnsi" w:hAnsiTheme="minorHAnsi" w:cstheme="minorHAnsi"/>
          <w:sz w:val="24"/>
          <w:szCs w:val="24"/>
        </w:rPr>
        <w:t>Definir los planes, objetivos y cronogramas</w:t>
      </w:r>
      <w:r w:rsidR="0078424B">
        <w:rPr>
          <w:rFonts w:asciiTheme="minorHAnsi" w:hAnsiTheme="minorHAnsi" w:cstheme="minorHAnsi"/>
          <w:sz w:val="24"/>
          <w:szCs w:val="24"/>
        </w:rPr>
        <w:t>.</w:t>
      </w:r>
    </w:p>
    <w:p w14:paraId="0B459C28" w14:textId="77777777" w:rsidR="00151D74" w:rsidRPr="00EE719A" w:rsidRDefault="00151D74" w:rsidP="003203AA">
      <w:pPr>
        <w:pStyle w:val="Prrafodelista"/>
        <w:numPr>
          <w:ilvl w:val="0"/>
          <w:numId w:val="2"/>
        </w:numPr>
        <w:jc w:val="both"/>
        <w:rPr>
          <w:rFonts w:asciiTheme="minorHAnsi" w:hAnsiTheme="minorHAnsi" w:cstheme="minorHAnsi"/>
          <w:sz w:val="24"/>
          <w:szCs w:val="24"/>
        </w:rPr>
      </w:pPr>
      <w:r w:rsidRPr="00EE719A">
        <w:rPr>
          <w:rFonts w:asciiTheme="minorHAnsi" w:hAnsiTheme="minorHAnsi" w:cstheme="minorHAnsi"/>
          <w:sz w:val="24"/>
          <w:szCs w:val="24"/>
        </w:rPr>
        <w:t>Desarrollar las actividades de capacitación de acuerdo a los numerales anteriores.</w:t>
      </w:r>
    </w:p>
    <w:p w14:paraId="08844FA0" w14:textId="77777777" w:rsidR="00151D74" w:rsidRPr="00EE719A" w:rsidRDefault="00151D74" w:rsidP="003203AA">
      <w:pPr>
        <w:pStyle w:val="Prrafodelista"/>
        <w:numPr>
          <w:ilvl w:val="0"/>
          <w:numId w:val="2"/>
        </w:numPr>
        <w:jc w:val="both"/>
        <w:rPr>
          <w:rFonts w:asciiTheme="minorHAnsi" w:hAnsiTheme="minorHAnsi" w:cstheme="minorHAnsi"/>
          <w:sz w:val="24"/>
          <w:szCs w:val="24"/>
        </w:rPr>
      </w:pPr>
      <w:r w:rsidRPr="00EE719A">
        <w:rPr>
          <w:rFonts w:asciiTheme="minorHAnsi" w:hAnsiTheme="minorHAnsi" w:cstheme="minorHAnsi"/>
          <w:sz w:val="24"/>
          <w:szCs w:val="24"/>
        </w:rPr>
        <w:t>Evaluar la eficacia de los programas de capacitación.</w:t>
      </w:r>
    </w:p>
    <w:p w14:paraId="56EF5D3A" w14:textId="77777777" w:rsidR="00151D74" w:rsidRDefault="00151D74" w:rsidP="00F36BB5">
      <w:pPr>
        <w:jc w:val="both"/>
        <w:rPr>
          <w:rFonts w:asciiTheme="minorHAnsi" w:hAnsiTheme="minorHAnsi" w:cstheme="minorHAnsi"/>
          <w:sz w:val="24"/>
          <w:szCs w:val="24"/>
        </w:rPr>
      </w:pPr>
    </w:p>
    <w:p w14:paraId="37D86B70" w14:textId="77777777" w:rsidR="0078424B" w:rsidRPr="00F36BB5" w:rsidRDefault="0078424B" w:rsidP="00F36BB5">
      <w:pPr>
        <w:jc w:val="both"/>
        <w:rPr>
          <w:rFonts w:asciiTheme="minorHAnsi" w:hAnsiTheme="minorHAnsi" w:cstheme="minorHAnsi"/>
          <w:sz w:val="24"/>
          <w:szCs w:val="24"/>
        </w:rPr>
      </w:pPr>
    </w:p>
    <w:p w14:paraId="049E7AB6" w14:textId="77777777" w:rsidR="004E1F46" w:rsidRPr="00EE719A" w:rsidRDefault="004E1F46" w:rsidP="00432875">
      <w:pPr>
        <w:pStyle w:val="Prrafodelista"/>
        <w:numPr>
          <w:ilvl w:val="1"/>
          <w:numId w:val="24"/>
        </w:numPr>
        <w:ind w:left="426" w:hanging="426"/>
        <w:rPr>
          <w:rFonts w:asciiTheme="minorHAnsi" w:hAnsiTheme="minorHAnsi" w:cstheme="minorHAnsi"/>
          <w:b/>
          <w:sz w:val="24"/>
          <w:szCs w:val="24"/>
        </w:rPr>
      </w:pPr>
      <w:r w:rsidRPr="00EE719A">
        <w:rPr>
          <w:rFonts w:asciiTheme="minorHAnsi" w:hAnsiTheme="minorHAnsi" w:cstheme="minorHAnsi"/>
          <w:b/>
          <w:sz w:val="24"/>
          <w:szCs w:val="24"/>
        </w:rPr>
        <w:t>Adiestramiento</w:t>
      </w:r>
    </w:p>
    <w:p w14:paraId="4ED6557C" w14:textId="77777777" w:rsidR="004E1F46" w:rsidRPr="00EE719A" w:rsidRDefault="004E1F46" w:rsidP="00117682">
      <w:pPr>
        <w:jc w:val="both"/>
        <w:rPr>
          <w:rFonts w:asciiTheme="minorHAnsi" w:hAnsiTheme="minorHAnsi" w:cstheme="minorHAnsi"/>
          <w:sz w:val="24"/>
          <w:szCs w:val="24"/>
        </w:rPr>
      </w:pPr>
      <w:r w:rsidRPr="00EE719A">
        <w:rPr>
          <w:rFonts w:asciiTheme="minorHAnsi" w:hAnsiTheme="minorHAnsi" w:cstheme="minorHAnsi"/>
          <w:sz w:val="24"/>
          <w:szCs w:val="24"/>
        </w:rPr>
        <w:tab/>
      </w:r>
      <w:r w:rsidRPr="00EE719A">
        <w:rPr>
          <w:rFonts w:asciiTheme="minorHAnsi" w:hAnsiTheme="minorHAnsi" w:cstheme="minorHAnsi"/>
          <w:sz w:val="24"/>
          <w:szCs w:val="24"/>
        </w:rPr>
        <w:tab/>
      </w:r>
    </w:p>
    <w:p w14:paraId="0F9A46D3" w14:textId="7039A9C2" w:rsidR="004E1F46" w:rsidRPr="003203AA" w:rsidRDefault="004E1F46" w:rsidP="00117682">
      <w:pPr>
        <w:pStyle w:val="Prrafodelista"/>
        <w:numPr>
          <w:ilvl w:val="0"/>
          <w:numId w:val="40"/>
        </w:numPr>
        <w:jc w:val="both"/>
        <w:rPr>
          <w:rFonts w:asciiTheme="minorHAnsi" w:hAnsiTheme="minorHAnsi" w:cstheme="minorHAnsi"/>
          <w:sz w:val="24"/>
          <w:szCs w:val="24"/>
        </w:rPr>
      </w:pPr>
      <w:r w:rsidRPr="00EE719A">
        <w:rPr>
          <w:rFonts w:asciiTheme="minorHAnsi" w:hAnsiTheme="minorHAnsi" w:cstheme="minorHAnsi"/>
          <w:sz w:val="24"/>
          <w:szCs w:val="24"/>
        </w:rPr>
        <w:t>Existe un programa de adiestramiento a los trabajadores que realizan: actividades críticas, de alto riesgo y a los brigadistas, que sea sistemático y esté documentado.</w:t>
      </w:r>
      <w:r w:rsidR="00FA0E65">
        <w:rPr>
          <w:rFonts w:asciiTheme="minorHAnsi" w:hAnsiTheme="minorHAnsi" w:cstheme="minorHAnsi"/>
          <w:sz w:val="24"/>
          <w:szCs w:val="24"/>
        </w:rPr>
        <w:t xml:space="preserve"> </w:t>
      </w:r>
    </w:p>
    <w:p w14:paraId="2C9BB8C9" w14:textId="77777777" w:rsidR="00151D74" w:rsidRPr="00EE719A" w:rsidRDefault="00151D74" w:rsidP="003203AA">
      <w:pPr>
        <w:pStyle w:val="Prrafodelista"/>
        <w:numPr>
          <w:ilvl w:val="0"/>
          <w:numId w:val="40"/>
        </w:numPr>
        <w:jc w:val="both"/>
        <w:rPr>
          <w:rFonts w:asciiTheme="minorHAnsi" w:hAnsiTheme="minorHAnsi" w:cstheme="minorHAnsi"/>
          <w:sz w:val="24"/>
          <w:szCs w:val="24"/>
        </w:rPr>
      </w:pPr>
      <w:r w:rsidRPr="00EE719A">
        <w:rPr>
          <w:rFonts w:asciiTheme="minorHAnsi" w:hAnsiTheme="minorHAnsi" w:cstheme="minorHAnsi"/>
          <w:sz w:val="24"/>
          <w:szCs w:val="24"/>
        </w:rPr>
        <w:t>E</w:t>
      </w:r>
      <w:r w:rsidR="004E1F46" w:rsidRPr="00EE719A">
        <w:rPr>
          <w:rFonts w:asciiTheme="minorHAnsi" w:hAnsiTheme="minorHAnsi" w:cstheme="minorHAnsi"/>
          <w:sz w:val="24"/>
          <w:szCs w:val="24"/>
        </w:rPr>
        <w:t xml:space="preserve">l programa </w:t>
      </w:r>
      <w:r w:rsidRPr="00EE719A">
        <w:rPr>
          <w:rFonts w:asciiTheme="minorHAnsi" w:hAnsiTheme="minorHAnsi" w:cstheme="minorHAnsi"/>
          <w:sz w:val="24"/>
          <w:szCs w:val="24"/>
        </w:rPr>
        <w:t>permite:</w:t>
      </w:r>
    </w:p>
    <w:p w14:paraId="6D0CD055" w14:textId="77777777" w:rsidR="00151D74" w:rsidRPr="00EE719A" w:rsidRDefault="00151D74" w:rsidP="00117682">
      <w:pPr>
        <w:pStyle w:val="Prrafodelista"/>
        <w:numPr>
          <w:ilvl w:val="0"/>
          <w:numId w:val="17"/>
        </w:numPr>
        <w:jc w:val="both"/>
        <w:rPr>
          <w:rFonts w:asciiTheme="minorHAnsi" w:hAnsiTheme="minorHAnsi" w:cstheme="minorHAnsi"/>
          <w:sz w:val="24"/>
          <w:szCs w:val="24"/>
        </w:rPr>
      </w:pPr>
      <w:r w:rsidRPr="00EE719A">
        <w:rPr>
          <w:rFonts w:asciiTheme="minorHAnsi" w:hAnsiTheme="minorHAnsi" w:cstheme="minorHAnsi"/>
          <w:sz w:val="24"/>
          <w:szCs w:val="24"/>
        </w:rPr>
        <w:t>Identificar las necesidades de adiestramiento</w:t>
      </w:r>
    </w:p>
    <w:p w14:paraId="1FA13A80" w14:textId="77777777" w:rsidR="00151D74" w:rsidRPr="00EE719A" w:rsidRDefault="00151D74" w:rsidP="00117682">
      <w:pPr>
        <w:pStyle w:val="Prrafodelista"/>
        <w:numPr>
          <w:ilvl w:val="0"/>
          <w:numId w:val="17"/>
        </w:numPr>
        <w:jc w:val="both"/>
        <w:rPr>
          <w:rFonts w:asciiTheme="minorHAnsi" w:hAnsiTheme="minorHAnsi" w:cstheme="minorHAnsi"/>
          <w:sz w:val="24"/>
          <w:szCs w:val="24"/>
        </w:rPr>
      </w:pPr>
      <w:r w:rsidRPr="00EE719A">
        <w:rPr>
          <w:rFonts w:asciiTheme="minorHAnsi" w:hAnsiTheme="minorHAnsi" w:cstheme="minorHAnsi"/>
          <w:sz w:val="24"/>
          <w:szCs w:val="24"/>
        </w:rPr>
        <w:lastRenderedPageBreak/>
        <w:t>Definir los planes, objetivos y cronogramas</w:t>
      </w:r>
    </w:p>
    <w:p w14:paraId="074E1074" w14:textId="77777777" w:rsidR="00151D74" w:rsidRPr="00EE719A" w:rsidRDefault="00151D74" w:rsidP="00117682">
      <w:pPr>
        <w:pStyle w:val="Prrafodelista"/>
        <w:numPr>
          <w:ilvl w:val="0"/>
          <w:numId w:val="17"/>
        </w:numPr>
        <w:jc w:val="both"/>
        <w:rPr>
          <w:rFonts w:asciiTheme="minorHAnsi" w:hAnsiTheme="minorHAnsi" w:cstheme="minorHAnsi"/>
          <w:sz w:val="24"/>
          <w:szCs w:val="24"/>
        </w:rPr>
      </w:pPr>
      <w:r w:rsidRPr="00EE719A">
        <w:rPr>
          <w:rFonts w:asciiTheme="minorHAnsi" w:hAnsiTheme="minorHAnsi" w:cstheme="minorHAnsi"/>
          <w:sz w:val="24"/>
          <w:szCs w:val="24"/>
        </w:rPr>
        <w:t>Desarrollar las actividades de adiestramiento</w:t>
      </w:r>
    </w:p>
    <w:p w14:paraId="58D9DE59" w14:textId="77777777" w:rsidR="00151D74" w:rsidRPr="00EE719A" w:rsidRDefault="00151D74" w:rsidP="00117682">
      <w:pPr>
        <w:pStyle w:val="Prrafodelista"/>
        <w:numPr>
          <w:ilvl w:val="0"/>
          <w:numId w:val="17"/>
        </w:numPr>
        <w:jc w:val="both"/>
        <w:rPr>
          <w:rFonts w:asciiTheme="minorHAnsi" w:hAnsiTheme="minorHAnsi" w:cstheme="minorHAnsi"/>
          <w:sz w:val="24"/>
          <w:szCs w:val="24"/>
        </w:rPr>
      </w:pPr>
      <w:r w:rsidRPr="00EE719A">
        <w:rPr>
          <w:rFonts w:asciiTheme="minorHAnsi" w:hAnsiTheme="minorHAnsi" w:cstheme="minorHAnsi"/>
          <w:sz w:val="24"/>
          <w:szCs w:val="24"/>
        </w:rPr>
        <w:t>Evaluar la eficacia del programa</w:t>
      </w:r>
    </w:p>
    <w:p w14:paraId="3933DC9E" w14:textId="77777777" w:rsidR="004E1F46" w:rsidRPr="00EE719A" w:rsidRDefault="004E1F46" w:rsidP="00117682">
      <w:pPr>
        <w:jc w:val="both"/>
        <w:rPr>
          <w:rFonts w:asciiTheme="minorHAnsi" w:hAnsiTheme="minorHAnsi" w:cstheme="minorHAnsi"/>
          <w:sz w:val="24"/>
          <w:szCs w:val="24"/>
        </w:rPr>
      </w:pPr>
    </w:p>
    <w:p w14:paraId="15A35C89" w14:textId="6F327594" w:rsidR="004E1F46" w:rsidRDefault="00432875" w:rsidP="00432875">
      <w:pPr>
        <w:pStyle w:val="Prrafodelista"/>
        <w:numPr>
          <w:ilvl w:val="0"/>
          <w:numId w:val="24"/>
        </w:numPr>
        <w:rPr>
          <w:rFonts w:asciiTheme="minorHAnsi" w:hAnsiTheme="minorHAnsi" w:cstheme="minorHAnsi"/>
          <w:b/>
          <w:sz w:val="24"/>
          <w:szCs w:val="24"/>
        </w:rPr>
      </w:pPr>
      <w:r w:rsidRPr="00EE719A">
        <w:rPr>
          <w:rFonts w:asciiTheme="minorHAnsi" w:hAnsiTheme="minorHAnsi" w:cstheme="minorHAnsi"/>
          <w:b/>
          <w:sz w:val="24"/>
          <w:szCs w:val="24"/>
        </w:rPr>
        <w:t>Procedimientos/programas operativos básicos</w:t>
      </w:r>
      <w:r w:rsidR="00FA0E65">
        <w:rPr>
          <w:rFonts w:asciiTheme="minorHAnsi" w:hAnsiTheme="minorHAnsi" w:cstheme="minorHAnsi"/>
          <w:b/>
          <w:sz w:val="24"/>
          <w:szCs w:val="24"/>
        </w:rPr>
        <w:t xml:space="preserve"> </w:t>
      </w:r>
    </w:p>
    <w:p w14:paraId="3721C405" w14:textId="77777777" w:rsidR="003203AA" w:rsidRPr="00EE719A" w:rsidRDefault="003203AA" w:rsidP="003203AA">
      <w:pPr>
        <w:pStyle w:val="Prrafodelista"/>
        <w:ind w:left="360"/>
        <w:rPr>
          <w:rFonts w:asciiTheme="minorHAnsi" w:hAnsiTheme="minorHAnsi" w:cstheme="minorHAnsi"/>
          <w:b/>
          <w:sz w:val="24"/>
          <w:szCs w:val="24"/>
        </w:rPr>
      </w:pPr>
    </w:p>
    <w:p w14:paraId="2569BBE6" w14:textId="77777777" w:rsidR="004E1F46" w:rsidRPr="00EE719A" w:rsidRDefault="004E1F46" w:rsidP="00432875">
      <w:pPr>
        <w:pStyle w:val="Prrafodelista"/>
        <w:numPr>
          <w:ilvl w:val="1"/>
          <w:numId w:val="24"/>
        </w:numPr>
        <w:ind w:left="426" w:hanging="426"/>
        <w:rPr>
          <w:rFonts w:asciiTheme="minorHAnsi" w:hAnsiTheme="minorHAnsi" w:cstheme="minorHAnsi"/>
          <w:b/>
          <w:sz w:val="24"/>
          <w:szCs w:val="24"/>
        </w:rPr>
      </w:pPr>
      <w:r w:rsidRPr="00EE719A">
        <w:rPr>
          <w:rFonts w:asciiTheme="minorHAnsi" w:hAnsiTheme="minorHAnsi" w:cstheme="minorHAnsi"/>
          <w:b/>
          <w:sz w:val="24"/>
          <w:szCs w:val="24"/>
        </w:rPr>
        <w:t>Investigación de incidentes, accidentes y enfermedades profesionales/ocupacionales</w:t>
      </w:r>
    </w:p>
    <w:p w14:paraId="645A365A" w14:textId="77777777" w:rsidR="004E1F46" w:rsidRPr="00EE719A" w:rsidRDefault="004E1F46" w:rsidP="00117682">
      <w:pPr>
        <w:jc w:val="both"/>
        <w:rPr>
          <w:rFonts w:asciiTheme="minorHAnsi" w:hAnsiTheme="minorHAnsi" w:cstheme="minorHAnsi"/>
          <w:sz w:val="24"/>
          <w:szCs w:val="24"/>
        </w:rPr>
      </w:pPr>
      <w:r w:rsidRPr="00EE719A">
        <w:rPr>
          <w:rFonts w:asciiTheme="minorHAnsi" w:hAnsiTheme="minorHAnsi" w:cstheme="minorHAnsi"/>
          <w:sz w:val="24"/>
          <w:szCs w:val="24"/>
        </w:rPr>
        <w:tab/>
      </w:r>
    </w:p>
    <w:p w14:paraId="73E405B1" w14:textId="205270FA" w:rsidR="004E1F46" w:rsidRPr="00EE719A" w:rsidRDefault="00554FBF" w:rsidP="003203AA">
      <w:pPr>
        <w:pStyle w:val="Prrafodelista"/>
        <w:numPr>
          <w:ilvl w:val="0"/>
          <w:numId w:val="41"/>
        </w:numPr>
        <w:jc w:val="both"/>
        <w:rPr>
          <w:rFonts w:asciiTheme="minorHAnsi" w:hAnsiTheme="minorHAnsi" w:cstheme="minorHAnsi"/>
          <w:sz w:val="24"/>
          <w:szCs w:val="24"/>
        </w:rPr>
      </w:pPr>
      <w:ins w:id="65" w:author="Steeven Alexander" w:date="2020-05-09T13:43:00Z">
        <w:r>
          <w:rPr>
            <w:rFonts w:asciiTheme="minorHAnsi" w:hAnsiTheme="minorHAnsi" w:cstheme="minorHAnsi"/>
            <w:sz w:val="24"/>
            <w:szCs w:val="24"/>
          </w:rPr>
          <w:t>Trilex</w:t>
        </w:r>
      </w:ins>
      <w:del w:id="66" w:author="Steeven Alexander" w:date="2020-05-09T13:43:00Z">
        <w:r w:rsidR="00151D74" w:rsidRPr="00EE719A" w:rsidDel="00554FBF">
          <w:rPr>
            <w:rFonts w:asciiTheme="minorHAnsi" w:hAnsiTheme="minorHAnsi" w:cstheme="minorHAnsi"/>
            <w:sz w:val="24"/>
            <w:szCs w:val="24"/>
          </w:rPr>
          <w:delText xml:space="preserve">Grupo </w:delText>
        </w:r>
        <w:r w:rsidR="003203AA" w:rsidRPr="00EE719A" w:rsidDel="00554FBF">
          <w:rPr>
            <w:rFonts w:asciiTheme="minorHAnsi" w:hAnsiTheme="minorHAnsi" w:cstheme="minorHAnsi"/>
            <w:sz w:val="24"/>
            <w:szCs w:val="24"/>
          </w:rPr>
          <w:delText>Berlín</w:delText>
        </w:r>
      </w:del>
      <w:r w:rsidR="00151D74" w:rsidRPr="00EE719A">
        <w:rPr>
          <w:rFonts w:asciiTheme="minorHAnsi" w:hAnsiTheme="minorHAnsi" w:cstheme="minorHAnsi"/>
          <w:sz w:val="24"/>
          <w:szCs w:val="24"/>
        </w:rPr>
        <w:t xml:space="preserve"> </w:t>
      </w:r>
      <w:r w:rsidR="004E1F46" w:rsidRPr="00EE719A">
        <w:rPr>
          <w:rFonts w:asciiTheme="minorHAnsi" w:hAnsiTheme="minorHAnsi" w:cstheme="minorHAnsi"/>
          <w:sz w:val="24"/>
          <w:szCs w:val="24"/>
        </w:rPr>
        <w:t>tiene un programa técnicamente idóneo, para investigación de incidentes y accidentes, integrado-implantado que determin</w:t>
      </w:r>
      <w:r w:rsidR="00151D74" w:rsidRPr="00EE719A">
        <w:rPr>
          <w:rFonts w:asciiTheme="minorHAnsi" w:hAnsiTheme="minorHAnsi" w:cstheme="minorHAnsi"/>
          <w:sz w:val="24"/>
          <w:szCs w:val="24"/>
        </w:rPr>
        <w:t>a:</w:t>
      </w:r>
    </w:p>
    <w:p w14:paraId="0DBB3FD4" w14:textId="77777777" w:rsidR="00151D74" w:rsidRPr="00EE719A" w:rsidRDefault="00151D74" w:rsidP="00117682">
      <w:pPr>
        <w:pStyle w:val="Prrafodelista"/>
        <w:ind w:left="1413"/>
        <w:jc w:val="both"/>
        <w:rPr>
          <w:rFonts w:asciiTheme="minorHAnsi" w:hAnsiTheme="minorHAnsi" w:cstheme="minorHAnsi"/>
          <w:sz w:val="24"/>
          <w:szCs w:val="24"/>
        </w:rPr>
      </w:pPr>
    </w:p>
    <w:p w14:paraId="638C6A7A" w14:textId="77777777" w:rsidR="00151D74" w:rsidRPr="00EE719A" w:rsidRDefault="00151D74" w:rsidP="003203AA">
      <w:pPr>
        <w:pStyle w:val="Prrafodelista"/>
        <w:numPr>
          <w:ilvl w:val="0"/>
          <w:numId w:val="42"/>
        </w:numPr>
        <w:ind w:left="567" w:hanging="207"/>
        <w:jc w:val="both"/>
        <w:rPr>
          <w:rFonts w:asciiTheme="minorHAnsi" w:hAnsiTheme="minorHAnsi" w:cstheme="minorHAnsi"/>
          <w:sz w:val="24"/>
          <w:szCs w:val="24"/>
        </w:rPr>
      </w:pPr>
      <w:r w:rsidRPr="00EE719A">
        <w:rPr>
          <w:rFonts w:asciiTheme="minorHAnsi" w:hAnsiTheme="minorHAnsi" w:cstheme="minorHAnsi"/>
          <w:sz w:val="24"/>
          <w:szCs w:val="24"/>
        </w:rPr>
        <w:t>Las causas inmediatas, básicas y especialmente las causas fuente o de gestión</w:t>
      </w:r>
      <w:r w:rsidR="0078424B">
        <w:rPr>
          <w:rFonts w:asciiTheme="minorHAnsi" w:hAnsiTheme="minorHAnsi" w:cstheme="minorHAnsi"/>
          <w:sz w:val="24"/>
          <w:szCs w:val="24"/>
        </w:rPr>
        <w:t>.</w:t>
      </w:r>
    </w:p>
    <w:p w14:paraId="1CDDA895" w14:textId="77777777" w:rsidR="00151D74" w:rsidRPr="00EE719A" w:rsidRDefault="00151D74" w:rsidP="003203AA">
      <w:pPr>
        <w:pStyle w:val="Prrafodelista"/>
        <w:numPr>
          <w:ilvl w:val="0"/>
          <w:numId w:val="42"/>
        </w:numPr>
        <w:ind w:left="567" w:hanging="207"/>
        <w:jc w:val="both"/>
        <w:rPr>
          <w:rFonts w:asciiTheme="minorHAnsi" w:hAnsiTheme="minorHAnsi" w:cstheme="minorHAnsi"/>
          <w:sz w:val="24"/>
          <w:szCs w:val="24"/>
        </w:rPr>
      </w:pPr>
      <w:r w:rsidRPr="00EE719A">
        <w:rPr>
          <w:rFonts w:asciiTheme="minorHAnsi" w:hAnsiTheme="minorHAnsi" w:cstheme="minorHAnsi"/>
          <w:sz w:val="24"/>
          <w:szCs w:val="24"/>
        </w:rPr>
        <w:t>Las consecuencias relacionadas a las lesiones y/o a las pérdidas generales por el accidente</w:t>
      </w:r>
      <w:r w:rsidR="0078424B">
        <w:rPr>
          <w:rFonts w:asciiTheme="minorHAnsi" w:hAnsiTheme="minorHAnsi" w:cstheme="minorHAnsi"/>
          <w:sz w:val="24"/>
          <w:szCs w:val="24"/>
        </w:rPr>
        <w:t>.</w:t>
      </w:r>
    </w:p>
    <w:p w14:paraId="7E9922EF" w14:textId="77777777" w:rsidR="00151D74" w:rsidRPr="00EE719A" w:rsidRDefault="00151D74" w:rsidP="003203AA">
      <w:pPr>
        <w:pStyle w:val="Prrafodelista"/>
        <w:numPr>
          <w:ilvl w:val="0"/>
          <w:numId w:val="42"/>
        </w:numPr>
        <w:ind w:left="567" w:hanging="207"/>
        <w:jc w:val="both"/>
        <w:rPr>
          <w:rFonts w:asciiTheme="minorHAnsi" w:hAnsiTheme="minorHAnsi" w:cstheme="minorHAnsi"/>
          <w:sz w:val="24"/>
          <w:szCs w:val="24"/>
        </w:rPr>
      </w:pPr>
      <w:r w:rsidRPr="00EE719A">
        <w:rPr>
          <w:rFonts w:asciiTheme="minorHAnsi" w:hAnsiTheme="minorHAnsi" w:cstheme="minorHAnsi"/>
          <w:sz w:val="24"/>
          <w:szCs w:val="24"/>
        </w:rPr>
        <w:t>Las medidas preventivas y correctivas para todas las causas, iniciando por los correctivos para las causas fuente</w:t>
      </w:r>
      <w:r w:rsidR="0078424B">
        <w:rPr>
          <w:rFonts w:asciiTheme="minorHAnsi" w:hAnsiTheme="minorHAnsi" w:cstheme="minorHAnsi"/>
          <w:sz w:val="24"/>
          <w:szCs w:val="24"/>
        </w:rPr>
        <w:t>.</w:t>
      </w:r>
    </w:p>
    <w:p w14:paraId="53DE1D9D" w14:textId="77777777" w:rsidR="00151D74" w:rsidRPr="00EE719A" w:rsidRDefault="00151D74" w:rsidP="003203AA">
      <w:pPr>
        <w:pStyle w:val="Prrafodelista"/>
        <w:numPr>
          <w:ilvl w:val="0"/>
          <w:numId w:val="42"/>
        </w:numPr>
        <w:ind w:left="567" w:hanging="207"/>
        <w:jc w:val="both"/>
        <w:rPr>
          <w:rFonts w:asciiTheme="minorHAnsi" w:hAnsiTheme="minorHAnsi" w:cstheme="minorHAnsi"/>
          <w:sz w:val="24"/>
          <w:szCs w:val="24"/>
        </w:rPr>
      </w:pPr>
      <w:r w:rsidRPr="00EE719A">
        <w:rPr>
          <w:rFonts w:asciiTheme="minorHAnsi" w:hAnsiTheme="minorHAnsi" w:cstheme="minorHAnsi"/>
          <w:sz w:val="24"/>
          <w:szCs w:val="24"/>
        </w:rPr>
        <w:t>El seguimiento de la integración-implantación a las medidas correctivas</w:t>
      </w:r>
      <w:r w:rsidR="0078424B">
        <w:rPr>
          <w:rFonts w:asciiTheme="minorHAnsi" w:hAnsiTheme="minorHAnsi" w:cstheme="minorHAnsi"/>
          <w:sz w:val="24"/>
          <w:szCs w:val="24"/>
        </w:rPr>
        <w:t>.</w:t>
      </w:r>
    </w:p>
    <w:p w14:paraId="0B22F45E" w14:textId="77777777" w:rsidR="00151D74" w:rsidRPr="00EE719A" w:rsidRDefault="00151D74" w:rsidP="003203AA">
      <w:pPr>
        <w:pStyle w:val="Prrafodelista"/>
        <w:numPr>
          <w:ilvl w:val="0"/>
          <w:numId w:val="42"/>
        </w:numPr>
        <w:ind w:left="567" w:hanging="207"/>
        <w:jc w:val="both"/>
        <w:rPr>
          <w:rFonts w:asciiTheme="minorHAnsi" w:hAnsiTheme="minorHAnsi" w:cstheme="minorHAnsi"/>
          <w:sz w:val="24"/>
          <w:szCs w:val="24"/>
        </w:rPr>
      </w:pPr>
      <w:r w:rsidRPr="00EE719A">
        <w:rPr>
          <w:rFonts w:asciiTheme="minorHAnsi" w:hAnsiTheme="minorHAnsi" w:cstheme="minorHAnsi"/>
          <w:sz w:val="24"/>
          <w:szCs w:val="24"/>
        </w:rPr>
        <w:t>Se realizan las estadísticas y se entregan anualmente a las dependencias del SGRT</w:t>
      </w:r>
      <w:r w:rsidR="0078424B">
        <w:rPr>
          <w:rFonts w:asciiTheme="minorHAnsi" w:hAnsiTheme="minorHAnsi" w:cstheme="minorHAnsi"/>
          <w:sz w:val="24"/>
          <w:szCs w:val="24"/>
        </w:rPr>
        <w:t>.</w:t>
      </w:r>
    </w:p>
    <w:p w14:paraId="570575F1" w14:textId="77777777" w:rsidR="004E1F46" w:rsidRPr="00EE719A" w:rsidRDefault="004E1F46" w:rsidP="00117682">
      <w:pPr>
        <w:jc w:val="both"/>
        <w:rPr>
          <w:rFonts w:asciiTheme="minorHAnsi" w:hAnsiTheme="minorHAnsi" w:cstheme="minorHAnsi"/>
          <w:sz w:val="24"/>
          <w:szCs w:val="24"/>
        </w:rPr>
      </w:pPr>
      <w:r w:rsidRPr="00EE719A">
        <w:rPr>
          <w:rFonts w:asciiTheme="minorHAnsi" w:hAnsiTheme="minorHAnsi" w:cstheme="minorHAnsi"/>
          <w:sz w:val="24"/>
          <w:szCs w:val="24"/>
        </w:rPr>
        <w:tab/>
      </w:r>
    </w:p>
    <w:p w14:paraId="078A7672" w14:textId="08F82046" w:rsidR="004E1F46" w:rsidRPr="00EE719A" w:rsidRDefault="00554FBF" w:rsidP="003203AA">
      <w:pPr>
        <w:pStyle w:val="Prrafodelista"/>
        <w:numPr>
          <w:ilvl w:val="0"/>
          <w:numId w:val="41"/>
        </w:numPr>
        <w:jc w:val="both"/>
        <w:rPr>
          <w:rFonts w:asciiTheme="minorHAnsi" w:hAnsiTheme="minorHAnsi" w:cstheme="minorHAnsi"/>
          <w:sz w:val="24"/>
          <w:szCs w:val="24"/>
        </w:rPr>
      </w:pPr>
      <w:ins w:id="67" w:author="Steeven Alexander" w:date="2020-05-09T13:43:00Z">
        <w:r>
          <w:rPr>
            <w:rFonts w:asciiTheme="minorHAnsi" w:hAnsiTheme="minorHAnsi" w:cstheme="minorHAnsi"/>
            <w:sz w:val="24"/>
            <w:szCs w:val="24"/>
          </w:rPr>
          <w:t>Trilex</w:t>
        </w:r>
      </w:ins>
      <w:del w:id="68" w:author="Steeven Alexander" w:date="2020-05-09T13:43:00Z">
        <w:r w:rsidR="00151D74" w:rsidRPr="00EE719A" w:rsidDel="00554FBF">
          <w:rPr>
            <w:rFonts w:asciiTheme="minorHAnsi" w:hAnsiTheme="minorHAnsi" w:cstheme="minorHAnsi"/>
            <w:sz w:val="24"/>
            <w:szCs w:val="24"/>
          </w:rPr>
          <w:delText xml:space="preserve">Grupo </w:delText>
        </w:r>
        <w:r w:rsidR="003203AA" w:rsidRPr="00EE719A" w:rsidDel="00554FBF">
          <w:rPr>
            <w:rFonts w:asciiTheme="minorHAnsi" w:hAnsiTheme="minorHAnsi" w:cstheme="minorHAnsi"/>
            <w:sz w:val="24"/>
            <w:szCs w:val="24"/>
          </w:rPr>
          <w:delText>Berlín</w:delText>
        </w:r>
      </w:del>
      <w:r w:rsidR="00151D74" w:rsidRPr="00EE719A">
        <w:rPr>
          <w:rFonts w:asciiTheme="minorHAnsi" w:hAnsiTheme="minorHAnsi" w:cstheme="minorHAnsi"/>
          <w:sz w:val="24"/>
          <w:szCs w:val="24"/>
        </w:rPr>
        <w:t xml:space="preserve"> </w:t>
      </w:r>
      <w:r w:rsidR="004E1F46" w:rsidRPr="00EE719A">
        <w:rPr>
          <w:rFonts w:asciiTheme="minorHAnsi" w:hAnsiTheme="minorHAnsi" w:cstheme="minorHAnsi"/>
          <w:sz w:val="24"/>
          <w:szCs w:val="24"/>
        </w:rPr>
        <w:t>tiene un programa técnicamente idóneo, para investigación de enfermedades profesionales/ocupacionales, que co</w:t>
      </w:r>
      <w:r w:rsidR="00151D74" w:rsidRPr="00EE719A">
        <w:rPr>
          <w:rFonts w:asciiTheme="minorHAnsi" w:hAnsiTheme="minorHAnsi" w:cstheme="minorHAnsi"/>
          <w:sz w:val="24"/>
          <w:szCs w:val="24"/>
        </w:rPr>
        <w:t>nsidera:</w:t>
      </w:r>
    </w:p>
    <w:p w14:paraId="65EEA95C" w14:textId="77777777" w:rsidR="00151D74" w:rsidRPr="00EE719A" w:rsidRDefault="00151D74" w:rsidP="00117682">
      <w:pPr>
        <w:pStyle w:val="Prrafodelista"/>
        <w:ind w:left="1413"/>
        <w:jc w:val="both"/>
        <w:rPr>
          <w:rFonts w:asciiTheme="minorHAnsi" w:hAnsiTheme="minorHAnsi" w:cstheme="minorHAnsi"/>
          <w:sz w:val="24"/>
          <w:szCs w:val="24"/>
        </w:rPr>
      </w:pPr>
    </w:p>
    <w:p w14:paraId="0FE4263C" w14:textId="77777777" w:rsidR="00151D74" w:rsidRPr="00EE719A" w:rsidRDefault="00151D74" w:rsidP="003203AA">
      <w:pPr>
        <w:pStyle w:val="Prrafodelista"/>
        <w:numPr>
          <w:ilvl w:val="0"/>
          <w:numId w:val="42"/>
        </w:numPr>
        <w:ind w:left="567" w:hanging="207"/>
        <w:jc w:val="both"/>
        <w:rPr>
          <w:rFonts w:asciiTheme="minorHAnsi" w:hAnsiTheme="minorHAnsi" w:cstheme="minorHAnsi"/>
          <w:sz w:val="24"/>
          <w:szCs w:val="24"/>
        </w:rPr>
      </w:pPr>
      <w:r w:rsidRPr="00EE719A">
        <w:rPr>
          <w:rFonts w:asciiTheme="minorHAnsi" w:hAnsiTheme="minorHAnsi" w:cstheme="minorHAnsi"/>
          <w:sz w:val="24"/>
          <w:szCs w:val="24"/>
        </w:rPr>
        <w:t>Exposición ambiental</w:t>
      </w:r>
      <w:r w:rsidR="0078424B">
        <w:rPr>
          <w:rFonts w:asciiTheme="minorHAnsi" w:hAnsiTheme="minorHAnsi" w:cstheme="minorHAnsi"/>
          <w:sz w:val="24"/>
          <w:szCs w:val="24"/>
        </w:rPr>
        <w:t>.</w:t>
      </w:r>
    </w:p>
    <w:p w14:paraId="3E9B9048" w14:textId="77777777" w:rsidR="00151D74" w:rsidRPr="00EE719A" w:rsidRDefault="00151D74" w:rsidP="003203AA">
      <w:pPr>
        <w:pStyle w:val="Prrafodelista"/>
        <w:numPr>
          <w:ilvl w:val="0"/>
          <w:numId w:val="42"/>
        </w:numPr>
        <w:ind w:left="567" w:hanging="207"/>
        <w:jc w:val="both"/>
        <w:rPr>
          <w:rFonts w:asciiTheme="minorHAnsi" w:hAnsiTheme="minorHAnsi" w:cstheme="minorHAnsi"/>
          <w:sz w:val="24"/>
          <w:szCs w:val="24"/>
        </w:rPr>
      </w:pPr>
      <w:r w:rsidRPr="00EE719A">
        <w:rPr>
          <w:rFonts w:asciiTheme="minorHAnsi" w:hAnsiTheme="minorHAnsi" w:cstheme="minorHAnsi"/>
          <w:sz w:val="24"/>
          <w:szCs w:val="24"/>
        </w:rPr>
        <w:t>Relación histórica causa efecto</w:t>
      </w:r>
      <w:r w:rsidR="0078424B">
        <w:rPr>
          <w:rFonts w:asciiTheme="minorHAnsi" w:hAnsiTheme="minorHAnsi" w:cstheme="minorHAnsi"/>
          <w:sz w:val="24"/>
          <w:szCs w:val="24"/>
        </w:rPr>
        <w:t>.</w:t>
      </w:r>
    </w:p>
    <w:p w14:paraId="70FAF4BE" w14:textId="77777777" w:rsidR="00151D74" w:rsidRPr="00EE719A" w:rsidRDefault="00151D74" w:rsidP="003203AA">
      <w:pPr>
        <w:pStyle w:val="Prrafodelista"/>
        <w:numPr>
          <w:ilvl w:val="0"/>
          <w:numId w:val="42"/>
        </w:numPr>
        <w:ind w:left="567" w:hanging="207"/>
        <w:jc w:val="both"/>
        <w:rPr>
          <w:rFonts w:asciiTheme="minorHAnsi" w:hAnsiTheme="minorHAnsi" w:cstheme="minorHAnsi"/>
          <w:sz w:val="24"/>
          <w:szCs w:val="24"/>
        </w:rPr>
      </w:pPr>
      <w:r w:rsidRPr="00EE719A">
        <w:rPr>
          <w:rFonts w:asciiTheme="minorHAnsi" w:hAnsiTheme="minorHAnsi" w:cstheme="minorHAnsi"/>
          <w:sz w:val="24"/>
          <w:szCs w:val="24"/>
        </w:rPr>
        <w:t>Análisis y exámenes de laboratorio</w:t>
      </w:r>
      <w:r w:rsidR="0078424B">
        <w:rPr>
          <w:rFonts w:asciiTheme="minorHAnsi" w:hAnsiTheme="minorHAnsi" w:cstheme="minorHAnsi"/>
          <w:sz w:val="24"/>
          <w:szCs w:val="24"/>
        </w:rPr>
        <w:t>.</w:t>
      </w:r>
    </w:p>
    <w:p w14:paraId="668C0E03" w14:textId="77777777" w:rsidR="00151D74" w:rsidRPr="00EE719A" w:rsidRDefault="00151D74" w:rsidP="003203AA">
      <w:pPr>
        <w:pStyle w:val="Prrafodelista"/>
        <w:numPr>
          <w:ilvl w:val="0"/>
          <w:numId w:val="42"/>
        </w:numPr>
        <w:ind w:left="567" w:hanging="207"/>
        <w:jc w:val="both"/>
        <w:rPr>
          <w:rFonts w:asciiTheme="minorHAnsi" w:hAnsiTheme="minorHAnsi" w:cstheme="minorHAnsi"/>
          <w:sz w:val="24"/>
          <w:szCs w:val="24"/>
        </w:rPr>
      </w:pPr>
      <w:r w:rsidRPr="00EE719A">
        <w:rPr>
          <w:rFonts w:asciiTheme="minorHAnsi" w:hAnsiTheme="minorHAnsi" w:cstheme="minorHAnsi"/>
          <w:sz w:val="24"/>
          <w:szCs w:val="24"/>
        </w:rPr>
        <w:t>Sustento legal</w:t>
      </w:r>
      <w:r w:rsidR="0078424B">
        <w:rPr>
          <w:rFonts w:asciiTheme="minorHAnsi" w:hAnsiTheme="minorHAnsi" w:cstheme="minorHAnsi"/>
          <w:sz w:val="24"/>
          <w:szCs w:val="24"/>
        </w:rPr>
        <w:t>.</w:t>
      </w:r>
    </w:p>
    <w:p w14:paraId="260285FF" w14:textId="77777777" w:rsidR="00151D74" w:rsidRPr="00EE719A" w:rsidRDefault="00151D74" w:rsidP="003203AA">
      <w:pPr>
        <w:pStyle w:val="Prrafodelista"/>
        <w:numPr>
          <w:ilvl w:val="0"/>
          <w:numId w:val="42"/>
        </w:numPr>
        <w:ind w:left="567" w:hanging="207"/>
        <w:jc w:val="both"/>
        <w:rPr>
          <w:rFonts w:asciiTheme="minorHAnsi" w:hAnsiTheme="minorHAnsi" w:cstheme="minorHAnsi"/>
          <w:sz w:val="24"/>
          <w:szCs w:val="24"/>
        </w:rPr>
      </w:pPr>
      <w:r w:rsidRPr="00EE719A">
        <w:rPr>
          <w:rFonts w:asciiTheme="minorHAnsi" w:hAnsiTheme="minorHAnsi" w:cstheme="minorHAnsi"/>
          <w:sz w:val="24"/>
          <w:szCs w:val="24"/>
        </w:rPr>
        <w:t>Realizar las estadísticas y entregarlas anualmente a las dependencias del SGRT</w:t>
      </w:r>
      <w:r w:rsidR="0078424B">
        <w:rPr>
          <w:rFonts w:asciiTheme="minorHAnsi" w:hAnsiTheme="minorHAnsi" w:cstheme="minorHAnsi"/>
          <w:sz w:val="24"/>
          <w:szCs w:val="24"/>
        </w:rPr>
        <w:t>.</w:t>
      </w:r>
    </w:p>
    <w:p w14:paraId="54EEA38E" w14:textId="77777777" w:rsidR="003203AA" w:rsidRPr="00EE719A" w:rsidRDefault="003203AA" w:rsidP="00117682">
      <w:pPr>
        <w:jc w:val="both"/>
        <w:rPr>
          <w:rFonts w:asciiTheme="minorHAnsi" w:hAnsiTheme="minorHAnsi" w:cstheme="minorHAnsi"/>
          <w:sz w:val="24"/>
          <w:szCs w:val="24"/>
        </w:rPr>
      </w:pPr>
    </w:p>
    <w:p w14:paraId="620559C6" w14:textId="77777777" w:rsidR="004E1F46" w:rsidRPr="00EE719A" w:rsidRDefault="004E1F46" w:rsidP="00432875">
      <w:pPr>
        <w:pStyle w:val="Prrafodelista"/>
        <w:numPr>
          <w:ilvl w:val="1"/>
          <w:numId w:val="24"/>
        </w:numPr>
        <w:ind w:left="426" w:hanging="426"/>
        <w:rPr>
          <w:rFonts w:asciiTheme="minorHAnsi" w:hAnsiTheme="minorHAnsi" w:cstheme="minorHAnsi"/>
          <w:b/>
          <w:sz w:val="24"/>
          <w:szCs w:val="24"/>
        </w:rPr>
      </w:pPr>
      <w:r w:rsidRPr="00EE719A">
        <w:rPr>
          <w:rFonts w:asciiTheme="minorHAnsi" w:hAnsiTheme="minorHAnsi" w:cstheme="minorHAnsi"/>
          <w:b/>
          <w:sz w:val="24"/>
          <w:szCs w:val="24"/>
        </w:rPr>
        <w:t>Vigilancia de la salud de los trabajadores</w:t>
      </w:r>
    </w:p>
    <w:p w14:paraId="0251DCF2" w14:textId="77777777" w:rsidR="004E1F46" w:rsidRPr="00EE719A" w:rsidRDefault="004E1F46" w:rsidP="00117682">
      <w:pPr>
        <w:jc w:val="both"/>
        <w:rPr>
          <w:rFonts w:asciiTheme="minorHAnsi" w:hAnsiTheme="minorHAnsi" w:cstheme="minorHAnsi"/>
          <w:sz w:val="24"/>
          <w:szCs w:val="24"/>
        </w:rPr>
      </w:pPr>
      <w:r w:rsidRPr="00EE719A">
        <w:rPr>
          <w:rFonts w:asciiTheme="minorHAnsi" w:hAnsiTheme="minorHAnsi" w:cstheme="minorHAnsi"/>
          <w:sz w:val="24"/>
          <w:szCs w:val="24"/>
        </w:rPr>
        <w:tab/>
      </w:r>
      <w:r w:rsidRPr="00EE719A">
        <w:rPr>
          <w:rFonts w:asciiTheme="minorHAnsi" w:hAnsiTheme="minorHAnsi" w:cstheme="minorHAnsi"/>
          <w:sz w:val="24"/>
          <w:szCs w:val="24"/>
        </w:rPr>
        <w:tab/>
      </w:r>
    </w:p>
    <w:p w14:paraId="1995E57E" w14:textId="77777777" w:rsidR="004E1F46" w:rsidRPr="00EE719A" w:rsidRDefault="004E1F46" w:rsidP="003203AA">
      <w:pPr>
        <w:pStyle w:val="Prrafodelista"/>
        <w:numPr>
          <w:ilvl w:val="0"/>
          <w:numId w:val="43"/>
        </w:numPr>
        <w:jc w:val="both"/>
        <w:rPr>
          <w:rFonts w:asciiTheme="minorHAnsi" w:hAnsiTheme="minorHAnsi" w:cstheme="minorHAnsi"/>
          <w:sz w:val="24"/>
          <w:szCs w:val="24"/>
        </w:rPr>
      </w:pPr>
      <w:r w:rsidRPr="00EE719A">
        <w:rPr>
          <w:rFonts w:asciiTheme="minorHAnsi" w:hAnsiTheme="minorHAnsi" w:cstheme="minorHAnsi"/>
          <w:sz w:val="24"/>
          <w:szCs w:val="24"/>
        </w:rPr>
        <w:t>Se realiza mediante los siguientes reconocimientos médicos en relación a los factores de riesgo ocupacional de exposición, incluyendo a los trabajadores vulnerables y sobreexpuestos.</w:t>
      </w:r>
    </w:p>
    <w:p w14:paraId="2691C162" w14:textId="77777777" w:rsidR="00151D74" w:rsidRPr="00EE719A" w:rsidRDefault="00151D74" w:rsidP="003203AA">
      <w:pPr>
        <w:pStyle w:val="Prrafodelista"/>
        <w:numPr>
          <w:ilvl w:val="0"/>
          <w:numId w:val="42"/>
        </w:numPr>
        <w:ind w:left="567" w:hanging="207"/>
        <w:jc w:val="both"/>
        <w:rPr>
          <w:rFonts w:asciiTheme="minorHAnsi" w:hAnsiTheme="minorHAnsi" w:cstheme="minorHAnsi"/>
          <w:sz w:val="24"/>
          <w:szCs w:val="24"/>
        </w:rPr>
      </w:pPr>
      <w:r w:rsidRPr="00EE719A">
        <w:rPr>
          <w:rFonts w:asciiTheme="minorHAnsi" w:hAnsiTheme="minorHAnsi" w:cstheme="minorHAnsi"/>
          <w:sz w:val="24"/>
          <w:szCs w:val="24"/>
        </w:rPr>
        <w:t>Pre empleo</w:t>
      </w:r>
      <w:r w:rsidR="0078424B">
        <w:rPr>
          <w:rFonts w:asciiTheme="minorHAnsi" w:hAnsiTheme="minorHAnsi" w:cstheme="minorHAnsi"/>
          <w:sz w:val="24"/>
          <w:szCs w:val="24"/>
        </w:rPr>
        <w:t>.</w:t>
      </w:r>
    </w:p>
    <w:p w14:paraId="40B49655" w14:textId="77777777" w:rsidR="00151D74" w:rsidRPr="00EE719A" w:rsidRDefault="006106DF" w:rsidP="003203AA">
      <w:pPr>
        <w:pStyle w:val="Prrafodelista"/>
        <w:numPr>
          <w:ilvl w:val="0"/>
          <w:numId w:val="42"/>
        </w:numPr>
        <w:ind w:left="567" w:hanging="207"/>
        <w:jc w:val="both"/>
        <w:rPr>
          <w:rFonts w:asciiTheme="minorHAnsi" w:hAnsiTheme="minorHAnsi" w:cstheme="minorHAnsi"/>
          <w:sz w:val="24"/>
          <w:szCs w:val="24"/>
        </w:rPr>
      </w:pPr>
      <w:r w:rsidRPr="00EE719A">
        <w:rPr>
          <w:rFonts w:asciiTheme="minorHAnsi" w:hAnsiTheme="minorHAnsi" w:cstheme="minorHAnsi"/>
          <w:sz w:val="24"/>
          <w:szCs w:val="24"/>
        </w:rPr>
        <w:t>Periódico</w:t>
      </w:r>
      <w:r w:rsidR="0078424B">
        <w:rPr>
          <w:rFonts w:asciiTheme="minorHAnsi" w:hAnsiTheme="minorHAnsi" w:cstheme="minorHAnsi"/>
          <w:sz w:val="24"/>
          <w:szCs w:val="24"/>
        </w:rPr>
        <w:t>.</w:t>
      </w:r>
    </w:p>
    <w:p w14:paraId="6AF80A86" w14:textId="77777777" w:rsidR="00151D74" w:rsidRPr="00EE719A" w:rsidRDefault="00151D74" w:rsidP="003203AA">
      <w:pPr>
        <w:pStyle w:val="Prrafodelista"/>
        <w:numPr>
          <w:ilvl w:val="0"/>
          <w:numId w:val="42"/>
        </w:numPr>
        <w:ind w:left="567" w:hanging="207"/>
        <w:jc w:val="both"/>
        <w:rPr>
          <w:rFonts w:asciiTheme="minorHAnsi" w:hAnsiTheme="minorHAnsi" w:cstheme="minorHAnsi"/>
          <w:sz w:val="24"/>
          <w:szCs w:val="24"/>
        </w:rPr>
      </w:pPr>
      <w:r w:rsidRPr="00EE719A">
        <w:rPr>
          <w:rFonts w:asciiTheme="minorHAnsi" w:hAnsiTheme="minorHAnsi" w:cstheme="minorHAnsi"/>
          <w:sz w:val="24"/>
          <w:szCs w:val="24"/>
        </w:rPr>
        <w:t>Reintegro</w:t>
      </w:r>
      <w:r w:rsidR="0078424B">
        <w:rPr>
          <w:rFonts w:asciiTheme="minorHAnsi" w:hAnsiTheme="minorHAnsi" w:cstheme="minorHAnsi"/>
          <w:sz w:val="24"/>
          <w:szCs w:val="24"/>
        </w:rPr>
        <w:t>.</w:t>
      </w:r>
    </w:p>
    <w:p w14:paraId="48B8BA1B" w14:textId="77777777" w:rsidR="00151D74" w:rsidRPr="00EE719A" w:rsidRDefault="00151D74" w:rsidP="003203AA">
      <w:pPr>
        <w:pStyle w:val="Prrafodelista"/>
        <w:numPr>
          <w:ilvl w:val="0"/>
          <w:numId w:val="42"/>
        </w:numPr>
        <w:ind w:left="567" w:hanging="207"/>
        <w:jc w:val="both"/>
        <w:rPr>
          <w:rFonts w:asciiTheme="minorHAnsi" w:hAnsiTheme="minorHAnsi" w:cstheme="minorHAnsi"/>
          <w:sz w:val="24"/>
          <w:szCs w:val="24"/>
        </w:rPr>
      </w:pPr>
      <w:r w:rsidRPr="00EE719A">
        <w:rPr>
          <w:rFonts w:asciiTheme="minorHAnsi" w:hAnsiTheme="minorHAnsi" w:cstheme="minorHAnsi"/>
          <w:sz w:val="24"/>
          <w:szCs w:val="24"/>
        </w:rPr>
        <w:t>Especiales</w:t>
      </w:r>
      <w:r w:rsidR="0078424B">
        <w:rPr>
          <w:rFonts w:asciiTheme="minorHAnsi" w:hAnsiTheme="minorHAnsi" w:cstheme="minorHAnsi"/>
          <w:sz w:val="24"/>
          <w:szCs w:val="24"/>
        </w:rPr>
        <w:t>.</w:t>
      </w:r>
    </w:p>
    <w:p w14:paraId="71C8685C" w14:textId="77777777" w:rsidR="00151D74" w:rsidRPr="00EE719A" w:rsidRDefault="00151D74" w:rsidP="003203AA">
      <w:pPr>
        <w:pStyle w:val="Prrafodelista"/>
        <w:numPr>
          <w:ilvl w:val="0"/>
          <w:numId w:val="42"/>
        </w:numPr>
        <w:ind w:left="567" w:hanging="207"/>
        <w:jc w:val="both"/>
        <w:rPr>
          <w:rFonts w:asciiTheme="minorHAnsi" w:hAnsiTheme="minorHAnsi" w:cstheme="minorHAnsi"/>
          <w:sz w:val="24"/>
          <w:szCs w:val="24"/>
        </w:rPr>
      </w:pPr>
      <w:r w:rsidRPr="00EE719A">
        <w:rPr>
          <w:rFonts w:asciiTheme="minorHAnsi" w:hAnsiTheme="minorHAnsi" w:cstheme="minorHAnsi"/>
          <w:sz w:val="24"/>
          <w:szCs w:val="24"/>
        </w:rPr>
        <w:t>Al término de la relación laboral con la empresa/organización.</w:t>
      </w:r>
    </w:p>
    <w:p w14:paraId="3058875C" w14:textId="77777777" w:rsidR="00151D74" w:rsidRPr="00EE719A" w:rsidRDefault="00151D74" w:rsidP="003203AA">
      <w:pPr>
        <w:pStyle w:val="Prrafodelista"/>
        <w:numPr>
          <w:ilvl w:val="0"/>
          <w:numId w:val="42"/>
        </w:numPr>
        <w:ind w:left="567" w:hanging="207"/>
        <w:jc w:val="both"/>
        <w:rPr>
          <w:rFonts w:asciiTheme="minorHAnsi" w:hAnsiTheme="minorHAnsi" w:cstheme="minorHAnsi"/>
          <w:sz w:val="24"/>
          <w:szCs w:val="24"/>
        </w:rPr>
      </w:pPr>
      <w:r w:rsidRPr="00EE719A">
        <w:rPr>
          <w:rFonts w:asciiTheme="minorHAnsi" w:hAnsiTheme="minorHAnsi" w:cstheme="minorHAnsi"/>
          <w:sz w:val="24"/>
          <w:szCs w:val="24"/>
        </w:rPr>
        <w:t>Toda la gestión se detalla en el procedimiento de Vigilancia a la Salud P-SI-GH-01</w:t>
      </w:r>
      <w:r w:rsidR="0078424B">
        <w:rPr>
          <w:rFonts w:asciiTheme="minorHAnsi" w:hAnsiTheme="minorHAnsi" w:cstheme="minorHAnsi"/>
          <w:sz w:val="24"/>
          <w:szCs w:val="24"/>
        </w:rPr>
        <w:t>.</w:t>
      </w:r>
    </w:p>
    <w:p w14:paraId="4F4DAAAA" w14:textId="77777777" w:rsidR="00151D74" w:rsidRPr="00EE719A" w:rsidRDefault="00151D74" w:rsidP="00117682">
      <w:pPr>
        <w:ind w:left="1416"/>
        <w:jc w:val="both"/>
        <w:rPr>
          <w:rFonts w:asciiTheme="minorHAnsi" w:hAnsiTheme="minorHAnsi" w:cstheme="minorHAnsi"/>
          <w:sz w:val="24"/>
          <w:szCs w:val="24"/>
        </w:rPr>
      </w:pPr>
    </w:p>
    <w:p w14:paraId="71991837" w14:textId="77777777" w:rsidR="004E1F46" w:rsidRPr="00EE719A" w:rsidRDefault="004E1F46" w:rsidP="00432875">
      <w:pPr>
        <w:pStyle w:val="Prrafodelista"/>
        <w:numPr>
          <w:ilvl w:val="1"/>
          <w:numId w:val="24"/>
        </w:numPr>
        <w:ind w:left="426" w:hanging="426"/>
        <w:rPr>
          <w:rFonts w:asciiTheme="minorHAnsi" w:hAnsiTheme="minorHAnsi" w:cstheme="minorHAnsi"/>
          <w:b/>
          <w:sz w:val="24"/>
          <w:szCs w:val="24"/>
        </w:rPr>
      </w:pPr>
      <w:r w:rsidRPr="00EE719A">
        <w:rPr>
          <w:rFonts w:asciiTheme="minorHAnsi" w:hAnsiTheme="minorHAnsi" w:cstheme="minorHAnsi"/>
          <w:b/>
          <w:sz w:val="24"/>
          <w:szCs w:val="24"/>
        </w:rPr>
        <w:lastRenderedPageBreak/>
        <w:t>Planes de emergencia en respuesta a factores de riesgo de accidentes graves</w:t>
      </w:r>
    </w:p>
    <w:p w14:paraId="1942FBBB" w14:textId="77777777" w:rsidR="004E1F46" w:rsidRPr="00EE719A" w:rsidRDefault="004E1F46" w:rsidP="00117682">
      <w:pPr>
        <w:jc w:val="both"/>
        <w:rPr>
          <w:rFonts w:asciiTheme="minorHAnsi" w:hAnsiTheme="minorHAnsi" w:cstheme="minorHAnsi"/>
          <w:sz w:val="24"/>
          <w:szCs w:val="24"/>
        </w:rPr>
      </w:pPr>
      <w:r w:rsidRPr="00EE719A">
        <w:rPr>
          <w:rFonts w:asciiTheme="minorHAnsi" w:hAnsiTheme="minorHAnsi" w:cstheme="minorHAnsi"/>
          <w:sz w:val="24"/>
          <w:szCs w:val="24"/>
        </w:rPr>
        <w:tab/>
      </w:r>
      <w:r w:rsidRPr="00EE719A">
        <w:rPr>
          <w:rFonts w:asciiTheme="minorHAnsi" w:hAnsiTheme="minorHAnsi" w:cstheme="minorHAnsi"/>
          <w:sz w:val="24"/>
          <w:szCs w:val="24"/>
        </w:rPr>
        <w:tab/>
      </w:r>
    </w:p>
    <w:p w14:paraId="39BFF140" w14:textId="6EC81129" w:rsidR="004E1F46" w:rsidRPr="00EE719A" w:rsidRDefault="00837056" w:rsidP="00D9633C">
      <w:pPr>
        <w:pStyle w:val="Prrafodelista"/>
        <w:numPr>
          <w:ilvl w:val="0"/>
          <w:numId w:val="44"/>
        </w:numPr>
        <w:jc w:val="both"/>
        <w:rPr>
          <w:rFonts w:asciiTheme="minorHAnsi" w:hAnsiTheme="minorHAnsi" w:cstheme="minorHAnsi"/>
          <w:sz w:val="24"/>
          <w:szCs w:val="24"/>
        </w:rPr>
      </w:pPr>
      <w:ins w:id="69" w:author="Steeven Alexander" w:date="2020-05-09T13:43:00Z">
        <w:r>
          <w:rPr>
            <w:rFonts w:asciiTheme="minorHAnsi" w:hAnsiTheme="minorHAnsi" w:cstheme="minorHAnsi"/>
            <w:sz w:val="24"/>
            <w:szCs w:val="24"/>
          </w:rPr>
          <w:t>Trilex</w:t>
        </w:r>
      </w:ins>
      <w:del w:id="70" w:author="Steeven Alexander" w:date="2020-05-09T13:43:00Z">
        <w:r w:rsidR="00151D74" w:rsidRPr="00EE719A" w:rsidDel="00837056">
          <w:rPr>
            <w:rFonts w:asciiTheme="minorHAnsi" w:hAnsiTheme="minorHAnsi" w:cstheme="minorHAnsi"/>
            <w:sz w:val="24"/>
            <w:szCs w:val="24"/>
          </w:rPr>
          <w:delText xml:space="preserve">Grupo </w:delText>
        </w:r>
        <w:r w:rsidR="00D9633C" w:rsidRPr="00EE719A" w:rsidDel="00837056">
          <w:rPr>
            <w:rFonts w:asciiTheme="minorHAnsi" w:hAnsiTheme="minorHAnsi" w:cstheme="minorHAnsi"/>
            <w:sz w:val="24"/>
            <w:szCs w:val="24"/>
          </w:rPr>
          <w:delText>Berlín</w:delText>
        </w:r>
      </w:del>
      <w:r w:rsidR="00151D74" w:rsidRPr="00EE719A">
        <w:rPr>
          <w:rFonts w:asciiTheme="minorHAnsi" w:hAnsiTheme="minorHAnsi" w:cstheme="minorHAnsi"/>
          <w:sz w:val="24"/>
          <w:szCs w:val="24"/>
        </w:rPr>
        <w:t xml:space="preserve"> tiene programas</w:t>
      </w:r>
      <w:r w:rsidR="004E1F46" w:rsidRPr="00EE719A">
        <w:rPr>
          <w:rFonts w:asciiTheme="minorHAnsi" w:hAnsiTheme="minorHAnsi" w:cstheme="minorHAnsi"/>
          <w:sz w:val="24"/>
          <w:szCs w:val="24"/>
        </w:rPr>
        <w:t xml:space="preserve"> técnicamente idóneo</w:t>
      </w:r>
      <w:r w:rsidR="00151D74" w:rsidRPr="00EE719A">
        <w:rPr>
          <w:rFonts w:asciiTheme="minorHAnsi" w:hAnsiTheme="minorHAnsi" w:cstheme="minorHAnsi"/>
          <w:sz w:val="24"/>
          <w:szCs w:val="24"/>
        </w:rPr>
        <w:t>s</w:t>
      </w:r>
      <w:r w:rsidR="004E1F46" w:rsidRPr="00EE719A">
        <w:rPr>
          <w:rFonts w:asciiTheme="minorHAnsi" w:hAnsiTheme="minorHAnsi" w:cstheme="minorHAnsi"/>
          <w:sz w:val="24"/>
          <w:szCs w:val="24"/>
        </w:rPr>
        <w:t>, para emergencias, integrado-implantado y desarrollado luego de haber efectuado la evaluación del potencial riesgo de emergencia, dicho procedimiento considerará:</w:t>
      </w:r>
    </w:p>
    <w:p w14:paraId="1397068F" w14:textId="77777777" w:rsidR="00151D74" w:rsidRPr="00EE719A" w:rsidRDefault="00151D74" w:rsidP="00D9633C">
      <w:pPr>
        <w:pStyle w:val="Prrafodelista"/>
        <w:numPr>
          <w:ilvl w:val="0"/>
          <w:numId w:val="42"/>
        </w:numPr>
        <w:ind w:left="567" w:hanging="207"/>
        <w:jc w:val="both"/>
        <w:rPr>
          <w:rFonts w:asciiTheme="minorHAnsi" w:hAnsiTheme="minorHAnsi" w:cstheme="minorHAnsi"/>
          <w:sz w:val="24"/>
          <w:szCs w:val="24"/>
        </w:rPr>
      </w:pPr>
      <w:r w:rsidRPr="00EE719A">
        <w:rPr>
          <w:rFonts w:asciiTheme="minorHAnsi" w:hAnsiTheme="minorHAnsi" w:cstheme="minorHAnsi"/>
          <w:sz w:val="24"/>
          <w:szCs w:val="24"/>
        </w:rPr>
        <w:t>Modelo descriptivo (caracterización de la empresa)</w:t>
      </w:r>
      <w:r w:rsidR="0078424B">
        <w:rPr>
          <w:rFonts w:asciiTheme="minorHAnsi" w:hAnsiTheme="minorHAnsi" w:cstheme="minorHAnsi"/>
          <w:sz w:val="24"/>
          <w:szCs w:val="24"/>
        </w:rPr>
        <w:t>.</w:t>
      </w:r>
    </w:p>
    <w:p w14:paraId="23E35B6A" w14:textId="77777777" w:rsidR="00151D74" w:rsidRPr="00EE719A" w:rsidRDefault="00151D74" w:rsidP="00D9633C">
      <w:pPr>
        <w:pStyle w:val="Prrafodelista"/>
        <w:numPr>
          <w:ilvl w:val="0"/>
          <w:numId w:val="42"/>
        </w:numPr>
        <w:ind w:left="567" w:hanging="207"/>
        <w:jc w:val="both"/>
        <w:rPr>
          <w:rFonts w:asciiTheme="minorHAnsi" w:hAnsiTheme="minorHAnsi" w:cstheme="minorHAnsi"/>
          <w:sz w:val="24"/>
          <w:szCs w:val="24"/>
        </w:rPr>
      </w:pPr>
      <w:r w:rsidRPr="00EE719A">
        <w:rPr>
          <w:rFonts w:asciiTheme="minorHAnsi" w:hAnsiTheme="minorHAnsi" w:cstheme="minorHAnsi"/>
          <w:sz w:val="24"/>
          <w:szCs w:val="24"/>
        </w:rPr>
        <w:t>Identificación y tipificación de emergencias, que considere las variables hasta llegar a la emergencia.</w:t>
      </w:r>
    </w:p>
    <w:p w14:paraId="6436C593" w14:textId="77777777" w:rsidR="00151D74" w:rsidRPr="00EE719A" w:rsidRDefault="00151D74" w:rsidP="00D9633C">
      <w:pPr>
        <w:pStyle w:val="Prrafodelista"/>
        <w:numPr>
          <w:ilvl w:val="0"/>
          <w:numId w:val="42"/>
        </w:numPr>
        <w:ind w:left="567" w:hanging="207"/>
        <w:jc w:val="both"/>
        <w:rPr>
          <w:rFonts w:asciiTheme="minorHAnsi" w:hAnsiTheme="minorHAnsi" w:cstheme="minorHAnsi"/>
          <w:sz w:val="24"/>
          <w:szCs w:val="24"/>
        </w:rPr>
      </w:pPr>
      <w:r w:rsidRPr="00EE719A">
        <w:rPr>
          <w:rFonts w:asciiTheme="minorHAnsi" w:hAnsiTheme="minorHAnsi" w:cstheme="minorHAnsi"/>
          <w:sz w:val="24"/>
          <w:szCs w:val="24"/>
        </w:rPr>
        <w:t>Esquemas organizativos</w:t>
      </w:r>
      <w:r w:rsidR="0078424B">
        <w:rPr>
          <w:rFonts w:asciiTheme="minorHAnsi" w:hAnsiTheme="minorHAnsi" w:cstheme="minorHAnsi"/>
          <w:sz w:val="24"/>
          <w:szCs w:val="24"/>
        </w:rPr>
        <w:t>.</w:t>
      </w:r>
    </w:p>
    <w:p w14:paraId="244690F7" w14:textId="77777777" w:rsidR="00151D74" w:rsidRPr="00EE719A" w:rsidRDefault="00151D74" w:rsidP="00D9633C">
      <w:pPr>
        <w:pStyle w:val="Prrafodelista"/>
        <w:numPr>
          <w:ilvl w:val="0"/>
          <w:numId w:val="42"/>
        </w:numPr>
        <w:ind w:left="567" w:hanging="207"/>
        <w:jc w:val="both"/>
        <w:rPr>
          <w:rFonts w:asciiTheme="minorHAnsi" w:hAnsiTheme="minorHAnsi" w:cstheme="minorHAnsi"/>
          <w:sz w:val="24"/>
          <w:szCs w:val="24"/>
        </w:rPr>
      </w:pPr>
      <w:r w:rsidRPr="00EE719A">
        <w:rPr>
          <w:rFonts w:asciiTheme="minorHAnsi" w:hAnsiTheme="minorHAnsi" w:cstheme="minorHAnsi"/>
          <w:sz w:val="24"/>
          <w:szCs w:val="24"/>
        </w:rPr>
        <w:t>Modelos y pautas de acción</w:t>
      </w:r>
      <w:r w:rsidR="0078424B">
        <w:rPr>
          <w:rFonts w:asciiTheme="minorHAnsi" w:hAnsiTheme="minorHAnsi" w:cstheme="minorHAnsi"/>
          <w:sz w:val="24"/>
          <w:szCs w:val="24"/>
        </w:rPr>
        <w:t>.</w:t>
      </w:r>
    </w:p>
    <w:p w14:paraId="4234112C" w14:textId="77777777" w:rsidR="00151D74" w:rsidRPr="00EE719A" w:rsidRDefault="00151D74" w:rsidP="00D9633C">
      <w:pPr>
        <w:pStyle w:val="Prrafodelista"/>
        <w:numPr>
          <w:ilvl w:val="0"/>
          <w:numId w:val="42"/>
        </w:numPr>
        <w:ind w:left="567" w:hanging="207"/>
        <w:jc w:val="both"/>
        <w:rPr>
          <w:rFonts w:asciiTheme="minorHAnsi" w:hAnsiTheme="minorHAnsi" w:cstheme="minorHAnsi"/>
          <w:sz w:val="24"/>
          <w:szCs w:val="24"/>
        </w:rPr>
      </w:pPr>
      <w:r w:rsidRPr="00EE719A">
        <w:rPr>
          <w:rFonts w:asciiTheme="minorHAnsi" w:hAnsiTheme="minorHAnsi" w:cstheme="minorHAnsi"/>
          <w:sz w:val="24"/>
          <w:szCs w:val="24"/>
        </w:rPr>
        <w:t>Programas y criterios de integración-implantación</w:t>
      </w:r>
      <w:r w:rsidR="0078424B">
        <w:rPr>
          <w:rFonts w:asciiTheme="minorHAnsi" w:hAnsiTheme="minorHAnsi" w:cstheme="minorHAnsi"/>
          <w:sz w:val="24"/>
          <w:szCs w:val="24"/>
        </w:rPr>
        <w:t>.</w:t>
      </w:r>
    </w:p>
    <w:p w14:paraId="62839CB9" w14:textId="77777777" w:rsidR="004E1F46" w:rsidRPr="00D9633C" w:rsidRDefault="00151D74" w:rsidP="00117682">
      <w:pPr>
        <w:pStyle w:val="Prrafodelista"/>
        <w:numPr>
          <w:ilvl w:val="0"/>
          <w:numId w:val="42"/>
        </w:numPr>
        <w:ind w:left="567" w:hanging="207"/>
        <w:jc w:val="both"/>
        <w:rPr>
          <w:rFonts w:asciiTheme="minorHAnsi" w:hAnsiTheme="minorHAnsi" w:cstheme="minorHAnsi"/>
          <w:sz w:val="24"/>
          <w:szCs w:val="24"/>
        </w:rPr>
      </w:pPr>
      <w:r w:rsidRPr="00EE719A">
        <w:rPr>
          <w:rFonts w:asciiTheme="minorHAnsi" w:hAnsiTheme="minorHAnsi" w:cstheme="minorHAnsi"/>
          <w:sz w:val="24"/>
          <w:szCs w:val="24"/>
        </w:rPr>
        <w:t>Procedimiento de actualización, revisión y mejora del plan de emergencia.</w:t>
      </w:r>
    </w:p>
    <w:p w14:paraId="6E2059F1" w14:textId="77777777" w:rsidR="004E1F46" w:rsidRPr="00D9633C" w:rsidRDefault="004E1F46" w:rsidP="00117682">
      <w:pPr>
        <w:pStyle w:val="Prrafodelista"/>
        <w:numPr>
          <w:ilvl w:val="0"/>
          <w:numId w:val="44"/>
        </w:numPr>
        <w:jc w:val="both"/>
        <w:rPr>
          <w:rFonts w:asciiTheme="minorHAnsi" w:hAnsiTheme="minorHAnsi" w:cstheme="minorHAnsi"/>
          <w:sz w:val="24"/>
          <w:szCs w:val="24"/>
        </w:rPr>
      </w:pPr>
      <w:r w:rsidRPr="00EE719A">
        <w:rPr>
          <w:rFonts w:asciiTheme="minorHAnsi" w:hAnsiTheme="minorHAnsi" w:cstheme="minorHAnsi"/>
          <w:sz w:val="24"/>
          <w:szCs w:val="24"/>
        </w:rPr>
        <w:t>Se dispone que los trabajadores en caso de riesgo grave e inminente, previamente definido, puedan interrumpir su actividad y si es necesario abandonar de inmediato el lugar de trabajo.</w:t>
      </w:r>
      <w:r w:rsidRPr="00D9633C">
        <w:rPr>
          <w:rFonts w:asciiTheme="minorHAnsi" w:hAnsiTheme="minorHAnsi" w:cstheme="minorHAnsi"/>
          <w:sz w:val="24"/>
          <w:szCs w:val="24"/>
        </w:rPr>
        <w:tab/>
      </w:r>
    </w:p>
    <w:p w14:paraId="6A27729A" w14:textId="77777777" w:rsidR="004E1F46" w:rsidRPr="00D9633C" w:rsidRDefault="004E1F46" w:rsidP="00117682">
      <w:pPr>
        <w:pStyle w:val="Prrafodelista"/>
        <w:numPr>
          <w:ilvl w:val="0"/>
          <w:numId w:val="44"/>
        </w:numPr>
        <w:jc w:val="both"/>
        <w:rPr>
          <w:rFonts w:asciiTheme="minorHAnsi" w:hAnsiTheme="minorHAnsi" w:cstheme="minorHAnsi"/>
          <w:sz w:val="24"/>
          <w:szCs w:val="24"/>
        </w:rPr>
      </w:pPr>
      <w:r w:rsidRPr="00EE719A">
        <w:rPr>
          <w:rFonts w:asciiTheme="minorHAnsi" w:hAnsiTheme="minorHAnsi" w:cstheme="minorHAnsi"/>
          <w:sz w:val="24"/>
          <w:szCs w:val="24"/>
        </w:rPr>
        <w:t>Se dispone que ante una situación de peligro, si los trabajadores no pueden comunicarse con su superior, puedan adoptar las medidas necesarias para evitar las consecuencias de dicho peligro.</w:t>
      </w:r>
      <w:r w:rsidRPr="00D9633C">
        <w:rPr>
          <w:rFonts w:asciiTheme="minorHAnsi" w:hAnsiTheme="minorHAnsi" w:cstheme="minorHAnsi"/>
          <w:sz w:val="24"/>
          <w:szCs w:val="24"/>
        </w:rPr>
        <w:tab/>
      </w:r>
    </w:p>
    <w:p w14:paraId="0664681F" w14:textId="77777777" w:rsidR="004E1F46" w:rsidRPr="00D9633C" w:rsidRDefault="004E1F46" w:rsidP="00117682">
      <w:pPr>
        <w:pStyle w:val="Prrafodelista"/>
        <w:numPr>
          <w:ilvl w:val="0"/>
          <w:numId w:val="44"/>
        </w:numPr>
        <w:jc w:val="both"/>
        <w:rPr>
          <w:rFonts w:asciiTheme="minorHAnsi" w:hAnsiTheme="minorHAnsi" w:cstheme="minorHAnsi"/>
          <w:sz w:val="24"/>
          <w:szCs w:val="24"/>
        </w:rPr>
      </w:pPr>
      <w:r w:rsidRPr="00EE719A">
        <w:rPr>
          <w:rFonts w:asciiTheme="minorHAnsi" w:hAnsiTheme="minorHAnsi" w:cstheme="minorHAnsi"/>
          <w:sz w:val="24"/>
          <w:szCs w:val="24"/>
        </w:rPr>
        <w:t>Se realizan simulacros periódicos (al menos uno al año) para comprobar la eficacia del plan de emergencia</w:t>
      </w:r>
      <w:r w:rsidR="00151D74" w:rsidRPr="00EE719A">
        <w:rPr>
          <w:rFonts w:asciiTheme="minorHAnsi" w:hAnsiTheme="minorHAnsi" w:cstheme="minorHAnsi"/>
          <w:sz w:val="24"/>
          <w:szCs w:val="24"/>
        </w:rPr>
        <w:t xml:space="preserve"> según la planificación general del Sistema de Gestión de Seguridad y Salud</w:t>
      </w:r>
      <w:r w:rsidRPr="00EE719A">
        <w:rPr>
          <w:rFonts w:asciiTheme="minorHAnsi" w:hAnsiTheme="minorHAnsi" w:cstheme="minorHAnsi"/>
          <w:sz w:val="24"/>
          <w:szCs w:val="24"/>
        </w:rPr>
        <w:t>.</w:t>
      </w:r>
      <w:r w:rsidRPr="00D9633C">
        <w:rPr>
          <w:rFonts w:asciiTheme="minorHAnsi" w:hAnsiTheme="minorHAnsi" w:cstheme="minorHAnsi"/>
          <w:sz w:val="24"/>
          <w:szCs w:val="24"/>
        </w:rPr>
        <w:tab/>
      </w:r>
    </w:p>
    <w:p w14:paraId="54FB2F7F" w14:textId="77777777" w:rsidR="004E1F46" w:rsidRPr="00D9633C" w:rsidRDefault="004E1F46" w:rsidP="00D9633C">
      <w:pPr>
        <w:pStyle w:val="Prrafodelista"/>
        <w:numPr>
          <w:ilvl w:val="0"/>
          <w:numId w:val="44"/>
        </w:numPr>
        <w:jc w:val="both"/>
        <w:rPr>
          <w:rFonts w:asciiTheme="minorHAnsi" w:hAnsiTheme="minorHAnsi" w:cstheme="minorHAnsi"/>
          <w:sz w:val="24"/>
          <w:szCs w:val="24"/>
        </w:rPr>
      </w:pPr>
      <w:r w:rsidRPr="00EE719A">
        <w:rPr>
          <w:rFonts w:asciiTheme="minorHAnsi" w:hAnsiTheme="minorHAnsi" w:cstheme="minorHAnsi"/>
          <w:sz w:val="24"/>
          <w:szCs w:val="24"/>
        </w:rPr>
        <w:t>Se designa personal suficiente y con la competencia adecuada.</w:t>
      </w:r>
    </w:p>
    <w:p w14:paraId="435A0ADB" w14:textId="77777777" w:rsidR="004E1F46" w:rsidRDefault="004E1F46" w:rsidP="00117682">
      <w:pPr>
        <w:pStyle w:val="Prrafodelista"/>
        <w:numPr>
          <w:ilvl w:val="0"/>
          <w:numId w:val="44"/>
        </w:numPr>
        <w:jc w:val="both"/>
        <w:rPr>
          <w:rFonts w:asciiTheme="minorHAnsi" w:hAnsiTheme="minorHAnsi" w:cstheme="minorHAnsi"/>
          <w:sz w:val="24"/>
          <w:szCs w:val="24"/>
        </w:rPr>
      </w:pPr>
      <w:r w:rsidRPr="00EE719A">
        <w:rPr>
          <w:rFonts w:asciiTheme="minorHAnsi" w:hAnsiTheme="minorHAnsi" w:cstheme="minorHAnsi"/>
          <w:sz w:val="24"/>
          <w:szCs w:val="24"/>
        </w:rPr>
        <w:t>Se coordinan las relaciones necesarias con los servicios externos: primeros auxilios, asistencia médica, bomberos, policía, entre otros, para garantizar su respuesta.</w:t>
      </w:r>
      <w:r w:rsidRPr="00D9633C">
        <w:rPr>
          <w:rFonts w:asciiTheme="minorHAnsi" w:hAnsiTheme="minorHAnsi" w:cstheme="minorHAnsi"/>
          <w:sz w:val="24"/>
          <w:szCs w:val="24"/>
        </w:rPr>
        <w:tab/>
      </w:r>
    </w:p>
    <w:p w14:paraId="46621305" w14:textId="77777777" w:rsidR="00D9633C" w:rsidRPr="00D9633C" w:rsidRDefault="00D9633C" w:rsidP="00D9633C">
      <w:pPr>
        <w:pStyle w:val="Prrafodelista"/>
        <w:ind w:left="360"/>
        <w:jc w:val="both"/>
        <w:rPr>
          <w:rFonts w:asciiTheme="minorHAnsi" w:hAnsiTheme="minorHAnsi" w:cstheme="minorHAnsi"/>
          <w:sz w:val="24"/>
          <w:szCs w:val="24"/>
        </w:rPr>
      </w:pPr>
    </w:p>
    <w:p w14:paraId="3B8091F7" w14:textId="77777777" w:rsidR="004E1F46" w:rsidRPr="00EE719A" w:rsidRDefault="004E1F46" w:rsidP="00432875">
      <w:pPr>
        <w:pStyle w:val="Prrafodelista"/>
        <w:numPr>
          <w:ilvl w:val="1"/>
          <w:numId w:val="24"/>
        </w:numPr>
        <w:ind w:left="426" w:hanging="426"/>
        <w:rPr>
          <w:rFonts w:asciiTheme="minorHAnsi" w:hAnsiTheme="minorHAnsi" w:cstheme="minorHAnsi"/>
          <w:b/>
          <w:sz w:val="24"/>
          <w:szCs w:val="24"/>
        </w:rPr>
      </w:pPr>
      <w:r w:rsidRPr="00EE719A">
        <w:rPr>
          <w:rFonts w:asciiTheme="minorHAnsi" w:hAnsiTheme="minorHAnsi" w:cstheme="minorHAnsi"/>
          <w:b/>
          <w:sz w:val="24"/>
          <w:szCs w:val="24"/>
        </w:rPr>
        <w:t>Plan de Contingencia</w:t>
      </w:r>
    </w:p>
    <w:p w14:paraId="4E6C80D4" w14:textId="77777777" w:rsidR="004E1F46" w:rsidRPr="00EE719A" w:rsidRDefault="004E1F46" w:rsidP="00117682">
      <w:pPr>
        <w:jc w:val="both"/>
        <w:rPr>
          <w:rFonts w:asciiTheme="minorHAnsi" w:hAnsiTheme="minorHAnsi" w:cstheme="minorHAnsi"/>
          <w:sz w:val="24"/>
          <w:szCs w:val="24"/>
        </w:rPr>
      </w:pPr>
      <w:r w:rsidRPr="00EE719A">
        <w:rPr>
          <w:rFonts w:asciiTheme="minorHAnsi" w:hAnsiTheme="minorHAnsi" w:cstheme="minorHAnsi"/>
          <w:sz w:val="24"/>
          <w:szCs w:val="24"/>
        </w:rPr>
        <w:tab/>
      </w:r>
      <w:r w:rsidRPr="00EE719A">
        <w:rPr>
          <w:rFonts w:asciiTheme="minorHAnsi" w:hAnsiTheme="minorHAnsi" w:cstheme="minorHAnsi"/>
          <w:sz w:val="24"/>
          <w:szCs w:val="24"/>
        </w:rPr>
        <w:tab/>
      </w:r>
    </w:p>
    <w:p w14:paraId="33972586" w14:textId="77777777" w:rsidR="004E1F46" w:rsidRDefault="004E1F46" w:rsidP="00D9633C">
      <w:pPr>
        <w:jc w:val="both"/>
        <w:rPr>
          <w:rFonts w:asciiTheme="minorHAnsi" w:hAnsiTheme="minorHAnsi" w:cstheme="minorHAnsi"/>
          <w:sz w:val="24"/>
          <w:szCs w:val="24"/>
        </w:rPr>
      </w:pPr>
      <w:r w:rsidRPr="00EE719A">
        <w:rPr>
          <w:rFonts w:asciiTheme="minorHAnsi" w:hAnsiTheme="minorHAnsi" w:cstheme="minorHAnsi"/>
          <w:sz w:val="24"/>
          <w:szCs w:val="24"/>
        </w:rPr>
        <w:t xml:space="preserve">Durante las actividades relacionadas con la contingencia se integran-implantan medidas de </w:t>
      </w:r>
      <w:r w:rsidR="00151D74" w:rsidRPr="00EE719A">
        <w:rPr>
          <w:rFonts w:asciiTheme="minorHAnsi" w:hAnsiTheme="minorHAnsi" w:cstheme="minorHAnsi"/>
          <w:sz w:val="24"/>
          <w:szCs w:val="24"/>
        </w:rPr>
        <w:t>seguridad y salud en el trabajo con el fin de prevenir cualquier riesgo paralelo o residual de la emergencia implicada.</w:t>
      </w:r>
    </w:p>
    <w:p w14:paraId="48875DB8" w14:textId="77777777" w:rsidR="00D9633C" w:rsidRPr="00EE719A" w:rsidRDefault="00D9633C" w:rsidP="00D9633C">
      <w:pPr>
        <w:jc w:val="both"/>
        <w:rPr>
          <w:rFonts w:asciiTheme="minorHAnsi" w:hAnsiTheme="minorHAnsi" w:cstheme="minorHAnsi"/>
          <w:sz w:val="24"/>
          <w:szCs w:val="24"/>
        </w:rPr>
      </w:pPr>
    </w:p>
    <w:p w14:paraId="0C234618" w14:textId="77777777" w:rsidR="00151D74" w:rsidRPr="00EE719A" w:rsidRDefault="00151D74" w:rsidP="00D9633C">
      <w:pPr>
        <w:jc w:val="both"/>
        <w:rPr>
          <w:rFonts w:asciiTheme="minorHAnsi" w:hAnsiTheme="minorHAnsi" w:cstheme="minorHAnsi"/>
          <w:sz w:val="24"/>
          <w:szCs w:val="24"/>
        </w:rPr>
      </w:pPr>
      <w:r w:rsidRPr="00EE719A">
        <w:rPr>
          <w:rFonts w:asciiTheme="minorHAnsi" w:hAnsiTheme="minorHAnsi" w:cstheme="minorHAnsi"/>
          <w:sz w:val="24"/>
          <w:szCs w:val="24"/>
        </w:rPr>
        <w:t>Los planes de contingencia estarán incluidos en los planes de emergencia de cada sitio como un apartado especial.</w:t>
      </w:r>
    </w:p>
    <w:p w14:paraId="4044CFED" w14:textId="77777777" w:rsidR="004E1F46" w:rsidRPr="00EE719A" w:rsidRDefault="004E1F46" w:rsidP="00117682">
      <w:pPr>
        <w:jc w:val="both"/>
        <w:rPr>
          <w:rFonts w:asciiTheme="minorHAnsi" w:hAnsiTheme="minorHAnsi" w:cstheme="minorHAnsi"/>
          <w:sz w:val="24"/>
          <w:szCs w:val="24"/>
        </w:rPr>
      </w:pPr>
      <w:r w:rsidRPr="00EE719A">
        <w:rPr>
          <w:rFonts w:asciiTheme="minorHAnsi" w:hAnsiTheme="minorHAnsi" w:cstheme="minorHAnsi"/>
          <w:sz w:val="24"/>
          <w:szCs w:val="24"/>
        </w:rPr>
        <w:tab/>
      </w:r>
      <w:r w:rsidRPr="00EE719A">
        <w:rPr>
          <w:rFonts w:asciiTheme="minorHAnsi" w:hAnsiTheme="minorHAnsi" w:cstheme="minorHAnsi"/>
          <w:sz w:val="24"/>
          <w:szCs w:val="24"/>
        </w:rPr>
        <w:tab/>
      </w:r>
    </w:p>
    <w:p w14:paraId="2AE97C55" w14:textId="77777777" w:rsidR="004E1F46" w:rsidRPr="00EE719A" w:rsidRDefault="00151D74" w:rsidP="00432875">
      <w:pPr>
        <w:pStyle w:val="Prrafodelista"/>
        <w:numPr>
          <w:ilvl w:val="1"/>
          <w:numId w:val="24"/>
        </w:numPr>
        <w:ind w:left="426" w:hanging="426"/>
        <w:rPr>
          <w:rFonts w:asciiTheme="minorHAnsi" w:hAnsiTheme="minorHAnsi" w:cstheme="minorHAnsi"/>
          <w:b/>
          <w:sz w:val="24"/>
          <w:szCs w:val="24"/>
        </w:rPr>
      </w:pPr>
      <w:r w:rsidRPr="00EE719A">
        <w:rPr>
          <w:rFonts w:asciiTheme="minorHAnsi" w:hAnsiTheme="minorHAnsi" w:cstheme="minorHAnsi"/>
          <w:b/>
          <w:sz w:val="24"/>
          <w:szCs w:val="24"/>
        </w:rPr>
        <w:t>Auditorías</w:t>
      </w:r>
      <w:r w:rsidR="004E1F46" w:rsidRPr="00EE719A">
        <w:rPr>
          <w:rFonts w:asciiTheme="minorHAnsi" w:hAnsiTheme="minorHAnsi" w:cstheme="minorHAnsi"/>
          <w:b/>
          <w:sz w:val="24"/>
          <w:szCs w:val="24"/>
        </w:rPr>
        <w:t xml:space="preserve"> Internas</w:t>
      </w:r>
    </w:p>
    <w:p w14:paraId="5A539C6C" w14:textId="77777777" w:rsidR="004E1F46" w:rsidRPr="00EE719A" w:rsidRDefault="004E1F46" w:rsidP="00117682">
      <w:pPr>
        <w:jc w:val="both"/>
        <w:rPr>
          <w:rFonts w:asciiTheme="minorHAnsi" w:hAnsiTheme="minorHAnsi" w:cstheme="minorHAnsi"/>
          <w:sz w:val="24"/>
          <w:szCs w:val="24"/>
        </w:rPr>
      </w:pPr>
      <w:r w:rsidRPr="00EE719A">
        <w:rPr>
          <w:rFonts w:asciiTheme="minorHAnsi" w:hAnsiTheme="minorHAnsi" w:cstheme="minorHAnsi"/>
          <w:sz w:val="24"/>
          <w:szCs w:val="24"/>
        </w:rPr>
        <w:tab/>
      </w:r>
      <w:r w:rsidRPr="00EE719A">
        <w:rPr>
          <w:rFonts w:asciiTheme="minorHAnsi" w:hAnsiTheme="minorHAnsi" w:cstheme="minorHAnsi"/>
          <w:sz w:val="24"/>
          <w:szCs w:val="24"/>
        </w:rPr>
        <w:tab/>
      </w:r>
    </w:p>
    <w:p w14:paraId="54A4C961" w14:textId="77777777" w:rsidR="004E1F46" w:rsidRPr="00EE719A" w:rsidRDefault="004E1F46" w:rsidP="00D9633C">
      <w:pPr>
        <w:jc w:val="both"/>
        <w:rPr>
          <w:rFonts w:asciiTheme="minorHAnsi" w:hAnsiTheme="minorHAnsi" w:cstheme="minorHAnsi"/>
          <w:sz w:val="24"/>
          <w:szCs w:val="24"/>
        </w:rPr>
      </w:pPr>
      <w:r w:rsidRPr="00EE719A">
        <w:rPr>
          <w:rFonts w:asciiTheme="minorHAnsi" w:hAnsiTheme="minorHAnsi" w:cstheme="minorHAnsi"/>
          <w:sz w:val="24"/>
          <w:szCs w:val="24"/>
        </w:rPr>
        <w:t xml:space="preserve">Se tiene un procedimiento técnicamente idóneo, para realizar </w:t>
      </w:r>
      <w:r w:rsidR="00D9633C" w:rsidRPr="00EE719A">
        <w:rPr>
          <w:rFonts w:asciiTheme="minorHAnsi" w:hAnsiTheme="minorHAnsi" w:cstheme="minorHAnsi"/>
          <w:sz w:val="24"/>
          <w:szCs w:val="24"/>
        </w:rPr>
        <w:t>auditorías</w:t>
      </w:r>
      <w:r w:rsidRPr="00EE719A">
        <w:rPr>
          <w:rFonts w:asciiTheme="minorHAnsi" w:hAnsiTheme="minorHAnsi" w:cstheme="minorHAnsi"/>
          <w:sz w:val="24"/>
          <w:szCs w:val="24"/>
        </w:rPr>
        <w:t>, integrado-implantado que defina:</w:t>
      </w:r>
    </w:p>
    <w:p w14:paraId="50CE6887" w14:textId="77777777" w:rsidR="00151D74" w:rsidRPr="00EE719A" w:rsidRDefault="00151D74" w:rsidP="00117682">
      <w:pPr>
        <w:ind w:left="708"/>
        <w:jc w:val="both"/>
        <w:rPr>
          <w:rFonts w:asciiTheme="minorHAnsi" w:hAnsiTheme="minorHAnsi" w:cstheme="minorHAnsi"/>
          <w:sz w:val="24"/>
          <w:szCs w:val="24"/>
        </w:rPr>
      </w:pPr>
    </w:p>
    <w:p w14:paraId="198CD82A" w14:textId="77777777" w:rsidR="004E1F46" w:rsidRPr="00D9633C" w:rsidRDefault="004E1F46" w:rsidP="00D9633C">
      <w:pPr>
        <w:pStyle w:val="Prrafodelista"/>
        <w:numPr>
          <w:ilvl w:val="0"/>
          <w:numId w:val="46"/>
        </w:numPr>
        <w:jc w:val="both"/>
        <w:rPr>
          <w:rFonts w:asciiTheme="minorHAnsi" w:hAnsiTheme="minorHAnsi" w:cstheme="minorHAnsi"/>
          <w:sz w:val="24"/>
          <w:szCs w:val="24"/>
        </w:rPr>
      </w:pPr>
      <w:r w:rsidRPr="00D9633C">
        <w:rPr>
          <w:rFonts w:asciiTheme="minorHAnsi" w:hAnsiTheme="minorHAnsi" w:cstheme="minorHAnsi"/>
          <w:sz w:val="24"/>
          <w:szCs w:val="24"/>
        </w:rPr>
        <w:t>Las implicaciones y responsabilidades</w:t>
      </w:r>
      <w:r w:rsidR="0078424B">
        <w:rPr>
          <w:rFonts w:asciiTheme="minorHAnsi" w:hAnsiTheme="minorHAnsi" w:cstheme="minorHAnsi"/>
          <w:sz w:val="24"/>
          <w:szCs w:val="24"/>
        </w:rPr>
        <w:t>.</w:t>
      </w:r>
    </w:p>
    <w:p w14:paraId="4B4D83EC" w14:textId="77777777" w:rsidR="004E1F46" w:rsidRPr="00D9633C" w:rsidRDefault="004E1F46" w:rsidP="00D9633C">
      <w:pPr>
        <w:pStyle w:val="Prrafodelista"/>
        <w:numPr>
          <w:ilvl w:val="0"/>
          <w:numId w:val="46"/>
        </w:numPr>
        <w:jc w:val="both"/>
        <w:rPr>
          <w:rFonts w:asciiTheme="minorHAnsi" w:hAnsiTheme="minorHAnsi" w:cstheme="minorHAnsi"/>
          <w:sz w:val="24"/>
          <w:szCs w:val="24"/>
        </w:rPr>
      </w:pPr>
      <w:r w:rsidRPr="00D9633C">
        <w:rPr>
          <w:rFonts w:asciiTheme="minorHAnsi" w:hAnsiTheme="minorHAnsi" w:cstheme="minorHAnsi"/>
          <w:sz w:val="24"/>
          <w:szCs w:val="24"/>
        </w:rPr>
        <w:t>El proceso de desarrollo de la auditoria</w:t>
      </w:r>
      <w:r w:rsidR="0078424B">
        <w:rPr>
          <w:rFonts w:asciiTheme="minorHAnsi" w:hAnsiTheme="minorHAnsi" w:cstheme="minorHAnsi"/>
          <w:sz w:val="24"/>
          <w:szCs w:val="24"/>
        </w:rPr>
        <w:t>.</w:t>
      </w:r>
    </w:p>
    <w:p w14:paraId="77CAC534" w14:textId="77777777" w:rsidR="004E1F46" w:rsidRPr="00D9633C" w:rsidRDefault="004E1F46" w:rsidP="00D9633C">
      <w:pPr>
        <w:pStyle w:val="Prrafodelista"/>
        <w:numPr>
          <w:ilvl w:val="0"/>
          <w:numId w:val="46"/>
        </w:numPr>
        <w:jc w:val="both"/>
        <w:rPr>
          <w:rFonts w:asciiTheme="minorHAnsi" w:hAnsiTheme="minorHAnsi" w:cstheme="minorHAnsi"/>
          <w:sz w:val="24"/>
          <w:szCs w:val="24"/>
        </w:rPr>
      </w:pPr>
      <w:r w:rsidRPr="00D9633C">
        <w:rPr>
          <w:rFonts w:asciiTheme="minorHAnsi" w:hAnsiTheme="minorHAnsi" w:cstheme="minorHAnsi"/>
          <w:sz w:val="24"/>
          <w:szCs w:val="24"/>
        </w:rPr>
        <w:t>Las actividades previas a la auditoria</w:t>
      </w:r>
      <w:r w:rsidR="0078424B">
        <w:rPr>
          <w:rFonts w:asciiTheme="minorHAnsi" w:hAnsiTheme="minorHAnsi" w:cstheme="minorHAnsi"/>
          <w:sz w:val="24"/>
          <w:szCs w:val="24"/>
        </w:rPr>
        <w:t>.</w:t>
      </w:r>
    </w:p>
    <w:p w14:paraId="38FC5F3E" w14:textId="77777777" w:rsidR="004E1F46" w:rsidRPr="00D9633C" w:rsidRDefault="004E1F46" w:rsidP="00D9633C">
      <w:pPr>
        <w:pStyle w:val="Prrafodelista"/>
        <w:numPr>
          <w:ilvl w:val="0"/>
          <w:numId w:val="46"/>
        </w:numPr>
        <w:jc w:val="both"/>
        <w:rPr>
          <w:rFonts w:asciiTheme="minorHAnsi" w:hAnsiTheme="minorHAnsi" w:cstheme="minorHAnsi"/>
          <w:sz w:val="24"/>
          <w:szCs w:val="24"/>
        </w:rPr>
      </w:pPr>
      <w:r w:rsidRPr="00D9633C">
        <w:rPr>
          <w:rFonts w:asciiTheme="minorHAnsi" w:hAnsiTheme="minorHAnsi" w:cstheme="minorHAnsi"/>
          <w:sz w:val="24"/>
          <w:szCs w:val="24"/>
        </w:rPr>
        <w:lastRenderedPageBreak/>
        <w:t>Las actividades de la auditoria</w:t>
      </w:r>
      <w:r w:rsidR="0078424B">
        <w:rPr>
          <w:rFonts w:asciiTheme="minorHAnsi" w:hAnsiTheme="minorHAnsi" w:cstheme="minorHAnsi"/>
          <w:sz w:val="24"/>
          <w:szCs w:val="24"/>
        </w:rPr>
        <w:t>.</w:t>
      </w:r>
    </w:p>
    <w:p w14:paraId="44DE9109" w14:textId="77777777" w:rsidR="004E1F46" w:rsidRPr="00D9633C" w:rsidRDefault="004E1F46" w:rsidP="00D9633C">
      <w:pPr>
        <w:pStyle w:val="Prrafodelista"/>
        <w:numPr>
          <w:ilvl w:val="0"/>
          <w:numId w:val="46"/>
        </w:numPr>
        <w:jc w:val="both"/>
        <w:rPr>
          <w:rFonts w:asciiTheme="minorHAnsi" w:hAnsiTheme="minorHAnsi" w:cstheme="minorHAnsi"/>
          <w:sz w:val="24"/>
          <w:szCs w:val="24"/>
        </w:rPr>
      </w:pPr>
      <w:r w:rsidRPr="00D9633C">
        <w:rPr>
          <w:rFonts w:asciiTheme="minorHAnsi" w:hAnsiTheme="minorHAnsi" w:cstheme="minorHAnsi"/>
          <w:sz w:val="24"/>
          <w:szCs w:val="24"/>
        </w:rPr>
        <w:t>Las actividades posteriores a la auditoria</w:t>
      </w:r>
      <w:r w:rsidR="0078424B">
        <w:rPr>
          <w:rFonts w:asciiTheme="minorHAnsi" w:hAnsiTheme="minorHAnsi" w:cstheme="minorHAnsi"/>
          <w:sz w:val="24"/>
          <w:szCs w:val="24"/>
        </w:rPr>
        <w:t>.</w:t>
      </w:r>
    </w:p>
    <w:p w14:paraId="296ED2FF" w14:textId="77777777" w:rsidR="004E1F46" w:rsidRPr="00EE719A" w:rsidRDefault="004E1F46" w:rsidP="00117682">
      <w:pPr>
        <w:jc w:val="both"/>
        <w:rPr>
          <w:rFonts w:asciiTheme="minorHAnsi" w:hAnsiTheme="minorHAnsi" w:cstheme="minorHAnsi"/>
          <w:sz w:val="24"/>
          <w:szCs w:val="24"/>
        </w:rPr>
      </w:pPr>
      <w:r w:rsidRPr="00EE719A">
        <w:rPr>
          <w:rFonts w:asciiTheme="minorHAnsi" w:hAnsiTheme="minorHAnsi" w:cstheme="minorHAnsi"/>
          <w:sz w:val="24"/>
          <w:szCs w:val="24"/>
        </w:rPr>
        <w:tab/>
      </w:r>
    </w:p>
    <w:p w14:paraId="1BA15A7A" w14:textId="77777777" w:rsidR="004E1F46" w:rsidRPr="00EE719A" w:rsidRDefault="004E1F46" w:rsidP="00432875">
      <w:pPr>
        <w:pStyle w:val="Prrafodelista"/>
        <w:numPr>
          <w:ilvl w:val="1"/>
          <w:numId w:val="24"/>
        </w:numPr>
        <w:ind w:left="426" w:hanging="426"/>
        <w:rPr>
          <w:rFonts w:asciiTheme="minorHAnsi" w:hAnsiTheme="minorHAnsi" w:cstheme="minorHAnsi"/>
          <w:b/>
          <w:sz w:val="24"/>
          <w:szCs w:val="24"/>
        </w:rPr>
      </w:pPr>
      <w:r w:rsidRPr="00EE719A">
        <w:rPr>
          <w:rFonts w:asciiTheme="minorHAnsi" w:hAnsiTheme="minorHAnsi" w:cstheme="minorHAnsi"/>
          <w:b/>
          <w:sz w:val="24"/>
          <w:szCs w:val="24"/>
        </w:rPr>
        <w:t>Inspecciones de seguridad y salud</w:t>
      </w:r>
    </w:p>
    <w:p w14:paraId="1818CBFF" w14:textId="77777777" w:rsidR="00151D74" w:rsidRPr="00EE719A" w:rsidRDefault="00151D74" w:rsidP="00117682">
      <w:pPr>
        <w:jc w:val="both"/>
        <w:rPr>
          <w:rFonts w:asciiTheme="minorHAnsi" w:hAnsiTheme="minorHAnsi" w:cstheme="minorHAnsi"/>
          <w:sz w:val="24"/>
          <w:szCs w:val="24"/>
        </w:rPr>
      </w:pPr>
    </w:p>
    <w:p w14:paraId="2D459B27" w14:textId="007360B7" w:rsidR="004E1F46" w:rsidRPr="00D9633C" w:rsidRDefault="004E1F46" w:rsidP="00F36BB5">
      <w:pPr>
        <w:jc w:val="both"/>
        <w:rPr>
          <w:rFonts w:asciiTheme="minorHAnsi" w:hAnsiTheme="minorHAnsi" w:cstheme="minorHAnsi"/>
          <w:sz w:val="24"/>
          <w:szCs w:val="24"/>
        </w:rPr>
      </w:pPr>
      <w:r w:rsidRPr="00EE719A">
        <w:rPr>
          <w:rFonts w:asciiTheme="minorHAnsi" w:hAnsiTheme="minorHAnsi" w:cstheme="minorHAnsi"/>
          <w:sz w:val="24"/>
          <w:szCs w:val="24"/>
        </w:rPr>
        <w:t xml:space="preserve">Se tiene un </w:t>
      </w:r>
      <w:r w:rsidR="000B72C7" w:rsidRPr="00EE719A">
        <w:rPr>
          <w:rFonts w:asciiTheme="minorHAnsi" w:hAnsiTheme="minorHAnsi" w:cstheme="minorHAnsi"/>
          <w:sz w:val="24"/>
          <w:szCs w:val="24"/>
        </w:rPr>
        <w:t>proce</w:t>
      </w:r>
      <w:r w:rsidR="000B72C7">
        <w:rPr>
          <w:rFonts w:asciiTheme="minorHAnsi" w:hAnsiTheme="minorHAnsi" w:cstheme="minorHAnsi"/>
          <w:sz w:val="24"/>
          <w:szCs w:val="24"/>
        </w:rPr>
        <w:t>so</w:t>
      </w:r>
      <w:r w:rsidR="000B72C7" w:rsidRPr="00EE719A">
        <w:rPr>
          <w:rFonts w:asciiTheme="minorHAnsi" w:hAnsiTheme="minorHAnsi" w:cstheme="minorHAnsi"/>
          <w:sz w:val="24"/>
          <w:szCs w:val="24"/>
        </w:rPr>
        <w:t xml:space="preserve"> </w:t>
      </w:r>
      <w:r w:rsidRPr="00EE719A">
        <w:rPr>
          <w:rFonts w:asciiTheme="minorHAnsi" w:hAnsiTheme="minorHAnsi" w:cstheme="minorHAnsi"/>
          <w:sz w:val="24"/>
          <w:szCs w:val="24"/>
        </w:rPr>
        <w:t xml:space="preserve">técnicamente idóneo, para realizar las inspecciones y revisiones de seguridad, integrado-implantado </w:t>
      </w:r>
      <w:r w:rsidR="000B72C7">
        <w:rPr>
          <w:rFonts w:asciiTheme="minorHAnsi" w:hAnsiTheme="minorHAnsi" w:cstheme="minorHAnsi"/>
          <w:sz w:val="24"/>
          <w:szCs w:val="24"/>
        </w:rPr>
        <w:t>en cada operación industrial.</w:t>
      </w:r>
    </w:p>
    <w:p w14:paraId="625DF23F" w14:textId="77777777" w:rsidR="004E1F46" w:rsidRPr="00EE719A" w:rsidRDefault="004E1F46" w:rsidP="00117682">
      <w:pPr>
        <w:jc w:val="both"/>
        <w:rPr>
          <w:rFonts w:asciiTheme="minorHAnsi" w:hAnsiTheme="minorHAnsi" w:cstheme="minorHAnsi"/>
          <w:sz w:val="24"/>
          <w:szCs w:val="24"/>
        </w:rPr>
      </w:pPr>
      <w:r w:rsidRPr="00EE719A">
        <w:rPr>
          <w:rFonts w:asciiTheme="minorHAnsi" w:hAnsiTheme="minorHAnsi" w:cstheme="minorHAnsi"/>
          <w:sz w:val="24"/>
          <w:szCs w:val="24"/>
        </w:rPr>
        <w:tab/>
      </w:r>
      <w:r w:rsidRPr="00EE719A">
        <w:rPr>
          <w:rFonts w:asciiTheme="minorHAnsi" w:hAnsiTheme="minorHAnsi" w:cstheme="minorHAnsi"/>
          <w:sz w:val="24"/>
          <w:szCs w:val="24"/>
        </w:rPr>
        <w:tab/>
      </w:r>
    </w:p>
    <w:p w14:paraId="492334E0" w14:textId="77777777" w:rsidR="004E1F46" w:rsidRPr="00EE719A" w:rsidRDefault="004E1F46" w:rsidP="00432875">
      <w:pPr>
        <w:pStyle w:val="Prrafodelista"/>
        <w:numPr>
          <w:ilvl w:val="1"/>
          <w:numId w:val="24"/>
        </w:numPr>
        <w:ind w:left="426" w:hanging="426"/>
        <w:rPr>
          <w:rFonts w:asciiTheme="minorHAnsi" w:hAnsiTheme="minorHAnsi" w:cstheme="minorHAnsi"/>
          <w:b/>
          <w:sz w:val="24"/>
          <w:szCs w:val="24"/>
        </w:rPr>
      </w:pPr>
      <w:r w:rsidRPr="00EE719A">
        <w:rPr>
          <w:rFonts w:asciiTheme="minorHAnsi" w:hAnsiTheme="minorHAnsi" w:cstheme="minorHAnsi"/>
          <w:b/>
          <w:sz w:val="24"/>
          <w:szCs w:val="24"/>
        </w:rPr>
        <w:t>Equipos de protección personal individual y ropa de trabajo</w:t>
      </w:r>
    </w:p>
    <w:p w14:paraId="66B054FB" w14:textId="77777777" w:rsidR="004E1F46" w:rsidRPr="00EE719A" w:rsidRDefault="004E1F46" w:rsidP="00117682">
      <w:pPr>
        <w:jc w:val="both"/>
        <w:rPr>
          <w:rFonts w:asciiTheme="minorHAnsi" w:hAnsiTheme="minorHAnsi" w:cstheme="minorHAnsi"/>
          <w:sz w:val="24"/>
          <w:szCs w:val="24"/>
        </w:rPr>
      </w:pPr>
      <w:r w:rsidRPr="00EE719A">
        <w:rPr>
          <w:rFonts w:asciiTheme="minorHAnsi" w:hAnsiTheme="minorHAnsi" w:cstheme="minorHAnsi"/>
          <w:sz w:val="24"/>
          <w:szCs w:val="24"/>
        </w:rPr>
        <w:tab/>
      </w:r>
      <w:r w:rsidRPr="00EE719A">
        <w:rPr>
          <w:rFonts w:asciiTheme="minorHAnsi" w:hAnsiTheme="minorHAnsi" w:cstheme="minorHAnsi"/>
          <w:sz w:val="24"/>
          <w:szCs w:val="24"/>
        </w:rPr>
        <w:tab/>
      </w:r>
    </w:p>
    <w:p w14:paraId="15B918B2" w14:textId="77777777" w:rsidR="004E1F46" w:rsidRPr="00EE719A" w:rsidRDefault="004E1F46" w:rsidP="00D9633C">
      <w:pPr>
        <w:jc w:val="both"/>
        <w:rPr>
          <w:rFonts w:asciiTheme="minorHAnsi" w:hAnsiTheme="minorHAnsi" w:cstheme="minorHAnsi"/>
          <w:sz w:val="24"/>
          <w:szCs w:val="24"/>
        </w:rPr>
      </w:pPr>
      <w:r w:rsidRPr="00EE719A">
        <w:rPr>
          <w:rFonts w:asciiTheme="minorHAnsi" w:hAnsiTheme="minorHAnsi" w:cstheme="minorHAnsi"/>
          <w:sz w:val="24"/>
          <w:szCs w:val="24"/>
        </w:rPr>
        <w:t xml:space="preserve">Se tiene un procedimiento técnicamente idóneo, para selección, capacitación/uso y mantenimiento de equipos de protección individual, integrado-implantado </w:t>
      </w:r>
      <w:r w:rsidR="00151D74" w:rsidRPr="00EE719A">
        <w:rPr>
          <w:rFonts w:asciiTheme="minorHAnsi" w:hAnsiTheme="minorHAnsi" w:cstheme="minorHAnsi"/>
          <w:sz w:val="24"/>
          <w:szCs w:val="24"/>
        </w:rPr>
        <w:t>que define:</w:t>
      </w:r>
    </w:p>
    <w:p w14:paraId="78F533A3" w14:textId="77777777" w:rsidR="00151D74" w:rsidRPr="00EE719A" w:rsidRDefault="00151D74" w:rsidP="00117682">
      <w:pPr>
        <w:ind w:left="708"/>
        <w:jc w:val="both"/>
        <w:rPr>
          <w:rFonts w:asciiTheme="minorHAnsi" w:hAnsiTheme="minorHAnsi" w:cstheme="minorHAnsi"/>
          <w:sz w:val="24"/>
          <w:szCs w:val="24"/>
        </w:rPr>
      </w:pPr>
    </w:p>
    <w:p w14:paraId="71CADF49" w14:textId="77777777" w:rsidR="004E1F46" w:rsidRPr="00D9633C" w:rsidRDefault="004E1F46" w:rsidP="00D9633C">
      <w:pPr>
        <w:pStyle w:val="Prrafodelista"/>
        <w:numPr>
          <w:ilvl w:val="0"/>
          <w:numId w:val="48"/>
        </w:numPr>
        <w:jc w:val="both"/>
        <w:rPr>
          <w:rFonts w:asciiTheme="minorHAnsi" w:hAnsiTheme="minorHAnsi" w:cstheme="minorHAnsi"/>
          <w:sz w:val="24"/>
          <w:szCs w:val="24"/>
        </w:rPr>
      </w:pPr>
      <w:r w:rsidRPr="00D9633C">
        <w:rPr>
          <w:rFonts w:asciiTheme="minorHAnsi" w:hAnsiTheme="minorHAnsi" w:cstheme="minorHAnsi"/>
          <w:sz w:val="24"/>
          <w:szCs w:val="24"/>
        </w:rPr>
        <w:t>Objetivo y alcance</w:t>
      </w:r>
      <w:r w:rsidR="0078424B">
        <w:rPr>
          <w:rFonts w:asciiTheme="minorHAnsi" w:hAnsiTheme="minorHAnsi" w:cstheme="minorHAnsi"/>
          <w:sz w:val="24"/>
          <w:szCs w:val="24"/>
        </w:rPr>
        <w:t>.</w:t>
      </w:r>
    </w:p>
    <w:p w14:paraId="0EE4E317" w14:textId="77777777" w:rsidR="004E1F46" w:rsidRPr="00D9633C" w:rsidRDefault="004E1F46" w:rsidP="00D9633C">
      <w:pPr>
        <w:pStyle w:val="Prrafodelista"/>
        <w:numPr>
          <w:ilvl w:val="0"/>
          <w:numId w:val="48"/>
        </w:numPr>
        <w:jc w:val="both"/>
        <w:rPr>
          <w:rFonts w:asciiTheme="minorHAnsi" w:hAnsiTheme="minorHAnsi" w:cstheme="minorHAnsi"/>
          <w:sz w:val="24"/>
          <w:szCs w:val="24"/>
        </w:rPr>
      </w:pPr>
      <w:r w:rsidRPr="00D9633C">
        <w:rPr>
          <w:rFonts w:asciiTheme="minorHAnsi" w:hAnsiTheme="minorHAnsi" w:cstheme="minorHAnsi"/>
          <w:sz w:val="24"/>
          <w:szCs w:val="24"/>
        </w:rPr>
        <w:t>Implicaciones y responsabilidades</w:t>
      </w:r>
      <w:r w:rsidR="0078424B">
        <w:rPr>
          <w:rFonts w:asciiTheme="minorHAnsi" w:hAnsiTheme="minorHAnsi" w:cstheme="minorHAnsi"/>
          <w:sz w:val="24"/>
          <w:szCs w:val="24"/>
        </w:rPr>
        <w:t>.</w:t>
      </w:r>
    </w:p>
    <w:p w14:paraId="7DE8AEA9" w14:textId="77777777" w:rsidR="004E1F46" w:rsidRPr="00D9633C" w:rsidRDefault="004E1F46" w:rsidP="00D9633C">
      <w:pPr>
        <w:pStyle w:val="Prrafodelista"/>
        <w:numPr>
          <w:ilvl w:val="0"/>
          <w:numId w:val="48"/>
        </w:numPr>
        <w:jc w:val="both"/>
        <w:rPr>
          <w:rFonts w:asciiTheme="minorHAnsi" w:hAnsiTheme="minorHAnsi" w:cstheme="minorHAnsi"/>
          <w:sz w:val="24"/>
          <w:szCs w:val="24"/>
        </w:rPr>
      </w:pPr>
      <w:r w:rsidRPr="00D9633C">
        <w:rPr>
          <w:rFonts w:asciiTheme="minorHAnsi" w:hAnsiTheme="minorHAnsi" w:cstheme="minorHAnsi"/>
          <w:sz w:val="24"/>
          <w:szCs w:val="24"/>
        </w:rPr>
        <w:t>Vigilancia ambiental y biológica</w:t>
      </w:r>
      <w:r w:rsidR="0078424B">
        <w:rPr>
          <w:rFonts w:asciiTheme="minorHAnsi" w:hAnsiTheme="minorHAnsi" w:cstheme="minorHAnsi"/>
          <w:sz w:val="24"/>
          <w:szCs w:val="24"/>
        </w:rPr>
        <w:t>.</w:t>
      </w:r>
    </w:p>
    <w:p w14:paraId="62818A45" w14:textId="77777777" w:rsidR="004E1F46" w:rsidRPr="00D9633C" w:rsidRDefault="004E1F46" w:rsidP="00D9633C">
      <w:pPr>
        <w:pStyle w:val="Prrafodelista"/>
        <w:numPr>
          <w:ilvl w:val="0"/>
          <w:numId w:val="48"/>
        </w:numPr>
        <w:jc w:val="both"/>
        <w:rPr>
          <w:rFonts w:asciiTheme="minorHAnsi" w:hAnsiTheme="minorHAnsi" w:cstheme="minorHAnsi"/>
          <w:sz w:val="24"/>
          <w:szCs w:val="24"/>
        </w:rPr>
      </w:pPr>
      <w:r w:rsidRPr="00D9633C">
        <w:rPr>
          <w:rFonts w:asciiTheme="minorHAnsi" w:hAnsiTheme="minorHAnsi" w:cstheme="minorHAnsi"/>
          <w:sz w:val="24"/>
          <w:szCs w:val="24"/>
        </w:rPr>
        <w:t>Desarrollo del programa</w:t>
      </w:r>
      <w:r w:rsidR="0078424B">
        <w:rPr>
          <w:rFonts w:asciiTheme="minorHAnsi" w:hAnsiTheme="minorHAnsi" w:cstheme="minorHAnsi"/>
          <w:sz w:val="24"/>
          <w:szCs w:val="24"/>
        </w:rPr>
        <w:t>.</w:t>
      </w:r>
    </w:p>
    <w:p w14:paraId="1EA26318" w14:textId="77777777" w:rsidR="004E1F46" w:rsidRPr="00EE719A" w:rsidRDefault="004E1F46" w:rsidP="00D9633C">
      <w:pPr>
        <w:pStyle w:val="Prrafodelista"/>
        <w:numPr>
          <w:ilvl w:val="0"/>
          <w:numId w:val="48"/>
        </w:numPr>
        <w:jc w:val="both"/>
        <w:rPr>
          <w:rFonts w:asciiTheme="minorHAnsi" w:hAnsiTheme="minorHAnsi" w:cstheme="minorHAnsi"/>
          <w:sz w:val="24"/>
          <w:szCs w:val="24"/>
        </w:rPr>
      </w:pPr>
      <w:r w:rsidRPr="00EE719A">
        <w:rPr>
          <w:rFonts w:asciiTheme="minorHAnsi" w:hAnsiTheme="minorHAnsi" w:cstheme="minorHAnsi"/>
          <w:sz w:val="24"/>
          <w:szCs w:val="24"/>
        </w:rPr>
        <w:t>Matriz con inventario de riesgos para utilización de EPI(s)</w:t>
      </w:r>
      <w:r w:rsidR="0078424B">
        <w:rPr>
          <w:rFonts w:asciiTheme="minorHAnsi" w:hAnsiTheme="minorHAnsi" w:cstheme="minorHAnsi"/>
          <w:sz w:val="24"/>
          <w:szCs w:val="24"/>
        </w:rPr>
        <w:t>.</w:t>
      </w:r>
    </w:p>
    <w:p w14:paraId="56C04405" w14:textId="77777777" w:rsidR="004E1F46" w:rsidRPr="00EE719A" w:rsidRDefault="004E1F46" w:rsidP="00D9633C">
      <w:pPr>
        <w:pStyle w:val="Prrafodelista"/>
        <w:numPr>
          <w:ilvl w:val="0"/>
          <w:numId w:val="48"/>
        </w:numPr>
        <w:jc w:val="both"/>
        <w:rPr>
          <w:rFonts w:asciiTheme="minorHAnsi" w:hAnsiTheme="minorHAnsi" w:cstheme="minorHAnsi"/>
          <w:sz w:val="24"/>
          <w:szCs w:val="24"/>
        </w:rPr>
      </w:pPr>
      <w:r w:rsidRPr="00EE719A">
        <w:rPr>
          <w:rFonts w:asciiTheme="minorHAnsi" w:hAnsiTheme="minorHAnsi" w:cstheme="minorHAnsi"/>
          <w:sz w:val="24"/>
          <w:szCs w:val="24"/>
        </w:rPr>
        <w:t>Ficha para el seguimiento del uso de EPI(s) y ropa de trabajo</w:t>
      </w:r>
      <w:r w:rsidR="0078424B">
        <w:rPr>
          <w:rFonts w:asciiTheme="minorHAnsi" w:hAnsiTheme="minorHAnsi" w:cstheme="minorHAnsi"/>
          <w:sz w:val="24"/>
          <w:szCs w:val="24"/>
        </w:rPr>
        <w:t>.</w:t>
      </w:r>
    </w:p>
    <w:p w14:paraId="28FE456A" w14:textId="77777777" w:rsidR="004E1F46" w:rsidRPr="00EE719A" w:rsidRDefault="004E1F46" w:rsidP="00117682">
      <w:pPr>
        <w:jc w:val="both"/>
        <w:rPr>
          <w:rFonts w:asciiTheme="minorHAnsi" w:hAnsiTheme="minorHAnsi" w:cstheme="minorHAnsi"/>
          <w:sz w:val="24"/>
          <w:szCs w:val="24"/>
        </w:rPr>
      </w:pPr>
      <w:r w:rsidRPr="00EE719A">
        <w:rPr>
          <w:rFonts w:asciiTheme="minorHAnsi" w:hAnsiTheme="minorHAnsi" w:cstheme="minorHAnsi"/>
          <w:sz w:val="24"/>
          <w:szCs w:val="24"/>
        </w:rPr>
        <w:tab/>
      </w:r>
    </w:p>
    <w:p w14:paraId="3DB9C5EE" w14:textId="77777777" w:rsidR="004E1F46" w:rsidRPr="00EE719A" w:rsidRDefault="004E1F46" w:rsidP="00432875">
      <w:pPr>
        <w:pStyle w:val="Prrafodelista"/>
        <w:numPr>
          <w:ilvl w:val="1"/>
          <w:numId w:val="24"/>
        </w:numPr>
        <w:ind w:left="426" w:hanging="426"/>
        <w:rPr>
          <w:rFonts w:asciiTheme="minorHAnsi" w:hAnsiTheme="minorHAnsi" w:cstheme="minorHAnsi"/>
          <w:b/>
          <w:sz w:val="24"/>
          <w:szCs w:val="24"/>
        </w:rPr>
      </w:pPr>
      <w:r w:rsidRPr="00EE719A">
        <w:rPr>
          <w:rFonts w:asciiTheme="minorHAnsi" w:hAnsiTheme="minorHAnsi" w:cstheme="minorHAnsi"/>
          <w:b/>
          <w:sz w:val="24"/>
          <w:szCs w:val="24"/>
        </w:rPr>
        <w:t>Mantenimiento predictivo, preventivo y correctivo</w:t>
      </w:r>
    </w:p>
    <w:p w14:paraId="1AEB0DCF" w14:textId="77777777" w:rsidR="004E1F46" w:rsidRPr="00EE719A" w:rsidRDefault="004E1F46" w:rsidP="00117682">
      <w:pPr>
        <w:jc w:val="both"/>
        <w:rPr>
          <w:rFonts w:asciiTheme="minorHAnsi" w:hAnsiTheme="minorHAnsi" w:cstheme="minorHAnsi"/>
          <w:sz w:val="24"/>
          <w:szCs w:val="24"/>
        </w:rPr>
      </w:pPr>
      <w:r w:rsidRPr="00EE719A">
        <w:rPr>
          <w:rFonts w:asciiTheme="minorHAnsi" w:hAnsiTheme="minorHAnsi" w:cstheme="minorHAnsi"/>
          <w:sz w:val="24"/>
          <w:szCs w:val="24"/>
        </w:rPr>
        <w:tab/>
      </w:r>
      <w:r w:rsidRPr="00EE719A">
        <w:rPr>
          <w:rFonts w:asciiTheme="minorHAnsi" w:hAnsiTheme="minorHAnsi" w:cstheme="minorHAnsi"/>
          <w:sz w:val="24"/>
          <w:szCs w:val="24"/>
        </w:rPr>
        <w:tab/>
      </w:r>
    </w:p>
    <w:p w14:paraId="442C2369" w14:textId="56B4DFD0" w:rsidR="00F075BD" w:rsidRPr="00F075BD" w:rsidRDefault="004E1F46" w:rsidP="00F36BB5">
      <w:pPr>
        <w:jc w:val="both"/>
        <w:rPr>
          <w:rFonts w:asciiTheme="minorHAnsi" w:hAnsiTheme="minorHAnsi" w:cstheme="minorHAnsi"/>
          <w:sz w:val="24"/>
          <w:szCs w:val="24"/>
        </w:rPr>
      </w:pPr>
      <w:r w:rsidRPr="00EE719A">
        <w:rPr>
          <w:rFonts w:asciiTheme="minorHAnsi" w:hAnsiTheme="minorHAnsi" w:cstheme="minorHAnsi"/>
          <w:sz w:val="24"/>
          <w:szCs w:val="24"/>
        </w:rPr>
        <w:t xml:space="preserve">Se tiene un programa técnicamente idóneo, para realizar mantenimiento predictivo, preventivo y correctivo, integrado-implantado </w:t>
      </w:r>
      <w:r w:rsidR="000B72C7">
        <w:rPr>
          <w:rFonts w:asciiTheme="minorHAnsi" w:hAnsiTheme="minorHAnsi" w:cstheme="minorHAnsi"/>
          <w:sz w:val="24"/>
          <w:szCs w:val="24"/>
        </w:rPr>
        <w:t xml:space="preserve">en cada operación industrial. </w:t>
      </w:r>
    </w:p>
    <w:p w14:paraId="6C575E11" w14:textId="77777777" w:rsidR="004E1F46" w:rsidRPr="00EE719A" w:rsidRDefault="004E1F46" w:rsidP="00117682">
      <w:pPr>
        <w:jc w:val="both"/>
        <w:rPr>
          <w:rFonts w:asciiTheme="minorHAnsi" w:hAnsiTheme="minorHAnsi" w:cstheme="minorHAnsi"/>
          <w:sz w:val="24"/>
          <w:szCs w:val="24"/>
        </w:rPr>
      </w:pPr>
      <w:r w:rsidRPr="00EE719A">
        <w:rPr>
          <w:rFonts w:asciiTheme="minorHAnsi" w:hAnsiTheme="minorHAnsi" w:cstheme="minorHAnsi"/>
          <w:sz w:val="24"/>
          <w:szCs w:val="24"/>
        </w:rPr>
        <w:tab/>
      </w:r>
    </w:p>
    <w:p w14:paraId="6EC093BB" w14:textId="77777777" w:rsidR="004E1F46" w:rsidRPr="00EE719A" w:rsidRDefault="004E1F46" w:rsidP="00117682">
      <w:pPr>
        <w:jc w:val="both"/>
        <w:rPr>
          <w:rFonts w:asciiTheme="minorHAnsi" w:hAnsiTheme="minorHAnsi" w:cstheme="minorHAnsi"/>
          <w:sz w:val="24"/>
          <w:szCs w:val="24"/>
        </w:rPr>
      </w:pPr>
      <w:r w:rsidRPr="00EE719A">
        <w:rPr>
          <w:rFonts w:asciiTheme="minorHAnsi" w:hAnsiTheme="minorHAnsi" w:cstheme="minorHAnsi"/>
          <w:sz w:val="24"/>
          <w:szCs w:val="24"/>
        </w:rPr>
        <w:tab/>
      </w:r>
    </w:p>
    <w:p w14:paraId="6CF059F4" w14:textId="77777777" w:rsidR="004E1F46" w:rsidRPr="00EE719A" w:rsidRDefault="004E1F46" w:rsidP="00117682">
      <w:pPr>
        <w:jc w:val="both"/>
        <w:rPr>
          <w:rFonts w:asciiTheme="minorHAnsi" w:hAnsiTheme="minorHAnsi" w:cstheme="minorHAnsi"/>
          <w:sz w:val="24"/>
          <w:szCs w:val="24"/>
        </w:rPr>
      </w:pPr>
    </w:p>
    <w:p w14:paraId="5BB7CA91" w14:textId="77777777" w:rsidR="00EE719A" w:rsidRPr="00EE719A" w:rsidRDefault="00EE719A">
      <w:pPr>
        <w:jc w:val="both"/>
        <w:rPr>
          <w:rFonts w:asciiTheme="minorHAnsi" w:hAnsiTheme="minorHAnsi" w:cstheme="minorHAnsi"/>
          <w:sz w:val="24"/>
          <w:szCs w:val="24"/>
        </w:rPr>
      </w:pPr>
    </w:p>
    <w:sectPr w:rsidR="00EE719A" w:rsidRPr="00EE719A" w:rsidSect="00F36BB5">
      <w:headerReference w:type="even" r:id="rId9"/>
      <w:headerReference w:type="default" r:id="rId10"/>
      <w:footerReference w:type="even" r:id="rId11"/>
      <w:footerReference w:type="default" r:id="rId12"/>
      <w:headerReference w:type="first" r:id="rId13"/>
      <w:footerReference w:type="first" r:id="rId14"/>
      <w:pgSz w:w="12240" w:h="15840" w:code="132"/>
      <w:pgMar w:top="1134" w:right="1134" w:bottom="1134" w:left="1134" w:header="567"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4B210F" w14:textId="77777777" w:rsidR="00320119" w:rsidRDefault="00320119">
      <w:r>
        <w:separator/>
      </w:r>
    </w:p>
  </w:endnote>
  <w:endnote w:type="continuationSeparator" w:id="0">
    <w:p w14:paraId="291C4A1B" w14:textId="77777777" w:rsidR="00320119" w:rsidRDefault="003201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altName w:val="NewCenturySchlbk"/>
    <w:panose1 w:val="02040604050505020304"/>
    <w:charset w:val="00"/>
    <w:family w:val="roman"/>
    <w:pitch w:val="variable"/>
    <w:sig w:usb0="00000287" w:usb1="00000000" w:usb2="00000000" w:usb3="00000000" w:csb0="0000009F" w:csb1="00000000"/>
  </w:font>
  <w:font w:name="Times">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91B3C" w14:textId="77777777" w:rsidR="00B369F1" w:rsidRDefault="00B369F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6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1276"/>
      <w:gridCol w:w="1276"/>
      <w:gridCol w:w="1701"/>
      <w:gridCol w:w="1134"/>
      <w:gridCol w:w="1559"/>
      <w:gridCol w:w="1276"/>
    </w:tblGrid>
    <w:tr w:rsidR="00FA0E65" w14:paraId="2FDBD1E4" w14:textId="77777777" w:rsidTr="00F36BB5">
      <w:trPr>
        <w:trHeight w:val="198"/>
      </w:trPr>
      <w:tc>
        <w:tcPr>
          <w:tcW w:w="1843" w:type="dxa"/>
          <w:tcBorders>
            <w:bottom w:val="single" w:sz="4" w:space="0" w:color="FFFFFF" w:themeColor="background1"/>
          </w:tcBorders>
          <w:vAlign w:val="center"/>
        </w:tcPr>
        <w:p w14:paraId="012D5946" w14:textId="77777777" w:rsidR="00FA0E65" w:rsidRPr="00F13F7C" w:rsidRDefault="00FA0E65" w:rsidP="00F13F7C">
          <w:pPr>
            <w:pStyle w:val="Piedepgina"/>
            <w:rPr>
              <w:rFonts w:asciiTheme="minorHAnsi" w:hAnsiTheme="minorHAnsi" w:cstheme="minorHAnsi"/>
              <w:sz w:val="16"/>
              <w:szCs w:val="16"/>
              <w:lang w:val="es-ES_tradnl"/>
            </w:rPr>
          </w:pPr>
          <w:r w:rsidRPr="00F13F7C">
            <w:rPr>
              <w:rFonts w:asciiTheme="minorHAnsi" w:hAnsiTheme="minorHAnsi" w:cstheme="minorHAnsi"/>
              <w:sz w:val="16"/>
              <w:szCs w:val="16"/>
              <w:lang w:val="es-ES_tradnl"/>
            </w:rPr>
            <w:t>Elaborado por:</w:t>
          </w:r>
        </w:p>
      </w:tc>
      <w:tc>
        <w:tcPr>
          <w:tcW w:w="1276" w:type="dxa"/>
          <w:tcBorders>
            <w:bottom w:val="single" w:sz="4" w:space="0" w:color="FFFFFF" w:themeColor="background1"/>
          </w:tcBorders>
          <w:vAlign w:val="center"/>
        </w:tcPr>
        <w:p w14:paraId="43C68528" w14:textId="77777777" w:rsidR="00FA0E65" w:rsidRPr="00F13F7C" w:rsidRDefault="00FA0E65" w:rsidP="00F13F7C">
          <w:pPr>
            <w:pStyle w:val="Piedepgina"/>
            <w:rPr>
              <w:rFonts w:asciiTheme="minorHAnsi" w:hAnsiTheme="minorHAnsi" w:cstheme="minorHAnsi"/>
              <w:sz w:val="16"/>
              <w:szCs w:val="16"/>
              <w:lang w:val="es-ES_tradnl"/>
            </w:rPr>
          </w:pPr>
          <w:r w:rsidRPr="00F13F7C">
            <w:rPr>
              <w:rFonts w:asciiTheme="minorHAnsi" w:hAnsiTheme="minorHAnsi" w:cstheme="minorHAnsi"/>
              <w:sz w:val="16"/>
              <w:szCs w:val="16"/>
              <w:lang w:val="es-ES_tradnl"/>
            </w:rPr>
            <w:t>Aprobado por:</w:t>
          </w:r>
        </w:p>
      </w:tc>
      <w:tc>
        <w:tcPr>
          <w:tcW w:w="1276" w:type="dxa"/>
          <w:tcBorders>
            <w:bottom w:val="single" w:sz="4" w:space="0" w:color="FFFFFF" w:themeColor="background1"/>
          </w:tcBorders>
          <w:vAlign w:val="center"/>
        </w:tcPr>
        <w:p w14:paraId="31EF2840" w14:textId="77777777" w:rsidR="00FA0E65" w:rsidRPr="00F13F7C" w:rsidRDefault="00FA0E65" w:rsidP="00F13F7C">
          <w:pPr>
            <w:pStyle w:val="Piedepgina"/>
            <w:rPr>
              <w:rFonts w:asciiTheme="minorHAnsi" w:hAnsiTheme="minorHAnsi" w:cstheme="minorHAnsi"/>
              <w:sz w:val="16"/>
              <w:szCs w:val="16"/>
              <w:lang w:val="es-ES_tradnl"/>
            </w:rPr>
          </w:pPr>
          <w:r w:rsidRPr="00F13F7C">
            <w:rPr>
              <w:rFonts w:asciiTheme="minorHAnsi" w:hAnsiTheme="minorHAnsi" w:cstheme="minorHAnsi"/>
              <w:sz w:val="16"/>
              <w:szCs w:val="16"/>
              <w:lang w:val="es-ES_tradnl"/>
            </w:rPr>
            <w:t>Aprobado por:</w:t>
          </w:r>
        </w:p>
      </w:tc>
      <w:tc>
        <w:tcPr>
          <w:tcW w:w="1701" w:type="dxa"/>
          <w:tcBorders>
            <w:bottom w:val="single" w:sz="4" w:space="0" w:color="FFFFFF" w:themeColor="background1"/>
          </w:tcBorders>
          <w:vAlign w:val="center"/>
        </w:tcPr>
        <w:p w14:paraId="3EE7E096" w14:textId="77777777" w:rsidR="00FA0E65" w:rsidRPr="00F13F7C" w:rsidRDefault="00FA0E65" w:rsidP="00F13F7C">
          <w:pPr>
            <w:pStyle w:val="Piedepgina"/>
            <w:rPr>
              <w:rFonts w:asciiTheme="minorHAnsi" w:hAnsiTheme="minorHAnsi" w:cstheme="minorHAnsi"/>
              <w:sz w:val="16"/>
              <w:szCs w:val="16"/>
              <w:lang w:val="es-ES_tradnl"/>
            </w:rPr>
          </w:pPr>
          <w:r w:rsidRPr="00F13F7C">
            <w:rPr>
              <w:rFonts w:asciiTheme="minorHAnsi" w:hAnsiTheme="minorHAnsi" w:cstheme="minorHAnsi"/>
              <w:sz w:val="16"/>
              <w:szCs w:val="16"/>
              <w:lang w:val="es-ES_tradnl"/>
            </w:rPr>
            <w:t>Fecha:</w:t>
          </w:r>
        </w:p>
      </w:tc>
      <w:tc>
        <w:tcPr>
          <w:tcW w:w="1134" w:type="dxa"/>
          <w:tcBorders>
            <w:bottom w:val="single" w:sz="4" w:space="0" w:color="FFFFFF" w:themeColor="background1"/>
          </w:tcBorders>
          <w:vAlign w:val="center"/>
        </w:tcPr>
        <w:p w14:paraId="609FC351" w14:textId="77777777" w:rsidR="00FA0E65" w:rsidRPr="00F13F7C" w:rsidRDefault="00FA0E65" w:rsidP="00F13F7C">
          <w:pPr>
            <w:pStyle w:val="Piedepgina"/>
            <w:rPr>
              <w:rFonts w:asciiTheme="minorHAnsi" w:hAnsiTheme="minorHAnsi" w:cstheme="minorHAnsi"/>
              <w:sz w:val="16"/>
              <w:szCs w:val="16"/>
              <w:lang w:val="es-ES_tradnl"/>
            </w:rPr>
          </w:pPr>
          <w:r w:rsidRPr="00F13F7C">
            <w:rPr>
              <w:rFonts w:asciiTheme="minorHAnsi" w:hAnsiTheme="minorHAnsi" w:cstheme="minorHAnsi"/>
              <w:sz w:val="16"/>
              <w:szCs w:val="16"/>
              <w:lang w:val="es-ES_tradnl"/>
            </w:rPr>
            <w:t>Versión:</w:t>
          </w:r>
        </w:p>
      </w:tc>
      <w:tc>
        <w:tcPr>
          <w:tcW w:w="1559" w:type="dxa"/>
          <w:tcBorders>
            <w:bottom w:val="single" w:sz="4" w:space="0" w:color="FFFFFF" w:themeColor="background1"/>
          </w:tcBorders>
          <w:vAlign w:val="center"/>
        </w:tcPr>
        <w:p w14:paraId="6C14D8AF" w14:textId="77777777" w:rsidR="00FA0E65" w:rsidRPr="00F13F7C" w:rsidRDefault="00FA0E65" w:rsidP="00F13F7C">
          <w:pPr>
            <w:pStyle w:val="Piedepgina"/>
            <w:rPr>
              <w:rFonts w:asciiTheme="minorHAnsi" w:hAnsiTheme="minorHAnsi" w:cstheme="minorHAnsi"/>
              <w:sz w:val="16"/>
              <w:szCs w:val="16"/>
              <w:lang w:val="es-ES_tradnl"/>
            </w:rPr>
          </w:pPr>
          <w:r w:rsidRPr="00F13F7C">
            <w:rPr>
              <w:rFonts w:asciiTheme="minorHAnsi" w:hAnsiTheme="minorHAnsi" w:cstheme="minorHAnsi"/>
              <w:sz w:val="16"/>
              <w:szCs w:val="16"/>
              <w:lang w:val="es-ES_tradnl"/>
            </w:rPr>
            <w:t>Documento:</w:t>
          </w:r>
        </w:p>
      </w:tc>
      <w:tc>
        <w:tcPr>
          <w:tcW w:w="1276" w:type="dxa"/>
          <w:tcBorders>
            <w:bottom w:val="single" w:sz="4" w:space="0" w:color="FFFFFF" w:themeColor="background1"/>
          </w:tcBorders>
          <w:vAlign w:val="center"/>
        </w:tcPr>
        <w:p w14:paraId="76C99EBE" w14:textId="77777777" w:rsidR="00FA0E65" w:rsidRPr="00F13F7C" w:rsidRDefault="00FA0E65" w:rsidP="00F13F7C">
          <w:pPr>
            <w:pStyle w:val="Piedepgina"/>
            <w:rPr>
              <w:rFonts w:asciiTheme="minorHAnsi" w:hAnsiTheme="minorHAnsi" w:cstheme="minorHAnsi"/>
              <w:sz w:val="16"/>
              <w:szCs w:val="16"/>
            </w:rPr>
          </w:pPr>
          <w:r w:rsidRPr="00F13F7C">
            <w:rPr>
              <w:rFonts w:asciiTheme="minorHAnsi" w:hAnsiTheme="minorHAnsi" w:cstheme="minorHAnsi"/>
              <w:sz w:val="16"/>
              <w:szCs w:val="16"/>
            </w:rPr>
            <w:t>Página:</w:t>
          </w:r>
        </w:p>
      </w:tc>
    </w:tr>
    <w:tr w:rsidR="00FA0E65" w14:paraId="074CFCD0" w14:textId="77777777" w:rsidTr="0002487F">
      <w:trPr>
        <w:trHeight w:val="345"/>
      </w:trPr>
      <w:tc>
        <w:tcPr>
          <w:tcW w:w="1843" w:type="dxa"/>
          <w:tcBorders>
            <w:top w:val="single" w:sz="4" w:space="0" w:color="FFFFFF" w:themeColor="background1"/>
          </w:tcBorders>
          <w:vAlign w:val="center"/>
        </w:tcPr>
        <w:p w14:paraId="1F0FDCD7" w14:textId="75461328" w:rsidR="00FA0E65" w:rsidRPr="00F13F7C" w:rsidRDefault="00837056" w:rsidP="00F13F7C">
          <w:pPr>
            <w:pStyle w:val="Piedepgina"/>
            <w:jc w:val="center"/>
            <w:rPr>
              <w:rFonts w:asciiTheme="minorHAnsi" w:hAnsiTheme="minorHAnsi" w:cstheme="minorHAnsi"/>
              <w:sz w:val="24"/>
              <w:szCs w:val="22"/>
              <w:lang w:val="es-ES_tradnl"/>
            </w:rPr>
          </w:pPr>
          <w:ins w:id="74" w:author="Steeven Alexander" w:date="2020-05-09T13:44:00Z">
            <w:r>
              <w:rPr>
                <w:rFonts w:asciiTheme="minorHAnsi" w:hAnsiTheme="minorHAnsi" w:cstheme="minorHAnsi"/>
                <w:sz w:val="24"/>
                <w:szCs w:val="22"/>
                <w:lang w:val="es-ES_tradnl"/>
              </w:rPr>
              <w:t>S. Pérez</w:t>
            </w:r>
          </w:ins>
          <w:del w:id="75" w:author="Steeven Alexander" w:date="2020-05-09T13:44:00Z">
            <w:r w:rsidR="00FA0E65" w:rsidRPr="00F13F7C" w:rsidDel="00837056">
              <w:rPr>
                <w:rFonts w:asciiTheme="minorHAnsi" w:hAnsiTheme="minorHAnsi" w:cstheme="minorHAnsi"/>
                <w:sz w:val="24"/>
                <w:szCs w:val="22"/>
                <w:lang w:val="es-ES_tradnl"/>
              </w:rPr>
              <w:delText>A.Hacay-Chang</w:delText>
            </w:r>
          </w:del>
        </w:p>
      </w:tc>
      <w:tc>
        <w:tcPr>
          <w:tcW w:w="1276" w:type="dxa"/>
          <w:tcBorders>
            <w:top w:val="single" w:sz="4" w:space="0" w:color="FFFFFF" w:themeColor="background1"/>
          </w:tcBorders>
          <w:vAlign w:val="center"/>
        </w:tcPr>
        <w:p w14:paraId="3E97E2BF" w14:textId="4682742B" w:rsidR="00FA0E65" w:rsidRPr="00F13F7C" w:rsidRDefault="00837056" w:rsidP="00F13F7C">
          <w:pPr>
            <w:pStyle w:val="Piedepgina"/>
            <w:jc w:val="center"/>
            <w:rPr>
              <w:rFonts w:asciiTheme="minorHAnsi" w:hAnsiTheme="minorHAnsi" w:cstheme="minorHAnsi"/>
              <w:sz w:val="24"/>
              <w:szCs w:val="22"/>
              <w:lang w:val="es-ES_tradnl"/>
            </w:rPr>
          </w:pPr>
          <w:ins w:id="76" w:author="Steeven Alexander" w:date="2020-05-09T13:44:00Z">
            <w:r>
              <w:rPr>
                <w:rFonts w:asciiTheme="minorHAnsi" w:hAnsiTheme="minorHAnsi" w:cstheme="minorHAnsi"/>
                <w:sz w:val="24"/>
                <w:szCs w:val="22"/>
                <w:lang w:val="es-ES_tradnl"/>
              </w:rPr>
              <w:t>BC</w:t>
            </w:r>
          </w:ins>
          <w:del w:id="77" w:author="Steeven Alexander" w:date="2020-05-09T13:44:00Z">
            <w:r w:rsidR="00FA0E65" w:rsidDel="00837056">
              <w:rPr>
                <w:rFonts w:asciiTheme="minorHAnsi" w:hAnsiTheme="minorHAnsi" w:cstheme="minorHAnsi"/>
                <w:sz w:val="24"/>
                <w:szCs w:val="22"/>
                <w:lang w:val="es-ES_tradnl"/>
              </w:rPr>
              <w:delText>AHA</w:delText>
            </w:r>
          </w:del>
        </w:p>
      </w:tc>
      <w:tc>
        <w:tcPr>
          <w:tcW w:w="1276" w:type="dxa"/>
          <w:tcBorders>
            <w:top w:val="single" w:sz="4" w:space="0" w:color="FFFFFF" w:themeColor="background1"/>
          </w:tcBorders>
          <w:vAlign w:val="center"/>
        </w:tcPr>
        <w:p w14:paraId="63E28D88" w14:textId="07CF4279" w:rsidR="00FA0E65" w:rsidRPr="00F13F7C" w:rsidRDefault="00837056" w:rsidP="00F13F7C">
          <w:pPr>
            <w:pStyle w:val="Piedepgina"/>
            <w:jc w:val="center"/>
            <w:rPr>
              <w:rFonts w:asciiTheme="minorHAnsi" w:hAnsiTheme="minorHAnsi" w:cstheme="minorHAnsi"/>
              <w:sz w:val="24"/>
              <w:szCs w:val="22"/>
              <w:lang w:val="es-ES_tradnl"/>
            </w:rPr>
          </w:pPr>
          <w:ins w:id="78" w:author="Steeven Alexander" w:date="2020-05-09T13:44:00Z">
            <w:r>
              <w:rPr>
                <w:rFonts w:asciiTheme="minorHAnsi" w:hAnsiTheme="minorHAnsi" w:cstheme="minorHAnsi"/>
                <w:sz w:val="24"/>
                <w:szCs w:val="22"/>
                <w:lang w:val="es-ES_tradnl"/>
              </w:rPr>
              <w:t>BC</w:t>
            </w:r>
          </w:ins>
          <w:del w:id="79" w:author="Steeven Alexander" w:date="2020-05-09T13:44:00Z">
            <w:r w:rsidR="0078424B" w:rsidDel="00837056">
              <w:rPr>
                <w:rFonts w:asciiTheme="minorHAnsi" w:hAnsiTheme="minorHAnsi" w:cstheme="minorHAnsi"/>
                <w:sz w:val="24"/>
                <w:szCs w:val="22"/>
                <w:lang w:val="es-ES_tradnl"/>
              </w:rPr>
              <w:delText>CPvC</w:delText>
            </w:r>
          </w:del>
        </w:p>
      </w:tc>
      <w:tc>
        <w:tcPr>
          <w:tcW w:w="1701" w:type="dxa"/>
          <w:tcBorders>
            <w:top w:val="single" w:sz="4" w:space="0" w:color="FFFFFF" w:themeColor="background1"/>
          </w:tcBorders>
          <w:vAlign w:val="center"/>
        </w:tcPr>
        <w:p w14:paraId="055C7393" w14:textId="2F9887D5" w:rsidR="00FA0E65" w:rsidRPr="00F13F7C" w:rsidRDefault="00837056" w:rsidP="0000321B">
          <w:pPr>
            <w:pStyle w:val="Piedepgina"/>
            <w:jc w:val="center"/>
            <w:rPr>
              <w:rFonts w:asciiTheme="minorHAnsi" w:hAnsiTheme="minorHAnsi" w:cstheme="minorHAnsi"/>
              <w:sz w:val="24"/>
              <w:szCs w:val="22"/>
              <w:lang w:val="es-ES_tradnl"/>
            </w:rPr>
          </w:pPr>
          <w:ins w:id="80" w:author="Steeven Alexander" w:date="2020-05-09T13:44:00Z">
            <w:r>
              <w:rPr>
                <w:rFonts w:asciiTheme="minorHAnsi" w:hAnsiTheme="minorHAnsi" w:cstheme="minorHAnsi"/>
                <w:sz w:val="24"/>
                <w:szCs w:val="22"/>
                <w:lang w:val="es-ES_tradnl"/>
              </w:rPr>
              <w:t>May08</w:t>
            </w:r>
          </w:ins>
          <w:del w:id="81" w:author="Steeven Alexander" w:date="2020-05-09T13:44:00Z">
            <w:r w:rsidR="00FA0E65" w:rsidDel="00837056">
              <w:rPr>
                <w:rFonts w:asciiTheme="minorHAnsi" w:hAnsiTheme="minorHAnsi" w:cstheme="minorHAnsi"/>
                <w:sz w:val="24"/>
                <w:szCs w:val="22"/>
                <w:lang w:val="es-ES_tradnl"/>
              </w:rPr>
              <w:delText>Ago</w:delText>
            </w:r>
            <w:r w:rsidR="00281578" w:rsidDel="00837056">
              <w:rPr>
                <w:rFonts w:asciiTheme="minorHAnsi" w:hAnsiTheme="minorHAnsi" w:cstheme="minorHAnsi"/>
                <w:sz w:val="24"/>
                <w:szCs w:val="22"/>
                <w:lang w:val="es-ES_tradnl"/>
              </w:rPr>
              <w:delText>11</w:delText>
            </w:r>
          </w:del>
          <w:r w:rsidR="00FA0E65">
            <w:rPr>
              <w:rFonts w:asciiTheme="minorHAnsi" w:hAnsiTheme="minorHAnsi" w:cstheme="minorHAnsi"/>
              <w:sz w:val="24"/>
              <w:szCs w:val="22"/>
              <w:lang w:val="es-ES_tradnl"/>
            </w:rPr>
            <w:t>/20</w:t>
          </w:r>
          <w:ins w:id="82" w:author="Steeven Alexander" w:date="2020-05-09T13:44:00Z">
            <w:r>
              <w:rPr>
                <w:rFonts w:asciiTheme="minorHAnsi" w:hAnsiTheme="minorHAnsi" w:cstheme="minorHAnsi"/>
                <w:sz w:val="24"/>
                <w:szCs w:val="22"/>
                <w:lang w:val="es-ES_tradnl"/>
              </w:rPr>
              <w:t>20</w:t>
            </w:r>
          </w:ins>
          <w:del w:id="83" w:author="Steeven Alexander" w:date="2020-05-09T13:44:00Z">
            <w:r w:rsidR="00FA0E65" w:rsidDel="00837056">
              <w:rPr>
                <w:rFonts w:asciiTheme="minorHAnsi" w:hAnsiTheme="minorHAnsi" w:cstheme="minorHAnsi"/>
                <w:sz w:val="24"/>
                <w:szCs w:val="22"/>
                <w:lang w:val="es-ES_tradnl"/>
              </w:rPr>
              <w:delText>16</w:delText>
            </w:r>
          </w:del>
        </w:p>
      </w:tc>
      <w:tc>
        <w:tcPr>
          <w:tcW w:w="1134" w:type="dxa"/>
          <w:tcBorders>
            <w:top w:val="single" w:sz="4" w:space="0" w:color="FFFFFF" w:themeColor="background1"/>
          </w:tcBorders>
          <w:vAlign w:val="center"/>
        </w:tcPr>
        <w:p w14:paraId="46CA87B9" w14:textId="099FCDAD" w:rsidR="00FA0E65" w:rsidRPr="00F13F7C" w:rsidRDefault="00FA0E65" w:rsidP="0000321B">
          <w:pPr>
            <w:pStyle w:val="Piedepgina"/>
            <w:jc w:val="center"/>
            <w:rPr>
              <w:rFonts w:asciiTheme="minorHAnsi" w:hAnsiTheme="minorHAnsi" w:cstheme="minorHAnsi"/>
              <w:sz w:val="24"/>
              <w:szCs w:val="22"/>
              <w:lang w:val="es-ES_tradnl"/>
            </w:rPr>
          </w:pPr>
          <w:r>
            <w:rPr>
              <w:rFonts w:asciiTheme="minorHAnsi" w:hAnsiTheme="minorHAnsi" w:cstheme="minorHAnsi"/>
              <w:sz w:val="24"/>
              <w:szCs w:val="22"/>
              <w:lang w:val="es-ES_tradnl"/>
            </w:rPr>
            <w:t>3.</w:t>
          </w:r>
          <w:ins w:id="84" w:author="Steeven Alexander" w:date="2020-05-09T13:44:00Z">
            <w:r w:rsidR="00837056">
              <w:rPr>
                <w:rFonts w:asciiTheme="minorHAnsi" w:hAnsiTheme="minorHAnsi" w:cstheme="minorHAnsi"/>
                <w:sz w:val="24"/>
                <w:szCs w:val="22"/>
                <w:lang w:val="es-ES_tradnl"/>
              </w:rPr>
              <w:t>2</w:t>
            </w:r>
          </w:ins>
          <w:del w:id="85" w:author="Steeven Alexander" w:date="2020-05-09T13:44:00Z">
            <w:r w:rsidDel="00837056">
              <w:rPr>
                <w:rFonts w:asciiTheme="minorHAnsi" w:hAnsiTheme="minorHAnsi" w:cstheme="minorHAnsi"/>
                <w:sz w:val="24"/>
                <w:szCs w:val="22"/>
                <w:lang w:val="es-ES_tradnl"/>
              </w:rPr>
              <w:delText>1</w:delText>
            </w:r>
          </w:del>
        </w:p>
      </w:tc>
      <w:tc>
        <w:tcPr>
          <w:tcW w:w="1559" w:type="dxa"/>
          <w:tcBorders>
            <w:top w:val="single" w:sz="4" w:space="0" w:color="FFFFFF" w:themeColor="background1"/>
          </w:tcBorders>
          <w:vAlign w:val="center"/>
        </w:tcPr>
        <w:p w14:paraId="62C59C52" w14:textId="77777777" w:rsidR="00FA0E65" w:rsidRPr="00F13F7C" w:rsidRDefault="00FA0E65" w:rsidP="00F13F7C">
          <w:pPr>
            <w:pStyle w:val="Piedepgina"/>
            <w:jc w:val="center"/>
            <w:rPr>
              <w:rFonts w:asciiTheme="minorHAnsi" w:hAnsiTheme="minorHAnsi" w:cstheme="minorHAnsi"/>
              <w:sz w:val="24"/>
              <w:szCs w:val="22"/>
              <w:lang w:val="es-ES_tradnl"/>
            </w:rPr>
          </w:pPr>
          <w:r w:rsidRPr="00F13F7C">
            <w:rPr>
              <w:rFonts w:asciiTheme="minorHAnsi" w:hAnsiTheme="minorHAnsi" w:cstheme="minorHAnsi"/>
              <w:sz w:val="24"/>
              <w:szCs w:val="22"/>
              <w:lang w:val="es-ES_tradnl"/>
            </w:rPr>
            <w:t>M-SI-GA-01</w:t>
          </w:r>
        </w:p>
      </w:tc>
      <w:tc>
        <w:tcPr>
          <w:tcW w:w="1276" w:type="dxa"/>
          <w:tcBorders>
            <w:top w:val="single" w:sz="4" w:space="0" w:color="FFFFFF" w:themeColor="background1"/>
          </w:tcBorders>
          <w:vAlign w:val="center"/>
        </w:tcPr>
        <w:p w14:paraId="520AE701" w14:textId="77777777" w:rsidR="00FA0E65" w:rsidRPr="00F13F7C" w:rsidRDefault="00FA0E65" w:rsidP="00F13F7C">
          <w:pPr>
            <w:pStyle w:val="Piedepgina"/>
            <w:jc w:val="center"/>
            <w:rPr>
              <w:rFonts w:asciiTheme="minorHAnsi" w:hAnsiTheme="minorHAnsi" w:cstheme="minorHAnsi"/>
              <w:b/>
              <w:sz w:val="24"/>
              <w:szCs w:val="22"/>
            </w:rPr>
          </w:pPr>
          <w:r w:rsidRPr="00F13F7C">
            <w:rPr>
              <w:rFonts w:asciiTheme="minorHAnsi" w:hAnsiTheme="minorHAnsi" w:cstheme="minorHAnsi"/>
              <w:sz w:val="24"/>
              <w:szCs w:val="22"/>
            </w:rPr>
            <w:fldChar w:fldCharType="begin"/>
          </w:r>
          <w:r w:rsidRPr="00F13F7C">
            <w:rPr>
              <w:rFonts w:asciiTheme="minorHAnsi" w:hAnsiTheme="minorHAnsi" w:cstheme="minorHAnsi"/>
              <w:sz w:val="24"/>
              <w:szCs w:val="22"/>
            </w:rPr>
            <w:instrText xml:space="preserve"> PAGE </w:instrText>
          </w:r>
          <w:r w:rsidRPr="00F13F7C">
            <w:rPr>
              <w:rFonts w:asciiTheme="minorHAnsi" w:hAnsiTheme="minorHAnsi" w:cstheme="minorHAnsi"/>
              <w:sz w:val="24"/>
              <w:szCs w:val="22"/>
            </w:rPr>
            <w:fldChar w:fldCharType="separate"/>
          </w:r>
          <w:r w:rsidR="0002487F">
            <w:rPr>
              <w:rFonts w:asciiTheme="minorHAnsi" w:hAnsiTheme="minorHAnsi" w:cstheme="minorHAnsi"/>
              <w:noProof/>
              <w:sz w:val="24"/>
              <w:szCs w:val="22"/>
            </w:rPr>
            <w:t>11</w:t>
          </w:r>
          <w:r w:rsidRPr="00F13F7C">
            <w:rPr>
              <w:rFonts w:asciiTheme="minorHAnsi" w:hAnsiTheme="minorHAnsi" w:cstheme="minorHAnsi"/>
              <w:sz w:val="24"/>
              <w:szCs w:val="22"/>
            </w:rPr>
            <w:fldChar w:fldCharType="end"/>
          </w:r>
          <w:r w:rsidRPr="00F13F7C">
            <w:rPr>
              <w:rFonts w:asciiTheme="minorHAnsi" w:hAnsiTheme="minorHAnsi" w:cstheme="minorHAnsi"/>
              <w:sz w:val="24"/>
              <w:szCs w:val="22"/>
            </w:rPr>
            <w:t xml:space="preserve"> de </w:t>
          </w:r>
          <w:r w:rsidRPr="00F13F7C">
            <w:rPr>
              <w:rFonts w:asciiTheme="minorHAnsi" w:hAnsiTheme="minorHAnsi" w:cstheme="minorHAnsi"/>
              <w:sz w:val="24"/>
              <w:szCs w:val="22"/>
            </w:rPr>
            <w:fldChar w:fldCharType="begin"/>
          </w:r>
          <w:r w:rsidRPr="00F13F7C">
            <w:rPr>
              <w:rFonts w:asciiTheme="minorHAnsi" w:hAnsiTheme="minorHAnsi" w:cstheme="minorHAnsi"/>
              <w:sz w:val="24"/>
              <w:szCs w:val="22"/>
            </w:rPr>
            <w:instrText xml:space="preserve"> NUMPAGES </w:instrText>
          </w:r>
          <w:r w:rsidRPr="00F13F7C">
            <w:rPr>
              <w:rFonts w:asciiTheme="minorHAnsi" w:hAnsiTheme="minorHAnsi" w:cstheme="minorHAnsi"/>
              <w:sz w:val="24"/>
              <w:szCs w:val="22"/>
            </w:rPr>
            <w:fldChar w:fldCharType="separate"/>
          </w:r>
          <w:r w:rsidR="0002487F">
            <w:rPr>
              <w:rFonts w:asciiTheme="minorHAnsi" w:hAnsiTheme="minorHAnsi" w:cstheme="minorHAnsi"/>
              <w:noProof/>
              <w:sz w:val="24"/>
              <w:szCs w:val="22"/>
            </w:rPr>
            <w:t>11</w:t>
          </w:r>
          <w:r w:rsidRPr="00F13F7C">
            <w:rPr>
              <w:rFonts w:asciiTheme="minorHAnsi" w:hAnsiTheme="minorHAnsi" w:cstheme="minorHAnsi"/>
              <w:sz w:val="24"/>
              <w:szCs w:val="22"/>
            </w:rPr>
            <w:fldChar w:fldCharType="end"/>
          </w:r>
        </w:p>
      </w:tc>
    </w:tr>
  </w:tbl>
  <w:p w14:paraId="2F8B7D2C" w14:textId="77777777" w:rsidR="00FA0E65" w:rsidRDefault="00FA0E65">
    <w:pPr>
      <w:pStyle w:val="Piedepgina"/>
      <w:rPr>
        <w:sz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C8878D" w14:textId="77777777" w:rsidR="00B369F1" w:rsidRDefault="00B369F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1D8081" w14:textId="77777777" w:rsidR="00320119" w:rsidRDefault="00320119">
      <w:r>
        <w:separator/>
      </w:r>
    </w:p>
  </w:footnote>
  <w:footnote w:type="continuationSeparator" w:id="0">
    <w:p w14:paraId="5A419669" w14:textId="77777777" w:rsidR="00320119" w:rsidRDefault="003201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8BD50C" w14:textId="77777777" w:rsidR="00B369F1" w:rsidRDefault="00B369F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6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20"/>
      <w:gridCol w:w="5245"/>
    </w:tblGrid>
    <w:tr w:rsidR="00FA0E65" w:rsidRPr="008F5FD9" w14:paraId="2AFB2BC6" w14:textId="77777777" w:rsidTr="00F36BB5">
      <w:trPr>
        <w:trHeight w:val="710"/>
      </w:trPr>
      <w:tc>
        <w:tcPr>
          <w:tcW w:w="4820" w:type="dxa"/>
          <w:tcBorders>
            <w:top w:val="single" w:sz="4" w:space="0" w:color="auto"/>
            <w:left w:val="single" w:sz="4" w:space="0" w:color="auto"/>
            <w:bottom w:val="nil"/>
            <w:right w:val="single" w:sz="4" w:space="0" w:color="auto"/>
          </w:tcBorders>
          <w:vAlign w:val="bottom"/>
        </w:tcPr>
        <w:p w14:paraId="267D7D79" w14:textId="0E429BEC" w:rsidR="00FA0E65" w:rsidRPr="00D10696" w:rsidRDefault="00FA0E65" w:rsidP="00B369F1">
          <w:pPr>
            <w:pStyle w:val="Encabezado"/>
            <w:jc w:val="center"/>
            <w:rPr>
              <w:rFonts w:asciiTheme="minorHAnsi" w:hAnsiTheme="minorHAnsi" w:cstheme="minorHAnsi"/>
              <w:b/>
            </w:rPr>
            <w:pPrChange w:id="71" w:author="Steeven Alexander" w:date="2020-05-09T13:45:00Z">
              <w:pPr>
                <w:pStyle w:val="Encabezado"/>
              </w:pPr>
            </w:pPrChange>
          </w:pPr>
          <w:del w:id="72" w:author="Steeven Alexander" w:date="2020-05-09T13:31:00Z">
            <w:r w:rsidDel="00F36BB5">
              <w:rPr>
                <w:noProof/>
                <w:lang w:val="es-EC" w:eastAsia="es-EC"/>
              </w:rPr>
              <w:drawing>
                <wp:inline distT="0" distB="0" distL="0" distR="0" wp14:anchorId="7EE7F3DD" wp14:editId="569CE570">
                  <wp:extent cx="2562225" cy="4476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562225" cy="447675"/>
                          </a:xfrm>
                          <a:prstGeom prst="rect">
                            <a:avLst/>
                          </a:prstGeom>
                        </pic:spPr>
                      </pic:pic>
                    </a:graphicData>
                  </a:graphic>
                </wp:inline>
              </w:drawing>
            </w:r>
          </w:del>
          <w:ins w:id="73" w:author="Steeven Alexander" w:date="2020-05-09T13:32:00Z">
            <w:r w:rsidR="00F36BB5">
              <w:rPr>
                <w:rFonts w:asciiTheme="minorHAnsi" w:hAnsiTheme="minorHAnsi" w:cstheme="minorHAnsi"/>
                <w:b/>
                <w:noProof/>
              </w:rPr>
              <w:drawing>
                <wp:inline distT="0" distB="0" distL="0" distR="0" wp14:anchorId="2C6468C1" wp14:editId="1804A2B9">
                  <wp:extent cx="1866900" cy="775712"/>
                  <wp:effectExtent l="0" t="0" r="0" b="5715"/>
                  <wp:docPr id="4" name="Imagen 4"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 Oficial TC Trilex.PNG"/>
                          <pic:cNvPicPr/>
                        </pic:nvPicPr>
                        <pic:blipFill>
                          <a:blip r:embed="rId2"/>
                          <a:stretch>
                            <a:fillRect/>
                          </a:stretch>
                        </pic:blipFill>
                        <pic:spPr>
                          <a:xfrm>
                            <a:off x="0" y="0"/>
                            <a:ext cx="1888609" cy="784732"/>
                          </a:xfrm>
                          <a:prstGeom prst="rect">
                            <a:avLst/>
                          </a:prstGeom>
                        </pic:spPr>
                      </pic:pic>
                    </a:graphicData>
                  </a:graphic>
                </wp:inline>
              </w:drawing>
            </w:r>
          </w:ins>
        </w:p>
      </w:tc>
      <w:tc>
        <w:tcPr>
          <w:tcW w:w="5245" w:type="dxa"/>
          <w:tcBorders>
            <w:top w:val="single" w:sz="4" w:space="0" w:color="auto"/>
            <w:left w:val="nil"/>
            <w:bottom w:val="nil"/>
            <w:right w:val="single" w:sz="4" w:space="0" w:color="auto"/>
          </w:tcBorders>
          <w:vAlign w:val="center"/>
        </w:tcPr>
        <w:p w14:paraId="374346AD" w14:textId="77777777" w:rsidR="00FA0E65" w:rsidRPr="00D10696" w:rsidRDefault="00FA0E65">
          <w:pPr>
            <w:pStyle w:val="Encabezado"/>
            <w:jc w:val="center"/>
            <w:rPr>
              <w:rFonts w:asciiTheme="minorHAnsi" w:hAnsiTheme="minorHAnsi" w:cstheme="minorHAnsi"/>
              <w:b/>
              <w:sz w:val="36"/>
              <w:szCs w:val="36"/>
            </w:rPr>
          </w:pPr>
          <w:r>
            <w:rPr>
              <w:rFonts w:asciiTheme="minorHAnsi" w:hAnsiTheme="minorHAnsi" w:cstheme="minorHAnsi"/>
              <w:b/>
              <w:sz w:val="36"/>
              <w:szCs w:val="36"/>
              <w:lang w:val="es-ES_tradnl"/>
            </w:rPr>
            <w:t>Manual</w:t>
          </w:r>
        </w:p>
      </w:tc>
    </w:tr>
    <w:tr w:rsidR="00FA0E65" w:rsidRPr="008F5FD9" w14:paraId="12D57AEA" w14:textId="77777777" w:rsidTr="00F36BB5">
      <w:trPr>
        <w:cantSplit/>
        <w:trHeight w:val="710"/>
      </w:trPr>
      <w:tc>
        <w:tcPr>
          <w:tcW w:w="4820" w:type="dxa"/>
          <w:tcBorders>
            <w:top w:val="single" w:sz="4" w:space="0" w:color="auto"/>
            <w:bottom w:val="single" w:sz="4" w:space="0" w:color="auto"/>
          </w:tcBorders>
          <w:vAlign w:val="center"/>
        </w:tcPr>
        <w:p w14:paraId="00CB0501" w14:textId="73FB131D" w:rsidR="00FA0E65" w:rsidRPr="00D10696" w:rsidRDefault="00FA0E65" w:rsidP="00766ADA">
          <w:pPr>
            <w:pStyle w:val="Encabezado"/>
            <w:jc w:val="center"/>
            <w:rPr>
              <w:rFonts w:asciiTheme="minorHAnsi" w:hAnsiTheme="minorHAnsi" w:cstheme="minorHAnsi"/>
              <w:b/>
              <w:noProof/>
              <w:sz w:val="24"/>
            </w:rPr>
          </w:pPr>
          <w:r w:rsidRPr="00D10696">
            <w:rPr>
              <w:rFonts w:asciiTheme="minorHAnsi" w:hAnsiTheme="minorHAnsi" w:cstheme="minorHAnsi"/>
              <w:b/>
              <w:sz w:val="24"/>
              <w:lang w:val="es-ES_tradnl"/>
            </w:rPr>
            <w:t>Referencia:</w:t>
          </w:r>
          <w:r>
            <w:rPr>
              <w:rFonts w:asciiTheme="minorHAnsi" w:hAnsiTheme="minorHAnsi" w:cstheme="minorHAnsi"/>
              <w:sz w:val="24"/>
              <w:lang w:val="es-ES_tradnl"/>
            </w:rPr>
            <w:t xml:space="preserve"> </w:t>
          </w:r>
          <w:r w:rsidRPr="00D10696">
            <w:rPr>
              <w:rFonts w:asciiTheme="minorHAnsi" w:hAnsiTheme="minorHAnsi" w:cstheme="minorHAnsi"/>
              <w:sz w:val="24"/>
              <w:lang w:val="es-ES_tradnl"/>
            </w:rPr>
            <w:t>Gestión de Seguridad y Salud Ocupacional</w:t>
          </w:r>
        </w:p>
      </w:tc>
      <w:tc>
        <w:tcPr>
          <w:tcW w:w="5245" w:type="dxa"/>
          <w:tcBorders>
            <w:top w:val="single" w:sz="4" w:space="0" w:color="auto"/>
            <w:bottom w:val="single" w:sz="4" w:space="0" w:color="auto"/>
          </w:tcBorders>
          <w:vAlign w:val="center"/>
        </w:tcPr>
        <w:p w14:paraId="078BA214" w14:textId="77777777" w:rsidR="00FA0E65" w:rsidRPr="00D10696" w:rsidRDefault="00FA0E65" w:rsidP="004E1F46">
          <w:pPr>
            <w:pStyle w:val="Encabezado"/>
            <w:jc w:val="center"/>
            <w:rPr>
              <w:rFonts w:asciiTheme="minorHAnsi" w:hAnsiTheme="minorHAnsi" w:cstheme="minorHAnsi"/>
              <w:sz w:val="32"/>
              <w:szCs w:val="32"/>
              <w:lang w:val="es-ES_tradnl"/>
            </w:rPr>
          </w:pPr>
          <w:r>
            <w:rPr>
              <w:rFonts w:asciiTheme="minorHAnsi" w:hAnsiTheme="minorHAnsi" w:cstheme="minorHAnsi"/>
              <w:sz w:val="32"/>
              <w:szCs w:val="32"/>
            </w:rPr>
            <w:t>M</w:t>
          </w:r>
          <w:r>
            <w:rPr>
              <w:rFonts w:asciiTheme="minorHAnsi" w:hAnsiTheme="minorHAnsi" w:cstheme="minorHAnsi"/>
              <w:sz w:val="32"/>
              <w:szCs w:val="32"/>
              <w:lang w:val="es-ES_tradnl"/>
            </w:rPr>
            <w:t>-SI-GA</w:t>
          </w:r>
          <w:r w:rsidRPr="00D10696">
            <w:rPr>
              <w:rFonts w:asciiTheme="minorHAnsi" w:hAnsiTheme="minorHAnsi" w:cstheme="minorHAnsi"/>
              <w:sz w:val="32"/>
              <w:szCs w:val="32"/>
              <w:lang w:val="es-ES_tradnl"/>
            </w:rPr>
            <w:t>-0</w:t>
          </w:r>
          <w:r>
            <w:rPr>
              <w:rFonts w:asciiTheme="minorHAnsi" w:hAnsiTheme="minorHAnsi" w:cstheme="minorHAnsi"/>
              <w:sz w:val="32"/>
              <w:szCs w:val="32"/>
              <w:lang w:val="es-ES_tradnl"/>
            </w:rPr>
            <w:t>1 Manual del Sistema de Gestión de Seguridad y Salud</w:t>
          </w:r>
        </w:p>
      </w:tc>
    </w:tr>
  </w:tbl>
  <w:p w14:paraId="22D910FA" w14:textId="77777777" w:rsidR="00FA0E65" w:rsidRPr="008F5FD9" w:rsidRDefault="00FA0E65">
    <w:pPr>
      <w:pStyle w:val="Encabezado"/>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B952B" w14:textId="77777777" w:rsidR="00B369F1" w:rsidRDefault="00B369F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5"/>
    <w:multiLevelType w:val="singleLevel"/>
    <w:tmpl w:val="00000005"/>
    <w:name w:val="WW8Num2"/>
    <w:lvl w:ilvl="0">
      <w:start w:val="1"/>
      <w:numFmt w:val="decimal"/>
      <w:lvlText w:val="%1."/>
      <w:lvlJc w:val="left"/>
      <w:pPr>
        <w:tabs>
          <w:tab w:val="num" w:pos="720"/>
        </w:tabs>
        <w:ind w:left="720" w:hanging="360"/>
      </w:pPr>
    </w:lvl>
  </w:abstractNum>
  <w:abstractNum w:abstractNumId="1" w15:restartNumberingAfterBreak="0">
    <w:nsid w:val="00000006"/>
    <w:multiLevelType w:val="singleLevel"/>
    <w:tmpl w:val="00000006"/>
    <w:name w:val="WW8Num5"/>
    <w:lvl w:ilvl="0">
      <w:start w:val="1"/>
      <w:numFmt w:val="bullet"/>
      <w:lvlText w:val=""/>
      <w:lvlJc w:val="left"/>
      <w:pPr>
        <w:tabs>
          <w:tab w:val="num" w:pos="862"/>
        </w:tabs>
        <w:ind w:left="862" w:hanging="360"/>
      </w:pPr>
      <w:rPr>
        <w:rFonts w:ascii="Symbol" w:hAnsi="Symbol"/>
      </w:rPr>
    </w:lvl>
  </w:abstractNum>
  <w:abstractNum w:abstractNumId="2" w15:restartNumberingAfterBreak="0">
    <w:nsid w:val="0000000A"/>
    <w:multiLevelType w:val="singleLevel"/>
    <w:tmpl w:val="0000000A"/>
    <w:name w:val="WW8Num6"/>
    <w:lvl w:ilvl="0">
      <w:start w:val="1"/>
      <w:numFmt w:val="bullet"/>
      <w:lvlText w:val=""/>
      <w:lvlJc w:val="left"/>
      <w:pPr>
        <w:tabs>
          <w:tab w:val="num" w:pos="417"/>
        </w:tabs>
        <w:ind w:left="417" w:hanging="360"/>
      </w:pPr>
      <w:rPr>
        <w:rFonts w:ascii="Wingdings" w:hAnsi="Wingdings"/>
      </w:rPr>
    </w:lvl>
  </w:abstractNum>
  <w:abstractNum w:abstractNumId="3" w15:restartNumberingAfterBreak="0">
    <w:nsid w:val="0000000B"/>
    <w:multiLevelType w:val="singleLevel"/>
    <w:tmpl w:val="0000000B"/>
    <w:name w:val="WW8Num10"/>
    <w:lvl w:ilvl="0">
      <w:start w:val="1"/>
      <w:numFmt w:val="bullet"/>
      <w:lvlText w:val=""/>
      <w:lvlJc w:val="left"/>
      <w:pPr>
        <w:tabs>
          <w:tab w:val="num" w:pos="780"/>
        </w:tabs>
        <w:ind w:left="780" w:hanging="360"/>
      </w:pPr>
      <w:rPr>
        <w:rFonts w:ascii="Symbol" w:hAnsi="Symbol"/>
      </w:rPr>
    </w:lvl>
  </w:abstractNum>
  <w:abstractNum w:abstractNumId="4" w15:restartNumberingAfterBreak="0">
    <w:nsid w:val="0000000D"/>
    <w:multiLevelType w:val="singleLevel"/>
    <w:tmpl w:val="7D94FFBA"/>
    <w:name w:val="WW8Num11"/>
    <w:lvl w:ilvl="0">
      <w:start w:val="1"/>
      <w:numFmt w:val="bullet"/>
      <w:lvlText w:val=""/>
      <w:lvlJc w:val="left"/>
      <w:pPr>
        <w:tabs>
          <w:tab w:val="num" w:pos="360"/>
        </w:tabs>
        <w:ind w:left="360" w:hanging="360"/>
      </w:pPr>
      <w:rPr>
        <w:rFonts w:ascii="Wingdings" w:hAnsi="Wingdings"/>
        <w:sz w:val="32"/>
        <w:szCs w:val="32"/>
      </w:rPr>
    </w:lvl>
  </w:abstractNum>
  <w:abstractNum w:abstractNumId="5" w15:restartNumberingAfterBreak="0">
    <w:nsid w:val="0000000E"/>
    <w:multiLevelType w:val="singleLevel"/>
    <w:tmpl w:val="0000000E"/>
    <w:name w:val="WW8Num13"/>
    <w:lvl w:ilvl="0">
      <w:start w:val="1"/>
      <w:numFmt w:val="bullet"/>
      <w:lvlText w:val=""/>
      <w:lvlJc w:val="left"/>
      <w:pPr>
        <w:tabs>
          <w:tab w:val="num" w:pos="474"/>
        </w:tabs>
        <w:ind w:left="474" w:hanging="360"/>
      </w:pPr>
      <w:rPr>
        <w:rFonts w:ascii="Wingdings" w:hAnsi="Wingdings"/>
        <w:b w:val="0"/>
        <w:i w:val="0"/>
        <w:color w:val="auto"/>
        <w:sz w:val="22"/>
      </w:rPr>
    </w:lvl>
  </w:abstractNum>
  <w:abstractNum w:abstractNumId="6" w15:restartNumberingAfterBreak="0">
    <w:nsid w:val="06674B77"/>
    <w:multiLevelType w:val="hybridMultilevel"/>
    <w:tmpl w:val="B8D08B8C"/>
    <w:name w:val="WW8Num14"/>
    <w:lvl w:ilvl="0" w:tplc="94FE697E">
      <w:start w:val="1"/>
      <w:numFmt w:val="bullet"/>
      <w:lvlText w:val=""/>
      <w:lvlJc w:val="left"/>
      <w:pPr>
        <w:ind w:left="720" w:hanging="360"/>
      </w:pPr>
      <w:rPr>
        <w:rFonts w:ascii="Wingdings" w:hAnsi="Wingdings" w:hint="default"/>
      </w:rPr>
    </w:lvl>
    <w:lvl w:ilvl="1" w:tplc="8EAA9E76" w:tentative="1">
      <w:start w:val="1"/>
      <w:numFmt w:val="bullet"/>
      <w:lvlText w:val="o"/>
      <w:lvlJc w:val="left"/>
      <w:pPr>
        <w:ind w:left="1440" w:hanging="360"/>
      </w:pPr>
      <w:rPr>
        <w:rFonts w:ascii="Courier New" w:hAnsi="Courier New" w:cs="Courier New" w:hint="default"/>
      </w:rPr>
    </w:lvl>
    <w:lvl w:ilvl="2" w:tplc="7EBA2D0A" w:tentative="1">
      <w:start w:val="1"/>
      <w:numFmt w:val="bullet"/>
      <w:lvlText w:val=""/>
      <w:lvlJc w:val="left"/>
      <w:pPr>
        <w:ind w:left="2160" w:hanging="360"/>
      </w:pPr>
      <w:rPr>
        <w:rFonts w:ascii="Wingdings" w:hAnsi="Wingdings" w:hint="default"/>
      </w:rPr>
    </w:lvl>
    <w:lvl w:ilvl="3" w:tplc="26C832E4" w:tentative="1">
      <w:start w:val="1"/>
      <w:numFmt w:val="bullet"/>
      <w:lvlText w:val=""/>
      <w:lvlJc w:val="left"/>
      <w:pPr>
        <w:ind w:left="2880" w:hanging="360"/>
      </w:pPr>
      <w:rPr>
        <w:rFonts w:ascii="Symbol" w:hAnsi="Symbol" w:hint="default"/>
      </w:rPr>
    </w:lvl>
    <w:lvl w:ilvl="4" w:tplc="C6E02614" w:tentative="1">
      <w:start w:val="1"/>
      <w:numFmt w:val="bullet"/>
      <w:lvlText w:val="o"/>
      <w:lvlJc w:val="left"/>
      <w:pPr>
        <w:ind w:left="3600" w:hanging="360"/>
      </w:pPr>
      <w:rPr>
        <w:rFonts w:ascii="Courier New" w:hAnsi="Courier New" w:cs="Courier New" w:hint="default"/>
      </w:rPr>
    </w:lvl>
    <w:lvl w:ilvl="5" w:tplc="17E88F52" w:tentative="1">
      <w:start w:val="1"/>
      <w:numFmt w:val="bullet"/>
      <w:lvlText w:val=""/>
      <w:lvlJc w:val="left"/>
      <w:pPr>
        <w:ind w:left="4320" w:hanging="360"/>
      </w:pPr>
      <w:rPr>
        <w:rFonts w:ascii="Wingdings" w:hAnsi="Wingdings" w:hint="default"/>
      </w:rPr>
    </w:lvl>
    <w:lvl w:ilvl="6" w:tplc="CC78D348" w:tentative="1">
      <w:start w:val="1"/>
      <w:numFmt w:val="bullet"/>
      <w:lvlText w:val=""/>
      <w:lvlJc w:val="left"/>
      <w:pPr>
        <w:ind w:left="5040" w:hanging="360"/>
      </w:pPr>
      <w:rPr>
        <w:rFonts w:ascii="Symbol" w:hAnsi="Symbol" w:hint="default"/>
      </w:rPr>
    </w:lvl>
    <w:lvl w:ilvl="7" w:tplc="21A65B92" w:tentative="1">
      <w:start w:val="1"/>
      <w:numFmt w:val="bullet"/>
      <w:lvlText w:val="o"/>
      <w:lvlJc w:val="left"/>
      <w:pPr>
        <w:ind w:left="5760" w:hanging="360"/>
      </w:pPr>
      <w:rPr>
        <w:rFonts w:ascii="Courier New" w:hAnsi="Courier New" w:cs="Courier New" w:hint="default"/>
      </w:rPr>
    </w:lvl>
    <w:lvl w:ilvl="8" w:tplc="5016F3F0" w:tentative="1">
      <w:start w:val="1"/>
      <w:numFmt w:val="bullet"/>
      <w:lvlText w:val=""/>
      <w:lvlJc w:val="left"/>
      <w:pPr>
        <w:ind w:left="6480" w:hanging="360"/>
      </w:pPr>
      <w:rPr>
        <w:rFonts w:ascii="Wingdings" w:hAnsi="Wingdings" w:hint="default"/>
      </w:rPr>
    </w:lvl>
  </w:abstractNum>
  <w:abstractNum w:abstractNumId="7" w15:restartNumberingAfterBreak="0">
    <w:nsid w:val="0A650463"/>
    <w:multiLevelType w:val="hybridMultilevel"/>
    <w:tmpl w:val="43486C16"/>
    <w:lvl w:ilvl="0" w:tplc="0316B866">
      <w:start w:val="1"/>
      <w:numFmt w:val="lowerLetter"/>
      <w:lvlText w:val="%1."/>
      <w:lvlJc w:val="left"/>
      <w:pPr>
        <w:ind w:left="360" w:hanging="360"/>
      </w:pPr>
      <w:rPr>
        <w:rFonts w:hint="default"/>
        <w:b/>
      </w:rPr>
    </w:lvl>
    <w:lvl w:ilvl="1" w:tplc="F806ABA8">
      <w:start w:val="1"/>
      <w:numFmt w:val="lowerLetter"/>
      <w:lvlText w:val="%2."/>
      <w:lvlJc w:val="left"/>
      <w:pPr>
        <w:ind w:left="1425" w:hanging="705"/>
      </w:pPr>
      <w:rPr>
        <w:rFonts w:hint="default"/>
      </w:r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8" w15:restartNumberingAfterBreak="0">
    <w:nsid w:val="0E126E77"/>
    <w:multiLevelType w:val="hybridMultilevel"/>
    <w:tmpl w:val="991ADF90"/>
    <w:lvl w:ilvl="0" w:tplc="300A0019">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0EA1709F"/>
    <w:multiLevelType w:val="hybridMultilevel"/>
    <w:tmpl w:val="BEA66B48"/>
    <w:lvl w:ilvl="0" w:tplc="0316B866">
      <w:start w:val="1"/>
      <w:numFmt w:val="lowerLetter"/>
      <w:lvlText w:val="%1."/>
      <w:lvlJc w:val="left"/>
      <w:pPr>
        <w:ind w:left="360" w:hanging="360"/>
      </w:pPr>
      <w:rPr>
        <w:rFonts w:hint="default"/>
        <w:b/>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0" w15:restartNumberingAfterBreak="0">
    <w:nsid w:val="16EB63D4"/>
    <w:multiLevelType w:val="hybridMultilevel"/>
    <w:tmpl w:val="F15C07B6"/>
    <w:lvl w:ilvl="0" w:tplc="EB1400E2">
      <w:start w:val="1"/>
      <w:numFmt w:val="lowerLetter"/>
      <w:lvlText w:val="%1."/>
      <w:lvlJc w:val="left"/>
      <w:pPr>
        <w:ind w:left="1065" w:hanging="705"/>
      </w:pPr>
      <w:rPr>
        <w:rFonts w:hint="default"/>
      </w:rPr>
    </w:lvl>
    <w:lvl w:ilvl="1" w:tplc="300A0001">
      <w:start w:val="1"/>
      <w:numFmt w:val="bullet"/>
      <w:lvlText w:val=""/>
      <w:lvlJc w:val="left"/>
      <w:pPr>
        <w:ind w:left="1440" w:hanging="360"/>
      </w:pPr>
      <w:rPr>
        <w:rFonts w:ascii="Symbol" w:hAnsi="Symbol" w:hint="default"/>
      </w:r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15:restartNumberingAfterBreak="0">
    <w:nsid w:val="1A8B7FBB"/>
    <w:multiLevelType w:val="hybridMultilevel"/>
    <w:tmpl w:val="FA7CFEA4"/>
    <w:lvl w:ilvl="0" w:tplc="0316B866">
      <w:start w:val="1"/>
      <w:numFmt w:val="lowerLetter"/>
      <w:lvlText w:val="%1."/>
      <w:lvlJc w:val="left"/>
      <w:pPr>
        <w:ind w:left="360" w:hanging="360"/>
      </w:pPr>
      <w:rPr>
        <w:rFonts w:hint="default"/>
        <w:b/>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15:restartNumberingAfterBreak="0">
    <w:nsid w:val="1D6A2DA8"/>
    <w:multiLevelType w:val="hybridMultilevel"/>
    <w:tmpl w:val="BEA66B48"/>
    <w:lvl w:ilvl="0" w:tplc="0316B866">
      <w:start w:val="1"/>
      <w:numFmt w:val="lowerLetter"/>
      <w:lvlText w:val="%1."/>
      <w:lvlJc w:val="left"/>
      <w:pPr>
        <w:ind w:left="360" w:hanging="360"/>
      </w:pPr>
      <w:rPr>
        <w:rFonts w:hint="default"/>
        <w:b/>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3" w15:restartNumberingAfterBreak="0">
    <w:nsid w:val="1E1F3813"/>
    <w:multiLevelType w:val="hybridMultilevel"/>
    <w:tmpl w:val="CBD09164"/>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15:restartNumberingAfterBreak="0">
    <w:nsid w:val="235B0CAD"/>
    <w:multiLevelType w:val="hybridMultilevel"/>
    <w:tmpl w:val="BEA66B48"/>
    <w:lvl w:ilvl="0" w:tplc="0316B866">
      <w:start w:val="1"/>
      <w:numFmt w:val="lowerLetter"/>
      <w:lvlText w:val="%1."/>
      <w:lvlJc w:val="left"/>
      <w:pPr>
        <w:ind w:left="1068" w:hanging="360"/>
      </w:pPr>
      <w:rPr>
        <w:rFonts w:hint="default"/>
        <w:b/>
      </w:r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15" w15:restartNumberingAfterBreak="0">
    <w:nsid w:val="24394CB5"/>
    <w:multiLevelType w:val="hybridMultilevel"/>
    <w:tmpl w:val="E8FC9F88"/>
    <w:lvl w:ilvl="0" w:tplc="0316B866">
      <w:start w:val="1"/>
      <w:numFmt w:val="lowerLetter"/>
      <w:lvlText w:val="%1."/>
      <w:lvlJc w:val="left"/>
      <w:pPr>
        <w:ind w:left="1776" w:hanging="360"/>
      </w:pPr>
      <w:rPr>
        <w:rFonts w:hint="default"/>
        <w:b/>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6" w15:restartNumberingAfterBreak="0">
    <w:nsid w:val="2963631A"/>
    <w:multiLevelType w:val="hybridMultilevel"/>
    <w:tmpl w:val="A84A9F62"/>
    <w:lvl w:ilvl="0" w:tplc="300A0019">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15:restartNumberingAfterBreak="0">
    <w:nsid w:val="2A8D3004"/>
    <w:multiLevelType w:val="hybridMultilevel"/>
    <w:tmpl w:val="967449B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2C131DAC"/>
    <w:multiLevelType w:val="hybridMultilevel"/>
    <w:tmpl w:val="BEA66B48"/>
    <w:lvl w:ilvl="0" w:tplc="0316B866">
      <w:start w:val="1"/>
      <w:numFmt w:val="lowerLetter"/>
      <w:lvlText w:val="%1."/>
      <w:lvlJc w:val="left"/>
      <w:pPr>
        <w:ind w:left="1068" w:hanging="360"/>
      </w:pPr>
      <w:rPr>
        <w:rFonts w:hint="default"/>
        <w:b/>
      </w:r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19" w15:restartNumberingAfterBreak="0">
    <w:nsid w:val="2C766803"/>
    <w:multiLevelType w:val="hybridMultilevel"/>
    <w:tmpl w:val="00EEF232"/>
    <w:lvl w:ilvl="0" w:tplc="300A0019">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0" w15:restartNumberingAfterBreak="0">
    <w:nsid w:val="342D5E27"/>
    <w:multiLevelType w:val="hybridMultilevel"/>
    <w:tmpl w:val="967A58D8"/>
    <w:lvl w:ilvl="0" w:tplc="300A0019">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1" w15:restartNumberingAfterBreak="0">
    <w:nsid w:val="34345A42"/>
    <w:multiLevelType w:val="hybridMultilevel"/>
    <w:tmpl w:val="87D69BA0"/>
    <w:lvl w:ilvl="0" w:tplc="300A0019">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2" w15:restartNumberingAfterBreak="0">
    <w:nsid w:val="349D2416"/>
    <w:multiLevelType w:val="hybridMultilevel"/>
    <w:tmpl w:val="14FEC14A"/>
    <w:lvl w:ilvl="0" w:tplc="300A0019">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3" w15:restartNumberingAfterBreak="0">
    <w:nsid w:val="35DE4232"/>
    <w:multiLevelType w:val="hybridMultilevel"/>
    <w:tmpl w:val="BEA66B48"/>
    <w:lvl w:ilvl="0" w:tplc="0316B866">
      <w:start w:val="1"/>
      <w:numFmt w:val="lowerLetter"/>
      <w:lvlText w:val="%1."/>
      <w:lvlJc w:val="left"/>
      <w:pPr>
        <w:ind w:left="360" w:hanging="360"/>
      </w:pPr>
      <w:rPr>
        <w:rFonts w:hint="default"/>
        <w:b/>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24" w15:restartNumberingAfterBreak="0">
    <w:nsid w:val="39F4742B"/>
    <w:multiLevelType w:val="hybridMultilevel"/>
    <w:tmpl w:val="C7EA098E"/>
    <w:lvl w:ilvl="0" w:tplc="9898771C">
      <w:start w:val="1"/>
      <w:numFmt w:val="decimal"/>
      <w:lvlText w:val="%1."/>
      <w:lvlJc w:val="left"/>
      <w:pPr>
        <w:ind w:left="1065" w:hanging="7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3AA34B85"/>
    <w:multiLevelType w:val="hybridMultilevel"/>
    <w:tmpl w:val="8746F0A2"/>
    <w:lvl w:ilvl="0" w:tplc="300A0019">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6" w15:restartNumberingAfterBreak="0">
    <w:nsid w:val="3BDF15E0"/>
    <w:multiLevelType w:val="hybridMultilevel"/>
    <w:tmpl w:val="BEA66B48"/>
    <w:lvl w:ilvl="0" w:tplc="0316B866">
      <w:start w:val="1"/>
      <w:numFmt w:val="lowerLetter"/>
      <w:lvlText w:val="%1."/>
      <w:lvlJc w:val="left"/>
      <w:pPr>
        <w:ind w:left="1068" w:hanging="360"/>
      </w:pPr>
      <w:rPr>
        <w:rFonts w:hint="default"/>
        <w:b/>
      </w:r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27" w15:restartNumberingAfterBreak="0">
    <w:nsid w:val="3C5A00E0"/>
    <w:multiLevelType w:val="hybridMultilevel"/>
    <w:tmpl w:val="F558F6EC"/>
    <w:lvl w:ilvl="0" w:tplc="300A0019">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8" w15:restartNumberingAfterBreak="0">
    <w:nsid w:val="3CD200AF"/>
    <w:multiLevelType w:val="hybridMultilevel"/>
    <w:tmpl w:val="ECBA27E4"/>
    <w:lvl w:ilvl="0" w:tplc="0316B866">
      <w:start w:val="1"/>
      <w:numFmt w:val="lowerLetter"/>
      <w:lvlText w:val="%1."/>
      <w:lvlJc w:val="left"/>
      <w:pPr>
        <w:ind w:left="360" w:hanging="360"/>
      </w:pPr>
      <w:rPr>
        <w:rFonts w:hint="default"/>
        <w:b/>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9" w15:restartNumberingAfterBreak="0">
    <w:nsid w:val="3E6D14FD"/>
    <w:multiLevelType w:val="hybridMultilevel"/>
    <w:tmpl w:val="BEA66B48"/>
    <w:lvl w:ilvl="0" w:tplc="0316B866">
      <w:start w:val="1"/>
      <w:numFmt w:val="lowerLetter"/>
      <w:lvlText w:val="%1."/>
      <w:lvlJc w:val="left"/>
      <w:pPr>
        <w:ind w:left="360" w:hanging="360"/>
      </w:pPr>
      <w:rPr>
        <w:rFonts w:hint="default"/>
        <w:b/>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30" w15:restartNumberingAfterBreak="0">
    <w:nsid w:val="41146162"/>
    <w:multiLevelType w:val="hybridMultilevel"/>
    <w:tmpl w:val="806646C6"/>
    <w:lvl w:ilvl="0" w:tplc="300A0019">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1" w15:restartNumberingAfterBreak="0">
    <w:nsid w:val="428C33D2"/>
    <w:multiLevelType w:val="hybridMultilevel"/>
    <w:tmpl w:val="8CA656D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2" w15:restartNumberingAfterBreak="0">
    <w:nsid w:val="428E7478"/>
    <w:multiLevelType w:val="hybridMultilevel"/>
    <w:tmpl w:val="BEA66B48"/>
    <w:lvl w:ilvl="0" w:tplc="0316B866">
      <w:start w:val="1"/>
      <w:numFmt w:val="lowerLetter"/>
      <w:lvlText w:val="%1."/>
      <w:lvlJc w:val="left"/>
      <w:pPr>
        <w:ind w:left="1068" w:hanging="360"/>
      </w:pPr>
      <w:rPr>
        <w:rFonts w:hint="default"/>
        <w:b/>
      </w:r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33" w15:restartNumberingAfterBreak="0">
    <w:nsid w:val="42BD0E0F"/>
    <w:multiLevelType w:val="hybridMultilevel"/>
    <w:tmpl w:val="24DC8466"/>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34" w15:restartNumberingAfterBreak="0">
    <w:nsid w:val="44E9709C"/>
    <w:multiLevelType w:val="hybridMultilevel"/>
    <w:tmpl w:val="BEA66B48"/>
    <w:lvl w:ilvl="0" w:tplc="0316B866">
      <w:start w:val="1"/>
      <w:numFmt w:val="lowerLetter"/>
      <w:lvlText w:val="%1."/>
      <w:lvlJc w:val="left"/>
      <w:pPr>
        <w:ind w:left="360" w:hanging="360"/>
      </w:pPr>
      <w:rPr>
        <w:rFonts w:hint="default"/>
        <w:b/>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35" w15:restartNumberingAfterBreak="0">
    <w:nsid w:val="45256DE8"/>
    <w:multiLevelType w:val="hybridMultilevel"/>
    <w:tmpl w:val="1A34A564"/>
    <w:lvl w:ilvl="0" w:tplc="300A0019">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6" w15:restartNumberingAfterBreak="0">
    <w:nsid w:val="466545F0"/>
    <w:multiLevelType w:val="hybridMultilevel"/>
    <w:tmpl w:val="256E69B2"/>
    <w:lvl w:ilvl="0" w:tplc="EB1400E2">
      <w:start w:val="1"/>
      <w:numFmt w:val="lowerLetter"/>
      <w:lvlText w:val="%1."/>
      <w:lvlJc w:val="left"/>
      <w:pPr>
        <w:ind w:left="1413" w:hanging="705"/>
      </w:pPr>
      <w:rPr>
        <w:rFonts w:hint="default"/>
      </w:rPr>
    </w:lvl>
    <w:lvl w:ilvl="1" w:tplc="300A0019">
      <w:start w:val="1"/>
      <w:numFmt w:val="lowerLetter"/>
      <w:lvlText w:val="%2."/>
      <w:lvlJc w:val="left"/>
      <w:pPr>
        <w:ind w:left="1788" w:hanging="360"/>
      </w:pPr>
    </w:lvl>
    <w:lvl w:ilvl="2" w:tplc="300A0001">
      <w:start w:val="1"/>
      <w:numFmt w:val="bullet"/>
      <w:lvlText w:val=""/>
      <w:lvlJc w:val="left"/>
      <w:pPr>
        <w:ind w:left="2508" w:hanging="180"/>
      </w:pPr>
      <w:rPr>
        <w:rFonts w:ascii="Symbol" w:hAnsi="Symbol" w:hint="default"/>
      </w:r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37" w15:restartNumberingAfterBreak="0">
    <w:nsid w:val="475F48DB"/>
    <w:multiLevelType w:val="hybridMultilevel"/>
    <w:tmpl w:val="21EEFBA0"/>
    <w:lvl w:ilvl="0" w:tplc="300A0019">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8" w15:restartNumberingAfterBreak="0">
    <w:nsid w:val="4A7359C0"/>
    <w:multiLevelType w:val="hybridMultilevel"/>
    <w:tmpl w:val="B134CB42"/>
    <w:lvl w:ilvl="0" w:tplc="5CE4ECAA">
      <w:start w:val="1"/>
      <w:numFmt w:val="lowerLetter"/>
      <w:lvlText w:val="%1."/>
      <w:lvlJc w:val="left"/>
      <w:pPr>
        <w:ind w:left="360" w:hanging="360"/>
      </w:pPr>
      <w:rPr>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9" w15:restartNumberingAfterBreak="0">
    <w:nsid w:val="4F83297F"/>
    <w:multiLevelType w:val="hybridMultilevel"/>
    <w:tmpl w:val="4A925760"/>
    <w:lvl w:ilvl="0" w:tplc="7096C11E">
      <w:start w:val="1"/>
      <w:numFmt w:val="lowerLetter"/>
      <w:lvlText w:val="%1."/>
      <w:lvlJc w:val="left"/>
      <w:pPr>
        <w:ind w:left="1413" w:hanging="705"/>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0" w15:restartNumberingAfterBreak="0">
    <w:nsid w:val="4FA0053B"/>
    <w:multiLevelType w:val="hybridMultilevel"/>
    <w:tmpl w:val="BA863BFA"/>
    <w:lvl w:ilvl="0" w:tplc="300A0019">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1" w15:restartNumberingAfterBreak="0">
    <w:nsid w:val="55C06863"/>
    <w:multiLevelType w:val="hybridMultilevel"/>
    <w:tmpl w:val="569CEF1E"/>
    <w:lvl w:ilvl="0" w:tplc="300A0019">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2" w15:restartNumberingAfterBreak="0">
    <w:nsid w:val="57B20720"/>
    <w:multiLevelType w:val="hybridMultilevel"/>
    <w:tmpl w:val="BEA66B48"/>
    <w:lvl w:ilvl="0" w:tplc="0316B866">
      <w:start w:val="1"/>
      <w:numFmt w:val="lowerLetter"/>
      <w:lvlText w:val="%1."/>
      <w:lvlJc w:val="left"/>
      <w:pPr>
        <w:ind w:left="1068" w:hanging="360"/>
      </w:pPr>
      <w:rPr>
        <w:rFonts w:hint="default"/>
        <w:b/>
      </w:r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43" w15:restartNumberingAfterBreak="0">
    <w:nsid w:val="5E5E1679"/>
    <w:multiLevelType w:val="hybridMultilevel"/>
    <w:tmpl w:val="BEA66B48"/>
    <w:lvl w:ilvl="0" w:tplc="0316B866">
      <w:start w:val="1"/>
      <w:numFmt w:val="lowerLetter"/>
      <w:lvlText w:val="%1."/>
      <w:lvlJc w:val="left"/>
      <w:pPr>
        <w:ind w:left="360" w:hanging="360"/>
      </w:pPr>
      <w:rPr>
        <w:rFonts w:hint="default"/>
        <w:b/>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44" w15:restartNumberingAfterBreak="0">
    <w:nsid w:val="5EFA7715"/>
    <w:multiLevelType w:val="hybridMultilevel"/>
    <w:tmpl w:val="BEA66B48"/>
    <w:lvl w:ilvl="0" w:tplc="0316B866">
      <w:start w:val="1"/>
      <w:numFmt w:val="lowerLetter"/>
      <w:lvlText w:val="%1."/>
      <w:lvlJc w:val="left"/>
      <w:pPr>
        <w:ind w:left="360" w:hanging="360"/>
      </w:pPr>
      <w:rPr>
        <w:rFonts w:hint="default"/>
        <w:b/>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45" w15:restartNumberingAfterBreak="0">
    <w:nsid w:val="62F407F3"/>
    <w:multiLevelType w:val="hybridMultilevel"/>
    <w:tmpl w:val="6870F040"/>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46" w15:restartNumberingAfterBreak="0">
    <w:nsid w:val="6370791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668A00CB"/>
    <w:multiLevelType w:val="hybridMultilevel"/>
    <w:tmpl w:val="BEA66B48"/>
    <w:lvl w:ilvl="0" w:tplc="0316B866">
      <w:start w:val="1"/>
      <w:numFmt w:val="lowerLetter"/>
      <w:lvlText w:val="%1."/>
      <w:lvlJc w:val="left"/>
      <w:pPr>
        <w:ind w:left="1068" w:hanging="360"/>
      </w:pPr>
      <w:rPr>
        <w:rFonts w:hint="default"/>
        <w:b/>
      </w:r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48" w15:restartNumberingAfterBreak="0">
    <w:nsid w:val="69F93B67"/>
    <w:multiLevelType w:val="hybridMultilevel"/>
    <w:tmpl w:val="BEA66B48"/>
    <w:lvl w:ilvl="0" w:tplc="0316B866">
      <w:start w:val="1"/>
      <w:numFmt w:val="lowerLetter"/>
      <w:lvlText w:val="%1."/>
      <w:lvlJc w:val="left"/>
      <w:pPr>
        <w:ind w:left="360" w:hanging="360"/>
      </w:pPr>
      <w:rPr>
        <w:rFonts w:hint="default"/>
        <w:b/>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49" w15:restartNumberingAfterBreak="0">
    <w:nsid w:val="6CE61495"/>
    <w:multiLevelType w:val="hybridMultilevel"/>
    <w:tmpl w:val="BEA66B48"/>
    <w:lvl w:ilvl="0" w:tplc="0316B866">
      <w:start w:val="1"/>
      <w:numFmt w:val="lowerLetter"/>
      <w:lvlText w:val="%1."/>
      <w:lvlJc w:val="left"/>
      <w:pPr>
        <w:ind w:left="360" w:hanging="360"/>
      </w:pPr>
      <w:rPr>
        <w:rFonts w:hint="default"/>
        <w:b/>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50" w15:restartNumberingAfterBreak="0">
    <w:nsid w:val="6E0C2496"/>
    <w:multiLevelType w:val="hybridMultilevel"/>
    <w:tmpl w:val="3008EEB2"/>
    <w:lvl w:ilvl="0" w:tplc="300A0019">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1" w15:restartNumberingAfterBreak="0">
    <w:nsid w:val="6F305515"/>
    <w:multiLevelType w:val="hybridMultilevel"/>
    <w:tmpl w:val="1A382610"/>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2" w15:restartNumberingAfterBreak="0">
    <w:nsid w:val="727F4BDD"/>
    <w:multiLevelType w:val="hybridMultilevel"/>
    <w:tmpl w:val="527E10D8"/>
    <w:lvl w:ilvl="0" w:tplc="0316B866">
      <w:start w:val="1"/>
      <w:numFmt w:val="lowerLetter"/>
      <w:lvlText w:val="%1."/>
      <w:lvlJc w:val="left"/>
      <w:pPr>
        <w:ind w:left="360" w:hanging="360"/>
      </w:pPr>
      <w:rPr>
        <w:rFonts w:hint="default"/>
        <w:b/>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3" w15:restartNumberingAfterBreak="0">
    <w:nsid w:val="7A293821"/>
    <w:multiLevelType w:val="hybridMultilevel"/>
    <w:tmpl w:val="18E2E7E2"/>
    <w:lvl w:ilvl="0" w:tplc="0C0A0001">
      <w:start w:val="1"/>
      <w:numFmt w:val="bullet"/>
      <w:lvlText w:val=""/>
      <w:lvlJc w:val="left"/>
      <w:pPr>
        <w:ind w:left="1065" w:hanging="705"/>
      </w:pPr>
      <w:rPr>
        <w:rFonts w:ascii="Symbol" w:hAnsi="Symbol" w:hint="default"/>
      </w:rPr>
    </w:lvl>
    <w:lvl w:ilvl="1" w:tplc="300A0001">
      <w:start w:val="1"/>
      <w:numFmt w:val="bullet"/>
      <w:lvlText w:val=""/>
      <w:lvlJc w:val="left"/>
      <w:pPr>
        <w:ind w:left="1440" w:hanging="360"/>
      </w:pPr>
      <w:rPr>
        <w:rFonts w:ascii="Symbol" w:hAnsi="Symbol" w:hint="default"/>
      </w:r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4" w15:restartNumberingAfterBreak="0">
    <w:nsid w:val="7B81690A"/>
    <w:multiLevelType w:val="hybridMultilevel"/>
    <w:tmpl w:val="43486C16"/>
    <w:lvl w:ilvl="0" w:tplc="0316B866">
      <w:start w:val="1"/>
      <w:numFmt w:val="lowerLetter"/>
      <w:lvlText w:val="%1."/>
      <w:lvlJc w:val="left"/>
      <w:pPr>
        <w:ind w:left="360" w:hanging="360"/>
      </w:pPr>
      <w:rPr>
        <w:rFonts w:hint="default"/>
        <w:b/>
      </w:rPr>
    </w:lvl>
    <w:lvl w:ilvl="1" w:tplc="F806ABA8">
      <w:start w:val="1"/>
      <w:numFmt w:val="lowerLetter"/>
      <w:lvlText w:val="%2."/>
      <w:lvlJc w:val="left"/>
      <w:pPr>
        <w:ind w:left="1425" w:hanging="705"/>
      </w:pPr>
      <w:rPr>
        <w:rFonts w:hint="default"/>
      </w:r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55" w15:restartNumberingAfterBreak="0">
    <w:nsid w:val="7D197157"/>
    <w:multiLevelType w:val="hybridMultilevel"/>
    <w:tmpl w:val="BEA66B48"/>
    <w:lvl w:ilvl="0" w:tplc="0316B866">
      <w:start w:val="1"/>
      <w:numFmt w:val="lowerLetter"/>
      <w:lvlText w:val="%1."/>
      <w:lvlJc w:val="left"/>
      <w:pPr>
        <w:ind w:left="1068" w:hanging="360"/>
      </w:pPr>
      <w:rPr>
        <w:rFonts w:hint="default"/>
        <w:b/>
      </w:r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num w:numId="1">
    <w:abstractNumId w:val="13"/>
  </w:num>
  <w:num w:numId="2">
    <w:abstractNumId w:val="51"/>
  </w:num>
  <w:num w:numId="3">
    <w:abstractNumId w:val="47"/>
  </w:num>
  <w:num w:numId="4">
    <w:abstractNumId w:val="50"/>
  </w:num>
  <w:num w:numId="5">
    <w:abstractNumId w:val="30"/>
  </w:num>
  <w:num w:numId="6">
    <w:abstractNumId w:val="40"/>
  </w:num>
  <w:num w:numId="7">
    <w:abstractNumId w:val="21"/>
  </w:num>
  <w:num w:numId="8">
    <w:abstractNumId w:val="35"/>
  </w:num>
  <w:num w:numId="9">
    <w:abstractNumId w:val="16"/>
  </w:num>
  <w:num w:numId="10">
    <w:abstractNumId w:val="25"/>
  </w:num>
  <w:num w:numId="11">
    <w:abstractNumId w:val="22"/>
  </w:num>
  <w:num w:numId="12">
    <w:abstractNumId w:val="37"/>
  </w:num>
  <w:num w:numId="13">
    <w:abstractNumId w:val="20"/>
  </w:num>
  <w:num w:numId="14">
    <w:abstractNumId w:val="27"/>
  </w:num>
  <w:num w:numId="15">
    <w:abstractNumId w:val="41"/>
  </w:num>
  <w:num w:numId="16">
    <w:abstractNumId w:val="8"/>
  </w:num>
  <w:num w:numId="17">
    <w:abstractNumId w:val="31"/>
  </w:num>
  <w:num w:numId="18">
    <w:abstractNumId w:val="36"/>
  </w:num>
  <w:num w:numId="19">
    <w:abstractNumId w:val="10"/>
  </w:num>
  <w:num w:numId="20">
    <w:abstractNumId w:val="19"/>
  </w:num>
  <w:num w:numId="21">
    <w:abstractNumId w:val="33"/>
  </w:num>
  <w:num w:numId="22">
    <w:abstractNumId w:val="45"/>
  </w:num>
  <w:num w:numId="23">
    <w:abstractNumId w:val="17"/>
  </w:num>
  <w:num w:numId="24">
    <w:abstractNumId w:val="46"/>
  </w:num>
  <w:num w:numId="25">
    <w:abstractNumId w:val="24"/>
  </w:num>
  <w:num w:numId="26">
    <w:abstractNumId w:val="38"/>
  </w:num>
  <w:num w:numId="27">
    <w:abstractNumId w:val="39"/>
  </w:num>
  <w:num w:numId="28">
    <w:abstractNumId w:val="42"/>
  </w:num>
  <w:num w:numId="29">
    <w:abstractNumId w:val="14"/>
  </w:num>
  <w:num w:numId="30">
    <w:abstractNumId w:val="55"/>
  </w:num>
  <w:num w:numId="31">
    <w:abstractNumId w:val="32"/>
  </w:num>
  <w:num w:numId="32">
    <w:abstractNumId w:val="18"/>
  </w:num>
  <w:num w:numId="33">
    <w:abstractNumId w:val="26"/>
  </w:num>
  <w:num w:numId="34">
    <w:abstractNumId w:val="34"/>
  </w:num>
  <w:num w:numId="35">
    <w:abstractNumId w:val="9"/>
  </w:num>
  <w:num w:numId="36">
    <w:abstractNumId w:val="44"/>
  </w:num>
  <w:num w:numId="37">
    <w:abstractNumId w:val="43"/>
  </w:num>
  <w:num w:numId="38">
    <w:abstractNumId w:val="48"/>
  </w:num>
  <w:num w:numId="39">
    <w:abstractNumId w:val="23"/>
  </w:num>
  <w:num w:numId="40">
    <w:abstractNumId w:val="12"/>
  </w:num>
  <w:num w:numId="41">
    <w:abstractNumId w:val="29"/>
  </w:num>
  <w:num w:numId="42">
    <w:abstractNumId w:val="53"/>
  </w:num>
  <w:num w:numId="43">
    <w:abstractNumId w:val="49"/>
  </w:num>
  <w:num w:numId="44">
    <w:abstractNumId w:val="54"/>
  </w:num>
  <w:num w:numId="45">
    <w:abstractNumId w:val="15"/>
  </w:num>
  <w:num w:numId="46">
    <w:abstractNumId w:val="7"/>
  </w:num>
  <w:num w:numId="47">
    <w:abstractNumId w:val="28"/>
  </w:num>
  <w:num w:numId="48">
    <w:abstractNumId w:val="52"/>
  </w:num>
  <w:num w:numId="49">
    <w:abstractNumId w:val="11"/>
  </w:num>
  <w:numIdMacAtCleanup w:val="2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even Alexander">
    <w15:presenceInfo w15:providerId="None" w15:userId="Steeven Alexand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cumentProtection w:edit="readOnly" w:formatting="1" w:enforcement="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658DD"/>
    <w:rsid w:val="0000321B"/>
    <w:rsid w:val="0000350C"/>
    <w:rsid w:val="000056C5"/>
    <w:rsid w:val="00012C08"/>
    <w:rsid w:val="0002487F"/>
    <w:rsid w:val="00033B97"/>
    <w:rsid w:val="000519E0"/>
    <w:rsid w:val="00056287"/>
    <w:rsid w:val="0005715D"/>
    <w:rsid w:val="00057814"/>
    <w:rsid w:val="00057EE5"/>
    <w:rsid w:val="0007612F"/>
    <w:rsid w:val="00081FFC"/>
    <w:rsid w:val="00085B3B"/>
    <w:rsid w:val="00090C1B"/>
    <w:rsid w:val="0009638E"/>
    <w:rsid w:val="000A56F4"/>
    <w:rsid w:val="000B72C7"/>
    <w:rsid w:val="000C1BBF"/>
    <w:rsid w:val="000C42A8"/>
    <w:rsid w:val="000C5B55"/>
    <w:rsid w:val="000D5BA8"/>
    <w:rsid w:val="000E4E4D"/>
    <w:rsid w:val="000F07FA"/>
    <w:rsid w:val="001067B5"/>
    <w:rsid w:val="0011127B"/>
    <w:rsid w:val="00117682"/>
    <w:rsid w:val="00120193"/>
    <w:rsid w:val="0014549C"/>
    <w:rsid w:val="001466B0"/>
    <w:rsid w:val="00151D74"/>
    <w:rsid w:val="0015533E"/>
    <w:rsid w:val="0017310B"/>
    <w:rsid w:val="00185424"/>
    <w:rsid w:val="00191D92"/>
    <w:rsid w:val="00195B2E"/>
    <w:rsid w:val="001A3922"/>
    <w:rsid w:val="001A7A9C"/>
    <w:rsid w:val="001D093F"/>
    <w:rsid w:val="001D3C8D"/>
    <w:rsid w:val="001E4E71"/>
    <w:rsid w:val="001F4C6C"/>
    <w:rsid w:val="002049FB"/>
    <w:rsid w:val="00206648"/>
    <w:rsid w:val="002246A3"/>
    <w:rsid w:val="002316B2"/>
    <w:rsid w:val="00247724"/>
    <w:rsid w:val="00262F06"/>
    <w:rsid w:val="00280D40"/>
    <w:rsid w:val="00281578"/>
    <w:rsid w:val="00283458"/>
    <w:rsid w:val="00287B64"/>
    <w:rsid w:val="00291EB3"/>
    <w:rsid w:val="002966B1"/>
    <w:rsid w:val="002C03B1"/>
    <w:rsid w:val="002E1963"/>
    <w:rsid w:val="002E3379"/>
    <w:rsid w:val="002F0944"/>
    <w:rsid w:val="002F7629"/>
    <w:rsid w:val="003078D9"/>
    <w:rsid w:val="00320119"/>
    <w:rsid w:val="003203AA"/>
    <w:rsid w:val="003529A4"/>
    <w:rsid w:val="003539DC"/>
    <w:rsid w:val="0036325C"/>
    <w:rsid w:val="0038716A"/>
    <w:rsid w:val="0039327A"/>
    <w:rsid w:val="00396F5F"/>
    <w:rsid w:val="003B6847"/>
    <w:rsid w:val="003C5040"/>
    <w:rsid w:val="003C70F3"/>
    <w:rsid w:val="003C75DD"/>
    <w:rsid w:val="003E3CF2"/>
    <w:rsid w:val="003E41F5"/>
    <w:rsid w:val="003F1EB0"/>
    <w:rsid w:val="003F4264"/>
    <w:rsid w:val="003F5698"/>
    <w:rsid w:val="003F76D7"/>
    <w:rsid w:val="004002EF"/>
    <w:rsid w:val="004210FA"/>
    <w:rsid w:val="00432875"/>
    <w:rsid w:val="00466AD4"/>
    <w:rsid w:val="004734A8"/>
    <w:rsid w:val="00497BA6"/>
    <w:rsid w:val="004A0A31"/>
    <w:rsid w:val="004B2352"/>
    <w:rsid w:val="004B258E"/>
    <w:rsid w:val="004B7301"/>
    <w:rsid w:val="004C5F38"/>
    <w:rsid w:val="004D0B2A"/>
    <w:rsid w:val="004D6B38"/>
    <w:rsid w:val="004E1F46"/>
    <w:rsid w:val="004E7466"/>
    <w:rsid w:val="004F3EE0"/>
    <w:rsid w:val="004F7665"/>
    <w:rsid w:val="00506F47"/>
    <w:rsid w:val="00507CBD"/>
    <w:rsid w:val="00527222"/>
    <w:rsid w:val="00534E88"/>
    <w:rsid w:val="0054015A"/>
    <w:rsid w:val="00540283"/>
    <w:rsid w:val="00541196"/>
    <w:rsid w:val="0054540D"/>
    <w:rsid w:val="00545E2B"/>
    <w:rsid w:val="00550BB8"/>
    <w:rsid w:val="00552A67"/>
    <w:rsid w:val="00554FBF"/>
    <w:rsid w:val="00555B81"/>
    <w:rsid w:val="005605EF"/>
    <w:rsid w:val="005676BB"/>
    <w:rsid w:val="005700A2"/>
    <w:rsid w:val="00581483"/>
    <w:rsid w:val="005A20FA"/>
    <w:rsid w:val="005A5650"/>
    <w:rsid w:val="005B176D"/>
    <w:rsid w:val="005B1BB6"/>
    <w:rsid w:val="005C16FB"/>
    <w:rsid w:val="005C3BC2"/>
    <w:rsid w:val="005C6392"/>
    <w:rsid w:val="005C7304"/>
    <w:rsid w:val="005D7069"/>
    <w:rsid w:val="005E2130"/>
    <w:rsid w:val="005F0C78"/>
    <w:rsid w:val="005F4B71"/>
    <w:rsid w:val="00603ECC"/>
    <w:rsid w:val="006044C9"/>
    <w:rsid w:val="006106DF"/>
    <w:rsid w:val="0061284C"/>
    <w:rsid w:val="00614F5C"/>
    <w:rsid w:val="0061744E"/>
    <w:rsid w:val="00622699"/>
    <w:rsid w:val="006259E7"/>
    <w:rsid w:val="00627B31"/>
    <w:rsid w:val="006334F5"/>
    <w:rsid w:val="00641556"/>
    <w:rsid w:val="00644741"/>
    <w:rsid w:val="00660157"/>
    <w:rsid w:val="00676856"/>
    <w:rsid w:val="00692FBF"/>
    <w:rsid w:val="006B00FA"/>
    <w:rsid w:val="006B10D1"/>
    <w:rsid w:val="006B2EE4"/>
    <w:rsid w:val="006B3467"/>
    <w:rsid w:val="006D5620"/>
    <w:rsid w:val="006E1778"/>
    <w:rsid w:val="006E3EEA"/>
    <w:rsid w:val="006E4301"/>
    <w:rsid w:val="006E5C9F"/>
    <w:rsid w:val="006F20E0"/>
    <w:rsid w:val="00705A6E"/>
    <w:rsid w:val="007073DC"/>
    <w:rsid w:val="00727A09"/>
    <w:rsid w:val="00742B06"/>
    <w:rsid w:val="00766ADA"/>
    <w:rsid w:val="0078424B"/>
    <w:rsid w:val="00785F19"/>
    <w:rsid w:val="0078627B"/>
    <w:rsid w:val="007A6392"/>
    <w:rsid w:val="007B7A4E"/>
    <w:rsid w:val="007D60FA"/>
    <w:rsid w:val="007F529B"/>
    <w:rsid w:val="007F65E5"/>
    <w:rsid w:val="00811150"/>
    <w:rsid w:val="008124CA"/>
    <w:rsid w:val="00814BA4"/>
    <w:rsid w:val="008319C5"/>
    <w:rsid w:val="00832C92"/>
    <w:rsid w:val="00837056"/>
    <w:rsid w:val="00840441"/>
    <w:rsid w:val="00853178"/>
    <w:rsid w:val="00855A12"/>
    <w:rsid w:val="00877B90"/>
    <w:rsid w:val="008B0E62"/>
    <w:rsid w:val="008B2037"/>
    <w:rsid w:val="008B5FEE"/>
    <w:rsid w:val="008C514E"/>
    <w:rsid w:val="008D4B9E"/>
    <w:rsid w:val="008E49D0"/>
    <w:rsid w:val="008E6D2E"/>
    <w:rsid w:val="008F5FD9"/>
    <w:rsid w:val="00905443"/>
    <w:rsid w:val="009070C3"/>
    <w:rsid w:val="009178AC"/>
    <w:rsid w:val="0092283F"/>
    <w:rsid w:val="009273F6"/>
    <w:rsid w:val="00934B8A"/>
    <w:rsid w:val="009564CF"/>
    <w:rsid w:val="00966CC7"/>
    <w:rsid w:val="0099591D"/>
    <w:rsid w:val="00996B63"/>
    <w:rsid w:val="009A00DB"/>
    <w:rsid w:val="009D45AA"/>
    <w:rsid w:val="009E050A"/>
    <w:rsid w:val="009E0EDC"/>
    <w:rsid w:val="009F35D4"/>
    <w:rsid w:val="009F5097"/>
    <w:rsid w:val="00A00779"/>
    <w:rsid w:val="00A05992"/>
    <w:rsid w:val="00A22E11"/>
    <w:rsid w:val="00A248C5"/>
    <w:rsid w:val="00A25B46"/>
    <w:rsid w:val="00A34FFE"/>
    <w:rsid w:val="00A37321"/>
    <w:rsid w:val="00A40250"/>
    <w:rsid w:val="00A44259"/>
    <w:rsid w:val="00A523E4"/>
    <w:rsid w:val="00A524BC"/>
    <w:rsid w:val="00A60F2C"/>
    <w:rsid w:val="00A658DD"/>
    <w:rsid w:val="00A80680"/>
    <w:rsid w:val="00A84E95"/>
    <w:rsid w:val="00AA1D2C"/>
    <w:rsid w:val="00AA329C"/>
    <w:rsid w:val="00AB3FC1"/>
    <w:rsid w:val="00AD3CED"/>
    <w:rsid w:val="00AD770A"/>
    <w:rsid w:val="00AE2539"/>
    <w:rsid w:val="00AF2171"/>
    <w:rsid w:val="00AF2183"/>
    <w:rsid w:val="00AF3294"/>
    <w:rsid w:val="00B162D5"/>
    <w:rsid w:val="00B27264"/>
    <w:rsid w:val="00B369F1"/>
    <w:rsid w:val="00B40979"/>
    <w:rsid w:val="00B443BC"/>
    <w:rsid w:val="00B45B8D"/>
    <w:rsid w:val="00B54E14"/>
    <w:rsid w:val="00B741D2"/>
    <w:rsid w:val="00BA2F84"/>
    <w:rsid w:val="00BB36A1"/>
    <w:rsid w:val="00BB4A45"/>
    <w:rsid w:val="00BB4D0C"/>
    <w:rsid w:val="00BB696D"/>
    <w:rsid w:val="00BC4DFE"/>
    <w:rsid w:val="00BC5F22"/>
    <w:rsid w:val="00BC62E0"/>
    <w:rsid w:val="00BD0305"/>
    <w:rsid w:val="00BD1A01"/>
    <w:rsid w:val="00BD3CB9"/>
    <w:rsid w:val="00BE0CE3"/>
    <w:rsid w:val="00BE56F9"/>
    <w:rsid w:val="00C04808"/>
    <w:rsid w:val="00C05576"/>
    <w:rsid w:val="00C11216"/>
    <w:rsid w:val="00C23F68"/>
    <w:rsid w:val="00C24300"/>
    <w:rsid w:val="00C25B1E"/>
    <w:rsid w:val="00C263F7"/>
    <w:rsid w:val="00C274F9"/>
    <w:rsid w:val="00C46474"/>
    <w:rsid w:val="00C74B59"/>
    <w:rsid w:val="00C923BE"/>
    <w:rsid w:val="00C92F1E"/>
    <w:rsid w:val="00C966C4"/>
    <w:rsid w:val="00CA230F"/>
    <w:rsid w:val="00CA4F07"/>
    <w:rsid w:val="00CA5C01"/>
    <w:rsid w:val="00CA70BF"/>
    <w:rsid w:val="00CB505F"/>
    <w:rsid w:val="00CC5004"/>
    <w:rsid w:val="00D01F89"/>
    <w:rsid w:val="00D038E5"/>
    <w:rsid w:val="00D10696"/>
    <w:rsid w:val="00D2019F"/>
    <w:rsid w:val="00D37970"/>
    <w:rsid w:val="00D42D7D"/>
    <w:rsid w:val="00D50A59"/>
    <w:rsid w:val="00D56295"/>
    <w:rsid w:val="00D57EA3"/>
    <w:rsid w:val="00D61623"/>
    <w:rsid w:val="00D6521B"/>
    <w:rsid w:val="00D726DF"/>
    <w:rsid w:val="00D76D78"/>
    <w:rsid w:val="00D91533"/>
    <w:rsid w:val="00D91812"/>
    <w:rsid w:val="00D9633C"/>
    <w:rsid w:val="00DB0055"/>
    <w:rsid w:val="00DB37E0"/>
    <w:rsid w:val="00DB55F6"/>
    <w:rsid w:val="00DB69F1"/>
    <w:rsid w:val="00DB6B0E"/>
    <w:rsid w:val="00DC33D2"/>
    <w:rsid w:val="00DD36DF"/>
    <w:rsid w:val="00E019BF"/>
    <w:rsid w:val="00E207E1"/>
    <w:rsid w:val="00E32739"/>
    <w:rsid w:val="00E419EC"/>
    <w:rsid w:val="00E43EB3"/>
    <w:rsid w:val="00E60C8D"/>
    <w:rsid w:val="00E62080"/>
    <w:rsid w:val="00E63389"/>
    <w:rsid w:val="00E70EF5"/>
    <w:rsid w:val="00E71DB6"/>
    <w:rsid w:val="00E773BB"/>
    <w:rsid w:val="00EA0A51"/>
    <w:rsid w:val="00EA228F"/>
    <w:rsid w:val="00EA28B5"/>
    <w:rsid w:val="00EB6D90"/>
    <w:rsid w:val="00EC1CF7"/>
    <w:rsid w:val="00EC37B8"/>
    <w:rsid w:val="00EC60EE"/>
    <w:rsid w:val="00ED3D22"/>
    <w:rsid w:val="00ED4F78"/>
    <w:rsid w:val="00EE51F9"/>
    <w:rsid w:val="00EE719A"/>
    <w:rsid w:val="00F048EC"/>
    <w:rsid w:val="00F075BD"/>
    <w:rsid w:val="00F13F7C"/>
    <w:rsid w:val="00F142D8"/>
    <w:rsid w:val="00F36BB5"/>
    <w:rsid w:val="00F51C00"/>
    <w:rsid w:val="00F62492"/>
    <w:rsid w:val="00F71811"/>
    <w:rsid w:val="00FA0E65"/>
    <w:rsid w:val="00FA6AFB"/>
    <w:rsid w:val="00FA6F6A"/>
    <w:rsid w:val="00FA7D7D"/>
    <w:rsid w:val="00FE1E85"/>
    <w:rsid w:val="00FE5B90"/>
    <w:rsid w:val="00FF4AA6"/>
  </w:rsids>
  <m:mathPr>
    <m:mathFont m:val="Cambria Math"/>
    <m:brkBin m:val="before"/>
    <m:brkBinSub m:val="--"/>
    <m:smallFrac/>
    <m:dispDef/>
    <m:lMargin m:val="0"/>
    <m:rMargin m:val="0"/>
    <m:defJc m:val="centerGroup"/>
    <m:wrapIndent m:val="1440"/>
    <m:intLim m:val="subSup"/>
    <m:naryLim m:val="undOvr"/>
  </m:mathPr>
  <w:themeFontLang w:val="es-EC"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053B217A"/>
  <w15:docId w15:val="{09759235-F9F2-409D-9C0D-1DC8A9698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37321"/>
    <w:rPr>
      <w:lang w:val="es-EC"/>
    </w:rPr>
  </w:style>
  <w:style w:type="paragraph" w:styleId="Ttulo1">
    <w:name w:val="heading 1"/>
    <w:basedOn w:val="Normal"/>
    <w:next w:val="Normal"/>
    <w:qFormat/>
    <w:rsid w:val="00A37321"/>
    <w:pPr>
      <w:keepNext/>
      <w:outlineLvl w:val="0"/>
    </w:pPr>
    <w:rPr>
      <w:rFonts w:ascii="Arial" w:hAnsi="Arial"/>
      <w:b/>
      <w:i/>
      <w:sz w:val="24"/>
      <w:u w:val="single"/>
      <w:lang w:val="es-MX"/>
    </w:rPr>
  </w:style>
  <w:style w:type="paragraph" w:styleId="Ttulo2">
    <w:name w:val="heading 2"/>
    <w:basedOn w:val="Normal"/>
    <w:next w:val="Normal"/>
    <w:link w:val="Ttulo2Car"/>
    <w:qFormat/>
    <w:rsid w:val="00A37321"/>
    <w:pPr>
      <w:keepNext/>
      <w:jc w:val="both"/>
      <w:outlineLvl w:val="1"/>
    </w:pPr>
    <w:rPr>
      <w:rFonts w:ascii="Arial" w:hAnsi="Arial"/>
      <w:b/>
      <w:i/>
      <w:sz w:val="24"/>
      <w:u w:val="single"/>
      <w:lang w:val="es-MX"/>
    </w:rPr>
  </w:style>
  <w:style w:type="paragraph" w:styleId="Ttulo3">
    <w:name w:val="heading 3"/>
    <w:basedOn w:val="Normal"/>
    <w:next w:val="Normal"/>
    <w:link w:val="Ttulo3Car"/>
    <w:qFormat/>
    <w:rsid w:val="00D91533"/>
    <w:pPr>
      <w:keepNext/>
      <w:tabs>
        <w:tab w:val="num" w:pos="1440"/>
      </w:tabs>
      <w:suppressAutoHyphens/>
      <w:spacing w:before="240" w:after="60"/>
      <w:ind w:hanging="709"/>
      <w:jc w:val="both"/>
      <w:outlineLvl w:val="2"/>
    </w:pPr>
    <w:rPr>
      <w:rFonts w:ascii="Century Schoolbook" w:hAnsi="Century Schoolbook"/>
      <w:b/>
      <w:i/>
      <w:sz w:val="24"/>
      <w:lang w:val="es-ES_tradnl" w:eastAsia="ar-SA"/>
    </w:rPr>
  </w:style>
  <w:style w:type="paragraph" w:styleId="Ttulo4">
    <w:name w:val="heading 4"/>
    <w:basedOn w:val="Normal"/>
    <w:next w:val="Normal"/>
    <w:qFormat/>
    <w:rsid w:val="00A37321"/>
    <w:pPr>
      <w:keepNext/>
      <w:jc w:val="both"/>
      <w:outlineLvl w:val="3"/>
    </w:pPr>
    <w:rPr>
      <w:rFonts w:ascii="Arial" w:hAnsi="Arial"/>
      <w:b/>
      <w:i/>
      <w:sz w:val="24"/>
      <w:lang w:val="es-MX"/>
    </w:rPr>
  </w:style>
  <w:style w:type="paragraph" w:styleId="Ttulo5">
    <w:name w:val="heading 5"/>
    <w:basedOn w:val="Normal"/>
    <w:next w:val="Normal"/>
    <w:qFormat/>
    <w:rsid w:val="00A37321"/>
    <w:pPr>
      <w:keepNext/>
      <w:jc w:val="both"/>
      <w:outlineLvl w:val="4"/>
    </w:pPr>
    <w:rPr>
      <w:rFonts w:ascii="Arial" w:hAnsi="Arial"/>
      <w:sz w:val="24"/>
      <w:lang w:val="es-MX"/>
    </w:rPr>
  </w:style>
  <w:style w:type="paragraph" w:styleId="Ttulo6">
    <w:name w:val="heading 6"/>
    <w:basedOn w:val="Normal"/>
    <w:next w:val="Normal"/>
    <w:link w:val="Ttulo6Car"/>
    <w:qFormat/>
    <w:rsid w:val="00D91533"/>
    <w:pPr>
      <w:tabs>
        <w:tab w:val="num" w:pos="2520"/>
      </w:tabs>
      <w:suppressAutoHyphens/>
      <w:spacing w:before="240" w:after="60"/>
      <w:ind w:left="2520" w:hanging="360"/>
      <w:jc w:val="both"/>
      <w:outlineLvl w:val="5"/>
    </w:pPr>
    <w:rPr>
      <w:rFonts w:ascii="Arial" w:hAnsi="Arial"/>
      <w:i/>
      <w:sz w:val="22"/>
      <w:lang w:val="es-ES_tradnl" w:eastAsia="ar-SA"/>
    </w:rPr>
  </w:style>
  <w:style w:type="paragraph" w:styleId="Ttulo7">
    <w:name w:val="heading 7"/>
    <w:basedOn w:val="Normal"/>
    <w:next w:val="Normal"/>
    <w:link w:val="Ttulo7Car"/>
    <w:qFormat/>
    <w:rsid w:val="00D91533"/>
    <w:pPr>
      <w:tabs>
        <w:tab w:val="num" w:pos="2880"/>
      </w:tabs>
      <w:suppressAutoHyphens/>
      <w:spacing w:before="240" w:after="60"/>
      <w:ind w:left="2880" w:hanging="360"/>
      <w:jc w:val="both"/>
      <w:outlineLvl w:val="6"/>
    </w:pPr>
    <w:rPr>
      <w:rFonts w:ascii="Arial" w:hAnsi="Arial"/>
      <w:lang w:val="es-ES_tradnl" w:eastAsia="ar-SA"/>
    </w:rPr>
  </w:style>
  <w:style w:type="paragraph" w:styleId="Ttulo8">
    <w:name w:val="heading 8"/>
    <w:basedOn w:val="Normal"/>
    <w:next w:val="Normal"/>
    <w:link w:val="Ttulo8Car"/>
    <w:qFormat/>
    <w:rsid w:val="00D91533"/>
    <w:pPr>
      <w:tabs>
        <w:tab w:val="num" w:pos="3240"/>
      </w:tabs>
      <w:suppressAutoHyphens/>
      <w:spacing w:before="240" w:after="60"/>
      <w:ind w:left="3240" w:hanging="360"/>
      <w:jc w:val="both"/>
      <w:outlineLvl w:val="7"/>
    </w:pPr>
    <w:rPr>
      <w:rFonts w:ascii="Arial" w:hAnsi="Arial"/>
      <w:i/>
      <w:lang w:val="es-ES_tradnl" w:eastAsia="ar-SA"/>
    </w:rPr>
  </w:style>
  <w:style w:type="paragraph" w:styleId="Ttulo9">
    <w:name w:val="heading 9"/>
    <w:basedOn w:val="Normal"/>
    <w:next w:val="Normal"/>
    <w:link w:val="Ttulo9Car"/>
    <w:qFormat/>
    <w:rsid w:val="00D91533"/>
    <w:pPr>
      <w:tabs>
        <w:tab w:val="num" w:pos="3600"/>
      </w:tabs>
      <w:suppressAutoHyphens/>
      <w:spacing w:before="240" w:after="60"/>
      <w:ind w:left="3600" w:hanging="360"/>
      <w:jc w:val="both"/>
      <w:outlineLvl w:val="8"/>
    </w:pPr>
    <w:rPr>
      <w:rFonts w:ascii="Arial" w:hAnsi="Arial"/>
      <w:i/>
      <w:sz w:val="18"/>
      <w:lang w:val="es-ES_tradnl"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dice1">
    <w:name w:val="index 1"/>
    <w:basedOn w:val="Normal"/>
    <w:next w:val="Normal"/>
    <w:autoRedefine/>
    <w:semiHidden/>
    <w:rsid w:val="00A37321"/>
    <w:pPr>
      <w:ind w:left="240" w:hanging="240"/>
    </w:pPr>
    <w:rPr>
      <w:rFonts w:ascii="Times" w:eastAsia="Times" w:hAnsi="Times"/>
      <w:sz w:val="24"/>
      <w:lang w:val="en-US"/>
    </w:rPr>
  </w:style>
  <w:style w:type="paragraph" w:styleId="Textoindependiente">
    <w:name w:val="Body Text"/>
    <w:basedOn w:val="Normal"/>
    <w:link w:val="TextoindependienteCar"/>
    <w:rsid w:val="00A37321"/>
    <w:pPr>
      <w:jc w:val="both"/>
    </w:pPr>
    <w:rPr>
      <w:rFonts w:ascii="Arial" w:hAnsi="Arial"/>
      <w:sz w:val="24"/>
      <w:lang w:val="es-MX"/>
    </w:rPr>
  </w:style>
  <w:style w:type="paragraph" w:styleId="Textoindependiente2">
    <w:name w:val="Body Text 2"/>
    <w:basedOn w:val="Normal"/>
    <w:link w:val="Textoindependiente2Car"/>
    <w:uiPriority w:val="99"/>
    <w:rsid w:val="00A37321"/>
    <w:pPr>
      <w:jc w:val="both"/>
    </w:pPr>
    <w:rPr>
      <w:rFonts w:ascii="Arial" w:hAnsi="Arial"/>
      <w:color w:val="FF0000"/>
      <w:sz w:val="24"/>
      <w:lang w:val="es-MX"/>
    </w:rPr>
  </w:style>
  <w:style w:type="paragraph" w:styleId="Sangra2detindependiente">
    <w:name w:val="Body Text Indent 2"/>
    <w:basedOn w:val="Normal"/>
    <w:link w:val="Sangra2detindependienteCar"/>
    <w:rsid w:val="00A37321"/>
    <w:pPr>
      <w:ind w:left="360"/>
      <w:jc w:val="both"/>
    </w:pPr>
    <w:rPr>
      <w:sz w:val="24"/>
      <w:lang w:val="es-ES"/>
    </w:rPr>
  </w:style>
  <w:style w:type="paragraph" w:styleId="Encabezado">
    <w:name w:val="header"/>
    <w:basedOn w:val="Normal"/>
    <w:link w:val="EncabezadoCar"/>
    <w:uiPriority w:val="99"/>
    <w:rsid w:val="00A37321"/>
    <w:pPr>
      <w:tabs>
        <w:tab w:val="center" w:pos="4252"/>
        <w:tab w:val="right" w:pos="8504"/>
      </w:tabs>
    </w:pPr>
    <w:rPr>
      <w:lang w:val="es-ES"/>
    </w:rPr>
  </w:style>
  <w:style w:type="paragraph" w:styleId="Piedepgina">
    <w:name w:val="footer"/>
    <w:basedOn w:val="Normal"/>
    <w:rsid w:val="00A37321"/>
    <w:pPr>
      <w:tabs>
        <w:tab w:val="center" w:pos="4252"/>
        <w:tab w:val="right" w:pos="8504"/>
      </w:tabs>
    </w:pPr>
    <w:rPr>
      <w:lang w:val="es-ES"/>
    </w:rPr>
  </w:style>
  <w:style w:type="character" w:styleId="Nmerodepgina">
    <w:name w:val="page number"/>
    <w:basedOn w:val="Fuentedeprrafopredeter"/>
    <w:rsid w:val="00A37321"/>
  </w:style>
  <w:style w:type="paragraph" w:styleId="Textodeglobo">
    <w:name w:val="Balloon Text"/>
    <w:basedOn w:val="Normal"/>
    <w:link w:val="TextodegloboCar"/>
    <w:uiPriority w:val="99"/>
    <w:semiHidden/>
    <w:rsid w:val="00A37321"/>
    <w:rPr>
      <w:rFonts w:ascii="Tahoma" w:hAnsi="Tahoma" w:cs="Tahoma"/>
      <w:sz w:val="16"/>
      <w:szCs w:val="16"/>
    </w:rPr>
  </w:style>
  <w:style w:type="paragraph" w:styleId="Revisin">
    <w:name w:val="Revision"/>
    <w:hidden/>
    <w:uiPriority w:val="99"/>
    <w:semiHidden/>
    <w:rsid w:val="00033B97"/>
    <w:rPr>
      <w:lang w:val="es-EC"/>
    </w:rPr>
  </w:style>
  <w:style w:type="paragraph" w:styleId="TDC1">
    <w:name w:val="toc 1"/>
    <w:basedOn w:val="Normal"/>
    <w:next w:val="Normal"/>
    <w:autoRedefine/>
    <w:uiPriority w:val="39"/>
    <w:rsid w:val="00F142D8"/>
  </w:style>
  <w:style w:type="character" w:styleId="Hipervnculo">
    <w:name w:val="Hyperlink"/>
    <w:uiPriority w:val="99"/>
    <w:unhideWhenUsed/>
    <w:rsid w:val="00F142D8"/>
    <w:rPr>
      <w:color w:val="0000FF"/>
      <w:u w:val="single"/>
    </w:rPr>
  </w:style>
  <w:style w:type="paragraph" w:styleId="TtuloTDC">
    <w:name w:val="TOC Heading"/>
    <w:basedOn w:val="Ttulo1"/>
    <w:next w:val="Normal"/>
    <w:uiPriority w:val="39"/>
    <w:unhideWhenUsed/>
    <w:qFormat/>
    <w:rsid w:val="00F142D8"/>
    <w:pPr>
      <w:keepLines/>
      <w:spacing w:before="480" w:line="276" w:lineRule="auto"/>
      <w:outlineLvl w:val="9"/>
    </w:pPr>
    <w:rPr>
      <w:rFonts w:ascii="Cambria" w:hAnsi="Cambria"/>
      <w:bCs/>
      <w:i w:val="0"/>
      <w:color w:val="365F91"/>
      <w:sz w:val="28"/>
      <w:szCs w:val="28"/>
      <w:u w:val="none"/>
      <w:lang w:val="es-ES" w:eastAsia="en-US"/>
    </w:rPr>
  </w:style>
  <w:style w:type="character" w:customStyle="1" w:styleId="EncabezadoCar">
    <w:name w:val="Encabezado Car"/>
    <w:link w:val="Encabezado"/>
    <w:uiPriority w:val="99"/>
    <w:rsid w:val="00F142D8"/>
  </w:style>
  <w:style w:type="paragraph" w:styleId="Sangradetextonormal">
    <w:name w:val="Body Text Indent"/>
    <w:basedOn w:val="Normal"/>
    <w:link w:val="SangradetextonormalCar"/>
    <w:rsid w:val="008F5FD9"/>
    <w:pPr>
      <w:spacing w:after="120"/>
      <w:ind w:left="283"/>
    </w:pPr>
  </w:style>
  <w:style w:type="character" w:customStyle="1" w:styleId="SangradetextonormalCar">
    <w:name w:val="Sangría de texto normal Car"/>
    <w:link w:val="Sangradetextonormal"/>
    <w:rsid w:val="008F5FD9"/>
    <w:rPr>
      <w:lang w:val="es-EC"/>
    </w:rPr>
  </w:style>
  <w:style w:type="paragraph" w:customStyle="1" w:styleId="Sangra2detindependiente1">
    <w:name w:val="Sangría 2 de t. independiente1"/>
    <w:basedOn w:val="Normal"/>
    <w:rsid w:val="008F5FD9"/>
    <w:pPr>
      <w:suppressAutoHyphens/>
      <w:ind w:left="851"/>
    </w:pPr>
    <w:rPr>
      <w:rFonts w:ascii="Arial Narrow" w:hAnsi="Arial Narrow"/>
      <w:sz w:val="28"/>
      <w:lang w:val="es-ES" w:eastAsia="ar-SA"/>
    </w:rPr>
  </w:style>
  <w:style w:type="paragraph" w:customStyle="1" w:styleId="Sangra3detindependiente1">
    <w:name w:val="Sangría 3 de t. independiente1"/>
    <w:basedOn w:val="Normal"/>
    <w:rsid w:val="008F5FD9"/>
    <w:pPr>
      <w:suppressAutoHyphens/>
      <w:ind w:left="708"/>
    </w:pPr>
    <w:rPr>
      <w:rFonts w:ascii="Arial Narrow" w:hAnsi="Arial Narrow"/>
      <w:sz w:val="28"/>
      <w:lang w:val="es-ES" w:eastAsia="ar-SA"/>
    </w:rPr>
  </w:style>
  <w:style w:type="paragraph" w:styleId="Prrafodelista">
    <w:name w:val="List Paragraph"/>
    <w:basedOn w:val="Normal"/>
    <w:uiPriority w:val="34"/>
    <w:qFormat/>
    <w:rsid w:val="008F5FD9"/>
    <w:pPr>
      <w:suppressAutoHyphens/>
      <w:ind w:left="708"/>
    </w:pPr>
    <w:rPr>
      <w:rFonts w:ascii="Tahoma" w:hAnsi="Tahoma"/>
      <w:sz w:val="22"/>
      <w:lang w:val="es-ES" w:eastAsia="ar-SA"/>
    </w:rPr>
  </w:style>
  <w:style w:type="character" w:styleId="Textoennegrita">
    <w:name w:val="Strong"/>
    <w:qFormat/>
    <w:rsid w:val="008F5FD9"/>
    <w:rPr>
      <w:b/>
      <w:bCs/>
    </w:rPr>
  </w:style>
  <w:style w:type="paragraph" w:customStyle="1" w:styleId="Textoindependiente31">
    <w:name w:val="Texto independiente 31"/>
    <w:basedOn w:val="Normal"/>
    <w:rsid w:val="008F5FD9"/>
    <w:pPr>
      <w:tabs>
        <w:tab w:val="left" w:pos="1276"/>
      </w:tabs>
      <w:suppressAutoHyphens/>
      <w:jc w:val="both"/>
    </w:pPr>
    <w:rPr>
      <w:rFonts w:ascii="Tahoma" w:hAnsi="Tahoma"/>
      <w:sz w:val="24"/>
      <w:lang w:val="es-ES" w:eastAsia="ar-SA"/>
    </w:rPr>
  </w:style>
  <w:style w:type="paragraph" w:styleId="NormalWeb">
    <w:name w:val="Normal (Web)"/>
    <w:basedOn w:val="Normal"/>
    <w:rsid w:val="008F5FD9"/>
    <w:pPr>
      <w:suppressAutoHyphens/>
      <w:spacing w:before="100" w:after="100"/>
    </w:pPr>
    <w:rPr>
      <w:rFonts w:ascii="Arial Unicode MS" w:eastAsia="Arial Unicode MS" w:hAnsi="Arial Unicode MS" w:cs="Arial Unicode MS"/>
      <w:sz w:val="24"/>
      <w:szCs w:val="24"/>
      <w:lang w:val="es-ES" w:eastAsia="ar-SA"/>
    </w:rPr>
  </w:style>
  <w:style w:type="paragraph" w:styleId="Textonotapie">
    <w:name w:val="footnote text"/>
    <w:basedOn w:val="Normal"/>
    <w:link w:val="TextonotapieCar"/>
    <w:rsid w:val="008F5FD9"/>
    <w:pPr>
      <w:suppressAutoHyphens/>
    </w:pPr>
    <w:rPr>
      <w:lang w:val="es-ES" w:eastAsia="ar-SA"/>
    </w:rPr>
  </w:style>
  <w:style w:type="character" w:customStyle="1" w:styleId="TextonotapieCar">
    <w:name w:val="Texto nota pie Car"/>
    <w:link w:val="Textonotapie"/>
    <w:rsid w:val="008F5FD9"/>
    <w:rPr>
      <w:lang w:eastAsia="ar-SA"/>
    </w:rPr>
  </w:style>
  <w:style w:type="paragraph" w:styleId="TDC2">
    <w:name w:val="toc 2"/>
    <w:basedOn w:val="Normal"/>
    <w:next w:val="Normal"/>
    <w:autoRedefine/>
    <w:uiPriority w:val="39"/>
    <w:rsid w:val="00D50A59"/>
    <w:pPr>
      <w:spacing w:after="100"/>
      <w:ind w:left="200"/>
    </w:pPr>
  </w:style>
  <w:style w:type="paragraph" w:styleId="Textoindependiente3">
    <w:name w:val="Body Text 3"/>
    <w:basedOn w:val="Normal"/>
    <w:link w:val="Textoindependiente3Car"/>
    <w:rsid w:val="009E0EDC"/>
    <w:pPr>
      <w:spacing w:after="120"/>
    </w:pPr>
    <w:rPr>
      <w:sz w:val="16"/>
      <w:szCs w:val="16"/>
    </w:rPr>
  </w:style>
  <w:style w:type="character" w:customStyle="1" w:styleId="Textoindependiente3Car">
    <w:name w:val="Texto independiente 3 Car"/>
    <w:link w:val="Textoindependiente3"/>
    <w:uiPriority w:val="99"/>
    <w:rsid w:val="009E0EDC"/>
    <w:rPr>
      <w:sz w:val="16"/>
      <w:szCs w:val="16"/>
      <w:lang w:val="es-EC"/>
    </w:rPr>
  </w:style>
  <w:style w:type="paragraph" w:styleId="Sangra3detindependiente">
    <w:name w:val="Body Text Indent 3"/>
    <w:basedOn w:val="Normal"/>
    <w:link w:val="Sangra3detindependienteCar"/>
    <w:rsid w:val="009E0EDC"/>
    <w:pPr>
      <w:spacing w:after="120"/>
      <w:ind w:left="283"/>
    </w:pPr>
    <w:rPr>
      <w:sz w:val="16"/>
      <w:szCs w:val="16"/>
      <w:lang w:val="es-ES"/>
    </w:rPr>
  </w:style>
  <w:style w:type="character" w:customStyle="1" w:styleId="Sangra3detindependienteCar">
    <w:name w:val="Sangría 3 de t. independiente Car"/>
    <w:link w:val="Sangra3detindependiente"/>
    <w:uiPriority w:val="99"/>
    <w:rsid w:val="009E0EDC"/>
    <w:rPr>
      <w:sz w:val="16"/>
      <w:szCs w:val="16"/>
    </w:rPr>
  </w:style>
  <w:style w:type="character" w:customStyle="1" w:styleId="Ttulo3Car">
    <w:name w:val="Título 3 Car"/>
    <w:basedOn w:val="Fuentedeprrafopredeter"/>
    <w:link w:val="Ttulo3"/>
    <w:rsid w:val="00D91533"/>
    <w:rPr>
      <w:rFonts w:ascii="Century Schoolbook" w:hAnsi="Century Schoolbook"/>
      <w:b/>
      <w:i/>
      <w:sz w:val="24"/>
      <w:lang w:val="es-ES_tradnl" w:eastAsia="ar-SA"/>
    </w:rPr>
  </w:style>
  <w:style w:type="character" w:customStyle="1" w:styleId="Ttulo6Car">
    <w:name w:val="Título 6 Car"/>
    <w:basedOn w:val="Fuentedeprrafopredeter"/>
    <w:link w:val="Ttulo6"/>
    <w:rsid w:val="00D91533"/>
    <w:rPr>
      <w:rFonts w:ascii="Arial" w:hAnsi="Arial"/>
      <w:i/>
      <w:sz w:val="22"/>
      <w:lang w:val="es-ES_tradnl" w:eastAsia="ar-SA"/>
    </w:rPr>
  </w:style>
  <w:style w:type="character" w:customStyle="1" w:styleId="Ttulo7Car">
    <w:name w:val="Título 7 Car"/>
    <w:basedOn w:val="Fuentedeprrafopredeter"/>
    <w:link w:val="Ttulo7"/>
    <w:rsid w:val="00D91533"/>
    <w:rPr>
      <w:rFonts w:ascii="Arial" w:hAnsi="Arial"/>
      <w:lang w:val="es-ES_tradnl" w:eastAsia="ar-SA"/>
    </w:rPr>
  </w:style>
  <w:style w:type="character" w:customStyle="1" w:styleId="Ttulo8Car">
    <w:name w:val="Título 8 Car"/>
    <w:basedOn w:val="Fuentedeprrafopredeter"/>
    <w:link w:val="Ttulo8"/>
    <w:rsid w:val="00D91533"/>
    <w:rPr>
      <w:rFonts w:ascii="Arial" w:hAnsi="Arial"/>
      <w:i/>
      <w:lang w:val="es-ES_tradnl" w:eastAsia="ar-SA"/>
    </w:rPr>
  </w:style>
  <w:style w:type="character" w:customStyle="1" w:styleId="Ttulo9Car">
    <w:name w:val="Título 9 Car"/>
    <w:basedOn w:val="Fuentedeprrafopredeter"/>
    <w:link w:val="Ttulo9"/>
    <w:rsid w:val="00D91533"/>
    <w:rPr>
      <w:rFonts w:ascii="Arial" w:hAnsi="Arial"/>
      <w:i/>
      <w:sz w:val="18"/>
      <w:lang w:val="es-ES_tradnl" w:eastAsia="ar-SA"/>
    </w:rPr>
  </w:style>
  <w:style w:type="character" w:customStyle="1" w:styleId="Ttulo2Car">
    <w:name w:val="Título 2 Car"/>
    <w:basedOn w:val="Fuentedeprrafopredeter"/>
    <w:link w:val="Ttulo2"/>
    <w:rsid w:val="00D91533"/>
    <w:rPr>
      <w:rFonts w:ascii="Arial" w:hAnsi="Arial"/>
      <w:b/>
      <w:i/>
      <w:sz w:val="24"/>
      <w:u w:val="single"/>
      <w:lang w:val="es-MX"/>
    </w:rPr>
  </w:style>
  <w:style w:type="character" w:customStyle="1" w:styleId="WW8Num2z0">
    <w:name w:val="WW8Num2z0"/>
    <w:rsid w:val="00D91533"/>
    <w:rPr>
      <w:rFonts w:ascii="Symbol" w:hAnsi="Symbol"/>
    </w:rPr>
  </w:style>
  <w:style w:type="character" w:customStyle="1" w:styleId="WW8Num6z0">
    <w:name w:val="WW8Num6z0"/>
    <w:rsid w:val="00D91533"/>
    <w:rPr>
      <w:rFonts w:ascii="Wingdings" w:hAnsi="Wingdings"/>
    </w:rPr>
  </w:style>
  <w:style w:type="character" w:customStyle="1" w:styleId="WW8Num7z0">
    <w:name w:val="WW8Num7z0"/>
    <w:rsid w:val="00D91533"/>
    <w:rPr>
      <w:rFonts w:ascii="Wingdings" w:hAnsi="Wingdings"/>
    </w:rPr>
  </w:style>
  <w:style w:type="character" w:customStyle="1" w:styleId="WW8Num10z0">
    <w:name w:val="WW8Num10z0"/>
    <w:rsid w:val="00D91533"/>
    <w:rPr>
      <w:rFonts w:ascii="Wingdings" w:hAnsi="Wingdings"/>
    </w:rPr>
  </w:style>
  <w:style w:type="character" w:customStyle="1" w:styleId="WW8Num11z0">
    <w:name w:val="WW8Num11z0"/>
    <w:rsid w:val="00D91533"/>
    <w:rPr>
      <w:rFonts w:ascii="Symbol" w:hAnsi="Symbol"/>
    </w:rPr>
  </w:style>
  <w:style w:type="character" w:customStyle="1" w:styleId="WW8Num12z0">
    <w:name w:val="WW8Num12z0"/>
    <w:rsid w:val="00D91533"/>
    <w:rPr>
      <w:rFonts w:ascii="Symbol" w:hAnsi="Symbol"/>
    </w:rPr>
  </w:style>
  <w:style w:type="character" w:customStyle="1" w:styleId="WW8Num13z0">
    <w:name w:val="WW8Num13z0"/>
    <w:rsid w:val="00D91533"/>
    <w:rPr>
      <w:rFonts w:ascii="Wingdings" w:hAnsi="Wingdings"/>
    </w:rPr>
  </w:style>
  <w:style w:type="character" w:customStyle="1" w:styleId="WW8Num14z0">
    <w:name w:val="WW8Num14z0"/>
    <w:rsid w:val="00D91533"/>
    <w:rPr>
      <w:rFonts w:ascii="Wingdings" w:hAnsi="Wingdings"/>
      <w:b w:val="0"/>
      <w:i w:val="0"/>
      <w:color w:val="auto"/>
      <w:sz w:val="22"/>
    </w:rPr>
  </w:style>
  <w:style w:type="character" w:customStyle="1" w:styleId="Fuentedeprrafopredeter2">
    <w:name w:val="Fuente de párrafo predeter.2"/>
    <w:rsid w:val="00D91533"/>
  </w:style>
  <w:style w:type="character" w:customStyle="1" w:styleId="WW8Num3z0">
    <w:name w:val="WW8Num3z0"/>
    <w:rsid w:val="00D91533"/>
    <w:rPr>
      <w:rFonts w:ascii="Wingdings" w:hAnsi="Wingdings"/>
      <w:color w:val="auto"/>
    </w:rPr>
  </w:style>
  <w:style w:type="character" w:customStyle="1" w:styleId="WW8Num3z1">
    <w:name w:val="WW8Num3z1"/>
    <w:rsid w:val="00D91533"/>
    <w:rPr>
      <w:rFonts w:ascii="Courier New" w:hAnsi="Courier New"/>
    </w:rPr>
  </w:style>
  <w:style w:type="character" w:customStyle="1" w:styleId="WW8Num3z2">
    <w:name w:val="WW8Num3z2"/>
    <w:rsid w:val="00D91533"/>
    <w:rPr>
      <w:rFonts w:ascii="Wingdings" w:hAnsi="Wingdings"/>
    </w:rPr>
  </w:style>
  <w:style w:type="character" w:customStyle="1" w:styleId="WW8Num3z3">
    <w:name w:val="WW8Num3z3"/>
    <w:rsid w:val="00D91533"/>
    <w:rPr>
      <w:rFonts w:ascii="Symbol" w:hAnsi="Symbol"/>
    </w:rPr>
  </w:style>
  <w:style w:type="character" w:customStyle="1" w:styleId="WW8Num5z0">
    <w:name w:val="WW8Num5z0"/>
    <w:rsid w:val="00D91533"/>
    <w:rPr>
      <w:rFonts w:ascii="Wingdings" w:hAnsi="Wingdings"/>
    </w:rPr>
  </w:style>
  <w:style w:type="character" w:customStyle="1" w:styleId="WW8Num9z0">
    <w:name w:val="WW8Num9z0"/>
    <w:rsid w:val="00D91533"/>
    <w:rPr>
      <w:rFonts w:ascii="Symbol" w:hAnsi="Symbol"/>
    </w:rPr>
  </w:style>
  <w:style w:type="character" w:customStyle="1" w:styleId="WW8Num9z1">
    <w:name w:val="WW8Num9z1"/>
    <w:rsid w:val="00D91533"/>
    <w:rPr>
      <w:rFonts w:ascii="Courier New" w:hAnsi="Courier New"/>
    </w:rPr>
  </w:style>
  <w:style w:type="character" w:customStyle="1" w:styleId="WW8Num9z2">
    <w:name w:val="WW8Num9z2"/>
    <w:rsid w:val="00D91533"/>
    <w:rPr>
      <w:rFonts w:ascii="Wingdings" w:hAnsi="Wingdings"/>
    </w:rPr>
  </w:style>
  <w:style w:type="character" w:customStyle="1" w:styleId="WW8Num10z1">
    <w:name w:val="WW8Num10z1"/>
    <w:rsid w:val="00D91533"/>
    <w:rPr>
      <w:rFonts w:ascii="Courier New" w:hAnsi="Courier New"/>
    </w:rPr>
  </w:style>
  <w:style w:type="character" w:customStyle="1" w:styleId="WW8Num10z3">
    <w:name w:val="WW8Num10z3"/>
    <w:rsid w:val="00D91533"/>
    <w:rPr>
      <w:rFonts w:ascii="Symbol" w:hAnsi="Symbol"/>
    </w:rPr>
  </w:style>
  <w:style w:type="character" w:customStyle="1" w:styleId="WW8Num11z1">
    <w:name w:val="WW8Num11z1"/>
    <w:rsid w:val="00D91533"/>
    <w:rPr>
      <w:b w:val="0"/>
    </w:rPr>
  </w:style>
  <w:style w:type="character" w:customStyle="1" w:styleId="WW8Num12z1">
    <w:name w:val="WW8Num12z1"/>
    <w:rsid w:val="00D91533"/>
    <w:rPr>
      <w:rFonts w:ascii="Courier New" w:hAnsi="Courier New"/>
    </w:rPr>
  </w:style>
  <w:style w:type="character" w:customStyle="1" w:styleId="WW8Num12z2">
    <w:name w:val="WW8Num12z2"/>
    <w:rsid w:val="00D91533"/>
    <w:rPr>
      <w:rFonts w:ascii="Wingdings" w:hAnsi="Wingdings"/>
    </w:rPr>
  </w:style>
  <w:style w:type="character" w:customStyle="1" w:styleId="WW8Num13z1">
    <w:name w:val="WW8Num13z1"/>
    <w:rsid w:val="00D91533"/>
    <w:rPr>
      <w:rFonts w:ascii="Courier New" w:hAnsi="Courier New"/>
    </w:rPr>
  </w:style>
  <w:style w:type="character" w:customStyle="1" w:styleId="WW8Num13z3">
    <w:name w:val="WW8Num13z3"/>
    <w:rsid w:val="00D91533"/>
    <w:rPr>
      <w:rFonts w:ascii="Symbol" w:hAnsi="Symbol"/>
    </w:rPr>
  </w:style>
  <w:style w:type="character" w:customStyle="1" w:styleId="WW8Num16z0">
    <w:name w:val="WW8Num16z0"/>
    <w:rsid w:val="00D91533"/>
    <w:rPr>
      <w:b w:val="0"/>
    </w:rPr>
  </w:style>
  <w:style w:type="character" w:customStyle="1" w:styleId="WW8Num18z0">
    <w:name w:val="WW8Num18z0"/>
    <w:rsid w:val="00D91533"/>
    <w:rPr>
      <w:rFonts w:ascii="Wingdings" w:hAnsi="Wingdings"/>
    </w:rPr>
  </w:style>
  <w:style w:type="character" w:customStyle="1" w:styleId="WW8Num18z1">
    <w:name w:val="WW8Num18z1"/>
    <w:rsid w:val="00D91533"/>
    <w:rPr>
      <w:rFonts w:ascii="Courier New" w:hAnsi="Courier New"/>
    </w:rPr>
  </w:style>
  <w:style w:type="character" w:customStyle="1" w:styleId="WW8Num18z3">
    <w:name w:val="WW8Num18z3"/>
    <w:rsid w:val="00D91533"/>
    <w:rPr>
      <w:rFonts w:ascii="Symbol" w:hAnsi="Symbol"/>
    </w:rPr>
  </w:style>
  <w:style w:type="character" w:customStyle="1" w:styleId="WW8Num20z0">
    <w:name w:val="WW8Num20z0"/>
    <w:rsid w:val="00D91533"/>
    <w:rPr>
      <w:rFonts w:ascii="Symbol" w:hAnsi="Symbol"/>
    </w:rPr>
  </w:style>
  <w:style w:type="character" w:customStyle="1" w:styleId="WW8Num20z1">
    <w:name w:val="WW8Num20z1"/>
    <w:rsid w:val="00D91533"/>
    <w:rPr>
      <w:rFonts w:ascii="Courier New" w:hAnsi="Courier New" w:cs="Courier New"/>
    </w:rPr>
  </w:style>
  <w:style w:type="character" w:customStyle="1" w:styleId="WW8Num20z2">
    <w:name w:val="WW8Num20z2"/>
    <w:rsid w:val="00D91533"/>
    <w:rPr>
      <w:rFonts w:ascii="Wingdings" w:hAnsi="Wingdings"/>
    </w:rPr>
  </w:style>
  <w:style w:type="character" w:customStyle="1" w:styleId="WW8Num23z0">
    <w:name w:val="WW8Num23z0"/>
    <w:rsid w:val="00D91533"/>
    <w:rPr>
      <w:rFonts w:ascii="Wingdings" w:hAnsi="Wingdings"/>
      <w:color w:val="auto"/>
    </w:rPr>
  </w:style>
  <w:style w:type="character" w:customStyle="1" w:styleId="WW8Num23z1">
    <w:name w:val="WW8Num23z1"/>
    <w:rsid w:val="00D91533"/>
    <w:rPr>
      <w:rFonts w:ascii="Courier New" w:hAnsi="Courier New" w:cs="Courier New"/>
    </w:rPr>
  </w:style>
  <w:style w:type="character" w:customStyle="1" w:styleId="WW8Num23z2">
    <w:name w:val="WW8Num23z2"/>
    <w:rsid w:val="00D91533"/>
    <w:rPr>
      <w:rFonts w:ascii="Wingdings" w:hAnsi="Wingdings"/>
    </w:rPr>
  </w:style>
  <w:style w:type="character" w:customStyle="1" w:styleId="WW8Num23z3">
    <w:name w:val="WW8Num23z3"/>
    <w:rsid w:val="00D91533"/>
    <w:rPr>
      <w:rFonts w:ascii="Symbol" w:hAnsi="Symbol"/>
    </w:rPr>
  </w:style>
  <w:style w:type="character" w:customStyle="1" w:styleId="WW8Num24z0">
    <w:name w:val="WW8Num24z0"/>
    <w:rsid w:val="00D91533"/>
    <w:rPr>
      <w:rFonts w:ascii="Symbol" w:hAnsi="Symbol"/>
    </w:rPr>
  </w:style>
  <w:style w:type="character" w:customStyle="1" w:styleId="WW8Num25z0">
    <w:name w:val="WW8Num25z0"/>
    <w:rsid w:val="00D91533"/>
    <w:rPr>
      <w:rFonts w:ascii="Symbol" w:hAnsi="Symbol"/>
    </w:rPr>
  </w:style>
  <w:style w:type="character" w:customStyle="1" w:styleId="WW8Num25z1">
    <w:name w:val="WW8Num25z1"/>
    <w:rsid w:val="00D91533"/>
    <w:rPr>
      <w:rFonts w:ascii="Courier New" w:hAnsi="Courier New"/>
    </w:rPr>
  </w:style>
  <w:style w:type="character" w:customStyle="1" w:styleId="WW8Num25z2">
    <w:name w:val="WW8Num25z2"/>
    <w:rsid w:val="00D91533"/>
    <w:rPr>
      <w:rFonts w:ascii="Wingdings" w:hAnsi="Wingdings"/>
    </w:rPr>
  </w:style>
  <w:style w:type="character" w:customStyle="1" w:styleId="WW8Num26z0">
    <w:name w:val="WW8Num26z0"/>
    <w:rsid w:val="00D91533"/>
    <w:rPr>
      <w:rFonts w:ascii="Wingdings" w:hAnsi="Wingdings"/>
    </w:rPr>
  </w:style>
  <w:style w:type="character" w:customStyle="1" w:styleId="WW8Num26z1">
    <w:name w:val="WW8Num26z1"/>
    <w:rsid w:val="00D91533"/>
    <w:rPr>
      <w:rFonts w:ascii="Courier New" w:hAnsi="Courier New"/>
    </w:rPr>
  </w:style>
  <w:style w:type="character" w:customStyle="1" w:styleId="WW8Num26z3">
    <w:name w:val="WW8Num26z3"/>
    <w:rsid w:val="00D91533"/>
    <w:rPr>
      <w:rFonts w:ascii="Symbol" w:hAnsi="Symbol"/>
    </w:rPr>
  </w:style>
  <w:style w:type="character" w:customStyle="1" w:styleId="WW8Num27z0">
    <w:name w:val="WW8Num27z0"/>
    <w:rsid w:val="00D91533"/>
    <w:rPr>
      <w:rFonts w:ascii="Times New Roman" w:hAnsi="Times New Roman"/>
    </w:rPr>
  </w:style>
  <w:style w:type="character" w:customStyle="1" w:styleId="WW8Num27z1">
    <w:name w:val="WW8Num27z1"/>
    <w:rsid w:val="00D91533"/>
    <w:rPr>
      <w:rFonts w:ascii="Courier New" w:hAnsi="Courier New"/>
    </w:rPr>
  </w:style>
  <w:style w:type="character" w:customStyle="1" w:styleId="WW8Num27z2">
    <w:name w:val="WW8Num27z2"/>
    <w:rsid w:val="00D91533"/>
    <w:rPr>
      <w:rFonts w:ascii="Wingdings" w:hAnsi="Wingdings"/>
    </w:rPr>
  </w:style>
  <w:style w:type="character" w:customStyle="1" w:styleId="WW8Num27z3">
    <w:name w:val="WW8Num27z3"/>
    <w:rsid w:val="00D91533"/>
    <w:rPr>
      <w:rFonts w:ascii="Symbol" w:hAnsi="Symbol"/>
    </w:rPr>
  </w:style>
  <w:style w:type="character" w:customStyle="1" w:styleId="WW8Num28z0">
    <w:name w:val="WW8Num28z0"/>
    <w:rsid w:val="00D91533"/>
    <w:rPr>
      <w:rFonts w:ascii="Symbol" w:hAnsi="Symbol"/>
    </w:rPr>
  </w:style>
  <w:style w:type="character" w:customStyle="1" w:styleId="WW8Num28z1">
    <w:name w:val="WW8Num28z1"/>
    <w:rsid w:val="00D91533"/>
    <w:rPr>
      <w:rFonts w:ascii="Courier New" w:hAnsi="Courier New" w:cs="Courier New"/>
    </w:rPr>
  </w:style>
  <w:style w:type="character" w:customStyle="1" w:styleId="WW8Num28z2">
    <w:name w:val="WW8Num28z2"/>
    <w:rsid w:val="00D91533"/>
    <w:rPr>
      <w:rFonts w:ascii="Wingdings" w:hAnsi="Wingdings"/>
    </w:rPr>
  </w:style>
  <w:style w:type="character" w:customStyle="1" w:styleId="WW8Num29z0">
    <w:name w:val="WW8Num29z0"/>
    <w:rsid w:val="00D91533"/>
    <w:rPr>
      <w:rFonts w:ascii="Wingdings" w:hAnsi="Wingdings"/>
      <w:color w:val="auto"/>
    </w:rPr>
  </w:style>
  <w:style w:type="character" w:customStyle="1" w:styleId="WW8Num29z1">
    <w:name w:val="WW8Num29z1"/>
    <w:rsid w:val="00D91533"/>
    <w:rPr>
      <w:rFonts w:ascii="Courier New" w:hAnsi="Courier New"/>
    </w:rPr>
  </w:style>
  <w:style w:type="character" w:customStyle="1" w:styleId="WW8Num29z2">
    <w:name w:val="WW8Num29z2"/>
    <w:rsid w:val="00D91533"/>
    <w:rPr>
      <w:rFonts w:ascii="Wingdings" w:hAnsi="Wingdings"/>
    </w:rPr>
  </w:style>
  <w:style w:type="character" w:customStyle="1" w:styleId="WW8Num29z3">
    <w:name w:val="WW8Num29z3"/>
    <w:rsid w:val="00D91533"/>
    <w:rPr>
      <w:rFonts w:ascii="Symbol" w:hAnsi="Symbol"/>
    </w:rPr>
  </w:style>
  <w:style w:type="character" w:customStyle="1" w:styleId="WW8Num30z0">
    <w:name w:val="WW8Num30z0"/>
    <w:rsid w:val="00D91533"/>
    <w:rPr>
      <w:rFonts w:ascii="Wingdings" w:hAnsi="Wingdings"/>
    </w:rPr>
  </w:style>
  <w:style w:type="character" w:customStyle="1" w:styleId="WW8Num31z0">
    <w:name w:val="WW8Num31z0"/>
    <w:rsid w:val="00D91533"/>
    <w:rPr>
      <w:rFonts w:ascii="Wingdings" w:hAnsi="Wingdings"/>
      <w:b w:val="0"/>
      <w:i w:val="0"/>
      <w:color w:val="auto"/>
      <w:sz w:val="22"/>
    </w:rPr>
  </w:style>
  <w:style w:type="character" w:customStyle="1" w:styleId="WW8Num31z1">
    <w:name w:val="WW8Num31z1"/>
    <w:rsid w:val="00D91533"/>
    <w:rPr>
      <w:rFonts w:ascii="Courier New" w:hAnsi="Courier New"/>
    </w:rPr>
  </w:style>
  <w:style w:type="character" w:customStyle="1" w:styleId="WW8Num31z2">
    <w:name w:val="WW8Num31z2"/>
    <w:rsid w:val="00D91533"/>
    <w:rPr>
      <w:rFonts w:ascii="Wingdings" w:hAnsi="Wingdings"/>
    </w:rPr>
  </w:style>
  <w:style w:type="character" w:customStyle="1" w:styleId="WW8Num31z3">
    <w:name w:val="WW8Num31z3"/>
    <w:rsid w:val="00D91533"/>
    <w:rPr>
      <w:rFonts w:ascii="Symbol" w:hAnsi="Symbol"/>
    </w:rPr>
  </w:style>
  <w:style w:type="character" w:customStyle="1" w:styleId="WW8Num32z0">
    <w:name w:val="WW8Num32z0"/>
    <w:rsid w:val="00D91533"/>
    <w:rPr>
      <w:rFonts w:ascii="Wingdings" w:hAnsi="Wingdings"/>
      <w:color w:val="auto"/>
    </w:rPr>
  </w:style>
  <w:style w:type="character" w:customStyle="1" w:styleId="WW8Num32z1">
    <w:name w:val="WW8Num32z1"/>
    <w:rsid w:val="00D91533"/>
    <w:rPr>
      <w:rFonts w:ascii="Courier New" w:hAnsi="Courier New"/>
    </w:rPr>
  </w:style>
  <w:style w:type="character" w:customStyle="1" w:styleId="WW8Num32z2">
    <w:name w:val="WW8Num32z2"/>
    <w:rsid w:val="00D91533"/>
    <w:rPr>
      <w:rFonts w:ascii="Wingdings" w:hAnsi="Wingdings"/>
    </w:rPr>
  </w:style>
  <w:style w:type="character" w:customStyle="1" w:styleId="WW8Num32z3">
    <w:name w:val="WW8Num32z3"/>
    <w:rsid w:val="00D91533"/>
    <w:rPr>
      <w:rFonts w:ascii="Symbol" w:hAnsi="Symbol"/>
    </w:rPr>
  </w:style>
  <w:style w:type="character" w:customStyle="1" w:styleId="WW8Num33z0">
    <w:name w:val="WW8Num33z0"/>
    <w:rsid w:val="00D91533"/>
    <w:rPr>
      <w:rFonts w:ascii="Wingdings" w:hAnsi="Wingdings"/>
    </w:rPr>
  </w:style>
  <w:style w:type="character" w:customStyle="1" w:styleId="WW8Num35z0">
    <w:name w:val="WW8Num35z0"/>
    <w:rsid w:val="00D91533"/>
    <w:rPr>
      <w:rFonts w:ascii="Symbol" w:hAnsi="Symbol"/>
    </w:rPr>
  </w:style>
  <w:style w:type="character" w:customStyle="1" w:styleId="WW8Num36z0">
    <w:name w:val="WW8Num36z0"/>
    <w:rsid w:val="00D91533"/>
    <w:rPr>
      <w:rFonts w:ascii="Arial" w:hAnsi="Arial"/>
      <w:sz w:val="24"/>
    </w:rPr>
  </w:style>
  <w:style w:type="character" w:customStyle="1" w:styleId="Fuentedeprrafopredeter1">
    <w:name w:val="Fuente de párrafo predeter.1"/>
    <w:rsid w:val="00D91533"/>
  </w:style>
  <w:style w:type="character" w:customStyle="1" w:styleId="Smbolodenotaalpie">
    <w:name w:val="Símbolo de nota al pie"/>
    <w:rsid w:val="00D91533"/>
    <w:rPr>
      <w:vertAlign w:val="superscript"/>
    </w:rPr>
  </w:style>
  <w:style w:type="character" w:styleId="Hipervnculovisitado">
    <w:name w:val="FollowedHyperlink"/>
    <w:rsid w:val="00D91533"/>
    <w:rPr>
      <w:color w:val="800080"/>
      <w:u w:val="single"/>
    </w:rPr>
  </w:style>
  <w:style w:type="character" w:customStyle="1" w:styleId="estilo91">
    <w:name w:val="estilo91"/>
    <w:rsid w:val="00D91533"/>
    <w:rPr>
      <w:color w:val="000000"/>
    </w:rPr>
  </w:style>
  <w:style w:type="paragraph" w:customStyle="1" w:styleId="Encabezado2">
    <w:name w:val="Encabezado2"/>
    <w:basedOn w:val="Normal"/>
    <w:next w:val="Textoindependiente"/>
    <w:rsid w:val="00D91533"/>
    <w:pPr>
      <w:keepNext/>
      <w:suppressAutoHyphens/>
      <w:spacing w:before="240" w:after="120"/>
    </w:pPr>
    <w:rPr>
      <w:rFonts w:ascii="Arial" w:eastAsia="MS Mincho" w:hAnsi="Arial" w:cs="Tahoma"/>
      <w:sz w:val="28"/>
      <w:szCs w:val="28"/>
      <w:lang w:val="es-ES" w:eastAsia="ar-SA"/>
    </w:rPr>
  </w:style>
  <w:style w:type="paragraph" w:styleId="Lista">
    <w:name w:val="List"/>
    <w:basedOn w:val="Textoindependiente"/>
    <w:rsid w:val="00D91533"/>
    <w:pPr>
      <w:suppressAutoHyphens/>
      <w:jc w:val="left"/>
    </w:pPr>
    <w:rPr>
      <w:rFonts w:ascii="Arial Narrow" w:hAnsi="Arial Narrow" w:cs="Tahoma"/>
      <w:lang w:val="es-ES" w:eastAsia="ar-SA"/>
    </w:rPr>
  </w:style>
  <w:style w:type="paragraph" w:customStyle="1" w:styleId="Etiqueta">
    <w:name w:val="Etiqueta"/>
    <w:basedOn w:val="Normal"/>
    <w:rsid w:val="00D91533"/>
    <w:pPr>
      <w:suppressLineNumbers/>
      <w:suppressAutoHyphens/>
      <w:spacing w:before="120" w:after="120"/>
    </w:pPr>
    <w:rPr>
      <w:rFonts w:ascii="Tahoma" w:hAnsi="Tahoma" w:cs="Tahoma"/>
      <w:i/>
      <w:iCs/>
      <w:sz w:val="24"/>
      <w:szCs w:val="24"/>
      <w:lang w:val="es-ES" w:eastAsia="ar-SA"/>
    </w:rPr>
  </w:style>
  <w:style w:type="paragraph" w:customStyle="1" w:styleId="ndice">
    <w:name w:val="Índice"/>
    <w:basedOn w:val="Normal"/>
    <w:rsid w:val="00D91533"/>
    <w:pPr>
      <w:suppressLineNumbers/>
      <w:suppressAutoHyphens/>
    </w:pPr>
    <w:rPr>
      <w:rFonts w:ascii="Tahoma" w:hAnsi="Tahoma" w:cs="Tahoma"/>
      <w:sz w:val="22"/>
      <w:lang w:val="es-ES" w:eastAsia="ar-SA"/>
    </w:rPr>
  </w:style>
  <w:style w:type="paragraph" w:customStyle="1" w:styleId="Encabezado1">
    <w:name w:val="Encabezado1"/>
    <w:basedOn w:val="Normal"/>
    <w:next w:val="Textoindependiente"/>
    <w:rsid w:val="00D91533"/>
    <w:pPr>
      <w:keepNext/>
      <w:suppressAutoHyphens/>
      <w:spacing w:before="240" w:after="120"/>
    </w:pPr>
    <w:rPr>
      <w:rFonts w:ascii="Arial" w:eastAsia="Arial Unicode MS" w:hAnsi="Arial" w:cs="Tahoma"/>
      <w:sz w:val="28"/>
      <w:szCs w:val="28"/>
      <w:lang w:val="es-ES" w:eastAsia="ar-SA"/>
    </w:rPr>
  </w:style>
  <w:style w:type="paragraph" w:customStyle="1" w:styleId="Textoindependiente21">
    <w:name w:val="Texto independiente 21"/>
    <w:basedOn w:val="Normal"/>
    <w:rsid w:val="00D91533"/>
    <w:pPr>
      <w:suppressAutoHyphens/>
      <w:jc w:val="both"/>
    </w:pPr>
    <w:rPr>
      <w:rFonts w:ascii="Arial Narrow" w:hAnsi="Arial Narrow"/>
      <w:sz w:val="28"/>
      <w:lang w:val="es-ES" w:eastAsia="ar-SA"/>
    </w:rPr>
  </w:style>
  <w:style w:type="paragraph" w:customStyle="1" w:styleId="H4">
    <w:name w:val="H4"/>
    <w:basedOn w:val="Normal"/>
    <w:next w:val="Normal"/>
    <w:rsid w:val="00D91533"/>
    <w:pPr>
      <w:keepNext/>
      <w:suppressAutoHyphens/>
      <w:spacing w:before="100" w:after="100"/>
    </w:pPr>
    <w:rPr>
      <w:b/>
      <w:sz w:val="24"/>
      <w:lang w:val="es-ES" w:eastAsia="ar-SA"/>
    </w:rPr>
  </w:style>
  <w:style w:type="paragraph" w:customStyle="1" w:styleId="Contenidodelmarco">
    <w:name w:val="Contenido del marco"/>
    <w:basedOn w:val="Textoindependiente"/>
    <w:rsid w:val="00D91533"/>
    <w:pPr>
      <w:suppressAutoHyphens/>
      <w:jc w:val="left"/>
    </w:pPr>
    <w:rPr>
      <w:rFonts w:ascii="Arial Narrow" w:hAnsi="Arial Narrow"/>
      <w:lang w:val="es-ES" w:eastAsia="ar-SA"/>
    </w:rPr>
  </w:style>
  <w:style w:type="paragraph" w:customStyle="1" w:styleId="Contenidodelatabla">
    <w:name w:val="Contenido de la tabla"/>
    <w:basedOn w:val="Normal"/>
    <w:rsid w:val="00D91533"/>
    <w:pPr>
      <w:suppressAutoHyphens/>
      <w:autoSpaceDE w:val="0"/>
      <w:spacing w:line="276" w:lineRule="auto"/>
      <w:ind w:left="66" w:hanging="284"/>
      <w:jc w:val="both"/>
    </w:pPr>
    <w:rPr>
      <w:rFonts w:ascii="Arial" w:hAnsi="Arial" w:cs="Arial"/>
      <w:sz w:val="22"/>
      <w:lang w:val="es-ES" w:eastAsia="ar-SA"/>
    </w:rPr>
  </w:style>
  <w:style w:type="paragraph" w:customStyle="1" w:styleId="Encabezadodelatabla">
    <w:name w:val="Encabezado de la tabla"/>
    <w:basedOn w:val="Contenidodelatabla"/>
    <w:rsid w:val="00D91533"/>
    <w:pPr>
      <w:jc w:val="center"/>
    </w:pPr>
    <w:rPr>
      <w:b/>
      <w:bCs/>
    </w:rPr>
  </w:style>
  <w:style w:type="character" w:styleId="Refdenotaalpie">
    <w:name w:val="footnote reference"/>
    <w:rsid w:val="00D91533"/>
    <w:rPr>
      <w:vertAlign w:val="superscript"/>
    </w:rPr>
  </w:style>
  <w:style w:type="character" w:customStyle="1" w:styleId="TextodegloboCar">
    <w:name w:val="Texto de globo Car"/>
    <w:basedOn w:val="Fuentedeprrafopredeter"/>
    <w:link w:val="Textodeglobo"/>
    <w:uiPriority w:val="99"/>
    <w:semiHidden/>
    <w:rsid w:val="00D91533"/>
    <w:rPr>
      <w:rFonts w:ascii="Tahoma" w:hAnsi="Tahoma" w:cs="Tahoma"/>
      <w:sz w:val="16"/>
      <w:szCs w:val="16"/>
      <w:lang w:val="es-EC"/>
    </w:rPr>
  </w:style>
  <w:style w:type="paragraph" w:customStyle="1" w:styleId="Default">
    <w:name w:val="Default"/>
    <w:rsid w:val="00D91533"/>
    <w:pPr>
      <w:autoSpaceDE w:val="0"/>
      <w:autoSpaceDN w:val="0"/>
      <w:adjustRightInd w:val="0"/>
    </w:pPr>
    <w:rPr>
      <w:rFonts w:ascii="Arial" w:hAnsi="Arial" w:cs="Arial"/>
      <w:color w:val="000000"/>
      <w:sz w:val="24"/>
      <w:szCs w:val="24"/>
    </w:rPr>
  </w:style>
  <w:style w:type="character" w:customStyle="1" w:styleId="Textoindependiente2Car">
    <w:name w:val="Texto independiente 2 Car"/>
    <w:basedOn w:val="Fuentedeprrafopredeter"/>
    <w:link w:val="Textoindependiente2"/>
    <w:uiPriority w:val="99"/>
    <w:rsid w:val="00D91533"/>
    <w:rPr>
      <w:rFonts w:ascii="Arial" w:hAnsi="Arial"/>
      <w:color w:val="FF0000"/>
      <w:sz w:val="24"/>
      <w:lang w:val="es-MX"/>
    </w:rPr>
  </w:style>
  <w:style w:type="paragraph" w:customStyle="1" w:styleId="peque">
    <w:name w:val="peque"/>
    <w:basedOn w:val="Normal"/>
    <w:rsid w:val="00D91533"/>
    <w:pPr>
      <w:spacing w:before="100" w:beforeAutospacing="1" w:after="100" w:afterAutospacing="1"/>
    </w:pPr>
    <w:rPr>
      <w:rFonts w:ascii="Arial" w:eastAsia="Arial Unicode MS" w:hAnsi="Arial" w:cs="Arial"/>
      <w:sz w:val="24"/>
      <w:szCs w:val="24"/>
      <w:lang w:val="es-ES"/>
    </w:rPr>
  </w:style>
  <w:style w:type="character" w:customStyle="1" w:styleId="Sangra2detindependienteCar">
    <w:name w:val="Sangría 2 de t. independiente Car"/>
    <w:basedOn w:val="Fuentedeprrafopredeter"/>
    <w:link w:val="Sangra2detindependiente"/>
    <w:rsid w:val="00D91533"/>
    <w:rPr>
      <w:sz w:val="24"/>
    </w:rPr>
  </w:style>
  <w:style w:type="paragraph" w:customStyle="1" w:styleId="Prrafodelista1">
    <w:name w:val="Párrafo de lista1"/>
    <w:basedOn w:val="Normal"/>
    <w:qFormat/>
    <w:rsid w:val="00D91533"/>
    <w:pPr>
      <w:ind w:left="708"/>
    </w:pPr>
    <w:rPr>
      <w:rFonts w:ascii="Tahoma" w:hAnsi="Tahoma"/>
      <w:sz w:val="22"/>
      <w:lang w:val="es-ES"/>
    </w:rPr>
  </w:style>
  <w:style w:type="character" w:customStyle="1" w:styleId="TextoindependienteCar">
    <w:name w:val="Texto independiente Car"/>
    <w:basedOn w:val="Fuentedeprrafopredeter"/>
    <w:link w:val="Textoindependiente"/>
    <w:rsid w:val="007F65E5"/>
    <w:rPr>
      <w:rFonts w:ascii="Arial" w:hAnsi="Arial"/>
      <w:sz w:val="24"/>
      <w:lang w:val="es-MX"/>
    </w:rPr>
  </w:style>
  <w:style w:type="table" w:styleId="Tablaconcuadrcula">
    <w:name w:val="Table Grid"/>
    <w:basedOn w:val="Tablanormal"/>
    <w:rsid w:val="00AF21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1776277">
      <w:bodyDiv w:val="1"/>
      <w:marLeft w:val="0"/>
      <w:marRight w:val="0"/>
      <w:marTop w:val="0"/>
      <w:marBottom w:val="0"/>
      <w:divBdr>
        <w:top w:val="none" w:sz="0" w:space="0" w:color="auto"/>
        <w:left w:val="none" w:sz="0" w:space="0" w:color="auto"/>
        <w:bottom w:val="none" w:sz="0" w:space="0" w:color="auto"/>
        <w:right w:val="none" w:sz="0" w:space="0" w:color="auto"/>
      </w:divBdr>
    </w:div>
    <w:div w:id="1393036983">
      <w:bodyDiv w:val="1"/>
      <w:marLeft w:val="0"/>
      <w:marRight w:val="0"/>
      <w:marTop w:val="0"/>
      <w:marBottom w:val="0"/>
      <w:divBdr>
        <w:top w:val="none" w:sz="0" w:space="0" w:color="auto"/>
        <w:left w:val="none" w:sz="0" w:space="0" w:color="auto"/>
        <w:bottom w:val="none" w:sz="0" w:space="0" w:color="auto"/>
        <w:right w:val="none" w:sz="0" w:space="0" w:color="auto"/>
      </w:divBdr>
    </w:div>
    <w:div w:id="1437674480">
      <w:bodyDiv w:val="1"/>
      <w:marLeft w:val="0"/>
      <w:marRight w:val="0"/>
      <w:marTop w:val="0"/>
      <w:marBottom w:val="0"/>
      <w:divBdr>
        <w:top w:val="none" w:sz="0" w:space="0" w:color="auto"/>
        <w:left w:val="none" w:sz="0" w:space="0" w:color="auto"/>
        <w:bottom w:val="none" w:sz="0" w:space="0" w:color="auto"/>
        <w:right w:val="none" w:sz="0" w:space="0" w:color="auto"/>
      </w:divBdr>
    </w:div>
    <w:div w:id="1842885597">
      <w:bodyDiv w:val="1"/>
      <w:marLeft w:val="0"/>
      <w:marRight w:val="0"/>
      <w:marTop w:val="0"/>
      <w:marBottom w:val="0"/>
      <w:divBdr>
        <w:top w:val="none" w:sz="0" w:space="0" w:color="auto"/>
        <w:left w:val="none" w:sz="0" w:space="0" w:color="auto"/>
        <w:bottom w:val="none" w:sz="0" w:space="0" w:color="auto"/>
        <w:right w:val="none" w:sz="0" w:space="0" w:color="auto"/>
      </w:divBdr>
    </w:div>
    <w:div w:id="1956473400">
      <w:bodyDiv w:val="1"/>
      <w:marLeft w:val="0"/>
      <w:marRight w:val="0"/>
      <w:marTop w:val="0"/>
      <w:marBottom w:val="0"/>
      <w:divBdr>
        <w:top w:val="none" w:sz="0" w:space="0" w:color="auto"/>
        <w:left w:val="none" w:sz="0" w:space="0" w:color="auto"/>
        <w:bottom w:val="none" w:sz="0" w:space="0" w:color="auto"/>
        <w:right w:val="none" w:sz="0" w:space="0" w:color="auto"/>
      </w:divBdr>
    </w:div>
    <w:div w:id="2095542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F:\TRILEX\PLANTILLA%20TRILEX.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29BE9E-0735-44BB-9CB0-4F9F15648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TRILEX</Template>
  <TotalTime>46</TotalTime>
  <Pages>10</Pages>
  <Words>2963</Words>
  <Characters>16297</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Propósito</vt:lpstr>
    </vt:vector>
  </TitlesOfParts>
  <Company>Grupo Investamar</Company>
  <LinksUpToDate>false</LinksUpToDate>
  <CharactersWithSpaces>19222</CharactersWithSpaces>
  <SharedDoc>false</SharedDoc>
  <HLinks>
    <vt:vector size="48" baseType="variant">
      <vt:variant>
        <vt:i4>1703999</vt:i4>
      </vt:variant>
      <vt:variant>
        <vt:i4>44</vt:i4>
      </vt:variant>
      <vt:variant>
        <vt:i4>0</vt:i4>
      </vt:variant>
      <vt:variant>
        <vt:i4>5</vt:i4>
      </vt:variant>
      <vt:variant>
        <vt:lpwstr/>
      </vt:variant>
      <vt:variant>
        <vt:lpwstr>_Toc335384193</vt:lpwstr>
      </vt:variant>
      <vt:variant>
        <vt:i4>1703999</vt:i4>
      </vt:variant>
      <vt:variant>
        <vt:i4>38</vt:i4>
      </vt:variant>
      <vt:variant>
        <vt:i4>0</vt:i4>
      </vt:variant>
      <vt:variant>
        <vt:i4>5</vt:i4>
      </vt:variant>
      <vt:variant>
        <vt:lpwstr/>
      </vt:variant>
      <vt:variant>
        <vt:lpwstr>_Toc335384192</vt:lpwstr>
      </vt:variant>
      <vt:variant>
        <vt:i4>1703999</vt:i4>
      </vt:variant>
      <vt:variant>
        <vt:i4>32</vt:i4>
      </vt:variant>
      <vt:variant>
        <vt:i4>0</vt:i4>
      </vt:variant>
      <vt:variant>
        <vt:i4>5</vt:i4>
      </vt:variant>
      <vt:variant>
        <vt:lpwstr/>
      </vt:variant>
      <vt:variant>
        <vt:lpwstr>_Toc335384191</vt:lpwstr>
      </vt:variant>
      <vt:variant>
        <vt:i4>1703999</vt:i4>
      </vt:variant>
      <vt:variant>
        <vt:i4>26</vt:i4>
      </vt:variant>
      <vt:variant>
        <vt:i4>0</vt:i4>
      </vt:variant>
      <vt:variant>
        <vt:i4>5</vt:i4>
      </vt:variant>
      <vt:variant>
        <vt:lpwstr/>
      </vt:variant>
      <vt:variant>
        <vt:lpwstr>_Toc335384190</vt:lpwstr>
      </vt:variant>
      <vt:variant>
        <vt:i4>1769535</vt:i4>
      </vt:variant>
      <vt:variant>
        <vt:i4>20</vt:i4>
      </vt:variant>
      <vt:variant>
        <vt:i4>0</vt:i4>
      </vt:variant>
      <vt:variant>
        <vt:i4>5</vt:i4>
      </vt:variant>
      <vt:variant>
        <vt:lpwstr/>
      </vt:variant>
      <vt:variant>
        <vt:lpwstr>_Toc335384189</vt:lpwstr>
      </vt:variant>
      <vt:variant>
        <vt:i4>1769535</vt:i4>
      </vt:variant>
      <vt:variant>
        <vt:i4>14</vt:i4>
      </vt:variant>
      <vt:variant>
        <vt:i4>0</vt:i4>
      </vt:variant>
      <vt:variant>
        <vt:i4>5</vt:i4>
      </vt:variant>
      <vt:variant>
        <vt:lpwstr/>
      </vt:variant>
      <vt:variant>
        <vt:lpwstr>_Toc335384188</vt:lpwstr>
      </vt:variant>
      <vt:variant>
        <vt:i4>1769535</vt:i4>
      </vt:variant>
      <vt:variant>
        <vt:i4>8</vt:i4>
      </vt:variant>
      <vt:variant>
        <vt:i4>0</vt:i4>
      </vt:variant>
      <vt:variant>
        <vt:i4>5</vt:i4>
      </vt:variant>
      <vt:variant>
        <vt:lpwstr/>
      </vt:variant>
      <vt:variant>
        <vt:lpwstr>_Toc335384187</vt:lpwstr>
      </vt:variant>
      <vt:variant>
        <vt:i4>1769535</vt:i4>
      </vt:variant>
      <vt:variant>
        <vt:i4>2</vt:i4>
      </vt:variant>
      <vt:variant>
        <vt:i4>0</vt:i4>
      </vt:variant>
      <vt:variant>
        <vt:i4>5</vt:i4>
      </vt:variant>
      <vt:variant>
        <vt:lpwstr/>
      </vt:variant>
      <vt:variant>
        <vt:lpwstr>_Toc335384186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Propósito</dc:title>
  <dc:creator>HP</dc:creator>
  <cp:lastModifiedBy>Steeven Alexander</cp:lastModifiedBy>
  <cp:revision>23</cp:revision>
  <cp:lastPrinted>2016-08-11T19:22:00Z</cp:lastPrinted>
  <dcterms:created xsi:type="dcterms:W3CDTF">2016-08-04T15:08:00Z</dcterms:created>
  <dcterms:modified xsi:type="dcterms:W3CDTF">2020-05-09T18:45:00Z</dcterms:modified>
</cp:coreProperties>
</file>