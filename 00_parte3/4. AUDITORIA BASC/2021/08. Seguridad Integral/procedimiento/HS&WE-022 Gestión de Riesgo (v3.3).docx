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F8F85" w14:textId="77777777" w:rsidR="00D91533" w:rsidRPr="00D10696" w:rsidRDefault="00D10696" w:rsidP="00D104AB">
      <w:pPr>
        <w:ind w:right="28"/>
        <w:jc w:val="both"/>
        <w:rPr>
          <w:rFonts w:asciiTheme="minorHAnsi" w:hAnsiTheme="minorHAnsi" w:cstheme="minorHAnsi"/>
          <w:b/>
          <w:sz w:val="24"/>
          <w:szCs w:val="24"/>
        </w:rPr>
      </w:pPr>
      <w:r w:rsidRPr="00D10696">
        <w:rPr>
          <w:rFonts w:asciiTheme="minorHAnsi" w:hAnsiTheme="minorHAnsi" w:cstheme="minorHAnsi"/>
          <w:b/>
          <w:color w:val="000000"/>
          <w:sz w:val="24"/>
          <w:szCs w:val="24"/>
          <w:lang w:val="es-MX"/>
        </w:rPr>
        <w:t>Propósito</w:t>
      </w:r>
    </w:p>
    <w:p w14:paraId="16D1AC9F" w14:textId="46C86D4C" w:rsidR="00ED3D22" w:rsidRPr="003E41F5" w:rsidRDefault="00085F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Determinar las directrices </w:t>
      </w:r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>para la gestión de riesgo de los distintos sistemas de gestión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>que componen el SGI de la</w:t>
      </w:r>
      <w:del w:id="0" w:author="Steeven Alexander" w:date="2020-05-09T10:43:00Z">
        <w:r w:rsidR="0068771B"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 xml:space="preserve"> empresa</w:t>
      </w:r>
      <w:del w:id="1" w:author="Steeven Alexander" w:date="2020-05-09T10:44:00Z">
        <w:r w:rsidR="0068771B"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ins w:id="2" w:author="Steeven Alexander" w:date="2020-05-09T10:43:00Z">
        <w:r w:rsidR="00ED2BFB">
          <w:rPr>
            <w:rFonts w:asciiTheme="minorHAnsi" w:hAnsiTheme="minorHAnsi" w:cstheme="minorHAnsi"/>
            <w:sz w:val="24"/>
            <w:szCs w:val="24"/>
            <w:lang w:eastAsia="es-ES_tradnl"/>
          </w:rPr>
          <w:t>Industrial y Comercial Trilex C.A.</w:t>
        </w:r>
      </w:ins>
      <w:del w:id="3" w:author="Steeven Alexander" w:date="2020-05-09T10:43:00Z">
        <w:r w:rsidR="0068771B"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pertenecientes a </w:delText>
        </w:r>
        <w:r w:rsidR="0068771B" w:rsidDel="00ED5EFA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  <w:r w:rsidR="00C57109"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4D8184C" w14:textId="77777777" w:rsidR="00D01F89" w:rsidRDefault="00D01F89" w:rsidP="00D104AB">
      <w:pPr>
        <w:ind w:right="28"/>
        <w:jc w:val="both"/>
        <w:rPr>
          <w:rFonts w:asciiTheme="minorHAnsi" w:hAnsiTheme="minorHAnsi" w:cstheme="minorHAnsi"/>
          <w:b/>
          <w:sz w:val="24"/>
          <w:szCs w:val="24"/>
          <w:lang w:val="es-MX"/>
        </w:rPr>
      </w:pPr>
    </w:p>
    <w:p w14:paraId="7128C87D" w14:textId="77777777" w:rsidR="00D91533" w:rsidRPr="004626BD" w:rsidRDefault="00BE56F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Alcance</w:t>
      </w:r>
    </w:p>
    <w:p w14:paraId="44A05C0B" w14:textId="77777777" w:rsidR="00A44259" w:rsidRDefault="00A4425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A44259">
        <w:rPr>
          <w:rFonts w:asciiTheme="minorHAnsi" w:hAnsiTheme="minorHAnsi" w:cstheme="minorHAnsi"/>
          <w:sz w:val="24"/>
          <w:szCs w:val="24"/>
          <w:lang w:eastAsia="es-ES_tradnl"/>
        </w:rPr>
        <w:t>El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085F33">
        <w:rPr>
          <w:rFonts w:asciiTheme="minorHAnsi" w:hAnsiTheme="minorHAnsi" w:cstheme="minorHAnsi"/>
          <w:sz w:val="24"/>
          <w:szCs w:val="24"/>
          <w:lang w:eastAsia="es-ES_tradnl"/>
        </w:rPr>
        <w:t xml:space="preserve">procedimiento se aplica </w:t>
      </w:r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 xml:space="preserve">a </w:t>
      </w:r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>gestión de riesgo</w:t>
      </w:r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 xml:space="preserve"> por el Sistema de Gestión Integrado dentro de los parámetros estipulados en:</w:t>
      </w:r>
    </w:p>
    <w:p w14:paraId="56F7FCEB" w14:textId="77777777" w:rsidR="00D104AB" w:rsidRDefault="0068771B">
      <w:pPr>
        <w:pStyle w:val="Prrafodelista"/>
        <w:autoSpaceDE w:val="0"/>
        <w:autoSpaceDN w:val="0"/>
        <w:adjustRightInd w:val="0"/>
        <w:ind w:left="720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  <w:pPrChange w:id="4" w:author="Steeven Alexander" w:date="2020-05-09T10:44:00Z">
          <w:pPr>
            <w:pStyle w:val="Prrafodelista"/>
            <w:numPr>
              <w:numId w:val="1"/>
            </w:numPr>
            <w:autoSpaceDE w:val="0"/>
            <w:autoSpaceDN w:val="0"/>
            <w:adjustRightInd w:val="0"/>
            <w:ind w:left="720" w:right="28" w:hanging="360"/>
            <w:jc w:val="both"/>
          </w:pPr>
        </w:pPrChange>
      </w:pPr>
      <w:del w:id="5" w:author="Steeven Alexander" w:date="2020-05-09T10:44:00Z">
        <w:r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>IATF</w:delText>
        </w:r>
        <w:r w:rsidR="00D104AB" w:rsidDel="00ED2BFB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16949</w:delText>
        </w:r>
      </w:del>
    </w:p>
    <w:p w14:paraId="02AEA4EF" w14:textId="77777777" w:rsidR="0068771B" w:rsidRPr="0068771B" w:rsidRDefault="0068771B" w:rsidP="008735C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ISO 9001</w:t>
      </w:r>
    </w:p>
    <w:p w14:paraId="00FA04F9" w14:textId="77777777" w:rsidR="00D104AB" w:rsidRDefault="00D104AB" w:rsidP="008735C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ISO 14001</w:t>
      </w:r>
    </w:p>
    <w:p w14:paraId="129D7504" w14:textId="77777777" w:rsidR="00D104AB" w:rsidRDefault="00D104AB" w:rsidP="008735C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BASC</w:t>
      </w:r>
    </w:p>
    <w:p w14:paraId="3D9ED98A" w14:textId="41B7F3A7" w:rsidR="0068771B" w:rsidRPr="0068771B" w:rsidRDefault="00D104AB" w:rsidP="008735CD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Sistema de Gestión de </w:t>
      </w:r>
      <w:ins w:id="6" w:author="Perez, Steeven" w:date="2020-08-06T13:59:00Z">
        <w:r w:rsidR="00121889">
          <w:rPr>
            <w:rFonts w:asciiTheme="minorHAnsi" w:hAnsiTheme="minorHAnsi" w:cstheme="minorHAnsi"/>
            <w:sz w:val="24"/>
            <w:szCs w:val="24"/>
            <w:lang w:eastAsia="es-ES_tradnl"/>
          </w:rPr>
          <w:t>Salud, Seguridad y</w:t>
        </w:r>
      </w:ins>
      <w:ins w:id="7" w:author="Perez, Steeven" w:date="2020-08-06T14:00:00Z">
        <w:r w:rsidR="00121889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Bienestar</w:t>
        </w:r>
      </w:ins>
      <w:del w:id="8" w:author="Perez, Steeven" w:date="2020-08-06T13:59:00Z">
        <w:r w:rsidDel="00121889">
          <w:rPr>
            <w:rFonts w:asciiTheme="minorHAnsi" w:hAnsiTheme="minorHAnsi" w:cstheme="minorHAnsi"/>
            <w:sz w:val="24"/>
            <w:szCs w:val="24"/>
            <w:lang w:eastAsia="es-ES_tradnl"/>
          </w:rPr>
          <w:delText>Prevención</w:delText>
        </w:r>
      </w:del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 xml:space="preserve"> (S</w:t>
      </w:r>
      <w:ins w:id="9" w:author="Perez, Steeven" w:date="2020-08-06T14:00:00Z">
        <w:r w:rsidR="00121889">
          <w:rPr>
            <w:rFonts w:asciiTheme="minorHAnsi" w:hAnsiTheme="minorHAnsi" w:cstheme="minorHAnsi"/>
            <w:sz w:val="24"/>
            <w:szCs w:val="24"/>
            <w:lang w:eastAsia="es-ES_tradnl"/>
          </w:rPr>
          <w:t>GSSB</w:t>
        </w:r>
      </w:ins>
      <w:del w:id="10" w:author="Perez, Steeven" w:date="2020-08-06T14:00:00Z">
        <w:r w:rsidR="0068771B" w:rsidDel="00121889">
          <w:rPr>
            <w:rFonts w:asciiTheme="minorHAnsi" w:hAnsiTheme="minorHAnsi" w:cstheme="minorHAnsi"/>
            <w:sz w:val="24"/>
            <w:szCs w:val="24"/>
            <w:lang w:eastAsia="es-ES_tradnl"/>
          </w:rPr>
          <w:delText>GP</w:delText>
        </w:r>
      </w:del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>)</w:t>
      </w:r>
    </w:p>
    <w:p w14:paraId="120C479A" w14:textId="77777777" w:rsidR="00D91533" w:rsidRPr="004626BD" w:rsidRDefault="00D915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C239B09" w14:textId="77777777" w:rsidR="00D91533" w:rsidRPr="004626BD" w:rsidRDefault="00E019B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Responsables</w:t>
      </w:r>
    </w:p>
    <w:p w14:paraId="7CFF9C08" w14:textId="39AD8DCF" w:rsidR="000E09AB" w:rsidRPr="004626BD" w:rsidRDefault="000E09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>El Gerente de Seguridad, Salud</w:t>
      </w:r>
      <w:ins w:id="11" w:author="Steeven Alexander" w:date="2020-05-09T10:45:00Z">
        <w:r w:rsidR="006036A8">
          <w:rPr>
            <w:rFonts w:asciiTheme="minorHAnsi" w:hAnsiTheme="minorHAnsi" w:cstheme="minorHAnsi"/>
            <w:sz w:val="24"/>
            <w:szCs w:val="24"/>
            <w:lang w:eastAsia="es-ES_tradnl"/>
          </w:rPr>
          <w:t>, Bienestar y</w:t>
        </w:r>
      </w:ins>
      <w:del w:id="12" w:author="Steeven Alexander" w:date="2020-05-09T10:45:00Z">
        <w:r w:rsidRPr="004626BD" w:rsidDel="006036A8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y</w:delText>
        </w:r>
      </w:del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 Ambiente es responsable de los lineamientos </w:t>
      </w:r>
      <w:r w:rsidR="0068771B">
        <w:rPr>
          <w:rFonts w:asciiTheme="minorHAnsi" w:hAnsiTheme="minorHAnsi" w:cstheme="minorHAnsi"/>
          <w:sz w:val="24"/>
          <w:szCs w:val="24"/>
          <w:lang w:eastAsia="es-ES_tradnl"/>
        </w:rPr>
        <w:t>para la identificación y evaluación de riesgo de los distintos sistemas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7511D12B" w14:textId="0ECCD313" w:rsidR="000E09AB" w:rsidRPr="004626BD" w:rsidRDefault="000E09AB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sz w:val="24"/>
          <w:szCs w:val="24"/>
          <w:lang w:eastAsia="es-ES_tradnl"/>
        </w:rPr>
        <w:t xml:space="preserve">El </w:t>
      </w:r>
      <w:ins w:id="13" w:author="Steeven Alexander" w:date="2020-05-09T10:46:00Z">
        <w:r w:rsidR="006036A8">
          <w:rPr>
            <w:rFonts w:asciiTheme="minorHAnsi" w:hAnsiTheme="minorHAnsi" w:cstheme="minorHAnsi"/>
            <w:sz w:val="24"/>
            <w:szCs w:val="24"/>
            <w:lang w:eastAsia="es-ES_tradnl"/>
          </w:rPr>
          <w:t>Gerente General</w:t>
        </w:r>
      </w:ins>
      <w:del w:id="14" w:author="Steeven Alexander" w:date="2020-05-09T10:46:00Z">
        <w:r w:rsidR="00D104AB" w:rsidDel="006036A8">
          <w:rPr>
            <w:rFonts w:asciiTheme="minorHAnsi" w:hAnsiTheme="minorHAnsi" w:cstheme="minorHAnsi"/>
            <w:sz w:val="24"/>
            <w:szCs w:val="24"/>
            <w:lang w:eastAsia="es-ES_tradnl"/>
          </w:rPr>
          <w:delText>Vicepresidente de Operaciones</w:delText>
        </w:r>
      </w:del>
      <w:r w:rsidR="00D104AB">
        <w:rPr>
          <w:rFonts w:asciiTheme="minorHAnsi" w:hAnsiTheme="minorHAnsi" w:cstheme="minorHAnsi"/>
          <w:sz w:val="24"/>
          <w:szCs w:val="24"/>
          <w:lang w:eastAsia="es-ES_tradnl"/>
        </w:rPr>
        <w:t xml:space="preserve"> es responsable de la aprobación de este procedimiento.</w:t>
      </w:r>
    </w:p>
    <w:p w14:paraId="47925EF9" w14:textId="77777777" w:rsidR="00D91533" w:rsidRPr="004626BD" w:rsidRDefault="00D91533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5525624" w14:textId="77777777" w:rsidR="00D91533" w:rsidRDefault="000E4E4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626BD">
        <w:rPr>
          <w:rFonts w:asciiTheme="minorHAnsi" w:hAnsiTheme="minorHAnsi" w:cstheme="minorHAnsi"/>
          <w:b/>
          <w:sz w:val="24"/>
          <w:szCs w:val="24"/>
          <w:lang w:eastAsia="es-ES_tradnl"/>
        </w:rPr>
        <w:t>Procedimiento</w:t>
      </w:r>
    </w:p>
    <w:p w14:paraId="52BF7B31" w14:textId="20467A36" w:rsidR="0068771B" w:rsidRDefault="006036A8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ins w:id="15" w:author="Steeven Alexander" w:date="2020-05-09T10:46:00Z">
        <w:r>
          <w:rPr>
            <w:rFonts w:asciiTheme="minorHAnsi" w:hAnsiTheme="minorHAnsi" w:cstheme="minorHAnsi"/>
            <w:sz w:val="24"/>
            <w:szCs w:val="24"/>
            <w:lang w:eastAsia="es-ES_tradnl"/>
          </w:rPr>
          <w:t>Industrial y Comercial Trilex C.A.</w:t>
        </w:r>
      </w:ins>
      <w:del w:id="16" w:author="Steeven Alexander" w:date="2020-05-09T10:46:00Z">
        <w:r w:rsidR="00C42E6F" w:rsidDel="006036A8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</w:del>
      <w:r w:rsidR="00C42E6F">
        <w:rPr>
          <w:rFonts w:asciiTheme="minorHAnsi" w:hAnsiTheme="minorHAnsi" w:cstheme="minorHAnsi"/>
          <w:sz w:val="24"/>
          <w:szCs w:val="24"/>
          <w:lang w:eastAsia="es-ES_tradnl"/>
        </w:rPr>
        <w:t xml:space="preserve"> utiliza diversos sistemas de identificación y evaluación de riesgos a nivel</w:t>
      </w:r>
      <w:r w:rsidR="006961E4">
        <w:rPr>
          <w:rFonts w:asciiTheme="minorHAnsi" w:hAnsiTheme="minorHAnsi" w:cstheme="minorHAnsi"/>
          <w:sz w:val="24"/>
          <w:szCs w:val="24"/>
          <w:lang w:eastAsia="es-ES_tradnl"/>
        </w:rPr>
        <w:t xml:space="preserve"> cualitativo, semi </w:t>
      </w:r>
      <w:r w:rsidR="00C42E6F">
        <w:rPr>
          <w:rFonts w:asciiTheme="minorHAnsi" w:hAnsiTheme="minorHAnsi" w:cstheme="minorHAnsi"/>
          <w:sz w:val="24"/>
          <w:szCs w:val="24"/>
          <w:lang w:eastAsia="es-ES_tradnl"/>
        </w:rPr>
        <w:t>cuantitativos y cuantitativos dentro de la gestión de distintos factores de importancia que comprenden su sistema de gestión.</w:t>
      </w:r>
    </w:p>
    <w:p w14:paraId="16E5F805" w14:textId="77777777" w:rsidR="00315442" w:rsidRDefault="00315442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F689CE7" w14:textId="77777777" w:rsidR="00315442" w:rsidRDefault="00315442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Entre las distintas metodologías </w:t>
      </w:r>
      <w:r w:rsidR="001A5920">
        <w:rPr>
          <w:rFonts w:asciiTheme="minorHAnsi" w:hAnsiTheme="minorHAnsi" w:cstheme="minorHAnsi"/>
          <w:sz w:val="24"/>
          <w:szCs w:val="24"/>
          <w:lang w:eastAsia="es-ES_tradnl"/>
        </w:rPr>
        <w:t>para identificar o evaluar riesgos utilizados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tenemos:</w:t>
      </w:r>
    </w:p>
    <w:p w14:paraId="3B580F87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Lluvia de ideas</w:t>
      </w:r>
    </w:p>
    <w:p w14:paraId="3C587E11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Listas de verificación</w:t>
      </w:r>
    </w:p>
    <w:p w14:paraId="29E92BB7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Análisis primario de riesgos (PHA)</w:t>
      </w:r>
    </w:p>
    <w:p w14:paraId="713EE7A4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Valoración de riesgo ambiental</w:t>
      </w:r>
    </w:p>
    <w:p w14:paraId="15496874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Análisis Modal de Efectos y Fallas (AMEF)</w:t>
      </w:r>
    </w:p>
    <w:p w14:paraId="3C38F6F1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Árbol de causas</w:t>
      </w:r>
    </w:p>
    <w:p w14:paraId="70665C5B" w14:textId="77777777" w:rsidR="00315442" w:rsidRDefault="00315442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Matrices de consecuencia y probabilidad</w:t>
      </w:r>
    </w:p>
    <w:p w14:paraId="21F202FA" w14:textId="01950082" w:rsidR="00315442" w:rsidRPr="00315442" w:rsidRDefault="006961E4" w:rsidP="008735CD">
      <w:pPr>
        <w:pStyle w:val="Prrafodelista"/>
        <w:numPr>
          <w:ilvl w:val="0"/>
          <w:numId w:val="2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Métodos propios de </w:t>
      </w:r>
      <w:ins w:id="17" w:author="Steeven Alexander" w:date="2020-05-09T10:46:00Z">
        <w:r w:rsidR="00216A58">
          <w:rPr>
            <w:rFonts w:asciiTheme="minorHAnsi" w:hAnsiTheme="minorHAnsi" w:cstheme="minorHAnsi"/>
            <w:sz w:val="24"/>
            <w:szCs w:val="24"/>
            <w:lang w:eastAsia="es-ES_tradnl"/>
          </w:rPr>
          <w:t>la empresa</w:t>
        </w:r>
      </w:ins>
      <w:del w:id="18" w:author="Steeven Alexander" w:date="2020-05-09T10:46:00Z">
        <w:r w:rsidDel="00216A58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</w:del>
    </w:p>
    <w:p w14:paraId="5C68E44B" w14:textId="77777777" w:rsidR="00C42E6F" w:rsidRDefault="00C42E6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3F0B0948" w14:textId="1B812474" w:rsidR="00C42E6F" w:rsidRDefault="001A5920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metodología de evaluación</w:t>
      </w:r>
      <w:r w:rsidR="004E5059">
        <w:rPr>
          <w:rFonts w:asciiTheme="minorHAnsi" w:hAnsiTheme="minorHAnsi" w:cstheme="minorHAnsi"/>
          <w:sz w:val="24"/>
          <w:szCs w:val="24"/>
          <w:lang w:eastAsia="es-ES_tradnl"/>
        </w:rPr>
        <w:t xml:space="preserve"> y niveles de acción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estará</w:t>
      </w:r>
      <w:r w:rsidR="004E5059">
        <w:rPr>
          <w:rFonts w:asciiTheme="minorHAnsi" w:hAnsiTheme="minorHAnsi" w:cstheme="minorHAnsi"/>
          <w:sz w:val="24"/>
          <w:szCs w:val="24"/>
          <w:lang w:eastAsia="es-ES_tradnl"/>
        </w:rPr>
        <w:t>n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definida</w:t>
      </w:r>
      <w:r w:rsidR="004E5059">
        <w:rPr>
          <w:rFonts w:asciiTheme="minorHAnsi" w:hAnsiTheme="minorHAnsi" w:cstheme="minorHAnsi"/>
          <w:sz w:val="24"/>
          <w:szCs w:val="24"/>
          <w:lang w:eastAsia="es-ES_tradnl"/>
        </w:rPr>
        <w:t>s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en cada matriz de evaluación utilizada.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C42E6F">
        <w:rPr>
          <w:rFonts w:asciiTheme="minorHAnsi" w:hAnsiTheme="minorHAnsi" w:cstheme="minorHAnsi"/>
          <w:sz w:val="24"/>
          <w:szCs w:val="24"/>
          <w:lang w:eastAsia="es-ES_tradnl"/>
        </w:rPr>
        <w:t xml:space="preserve">En general, </w:t>
      </w:r>
      <w:ins w:id="19" w:author="Steeven Alexander" w:date="2020-05-09T10:47:00Z">
        <w:r w:rsidR="00216A58">
          <w:rPr>
            <w:rFonts w:asciiTheme="minorHAnsi" w:hAnsiTheme="minorHAnsi" w:cstheme="minorHAnsi"/>
            <w:sz w:val="24"/>
            <w:szCs w:val="24"/>
            <w:lang w:eastAsia="es-ES_tradnl"/>
          </w:rPr>
          <w:t>Trilex</w:t>
        </w:r>
      </w:ins>
      <w:del w:id="20" w:author="Steeven Alexander" w:date="2020-05-09T10:47:00Z">
        <w:r w:rsidR="00C42E6F" w:rsidDel="00216A58">
          <w:rPr>
            <w:rFonts w:asciiTheme="minorHAnsi" w:hAnsiTheme="minorHAnsi" w:cstheme="minorHAnsi"/>
            <w:sz w:val="24"/>
            <w:szCs w:val="24"/>
            <w:lang w:eastAsia="es-ES_tradnl"/>
          </w:rPr>
          <w:delText>Grupo Berlín</w:delText>
        </w:r>
      </w:del>
      <w:r w:rsidR="00C42E6F">
        <w:rPr>
          <w:rFonts w:asciiTheme="minorHAnsi" w:hAnsiTheme="minorHAnsi" w:cstheme="minorHAnsi"/>
          <w:sz w:val="24"/>
          <w:szCs w:val="24"/>
          <w:lang w:eastAsia="es-ES_tradnl"/>
        </w:rPr>
        <w:t xml:space="preserve"> utiliza el siguiente esquema para la gestión de sus riesgos:</w:t>
      </w:r>
    </w:p>
    <w:p w14:paraId="256FE88C" w14:textId="77777777" w:rsidR="006961E4" w:rsidRDefault="006961E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1391115" w14:textId="77777777" w:rsidR="00C42E6F" w:rsidRDefault="00C42E6F" w:rsidP="00315442">
      <w:pPr>
        <w:autoSpaceDE w:val="0"/>
        <w:autoSpaceDN w:val="0"/>
        <w:adjustRightInd w:val="0"/>
        <w:ind w:right="28"/>
        <w:jc w:val="center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noProof/>
          <w:lang w:eastAsia="es-EC"/>
        </w:rPr>
        <w:lastRenderedPageBreak/>
        <w:drawing>
          <wp:inline distT="0" distB="0" distL="0" distR="0" wp14:anchorId="1AFA37C2" wp14:editId="0C39CEAB">
            <wp:extent cx="4579409" cy="3086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6621" cy="309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44BF" w14:textId="77777777" w:rsidR="00C42E6F" w:rsidRDefault="00C42E6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69C71F5D" w14:textId="77777777" w:rsidR="00C42E6F" w:rsidRDefault="00637D5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Las evaluaciones de riesgo se deberán actualizar en las siguientes situaciones:</w:t>
      </w:r>
    </w:p>
    <w:p w14:paraId="170B13AC" w14:textId="77777777" w:rsidR="00637D54" w:rsidRDefault="00637D54" w:rsidP="008735CD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Cada 2 años como máximo de vigencia de revisión</w:t>
      </w:r>
      <w:r w:rsidR="00DA58F0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1EFE5BA4" w14:textId="77777777" w:rsidR="00637D54" w:rsidRDefault="00637D54" w:rsidP="008735CD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Cambio en las situaciones y parámetros de evaluación</w:t>
      </w:r>
      <w:r w:rsidR="00DA58F0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1F0E7839" w14:textId="77777777" w:rsidR="00637D54" w:rsidRDefault="00637D54" w:rsidP="008735CD">
      <w:pPr>
        <w:pStyle w:val="Prrafodelista"/>
        <w:numPr>
          <w:ilvl w:val="0"/>
          <w:numId w:val="3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Cambios que incrementen o disminuyan la calificación de riesgo</w:t>
      </w:r>
      <w:r w:rsidR="00DA58F0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0926EDCA" w14:textId="77777777" w:rsidR="00637D54" w:rsidRDefault="00637D54" w:rsidP="00637D5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357D1202" w14:textId="77777777" w:rsidR="001A5920" w:rsidRPr="00637D54" w:rsidRDefault="001A5920" w:rsidP="00637D5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En cada revisión generada, se analizará la necesidad de actualizar los controles operacionales de ser necesario.</w:t>
      </w:r>
    </w:p>
    <w:p w14:paraId="1A28B656" w14:textId="77777777" w:rsidR="00C42E6F" w:rsidRDefault="00C42E6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</w:p>
    <w:p w14:paraId="26E7D264" w14:textId="77777777" w:rsidR="00C42E6F" w:rsidRDefault="008C0415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sz w:val="24"/>
          <w:szCs w:val="24"/>
          <w:lang w:eastAsia="es-ES_tradnl"/>
        </w:rPr>
        <w:t>Contexto de la Organización</w:t>
      </w:r>
    </w:p>
    <w:p w14:paraId="267F154E" w14:textId="77777777" w:rsidR="009F7F48" w:rsidRDefault="006961E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Dentro del contexto de la organización para la</w:t>
      </w:r>
      <w:del w:id="21" w:author="Steeven Alexander" w:date="2020-05-09T10:48:00Z">
        <w:r w:rsidDel="00504FF0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empresa</w:t>
      </w:r>
      <w:del w:id="22" w:author="Steeven Alexander" w:date="2020-05-09T10:48:00Z">
        <w:r w:rsidDel="00504FF0">
          <w:rPr>
            <w:rFonts w:asciiTheme="minorHAnsi" w:hAnsiTheme="minorHAnsi" w:cstheme="minorHAnsi"/>
            <w:sz w:val="24"/>
            <w:szCs w:val="24"/>
            <w:lang w:eastAsia="es-ES_tradnl"/>
          </w:rPr>
          <w:delText>s Tecnova S.A. e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Industria</w:t>
      </w:r>
      <w:r w:rsidR="009F7F48">
        <w:rPr>
          <w:rFonts w:asciiTheme="minorHAnsi" w:hAnsiTheme="minorHAnsi" w:cstheme="minorHAnsi"/>
          <w:sz w:val="24"/>
          <w:szCs w:val="24"/>
          <w:lang w:eastAsia="es-ES_tradnl"/>
        </w:rPr>
        <w:t>l y Comercial Trilex C.A.</w:t>
      </w:r>
      <w:r w:rsidR="008C0415">
        <w:rPr>
          <w:rFonts w:asciiTheme="minorHAnsi" w:hAnsiTheme="minorHAnsi" w:cstheme="minorHAnsi"/>
          <w:sz w:val="24"/>
          <w:szCs w:val="24"/>
          <w:lang w:eastAsia="es-ES_tradnl"/>
        </w:rPr>
        <w:t>,</w:t>
      </w:r>
      <w:r w:rsidR="009F7F48">
        <w:rPr>
          <w:rFonts w:asciiTheme="minorHAnsi" w:hAnsiTheme="minorHAnsi" w:cstheme="minorHAnsi"/>
          <w:sz w:val="24"/>
          <w:szCs w:val="24"/>
          <w:lang w:eastAsia="es-ES_tradnl"/>
        </w:rPr>
        <w:t xml:space="preserve"> se han definido las cuestiones internas y externas que afectan dichas organizaciones y en donde se ha evaluado los riesgos y oportunidades de cada factor en base a la operatividad y desenvolvimiento de las empresas.</w:t>
      </w:r>
    </w:p>
    <w:p w14:paraId="7461160B" w14:textId="77777777" w:rsidR="009F7F48" w:rsidRDefault="009F7F48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4B97937D" w14:textId="77777777" w:rsidR="009F7F48" w:rsidRDefault="009F7F48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Para la evaluación de riesgo se ha utilizado una matriz de probabilidad – consecuencia</w:t>
      </w:r>
      <w:r w:rsidR="0058626E">
        <w:rPr>
          <w:rFonts w:asciiTheme="minorHAnsi" w:hAnsiTheme="minorHAnsi" w:cstheme="minorHAnsi"/>
          <w:sz w:val="24"/>
          <w:szCs w:val="24"/>
          <w:lang w:eastAsia="es-ES_tradnl"/>
        </w:rPr>
        <w:t xml:space="preserve"> para determinar</w:t>
      </w:r>
      <w:r w:rsid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 y planificar</w:t>
      </w:r>
      <w:r w:rsidR="0058626E">
        <w:rPr>
          <w:rFonts w:asciiTheme="minorHAnsi" w:hAnsiTheme="minorHAnsi" w:cstheme="minorHAnsi"/>
          <w:sz w:val="24"/>
          <w:szCs w:val="24"/>
          <w:lang w:eastAsia="es-ES_tradnl"/>
        </w:rPr>
        <w:t xml:space="preserve"> los elementos de seguimiento, mitigación u oportunidades que se puedan dar en cada contexto.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La evaluación para abordar los riesgos y oportunidades de las empresas será </w:t>
      </w:r>
      <w:proofErr w:type="gramStart"/>
      <w:r w:rsidR="002F7214">
        <w:rPr>
          <w:rFonts w:asciiTheme="minorHAnsi" w:hAnsiTheme="minorHAnsi" w:cstheme="minorHAnsi"/>
          <w:sz w:val="24"/>
          <w:szCs w:val="24"/>
          <w:lang w:eastAsia="es-ES_tradnl"/>
        </w:rPr>
        <w:t>dado</w:t>
      </w:r>
      <w:proofErr w:type="gramEnd"/>
      <w:r w:rsid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 por los resultados e indicadores que cada responsable de área deba reportar en los distintos medios a la alta dirección.</w:t>
      </w:r>
    </w:p>
    <w:p w14:paraId="1102070B" w14:textId="77777777" w:rsidR="002F7214" w:rsidRDefault="002F721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5D4E24D" w14:textId="77777777" w:rsidR="002F7214" w:rsidRDefault="002F721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Las acciones tomadas para abordar los riesgos y oportunidades deben ser </w:t>
      </w:r>
      <w:proofErr w:type="gramStart"/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proporcionales</w:t>
      </w:r>
      <w:proofErr w:type="gramEnd"/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 al impacto potencial en la conformidad de los productos y los servicios.</w:t>
      </w:r>
    </w:p>
    <w:p w14:paraId="22FA6B62" w14:textId="24D08B31" w:rsidR="008C0415" w:rsidRDefault="008C0415" w:rsidP="00D104AB">
      <w:pPr>
        <w:autoSpaceDE w:val="0"/>
        <w:autoSpaceDN w:val="0"/>
        <w:adjustRightInd w:val="0"/>
        <w:ind w:right="28"/>
        <w:jc w:val="both"/>
        <w:rPr>
          <w:ins w:id="23" w:author="Steeven Alexander" w:date="2020-05-09T10:48:00Z"/>
          <w:rFonts w:asciiTheme="minorHAnsi" w:hAnsiTheme="minorHAnsi" w:cstheme="minorHAnsi"/>
          <w:sz w:val="24"/>
          <w:szCs w:val="24"/>
          <w:lang w:eastAsia="es-ES_tradnl"/>
        </w:rPr>
      </w:pPr>
    </w:p>
    <w:p w14:paraId="6F788BEC" w14:textId="77777777" w:rsidR="00810111" w:rsidRDefault="00810111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BF6460C" w14:textId="77777777" w:rsidR="002F7214" w:rsidRDefault="002F721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 xml:space="preserve">Las opciones para abordar los riesgos pueden incluir: </w:t>
      </w:r>
    </w:p>
    <w:p w14:paraId="31EA2416" w14:textId="77777777" w:rsid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vitar riesgos</w:t>
      </w:r>
    </w:p>
    <w:p w14:paraId="7E771EDB" w14:textId="77777777" w:rsid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A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sumir riesgos para perseguir una oportunidad</w:t>
      </w:r>
    </w:p>
    <w:p w14:paraId="3AE7A09C" w14:textId="77777777" w:rsid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liminar la fuente de riesgo</w:t>
      </w:r>
    </w:p>
    <w:p w14:paraId="63094D9F" w14:textId="77777777" w:rsid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ambiar la probabilidad o las consecuencias</w:t>
      </w:r>
    </w:p>
    <w:p w14:paraId="76F3BB81" w14:textId="77777777" w:rsid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C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 xml:space="preserve">ompartir el riesgo o </w:t>
      </w:r>
    </w:p>
    <w:p w14:paraId="7F6D2F88" w14:textId="77777777" w:rsidR="002F7214" w:rsidRPr="002F7214" w:rsidRDefault="002F7214" w:rsidP="008735CD">
      <w:pPr>
        <w:pStyle w:val="Prrafodelista"/>
        <w:numPr>
          <w:ilvl w:val="0"/>
          <w:numId w:val="7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M</w:t>
      </w: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antener riesgos</w:t>
      </w:r>
      <w:r w:rsidR="008C0415">
        <w:rPr>
          <w:rFonts w:asciiTheme="minorHAnsi" w:hAnsiTheme="minorHAnsi" w:cstheme="minorHAnsi"/>
          <w:sz w:val="24"/>
          <w:szCs w:val="24"/>
          <w:lang w:eastAsia="es-ES_tradnl"/>
        </w:rPr>
        <w:t xml:space="preserve"> mediante decisiones informadas</w:t>
      </w:r>
    </w:p>
    <w:p w14:paraId="1AC5755C" w14:textId="77777777" w:rsidR="002F7214" w:rsidRDefault="002F721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24341521" w14:textId="77777777" w:rsidR="002F7214" w:rsidRDefault="002F7214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2F7214">
        <w:rPr>
          <w:rFonts w:asciiTheme="minorHAnsi" w:hAnsiTheme="minorHAnsi" w:cstheme="minorHAnsi"/>
          <w:sz w:val="24"/>
          <w:szCs w:val="24"/>
          <w:lang w:eastAsia="es-ES_tradnl"/>
        </w:rPr>
        <w:t>Las oportunidades pueden conducir a la adopción de nuevas prácticas, lanzamiento de nuevos productos, apertura de nuevos mercados, acercamiento a nuevos clientes, establecimiento de asociaciones, utilización de nuevas tecnologías y otras posibilidades deseables y viables para abordarlas necesidades de la organización o las de sus clientes.</w:t>
      </w:r>
    </w:p>
    <w:p w14:paraId="7D1B4A22" w14:textId="77777777" w:rsidR="0058626E" w:rsidRDefault="0058626E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AF7EE91" w14:textId="77777777" w:rsidR="0058626E" w:rsidRDefault="0058626E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sz w:val="24"/>
          <w:szCs w:val="24"/>
          <w:lang w:eastAsia="es-ES_tradnl"/>
        </w:rPr>
        <w:t xml:space="preserve">Gestión de la </w:t>
      </w:r>
      <w:r w:rsidR="008C0415">
        <w:rPr>
          <w:rFonts w:asciiTheme="minorHAnsi" w:hAnsiTheme="minorHAnsi" w:cstheme="minorHAnsi"/>
          <w:b/>
          <w:sz w:val="24"/>
          <w:szCs w:val="24"/>
          <w:lang w:eastAsia="es-ES_tradnl"/>
        </w:rPr>
        <w:t>Calidad</w:t>
      </w:r>
    </w:p>
    <w:p w14:paraId="34880007" w14:textId="00F397E4" w:rsidR="0058626E" w:rsidRDefault="0058626E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Para los análisis de gestión de riesgo tomando en cuenta el alcance de los sistemas de calidad de </w:t>
      </w:r>
      <w:ins w:id="24" w:author="Zambrano, Edwin" w:date="2020-05-09T11:41:00Z">
        <w:r w:rsidR="00A16B79">
          <w:rPr>
            <w:rFonts w:asciiTheme="minorHAnsi" w:hAnsiTheme="minorHAnsi" w:cstheme="minorHAnsi"/>
            <w:sz w:val="24"/>
            <w:szCs w:val="24"/>
            <w:lang w:eastAsia="es-ES_tradnl"/>
          </w:rPr>
          <w:t>TC</w:t>
        </w:r>
      </w:ins>
      <w:ins w:id="25" w:author="Perez, Steeven" w:date="2020-08-06T13:59:00Z">
        <w:r w:rsidR="00121889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Transcontinental</w:t>
        </w:r>
      </w:ins>
      <w:ins w:id="26" w:author="Zambrano, Edwin" w:date="2020-05-09T11:41:00Z">
        <w:r w:rsidR="00A16B79">
          <w:rPr>
            <w:rFonts w:asciiTheme="minorHAnsi" w:hAnsiTheme="minorHAnsi" w:cstheme="minorHAnsi"/>
            <w:sz w:val="24"/>
            <w:szCs w:val="24"/>
            <w:lang w:eastAsia="es-ES_tradnl"/>
          </w:rPr>
          <w:t xml:space="preserve"> </w:t>
        </w:r>
      </w:ins>
      <w:del w:id="27" w:author="Zambrano, Edwin" w:date="2020-05-09T11:41:00Z">
        <w:r w:rsidDel="00A16B79">
          <w:rPr>
            <w:rFonts w:asciiTheme="minorHAnsi" w:hAnsiTheme="minorHAnsi" w:cstheme="minorHAnsi"/>
            <w:sz w:val="24"/>
            <w:szCs w:val="24"/>
            <w:lang w:eastAsia="es-ES_tradnl"/>
          </w:rPr>
          <w:delText>las empresas de grupo Berlín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>, se ha tomado en cuenta las siguientes evaluaciones:</w:t>
      </w:r>
    </w:p>
    <w:p w14:paraId="6075CDBB" w14:textId="77777777" w:rsidR="0058626E" w:rsidRDefault="0058626E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226259D3" w14:textId="370C1524" w:rsidR="0058626E" w:rsidDel="00AE5774" w:rsidRDefault="0058626E" w:rsidP="008735CD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426" w:right="28"/>
        <w:jc w:val="both"/>
        <w:rPr>
          <w:del w:id="28" w:author="Steeven Alexander" w:date="2020-05-09T10:49:00Z"/>
          <w:rFonts w:asciiTheme="minorHAnsi" w:hAnsiTheme="minorHAnsi" w:cstheme="minorHAnsi"/>
          <w:sz w:val="24"/>
          <w:szCs w:val="24"/>
          <w:lang w:eastAsia="es-ES_tradnl"/>
        </w:rPr>
      </w:pPr>
      <w:del w:id="29" w:author="Steeven Alexander" w:date="2020-05-09T10:49:00Z">
        <w:r w:rsidRPr="0058626E" w:rsidDel="00AE5774">
          <w:rPr>
            <w:rFonts w:asciiTheme="minorHAnsi" w:hAnsiTheme="minorHAnsi" w:cstheme="minorHAnsi"/>
            <w:b/>
            <w:sz w:val="24"/>
            <w:szCs w:val="24"/>
            <w:lang w:eastAsia="es-ES_tradnl"/>
          </w:rPr>
          <w:delText>Tecnova S.A.</w:delText>
        </w:r>
        <w:r w:rsidRPr="0058626E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>:</w:delText>
        </w:r>
        <w:r w:rsidR="008D13B7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  <w:r w:rsidRPr="0058626E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Utiliza la metodología AMEF en base a los requerimientos de la AIAG para el proceso de Baterías de Plomo </w:delText>
        </w:r>
        <w:r w:rsidR="00FD5D17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>Á</w:delText>
        </w:r>
        <w:r w:rsidRPr="0058626E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>cido</w:delText>
        </w:r>
        <w:r w:rsidR="0069178F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tanto para el diseño como para el proceso</w:delText>
        </w:r>
        <w:r w:rsidRPr="0058626E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  <w:r w:rsidR="008D13B7" w:rsidDel="00AE5774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</w:delText>
        </w:r>
      </w:del>
    </w:p>
    <w:p w14:paraId="321CB3CB" w14:textId="77777777" w:rsidR="00FD5D17" w:rsidRDefault="00FD5D17" w:rsidP="008735CD">
      <w:pPr>
        <w:pStyle w:val="Prrafodelista"/>
        <w:numPr>
          <w:ilvl w:val="0"/>
          <w:numId w:val="4"/>
        </w:numPr>
        <w:autoSpaceDE w:val="0"/>
        <w:autoSpaceDN w:val="0"/>
        <w:adjustRightInd w:val="0"/>
        <w:ind w:left="426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sz w:val="24"/>
          <w:szCs w:val="24"/>
          <w:lang w:eastAsia="es-ES_tradnl"/>
        </w:rPr>
        <w:t>Industrial y Comercial Trilex C.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A.: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Utiliza una matriz de análisis de riesgo basado en probabilidad-consecuencia llamada Matriz de Modo de Falla.</w:t>
      </w:r>
    </w:p>
    <w:p w14:paraId="122A38CF" w14:textId="77777777" w:rsidR="0069178F" w:rsidRDefault="0069178F" w:rsidP="0069178F">
      <w:pPr>
        <w:autoSpaceDE w:val="0"/>
        <w:autoSpaceDN w:val="0"/>
        <w:adjustRightInd w:val="0"/>
        <w:ind w:left="360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8D20A4E" w14:textId="77777777" w:rsidR="002813B9" w:rsidRDefault="00833111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Para los análisis de riesgo se toman en cuenta elementos como:</w:t>
      </w:r>
    </w:p>
    <w:p w14:paraId="2CE23984" w14:textId="77777777" w:rsid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833111">
        <w:rPr>
          <w:rFonts w:asciiTheme="minorHAnsi" w:hAnsiTheme="minorHAnsi" w:cstheme="minorHAnsi"/>
          <w:sz w:val="24"/>
          <w:szCs w:val="24"/>
          <w:lang w:eastAsia="es-ES_tradnl"/>
        </w:rPr>
        <w:t>as lecciones aprendidas de las retiradas del producto en el mercado</w:t>
      </w:r>
    </w:p>
    <w:p w14:paraId="7DC53512" w14:textId="77777777" w:rsid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833111">
        <w:rPr>
          <w:rFonts w:asciiTheme="minorHAnsi" w:hAnsiTheme="minorHAnsi" w:cstheme="minorHAnsi"/>
          <w:sz w:val="24"/>
          <w:szCs w:val="24"/>
          <w:lang w:eastAsia="es-ES_tradnl"/>
        </w:rPr>
        <w:t>as auditorías a producto</w:t>
      </w:r>
    </w:p>
    <w:p w14:paraId="1191F59E" w14:textId="77777777" w:rsid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833111">
        <w:rPr>
          <w:rFonts w:asciiTheme="minorHAnsi" w:hAnsiTheme="minorHAnsi" w:cstheme="minorHAnsi"/>
          <w:sz w:val="24"/>
          <w:szCs w:val="24"/>
          <w:lang w:eastAsia="es-ES_tradnl"/>
        </w:rPr>
        <w:t>as devoluciones y reparaciones en el mercado</w:t>
      </w:r>
    </w:p>
    <w:p w14:paraId="27886E77" w14:textId="77777777" w:rsid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833111">
        <w:rPr>
          <w:rFonts w:asciiTheme="minorHAnsi" w:hAnsiTheme="minorHAnsi" w:cstheme="minorHAnsi"/>
          <w:sz w:val="24"/>
          <w:szCs w:val="24"/>
          <w:lang w:eastAsia="es-ES_tradnl"/>
        </w:rPr>
        <w:t>as quejas</w:t>
      </w:r>
    </w:p>
    <w:p w14:paraId="38028A52" w14:textId="77777777" w:rsid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</w:t>
      </w:r>
      <w:r w:rsidRPr="00833111">
        <w:rPr>
          <w:rFonts w:asciiTheme="minorHAnsi" w:hAnsiTheme="minorHAnsi" w:cstheme="minorHAnsi"/>
          <w:sz w:val="24"/>
          <w:szCs w:val="24"/>
          <w:lang w:eastAsia="es-ES_tradnl"/>
        </w:rPr>
        <w:t xml:space="preserve">l desperdicio </w:t>
      </w:r>
    </w:p>
    <w:p w14:paraId="54814361" w14:textId="19125BAF" w:rsidR="00833111" w:rsidRPr="00833111" w:rsidRDefault="00833111" w:rsidP="008735CD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E</w:t>
      </w:r>
      <w:r w:rsidR="004026FF">
        <w:rPr>
          <w:rFonts w:asciiTheme="minorHAnsi" w:hAnsiTheme="minorHAnsi" w:cstheme="minorHAnsi"/>
          <w:sz w:val="24"/>
          <w:szCs w:val="24"/>
          <w:lang w:eastAsia="es-ES_tradnl"/>
        </w:rPr>
        <w:t>l reproceso</w:t>
      </w:r>
    </w:p>
    <w:p w14:paraId="7E02C709" w14:textId="77777777" w:rsidR="002813B9" w:rsidRDefault="002813B9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4B9AAC90" w14:textId="77777777" w:rsidR="0069178F" w:rsidDel="00D90780" w:rsidRDefault="0069178F" w:rsidP="002F7214">
      <w:pPr>
        <w:autoSpaceDE w:val="0"/>
        <w:autoSpaceDN w:val="0"/>
        <w:adjustRightInd w:val="0"/>
        <w:ind w:right="28"/>
        <w:jc w:val="both"/>
        <w:rPr>
          <w:del w:id="30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seguridad</w:t>
      </w:r>
      <w:r w:rsidR="0044108D">
        <w:rPr>
          <w:rFonts w:asciiTheme="minorHAnsi" w:hAnsiTheme="minorHAnsi" w:cstheme="minorHAnsi"/>
          <w:sz w:val="24"/>
          <w:szCs w:val="24"/>
          <w:lang w:eastAsia="es-ES_tradnl"/>
        </w:rPr>
        <w:t xml:space="preserve"> general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del producto estará definida en las hojas de seguridad MSDS de los productos producidos por</w:t>
      </w:r>
      <w:del w:id="31" w:author="Steeven Alexander" w:date="2020-05-09T10:50:00Z">
        <w:r w:rsidDel="00D850D1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Tecnova S.A. y por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Industrial y Comercial Trilex C.A. </w:t>
      </w:r>
    </w:p>
    <w:p w14:paraId="07DAF9BE" w14:textId="77777777" w:rsidR="0069178F" w:rsidRDefault="0069178F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6AB90F0" w14:textId="2E792B1A" w:rsidR="0069178F" w:rsidDel="00D90780" w:rsidRDefault="0069178F" w:rsidP="002F7214">
      <w:pPr>
        <w:autoSpaceDE w:val="0"/>
        <w:autoSpaceDN w:val="0"/>
        <w:adjustRightInd w:val="0"/>
        <w:ind w:right="28"/>
        <w:jc w:val="both"/>
        <w:rPr>
          <w:del w:id="32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33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Para el caso de </w:delText>
        </w:r>
        <w:r w:rsidR="0044108D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Tecnova S.A.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para las baterías OEM</w:delText>
        </w:r>
        <w:r w:rsidR="0044108D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, d</w:delText>
        </w:r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entro de los aspectos que se toman en cuenta para la definición de la seguridad de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estos</w:delText>
        </w:r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producto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está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n</w:delText>
        </w:r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:</w:delText>
        </w:r>
      </w:del>
    </w:p>
    <w:p w14:paraId="2EE439C1" w14:textId="63CB0D16" w:rsidR="0069178F" w:rsidDel="00D90780" w:rsidRDefault="0069178F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34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35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Los requisitos legales y reglamentarios relacionados al producto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488709E" w14:textId="712FFB14" w:rsidR="0069178F" w:rsidDel="00D90780" w:rsidRDefault="0069178F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36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37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Notificaciones al cliente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155062A" w14:textId="6EFEBA7E" w:rsidR="0069178F" w:rsidDel="00D90780" w:rsidRDefault="0069178F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38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39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Aprobaciones especiales según AMEF de Diseño, AMEF de Proceso y Planes de Control (Caso Tecnova)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35DA258B" w14:textId="2F02F038" w:rsidR="0069178F" w:rsidDel="00D90780" w:rsidRDefault="0069178F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40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41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Identificación de características de seguridad del producto</w:delText>
        </w:r>
        <w:r w:rsidR="0044108D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en el diagrama de flujo y en los puntos de fabricaci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ón dentro de los procedimientos.</w:delText>
        </w:r>
      </w:del>
    </w:p>
    <w:p w14:paraId="0CDF0663" w14:textId="0CB60CE4" w:rsid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42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43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Planes de reacción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especificadas</w:delText>
        </w:r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en las hojas de seguridad</w:delText>
        </w:r>
        <w:r w:rsidR="002F7214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de producto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6304CE71" w14:textId="65A0AD22" w:rsid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44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45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Las responsabilidades de acción y comunicación según los cuadros de alarma y escalonamiento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4A70B405" w14:textId="5A10006C" w:rsid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46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47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</w:delText>
        </w:r>
        <w:r w:rsidRPr="0044108D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a formación identificada por la organización o el cliente para las personas involucradas en la seguridad del producto relativa a los productos y los procesos de fabricación asociados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60B6FE07" w14:textId="38987164" w:rsid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48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49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</w:delText>
        </w:r>
        <w:r w:rsidRPr="0044108D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a transferencia de los requisitos con respecto a la seguridad del producto en toda la cadena de suministro, incluidas las fuentes de suministro dirigidas por el cliente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673C470E" w14:textId="4327640C" w:rsid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50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51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La trazabilidad del producto en la cadena de suministro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0E7ECF3D" w14:textId="67E189FB" w:rsidR="0044108D" w:rsidRPr="0044108D" w:rsidDel="00D90780" w:rsidRDefault="0044108D" w:rsidP="008735CD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709" w:right="28"/>
        <w:jc w:val="both"/>
        <w:rPr>
          <w:del w:id="52" w:author="Steeven Alexander" w:date="2020-05-09T10:50:00Z"/>
          <w:rFonts w:asciiTheme="minorHAnsi" w:hAnsiTheme="minorHAnsi" w:cstheme="minorHAnsi"/>
          <w:sz w:val="24"/>
          <w:szCs w:val="24"/>
          <w:lang w:eastAsia="es-ES_tradnl"/>
        </w:rPr>
      </w:pPr>
      <w:del w:id="53" w:author="Steeven Alexander" w:date="2020-05-09T10:50:00Z">
        <w:r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Las lecciones aprendidas</w:delText>
        </w:r>
        <w:r w:rsidR="004026FF" w:rsidDel="00D90780">
          <w:rPr>
            <w:rFonts w:asciiTheme="minorHAnsi" w:hAnsiTheme="minorHAnsi" w:cstheme="minorHAnsi"/>
            <w:sz w:val="24"/>
            <w:szCs w:val="24"/>
            <w:lang w:eastAsia="es-ES_tradnl"/>
          </w:rPr>
          <w:delText>.</w:delText>
        </w:r>
      </w:del>
    </w:p>
    <w:p w14:paraId="31E100E5" w14:textId="77777777" w:rsidR="0044108D" w:rsidRDefault="0044108D" w:rsidP="002F7214">
      <w:pPr>
        <w:pStyle w:val="Prrafodelista"/>
        <w:autoSpaceDE w:val="0"/>
        <w:autoSpaceDN w:val="0"/>
        <w:adjustRightInd w:val="0"/>
        <w:ind w:left="0"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FEC31B4" w14:textId="77777777" w:rsidR="0044108D" w:rsidRDefault="0044108D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44108D">
        <w:rPr>
          <w:rFonts w:asciiTheme="minorHAnsi" w:hAnsiTheme="minorHAnsi" w:cstheme="minorHAnsi"/>
          <w:sz w:val="24"/>
          <w:szCs w:val="24"/>
          <w:lang w:eastAsia="es-ES_tradnl"/>
        </w:rPr>
        <w:t>os cambios del producto o el proceso deben aprobarse antes de su implementación, incluidas la evaluación de los efectos potenciales en la seguridad del producto por los cambios en el producto y en el proceso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433B7811" w14:textId="77777777" w:rsidR="0044108D" w:rsidRDefault="0044108D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B7A0E6C" w14:textId="77777777" w:rsidR="0044108D" w:rsidRDefault="0044108D" w:rsidP="002F7214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En caso de cambios que afecten la seguridad del producto se requerirán aprobaciones especiales por parte del cliente. </w:t>
      </w:r>
    </w:p>
    <w:p w14:paraId="748834CD" w14:textId="52773DE5" w:rsidR="00FD5D17" w:rsidDel="00121889" w:rsidRDefault="00FD5D17" w:rsidP="00FD5D17">
      <w:pPr>
        <w:autoSpaceDE w:val="0"/>
        <w:autoSpaceDN w:val="0"/>
        <w:adjustRightInd w:val="0"/>
        <w:ind w:right="28"/>
        <w:jc w:val="both"/>
        <w:rPr>
          <w:ins w:id="54" w:author="Steeven Alexander" w:date="2020-05-09T10:50:00Z"/>
          <w:del w:id="55" w:author="Perez, Steeven" w:date="2020-08-06T13:58:00Z"/>
          <w:rFonts w:asciiTheme="minorHAnsi" w:hAnsiTheme="minorHAnsi" w:cstheme="minorHAnsi"/>
          <w:sz w:val="24"/>
          <w:szCs w:val="24"/>
          <w:lang w:eastAsia="es-ES_tradnl"/>
        </w:rPr>
      </w:pPr>
    </w:p>
    <w:p w14:paraId="438E609E" w14:textId="481D72DA" w:rsidR="00D90780" w:rsidDel="00121889" w:rsidRDefault="00D90780" w:rsidP="00FD5D17">
      <w:pPr>
        <w:autoSpaceDE w:val="0"/>
        <w:autoSpaceDN w:val="0"/>
        <w:adjustRightInd w:val="0"/>
        <w:ind w:right="28"/>
        <w:jc w:val="both"/>
        <w:rPr>
          <w:ins w:id="56" w:author="Steeven Alexander" w:date="2020-05-09T10:50:00Z"/>
          <w:del w:id="57" w:author="Perez, Steeven" w:date="2020-08-06T14:00:00Z"/>
          <w:rFonts w:asciiTheme="minorHAnsi" w:hAnsiTheme="minorHAnsi" w:cstheme="minorHAnsi"/>
          <w:sz w:val="24"/>
          <w:szCs w:val="24"/>
          <w:lang w:eastAsia="es-ES_tradnl"/>
        </w:rPr>
      </w:pPr>
    </w:p>
    <w:p w14:paraId="2CCBECCA" w14:textId="2647C1D3" w:rsidR="00D90780" w:rsidDel="00A20D33" w:rsidRDefault="00D90780" w:rsidP="00FD5D17">
      <w:pPr>
        <w:autoSpaceDE w:val="0"/>
        <w:autoSpaceDN w:val="0"/>
        <w:adjustRightInd w:val="0"/>
        <w:ind w:right="28"/>
        <w:jc w:val="both"/>
        <w:rPr>
          <w:ins w:id="58" w:author="Steeven Alexander" w:date="2020-05-09T10:50:00Z"/>
          <w:del w:id="59" w:author="Zambrano, Edwin" w:date="2020-05-09T11:29:00Z"/>
          <w:rFonts w:asciiTheme="minorHAnsi" w:hAnsiTheme="minorHAnsi" w:cstheme="minorHAnsi"/>
          <w:sz w:val="24"/>
          <w:szCs w:val="24"/>
          <w:lang w:eastAsia="es-ES_tradnl"/>
        </w:rPr>
      </w:pPr>
    </w:p>
    <w:p w14:paraId="29E37739" w14:textId="77777777" w:rsidR="00D90780" w:rsidRDefault="00D90780" w:rsidP="00FD5D1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285E8812" w14:textId="4DEADCD0" w:rsidR="00FD5D17" w:rsidRPr="00FD5D17" w:rsidRDefault="00882EFF" w:rsidP="00FD5D1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>
        <w:rPr>
          <w:rFonts w:asciiTheme="minorHAnsi" w:hAnsiTheme="minorHAnsi" w:cstheme="minorHAnsi"/>
          <w:b/>
          <w:sz w:val="24"/>
          <w:szCs w:val="24"/>
          <w:lang w:eastAsia="es-ES_tradnl"/>
        </w:rPr>
        <w:t>Gestión ambiental</w:t>
      </w:r>
    </w:p>
    <w:p w14:paraId="323889C6" w14:textId="77777777" w:rsidR="006A78D3" w:rsidRPr="00FD5D17" w:rsidRDefault="00DA3839" w:rsidP="00FD5D1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La gestión de riesgo en el ámbito ambiental tiene que ver con la evaluación de aspectos e </w:t>
      </w:r>
      <w:r w:rsidR="002F7214">
        <w:rPr>
          <w:rFonts w:asciiTheme="minorHAnsi" w:hAnsiTheme="minorHAnsi" w:cstheme="minorHAnsi"/>
          <w:sz w:val="24"/>
          <w:szCs w:val="24"/>
          <w:lang w:eastAsia="es-ES_tradnl"/>
        </w:rPr>
        <w:t>impactos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ambientales correspondiente a la</w:t>
      </w:r>
      <w:del w:id="60" w:author="Steeven Alexander" w:date="2020-05-09T10:51:00Z">
        <w:r w:rsidDel="00AA6CD4">
          <w:rPr>
            <w:rFonts w:asciiTheme="minorHAnsi" w:hAnsiTheme="minorHAnsi" w:cstheme="minorHAnsi"/>
            <w:sz w:val="24"/>
            <w:szCs w:val="24"/>
            <w:lang w:eastAsia="es-ES_tradnl"/>
          </w:rPr>
          <w:delText>s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empresa</w:t>
      </w:r>
      <w:del w:id="61" w:author="Steeven Alexander" w:date="2020-05-09T10:51:00Z">
        <w:r w:rsidDel="00AA6CD4">
          <w:rPr>
            <w:rFonts w:asciiTheme="minorHAnsi" w:hAnsiTheme="minorHAnsi" w:cstheme="minorHAnsi"/>
            <w:sz w:val="24"/>
            <w:szCs w:val="24"/>
            <w:lang w:eastAsia="es-ES_tradnl"/>
          </w:rPr>
          <w:delText>s Tecnova S.A</w:delText>
        </w:r>
      </w:del>
      <w:del w:id="62" w:author="Steeven Alexander" w:date="2020-05-09T10:50:00Z">
        <w:r w:rsidDel="00AA6CD4">
          <w:rPr>
            <w:rFonts w:asciiTheme="minorHAnsi" w:hAnsiTheme="minorHAnsi" w:cstheme="minorHAnsi"/>
            <w:sz w:val="24"/>
            <w:szCs w:val="24"/>
            <w:lang w:eastAsia="es-ES_tradnl"/>
          </w:rPr>
          <w:delText>. e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Industrial y Comercial Trilex C.A.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dentro </w:t>
      </w:r>
      <w:r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>del alcance de sus sistemas de gestión ambiental respectivamente.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6A78D3">
        <w:rPr>
          <w:rFonts w:asciiTheme="minorHAnsi" w:hAnsiTheme="minorHAnsi" w:cstheme="minorHAnsi"/>
          <w:sz w:val="24"/>
          <w:szCs w:val="24"/>
          <w:lang w:eastAsia="es-ES_tradnl"/>
        </w:rPr>
        <w:t>Se identificarán y evaluarán los impactos ambientales positivos y negativos</w:t>
      </w:r>
      <w:r w:rsidR="001A5920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3E0A4B38" w14:textId="77777777" w:rsidR="00C42E6F" w:rsidRDefault="00C42E6F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</w:p>
    <w:p w14:paraId="2BF47877" w14:textId="77777777" w:rsidR="00EA616D" w:rsidRDefault="00EA616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Se determinan los </w:t>
      </w:r>
      <w:r w:rsidRPr="00EA616D">
        <w:rPr>
          <w:rFonts w:asciiTheme="minorHAnsi" w:hAnsiTheme="minorHAnsi" w:cstheme="minorHAnsi"/>
          <w:sz w:val="24"/>
          <w:szCs w:val="24"/>
          <w:lang w:eastAsia="es-ES_tradnl"/>
        </w:rPr>
        <w:t>aspectos ambientales de sus actividades, productos y servicios que puede controlar y de aquellos en los que puede influir, y sus impactos ambientales asociados, desde una perspectiva de ciclo de vida.</w:t>
      </w:r>
    </w:p>
    <w:p w14:paraId="5CBE2DE4" w14:textId="77777777" w:rsidR="00EA616D" w:rsidRDefault="00EA616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6F37AAB" w14:textId="77777777" w:rsidR="00EA616D" w:rsidRDefault="00EA616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Para determinar los aspectos ambientales, se toma en cuenta:</w:t>
      </w:r>
    </w:p>
    <w:p w14:paraId="45B5A8BE" w14:textId="4CC2FDAA" w:rsidR="00EA616D" w:rsidRDefault="00EA616D" w:rsidP="008735CD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EA616D">
        <w:rPr>
          <w:rFonts w:asciiTheme="minorHAnsi" w:hAnsiTheme="minorHAnsi" w:cstheme="minorHAnsi"/>
          <w:sz w:val="24"/>
          <w:szCs w:val="24"/>
          <w:lang w:eastAsia="es-ES_tradnl"/>
        </w:rPr>
        <w:t xml:space="preserve">os </w:t>
      </w:r>
      <w:r w:rsidR="0063393E">
        <w:rPr>
          <w:rFonts w:asciiTheme="minorHAnsi" w:hAnsiTheme="minorHAnsi" w:cstheme="minorHAnsi"/>
          <w:sz w:val="24"/>
          <w:szCs w:val="24"/>
          <w:lang w:eastAsia="es-ES_tradnl"/>
        </w:rPr>
        <w:t>cambios, incluidos los desarrol</w:t>
      </w:r>
      <w:r w:rsidRPr="00EA616D">
        <w:rPr>
          <w:rFonts w:asciiTheme="minorHAnsi" w:hAnsiTheme="minorHAnsi" w:cstheme="minorHAnsi"/>
          <w:sz w:val="24"/>
          <w:szCs w:val="24"/>
          <w:lang w:eastAsia="es-ES_tradnl"/>
        </w:rPr>
        <w:t>los nuevos o planificados, y las actividades, productos y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servicios nuevos o modificados</w:t>
      </w:r>
      <w:r w:rsidR="00BE71E2">
        <w:rPr>
          <w:rFonts w:asciiTheme="minorHAnsi" w:hAnsiTheme="minorHAnsi" w:cstheme="minorHAnsi"/>
          <w:sz w:val="24"/>
          <w:szCs w:val="24"/>
          <w:lang w:eastAsia="es-ES_tradnl"/>
        </w:rPr>
        <w:t>.</w:t>
      </w:r>
    </w:p>
    <w:p w14:paraId="65176AD2" w14:textId="77777777" w:rsidR="00EA616D" w:rsidRPr="00EA616D" w:rsidRDefault="00EA616D" w:rsidP="008735CD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</w:t>
      </w:r>
      <w:r w:rsidRPr="00EA616D">
        <w:rPr>
          <w:rFonts w:asciiTheme="minorHAnsi" w:hAnsiTheme="minorHAnsi" w:cstheme="minorHAnsi"/>
          <w:sz w:val="24"/>
          <w:szCs w:val="24"/>
          <w:lang w:eastAsia="es-ES_tradnl"/>
        </w:rPr>
        <w:t>os cambios anormales y las situaciones de emergencia razonable previsibles.</w:t>
      </w:r>
    </w:p>
    <w:p w14:paraId="4E69E669" w14:textId="77777777" w:rsidR="00EA616D" w:rsidRDefault="00EA616D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</w:p>
    <w:p w14:paraId="4FB9281B" w14:textId="0783B8D1" w:rsidR="001A5920" w:rsidRDefault="001A5920" w:rsidP="001A5920">
      <w:pPr>
        <w:tabs>
          <w:tab w:val="left" w:pos="1244"/>
        </w:tabs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Si la importancia del impacto es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="004E5059" w:rsidRPr="001A5920">
        <w:rPr>
          <w:rFonts w:asciiTheme="minorHAnsi" w:hAnsiTheme="minorHAnsi" w:cstheme="minorHAnsi"/>
          <w:sz w:val="24"/>
          <w:szCs w:val="24"/>
          <w:lang w:eastAsia="es-ES_tradnl"/>
        </w:rPr>
        <w:t>significativa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, el impacto ambiental tiene que controlarse o mitigarse mediante uno de los programas ambientales que se implementen en la empresa.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 xml:space="preserve">Si el resultado es </w:t>
      </w:r>
      <w:r w:rsidR="004E5059" w:rsidRPr="001A5920">
        <w:rPr>
          <w:rFonts w:asciiTheme="minorHAnsi" w:hAnsiTheme="minorHAnsi" w:cstheme="minorHAnsi"/>
          <w:sz w:val="24"/>
          <w:szCs w:val="24"/>
          <w:lang w:eastAsia="es-ES_tradnl"/>
        </w:rPr>
        <w:t>compatible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, el control del impacto ambiental no es prioritario</w:t>
      </w:r>
      <w:r w:rsidR="001D5F30">
        <w:rPr>
          <w:rFonts w:asciiTheme="minorHAnsi" w:hAnsiTheme="minorHAnsi" w:cstheme="minorHAnsi"/>
          <w:sz w:val="24"/>
          <w:szCs w:val="24"/>
          <w:lang w:eastAsia="es-ES_tradnl"/>
        </w:rPr>
        <w:t>,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 xml:space="preserve"> sin </w:t>
      </w:r>
      <w:proofErr w:type="gramStart"/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embargo</w:t>
      </w:r>
      <w:proofErr w:type="gramEnd"/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 xml:space="preserve"> la organización mantendrá el compromiso de su mejora y sus controles ambientales de ser aplicables.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 xml:space="preserve">En caso de ser </w:t>
      </w:r>
      <w:r w:rsidR="004E5059" w:rsidRPr="001A5920">
        <w:rPr>
          <w:rFonts w:asciiTheme="minorHAnsi" w:hAnsiTheme="minorHAnsi" w:cstheme="minorHAnsi"/>
          <w:sz w:val="24"/>
          <w:szCs w:val="24"/>
          <w:lang w:eastAsia="es-ES_tradnl"/>
        </w:rPr>
        <w:t>favorables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, proporcionarán un beneficio al ambiente.</w:t>
      </w:r>
    </w:p>
    <w:p w14:paraId="0D44651C" w14:textId="77777777" w:rsidR="00EA616D" w:rsidRDefault="00EA616D" w:rsidP="001A5920">
      <w:pPr>
        <w:tabs>
          <w:tab w:val="left" w:pos="1244"/>
        </w:tabs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3E799B9" w14:textId="77777777" w:rsidR="00EA616D" w:rsidRDefault="00EA616D" w:rsidP="001A5920">
      <w:pPr>
        <w:tabs>
          <w:tab w:val="left" w:pos="1244"/>
        </w:tabs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Los impactos ambientales significativos son comunicados a la organización mediante inducciones y cursos de capacitación cada 2 años</w:t>
      </w:r>
      <w:r w:rsidR="0063393E">
        <w:rPr>
          <w:rFonts w:asciiTheme="minorHAnsi" w:hAnsiTheme="minorHAnsi" w:cstheme="minorHAnsi"/>
          <w:sz w:val="24"/>
          <w:szCs w:val="24"/>
          <w:lang w:eastAsia="es-ES_tradnl"/>
        </w:rPr>
        <w:t xml:space="preserve"> aproximadamente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y los mismos están disponibles a través del sistema documental electrónico.</w:t>
      </w:r>
    </w:p>
    <w:p w14:paraId="37010AAD" w14:textId="77777777" w:rsidR="00EA616D" w:rsidRDefault="00EA616D" w:rsidP="001A5920">
      <w:pPr>
        <w:tabs>
          <w:tab w:val="left" w:pos="1244"/>
        </w:tabs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3E0358BA" w14:textId="77777777" w:rsidR="001A5920" w:rsidDel="00E36FAA" w:rsidRDefault="001A5920" w:rsidP="001A5920">
      <w:pPr>
        <w:tabs>
          <w:tab w:val="left" w:pos="1244"/>
        </w:tabs>
        <w:jc w:val="both"/>
        <w:rPr>
          <w:del w:id="63" w:author="Steeven Alexander" w:date="2020-05-09T10:52:00Z"/>
          <w:rFonts w:asciiTheme="minorHAnsi" w:hAnsiTheme="minorHAnsi" w:cstheme="minorHAnsi"/>
          <w:sz w:val="24"/>
          <w:szCs w:val="24"/>
          <w:lang w:eastAsia="es-ES_tradnl"/>
        </w:rPr>
      </w:pP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Las Metas y Programas Ambientales se</w:t>
      </w:r>
      <w:r w:rsidR="008D13B7">
        <w:rPr>
          <w:rFonts w:asciiTheme="minorHAnsi" w:hAnsiTheme="minorHAnsi" w:cstheme="minorHAnsi"/>
          <w:sz w:val="24"/>
          <w:szCs w:val="24"/>
          <w:lang w:eastAsia="es-ES_tradnl"/>
        </w:rPr>
        <w:t xml:space="preserve"> </w:t>
      </w:r>
      <w:r w:rsidRPr="001A5920">
        <w:rPr>
          <w:rFonts w:asciiTheme="minorHAnsi" w:hAnsiTheme="minorHAnsi" w:cstheme="minorHAnsi"/>
          <w:sz w:val="24"/>
          <w:szCs w:val="24"/>
          <w:lang w:eastAsia="es-ES_tradnl"/>
        </w:rPr>
        <w:t>actualizan cada vez que se identifiquen nuevos aspectos ambientales significativos.</w:t>
      </w:r>
    </w:p>
    <w:p w14:paraId="0F93A1A2" w14:textId="77777777" w:rsidR="00CB335E" w:rsidRPr="001A5920" w:rsidRDefault="00CB335E" w:rsidP="001A5920">
      <w:pPr>
        <w:tabs>
          <w:tab w:val="left" w:pos="1244"/>
        </w:tabs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216FB528" w14:textId="77777777" w:rsidR="00520DDA" w:rsidRPr="004E5059" w:rsidRDefault="00520DDA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</w:p>
    <w:p w14:paraId="00990BDA" w14:textId="100FD038" w:rsidR="004E5059" w:rsidRDefault="004E5059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E5059">
        <w:rPr>
          <w:rFonts w:asciiTheme="minorHAnsi" w:hAnsiTheme="minorHAnsi" w:cstheme="minorHAnsi"/>
          <w:b/>
          <w:sz w:val="24"/>
          <w:szCs w:val="24"/>
          <w:lang w:eastAsia="es-ES_tradnl"/>
        </w:rPr>
        <w:t>Gest</w:t>
      </w:r>
      <w:r w:rsidR="001D5F30">
        <w:rPr>
          <w:rFonts w:asciiTheme="minorHAnsi" w:hAnsiTheme="minorHAnsi" w:cstheme="minorHAnsi"/>
          <w:b/>
          <w:sz w:val="24"/>
          <w:szCs w:val="24"/>
          <w:lang w:eastAsia="es-ES_tradnl"/>
        </w:rPr>
        <w:t xml:space="preserve">ión de </w:t>
      </w:r>
      <w:ins w:id="64" w:author="Perez, Steeven" w:date="2020-08-06T14:01:00Z">
        <w:r w:rsidR="00121889">
          <w:rPr>
            <w:rFonts w:asciiTheme="minorHAnsi" w:hAnsiTheme="minorHAnsi" w:cstheme="minorHAnsi"/>
            <w:b/>
            <w:sz w:val="24"/>
            <w:szCs w:val="24"/>
            <w:lang w:eastAsia="es-ES_tradnl"/>
          </w:rPr>
          <w:t>la Salud, Seguridad y Bienestar</w:t>
        </w:r>
      </w:ins>
      <w:del w:id="65" w:author="Perez, Steeven" w:date="2020-08-06T14:01:00Z">
        <w:r w:rsidR="001D5F30" w:rsidDel="00121889">
          <w:rPr>
            <w:rFonts w:asciiTheme="minorHAnsi" w:hAnsiTheme="minorHAnsi" w:cstheme="minorHAnsi"/>
            <w:b/>
            <w:sz w:val="24"/>
            <w:szCs w:val="24"/>
            <w:lang w:eastAsia="es-ES_tradnl"/>
          </w:rPr>
          <w:delText xml:space="preserve">la </w:delText>
        </w:r>
      </w:del>
      <w:del w:id="66" w:author="Perez, Steeven" w:date="2020-08-06T14:00:00Z">
        <w:r w:rsidR="001D5F30" w:rsidDel="00121889">
          <w:rPr>
            <w:rFonts w:asciiTheme="minorHAnsi" w:hAnsiTheme="minorHAnsi" w:cstheme="minorHAnsi"/>
            <w:b/>
            <w:sz w:val="24"/>
            <w:szCs w:val="24"/>
            <w:lang w:eastAsia="es-ES_tradnl"/>
          </w:rPr>
          <w:delText>Prevención de Riesgos</w:delText>
        </w:r>
      </w:del>
    </w:p>
    <w:p w14:paraId="0A6864CB" w14:textId="77777777" w:rsidR="002D5EA5" w:rsidRDefault="002D5EA5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gesti</w:t>
      </w:r>
      <w:r w:rsidR="00F13DE7">
        <w:rPr>
          <w:rFonts w:asciiTheme="minorHAnsi" w:hAnsiTheme="minorHAnsi" w:cstheme="minorHAnsi"/>
          <w:sz w:val="24"/>
          <w:szCs w:val="24"/>
          <w:lang w:eastAsia="es-ES_tradnl"/>
        </w:rPr>
        <w:t>ón de prevenc</w:t>
      </w:r>
      <w:r>
        <w:rPr>
          <w:rFonts w:asciiTheme="minorHAnsi" w:hAnsiTheme="minorHAnsi" w:cstheme="minorHAnsi"/>
          <w:sz w:val="24"/>
          <w:szCs w:val="24"/>
          <w:lang w:eastAsia="es-ES_tradnl"/>
        </w:rPr>
        <w:t>ión de riesgos laborales se llevará según lo lineamientos del procedimiento Identificación, Medición, Evaluación y Control de Riesg</w:t>
      </w:r>
      <w:r w:rsidR="00F13DE7">
        <w:rPr>
          <w:rFonts w:asciiTheme="minorHAnsi" w:hAnsiTheme="minorHAnsi" w:cstheme="minorHAnsi"/>
          <w:sz w:val="24"/>
          <w:szCs w:val="24"/>
          <w:lang w:eastAsia="es-ES_tradnl"/>
        </w:rPr>
        <w:t>os Laborales según los lineamientos legales requeridos.</w:t>
      </w:r>
    </w:p>
    <w:p w14:paraId="61EF74DF" w14:textId="77777777" w:rsidR="00F13DE7" w:rsidRDefault="00F13DE7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13346F56" w14:textId="2F299350" w:rsidR="00F13DE7" w:rsidRDefault="00F13DE7" w:rsidP="00F13DE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b/>
          <w:sz w:val="24"/>
          <w:szCs w:val="24"/>
          <w:lang w:eastAsia="es-ES_tradnl"/>
        </w:rPr>
      </w:pPr>
      <w:r w:rsidRPr="004E5059">
        <w:rPr>
          <w:rFonts w:asciiTheme="minorHAnsi" w:hAnsiTheme="minorHAnsi" w:cstheme="minorHAnsi"/>
          <w:b/>
          <w:sz w:val="24"/>
          <w:szCs w:val="24"/>
          <w:lang w:eastAsia="es-ES_tradnl"/>
        </w:rPr>
        <w:t>Gestión de</w:t>
      </w:r>
      <w:r w:rsidR="001D5F30">
        <w:rPr>
          <w:rFonts w:asciiTheme="minorHAnsi" w:hAnsiTheme="minorHAnsi" w:cstheme="minorHAnsi"/>
          <w:b/>
          <w:sz w:val="24"/>
          <w:szCs w:val="24"/>
          <w:lang w:eastAsia="es-ES_tradnl"/>
        </w:rPr>
        <w:t xml:space="preserve"> Riesgo BASC</w:t>
      </w:r>
    </w:p>
    <w:p w14:paraId="5D9FF674" w14:textId="4A4717F2" w:rsidR="0069178F" w:rsidRDefault="0069178F" w:rsidP="00F13DE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La gestión de riesgo para asegurar las prácticas de comercio internacional seguro estará evaluada según las matrices respectivas analizando las empresas dentro de ese ámbito.</w:t>
      </w:r>
    </w:p>
    <w:p w14:paraId="62AD0F71" w14:textId="77777777" w:rsidR="00082F4A" w:rsidRDefault="00082F4A" w:rsidP="00F13DE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4D9A6E00" w14:textId="2F1A3DD4" w:rsidR="00082F4A" w:rsidDel="00121889" w:rsidRDefault="00082F4A" w:rsidP="00082F4A">
      <w:pPr>
        <w:jc w:val="both"/>
        <w:rPr>
          <w:del w:id="67" w:author="Perez, Steeven" w:date="2020-08-06T13:58:00Z"/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Para la gestión de riesgo aplicable al Sistema de Gestión de Control y Seguridad BASC con respecto a su cadena logística de exportación, Grupo Berlín ha aplicado una matriz de evaluación a las situaciones identificadas con base a:</w:t>
      </w:r>
    </w:p>
    <w:p w14:paraId="387ADE3A" w14:textId="254B6AE6" w:rsidR="00082F4A" w:rsidRDefault="00082F4A" w:rsidP="00082F4A">
      <w:pPr>
        <w:jc w:val="both"/>
        <w:rPr>
          <w:ins w:id="68" w:author="Steeven Alexander" w:date="2020-05-09T10:53:00Z"/>
          <w:rFonts w:asciiTheme="minorHAnsi" w:hAnsiTheme="minorHAnsi" w:cstheme="minorHAnsi"/>
          <w:sz w:val="24"/>
          <w:szCs w:val="24"/>
          <w:lang w:eastAsia="es-ES_tradnl"/>
        </w:rPr>
      </w:pPr>
    </w:p>
    <w:p w14:paraId="5950B4E6" w14:textId="77777777" w:rsidR="00783D76" w:rsidRDefault="00783D76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5CAC23F2" w14:textId="77777777" w:rsidR="00082F4A" w:rsidRDefault="00082F4A" w:rsidP="00082F4A">
      <w:pPr>
        <w:pStyle w:val="Prrafodelista"/>
        <w:numPr>
          <w:ilvl w:val="0"/>
          <w:numId w:val="10"/>
        </w:num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Riesgos operativos de tipo legal </w:t>
      </w:r>
    </w:p>
    <w:p w14:paraId="52EBE2B0" w14:textId="77777777" w:rsidR="00082F4A" w:rsidRDefault="00082F4A" w:rsidP="00082F4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Riesgos en operaciones por influencia externa</w:t>
      </w:r>
    </w:p>
    <w:p w14:paraId="3E6469BB" w14:textId="77777777" w:rsidR="00082F4A" w:rsidRDefault="00082F4A" w:rsidP="00082F4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Riesgos en operaciones por influencia interna</w:t>
      </w:r>
    </w:p>
    <w:p w14:paraId="2D390513" w14:textId="77777777" w:rsidR="00082F4A" w:rsidRDefault="00082F4A" w:rsidP="00082F4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lastRenderedPageBreak/>
        <w:t>Experiencias previas en el grupo</w:t>
      </w:r>
    </w:p>
    <w:p w14:paraId="7F847115" w14:textId="77777777" w:rsidR="00082F4A" w:rsidRDefault="00082F4A" w:rsidP="00082F4A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Problemas sociales aplicables a nuestros procesos</w:t>
      </w:r>
    </w:p>
    <w:p w14:paraId="24366062" w14:textId="77777777" w:rsidR="00082F4A" w:rsidRPr="00DA6D23" w:rsidRDefault="00082F4A" w:rsidP="00F13DE7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39C3E878" w14:textId="7F98380A" w:rsidR="00396B96" w:rsidRDefault="00396B96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Los riesgos son analizados y evaluados con base en la probabilidad de ocurrencia (frecuencia estimada en las que el riesgo puede presentarse) e impacto (consecuencias estimadas </w:t>
      </w:r>
      <w:proofErr w:type="gramStart"/>
      <w:r>
        <w:rPr>
          <w:rFonts w:asciiTheme="minorHAnsi" w:hAnsiTheme="minorHAnsi" w:cstheme="minorHAnsi"/>
          <w:sz w:val="24"/>
          <w:szCs w:val="24"/>
          <w:lang w:eastAsia="es-ES_tradnl"/>
        </w:rPr>
        <w:t>en caso que</w:t>
      </w:r>
      <w:proofErr w:type="gramEnd"/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el riesgo suceda).  La metodología de análisis estará en la matriz de riesgo respectiva.</w:t>
      </w:r>
    </w:p>
    <w:p w14:paraId="6C467536" w14:textId="77777777" w:rsidR="00396B96" w:rsidRDefault="00396B96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07512B6A" w14:textId="4BF32545" w:rsidR="00082F4A" w:rsidRDefault="00082F4A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>Se generarán controles operativos en todos los riesgos identificados y evaluados.  La evaluación de riesgo será revisada por la Gerencia de Seguridad, Salud</w:t>
      </w:r>
      <w:ins w:id="69" w:author="Steeven Alexander" w:date="2020-05-09T10:53:00Z">
        <w:r w:rsidR="00686E6B">
          <w:rPr>
            <w:rFonts w:asciiTheme="minorHAnsi" w:hAnsiTheme="minorHAnsi" w:cstheme="minorHAnsi"/>
            <w:sz w:val="24"/>
            <w:szCs w:val="24"/>
            <w:lang w:eastAsia="es-ES_tradnl"/>
          </w:rPr>
          <w:t>, Bienestar y</w:t>
        </w:r>
      </w:ins>
      <w:del w:id="70" w:author="Steeven Alexander" w:date="2020-05-09T10:53:00Z">
        <w:r w:rsidDel="00686E6B">
          <w:rPr>
            <w:rFonts w:asciiTheme="minorHAnsi" w:hAnsiTheme="minorHAnsi" w:cstheme="minorHAnsi"/>
            <w:sz w:val="24"/>
            <w:szCs w:val="24"/>
            <w:lang w:eastAsia="es-ES_tradnl"/>
          </w:rPr>
          <w:delText xml:space="preserve"> y</w:delText>
        </w:r>
      </w:del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Ambiente al menos 1 vez cada 2 años y/o cuando se identifiquen nuevas amenazas o vulnerabilidades del Sistema de Gestión de Control y Seguridad BASC.</w:t>
      </w:r>
    </w:p>
    <w:p w14:paraId="4FFB42FF" w14:textId="77777777" w:rsidR="00082F4A" w:rsidRDefault="00082F4A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p w14:paraId="75460108" w14:textId="77777777" w:rsidR="00082F4A" w:rsidRDefault="00082F4A" w:rsidP="00082F4A">
      <w:pPr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La comunicación del resultado de los riesgos será </w:t>
      </w:r>
      <w:proofErr w:type="gramStart"/>
      <w:r>
        <w:rPr>
          <w:rFonts w:asciiTheme="minorHAnsi" w:hAnsiTheme="minorHAnsi" w:cstheme="minorHAnsi"/>
          <w:sz w:val="24"/>
          <w:szCs w:val="24"/>
          <w:lang w:eastAsia="es-ES_tradnl"/>
        </w:rPr>
        <w:t>realizado</w:t>
      </w:r>
      <w:proofErr w:type="gramEnd"/>
      <w:r>
        <w:rPr>
          <w:rFonts w:asciiTheme="minorHAnsi" w:hAnsiTheme="minorHAnsi" w:cstheme="minorHAnsi"/>
          <w:sz w:val="24"/>
          <w:szCs w:val="24"/>
          <w:lang w:eastAsia="es-ES_tradnl"/>
        </w:rPr>
        <w:t xml:space="preserve"> por medio electrónico en la base de datos documental corporativo a todas las áreas involucradas.</w:t>
      </w:r>
    </w:p>
    <w:p w14:paraId="5CBEB387" w14:textId="043FCB8C" w:rsidR="00F13DE7" w:rsidRPr="002D5EA5" w:rsidRDefault="00F13DE7" w:rsidP="00D104AB">
      <w:pPr>
        <w:autoSpaceDE w:val="0"/>
        <w:autoSpaceDN w:val="0"/>
        <w:adjustRightInd w:val="0"/>
        <w:ind w:right="28"/>
        <w:jc w:val="both"/>
        <w:rPr>
          <w:rFonts w:asciiTheme="minorHAnsi" w:hAnsiTheme="minorHAnsi" w:cstheme="minorHAnsi"/>
          <w:sz w:val="24"/>
          <w:szCs w:val="24"/>
          <w:lang w:eastAsia="es-ES_tradnl"/>
        </w:rPr>
      </w:pPr>
    </w:p>
    <w:sectPr w:rsidR="00F13DE7" w:rsidRPr="002D5EA5" w:rsidSect="00ED5E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18" w:right="1325" w:bottom="680" w:left="1531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40BB9" w14:textId="77777777" w:rsidR="00477D18" w:rsidRDefault="00477D18">
      <w:r>
        <w:separator/>
      </w:r>
    </w:p>
  </w:endnote>
  <w:endnote w:type="continuationSeparator" w:id="0">
    <w:p w14:paraId="12407D64" w14:textId="77777777" w:rsidR="00477D18" w:rsidRDefault="00477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B2F3F" w14:textId="77777777" w:rsidR="00FA2351" w:rsidRDefault="00FA235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32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25"/>
      <w:gridCol w:w="1989"/>
      <w:gridCol w:w="1824"/>
      <w:gridCol w:w="1658"/>
      <w:gridCol w:w="1161"/>
      <w:gridCol w:w="1275"/>
    </w:tblGrid>
    <w:tr w:rsidR="00DA58F0" w14:paraId="60850A5F" w14:textId="77777777" w:rsidTr="00CB335E">
      <w:trPr>
        <w:trHeight w:val="484"/>
      </w:trPr>
      <w:tc>
        <w:tcPr>
          <w:tcW w:w="1825" w:type="dxa"/>
        </w:tcPr>
        <w:p w14:paraId="6F82DEA6" w14:textId="77777777" w:rsidR="00DA58F0" w:rsidRPr="00B741D2" w:rsidRDefault="00DA58F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Elaborado por:</w:t>
          </w:r>
        </w:p>
        <w:p w14:paraId="0AA48443" w14:textId="73A7B396" w:rsidR="00DA58F0" w:rsidRPr="00B741D2" w:rsidRDefault="00A073CC" w:rsidP="008D4B9E">
          <w:pPr>
            <w:pStyle w:val="Piedepgina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ins w:id="79" w:author="Steeven Alexander" w:date="2020-05-09T10:54:00Z"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S. Pérez</w:t>
            </w:r>
          </w:ins>
          <w:del w:id="80" w:author="Steeven Alexander" w:date="2020-05-09T10:54:00Z">
            <w:r w:rsidR="00DA58F0" w:rsidDel="00A073CC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A</w:delText>
            </w:r>
            <w:r w:rsidR="0056620F" w:rsidDel="00A073CC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. Hacay</w:delText>
            </w:r>
          </w:del>
        </w:p>
      </w:tc>
      <w:tc>
        <w:tcPr>
          <w:tcW w:w="1989" w:type="dxa"/>
        </w:tcPr>
        <w:p w14:paraId="6472BEDA" w14:textId="5E02E656" w:rsidR="00DA58F0" w:rsidRPr="00B741D2" w:rsidRDefault="00E3629F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ins w:id="81" w:author="Zambrano, Edwin" w:date="2020-05-10T02:44:00Z">
            <w:r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t>Revisado</w:t>
            </w:r>
          </w:ins>
          <w:del w:id="82" w:author="Zambrano, Edwin" w:date="2020-05-10T02:43:00Z">
            <w:r w:rsidR="00DA58F0" w:rsidRPr="00B741D2" w:rsidDel="00E3629F">
              <w:rPr>
                <w:rFonts w:asciiTheme="minorHAnsi" w:hAnsiTheme="minorHAnsi" w:cstheme="minorHAnsi"/>
                <w:sz w:val="18"/>
                <w:szCs w:val="18"/>
                <w:lang w:val="es-ES_tradnl"/>
              </w:rPr>
              <w:delText>Aprobado</w:delText>
            </w:r>
          </w:del>
          <w:r w:rsidR="00DA58F0"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 xml:space="preserve"> por:</w:t>
          </w:r>
        </w:p>
        <w:p w14:paraId="21109A19" w14:textId="3A529BBB" w:rsidR="00DA58F0" w:rsidRPr="00B741D2" w:rsidRDefault="00A073CC" w:rsidP="00C57109">
          <w:pPr>
            <w:pStyle w:val="Piedepgina"/>
            <w:jc w:val="center"/>
            <w:rPr>
              <w:rFonts w:asciiTheme="minorHAnsi" w:hAnsiTheme="minorHAnsi" w:cstheme="minorHAnsi"/>
              <w:color w:val="0000FF"/>
              <w:sz w:val="24"/>
              <w:szCs w:val="24"/>
              <w:lang w:val="es-ES_tradnl"/>
            </w:rPr>
          </w:pPr>
          <w:ins w:id="83" w:author="Steeven Alexander" w:date="2020-05-09T10:54:00Z">
            <w:r>
              <w:rPr>
                <w:rFonts w:asciiTheme="minorHAnsi" w:hAnsiTheme="minorHAnsi" w:cstheme="minorHAnsi"/>
                <w:color w:val="0000FF"/>
                <w:sz w:val="24"/>
                <w:szCs w:val="24"/>
                <w:lang w:val="es-ES_tradnl"/>
              </w:rPr>
              <w:t>BC</w:t>
            </w:r>
          </w:ins>
          <w:del w:id="84" w:author="Steeven Alexander" w:date="2020-05-09T10:54:00Z">
            <w:r w:rsidR="00DA58F0" w:rsidDel="00A073CC">
              <w:rPr>
                <w:rFonts w:asciiTheme="minorHAnsi" w:hAnsiTheme="minorHAnsi" w:cstheme="minorHAnsi"/>
                <w:color w:val="0000FF"/>
                <w:sz w:val="24"/>
                <w:szCs w:val="24"/>
                <w:lang w:val="es-ES_tradnl"/>
              </w:rPr>
              <w:delText>AHA</w:delText>
            </w:r>
          </w:del>
        </w:p>
      </w:tc>
      <w:tc>
        <w:tcPr>
          <w:tcW w:w="1824" w:type="dxa"/>
        </w:tcPr>
        <w:p w14:paraId="14F46FF3" w14:textId="77777777" w:rsidR="00DA58F0" w:rsidRPr="00B741D2" w:rsidRDefault="00DA58F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Aprobado por:</w:t>
          </w:r>
        </w:p>
        <w:p w14:paraId="00777FF8" w14:textId="20929D57" w:rsidR="00DA58F0" w:rsidRPr="00B741D2" w:rsidRDefault="00A073CC" w:rsidP="00C57109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ins w:id="85" w:author="Steeven Alexander" w:date="2020-05-09T10:54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BK</w:t>
            </w:r>
          </w:ins>
          <w:del w:id="86" w:author="Steeven Alexander" w:date="2020-05-09T10:54:00Z">
            <w:r w:rsidR="00694A49" w:rsidDel="00A073CC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CPvC</w:delText>
            </w:r>
          </w:del>
        </w:p>
      </w:tc>
      <w:tc>
        <w:tcPr>
          <w:tcW w:w="1658" w:type="dxa"/>
        </w:tcPr>
        <w:p w14:paraId="0374F389" w14:textId="77777777" w:rsidR="00DA58F0" w:rsidRPr="00B741D2" w:rsidRDefault="00DA58F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Fecha:</w:t>
          </w:r>
        </w:p>
        <w:p w14:paraId="38AF8937" w14:textId="420C1A8A" w:rsidR="00DA58F0" w:rsidRPr="00B741D2" w:rsidRDefault="00A073CC" w:rsidP="00C57109">
          <w:pPr>
            <w:pStyle w:val="Piedepgina"/>
            <w:jc w:val="center"/>
            <w:rPr>
              <w:rFonts w:asciiTheme="minorHAnsi" w:hAnsiTheme="minorHAnsi" w:cstheme="minorHAnsi"/>
              <w:i/>
              <w:color w:val="0000FF"/>
              <w:sz w:val="18"/>
              <w:szCs w:val="18"/>
              <w:lang w:val="es-ES_tradnl"/>
            </w:rPr>
          </w:pPr>
          <w:ins w:id="87" w:author="Steeven Alexander" w:date="2020-05-09T10:54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May08</w:t>
            </w:r>
          </w:ins>
          <w:del w:id="88" w:author="Steeven Alexander" w:date="2020-05-09T10:54:00Z">
            <w:r w:rsidR="007B029F" w:rsidDel="00A073CC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Oct1</w:delText>
            </w:r>
            <w:r w:rsidR="00694A49" w:rsidDel="00A073CC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1</w:delText>
            </w:r>
          </w:del>
          <w:r w:rsidR="007B029F">
            <w:rPr>
              <w:rFonts w:asciiTheme="minorHAnsi" w:hAnsiTheme="minorHAnsi" w:cstheme="minorHAnsi"/>
              <w:i/>
              <w:color w:val="0000FF"/>
              <w:sz w:val="24"/>
              <w:szCs w:val="18"/>
              <w:lang w:val="es-ES_tradnl"/>
            </w:rPr>
            <w:t>/</w:t>
          </w:r>
          <w:ins w:id="89" w:author="Steeven Alexander" w:date="2020-05-09T10:54:00Z">
            <w:r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t>2020</w:t>
            </w:r>
          </w:ins>
          <w:del w:id="90" w:author="Steeven Alexander" w:date="2020-05-09T10:54:00Z">
            <w:r w:rsidR="007B029F" w:rsidDel="00A073CC">
              <w:rPr>
                <w:rFonts w:asciiTheme="minorHAnsi" w:hAnsiTheme="minorHAnsi" w:cstheme="minorHAnsi"/>
                <w:i/>
                <w:color w:val="0000FF"/>
                <w:sz w:val="24"/>
                <w:szCs w:val="18"/>
                <w:lang w:val="es-ES_tradnl"/>
              </w:rPr>
              <w:delText>2018</w:delText>
            </w:r>
          </w:del>
        </w:p>
      </w:tc>
      <w:tc>
        <w:tcPr>
          <w:tcW w:w="1161" w:type="dxa"/>
        </w:tcPr>
        <w:p w14:paraId="412FDC07" w14:textId="77777777" w:rsidR="00DA58F0" w:rsidRPr="00B741D2" w:rsidRDefault="00DA58F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  <w:lang w:val="es-ES_tradnl"/>
            </w:rPr>
          </w:pPr>
          <w:r w:rsidRPr="00B741D2">
            <w:rPr>
              <w:rFonts w:asciiTheme="minorHAnsi" w:hAnsiTheme="minorHAnsi" w:cstheme="minorHAnsi"/>
              <w:sz w:val="18"/>
              <w:szCs w:val="18"/>
              <w:lang w:val="es-ES_tradnl"/>
            </w:rPr>
            <w:t>Versión:</w:t>
          </w:r>
        </w:p>
        <w:p w14:paraId="6418D959" w14:textId="0FBB75B5" w:rsidR="00DA58F0" w:rsidRPr="00B741D2" w:rsidRDefault="00DA58F0" w:rsidP="00C57109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>
            <w:rPr>
              <w:rFonts w:asciiTheme="minorHAnsi" w:hAnsiTheme="minorHAnsi" w:cstheme="minorHAnsi"/>
              <w:sz w:val="24"/>
              <w:szCs w:val="24"/>
              <w:lang w:val="es-ES_tradnl"/>
            </w:rPr>
            <w:t>3</w:t>
          </w:r>
          <w:r w:rsidRPr="00B741D2">
            <w:rPr>
              <w:rFonts w:asciiTheme="minorHAnsi" w:hAnsiTheme="minorHAnsi" w:cstheme="minorHAnsi"/>
              <w:sz w:val="24"/>
              <w:szCs w:val="24"/>
              <w:lang w:val="es-ES_tradnl"/>
            </w:rPr>
            <w:t>.</w:t>
          </w:r>
          <w:ins w:id="91" w:author="Steeven Alexander" w:date="2020-05-09T10:54:00Z">
            <w:r w:rsidR="00A073CC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2</w:t>
            </w:r>
          </w:ins>
          <w:del w:id="92" w:author="Steeven Alexander" w:date="2020-05-09T10:54:00Z">
            <w:r w:rsidR="00082F4A" w:rsidDel="00A073CC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delText>1</w:delText>
            </w:r>
          </w:del>
        </w:p>
      </w:tc>
      <w:tc>
        <w:tcPr>
          <w:tcW w:w="1275" w:type="dxa"/>
        </w:tcPr>
        <w:p w14:paraId="28571F3F" w14:textId="77777777" w:rsidR="00DA58F0" w:rsidRPr="008D13B7" w:rsidRDefault="00DA58F0" w:rsidP="00FF4AA6">
          <w:pPr>
            <w:pStyle w:val="Piedepgina"/>
            <w:rPr>
              <w:rFonts w:asciiTheme="minorHAnsi" w:hAnsiTheme="minorHAnsi" w:cstheme="minorHAnsi"/>
              <w:sz w:val="18"/>
              <w:szCs w:val="18"/>
            </w:rPr>
          </w:pPr>
          <w:r w:rsidRPr="008D13B7">
            <w:rPr>
              <w:rFonts w:asciiTheme="minorHAnsi" w:hAnsiTheme="minorHAnsi" w:cstheme="minorHAnsi"/>
              <w:sz w:val="18"/>
              <w:szCs w:val="18"/>
            </w:rPr>
            <w:t xml:space="preserve">Página: </w:t>
          </w:r>
        </w:p>
        <w:p w14:paraId="31568DA7" w14:textId="77777777" w:rsidR="00DA58F0" w:rsidRPr="00B741D2" w:rsidRDefault="00DA58F0" w:rsidP="00C57109">
          <w:pPr>
            <w:pStyle w:val="Piedepgina"/>
            <w:jc w:val="center"/>
            <w:rPr>
              <w:rFonts w:asciiTheme="minorHAnsi" w:hAnsiTheme="minorHAnsi" w:cstheme="minorHAnsi"/>
              <w:sz w:val="24"/>
              <w:szCs w:val="24"/>
              <w:lang w:val="es-ES_tradnl"/>
            </w:rPr>
          </w:pP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PAGE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CB335E">
            <w:rPr>
              <w:rFonts w:asciiTheme="minorHAnsi" w:hAnsiTheme="minorHAnsi" w:cstheme="minorHAnsi"/>
              <w:noProof/>
              <w:sz w:val="24"/>
              <w:szCs w:val="24"/>
            </w:rPr>
            <w:t>4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t xml:space="preserve"> de 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instrText xml:space="preserve"> NUMPAGES </w:instrTex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CB335E">
            <w:rPr>
              <w:rFonts w:asciiTheme="minorHAnsi" w:hAnsiTheme="minorHAnsi" w:cstheme="minorHAnsi"/>
              <w:noProof/>
              <w:sz w:val="24"/>
              <w:szCs w:val="24"/>
            </w:rPr>
            <w:t>5</w:t>
          </w:r>
          <w:r w:rsidRPr="00B741D2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</w:tbl>
  <w:p w14:paraId="6AEBBC05" w14:textId="77777777" w:rsidR="00DA58F0" w:rsidRDefault="00DA58F0">
    <w:pPr>
      <w:pStyle w:val="Piedepgina"/>
      <w:rPr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9FE046" w14:textId="77777777" w:rsidR="00FA2351" w:rsidRDefault="00FA23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38053" w14:textId="77777777" w:rsidR="00477D18" w:rsidRDefault="00477D18">
      <w:r>
        <w:separator/>
      </w:r>
    </w:p>
  </w:footnote>
  <w:footnote w:type="continuationSeparator" w:id="0">
    <w:p w14:paraId="18CAF254" w14:textId="77777777" w:rsidR="00477D18" w:rsidRDefault="00477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04876" w14:textId="77777777" w:rsidR="00FA2351" w:rsidRDefault="00FA235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9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  <w:tblPrChange w:id="71" w:author="Zambrano, Edwin" w:date="2020-05-10T02:44:00Z">
        <w:tblPr>
          <w:tblW w:w="9498" w:type="dxa"/>
          <w:tblInd w:w="-3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 w:firstRow="0" w:lastRow="0" w:firstColumn="0" w:lastColumn="0" w:noHBand="0" w:noVBand="0"/>
        </w:tblPr>
      </w:tblPrChange>
    </w:tblPr>
    <w:tblGrid>
      <w:gridCol w:w="4820"/>
      <w:gridCol w:w="4678"/>
      <w:tblGridChange w:id="72">
        <w:tblGrid>
          <w:gridCol w:w="34"/>
          <w:gridCol w:w="4786"/>
          <w:gridCol w:w="34"/>
          <w:gridCol w:w="4644"/>
          <w:gridCol w:w="34"/>
        </w:tblGrid>
      </w:tblGridChange>
    </w:tblGrid>
    <w:tr w:rsidR="00DA58F0" w:rsidRPr="008F5FD9" w14:paraId="386DC3E1" w14:textId="77777777" w:rsidTr="00FA2351">
      <w:trPr>
        <w:trHeight w:val="1408"/>
        <w:trPrChange w:id="73" w:author="Zambrano, Edwin" w:date="2020-05-10T02:44:00Z">
          <w:trPr>
            <w:gridBefore w:val="1"/>
            <w:trHeight w:val="710"/>
          </w:trPr>
        </w:trPrChange>
      </w:trPr>
      <w:tc>
        <w:tcPr>
          <w:tcW w:w="482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  <w:tcPrChange w:id="74" w:author="Zambrano, Edwin" w:date="2020-05-10T02:44:00Z">
            <w:tcPr>
              <w:tcW w:w="4820" w:type="dxa"/>
              <w:gridSpan w:val="2"/>
              <w:tcBorders>
                <w:top w:val="single" w:sz="4" w:space="0" w:color="auto"/>
                <w:left w:val="single" w:sz="4" w:space="0" w:color="auto"/>
                <w:bottom w:val="nil"/>
                <w:right w:val="single" w:sz="4" w:space="0" w:color="auto"/>
              </w:tcBorders>
              <w:vAlign w:val="bottom"/>
            </w:tcPr>
          </w:tcPrChange>
        </w:tcPr>
        <w:p w14:paraId="688076AF" w14:textId="4CB13F6B" w:rsidR="00DA58F0" w:rsidRPr="00D10696" w:rsidRDefault="00DA58F0">
          <w:pPr>
            <w:pStyle w:val="Encabezado"/>
            <w:spacing w:line="276" w:lineRule="auto"/>
            <w:jc w:val="center"/>
            <w:rPr>
              <w:rFonts w:asciiTheme="minorHAnsi" w:hAnsiTheme="minorHAnsi" w:cstheme="minorHAnsi"/>
              <w:b/>
            </w:rPr>
            <w:pPrChange w:id="75" w:author="Zambrano, Edwin" w:date="2020-05-10T02:44:00Z">
              <w:pPr>
                <w:pStyle w:val="Encabezado"/>
              </w:pPr>
            </w:pPrChange>
          </w:pPr>
          <w:del w:id="76" w:author="Steeven Alexander" w:date="2020-05-09T10:43:00Z">
            <w:r w:rsidDel="00ED5EFA">
              <w:rPr>
                <w:noProof/>
                <w:lang w:val="es-EC" w:eastAsia="es-EC"/>
              </w:rPr>
              <w:drawing>
                <wp:inline distT="0" distB="0" distL="0" distR="0" wp14:anchorId="609A5F3D" wp14:editId="415B41EB">
                  <wp:extent cx="2562225" cy="447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del>
          <w:ins w:id="77" w:author="Steeven Alexander" w:date="2020-05-09T10:43:00Z">
            <w:r w:rsidR="00ED5EFA">
              <w:rPr>
                <w:rFonts w:asciiTheme="minorHAnsi" w:hAnsiTheme="minorHAnsi" w:cstheme="minorHAnsi"/>
                <w:b/>
                <w:noProof/>
              </w:rPr>
              <w:drawing>
                <wp:inline distT="0" distB="0" distL="0" distR="0" wp14:anchorId="46DAC962" wp14:editId="08429176">
                  <wp:extent cx="1925592" cy="800100"/>
                  <wp:effectExtent l="0" t="0" r="0" b="0"/>
                  <wp:docPr id="2" name="Imagen 2" descr="Imagen que contiene dibuj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Oficial TC Trilex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472" cy="80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467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  <w:tcPrChange w:id="78" w:author="Zambrano, Edwin" w:date="2020-05-10T02:44:00Z">
            <w:tcPr>
              <w:tcW w:w="4678" w:type="dxa"/>
              <w:gridSpan w:val="2"/>
              <w:tcBorders>
                <w:top w:val="single" w:sz="4" w:space="0" w:color="auto"/>
                <w:left w:val="nil"/>
                <w:bottom w:val="nil"/>
                <w:right w:val="single" w:sz="4" w:space="0" w:color="auto"/>
              </w:tcBorders>
              <w:vAlign w:val="center"/>
            </w:tcPr>
          </w:tcPrChange>
        </w:tcPr>
        <w:p w14:paraId="235614EE" w14:textId="77777777" w:rsidR="00DA58F0" w:rsidRPr="00D10696" w:rsidRDefault="00DA58F0">
          <w:pPr>
            <w:pStyle w:val="Encabezado"/>
            <w:jc w:val="center"/>
            <w:rPr>
              <w:rFonts w:asciiTheme="minorHAnsi" w:hAnsiTheme="minorHAnsi" w:cstheme="minorHAnsi"/>
              <w:b/>
              <w:sz w:val="36"/>
              <w:szCs w:val="36"/>
            </w:rPr>
          </w:pPr>
          <w:r w:rsidRPr="00D10696">
            <w:rPr>
              <w:rFonts w:asciiTheme="minorHAnsi" w:hAnsiTheme="minorHAnsi" w:cstheme="minorHAnsi"/>
              <w:b/>
              <w:sz w:val="36"/>
              <w:szCs w:val="36"/>
              <w:lang w:val="es-ES_tradnl"/>
            </w:rPr>
            <w:t>Procedimiento</w:t>
          </w:r>
        </w:p>
      </w:tc>
    </w:tr>
    <w:tr w:rsidR="00DA58F0" w:rsidRPr="008F5FD9" w14:paraId="25AED125" w14:textId="77777777" w:rsidTr="00D10696">
      <w:trPr>
        <w:cantSplit/>
        <w:trHeight w:val="710"/>
      </w:trPr>
      <w:tc>
        <w:tcPr>
          <w:tcW w:w="482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6006B46" w14:textId="095AA3A8" w:rsidR="00DA58F0" w:rsidRPr="00D10696" w:rsidRDefault="00AD4BF8" w:rsidP="00085F33">
          <w:pPr>
            <w:pStyle w:val="Encabezado"/>
            <w:jc w:val="center"/>
            <w:rPr>
              <w:rFonts w:asciiTheme="minorHAnsi" w:hAnsiTheme="minorHAnsi" w:cstheme="minorHAnsi"/>
              <w:b/>
              <w:noProof/>
              <w:sz w:val="24"/>
            </w:rPr>
          </w:pPr>
          <w:r>
            <w:rPr>
              <w:rFonts w:asciiTheme="minorHAnsi" w:hAnsiTheme="minorHAnsi" w:cstheme="minorHAnsi"/>
              <w:b/>
              <w:noProof/>
              <w:sz w:val="24"/>
            </w:rPr>
            <w:t xml:space="preserve">Referencia: </w:t>
          </w:r>
          <w:r w:rsidRPr="00AD4BF8">
            <w:rPr>
              <w:rFonts w:asciiTheme="minorHAnsi" w:hAnsiTheme="minorHAnsi" w:cstheme="minorHAnsi"/>
              <w:noProof/>
              <w:sz w:val="24"/>
            </w:rPr>
            <w:t>Sistema de Gestión Integrado</w:t>
          </w:r>
        </w:p>
      </w:tc>
      <w:tc>
        <w:tcPr>
          <w:tcW w:w="467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92042C8" w14:textId="77777777" w:rsidR="00DA58F0" w:rsidRPr="00AD4BF8" w:rsidRDefault="00DA58F0" w:rsidP="000E09AB">
          <w:pPr>
            <w:pStyle w:val="Encabezado"/>
            <w:jc w:val="center"/>
            <w:rPr>
              <w:rFonts w:asciiTheme="minorHAnsi" w:hAnsiTheme="minorHAnsi" w:cstheme="minorHAnsi"/>
              <w:b/>
              <w:sz w:val="32"/>
              <w:szCs w:val="32"/>
              <w:lang w:val="es-ES_tradnl"/>
            </w:rPr>
          </w:pPr>
          <w:r w:rsidRPr="00AD4BF8">
            <w:rPr>
              <w:rFonts w:asciiTheme="minorHAnsi" w:hAnsiTheme="minorHAnsi" w:cstheme="minorHAnsi"/>
              <w:b/>
              <w:sz w:val="32"/>
              <w:szCs w:val="32"/>
              <w:lang w:val="es-ES_tradnl"/>
            </w:rPr>
            <w:t>Gestión de Riesgo</w:t>
          </w:r>
        </w:p>
      </w:tc>
    </w:tr>
  </w:tbl>
  <w:p w14:paraId="3E9A2DCA" w14:textId="77777777" w:rsidR="00DA58F0" w:rsidRPr="008F5FD9" w:rsidRDefault="00DA58F0">
    <w:pPr>
      <w:pStyle w:val="Encabezado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EA5CF" w14:textId="77777777" w:rsidR="00FA2351" w:rsidRDefault="00FA23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/>
      </w:rPr>
    </w:lvl>
  </w:abstractNum>
  <w:abstractNum w:abstractNumId="2" w15:restartNumberingAfterBreak="0">
    <w:nsid w:val="0000000A"/>
    <w:multiLevelType w:val="singleLevel"/>
    <w:tmpl w:val="0000000A"/>
    <w:name w:val="WW8Num6"/>
    <w:lvl w:ilvl="0">
      <w:start w:val="1"/>
      <w:numFmt w:val="bullet"/>
      <w:lvlText w:val=""/>
      <w:lvlJc w:val="left"/>
      <w:pPr>
        <w:tabs>
          <w:tab w:val="num" w:pos="417"/>
        </w:tabs>
        <w:ind w:left="417" w:hanging="360"/>
      </w:pPr>
      <w:rPr>
        <w:rFonts w:ascii="Wingdings" w:hAnsi="Wingdings"/>
      </w:rPr>
    </w:lvl>
  </w:abstractNum>
  <w:abstractNum w:abstractNumId="3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4" w15:restartNumberingAfterBreak="0">
    <w:nsid w:val="0000000D"/>
    <w:multiLevelType w:val="singleLevel"/>
    <w:tmpl w:val="7D94FFBA"/>
    <w:name w:val="WW8Num11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32"/>
        <w:szCs w:val="32"/>
      </w:rPr>
    </w:lvl>
  </w:abstractNum>
  <w:abstractNum w:abstractNumId="5" w15:restartNumberingAfterBreak="0">
    <w:nsid w:val="0000000E"/>
    <w:multiLevelType w:val="singleLevel"/>
    <w:tmpl w:val="0000000E"/>
    <w:name w:val="WW8Num13"/>
    <w:lvl w:ilvl="0">
      <w:start w:val="1"/>
      <w:numFmt w:val="bullet"/>
      <w:lvlText w:val=""/>
      <w:lvlJc w:val="left"/>
      <w:pPr>
        <w:tabs>
          <w:tab w:val="num" w:pos="474"/>
        </w:tabs>
        <w:ind w:left="474" w:hanging="360"/>
      </w:pPr>
      <w:rPr>
        <w:rFonts w:ascii="Wingdings" w:hAnsi="Wingdings"/>
        <w:b w:val="0"/>
        <w:i w:val="0"/>
        <w:color w:val="auto"/>
        <w:sz w:val="22"/>
      </w:rPr>
    </w:lvl>
  </w:abstractNum>
  <w:abstractNum w:abstractNumId="6" w15:restartNumberingAfterBreak="0">
    <w:nsid w:val="06674B77"/>
    <w:multiLevelType w:val="hybridMultilevel"/>
    <w:tmpl w:val="B8D08B8C"/>
    <w:name w:val="WW8Num14"/>
    <w:lvl w:ilvl="0" w:tplc="94FE69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EAA9E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BA2D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C832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E026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E88F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8D3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A65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16F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56472F"/>
    <w:multiLevelType w:val="hybridMultilevel"/>
    <w:tmpl w:val="578056F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31242"/>
    <w:multiLevelType w:val="hybridMultilevel"/>
    <w:tmpl w:val="3E3CFA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F05EE"/>
    <w:multiLevelType w:val="hybridMultilevel"/>
    <w:tmpl w:val="7D2A12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53ED9"/>
    <w:multiLevelType w:val="hybridMultilevel"/>
    <w:tmpl w:val="BE208B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0652C"/>
    <w:multiLevelType w:val="hybridMultilevel"/>
    <w:tmpl w:val="149E2E5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4409BE"/>
    <w:multiLevelType w:val="hybridMultilevel"/>
    <w:tmpl w:val="D1B00E1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A958E6"/>
    <w:multiLevelType w:val="multilevel"/>
    <w:tmpl w:val="5E3E0650"/>
    <w:styleLink w:val="Estilo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71307"/>
    <w:multiLevelType w:val="hybridMultilevel"/>
    <w:tmpl w:val="5C72EF1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82223E"/>
    <w:multiLevelType w:val="hybridMultilevel"/>
    <w:tmpl w:val="C3F87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3B4103"/>
    <w:multiLevelType w:val="hybridMultilevel"/>
    <w:tmpl w:val="AE36F65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10"/>
  </w:num>
  <w:num w:numId="5">
    <w:abstractNumId w:val="13"/>
  </w:num>
  <w:num w:numId="6">
    <w:abstractNumId w:val="7"/>
  </w:num>
  <w:num w:numId="7">
    <w:abstractNumId w:val="16"/>
  </w:num>
  <w:num w:numId="8">
    <w:abstractNumId w:val="12"/>
  </w:num>
  <w:num w:numId="9">
    <w:abstractNumId w:val="8"/>
  </w:num>
  <w:num w:numId="10">
    <w:abstractNumId w:val="1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teeven Alexander">
    <w15:presenceInfo w15:providerId="None" w15:userId="Steeven Alexander"/>
  </w15:person>
  <w15:person w15:author="Perez, Steeven">
    <w15:presenceInfo w15:providerId="AD" w15:userId="S::steeven.perez@tc.tc::56a4bc4e-9f84-4790-a743-d921dccbe019"/>
  </w15:person>
  <w15:person w15:author="Zambrano, Edwin">
    <w15:presenceInfo w15:providerId="None" w15:userId="Zambrano, Ed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58DD"/>
    <w:rsid w:val="0000350C"/>
    <w:rsid w:val="00012C08"/>
    <w:rsid w:val="00033B97"/>
    <w:rsid w:val="000519E0"/>
    <w:rsid w:val="00056287"/>
    <w:rsid w:val="0005715D"/>
    <w:rsid w:val="00057814"/>
    <w:rsid w:val="00057EE5"/>
    <w:rsid w:val="0007612F"/>
    <w:rsid w:val="00081FFC"/>
    <w:rsid w:val="00082F4A"/>
    <w:rsid w:val="00085B3B"/>
    <w:rsid w:val="00085F33"/>
    <w:rsid w:val="00090C1B"/>
    <w:rsid w:val="00093838"/>
    <w:rsid w:val="000A56F4"/>
    <w:rsid w:val="000C42A8"/>
    <w:rsid w:val="000C5B55"/>
    <w:rsid w:val="000D5BA8"/>
    <w:rsid w:val="000E0789"/>
    <w:rsid w:val="000E09AB"/>
    <w:rsid w:val="000E4E4D"/>
    <w:rsid w:val="000F07FA"/>
    <w:rsid w:val="001067B5"/>
    <w:rsid w:val="00110ECE"/>
    <w:rsid w:val="0011127B"/>
    <w:rsid w:val="00121889"/>
    <w:rsid w:val="0014549C"/>
    <w:rsid w:val="001466B0"/>
    <w:rsid w:val="0015533E"/>
    <w:rsid w:val="0017310B"/>
    <w:rsid w:val="00185424"/>
    <w:rsid w:val="00195B2E"/>
    <w:rsid w:val="001A5920"/>
    <w:rsid w:val="001A7A9C"/>
    <w:rsid w:val="001C1196"/>
    <w:rsid w:val="001D093F"/>
    <w:rsid w:val="001D3676"/>
    <w:rsid w:val="001D3C8D"/>
    <w:rsid w:val="001D59F7"/>
    <w:rsid w:val="001D5F30"/>
    <w:rsid w:val="001E441A"/>
    <w:rsid w:val="001F4C6C"/>
    <w:rsid w:val="00206648"/>
    <w:rsid w:val="00216A58"/>
    <w:rsid w:val="002246A3"/>
    <w:rsid w:val="002316B2"/>
    <w:rsid w:val="00247724"/>
    <w:rsid w:val="00262F06"/>
    <w:rsid w:val="00276D36"/>
    <w:rsid w:val="00280D40"/>
    <w:rsid w:val="002813B9"/>
    <w:rsid w:val="00283458"/>
    <w:rsid w:val="00287B64"/>
    <w:rsid w:val="00291EB3"/>
    <w:rsid w:val="002966B1"/>
    <w:rsid w:val="002C03B1"/>
    <w:rsid w:val="002D5EA5"/>
    <w:rsid w:val="002E1963"/>
    <w:rsid w:val="002E3379"/>
    <w:rsid w:val="002E6771"/>
    <w:rsid w:val="002F0944"/>
    <w:rsid w:val="002F7214"/>
    <w:rsid w:val="00306F74"/>
    <w:rsid w:val="003078D9"/>
    <w:rsid w:val="00315442"/>
    <w:rsid w:val="003529A4"/>
    <w:rsid w:val="0036325C"/>
    <w:rsid w:val="0038716A"/>
    <w:rsid w:val="0039327A"/>
    <w:rsid w:val="00396B96"/>
    <w:rsid w:val="00396F5F"/>
    <w:rsid w:val="003B4CAE"/>
    <w:rsid w:val="003B6847"/>
    <w:rsid w:val="003C694C"/>
    <w:rsid w:val="003C70F3"/>
    <w:rsid w:val="003C75DD"/>
    <w:rsid w:val="003E0629"/>
    <w:rsid w:val="003E3CF2"/>
    <w:rsid w:val="003E41F5"/>
    <w:rsid w:val="003E7808"/>
    <w:rsid w:val="003F4264"/>
    <w:rsid w:val="003F5698"/>
    <w:rsid w:val="003F76D7"/>
    <w:rsid w:val="004002EF"/>
    <w:rsid w:val="004026FF"/>
    <w:rsid w:val="0040461C"/>
    <w:rsid w:val="00404C3A"/>
    <w:rsid w:val="00407F79"/>
    <w:rsid w:val="00437DF4"/>
    <w:rsid w:val="0044108D"/>
    <w:rsid w:val="004626BD"/>
    <w:rsid w:val="00466AD4"/>
    <w:rsid w:val="00472EE3"/>
    <w:rsid w:val="004734A8"/>
    <w:rsid w:val="00477D18"/>
    <w:rsid w:val="00497BA6"/>
    <w:rsid w:val="004A0A31"/>
    <w:rsid w:val="004B2352"/>
    <w:rsid w:val="004B258E"/>
    <w:rsid w:val="004B4227"/>
    <w:rsid w:val="004C5F38"/>
    <w:rsid w:val="004D0B2A"/>
    <w:rsid w:val="004E5059"/>
    <w:rsid w:val="004E7466"/>
    <w:rsid w:val="004F3EE0"/>
    <w:rsid w:val="004F7665"/>
    <w:rsid w:val="00501291"/>
    <w:rsid w:val="00504FF0"/>
    <w:rsid w:val="00506F47"/>
    <w:rsid w:val="00507CBD"/>
    <w:rsid w:val="00510D09"/>
    <w:rsid w:val="00520DDA"/>
    <w:rsid w:val="005255E5"/>
    <w:rsid w:val="00527222"/>
    <w:rsid w:val="00527E69"/>
    <w:rsid w:val="005329FB"/>
    <w:rsid w:val="00534E88"/>
    <w:rsid w:val="0054015A"/>
    <w:rsid w:val="00540283"/>
    <w:rsid w:val="00541196"/>
    <w:rsid w:val="0054540D"/>
    <w:rsid w:val="00545E2B"/>
    <w:rsid w:val="00550BB8"/>
    <w:rsid w:val="00555B81"/>
    <w:rsid w:val="005605EF"/>
    <w:rsid w:val="0056620F"/>
    <w:rsid w:val="005676BB"/>
    <w:rsid w:val="005700A2"/>
    <w:rsid w:val="00570870"/>
    <w:rsid w:val="00581483"/>
    <w:rsid w:val="0058626E"/>
    <w:rsid w:val="005A20FA"/>
    <w:rsid w:val="005A5650"/>
    <w:rsid w:val="005B176D"/>
    <w:rsid w:val="005B1BB6"/>
    <w:rsid w:val="005C16FB"/>
    <w:rsid w:val="005C3BC2"/>
    <w:rsid w:val="005C6392"/>
    <w:rsid w:val="005C7304"/>
    <w:rsid w:val="005D3268"/>
    <w:rsid w:val="005D7069"/>
    <w:rsid w:val="005E2130"/>
    <w:rsid w:val="005F0C78"/>
    <w:rsid w:val="006036A8"/>
    <w:rsid w:val="00603ECC"/>
    <w:rsid w:val="006044C9"/>
    <w:rsid w:val="0061284C"/>
    <w:rsid w:val="00614F5C"/>
    <w:rsid w:val="0061744E"/>
    <w:rsid w:val="006259E7"/>
    <w:rsid w:val="00627B31"/>
    <w:rsid w:val="006334F5"/>
    <w:rsid w:val="0063393E"/>
    <w:rsid w:val="00637D54"/>
    <w:rsid w:val="00641556"/>
    <w:rsid w:val="00644741"/>
    <w:rsid w:val="006447F2"/>
    <w:rsid w:val="00660157"/>
    <w:rsid w:val="00665A85"/>
    <w:rsid w:val="00676856"/>
    <w:rsid w:val="00686E6B"/>
    <w:rsid w:val="0068771B"/>
    <w:rsid w:val="00690DCB"/>
    <w:rsid w:val="0069178F"/>
    <w:rsid w:val="00692FBF"/>
    <w:rsid w:val="00694A49"/>
    <w:rsid w:val="006961E4"/>
    <w:rsid w:val="006A0E0F"/>
    <w:rsid w:val="006A78D3"/>
    <w:rsid w:val="006B00FA"/>
    <w:rsid w:val="006B10D1"/>
    <w:rsid w:val="006B2EE4"/>
    <w:rsid w:val="006B3467"/>
    <w:rsid w:val="006E1778"/>
    <w:rsid w:val="006E3EEA"/>
    <w:rsid w:val="006E4301"/>
    <w:rsid w:val="006E5C9F"/>
    <w:rsid w:val="007073DC"/>
    <w:rsid w:val="007170E2"/>
    <w:rsid w:val="00727A09"/>
    <w:rsid w:val="00742B06"/>
    <w:rsid w:val="00765EAB"/>
    <w:rsid w:val="00766ADA"/>
    <w:rsid w:val="00783D76"/>
    <w:rsid w:val="00785F19"/>
    <w:rsid w:val="0078627B"/>
    <w:rsid w:val="00791BB6"/>
    <w:rsid w:val="0079735F"/>
    <w:rsid w:val="007A6392"/>
    <w:rsid w:val="007B029F"/>
    <w:rsid w:val="007B7A4E"/>
    <w:rsid w:val="007D60FA"/>
    <w:rsid w:val="007F529B"/>
    <w:rsid w:val="007F65E5"/>
    <w:rsid w:val="00800F44"/>
    <w:rsid w:val="00810111"/>
    <w:rsid w:val="0081063B"/>
    <w:rsid w:val="008124CA"/>
    <w:rsid w:val="00814BA4"/>
    <w:rsid w:val="008319C5"/>
    <w:rsid w:val="00833111"/>
    <w:rsid w:val="00837FD2"/>
    <w:rsid w:val="00840441"/>
    <w:rsid w:val="00853178"/>
    <w:rsid w:val="00855A12"/>
    <w:rsid w:val="008735CD"/>
    <w:rsid w:val="00877B90"/>
    <w:rsid w:val="00882EFF"/>
    <w:rsid w:val="008B0E62"/>
    <w:rsid w:val="008B2037"/>
    <w:rsid w:val="008B5FEE"/>
    <w:rsid w:val="008C0415"/>
    <w:rsid w:val="008C047B"/>
    <w:rsid w:val="008C514E"/>
    <w:rsid w:val="008D13B7"/>
    <w:rsid w:val="008D4B9E"/>
    <w:rsid w:val="008E49D0"/>
    <w:rsid w:val="008E6D2E"/>
    <w:rsid w:val="008F5FD9"/>
    <w:rsid w:val="00905443"/>
    <w:rsid w:val="009070C3"/>
    <w:rsid w:val="009178AC"/>
    <w:rsid w:val="009273F6"/>
    <w:rsid w:val="00966CC7"/>
    <w:rsid w:val="0099502B"/>
    <w:rsid w:val="0099591D"/>
    <w:rsid w:val="00996643"/>
    <w:rsid w:val="00996B63"/>
    <w:rsid w:val="009A00DB"/>
    <w:rsid w:val="009D45AA"/>
    <w:rsid w:val="009E050A"/>
    <w:rsid w:val="009E0EDC"/>
    <w:rsid w:val="009E7F4E"/>
    <w:rsid w:val="009F35D4"/>
    <w:rsid w:val="009F7F48"/>
    <w:rsid w:val="00A00779"/>
    <w:rsid w:val="00A073CC"/>
    <w:rsid w:val="00A16B79"/>
    <w:rsid w:val="00A20D33"/>
    <w:rsid w:val="00A22E11"/>
    <w:rsid w:val="00A248C5"/>
    <w:rsid w:val="00A25B46"/>
    <w:rsid w:val="00A34988"/>
    <w:rsid w:val="00A34FFE"/>
    <w:rsid w:val="00A37321"/>
    <w:rsid w:val="00A37BFF"/>
    <w:rsid w:val="00A40250"/>
    <w:rsid w:val="00A44259"/>
    <w:rsid w:val="00A523E4"/>
    <w:rsid w:val="00A524BC"/>
    <w:rsid w:val="00A60F2C"/>
    <w:rsid w:val="00A658DD"/>
    <w:rsid w:val="00A80680"/>
    <w:rsid w:val="00A84E95"/>
    <w:rsid w:val="00AA329C"/>
    <w:rsid w:val="00AA6CD4"/>
    <w:rsid w:val="00AB6850"/>
    <w:rsid w:val="00AD3CED"/>
    <w:rsid w:val="00AD4BF8"/>
    <w:rsid w:val="00AE2539"/>
    <w:rsid w:val="00AE5774"/>
    <w:rsid w:val="00AF2171"/>
    <w:rsid w:val="00AF2183"/>
    <w:rsid w:val="00AF3294"/>
    <w:rsid w:val="00B27264"/>
    <w:rsid w:val="00B40979"/>
    <w:rsid w:val="00B443BC"/>
    <w:rsid w:val="00B45B8D"/>
    <w:rsid w:val="00B741D2"/>
    <w:rsid w:val="00BB36A1"/>
    <w:rsid w:val="00BB696D"/>
    <w:rsid w:val="00BC44EB"/>
    <w:rsid w:val="00BC4DFE"/>
    <w:rsid w:val="00BC5F22"/>
    <w:rsid w:val="00BC62E0"/>
    <w:rsid w:val="00BD0305"/>
    <w:rsid w:val="00BD1A01"/>
    <w:rsid w:val="00BD3CB9"/>
    <w:rsid w:val="00BE0CE3"/>
    <w:rsid w:val="00BE56F9"/>
    <w:rsid w:val="00BE71E2"/>
    <w:rsid w:val="00BF2285"/>
    <w:rsid w:val="00C04808"/>
    <w:rsid w:val="00C05576"/>
    <w:rsid w:val="00C11216"/>
    <w:rsid w:val="00C23F68"/>
    <w:rsid w:val="00C25B1E"/>
    <w:rsid w:val="00C274F9"/>
    <w:rsid w:val="00C42E6F"/>
    <w:rsid w:val="00C46474"/>
    <w:rsid w:val="00C51D9E"/>
    <w:rsid w:val="00C57109"/>
    <w:rsid w:val="00C74B59"/>
    <w:rsid w:val="00C923BE"/>
    <w:rsid w:val="00C92F1E"/>
    <w:rsid w:val="00C95ACE"/>
    <w:rsid w:val="00C966C4"/>
    <w:rsid w:val="00CA230F"/>
    <w:rsid w:val="00CA4F07"/>
    <w:rsid w:val="00CA5C01"/>
    <w:rsid w:val="00CB335E"/>
    <w:rsid w:val="00CB505F"/>
    <w:rsid w:val="00CC5004"/>
    <w:rsid w:val="00D0061D"/>
    <w:rsid w:val="00D01F89"/>
    <w:rsid w:val="00D038E5"/>
    <w:rsid w:val="00D07F0A"/>
    <w:rsid w:val="00D104AB"/>
    <w:rsid w:val="00D10696"/>
    <w:rsid w:val="00D37970"/>
    <w:rsid w:val="00D40A3D"/>
    <w:rsid w:val="00D42D7D"/>
    <w:rsid w:val="00D50A59"/>
    <w:rsid w:val="00D56295"/>
    <w:rsid w:val="00D57EA3"/>
    <w:rsid w:val="00D61623"/>
    <w:rsid w:val="00D726DF"/>
    <w:rsid w:val="00D850D1"/>
    <w:rsid w:val="00D90780"/>
    <w:rsid w:val="00D91533"/>
    <w:rsid w:val="00D91812"/>
    <w:rsid w:val="00DA3839"/>
    <w:rsid w:val="00DA58F0"/>
    <w:rsid w:val="00DA6D23"/>
    <w:rsid w:val="00DB37E0"/>
    <w:rsid w:val="00DB55F6"/>
    <w:rsid w:val="00DB6B0E"/>
    <w:rsid w:val="00DD36DF"/>
    <w:rsid w:val="00DF57E0"/>
    <w:rsid w:val="00E019BF"/>
    <w:rsid w:val="00E207E1"/>
    <w:rsid w:val="00E3629F"/>
    <w:rsid w:val="00E36FAA"/>
    <w:rsid w:val="00E419EC"/>
    <w:rsid w:val="00E62080"/>
    <w:rsid w:val="00E63389"/>
    <w:rsid w:val="00E70EF5"/>
    <w:rsid w:val="00E71DB6"/>
    <w:rsid w:val="00E773BB"/>
    <w:rsid w:val="00E841F2"/>
    <w:rsid w:val="00EA228F"/>
    <w:rsid w:val="00EA28B5"/>
    <w:rsid w:val="00EA616D"/>
    <w:rsid w:val="00EB6D90"/>
    <w:rsid w:val="00EC1CF7"/>
    <w:rsid w:val="00EC37B8"/>
    <w:rsid w:val="00EC60EE"/>
    <w:rsid w:val="00ED2BAD"/>
    <w:rsid w:val="00ED2BFB"/>
    <w:rsid w:val="00ED3D22"/>
    <w:rsid w:val="00ED4F78"/>
    <w:rsid w:val="00ED5EFA"/>
    <w:rsid w:val="00F048EC"/>
    <w:rsid w:val="00F13DE7"/>
    <w:rsid w:val="00F142D8"/>
    <w:rsid w:val="00F31A9C"/>
    <w:rsid w:val="00F51C00"/>
    <w:rsid w:val="00F62492"/>
    <w:rsid w:val="00F71811"/>
    <w:rsid w:val="00F907EE"/>
    <w:rsid w:val="00FA2351"/>
    <w:rsid w:val="00FA6AFB"/>
    <w:rsid w:val="00FA7D7D"/>
    <w:rsid w:val="00FD5D17"/>
    <w:rsid w:val="00FE1E85"/>
    <w:rsid w:val="00FE5B90"/>
    <w:rsid w:val="00FF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A49182D"/>
  <w15:docId w15:val="{FEC77A23-4185-4F61-BA67-E19E4EB0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21"/>
    <w:rPr>
      <w:lang w:val="es-EC"/>
    </w:rPr>
  </w:style>
  <w:style w:type="paragraph" w:styleId="Ttulo1">
    <w:name w:val="heading 1"/>
    <w:basedOn w:val="Normal"/>
    <w:next w:val="Normal"/>
    <w:qFormat/>
    <w:rsid w:val="00A37321"/>
    <w:pPr>
      <w:keepNext/>
      <w:outlineLvl w:val="0"/>
    </w:pPr>
    <w:rPr>
      <w:rFonts w:ascii="Arial" w:hAnsi="Arial"/>
      <w:b/>
      <w:i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qFormat/>
    <w:rsid w:val="00A37321"/>
    <w:pPr>
      <w:keepNext/>
      <w:jc w:val="both"/>
      <w:outlineLvl w:val="1"/>
    </w:pPr>
    <w:rPr>
      <w:rFonts w:ascii="Arial" w:hAnsi="Arial"/>
      <w:b/>
      <w:i/>
      <w:sz w:val="24"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D91533"/>
    <w:pPr>
      <w:keepNext/>
      <w:tabs>
        <w:tab w:val="num" w:pos="1440"/>
      </w:tabs>
      <w:suppressAutoHyphens/>
      <w:spacing w:before="240" w:after="60"/>
      <w:ind w:hanging="709"/>
      <w:jc w:val="both"/>
      <w:outlineLvl w:val="2"/>
    </w:pPr>
    <w:rPr>
      <w:rFonts w:ascii="Century Schoolbook" w:hAnsi="Century Schoolbook"/>
      <w:b/>
      <w:i/>
      <w:sz w:val="24"/>
      <w:lang w:val="es-ES_tradnl" w:eastAsia="ar-SA"/>
    </w:rPr>
  </w:style>
  <w:style w:type="paragraph" w:styleId="Ttulo4">
    <w:name w:val="heading 4"/>
    <w:basedOn w:val="Normal"/>
    <w:next w:val="Normal"/>
    <w:qFormat/>
    <w:rsid w:val="00A37321"/>
    <w:pPr>
      <w:keepNext/>
      <w:jc w:val="both"/>
      <w:outlineLvl w:val="3"/>
    </w:pPr>
    <w:rPr>
      <w:rFonts w:ascii="Arial" w:hAnsi="Arial"/>
      <w:b/>
      <w:i/>
      <w:sz w:val="24"/>
      <w:lang w:val="es-MX"/>
    </w:rPr>
  </w:style>
  <w:style w:type="paragraph" w:styleId="Ttulo5">
    <w:name w:val="heading 5"/>
    <w:basedOn w:val="Normal"/>
    <w:next w:val="Normal"/>
    <w:qFormat/>
    <w:rsid w:val="00A37321"/>
    <w:pPr>
      <w:keepNext/>
      <w:jc w:val="both"/>
      <w:outlineLvl w:val="4"/>
    </w:pPr>
    <w:rPr>
      <w:rFonts w:ascii="Arial" w:hAnsi="Arial"/>
      <w:sz w:val="24"/>
      <w:lang w:val="es-MX"/>
    </w:rPr>
  </w:style>
  <w:style w:type="paragraph" w:styleId="Ttulo6">
    <w:name w:val="heading 6"/>
    <w:basedOn w:val="Normal"/>
    <w:next w:val="Normal"/>
    <w:link w:val="Ttulo6Car"/>
    <w:qFormat/>
    <w:rsid w:val="00D91533"/>
    <w:pPr>
      <w:tabs>
        <w:tab w:val="num" w:pos="2520"/>
      </w:tabs>
      <w:suppressAutoHyphens/>
      <w:spacing w:before="240" w:after="60"/>
      <w:ind w:left="2520" w:hanging="360"/>
      <w:jc w:val="both"/>
      <w:outlineLvl w:val="5"/>
    </w:pPr>
    <w:rPr>
      <w:rFonts w:ascii="Arial" w:hAnsi="Arial"/>
      <w:i/>
      <w:sz w:val="22"/>
      <w:lang w:val="es-ES_tradnl" w:eastAsia="ar-SA"/>
    </w:rPr>
  </w:style>
  <w:style w:type="paragraph" w:styleId="Ttulo7">
    <w:name w:val="heading 7"/>
    <w:basedOn w:val="Normal"/>
    <w:next w:val="Normal"/>
    <w:link w:val="Ttulo7Car"/>
    <w:qFormat/>
    <w:rsid w:val="00D91533"/>
    <w:pPr>
      <w:tabs>
        <w:tab w:val="num" w:pos="2880"/>
      </w:tabs>
      <w:suppressAutoHyphens/>
      <w:spacing w:before="240" w:after="60"/>
      <w:ind w:left="2880" w:hanging="360"/>
      <w:jc w:val="both"/>
      <w:outlineLvl w:val="6"/>
    </w:pPr>
    <w:rPr>
      <w:rFonts w:ascii="Arial" w:hAnsi="Arial"/>
      <w:lang w:val="es-ES_tradnl" w:eastAsia="ar-SA"/>
    </w:rPr>
  </w:style>
  <w:style w:type="paragraph" w:styleId="Ttulo8">
    <w:name w:val="heading 8"/>
    <w:basedOn w:val="Normal"/>
    <w:next w:val="Normal"/>
    <w:link w:val="Ttulo8Car"/>
    <w:qFormat/>
    <w:rsid w:val="00D91533"/>
    <w:pPr>
      <w:tabs>
        <w:tab w:val="num" w:pos="3240"/>
      </w:tabs>
      <w:suppressAutoHyphens/>
      <w:spacing w:before="240" w:after="60"/>
      <w:ind w:left="3240" w:hanging="360"/>
      <w:jc w:val="both"/>
      <w:outlineLvl w:val="7"/>
    </w:pPr>
    <w:rPr>
      <w:rFonts w:ascii="Arial" w:hAnsi="Arial"/>
      <w:i/>
      <w:lang w:val="es-ES_tradnl" w:eastAsia="ar-SA"/>
    </w:rPr>
  </w:style>
  <w:style w:type="paragraph" w:styleId="Ttulo9">
    <w:name w:val="heading 9"/>
    <w:basedOn w:val="Normal"/>
    <w:next w:val="Normal"/>
    <w:link w:val="Ttulo9Car"/>
    <w:qFormat/>
    <w:rsid w:val="00D91533"/>
    <w:pPr>
      <w:tabs>
        <w:tab w:val="num" w:pos="3600"/>
      </w:tabs>
      <w:suppressAutoHyphens/>
      <w:spacing w:before="240" w:after="60"/>
      <w:ind w:left="3600" w:hanging="360"/>
      <w:jc w:val="both"/>
      <w:outlineLvl w:val="8"/>
    </w:pPr>
    <w:rPr>
      <w:rFonts w:ascii="Arial" w:hAnsi="Arial"/>
      <w:i/>
      <w:sz w:val="1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semiHidden/>
    <w:rsid w:val="00A37321"/>
    <w:pPr>
      <w:ind w:left="240" w:hanging="240"/>
    </w:pPr>
    <w:rPr>
      <w:rFonts w:ascii="Times" w:eastAsia="Times" w:hAnsi="Times"/>
      <w:sz w:val="24"/>
      <w:lang w:val="en-US"/>
    </w:rPr>
  </w:style>
  <w:style w:type="paragraph" w:styleId="Textoindependiente">
    <w:name w:val="Body Text"/>
    <w:basedOn w:val="Normal"/>
    <w:link w:val="TextoindependienteCar"/>
    <w:rsid w:val="00A37321"/>
    <w:pPr>
      <w:jc w:val="both"/>
    </w:pPr>
    <w:rPr>
      <w:rFonts w:ascii="Arial" w:hAnsi="Arial"/>
      <w:sz w:val="24"/>
      <w:lang w:val="es-MX"/>
    </w:rPr>
  </w:style>
  <w:style w:type="paragraph" w:styleId="Textoindependiente2">
    <w:name w:val="Body Text 2"/>
    <w:basedOn w:val="Normal"/>
    <w:link w:val="Textoindependiente2Car"/>
    <w:uiPriority w:val="99"/>
    <w:rsid w:val="00A37321"/>
    <w:pPr>
      <w:jc w:val="both"/>
    </w:pPr>
    <w:rPr>
      <w:rFonts w:ascii="Arial" w:hAnsi="Arial"/>
      <w:color w:val="FF0000"/>
      <w:sz w:val="24"/>
      <w:lang w:val="es-MX"/>
    </w:rPr>
  </w:style>
  <w:style w:type="paragraph" w:styleId="Sangra2detindependiente">
    <w:name w:val="Body Text Indent 2"/>
    <w:basedOn w:val="Normal"/>
    <w:link w:val="Sangra2detindependienteCar"/>
    <w:rsid w:val="00A37321"/>
    <w:pPr>
      <w:ind w:left="360"/>
      <w:jc w:val="both"/>
    </w:pPr>
    <w:rPr>
      <w:sz w:val="24"/>
      <w:lang w:val="es-ES"/>
    </w:rPr>
  </w:style>
  <w:style w:type="paragraph" w:styleId="Encabezado">
    <w:name w:val="header"/>
    <w:basedOn w:val="Normal"/>
    <w:link w:val="EncabezadoCar"/>
    <w:uiPriority w:val="99"/>
    <w:rsid w:val="00A37321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rsid w:val="00A37321"/>
    <w:pPr>
      <w:tabs>
        <w:tab w:val="center" w:pos="4252"/>
        <w:tab w:val="right" w:pos="8504"/>
      </w:tabs>
    </w:pPr>
    <w:rPr>
      <w:lang w:val="es-ES"/>
    </w:rPr>
  </w:style>
  <w:style w:type="character" w:styleId="Nmerodepgina">
    <w:name w:val="page number"/>
    <w:basedOn w:val="Fuentedeprrafopredeter"/>
    <w:rsid w:val="00A37321"/>
  </w:style>
  <w:style w:type="paragraph" w:styleId="Textodeglobo">
    <w:name w:val="Balloon Text"/>
    <w:basedOn w:val="Normal"/>
    <w:link w:val="TextodegloboCar"/>
    <w:uiPriority w:val="99"/>
    <w:semiHidden/>
    <w:rsid w:val="00A37321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033B97"/>
    <w:rPr>
      <w:lang w:val="es-EC"/>
    </w:rPr>
  </w:style>
  <w:style w:type="paragraph" w:styleId="TDC1">
    <w:name w:val="toc 1"/>
    <w:basedOn w:val="Normal"/>
    <w:next w:val="Normal"/>
    <w:autoRedefine/>
    <w:uiPriority w:val="39"/>
    <w:rsid w:val="00F142D8"/>
  </w:style>
  <w:style w:type="character" w:styleId="Hipervnculo">
    <w:name w:val="Hyperlink"/>
    <w:uiPriority w:val="99"/>
    <w:unhideWhenUsed/>
    <w:rsid w:val="00F142D8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142D8"/>
    <w:pPr>
      <w:keepLines/>
      <w:spacing w:before="480" w:line="276" w:lineRule="auto"/>
      <w:outlineLvl w:val="9"/>
    </w:pPr>
    <w:rPr>
      <w:rFonts w:ascii="Cambria" w:hAnsi="Cambria"/>
      <w:bCs/>
      <w:i w:val="0"/>
      <w:color w:val="365F91"/>
      <w:sz w:val="28"/>
      <w:szCs w:val="28"/>
      <w:u w:val="none"/>
      <w:lang w:val="es-ES" w:eastAsia="en-US"/>
    </w:rPr>
  </w:style>
  <w:style w:type="character" w:customStyle="1" w:styleId="EncabezadoCar">
    <w:name w:val="Encabezado Car"/>
    <w:link w:val="Encabezado"/>
    <w:uiPriority w:val="99"/>
    <w:rsid w:val="00F142D8"/>
  </w:style>
  <w:style w:type="paragraph" w:styleId="Sangradetextonormal">
    <w:name w:val="Body Text Indent"/>
    <w:basedOn w:val="Normal"/>
    <w:link w:val="SangradetextonormalCar"/>
    <w:rsid w:val="008F5FD9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F5FD9"/>
    <w:rPr>
      <w:lang w:val="es-EC"/>
    </w:rPr>
  </w:style>
  <w:style w:type="paragraph" w:customStyle="1" w:styleId="Sangra2detindependiente1">
    <w:name w:val="Sangría 2 de t. independiente1"/>
    <w:basedOn w:val="Normal"/>
    <w:rsid w:val="008F5FD9"/>
    <w:pPr>
      <w:suppressAutoHyphens/>
      <w:ind w:left="851"/>
    </w:pPr>
    <w:rPr>
      <w:rFonts w:ascii="Arial Narrow" w:hAnsi="Arial Narrow"/>
      <w:sz w:val="28"/>
      <w:lang w:val="es-ES" w:eastAsia="ar-SA"/>
    </w:rPr>
  </w:style>
  <w:style w:type="paragraph" w:customStyle="1" w:styleId="Sangra3detindependiente1">
    <w:name w:val="Sangría 3 de t. independiente1"/>
    <w:basedOn w:val="Normal"/>
    <w:rsid w:val="008F5FD9"/>
    <w:pPr>
      <w:suppressAutoHyphens/>
      <w:ind w:left="708"/>
    </w:pPr>
    <w:rPr>
      <w:rFonts w:ascii="Arial Narrow" w:hAnsi="Arial Narrow"/>
      <w:sz w:val="28"/>
      <w:lang w:val="es-ES" w:eastAsia="ar-SA"/>
    </w:rPr>
  </w:style>
  <w:style w:type="paragraph" w:styleId="Prrafodelista">
    <w:name w:val="List Paragraph"/>
    <w:basedOn w:val="Normal"/>
    <w:uiPriority w:val="34"/>
    <w:qFormat/>
    <w:rsid w:val="008F5FD9"/>
    <w:pPr>
      <w:suppressAutoHyphens/>
      <w:ind w:left="708"/>
    </w:pPr>
    <w:rPr>
      <w:rFonts w:ascii="Tahoma" w:hAnsi="Tahoma"/>
      <w:sz w:val="22"/>
      <w:lang w:val="es-ES" w:eastAsia="ar-SA"/>
    </w:rPr>
  </w:style>
  <w:style w:type="character" w:styleId="Textoennegrita">
    <w:name w:val="Strong"/>
    <w:qFormat/>
    <w:rsid w:val="008F5FD9"/>
    <w:rPr>
      <w:b/>
      <w:bCs/>
    </w:rPr>
  </w:style>
  <w:style w:type="paragraph" w:customStyle="1" w:styleId="Textoindependiente31">
    <w:name w:val="Texto independiente 31"/>
    <w:basedOn w:val="Normal"/>
    <w:rsid w:val="008F5FD9"/>
    <w:pPr>
      <w:tabs>
        <w:tab w:val="left" w:pos="1276"/>
      </w:tabs>
      <w:suppressAutoHyphens/>
      <w:jc w:val="both"/>
    </w:pPr>
    <w:rPr>
      <w:rFonts w:ascii="Tahoma" w:hAnsi="Tahoma"/>
      <w:sz w:val="24"/>
      <w:lang w:val="es-ES" w:eastAsia="ar-SA"/>
    </w:rPr>
  </w:style>
  <w:style w:type="paragraph" w:styleId="NormalWeb">
    <w:name w:val="Normal (Web)"/>
    <w:basedOn w:val="Normal"/>
    <w:rsid w:val="008F5FD9"/>
    <w:pPr>
      <w:suppressAutoHyphens/>
      <w:spacing w:before="100" w:after="100"/>
    </w:pPr>
    <w:rPr>
      <w:rFonts w:ascii="Arial Unicode MS" w:eastAsia="Arial Unicode MS" w:hAnsi="Arial Unicode MS" w:cs="Arial Unicode MS"/>
      <w:sz w:val="24"/>
      <w:szCs w:val="24"/>
      <w:lang w:val="es-ES" w:eastAsia="ar-SA"/>
    </w:rPr>
  </w:style>
  <w:style w:type="paragraph" w:styleId="Textonotapie">
    <w:name w:val="footnote text"/>
    <w:basedOn w:val="Normal"/>
    <w:link w:val="TextonotapieCar"/>
    <w:rsid w:val="008F5FD9"/>
    <w:pPr>
      <w:suppressAutoHyphens/>
    </w:pPr>
    <w:rPr>
      <w:lang w:val="es-ES" w:eastAsia="ar-SA"/>
    </w:rPr>
  </w:style>
  <w:style w:type="character" w:customStyle="1" w:styleId="TextonotapieCar">
    <w:name w:val="Texto nota pie Car"/>
    <w:link w:val="Textonotapie"/>
    <w:rsid w:val="008F5FD9"/>
    <w:rPr>
      <w:lang w:eastAsia="ar-SA"/>
    </w:rPr>
  </w:style>
  <w:style w:type="paragraph" w:styleId="TDC2">
    <w:name w:val="toc 2"/>
    <w:basedOn w:val="Normal"/>
    <w:next w:val="Normal"/>
    <w:autoRedefine/>
    <w:uiPriority w:val="39"/>
    <w:rsid w:val="00D50A59"/>
    <w:pPr>
      <w:spacing w:after="100"/>
      <w:ind w:left="200"/>
    </w:pPr>
  </w:style>
  <w:style w:type="paragraph" w:styleId="Textoindependiente3">
    <w:name w:val="Body Text 3"/>
    <w:basedOn w:val="Normal"/>
    <w:link w:val="Textoindependiente3Car"/>
    <w:rsid w:val="009E0EDC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9E0EDC"/>
    <w:rPr>
      <w:sz w:val="16"/>
      <w:szCs w:val="16"/>
      <w:lang w:val="es-EC"/>
    </w:rPr>
  </w:style>
  <w:style w:type="paragraph" w:styleId="Sangra3detindependiente">
    <w:name w:val="Body Text Indent 3"/>
    <w:basedOn w:val="Normal"/>
    <w:link w:val="Sangra3detindependienteCar"/>
    <w:rsid w:val="009E0EDC"/>
    <w:pPr>
      <w:spacing w:after="120"/>
      <w:ind w:left="283"/>
    </w:pPr>
    <w:rPr>
      <w:sz w:val="16"/>
      <w:szCs w:val="16"/>
      <w:lang w:val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9E0EDC"/>
    <w:rPr>
      <w:sz w:val="16"/>
      <w:szCs w:val="16"/>
    </w:rPr>
  </w:style>
  <w:style w:type="character" w:customStyle="1" w:styleId="Ttulo3Car">
    <w:name w:val="Título 3 Car"/>
    <w:basedOn w:val="Fuentedeprrafopredeter"/>
    <w:link w:val="Ttulo3"/>
    <w:rsid w:val="00D91533"/>
    <w:rPr>
      <w:rFonts w:ascii="Century Schoolbook" w:hAnsi="Century Schoolbook"/>
      <w:b/>
      <w:i/>
      <w:sz w:val="24"/>
      <w:lang w:val="es-ES_tradnl" w:eastAsia="ar-SA"/>
    </w:rPr>
  </w:style>
  <w:style w:type="character" w:customStyle="1" w:styleId="Ttulo6Car">
    <w:name w:val="Título 6 Car"/>
    <w:basedOn w:val="Fuentedeprrafopredeter"/>
    <w:link w:val="Ttulo6"/>
    <w:rsid w:val="00D91533"/>
    <w:rPr>
      <w:rFonts w:ascii="Arial" w:hAnsi="Arial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rsid w:val="00D91533"/>
    <w:rPr>
      <w:rFonts w:ascii="Arial" w:hAnsi="Arial"/>
      <w:lang w:val="es-ES_tradnl" w:eastAsia="ar-SA"/>
    </w:rPr>
  </w:style>
  <w:style w:type="character" w:customStyle="1" w:styleId="Ttulo8Car">
    <w:name w:val="Título 8 Car"/>
    <w:basedOn w:val="Fuentedeprrafopredeter"/>
    <w:link w:val="Ttulo8"/>
    <w:rsid w:val="00D91533"/>
    <w:rPr>
      <w:rFonts w:ascii="Arial" w:hAnsi="Arial"/>
      <w:i/>
      <w:lang w:val="es-ES_tradnl" w:eastAsia="ar-SA"/>
    </w:rPr>
  </w:style>
  <w:style w:type="character" w:customStyle="1" w:styleId="Ttulo9Car">
    <w:name w:val="Título 9 Car"/>
    <w:basedOn w:val="Fuentedeprrafopredeter"/>
    <w:link w:val="Ttulo9"/>
    <w:rsid w:val="00D91533"/>
    <w:rPr>
      <w:rFonts w:ascii="Arial" w:hAnsi="Arial"/>
      <w:i/>
      <w:sz w:val="18"/>
      <w:lang w:val="es-ES_tradnl" w:eastAsia="ar-SA"/>
    </w:rPr>
  </w:style>
  <w:style w:type="character" w:customStyle="1" w:styleId="Ttulo2Car">
    <w:name w:val="Título 2 Car"/>
    <w:basedOn w:val="Fuentedeprrafopredeter"/>
    <w:link w:val="Ttulo2"/>
    <w:rsid w:val="00D91533"/>
    <w:rPr>
      <w:rFonts w:ascii="Arial" w:hAnsi="Arial"/>
      <w:b/>
      <w:i/>
      <w:sz w:val="24"/>
      <w:u w:val="single"/>
      <w:lang w:val="es-MX"/>
    </w:rPr>
  </w:style>
  <w:style w:type="character" w:customStyle="1" w:styleId="WW8Num2z0">
    <w:name w:val="WW8Num2z0"/>
    <w:rsid w:val="00D91533"/>
    <w:rPr>
      <w:rFonts w:ascii="Symbol" w:hAnsi="Symbol"/>
    </w:rPr>
  </w:style>
  <w:style w:type="character" w:customStyle="1" w:styleId="WW8Num6z0">
    <w:name w:val="WW8Num6z0"/>
    <w:rsid w:val="00D91533"/>
    <w:rPr>
      <w:rFonts w:ascii="Wingdings" w:hAnsi="Wingdings"/>
    </w:rPr>
  </w:style>
  <w:style w:type="character" w:customStyle="1" w:styleId="WW8Num7z0">
    <w:name w:val="WW8Num7z0"/>
    <w:rsid w:val="00D91533"/>
    <w:rPr>
      <w:rFonts w:ascii="Wingdings" w:hAnsi="Wingdings"/>
    </w:rPr>
  </w:style>
  <w:style w:type="character" w:customStyle="1" w:styleId="WW8Num10z0">
    <w:name w:val="WW8Num10z0"/>
    <w:rsid w:val="00D91533"/>
    <w:rPr>
      <w:rFonts w:ascii="Wingdings" w:hAnsi="Wingdings"/>
    </w:rPr>
  </w:style>
  <w:style w:type="character" w:customStyle="1" w:styleId="WW8Num11z0">
    <w:name w:val="WW8Num11z0"/>
    <w:rsid w:val="00D91533"/>
    <w:rPr>
      <w:rFonts w:ascii="Symbol" w:hAnsi="Symbol"/>
    </w:rPr>
  </w:style>
  <w:style w:type="character" w:customStyle="1" w:styleId="WW8Num12z0">
    <w:name w:val="WW8Num12z0"/>
    <w:rsid w:val="00D91533"/>
    <w:rPr>
      <w:rFonts w:ascii="Symbol" w:hAnsi="Symbol"/>
    </w:rPr>
  </w:style>
  <w:style w:type="character" w:customStyle="1" w:styleId="WW8Num13z0">
    <w:name w:val="WW8Num13z0"/>
    <w:rsid w:val="00D91533"/>
    <w:rPr>
      <w:rFonts w:ascii="Wingdings" w:hAnsi="Wingdings"/>
    </w:rPr>
  </w:style>
  <w:style w:type="character" w:customStyle="1" w:styleId="WW8Num14z0">
    <w:name w:val="WW8Num14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Fuentedeprrafopredeter2">
    <w:name w:val="Fuente de párrafo predeter.2"/>
    <w:rsid w:val="00D91533"/>
  </w:style>
  <w:style w:type="character" w:customStyle="1" w:styleId="WW8Num3z0">
    <w:name w:val="WW8Num3z0"/>
    <w:rsid w:val="00D91533"/>
    <w:rPr>
      <w:rFonts w:ascii="Wingdings" w:hAnsi="Wingdings"/>
      <w:color w:val="auto"/>
    </w:rPr>
  </w:style>
  <w:style w:type="character" w:customStyle="1" w:styleId="WW8Num3z1">
    <w:name w:val="WW8Num3z1"/>
    <w:rsid w:val="00D91533"/>
    <w:rPr>
      <w:rFonts w:ascii="Courier New" w:hAnsi="Courier New"/>
    </w:rPr>
  </w:style>
  <w:style w:type="character" w:customStyle="1" w:styleId="WW8Num3z2">
    <w:name w:val="WW8Num3z2"/>
    <w:rsid w:val="00D91533"/>
    <w:rPr>
      <w:rFonts w:ascii="Wingdings" w:hAnsi="Wingdings"/>
    </w:rPr>
  </w:style>
  <w:style w:type="character" w:customStyle="1" w:styleId="WW8Num3z3">
    <w:name w:val="WW8Num3z3"/>
    <w:rsid w:val="00D91533"/>
    <w:rPr>
      <w:rFonts w:ascii="Symbol" w:hAnsi="Symbol"/>
    </w:rPr>
  </w:style>
  <w:style w:type="character" w:customStyle="1" w:styleId="WW8Num5z0">
    <w:name w:val="WW8Num5z0"/>
    <w:rsid w:val="00D91533"/>
    <w:rPr>
      <w:rFonts w:ascii="Wingdings" w:hAnsi="Wingdings"/>
    </w:rPr>
  </w:style>
  <w:style w:type="character" w:customStyle="1" w:styleId="WW8Num9z0">
    <w:name w:val="WW8Num9z0"/>
    <w:rsid w:val="00D91533"/>
    <w:rPr>
      <w:rFonts w:ascii="Symbol" w:hAnsi="Symbol"/>
    </w:rPr>
  </w:style>
  <w:style w:type="character" w:customStyle="1" w:styleId="WW8Num9z1">
    <w:name w:val="WW8Num9z1"/>
    <w:rsid w:val="00D91533"/>
    <w:rPr>
      <w:rFonts w:ascii="Courier New" w:hAnsi="Courier New"/>
    </w:rPr>
  </w:style>
  <w:style w:type="character" w:customStyle="1" w:styleId="WW8Num9z2">
    <w:name w:val="WW8Num9z2"/>
    <w:rsid w:val="00D91533"/>
    <w:rPr>
      <w:rFonts w:ascii="Wingdings" w:hAnsi="Wingdings"/>
    </w:rPr>
  </w:style>
  <w:style w:type="character" w:customStyle="1" w:styleId="WW8Num10z1">
    <w:name w:val="WW8Num10z1"/>
    <w:rsid w:val="00D91533"/>
    <w:rPr>
      <w:rFonts w:ascii="Courier New" w:hAnsi="Courier New"/>
    </w:rPr>
  </w:style>
  <w:style w:type="character" w:customStyle="1" w:styleId="WW8Num10z3">
    <w:name w:val="WW8Num10z3"/>
    <w:rsid w:val="00D91533"/>
    <w:rPr>
      <w:rFonts w:ascii="Symbol" w:hAnsi="Symbol"/>
    </w:rPr>
  </w:style>
  <w:style w:type="character" w:customStyle="1" w:styleId="WW8Num11z1">
    <w:name w:val="WW8Num11z1"/>
    <w:rsid w:val="00D91533"/>
    <w:rPr>
      <w:b w:val="0"/>
    </w:rPr>
  </w:style>
  <w:style w:type="character" w:customStyle="1" w:styleId="WW8Num12z1">
    <w:name w:val="WW8Num12z1"/>
    <w:rsid w:val="00D91533"/>
    <w:rPr>
      <w:rFonts w:ascii="Courier New" w:hAnsi="Courier New"/>
    </w:rPr>
  </w:style>
  <w:style w:type="character" w:customStyle="1" w:styleId="WW8Num12z2">
    <w:name w:val="WW8Num12z2"/>
    <w:rsid w:val="00D91533"/>
    <w:rPr>
      <w:rFonts w:ascii="Wingdings" w:hAnsi="Wingdings"/>
    </w:rPr>
  </w:style>
  <w:style w:type="character" w:customStyle="1" w:styleId="WW8Num13z1">
    <w:name w:val="WW8Num13z1"/>
    <w:rsid w:val="00D91533"/>
    <w:rPr>
      <w:rFonts w:ascii="Courier New" w:hAnsi="Courier New"/>
    </w:rPr>
  </w:style>
  <w:style w:type="character" w:customStyle="1" w:styleId="WW8Num13z3">
    <w:name w:val="WW8Num13z3"/>
    <w:rsid w:val="00D91533"/>
    <w:rPr>
      <w:rFonts w:ascii="Symbol" w:hAnsi="Symbol"/>
    </w:rPr>
  </w:style>
  <w:style w:type="character" w:customStyle="1" w:styleId="WW8Num16z0">
    <w:name w:val="WW8Num16z0"/>
    <w:rsid w:val="00D91533"/>
    <w:rPr>
      <w:b w:val="0"/>
    </w:rPr>
  </w:style>
  <w:style w:type="character" w:customStyle="1" w:styleId="WW8Num18z0">
    <w:name w:val="WW8Num18z0"/>
    <w:rsid w:val="00D91533"/>
    <w:rPr>
      <w:rFonts w:ascii="Wingdings" w:hAnsi="Wingdings"/>
    </w:rPr>
  </w:style>
  <w:style w:type="character" w:customStyle="1" w:styleId="WW8Num18z1">
    <w:name w:val="WW8Num18z1"/>
    <w:rsid w:val="00D91533"/>
    <w:rPr>
      <w:rFonts w:ascii="Courier New" w:hAnsi="Courier New"/>
    </w:rPr>
  </w:style>
  <w:style w:type="character" w:customStyle="1" w:styleId="WW8Num18z3">
    <w:name w:val="WW8Num18z3"/>
    <w:rsid w:val="00D91533"/>
    <w:rPr>
      <w:rFonts w:ascii="Symbol" w:hAnsi="Symbol"/>
    </w:rPr>
  </w:style>
  <w:style w:type="character" w:customStyle="1" w:styleId="WW8Num20z0">
    <w:name w:val="WW8Num20z0"/>
    <w:rsid w:val="00D91533"/>
    <w:rPr>
      <w:rFonts w:ascii="Symbol" w:hAnsi="Symbol"/>
    </w:rPr>
  </w:style>
  <w:style w:type="character" w:customStyle="1" w:styleId="WW8Num20z1">
    <w:name w:val="WW8Num20z1"/>
    <w:rsid w:val="00D91533"/>
    <w:rPr>
      <w:rFonts w:ascii="Courier New" w:hAnsi="Courier New" w:cs="Courier New"/>
    </w:rPr>
  </w:style>
  <w:style w:type="character" w:customStyle="1" w:styleId="WW8Num20z2">
    <w:name w:val="WW8Num20z2"/>
    <w:rsid w:val="00D91533"/>
    <w:rPr>
      <w:rFonts w:ascii="Wingdings" w:hAnsi="Wingdings"/>
    </w:rPr>
  </w:style>
  <w:style w:type="character" w:customStyle="1" w:styleId="WW8Num23z0">
    <w:name w:val="WW8Num23z0"/>
    <w:rsid w:val="00D91533"/>
    <w:rPr>
      <w:rFonts w:ascii="Wingdings" w:hAnsi="Wingdings"/>
      <w:color w:val="auto"/>
    </w:rPr>
  </w:style>
  <w:style w:type="character" w:customStyle="1" w:styleId="WW8Num23z1">
    <w:name w:val="WW8Num23z1"/>
    <w:rsid w:val="00D91533"/>
    <w:rPr>
      <w:rFonts w:ascii="Courier New" w:hAnsi="Courier New" w:cs="Courier New"/>
    </w:rPr>
  </w:style>
  <w:style w:type="character" w:customStyle="1" w:styleId="WW8Num23z2">
    <w:name w:val="WW8Num23z2"/>
    <w:rsid w:val="00D91533"/>
    <w:rPr>
      <w:rFonts w:ascii="Wingdings" w:hAnsi="Wingdings"/>
    </w:rPr>
  </w:style>
  <w:style w:type="character" w:customStyle="1" w:styleId="WW8Num23z3">
    <w:name w:val="WW8Num23z3"/>
    <w:rsid w:val="00D91533"/>
    <w:rPr>
      <w:rFonts w:ascii="Symbol" w:hAnsi="Symbol"/>
    </w:rPr>
  </w:style>
  <w:style w:type="character" w:customStyle="1" w:styleId="WW8Num24z0">
    <w:name w:val="WW8Num24z0"/>
    <w:rsid w:val="00D91533"/>
    <w:rPr>
      <w:rFonts w:ascii="Symbol" w:hAnsi="Symbol"/>
    </w:rPr>
  </w:style>
  <w:style w:type="character" w:customStyle="1" w:styleId="WW8Num25z0">
    <w:name w:val="WW8Num25z0"/>
    <w:rsid w:val="00D91533"/>
    <w:rPr>
      <w:rFonts w:ascii="Symbol" w:hAnsi="Symbol"/>
    </w:rPr>
  </w:style>
  <w:style w:type="character" w:customStyle="1" w:styleId="WW8Num25z1">
    <w:name w:val="WW8Num25z1"/>
    <w:rsid w:val="00D91533"/>
    <w:rPr>
      <w:rFonts w:ascii="Courier New" w:hAnsi="Courier New"/>
    </w:rPr>
  </w:style>
  <w:style w:type="character" w:customStyle="1" w:styleId="WW8Num25z2">
    <w:name w:val="WW8Num25z2"/>
    <w:rsid w:val="00D91533"/>
    <w:rPr>
      <w:rFonts w:ascii="Wingdings" w:hAnsi="Wingdings"/>
    </w:rPr>
  </w:style>
  <w:style w:type="character" w:customStyle="1" w:styleId="WW8Num26z0">
    <w:name w:val="WW8Num26z0"/>
    <w:rsid w:val="00D91533"/>
    <w:rPr>
      <w:rFonts w:ascii="Wingdings" w:hAnsi="Wingdings"/>
    </w:rPr>
  </w:style>
  <w:style w:type="character" w:customStyle="1" w:styleId="WW8Num26z1">
    <w:name w:val="WW8Num26z1"/>
    <w:rsid w:val="00D91533"/>
    <w:rPr>
      <w:rFonts w:ascii="Courier New" w:hAnsi="Courier New"/>
    </w:rPr>
  </w:style>
  <w:style w:type="character" w:customStyle="1" w:styleId="WW8Num26z3">
    <w:name w:val="WW8Num26z3"/>
    <w:rsid w:val="00D91533"/>
    <w:rPr>
      <w:rFonts w:ascii="Symbol" w:hAnsi="Symbol"/>
    </w:rPr>
  </w:style>
  <w:style w:type="character" w:customStyle="1" w:styleId="WW8Num27z0">
    <w:name w:val="WW8Num27z0"/>
    <w:rsid w:val="00D91533"/>
    <w:rPr>
      <w:rFonts w:ascii="Times New Roman" w:hAnsi="Times New Roman"/>
    </w:rPr>
  </w:style>
  <w:style w:type="character" w:customStyle="1" w:styleId="WW8Num27z1">
    <w:name w:val="WW8Num27z1"/>
    <w:rsid w:val="00D91533"/>
    <w:rPr>
      <w:rFonts w:ascii="Courier New" w:hAnsi="Courier New"/>
    </w:rPr>
  </w:style>
  <w:style w:type="character" w:customStyle="1" w:styleId="WW8Num27z2">
    <w:name w:val="WW8Num27z2"/>
    <w:rsid w:val="00D91533"/>
    <w:rPr>
      <w:rFonts w:ascii="Wingdings" w:hAnsi="Wingdings"/>
    </w:rPr>
  </w:style>
  <w:style w:type="character" w:customStyle="1" w:styleId="WW8Num27z3">
    <w:name w:val="WW8Num27z3"/>
    <w:rsid w:val="00D91533"/>
    <w:rPr>
      <w:rFonts w:ascii="Symbol" w:hAnsi="Symbol"/>
    </w:rPr>
  </w:style>
  <w:style w:type="character" w:customStyle="1" w:styleId="WW8Num28z0">
    <w:name w:val="WW8Num28z0"/>
    <w:rsid w:val="00D91533"/>
    <w:rPr>
      <w:rFonts w:ascii="Symbol" w:hAnsi="Symbol"/>
    </w:rPr>
  </w:style>
  <w:style w:type="character" w:customStyle="1" w:styleId="WW8Num28z1">
    <w:name w:val="WW8Num28z1"/>
    <w:rsid w:val="00D91533"/>
    <w:rPr>
      <w:rFonts w:ascii="Courier New" w:hAnsi="Courier New" w:cs="Courier New"/>
    </w:rPr>
  </w:style>
  <w:style w:type="character" w:customStyle="1" w:styleId="WW8Num28z2">
    <w:name w:val="WW8Num28z2"/>
    <w:rsid w:val="00D91533"/>
    <w:rPr>
      <w:rFonts w:ascii="Wingdings" w:hAnsi="Wingdings"/>
    </w:rPr>
  </w:style>
  <w:style w:type="character" w:customStyle="1" w:styleId="WW8Num29z0">
    <w:name w:val="WW8Num29z0"/>
    <w:rsid w:val="00D91533"/>
    <w:rPr>
      <w:rFonts w:ascii="Wingdings" w:hAnsi="Wingdings"/>
      <w:color w:val="auto"/>
    </w:rPr>
  </w:style>
  <w:style w:type="character" w:customStyle="1" w:styleId="WW8Num29z1">
    <w:name w:val="WW8Num29z1"/>
    <w:rsid w:val="00D91533"/>
    <w:rPr>
      <w:rFonts w:ascii="Courier New" w:hAnsi="Courier New"/>
    </w:rPr>
  </w:style>
  <w:style w:type="character" w:customStyle="1" w:styleId="WW8Num29z2">
    <w:name w:val="WW8Num29z2"/>
    <w:rsid w:val="00D91533"/>
    <w:rPr>
      <w:rFonts w:ascii="Wingdings" w:hAnsi="Wingdings"/>
    </w:rPr>
  </w:style>
  <w:style w:type="character" w:customStyle="1" w:styleId="WW8Num29z3">
    <w:name w:val="WW8Num29z3"/>
    <w:rsid w:val="00D91533"/>
    <w:rPr>
      <w:rFonts w:ascii="Symbol" w:hAnsi="Symbol"/>
    </w:rPr>
  </w:style>
  <w:style w:type="character" w:customStyle="1" w:styleId="WW8Num30z0">
    <w:name w:val="WW8Num30z0"/>
    <w:rsid w:val="00D91533"/>
    <w:rPr>
      <w:rFonts w:ascii="Wingdings" w:hAnsi="Wingdings"/>
    </w:rPr>
  </w:style>
  <w:style w:type="character" w:customStyle="1" w:styleId="WW8Num31z0">
    <w:name w:val="WW8Num31z0"/>
    <w:rsid w:val="00D91533"/>
    <w:rPr>
      <w:rFonts w:ascii="Wingdings" w:hAnsi="Wingdings"/>
      <w:b w:val="0"/>
      <w:i w:val="0"/>
      <w:color w:val="auto"/>
      <w:sz w:val="22"/>
    </w:rPr>
  </w:style>
  <w:style w:type="character" w:customStyle="1" w:styleId="WW8Num31z1">
    <w:name w:val="WW8Num31z1"/>
    <w:rsid w:val="00D91533"/>
    <w:rPr>
      <w:rFonts w:ascii="Courier New" w:hAnsi="Courier New"/>
    </w:rPr>
  </w:style>
  <w:style w:type="character" w:customStyle="1" w:styleId="WW8Num31z2">
    <w:name w:val="WW8Num31z2"/>
    <w:rsid w:val="00D91533"/>
    <w:rPr>
      <w:rFonts w:ascii="Wingdings" w:hAnsi="Wingdings"/>
    </w:rPr>
  </w:style>
  <w:style w:type="character" w:customStyle="1" w:styleId="WW8Num31z3">
    <w:name w:val="WW8Num31z3"/>
    <w:rsid w:val="00D91533"/>
    <w:rPr>
      <w:rFonts w:ascii="Symbol" w:hAnsi="Symbol"/>
    </w:rPr>
  </w:style>
  <w:style w:type="character" w:customStyle="1" w:styleId="WW8Num32z0">
    <w:name w:val="WW8Num32z0"/>
    <w:rsid w:val="00D91533"/>
    <w:rPr>
      <w:rFonts w:ascii="Wingdings" w:hAnsi="Wingdings"/>
      <w:color w:val="auto"/>
    </w:rPr>
  </w:style>
  <w:style w:type="character" w:customStyle="1" w:styleId="WW8Num32z1">
    <w:name w:val="WW8Num32z1"/>
    <w:rsid w:val="00D91533"/>
    <w:rPr>
      <w:rFonts w:ascii="Courier New" w:hAnsi="Courier New"/>
    </w:rPr>
  </w:style>
  <w:style w:type="character" w:customStyle="1" w:styleId="WW8Num32z2">
    <w:name w:val="WW8Num32z2"/>
    <w:rsid w:val="00D91533"/>
    <w:rPr>
      <w:rFonts w:ascii="Wingdings" w:hAnsi="Wingdings"/>
    </w:rPr>
  </w:style>
  <w:style w:type="character" w:customStyle="1" w:styleId="WW8Num32z3">
    <w:name w:val="WW8Num32z3"/>
    <w:rsid w:val="00D91533"/>
    <w:rPr>
      <w:rFonts w:ascii="Symbol" w:hAnsi="Symbol"/>
    </w:rPr>
  </w:style>
  <w:style w:type="character" w:customStyle="1" w:styleId="WW8Num33z0">
    <w:name w:val="WW8Num33z0"/>
    <w:rsid w:val="00D91533"/>
    <w:rPr>
      <w:rFonts w:ascii="Wingdings" w:hAnsi="Wingdings"/>
    </w:rPr>
  </w:style>
  <w:style w:type="character" w:customStyle="1" w:styleId="WW8Num35z0">
    <w:name w:val="WW8Num35z0"/>
    <w:rsid w:val="00D91533"/>
    <w:rPr>
      <w:rFonts w:ascii="Symbol" w:hAnsi="Symbol"/>
    </w:rPr>
  </w:style>
  <w:style w:type="character" w:customStyle="1" w:styleId="WW8Num36z0">
    <w:name w:val="WW8Num36z0"/>
    <w:rsid w:val="00D91533"/>
    <w:rPr>
      <w:rFonts w:ascii="Arial" w:hAnsi="Arial"/>
      <w:sz w:val="24"/>
    </w:rPr>
  </w:style>
  <w:style w:type="character" w:customStyle="1" w:styleId="Fuentedeprrafopredeter1">
    <w:name w:val="Fuente de párrafo predeter.1"/>
    <w:rsid w:val="00D91533"/>
  </w:style>
  <w:style w:type="character" w:customStyle="1" w:styleId="Smbolodenotaalpie">
    <w:name w:val="Símbolo de nota al pie"/>
    <w:rsid w:val="00D91533"/>
    <w:rPr>
      <w:vertAlign w:val="superscript"/>
    </w:rPr>
  </w:style>
  <w:style w:type="character" w:styleId="Hipervnculovisitado">
    <w:name w:val="FollowedHyperlink"/>
    <w:rsid w:val="00D91533"/>
    <w:rPr>
      <w:color w:val="800080"/>
      <w:u w:val="single"/>
    </w:rPr>
  </w:style>
  <w:style w:type="character" w:customStyle="1" w:styleId="estilo91">
    <w:name w:val="estilo91"/>
    <w:rsid w:val="00D91533"/>
    <w:rPr>
      <w:color w:val="000000"/>
    </w:rPr>
  </w:style>
  <w:style w:type="paragraph" w:customStyle="1" w:styleId="Encabezado2">
    <w:name w:val="Encabezado2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val="es-ES" w:eastAsia="ar-SA"/>
    </w:rPr>
  </w:style>
  <w:style w:type="paragraph" w:styleId="Lista">
    <w:name w:val="List"/>
    <w:basedOn w:val="Textoindependiente"/>
    <w:rsid w:val="00D91533"/>
    <w:pPr>
      <w:suppressAutoHyphens/>
      <w:jc w:val="left"/>
    </w:pPr>
    <w:rPr>
      <w:rFonts w:ascii="Arial Narrow" w:hAnsi="Arial Narrow" w:cs="Tahoma"/>
      <w:lang w:val="es-ES" w:eastAsia="ar-SA"/>
    </w:rPr>
  </w:style>
  <w:style w:type="paragraph" w:customStyle="1" w:styleId="Etiqueta">
    <w:name w:val="Etiqueta"/>
    <w:basedOn w:val="Normal"/>
    <w:rsid w:val="00D91533"/>
    <w:pPr>
      <w:suppressLineNumbers/>
      <w:suppressAutoHyphens/>
      <w:spacing w:before="120" w:after="120"/>
    </w:pPr>
    <w:rPr>
      <w:rFonts w:ascii="Tahoma" w:hAnsi="Tahoma" w:cs="Tahoma"/>
      <w:i/>
      <w:iCs/>
      <w:sz w:val="24"/>
      <w:szCs w:val="24"/>
      <w:lang w:val="es-ES" w:eastAsia="ar-SA"/>
    </w:rPr>
  </w:style>
  <w:style w:type="paragraph" w:customStyle="1" w:styleId="ndice">
    <w:name w:val="Índice"/>
    <w:basedOn w:val="Normal"/>
    <w:rsid w:val="00D91533"/>
    <w:pPr>
      <w:suppressLineNumbers/>
      <w:suppressAutoHyphens/>
    </w:pPr>
    <w:rPr>
      <w:rFonts w:ascii="Tahoma" w:hAnsi="Tahoma" w:cs="Tahoma"/>
      <w:sz w:val="22"/>
      <w:lang w:val="es-ES" w:eastAsia="ar-SA"/>
    </w:rPr>
  </w:style>
  <w:style w:type="paragraph" w:customStyle="1" w:styleId="Encabezado1">
    <w:name w:val="Encabezado1"/>
    <w:basedOn w:val="Normal"/>
    <w:next w:val="Textoindependiente"/>
    <w:rsid w:val="00D91533"/>
    <w:pPr>
      <w:keepNext/>
      <w:suppressAutoHyphens/>
      <w:spacing w:before="240" w:after="120"/>
    </w:pPr>
    <w:rPr>
      <w:rFonts w:ascii="Arial" w:eastAsia="Arial Unicode MS" w:hAnsi="Arial" w:cs="Tahoma"/>
      <w:sz w:val="28"/>
      <w:szCs w:val="28"/>
      <w:lang w:val="es-ES" w:eastAsia="ar-SA"/>
    </w:rPr>
  </w:style>
  <w:style w:type="paragraph" w:customStyle="1" w:styleId="Textoindependiente21">
    <w:name w:val="Texto independiente 21"/>
    <w:basedOn w:val="Normal"/>
    <w:rsid w:val="00D91533"/>
    <w:pPr>
      <w:suppressAutoHyphens/>
      <w:jc w:val="both"/>
    </w:pPr>
    <w:rPr>
      <w:rFonts w:ascii="Arial Narrow" w:hAnsi="Arial Narrow"/>
      <w:sz w:val="28"/>
      <w:lang w:val="es-ES" w:eastAsia="ar-SA"/>
    </w:rPr>
  </w:style>
  <w:style w:type="paragraph" w:customStyle="1" w:styleId="H4">
    <w:name w:val="H4"/>
    <w:basedOn w:val="Normal"/>
    <w:next w:val="Normal"/>
    <w:rsid w:val="00D91533"/>
    <w:pPr>
      <w:keepNext/>
      <w:suppressAutoHyphens/>
      <w:spacing w:before="100" w:after="100"/>
    </w:pPr>
    <w:rPr>
      <w:b/>
      <w:sz w:val="24"/>
      <w:lang w:val="es-ES" w:eastAsia="ar-SA"/>
    </w:rPr>
  </w:style>
  <w:style w:type="paragraph" w:customStyle="1" w:styleId="Contenidodelmarco">
    <w:name w:val="Contenido del marco"/>
    <w:basedOn w:val="Textoindependiente"/>
    <w:rsid w:val="00D91533"/>
    <w:pPr>
      <w:suppressAutoHyphens/>
      <w:jc w:val="left"/>
    </w:pPr>
    <w:rPr>
      <w:rFonts w:ascii="Arial Narrow" w:hAnsi="Arial Narrow"/>
      <w:lang w:val="es-ES" w:eastAsia="ar-SA"/>
    </w:rPr>
  </w:style>
  <w:style w:type="paragraph" w:customStyle="1" w:styleId="Contenidodelatabla">
    <w:name w:val="Contenido de la tabla"/>
    <w:basedOn w:val="Normal"/>
    <w:rsid w:val="00D91533"/>
    <w:pPr>
      <w:suppressAutoHyphens/>
      <w:autoSpaceDE w:val="0"/>
      <w:spacing w:line="276" w:lineRule="auto"/>
      <w:ind w:left="66" w:hanging="284"/>
      <w:jc w:val="both"/>
    </w:pPr>
    <w:rPr>
      <w:rFonts w:ascii="Arial" w:hAnsi="Arial" w:cs="Arial"/>
      <w:sz w:val="22"/>
      <w:lang w:val="es-ES" w:eastAsia="ar-SA"/>
    </w:rPr>
  </w:style>
  <w:style w:type="paragraph" w:customStyle="1" w:styleId="Encabezadodelatabla">
    <w:name w:val="Encabezado de la tabla"/>
    <w:basedOn w:val="Contenidodelatabla"/>
    <w:rsid w:val="00D91533"/>
    <w:pPr>
      <w:jc w:val="center"/>
    </w:pPr>
    <w:rPr>
      <w:b/>
      <w:bCs/>
    </w:rPr>
  </w:style>
  <w:style w:type="character" w:styleId="Refdenotaalpie">
    <w:name w:val="footnote reference"/>
    <w:rsid w:val="00D91533"/>
    <w:rPr>
      <w:vertAlign w:val="superscript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533"/>
    <w:rPr>
      <w:rFonts w:ascii="Tahoma" w:hAnsi="Tahoma" w:cs="Tahoma"/>
      <w:sz w:val="16"/>
      <w:szCs w:val="16"/>
      <w:lang w:val="es-EC"/>
    </w:rPr>
  </w:style>
  <w:style w:type="paragraph" w:customStyle="1" w:styleId="Default">
    <w:name w:val="Default"/>
    <w:rsid w:val="00D9153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D91533"/>
    <w:rPr>
      <w:rFonts w:ascii="Arial" w:hAnsi="Arial"/>
      <w:color w:val="FF0000"/>
      <w:sz w:val="24"/>
      <w:lang w:val="es-MX"/>
    </w:rPr>
  </w:style>
  <w:style w:type="paragraph" w:customStyle="1" w:styleId="peque">
    <w:name w:val="peque"/>
    <w:basedOn w:val="Normal"/>
    <w:rsid w:val="00D91533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  <w:lang w:val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91533"/>
    <w:rPr>
      <w:sz w:val="24"/>
    </w:rPr>
  </w:style>
  <w:style w:type="paragraph" w:customStyle="1" w:styleId="Prrafodelista1">
    <w:name w:val="Párrafo de lista1"/>
    <w:basedOn w:val="Normal"/>
    <w:qFormat/>
    <w:rsid w:val="00D91533"/>
    <w:pPr>
      <w:ind w:left="708"/>
    </w:pPr>
    <w:rPr>
      <w:rFonts w:ascii="Tahoma" w:hAnsi="Tahoma"/>
      <w:sz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F65E5"/>
    <w:rPr>
      <w:rFonts w:ascii="Arial" w:hAnsi="Arial"/>
      <w:sz w:val="24"/>
      <w:lang w:val="es-MX"/>
    </w:rPr>
  </w:style>
  <w:style w:type="table" w:styleId="Tablaconcuadrcula">
    <w:name w:val="Table Grid"/>
    <w:basedOn w:val="Tablanormal"/>
    <w:rsid w:val="00AF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rsid w:val="009E7F4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E7F4E"/>
  </w:style>
  <w:style w:type="character" w:customStyle="1" w:styleId="TextocomentarioCar">
    <w:name w:val="Texto comentario Car"/>
    <w:basedOn w:val="Fuentedeprrafopredeter"/>
    <w:link w:val="Textocomentario"/>
    <w:rsid w:val="009E7F4E"/>
    <w:rPr>
      <w:lang w:val="es-EC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E7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9E7F4E"/>
    <w:rPr>
      <w:b/>
      <w:bCs/>
      <w:lang w:val="es-EC"/>
    </w:rPr>
  </w:style>
  <w:style w:type="numbering" w:customStyle="1" w:styleId="Estilo1">
    <w:name w:val="Estilo1"/>
    <w:uiPriority w:val="99"/>
    <w:rsid w:val="002D5EA5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RILEX\PLANTILLA%20TRILE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9FE48-1446-45F0-9784-6B6252A5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TRILEX</Template>
  <TotalTime>45</TotalTime>
  <Pages>5</Pages>
  <Words>1405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Propósito</vt:lpstr>
    </vt:vector>
  </TitlesOfParts>
  <Company>Grupo Investamar</Company>
  <LinksUpToDate>false</LinksUpToDate>
  <CharactersWithSpaces>9116</CharactersWithSpaces>
  <SharedDoc>false</SharedDoc>
  <HLinks>
    <vt:vector size="48" baseType="variant">
      <vt:variant>
        <vt:i4>1703999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_Toc335384193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_Toc335384192</vt:lpwstr>
      </vt:variant>
      <vt:variant>
        <vt:i4>1703999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_Toc335384191</vt:lpwstr>
      </vt:variant>
      <vt:variant>
        <vt:i4>1703999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_Toc335384190</vt:lpwstr>
      </vt:variant>
      <vt:variant>
        <vt:i4>1769535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_Toc335384189</vt:lpwstr>
      </vt:variant>
      <vt:variant>
        <vt:i4>1769535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_Toc335384188</vt:lpwstr>
      </vt:variant>
      <vt:variant>
        <vt:i4>1769535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_Toc335384187</vt:lpwstr>
      </vt:variant>
      <vt:variant>
        <vt:i4>1769535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_Toc335384186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Propósito</dc:title>
  <dc:creator>HP</dc:creator>
  <cp:lastModifiedBy>Perez, Steeven</cp:lastModifiedBy>
  <cp:revision>26</cp:revision>
  <cp:lastPrinted>2018-10-11T15:03:00Z</cp:lastPrinted>
  <dcterms:created xsi:type="dcterms:W3CDTF">2018-10-10T17:52:00Z</dcterms:created>
  <dcterms:modified xsi:type="dcterms:W3CDTF">2020-08-06T19:02:00Z</dcterms:modified>
</cp:coreProperties>
</file>