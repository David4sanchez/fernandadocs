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38A90" w14:textId="77777777" w:rsidR="00BC0650" w:rsidRPr="00B36C31" w:rsidRDefault="00BE0462"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lang w:val="es-MX"/>
        </w:rPr>
        <w:t>Propósito</w:t>
      </w:r>
    </w:p>
    <w:p w14:paraId="22878FEE" w14:textId="287D1FB5" w:rsidR="00BC0650" w:rsidRPr="00B36C31" w:rsidRDefault="00BC0650" w:rsidP="00B36C31">
      <w:p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rPr>
      </w:pPr>
      <w:r w:rsidRPr="00B36C31">
        <w:rPr>
          <w:rFonts w:asciiTheme="minorHAnsi" w:hAnsiTheme="minorHAnsi" w:cstheme="minorHAnsi"/>
          <w:color w:val="000000"/>
          <w:sz w:val="22"/>
          <w:szCs w:val="22"/>
        </w:rPr>
        <w:t>Establecer</w:t>
      </w:r>
      <w:del w:id="0" w:author="Ligia Freire" w:date="2016-10-03T14:13:00Z">
        <w:r w:rsidRPr="00B36C31" w:rsidDel="00EA1C6F">
          <w:rPr>
            <w:rFonts w:asciiTheme="minorHAnsi" w:hAnsiTheme="minorHAnsi" w:cstheme="minorHAnsi"/>
            <w:color w:val="000000"/>
            <w:sz w:val="22"/>
            <w:szCs w:val="22"/>
          </w:rPr>
          <w:delText xml:space="preserve">  </w:delText>
        </w:r>
      </w:del>
      <w:ins w:id="1" w:author="Ligia Freire" w:date="2016-10-03T14:13:00Z">
        <w:r w:rsidR="00EA1C6F">
          <w:rPr>
            <w:rFonts w:asciiTheme="minorHAnsi" w:hAnsiTheme="minorHAnsi" w:cstheme="minorHAnsi"/>
            <w:color w:val="000000"/>
            <w:sz w:val="22"/>
            <w:szCs w:val="22"/>
          </w:rPr>
          <w:t xml:space="preserve"> </w:t>
        </w:r>
      </w:ins>
      <w:r w:rsidRPr="00B36C31">
        <w:rPr>
          <w:rFonts w:asciiTheme="minorHAnsi" w:hAnsiTheme="minorHAnsi" w:cstheme="minorHAnsi"/>
          <w:color w:val="000000"/>
          <w:sz w:val="22"/>
          <w:szCs w:val="22"/>
        </w:rPr>
        <w:t xml:space="preserve">la metodología para la </w:t>
      </w:r>
      <w:r w:rsidR="00A12300" w:rsidRPr="00B36C31">
        <w:rPr>
          <w:rFonts w:asciiTheme="minorHAnsi" w:hAnsiTheme="minorHAnsi" w:cstheme="minorHAnsi"/>
          <w:color w:val="000000"/>
          <w:sz w:val="22"/>
          <w:szCs w:val="22"/>
        </w:rPr>
        <w:t>Ident</w:t>
      </w:r>
      <w:r w:rsidR="003E10BC" w:rsidRPr="00B36C31">
        <w:rPr>
          <w:rFonts w:asciiTheme="minorHAnsi" w:hAnsiTheme="minorHAnsi" w:cstheme="minorHAnsi"/>
          <w:color w:val="000000"/>
          <w:sz w:val="22"/>
          <w:szCs w:val="22"/>
        </w:rPr>
        <w:t>ificación, medición, evaluación y</w:t>
      </w:r>
      <w:r w:rsidR="00A12300" w:rsidRPr="00B36C31">
        <w:rPr>
          <w:rFonts w:asciiTheme="minorHAnsi" w:hAnsiTheme="minorHAnsi" w:cstheme="minorHAnsi"/>
          <w:color w:val="000000"/>
          <w:sz w:val="22"/>
          <w:szCs w:val="22"/>
        </w:rPr>
        <w:t xml:space="preserve"> control de riesgos laborales</w:t>
      </w:r>
      <w:ins w:id="2" w:author="Perez, Steeven" w:date="2020-08-06T12:46:00Z">
        <w:r w:rsidR="00F71DD5">
          <w:rPr>
            <w:rFonts w:asciiTheme="minorHAnsi" w:hAnsiTheme="minorHAnsi" w:cstheme="minorHAnsi"/>
            <w:color w:val="000000"/>
            <w:sz w:val="22"/>
            <w:szCs w:val="22"/>
          </w:rPr>
          <w:t>.</w:t>
        </w:r>
      </w:ins>
      <w:del w:id="3" w:author="Perez, Steeven" w:date="2020-08-06T12:46:00Z">
        <w:r w:rsidR="00A12300" w:rsidRPr="00B36C31" w:rsidDel="00F71DD5">
          <w:rPr>
            <w:rFonts w:asciiTheme="minorHAnsi" w:hAnsiTheme="minorHAnsi" w:cstheme="minorHAnsi"/>
            <w:color w:val="000000"/>
            <w:sz w:val="22"/>
            <w:szCs w:val="22"/>
          </w:rPr>
          <w:delText xml:space="preserve"> </w:delText>
        </w:r>
        <w:r w:rsidRPr="00B36C31" w:rsidDel="00F71DD5">
          <w:rPr>
            <w:rFonts w:asciiTheme="minorHAnsi" w:hAnsiTheme="minorHAnsi" w:cstheme="minorHAnsi"/>
            <w:color w:val="000000"/>
            <w:sz w:val="22"/>
            <w:szCs w:val="22"/>
          </w:rPr>
          <w:delText xml:space="preserve">en </w:delText>
        </w:r>
        <w:r w:rsidR="001F4E3E" w:rsidRPr="00B36C31" w:rsidDel="00F71DD5">
          <w:rPr>
            <w:rFonts w:asciiTheme="minorHAnsi" w:hAnsiTheme="minorHAnsi" w:cstheme="minorHAnsi"/>
            <w:color w:val="000000"/>
            <w:sz w:val="22"/>
            <w:szCs w:val="22"/>
          </w:rPr>
          <w:delText xml:space="preserve">las compañías pertenecientes </w:delText>
        </w:r>
        <w:r w:rsidR="000F52F7" w:rsidRPr="00B36C31" w:rsidDel="00F71DD5">
          <w:rPr>
            <w:rFonts w:asciiTheme="minorHAnsi" w:hAnsiTheme="minorHAnsi" w:cstheme="minorHAnsi"/>
            <w:color w:val="000000"/>
            <w:sz w:val="22"/>
            <w:szCs w:val="22"/>
          </w:rPr>
          <w:delText>a</w:delText>
        </w:r>
        <w:r w:rsidR="00A12300" w:rsidRPr="00B36C31" w:rsidDel="00F71DD5">
          <w:rPr>
            <w:rFonts w:asciiTheme="minorHAnsi" w:hAnsiTheme="minorHAnsi" w:cstheme="minorHAnsi"/>
            <w:color w:val="000000"/>
            <w:sz w:val="22"/>
            <w:szCs w:val="22"/>
          </w:rPr>
          <w:delText xml:space="preserve">l Grupo </w:delText>
        </w:r>
        <w:r w:rsidR="001F4E3E" w:rsidRPr="00B36C31" w:rsidDel="00F71DD5">
          <w:rPr>
            <w:rFonts w:asciiTheme="minorHAnsi" w:hAnsiTheme="minorHAnsi" w:cstheme="minorHAnsi"/>
            <w:color w:val="000000"/>
            <w:sz w:val="22"/>
            <w:szCs w:val="22"/>
          </w:rPr>
          <w:delText>Berlín</w:delText>
        </w:r>
      </w:del>
      <w:ins w:id="4" w:author="Ligia Freire" w:date="2016-10-03T14:12:00Z">
        <w:del w:id="5" w:author="Perez, Steeven" w:date="2020-08-06T12:46:00Z">
          <w:r w:rsidR="001C1C85" w:rsidDel="00F71DD5">
            <w:rPr>
              <w:rFonts w:asciiTheme="minorHAnsi" w:hAnsiTheme="minorHAnsi" w:cstheme="minorHAnsi"/>
              <w:color w:val="000000"/>
              <w:sz w:val="22"/>
              <w:szCs w:val="22"/>
            </w:rPr>
            <w:delText>.</w:delText>
          </w:r>
        </w:del>
      </w:ins>
    </w:p>
    <w:p w14:paraId="45A95A3A" w14:textId="77777777" w:rsidR="00696149" w:rsidRPr="00B36C31" w:rsidRDefault="00696149" w:rsidP="00B36C31">
      <w:p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b/>
          <w:bCs/>
          <w:color w:val="000000"/>
          <w:sz w:val="22"/>
          <w:szCs w:val="22"/>
        </w:rPr>
      </w:pPr>
    </w:p>
    <w:p w14:paraId="0CF748D4" w14:textId="77777777" w:rsidR="00BC0650" w:rsidRPr="00B36C31" w:rsidRDefault="00BE0462" w:rsidP="00B36C31">
      <w:p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b/>
          <w:bCs/>
          <w:color w:val="000000"/>
          <w:sz w:val="22"/>
          <w:szCs w:val="22"/>
        </w:rPr>
      </w:pPr>
      <w:r w:rsidRPr="00B36C31">
        <w:rPr>
          <w:rFonts w:asciiTheme="minorHAnsi" w:hAnsiTheme="minorHAnsi" w:cstheme="minorHAnsi"/>
          <w:b/>
          <w:bCs/>
          <w:color w:val="000000"/>
          <w:sz w:val="22"/>
          <w:szCs w:val="22"/>
        </w:rPr>
        <w:t>Alcance</w:t>
      </w:r>
    </w:p>
    <w:p w14:paraId="05B193C2" w14:textId="50B344A5" w:rsidR="00BC0650" w:rsidRPr="00B36C31" w:rsidRDefault="00BC0650" w:rsidP="00B36C31">
      <w:p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bCs/>
          <w:color w:val="000000"/>
          <w:sz w:val="22"/>
          <w:szCs w:val="22"/>
        </w:rPr>
      </w:pPr>
      <w:r w:rsidRPr="00B36C31">
        <w:rPr>
          <w:rFonts w:asciiTheme="minorHAnsi" w:hAnsiTheme="minorHAnsi" w:cstheme="minorHAnsi"/>
          <w:bCs/>
          <w:color w:val="000000"/>
          <w:sz w:val="22"/>
          <w:szCs w:val="22"/>
        </w:rPr>
        <w:t>Este procedimiento aplica</w:t>
      </w:r>
      <w:r w:rsidRPr="00B36C31">
        <w:rPr>
          <w:rFonts w:asciiTheme="minorHAnsi" w:hAnsiTheme="minorHAnsi" w:cstheme="minorHAnsi"/>
          <w:sz w:val="22"/>
          <w:szCs w:val="22"/>
        </w:rPr>
        <w:t xml:space="preserve"> a todas las actividades laborales operativas y </w:t>
      </w:r>
      <w:r w:rsidR="00A12300" w:rsidRPr="00B36C31">
        <w:rPr>
          <w:rFonts w:asciiTheme="minorHAnsi" w:hAnsiTheme="minorHAnsi" w:cstheme="minorHAnsi"/>
          <w:sz w:val="22"/>
          <w:szCs w:val="22"/>
        </w:rPr>
        <w:t>administrativas</w:t>
      </w:r>
      <w:r w:rsidRPr="00B36C31">
        <w:rPr>
          <w:rFonts w:asciiTheme="minorHAnsi" w:hAnsiTheme="minorHAnsi" w:cstheme="minorHAnsi"/>
          <w:sz w:val="22"/>
          <w:szCs w:val="22"/>
        </w:rPr>
        <w:t xml:space="preserve"> </w:t>
      </w:r>
      <w:r w:rsidR="00A12300" w:rsidRPr="00B36C31">
        <w:rPr>
          <w:rFonts w:asciiTheme="minorHAnsi" w:hAnsiTheme="minorHAnsi" w:cstheme="minorHAnsi"/>
          <w:color w:val="000000"/>
          <w:sz w:val="22"/>
          <w:szCs w:val="22"/>
        </w:rPr>
        <w:t xml:space="preserve">dentro o fuera de las instalaciones </w:t>
      </w:r>
      <w:r w:rsidRPr="00B36C31">
        <w:rPr>
          <w:rFonts w:asciiTheme="minorHAnsi" w:hAnsiTheme="minorHAnsi" w:cstheme="minorHAnsi"/>
          <w:sz w:val="22"/>
          <w:szCs w:val="22"/>
        </w:rPr>
        <w:t xml:space="preserve">que puedan </w:t>
      </w:r>
      <w:r w:rsidR="00BE0462" w:rsidRPr="00B36C31">
        <w:rPr>
          <w:rFonts w:asciiTheme="minorHAnsi" w:hAnsiTheme="minorHAnsi" w:cstheme="minorHAnsi"/>
          <w:sz w:val="22"/>
          <w:szCs w:val="22"/>
        </w:rPr>
        <w:t>provocar algún</w:t>
      </w:r>
      <w:r w:rsidRPr="00B36C31">
        <w:rPr>
          <w:rFonts w:asciiTheme="minorHAnsi" w:hAnsiTheme="minorHAnsi" w:cstheme="minorHAnsi"/>
          <w:sz w:val="22"/>
          <w:szCs w:val="22"/>
        </w:rPr>
        <w:t xml:space="preserve"> riesgo</w:t>
      </w:r>
      <w:del w:id="6" w:author="Ligia Freire" w:date="2016-10-03T14:13:00Z">
        <w:r w:rsidRPr="00B36C31" w:rsidDel="00EA1C6F">
          <w:rPr>
            <w:rFonts w:asciiTheme="minorHAnsi" w:hAnsiTheme="minorHAnsi" w:cstheme="minorHAnsi"/>
            <w:sz w:val="22"/>
            <w:szCs w:val="22"/>
          </w:rPr>
          <w:delText xml:space="preserve"> </w:delText>
        </w:r>
        <w:r w:rsidR="00BE0462" w:rsidRPr="00B36C31" w:rsidDel="00EA1C6F">
          <w:rPr>
            <w:rFonts w:asciiTheme="minorHAnsi" w:hAnsiTheme="minorHAnsi" w:cstheme="minorHAnsi"/>
            <w:sz w:val="22"/>
            <w:szCs w:val="22"/>
          </w:rPr>
          <w:delText xml:space="preserve"> </w:delText>
        </w:r>
      </w:del>
      <w:ins w:id="7" w:author="Ligia Freire" w:date="2016-10-03T14:13:00Z">
        <w:r w:rsidR="00EA1C6F">
          <w:rPr>
            <w:rFonts w:asciiTheme="minorHAnsi" w:hAnsiTheme="minorHAnsi" w:cstheme="minorHAnsi"/>
            <w:sz w:val="22"/>
            <w:szCs w:val="22"/>
          </w:rPr>
          <w:t xml:space="preserve"> </w:t>
        </w:r>
      </w:ins>
      <w:r w:rsidR="00BE0462" w:rsidRPr="00B36C31">
        <w:rPr>
          <w:rFonts w:asciiTheme="minorHAnsi" w:hAnsiTheme="minorHAnsi" w:cstheme="minorHAnsi"/>
          <w:sz w:val="22"/>
          <w:szCs w:val="22"/>
        </w:rPr>
        <w:t>en la seguridad y salud de los colaboradores</w:t>
      </w:r>
      <w:r w:rsidR="00A12300" w:rsidRPr="00B36C31">
        <w:rPr>
          <w:rFonts w:asciiTheme="minorHAnsi" w:hAnsiTheme="minorHAnsi" w:cstheme="minorHAnsi"/>
          <w:sz w:val="22"/>
          <w:szCs w:val="22"/>
        </w:rPr>
        <w:t xml:space="preserve"> </w:t>
      </w:r>
      <w:r w:rsidR="000F52F7" w:rsidRPr="00B36C31">
        <w:rPr>
          <w:rFonts w:asciiTheme="minorHAnsi" w:hAnsiTheme="minorHAnsi" w:cstheme="minorHAnsi"/>
          <w:color w:val="000000"/>
          <w:sz w:val="22"/>
          <w:szCs w:val="22"/>
        </w:rPr>
        <w:t xml:space="preserve">de las compañías </w:t>
      </w:r>
      <w:del w:id="8" w:author="Perez, Steeven" w:date="2020-08-06T12:46:00Z">
        <w:r w:rsidR="000F52F7" w:rsidRPr="00B36C31" w:rsidDel="00F71DD5">
          <w:rPr>
            <w:rFonts w:asciiTheme="minorHAnsi" w:hAnsiTheme="minorHAnsi" w:cstheme="minorHAnsi"/>
            <w:color w:val="000000"/>
            <w:sz w:val="22"/>
            <w:szCs w:val="22"/>
          </w:rPr>
          <w:delText>pertenecientes al</w:delText>
        </w:r>
        <w:r w:rsidR="00BE0462" w:rsidRPr="00B36C31" w:rsidDel="00F71DD5">
          <w:rPr>
            <w:rFonts w:asciiTheme="minorHAnsi" w:hAnsiTheme="minorHAnsi" w:cstheme="minorHAnsi"/>
            <w:sz w:val="22"/>
            <w:szCs w:val="22"/>
          </w:rPr>
          <w:delText xml:space="preserve"> </w:delText>
        </w:r>
        <w:r w:rsidR="00A12300" w:rsidRPr="00B36C31" w:rsidDel="00F71DD5">
          <w:rPr>
            <w:rFonts w:asciiTheme="minorHAnsi" w:hAnsiTheme="minorHAnsi" w:cstheme="minorHAnsi"/>
            <w:color w:val="000000"/>
            <w:sz w:val="22"/>
            <w:szCs w:val="22"/>
          </w:rPr>
          <w:delText xml:space="preserve">Grupo </w:delText>
        </w:r>
        <w:r w:rsidR="000F52F7" w:rsidRPr="00B36C31" w:rsidDel="00F71DD5">
          <w:rPr>
            <w:rFonts w:asciiTheme="minorHAnsi" w:hAnsiTheme="minorHAnsi" w:cstheme="minorHAnsi"/>
            <w:color w:val="000000"/>
            <w:sz w:val="22"/>
            <w:szCs w:val="22"/>
          </w:rPr>
          <w:delText>Berlín</w:delText>
        </w:r>
        <w:r w:rsidR="00A12300" w:rsidRPr="00B36C31" w:rsidDel="00F71DD5">
          <w:rPr>
            <w:rFonts w:asciiTheme="minorHAnsi" w:hAnsiTheme="minorHAnsi" w:cstheme="minorHAnsi"/>
            <w:color w:val="000000"/>
            <w:sz w:val="22"/>
            <w:szCs w:val="22"/>
          </w:rPr>
          <w:delText xml:space="preserve"> relacionadas con el trabajo.</w:delText>
        </w:r>
      </w:del>
      <w:ins w:id="9" w:author="Perez, Steeven" w:date="2020-08-06T12:46:00Z">
        <w:r w:rsidR="00F71DD5">
          <w:rPr>
            <w:rFonts w:asciiTheme="minorHAnsi" w:hAnsiTheme="minorHAnsi" w:cstheme="minorHAnsi"/>
            <w:color w:val="000000"/>
            <w:sz w:val="22"/>
            <w:szCs w:val="22"/>
          </w:rPr>
          <w:t>Trilex.</w:t>
        </w:r>
      </w:ins>
    </w:p>
    <w:p w14:paraId="087E296F" w14:textId="77777777" w:rsidR="00BC0650" w:rsidRPr="00B36C31" w:rsidRDefault="00BC0650" w:rsidP="00B36C31">
      <w:pPr>
        <w:pStyle w:val="Sangradetextonormal"/>
        <w:tabs>
          <w:tab w:val="left" w:pos="-2520"/>
          <w:tab w:val="left" w:pos="-1980"/>
          <w:tab w:val="left" w:pos="-1800"/>
          <w:tab w:val="left" w:pos="-1560"/>
          <w:tab w:val="num" w:pos="0"/>
        </w:tabs>
        <w:ind w:left="288"/>
        <w:rPr>
          <w:rFonts w:asciiTheme="minorHAnsi" w:hAnsiTheme="minorHAnsi" w:cstheme="minorHAnsi"/>
          <w:color w:val="000000"/>
          <w:sz w:val="22"/>
          <w:szCs w:val="22"/>
        </w:rPr>
      </w:pPr>
      <w:r w:rsidRPr="00B36C31">
        <w:rPr>
          <w:rFonts w:asciiTheme="minorHAnsi" w:hAnsiTheme="minorHAnsi" w:cstheme="minorHAnsi"/>
          <w:color w:val="000000"/>
          <w:sz w:val="22"/>
          <w:szCs w:val="22"/>
        </w:rPr>
        <w:tab/>
      </w:r>
    </w:p>
    <w:p w14:paraId="6B084463" w14:textId="77777777" w:rsidR="00BC0650" w:rsidRPr="00B36C31" w:rsidRDefault="000F6F60" w:rsidP="00B36C31">
      <w:p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b/>
          <w:bCs/>
          <w:color w:val="000000"/>
          <w:sz w:val="22"/>
          <w:szCs w:val="22"/>
        </w:rPr>
      </w:pPr>
      <w:r w:rsidRPr="00B36C31">
        <w:rPr>
          <w:rFonts w:asciiTheme="minorHAnsi" w:hAnsiTheme="minorHAnsi" w:cstheme="minorHAnsi"/>
          <w:b/>
          <w:bCs/>
          <w:color w:val="000000"/>
          <w:sz w:val="22"/>
          <w:szCs w:val="22"/>
        </w:rPr>
        <w:t>Responsables</w:t>
      </w:r>
    </w:p>
    <w:p w14:paraId="37348B97" w14:textId="276EB17D" w:rsidR="006D52AA" w:rsidRPr="00B36C31" w:rsidRDefault="006D52AA" w:rsidP="00B36C31">
      <w:pPr>
        <w:pStyle w:val="Prrafodelista"/>
        <w:numPr>
          <w:ilvl w:val="0"/>
          <w:numId w:val="15"/>
        </w:num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jc w:val="both"/>
        <w:rPr>
          <w:rFonts w:asciiTheme="minorHAnsi" w:hAnsiTheme="minorHAnsi" w:cstheme="minorHAnsi"/>
          <w:bCs/>
          <w:color w:val="000000"/>
          <w:szCs w:val="22"/>
        </w:rPr>
      </w:pPr>
      <w:r w:rsidRPr="00B36C31">
        <w:rPr>
          <w:rFonts w:asciiTheme="minorHAnsi" w:hAnsiTheme="minorHAnsi" w:cstheme="minorHAnsi"/>
          <w:bCs/>
          <w:color w:val="000000"/>
          <w:szCs w:val="22"/>
        </w:rPr>
        <w:t xml:space="preserve">El Gerente de </w:t>
      </w:r>
      <w:ins w:id="10" w:author="Perez, Steeven" w:date="2020-08-06T12:47:00Z">
        <w:r w:rsidR="00F71DD5">
          <w:rPr>
            <w:rFonts w:asciiTheme="minorHAnsi" w:hAnsiTheme="minorHAnsi" w:cstheme="minorHAnsi"/>
            <w:bCs/>
            <w:color w:val="000000"/>
            <w:szCs w:val="22"/>
          </w:rPr>
          <w:t>HS&amp;WE</w:t>
        </w:r>
      </w:ins>
      <w:del w:id="11" w:author="Perez, Steeven" w:date="2020-08-06T12:47:00Z">
        <w:r w:rsidRPr="00B36C31" w:rsidDel="00F71DD5">
          <w:rPr>
            <w:rFonts w:asciiTheme="minorHAnsi" w:hAnsiTheme="minorHAnsi" w:cstheme="minorHAnsi"/>
            <w:bCs/>
            <w:color w:val="000000"/>
            <w:szCs w:val="22"/>
          </w:rPr>
          <w:delText>Planta</w:delText>
        </w:r>
      </w:del>
      <w:r w:rsidRPr="00B36C31">
        <w:rPr>
          <w:rFonts w:asciiTheme="minorHAnsi" w:hAnsiTheme="minorHAnsi" w:cstheme="minorHAnsi"/>
          <w:bCs/>
          <w:color w:val="000000"/>
          <w:szCs w:val="22"/>
        </w:rPr>
        <w:t xml:space="preserve"> es responsable de que este procedimiento sea implementado y eficaz.</w:t>
      </w:r>
    </w:p>
    <w:p w14:paraId="75DC02FC" w14:textId="4C0B0AB1" w:rsidR="006D52AA" w:rsidRPr="00B36C31" w:rsidRDefault="006D52AA" w:rsidP="00B36C31">
      <w:pPr>
        <w:pStyle w:val="Prrafodelista"/>
        <w:numPr>
          <w:ilvl w:val="0"/>
          <w:numId w:val="15"/>
        </w:num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jc w:val="both"/>
        <w:rPr>
          <w:rFonts w:asciiTheme="minorHAnsi" w:hAnsiTheme="minorHAnsi" w:cstheme="minorHAnsi"/>
          <w:bCs/>
          <w:szCs w:val="22"/>
        </w:rPr>
      </w:pPr>
      <w:r w:rsidRPr="00B36C31">
        <w:rPr>
          <w:rFonts w:asciiTheme="minorHAnsi" w:hAnsiTheme="minorHAnsi" w:cstheme="minorHAnsi"/>
          <w:bCs/>
          <w:szCs w:val="22"/>
        </w:rPr>
        <w:t xml:space="preserve">El </w:t>
      </w:r>
      <w:del w:id="12" w:author="Perez, Steeven" w:date="2020-08-06T12:47:00Z">
        <w:r w:rsidRPr="00B36C31" w:rsidDel="00F71DD5">
          <w:rPr>
            <w:rFonts w:asciiTheme="minorHAnsi" w:hAnsiTheme="minorHAnsi" w:cstheme="minorHAnsi"/>
            <w:bCs/>
            <w:szCs w:val="22"/>
          </w:rPr>
          <w:delText xml:space="preserve">Jefe de Seguridad Integral  </w:delText>
        </w:r>
      </w:del>
      <w:ins w:id="13" w:author="Perez, Steeven" w:date="2020-08-06T12:47:00Z">
        <w:r w:rsidR="00F71DD5">
          <w:rPr>
            <w:rFonts w:asciiTheme="minorHAnsi" w:hAnsiTheme="minorHAnsi" w:cstheme="minorHAnsi"/>
            <w:bCs/>
            <w:szCs w:val="22"/>
          </w:rPr>
          <w:t>Coordinador de HS&amp;WE</w:t>
        </w:r>
      </w:ins>
      <w:ins w:id="14" w:author="Ligia Freire" w:date="2016-10-03T14:13:00Z">
        <w:r w:rsidR="00EA1C6F">
          <w:rPr>
            <w:rFonts w:asciiTheme="minorHAnsi" w:hAnsiTheme="minorHAnsi" w:cstheme="minorHAnsi"/>
            <w:bCs/>
            <w:szCs w:val="22"/>
          </w:rPr>
          <w:t xml:space="preserve"> </w:t>
        </w:r>
      </w:ins>
      <w:r w:rsidRPr="00B36C31">
        <w:rPr>
          <w:rFonts w:asciiTheme="minorHAnsi" w:hAnsiTheme="minorHAnsi" w:cstheme="minorHAnsi"/>
          <w:bCs/>
          <w:szCs w:val="22"/>
        </w:rPr>
        <w:t>es responsable de coordinar l</w:t>
      </w:r>
      <w:r w:rsidR="00A7781E" w:rsidRPr="00B36C31">
        <w:rPr>
          <w:rFonts w:asciiTheme="minorHAnsi" w:hAnsiTheme="minorHAnsi" w:cstheme="minorHAnsi"/>
          <w:bCs/>
          <w:szCs w:val="22"/>
        </w:rPr>
        <w:t>a identificación</w:t>
      </w:r>
      <w:r w:rsidR="003E10BC" w:rsidRPr="00B36C31">
        <w:rPr>
          <w:rFonts w:asciiTheme="minorHAnsi" w:hAnsiTheme="minorHAnsi" w:cstheme="minorHAnsi"/>
          <w:bCs/>
          <w:szCs w:val="22"/>
        </w:rPr>
        <w:t>,</w:t>
      </w:r>
      <w:r w:rsidR="00A7781E" w:rsidRPr="00B36C31">
        <w:rPr>
          <w:rFonts w:asciiTheme="minorHAnsi" w:hAnsiTheme="minorHAnsi" w:cstheme="minorHAnsi"/>
          <w:bCs/>
          <w:szCs w:val="22"/>
        </w:rPr>
        <w:t xml:space="preserve"> valoración</w:t>
      </w:r>
      <w:r w:rsidR="003E10BC" w:rsidRPr="00B36C31">
        <w:rPr>
          <w:rFonts w:asciiTheme="minorHAnsi" w:hAnsiTheme="minorHAnsi" w:cstheme="minorHAnsi"/>
          <w:bCs/>
          <w:szCs w:val="22"/>
        </w:rPr>
        <w:t>, medición, evaluación y control</w:t>
      </w:r>
      <w:r w:rsidR="00A7781E" w:rsidRPr="00B36C31">
        <w:rPr>
          <w:rFonts w:asciiTheme="minorHAnsi" w:hAnsiTheme="minorHAnsi" w:cstheme="minorHAnsi"/>
          <w:bCs/>
          <w:szCs w:val="22"/>
        </w:rPr>
        <w:t xml:space="preserve"> de riesgos.</w:t>
      </w:r>
    </w:p>
    <w:p w14:paraId="146B634D" w14:textId="77777777" w:rsidR="003E10BC" w:rsidRPr="00B36C31" w:rsidRDefault="003E10BC" w:rsidP="00B36C31">
      <w:pPr>
        <w:pStyle w:val="Prrafodelista"/>
        <w:numPr>
          <w:ilvl w:val="0"/>
          <w:numId w:val="15"/>
        </w:num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jc w:val="both"/>
        <w:rPr>
          <w:rFonts w:asciiTheme="minorHAnsi" w:hAnsiTheme="minorHAnsi" w:cstheme="minorHAnsi"/>
          <w:bCs/>
          <w:szCs w:val="22"/>
        </w:rPr>
      </w:pPr>
      <w:r w:rsidRPr="00B36C31">
        <w:rPr>
          <w:rFonts w:asciiTheme="minorHAnsi" w:hAnsiTheme="minorHAnsi" w:cstheme="minorHAnsi"/>
          <w:bCs/>
          <w:szCs w:val="22"/>
        </w:rPr>
        <w:t>El médico de planta es responsable de participar activamente en la</w:t>
      </w:r>
      <w:del w:id="15" w:author="Ligia Freire" w:date="2016-10-03T14:13:00Z">
        <w:r w:rsidRPr="00B36C31" w:rsidDel="00EA1C6F">
          <w:rPr>
            <w:rFonts w:asciiTheme="minorHAnsi" w:hAnsiTheme="minorHAnsi" w:cstheme="minorHAnsi"/>
            <w:bCs/>
            <w:szCs w:val="22"/>
          </w:rPr>
          <w:delText xml:space="preserve">  </w:delText>
        </w:r>
      </w:del>
      <w:ins w:id="16" w:author="Ligia Freire" w:date="2016-10-03T14:13:00Z">
        <w:r w:rsidR="00EA1C6F">
          <w:rPr>
            <w:rFonts w:asciiTheme="minorHAnsi" w:hAnsiTheme="minorHAnsi" w:cstheme="minorHAnsi"/>
            <w:bCs/>
            <w:szCs w:val="22"/>
          </w:rPr>
          <w:t xml:space="preserve"> </w:t>
        </w:r>
      </w:ins>
      <w:r w:rsidRPr="00B36C31">
        <w:rPr>
          <w:rFonts w:asciiTheme="minorHAnsi" w:hAnsiTheme="minorHAnsi" w:cstheme="minorHAnsi"/>
          <w:bCs/>
          <w:szCs w:val="22"/>
        </w:rPr>
        <w:t>identificación y valoración de los riesgos y coordinar la medición biológica correspondiente.</w:t>
      </w:r>
    </w:p>
    <w:p w14:paraId="76CD4E39" w14:textId="77777777" w:rsidR="00B8570A" w:rsidRPr="00B36C31" w:rsidRDefault="00B8570A" w:rsidP="00B36C31">
      <w:pPr>
        <w:pStyle w:val="Prrafodelista"/>
        <w:numPr>
          <w:ilvl w:val="0"/>
          <w:numId w:val="15"/>
        </w:num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jc w:val="both"/>
        <w:rPr>
          <w:rFonts w:asciiTheme="minorHAnsi" w:hAnsiTheme="minorHAnsi" w:cstheme="minorHAnsi"/>
          <w:bCs/>
          <w:szCs w:val="22"/>
        </w:rPr>
      </w:pPr>
      <w:r w:rsidRPr="00B36C31">
        <w:rPr>
          <w:rFonts w:asciiTheme="minorHAnsi" w:hAnsiTheme="minorHAnsi" w:cstheme="minorHAnsi"/>
          <w:bCs/>
          <w:szCs w:val="22"/>
        </w:rPr>
        <w:t>Las Jefaturas son responsables de</w:t>
      </w:r>
      <w:r w:rsidR="00364B72" w:rsidRPr="00B36C31">
        <w:rPr>
          <w:rFonts w:asciiTheme="minorHAnsi" w:hAnsiTheme="minorHAnsi" w:cstheme="minorHAnsi"/>
          <w:bCs/>
          <w:szCs w:val="22"/>
        </w:rPr>
        <w:t xml:space="preserve"> participar activamente </w:t>
      </w:r>
      <w:r w:rsidR="003E10BC" w:rsidRPr="00B36C31">
        <w:rPr>
          <w:rFonts w:asciiTheme="minorHAnsi" w:hAnsiTheme="minorHAnsi" w:cstheme="minorHAnsi"/>
          <w:bCs/>
          <w:szCs w:val="22"/>
        </w:rPr>
        <w:t xml:space="preserve">tanto </w:t>
      </w:r>
      <w:r w:rsidR="00364B72" w:rsidRPr="00B36C31">
        <w:rPr>
          <w:rFonts w:asciiTheme="minorHAnsi" w:hAnsiTheme="minorHAnsi" w:cstheme="minorHAnsi"/>
          <w:bCs/>
          <w:szCs w:val="22"/>
        </w:rPr>
        <w:t>en la</w:t>
      </w:r>
      <w:del w:id="17" w:author="Ligia Freire" w:date="2016-10-03T14:13:00Z">
        <w:r w:rsidR="00364B72" w:rsidRPr="00B36C31" w:rsidDel="00EA1C6F">
          <w:rPr>
            <w:rFonts w:asciiTheme="minorHAnsi" w:hAnsiTheme="minorHAnsi" w:cstheme="minorHAnsi"/>
            <w:bCs/>
            <w:szCs w:val="22"/>
          </w:rPr>
          <w:delText xml:space="preserve">  </w:delText>
        </w:r>
      </w:del>
      <w:ins w:id="18" w:author="Ligia Freire" w:date="2016-10-03T14:13:00Z">
        <w:r w:rsidR="00EA1C6F">
          <w:rPr>
            <w:rFonts w:asciiTheme="minorHAnsi" w:hAnsiTheme="minorHAnsi" w:cstheme="minorHAnsi"/>
            <w:bCs/>
            <w:szCs w:val="22"/>
          </w:rPr>
          <w:t xml:space="preserve"> </w:t>
        </w:r>
      </w:ins>
      <w:r w:rsidR="00364B72" w:rsidRPr="00B36C31">
        <w:rPr>
          <w:rFonts w:asciiTheme="minorHAnsi" w:hAnsiTheme="minorHAnsi" w:cstheme="minorHAnsi"/>
          <w:bCs/>
          <w:szCs w:val="22"/>
        </w:rPr>
        <w:t>identificación y valoración</w:t>
      </w:r>
      <w:r w:rsidR="00025D56" w:rsidRPr="00B36C31">
        <w:rPr>
          <w:rFonts w:asciiTheme="minorHAnsi" w:hAnsiTheme="minorHAnsi" w:cstheme="minorHAnsi"/>
          <w:bCs/>
          <w:szCs w:val="22"/>
        </w:rPr>
        <w:t xml:space="preserve"> </w:t>
      </w:r>
      <w:r w:rsidR="00364B72" w:rsidRPr="00B36C31">
        <w:rPr>
          <w:rFonts w:asciiTheme="minorHAnsi" w:hAnsiTheme="minorHAnsi" w:cstheme="minorHAnsi"/>
          <w:bCs/>
          <w:szCs w:val="22"/>
        </w:rPr>
        <w:t>de</w:t>
      </w:r>
      <w:r w:rsidR="00025D56" w:rsidRPr="00B36C31">
        <w:rPr>
          <w:rFonts w:asciiTheme="minorHAnsi" w:hAnsiTheme="minorHAnsi" w:cstheme="minorHAnsi"/>
          <w:bCs/>
          <w:szCs w:val="22"/>
        </w:rPr>
        <w:t xml:space="preserve"> </w:t>
      </w:r>
      <w:r w:rsidR="00364B72" w:rsidRPr="00B36C31">
        <w:rPr>
          <w:rFonts w:asciiTheme="minorHAnsi" w:hAnsiTheme="minorHAnsi" w:cstheme="minorHAnsi"/>
          <w:bCs/>
          <w:szCs w:val="22"/>
        </w:rPr>
        <w:t xml:space="preserve">los </w:t>
      </w:r>
      <w:r w:rsidRPr="00B36C31">
        <w:rPr>
          <w:rFonts w:asciiTheme="minorHAnsi" w:hAnsiTheme="minorHAnsi" w:cstheme="minorHAnsi"/>
          <w:bCs/>
          <w:szCs w:val="22"/>
        </w:rPr>
        <w:t>riesgos de sus áreas</w:t>
      </w:r>
      <w:r w:rsidR="003E10BC" w:rsidRPr="00B36C31">
        <w:rPr>
          <w:rFonts w:asciiTheme="minorHAnsi" w:hAnsiTheme="minorHAnsi" w:cstheme="minorHAnsi"/>
          <w:bCs/>
          <w:szCs w:val="22"/>
        </w:rPr>
        <w:t>, así como en la</w:t>
      </w:r>
      <w:r w:rsidRPr="00B36C31">
        <w:rPr>
          <w:rFonts w:asciiTheme="minorHAnsi" w:hAnsiTheme="minorHAnsi" w:cstheme="minorHAnsi"/>
          <w:bCs/>
          <w:szCs w:val="22"/>
        </w:rPr>
        <w:t xml:space="preserve"> </w:t>
      </w:r>
      <w:r w:rsidR="003E10BC" w:rsidRPr="00B36C31">
        <w:rPr>
          <w:rFonts w:asciiTheme="minorHAnsi" w:hAnsiTheme="minorHAnsi" w:cstheme="minorHAnsi"/>
          <w:szCs w:val="22"/>
        </w:rPr>
        <w:t>definición de los controles y de su cumplimiento.</w:t>
      </w:r>
    </w:p>
    <w:p w14:paraId="3D3EC4F6" w14:textId="77777777" w:rsidR="00696149" w:rsidRPr="00B36C31" w:rsidRDefault="00A7781E" w:rsidP="00B36C31">
      <w:pPr>
        <w:pStyle w:val="Prrafodelista"/>
        <w:numPr>
          <w:ilvl w:val="0"/>
          <w:numId w:val="15"/>
        </w:num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jc w:val="both"/>
        <w:rPr>
          <w:rFonts w:asciiTheme="minorHAnsi" w:hAnsiTheme="minorHAnsi" w:cstheme="minorHAnsi"/>
          <w:bCs/>
          <w:szCs w:val="22"/>
        </w:rPr>
      </w:pPr>
      <w:r w:rsidRPr="00B36C31">
        <w:rPr>
          <w:rFonts w:asciiTheme="minorHAnsi" w:hAnsiTheme="minorHAnsi" w:cstheme="minorHAnsi"/>
          <w:bCs/>
          <w:szCs w:val="22"/>
        </w:rPr>
        <w:t xml:space="preserve">Todos los colaboradores </w:t>
      </w:r>
      <w:r w:rsidR="00696149" w:rsidRPr="00B36C31">
        <w:rPr>
          <w:rFonts w:asciiTheme="minorHAnsi" w:hAnsiTheme="minorHAnsi" w:cstheme="minorHAnsi"/>
          <w:bCs/>
          <w:szCs w:val="22"/>
        </w:rPr>
        <w:t xml:space="preserve">son responsables de participar </w:t>
      </w:r>
      <w:r w:rsidRPr="00B36C31">
        <w:rPr>
          <w:rFonts w:asciiTheme="minorHAnsi" w:hAnsiTheme="minorHAnsi" w:cstheme="minorHAnsi"/>
          <w:bCs/>
          <w:szCs w:val="22"/>
        </w:rPr>
        <w:t>en la identificación de riesgos</w:t>
      </w:r>
      <w:r w:rsidR="003E10BC" w:rsidRPr="00B36C31">
        <w:rPr>
          <w:rFonts w:asciiTheme="minorHAnsi" w:hAnsiTheme="minorHAnsi" w:cstheme="minorHAnsi"/>
          <w:bCs/>
          <w:szCs w:val="22"/>
        </w:rPr>
        <w:t xml:space="preserve"> y cumplir los controles</w:t>
      </w:r>
      <w:r w:rsidRPr="00B36C31">
        <w:rPr>
          <w:rFonts w:asciiTheme="minorHAnsi" w:hAnsiTheme="minorHAnsi" w:cstheme="minorHAnsi"/>
          <w:bCs/>
          <w:szCs w:val="22"/>
        </w:rPr>
        <w:t>.</w:t>
      </w:r>
    </w:p>
    <w:p w14:paraId="2C16ECB5" w14:textId="77777777" w:rsidR="00193E9C" w:rsidRPr="00B36C31" w:rsidRDefault="00193E9C" w:rsidP="00B36C31">
      <w:pPr>
        <w:tabs>
          <w:tab w:val="num" w:pos="0"/>
        </w:tabs>
        <w:autoSpaceDE w:val="0"/>
        <w:autoSpaceDN w:val="0"/>
        <w:adjustRightInd w:val="0"/>
        <w:jc w:val="both"/>
        <w:rPr>
          <w:rFonts w:asciiTheme="minorHAnsi" w:hAnsiTheme="minorHAnsi" w:cstheme="minorHAnsi"/>
          <w:bCs/>
          <w:color w:val="000000"/>
          <w:sz w:val="22"/>
          <w:szCs w:val="22"/>
        </w:rPr>
      </w:pPr>
    </w:p>
    <w:p w14:paraId="06839F58" w14:textId="77777777" w:rsidR="006D52AA" w:rsidRPr="00B36C31" w:rsidRDefault="006D52AA" w:rsidP="00B36C31">
      <w:pPr>
        <w:tabs>
          <w:tab w:val="num" w:pos="0"/>
        </w:tabs>
        <w:autoSpaceDE w:val="0"/>
        <w:autoSpaceDN w:val="0"/>
        <w:adjustRightInd w:val="0"/>
        <w:ind w:left="288"/>
        <w:jc w:val="both"/>
        <w:rPr>
          <w:rFonts w:asciiTheme="minorHAnsi" w:hAnsiTheme="minorHAnsi" w:cstheme="minorHAnsi"/>
          <w:b/>
          <w:color w:val="000000"/>
          <w:sz w:val="22"/>
          <w:szCs w:val="22"/>
        </w:rPr>
      </w:pPr>
      <w:r w:rsidRPr="00B36C31">
        <w:rPr>
          <w:rFonts w:asciiTheme="minorHAnsi" w:hAnsiTheme="minorHAnsi" w:cstheme="minorHAnsi"/>
          <w:b/>
          <w:bCs/>
          <w:color w:val="000000"/>
          <w:sz w:val="22"/>
          <w:szCs w:val="22"/>
        </w:rPr>
        <w:t>Normativa Aplicable</w:t>
      </w:r>
    </w:p>
    <w:p w14:paraId="0284A04E" w14:textId="77777777" w:rsidR="00BC0650" w:rsidRPr="00B36C31" w:rsidRDefault="00BC0650" w:rsidP="00B36C31">
      <w:pPr>
        <w:pStyle w:val="Prrafodelista"/>
        <w:numPr>
          <w:ilvl w:val="0"/>
          <w:numId w:val="4"/>
        </w:numPr>
        <w:autoSpaceDE w:val="0"/>
        <w:autoSpaceDN w:val="0"/>
        <w:adjustRightInd w:val="0"/>
        <w:ind w:left="1008"/>
        <w:jc w:val="both"/>
        <w:rPr>
          <w:rFonts w:asciiTheme="minorHAnsi" w:hAnsiTheme="minorHAnsi" w:cstheme="minorHAnsi"/>
          <w:color w:val="000000"/>
          <w:szCs w:val="22"/>
        </w:rPr>
      </w:pPr>
      <w:r w:rsidRPr="00B36C31">
        <w:rPr>
          <w:rFonts w:asciiTheme="minorHAnsi" w:hAnsiTheme="minorHAnsi" w:cstheme="minorHAnsi"/>
          <w:color w:val="000000"/>
          <w:szCs w:val="22"/>
        </w:rPr>
        <w:t>Constitución Política de la República, Art.42, donde establece que el Estado garantizará el derecho a la salud y fomentará ambientes saludables en lo familiar, laboral y comunitario y la posibilidad de acceso ininterrumpido a servicios de salud, conforme a los principios de equidad, universalidad, solidaridad y eficiencia;</w:t>
      </w:r>
    </w:p>
    <w:p w14:paraId="35067FB1" w14:textId="77777777" w:rsidR="00BC0650" w:rsidRPr="00B36C31" w:rsidRDefault="00BC0650" w:rsidP="00B36C31">
      <w:pPr>
        <w:pStyle w:val="Prrafodelista"/>
        <w:numPr>
          <w:ilvl w:val="0"/>
          <w:numId w:val="4"/>
        </w:numPr>
        <w:autoSpaceDE w:val="0"/>
        <w:autoSpaceDN w:val="0"/>
        <w:adjustRightInd w:val="0"/>
        <w:ind w:left="1008"/>
        <w:jc w:val="both"/>
        <w:rPr>
          <w:rFonts w:asciiTheme="minorHAnsi" w:hAnsiTheme="minorHAnsi" w:cstheme="minorHAnsi"/>
          <w:color w:val="000000"/>
          <w:szCs w:val="22"/>
        </w:rPr>
      </w:pPr>
      <w:r w:rsidRPr="00B36C31">
        <w:rPr>
          <w:rFonts w:asciiTheme="minorHAnsi" w:hAnsiTheme="minorHAnsi" w:cstheme="minorHAnsi"/>
          <w:color w:val="000000"/>
          <w:szCs w:val="22"/>
        </w:rPr>
        <w:t xml:space="preserve">Política de Prevención de Riesgos Laborales de la Decisión No. 584 del Instrumento Andino de la Seguridad y Salud en el Trabajo, Art.4. </w:t>
      </w:r>
    </w:p>
    <w:p w14:paraId="555D7B59" w14:textId="77777777" w:rsidR="00BC0650" w:rsidRPr="00B36C31" w:rsidRDefault="00BC0650" w:rsidP="00B36C31">
      <w:pPr>
        <w:pStyle w:val="Prrafodelista"/>
        <w:numPr>
          <w:ilvl w:val="0"/>
          <w:numId w:val="4"/>
        </w:numPr>
        <w:autoSpaceDE w:val="0"/>
        <w:autoSpaceDN w:val="0"/>
        <w:adjustRightInd w:val="0"/>
        <w:ind w:left="1008"/>
        <w:jc w:val="both"/>
        <w:rPr>
          <w:rFonts w:asciiTheme="minorHAnsi" w:hAnsiTheme="minorHAnsi" w:cstheme="minorHAnsi"/>
          <w:b/>
          <w:bCs/>
          <w:color w:val="000000"/>
          <w:szCs w:val="22"/>
        </w:rPr>
      </w:pPr>
      <w:r w:rsidRPr="00B36C31">
        <w:rPr>
          <w:rFonts w:asciiTheme="minorHAnsi" w:hAnsiTheme="minorHAnsi" w:cstheme="minorHAnsi"/>
          <w:color w:val="000000"/>
          <w:szCs w:val="22"/>
        </w:rPr>
        <w:t xml:space="preserve">Reglamento de Seguridad y Salud de los Trabajadores y Mejoramiento del Medio Ambiente de Trabajo, expedido mediante Decreto Ejecutivo No. 2393, </w:t>
      </w:r>
      <w:del w:id="19" w:author="Alywin Hacay Chang" w:date="2016-09-29T14:05:00Z">
        <w:r w:rsidRPr="00B36C31" w:rsidDel="00B36C31">
          <w:rPr>
            <w:rFonts w:asciiTheme="minorHAnsi" w:hAnsiTheme="minorHAnsi" w:cstheme="minorHAnsi"/>
            <w:color w:val="000000"/>
            <w:szCs w:val="22"/>
          </w:rPr>
          <w:delText xml:space="preserve">publicado en el R. O. No. 565, Art.11, </w:delText>
        </w:r>
      </w:del>
    </w:p>
    <w:p w14:paraId="7E51F233" w14:textId="77777777" w:rsidR="00BC0650" w:rsidDel="00B36C31" w:rsidRDefault="00BC0650" w:rsidP="00B36C31">
      <w:pPr>
        <w:pStyle w:val="Prrafodelista"/>
        <w:numPr>
          <w:ilvl w:val="0"/>
          <w:numId w:val="4"/>
        </w:numPr>
        <w:autoSpaceDE w:val="0"/>
        <w:autoSpaceDN w:val="0"/>
        <w:adjustRightInd w:val="0"/>
        <w:ind w:left="1008"/>
        <w:jc w:val="both"/>
        <w:rPr>
          <w:del w:id="20" w:author="Alywin Hacay Chang" w:date="2016-09-29T14:02:00Z"/>
          <w:rFonts w:asciiTheme="minorHAnsi" w:hAnsiTheme="minorHAnsi" w:cstheme="minorHAnsi"/>
          <w:color w:val="000000"/>
          <w:szCs w:val="22"/>
        </w:rPr>
      </w:pPr>
      <w:del w:id="21" w:author="Alywin Hacay Chang" w:date="2016-09-29T14:02:00Z">
        <w:r w:rsidRPr="00B36C31" w:rsidDel="00B36C31">
          <w:rPr>
            <w:rFonts w:asciiTheme="minorHAnsi" w:hAnsiTheme="minorHAnsi" w:cstheme="minorHAnsi"/>
            <w:color w:val="000000"/>
            <w:szCs w:val="22"/>
          </w:rPr>
          <w:delText>Registro de Profesionales en Seguridad y Salud Acuerdo Ministerial 0219</w:delText>
        </w:r>
      </w:del>
    </w:p>
    <w:p w14:paraId="28C58BCF" w14:textId="77777777" w:rsidR="00B36C31" w:rsidRPr="00B36C31" w:rsidRDefault="00B36C31" w:rsidP="00B36C31">
      <w:pPr>
        <w:pStyle w:val="Prrafodelista"/>
        <w:numPr>
          <w:ilvl w:val="0"/>
          <w:numId w:val="4"/>
        </w:numPr>
        <w:autoSpaceDE w:val="0"/>
        <w:autoSpaceDN w:val="0"/>
        <w:adjustRightInd w:val="0"/>
        <w:ind w:left="1008"/>
        <w:jc w:val="both"/>
        <w:rPr>
          <w:ins w:id="22" w:author="Alywin Hacay Chang" w:date="2016-09-29T14:06:00Z"/>
          <w:rFonts w:asciiTheme="minorHAnsi" w:hAnsiTheme="minorHAnsi" w:cstheme="minorHAnsi"/>
          <w:color w:val="000000"/>
          <w:szCs w:val="22"/>
        </w:rPr>
      </w:pPr>
      <w:ins w:id="23" w:author="Alywin Hacay Chang" w:date="2016-09-29T14:06:00Z">
        <w:r>
          <w:rPr>
            <w:rFonts w:asciiTheme="minorHAnsi" w:hAnsiTheme="minorHAnsi" w:cstheme="minorHAnsi"/>
            <w:color w:val="000000"/>
            <w:szCs w:val="22"/>
          </w:rPr>
          <w:t>Resolución 513 – Reglamento del Seguro de General de Riesgos del trabajo del IESS</w:t>
        </w:r>
      </w:ins>
    </w:p>
    <w:p w14:paraId="3D9152A6" w14:textId="77777777" w:rsidR="006D52AA" w:rsidRPr="00B36C31" w:rsidRDefault="006D52AA" w:rsidP="00B36C31">
      <w:pPr>
        <w:autoSpaceDE w:val="0"/>
        <w:autoSpaceDN w:val="0"/>
        <w:adjustRightInd w:val="0"/>
        <w:ind w:left="288"/>
        <w:jc w:val="both"/>
        <w:rPr>
          <w:rFonts w:asciiTheme="minorHAnsi" w:hAnsiTheme="minorHAnsi" w:cstheme="minorHAnsi"/>
          <w:color w:val="000000"/>
          <w:sz w:val="22"/>
          <w:szCs w:val="22"/>
          <w:lang w:val="es-ES" w:eastAsia="ar-SA"/>
        </w:rPr>
      </w:pPr>
    </w:p>
    <w:p w14:paraId="0B1C8AF7" w14:textId="77777777" w:rsidR="006D52AA" w:rsidRPr="00B36C31" w:rsidRDefault="006D52AA" w:rsidP="00B36C31">
      <w:pPr>
        <w:autoSpaceDE w:val="0"/>
        <w:autoSpaceDN w:val="0"/>
        <w:adjustRightInd w:val="0"/>
        <w:ind w:left="288"/>
        <w:jc w:val="both"/>
        <w:rPr>
          <w:rFonts w:asciiTheme="minorHAnsi" w:hAnsiTheme="minorHAnsi" w:cstheme="minorHAnsi"/>
          <w:b/>
          <w:bCs/>
          <w:sz w:val="22"/>
          <w:szCs w:val="22"/>
        </w:rPr>
      </w:pPr>
      <w:r w:rsidRPr="00B36C31">
        <w:rPr>
          <w:rFonts w:asciiTheme="minorHAnsi" w:hAnsiTheme="minorHAnsi" w:cstheme="minorHAnsi"/>
          <w:b/>
          <w:color w:val="000000"/>
          <w:sz w:val="22"/>
          <w:szCs w:val="22"/>
          <w:lang w:val="es-ES" w:eastAsia="ar-SA"/>
        </w:rPr>
        <w:t>Definiciones</w:t>
      </w:r>
      <w:r w:rsidR="007870AD" w:rsidRPr="00B36C31">
        <w:rPr>
          <w:rFonts w:asciiTheme="minorHAnsi" w:hAnsiTheme="minorHAnsi" w:cstheme="minorHAnsi"/>
          <w:b/>
          <w:color w:val="000000"/>
          <w:sz w:val="22"/>
          <w:szCs w:val="22"/>
          <w:lang w:val="es-ES" w:eastAsia="ar-SA"/>
        </w:rPr>
        <w:t>:</w:t>
      </w:r>
    </w:p>
    <w:p w14:paraId="610BE558" w14:textId="5C9BDF67" w:rsidR="00BC0650" w:rsidRPr="00B36C31" w:rsidRDefault="00BC0650" w:rsidP="00B36C31">
      <w:pPr>
        <w:autoSpaceDE w:val="0"/>
        <w:autoSpaceDN w:val="0"/>
        <w:adjustRightInd w:val="0"/>
        <w:ind w:left="288"/>
        <w:jc w:val="both"/>
        <w:rPr>
          <w:rFonts w:asciiTheme="minorHAnsi" w:hAnsiTheme="minorHAnsi" w:cstheme="minorHAnsi"/>
          <w:sz w:val="22"/>
          <w:szCs w:val="22"/>
        </w:rPr>
      </w:pPr>
      <w:r w:rsidRPr="00B36C31">
        <w:rPr>
          <w:rFonts w:asciiTheme="minorHAnsi" w:hAnsiTheme="minorHAnsi" w:cstheme="minorHAnsi"/>
          <w:b/>
          <w:bCs/>
          <w:sz w:val="22"/>
          <w:szCs w:val="22"/>
        </w:rPr>
        <w:t>Actividades No Rutinarias</w:t>
      </w:r>
      <w:r w:rsidRPr="00B36C31">
        <w:rPr>
          <w:rFonts w:asciiTheme="minorHAnsi" w:hAnsiTheme="minorHAnsi" w:cstheme="minorHAnsi"/>
          <w:sz w:val="22"/>
          <w:szCs w:val="22"/>
        </w:rPr>
        <w:t>: Todas aquellas no comprendidas en la operación regular de los frentes de trabajo, incluyendo situaciones de emergencia.</w:t>
      </w:r>
    </w:p>
    <w:p w14:paraId="206A42FA" w14:textId="77777777" w:rsidR="006D52AA" w:rsidRPr="00B36C31" w:rsidRDefault="006D52AA" w:rsidP="00B36C31">
      <w:pPr>
        <w:autoSpaceDE w:val="0"/>
        <w:autoSpaceDN w:val="0"/>
        <w:adjustRightInd w:val="0"/>
        <w:ind w:left="288"/>
        <w:jc w:val="both"/>
        <w:rPr>
          <w:rFonts w:asciiTheme="minorHAnsi" w:hAnsiTheme="minorHAnsi" w:cstheme="minorHAnsi"/>
          <w:b/>
          <w:bCs/>
          <w:sz w:val="22"/>
          <w:szCs w:val="22"/>
        </w:rPr>
      </w:pPr>
    </w:p>
    <w:p w14:paraId="27983AC7" w14:textId="77777777" w:rsidR="00BC0650" w:rsidRPr="00B36C31" w:rsidRDefault="00BC0650" w:rsidP="00B36C31">
      <w:pPr>
        <w:autoSpaceDE w:val="0"/>
        <w:autoSpaceDN w:val="0"/>
        <w:adjustRightInd w:val="0"/>
        <w:ind w:left="288"/>
        <w:jc w:val="both"/>
        <w:rPr>
          <w:rFonts w:asciiTheme="minorHAnsi" w:hAnsiTheme="minorHAnsi" w:cstheme="minorHAnsi"/>
          <w:sz w:val="22"/>
          <w:szCs w:val="22"/>
        </w:rPr>
      </w:pPr>
      <w:r w:rsidRPr="00B36C31">
        <w:rPr>
          <w:rFonts w:asciiTheme="minorHAnsi" w:hAnsiTheme="minorHAnsi" w:cstheme="minorHAnsi"/>
          <w:b/>
          <w:bCs/>
          <w:sz w:val="22"/>
          <w:szCs w:val="22"/>
        </w:rPr>
        <w:t>Actividades Rutinarias</w:t>
      </w:r>
      <w:r w:rsidRPr="00B36C31">
        <w:rPr>
          <w:rFonts w:asciiTheme="minorHAnsi" w:hAnsiTheme="minorHAnsi" w:cstheme="minorHAnsi"/>
          <w:sz w:val="22"/>
          <w:szCs w:val="22"/>
        </w:rPr>
        <w:t>: Todas las actividades comprendidas en la operación regular de los equipos y/o bases.</w:t>
      </w:r>
    </w:p>
    <w:p w14:paraId="1613A27D" w14:textId="77777777" w:rsidR="001E37C8" w:rsidRPr="00B36C31" w:rsidRDefault="001E37C8" w:rsidP="00B36C31">
      <w:pPr>
        <w:autoSpaceDE w:val="0"/>
        <w:autoSpaceDN w:val="0"/>
        <w:adjustRightInd w:val="0"/>
        <w:ind w:left="288"/>
        <w:jc w:val="both"/>
        <w:rPr>
          <w:rFonts w:asciiTheme="minorHAnsi" w:hAnsiTheme="minorHAnsi" w:cstheme="minorHAnsi"/>
          <w:b/>
          <w:color w:val="000000"/>
          <w:sz w:val="22"/>
          <w:szCs w:val="22"/>
        </w:rPr>
      </w:pPr>
    </w:p>
    <w:p w14:paraId="0A4D3FC0" w14:textId="77777777" w:rsidR="007870AD" w:rsidRPr="00B36C31" w:rsidRDefault="007870AD" w:rsidP="00B36C31">
      <w:pPr>
        <w:tabs>
          <w:tab w:val="num" w:pos="0"/>
        </w:tabs>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rPr>
        <w:t>Control de riesgos .-</w:t>
      </w:r>
      <w:r w:rsidRPr="00B36C31">
        <w:rPr>
          <w:rFonts w:asciiTheme="minorHAnsi" w:hAnsiTheme="minorHAnsi" w:cstheme="minorHAnsi"/>
          <w:color w:val="000000"/>
          <w:sz w:val="22"/>
          <w:szCs w:val="22"/>
        </w:rPr>
        <w:t xml:space="preserve"> Es el proceso de toma de decisiones para tratar y/o reducir los riesgos, mediante la información obtenida en la evaluación de riesgos, para implantar medidas correctoras, exigir su cumplimiento y la evaluación periódica de su eficacia.</w:t>
      </w:r>
    </w:p>
    <w:p w14:paraId="50934DEA" w14:textId="77777777" w:rsidR="007870AD" w:rsidRPr="00B36C31" w:rsidRDefault="007870AD" w:rsidP="00B36C31">
      <w:pPr>
        <w:ind w:left="288"/>
        <w:jc w:val="both"/>
        <w:rPr>
          <w:rFonts w:asciiTheme="minorHAnsi" w:hAnsiTheme="minorHAnsi" w:cstheme="minorHAnsi"/>
          <w:b/>
          <w:sz w:val="22"/>
          <w:szCs w:val="22"/>
        </w:rPr>
      </w:pPr>
    </w:p>
    <w:p w14:paraId="3E20E772" w14:textId="77777777" w:rsidR="007870AD" w:rsidRPr="00B36C31" w:rsidRDefault="007870AD" w:rsidP="00B36C31">
      <w:pPr>
        <w:ind w:left="288"/>
        <w:jc w:val="both"/>
        <w:rPr>
          <w:rFonts w:asciiTheme="minorHAnsi" w:hAnsiTheme="minorHAnsi" w:cstheme="minorHAnsi"/>
          <w:sz w:val="22"/>
          <w:szCs w:val="22"/>
        </w:rPr>
      </w:pPr>
      <w:r w:rsidRPr="00B36C31">
        <w:rPr>
          <w:rFonts w:asciiTheme="minorHAnsi" w:hAnsiTheme="minorHAnsi" w:cstheme="minorHAnsi"/>
          <w:b/>
          <w:sz w:val="22"/>
          <w:szCs w:val="22"/>
        </w:rPr>
        <w:t xml:space="preserve">Estimación del Riesgo.- </w:t>
      </w:r>
      <w:r w:rsidRPr="00B36C31">
        <w:rPr>
          <w:rFonts w:asciiTheme="minorHAnsi" w:hAnsiTheme="minorHAnsi" w:cstheme="minorHAnsi"/>
          <w:sz w:val="22"/>
          <w:szCs w:val="22"/>
        </w:rPr>
        <w:t xml:space="preserve">proceso mediante el cual se determina la frecuencia o probabilidad de consecuencias que pueden derivarse de la materialización de un Peligro. </w:t>
      </w:r>
    </w:p>
    <w:p w14:paraId="0F5BC74D" w14:textId="77777777" w:rsidR="007870AD" w:rsidRPr="00B36C31" w:rsidRDefault="007870AD" w:rsidP="00B36C31">
      <w:pPr>
        <w:ind w:left="288"/>
        <w:jc w:val="both"/>
        <w:rPr>
          <w:rFonts w:asciiTheme="minorHAnsi" w:hAnsiTheme="minorHAnsi" w:cstheme="minorHAnsi"/>
          <w:b/>
          <w:sz w:val="22"/>
          <w:szCs w:val="22"/>
        </w:rPr>
      </w:pPr>
    </w:p>
    <w:p w14:paraId="4EF98201" w14:textId="77777777" w:rsidR="007870AD" w:rsidRPr="00B36C31" w:rsidRDefault="007870AD" w:rsidP="00B36C31">
      <w:pPr>
        <w:tabs>
          <w:tab w:val="num" w:pos="0"/>
        </w:tabs>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rPr>
        <w:lastRenderedPageBreak/>
        <w:t>Factores de riesgo</w:t>
      </w:r>
      <w:r w:rsidRPr="00B36C31">
        <w:rPr>
          <w:rFonts w:asciiTheme="minorHAnsi" w:hAnsiTheme="minorHAnsi" w:cstheme="minorHAnsi"/>
          <w:color w:val="000000"/>
          <w:sz w:val="22"/>
          <w:szCs w:val="22"/>
        </w:rPr>
        <w:t>.-</w:t>
      </w:r>
      <w:del w:id="24" w:author="Ligia Freire" w:date="2016-10-03T14:13:00Z">
        <w:r w:rsidRPr="00B36C31" w:rsidDel="00EA1C6F">
          <w:rPr>
            <w:rFonts w:asciiTheme="minorHAnsi" w:hAnsiTheme="minorHAnsi" w:cstheme="minorHAnsi"/>
            <w:color w:val="000000"/>
            <w:sz w:val="22"/>
            <w:szCs w:val="22"/>
          </w:rPr>
          <w:delText xml:space="preserve">  </w:delText>
        </w:r>
      </w:del>
      <w:ins w:id="25" w:author="Ligia Freire" w:date="2016-10-03T14:13:00Z">
        <w:r w:rsidR="00EA1C6F">
          <w:rPr>
            <w:rFonts w:asciiTheme="minorHAnsi" w:hAnsiTheme="minorHAnsi" w:cstheme="minorHAnsi"/>
            <w:color w:val="000000"/>
            <w:sz w:val="22"/>
            <w:szCs w:val="22"/>
          </w:rPr>
          <w:t xml:space="preserve"> </w:t>
        </w:r>
      </w:ins>
      <w:r w:rsidRPr="00B36C31">
        <w:rPr>
          <w:rFonts w:asciiTheme="minorHAnsi" w:hAnsiTheme="minorHAnsi" w:cstheme="minorHAnsi"/>
          <w:color w:val="000000"/>
          <w:sz w:val="22"/>
          <w:szCs w:val="22"/>
        </w:rPr>
        <w:t>Agentes que pueden producir un riesgo.</w:t>
      </w:r>
    </w:p>
    <w:p w14:paraId="54FD4092" w14:textId="77777777" w:rsidR="007870AD" w:rsidRPr="00B36C31" w:rsidRDefault="007870AD" w:rsidP="00B36C31">
      <w:pPr>
        <w:ind w:left="288"/>
        <w:jc w:val="both"/>
        <w:rPr>
          <w:rFonts w:asciiTheme="minorHAnsi" w:hAnsiTheme="minorHAnsi" w:cstheme="minorHAnsi"/>
          <w:b/>
          <w:sz w:val="22"/>
          <w:szCs w:val="22"/>
        </w:rPr>
      </w:pPr>
    </w:p>
    <w:p w14:paraId="12A30393" w14:textId="77777777" w:rsidR="00193E9C" w:rsidRPr="00B36C31" w:rsidRDefault="00BC0650" w:rsidP="00B36C31">
      <w:pPr>
        <w:pStyle w:val="Sangra3detindependiente"/>
        <w:tabs>
          <w:tab w:val="num" w:pos="0"/>
        </w:tabs>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rPr>
        <w:t xml:space="preserve">Identificación de Riesgos. </w:t>
      </w:r>
      <w:r w:rsidRPr="00B36C31">
        <w:rPr>
          <w:rFonts w:asciiTheme="minorHAnsi" w:hAnsiTheme="minorHAnsi" w:cstheme="minorHAnsi"/>
          <w:color w:val="000000"/>
          <w:sz w:val="22"/>
          <w:szCs w:val="22"/>
        </w:rPr>
        <w:t xml:space="preserve">Proceso mediante el cual se establecen los Factores de Riesgo de una determinada actividad. </w:t>
      </w:r>
    </w:p>
    <w:p w14:paraId="12CCCC69" w14:textId="77777777" w:rsidR="007870AD" w:rsidRPr="00B36C31" w:rsidRDefault="007870AD">
      <w:pPr>
        <w:autoSpaceDE w:val="0"/>
        <w:autoSpaceDN w:val="0"/>
        <w:adjustRightInd w:val="0"/>
        <w:ind w:left="288"/>
        <w:jc w:val="both"/>
        <w:rPr>
          <w:rFonts w:asciiTheme="minorHAnsi" w:hAnsiTheme="minorHAnsi" w:cstheme="minorHAnsi"/>
          <w:b/>
          <w:color w:val="000000"/>
          <w:sz w:val="22"/>
          <w:szCs w:val="22"/>
        </w:rPr>
      </w:pPr>
    </w:p>
    <w:p w14:paraId="55CA9FDA" w14:textId="77777777" w:rsidR="007870AD" w:rsidRPr="00B36C31" w:rsidRDefault="007870AD">
      <w:pPr>
        <w:autoSpaceDE w:val="0"/>
        <w:autoSpaceDN w:val="0"/>
        <w:adjustRightInd w:val="0"/>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rPr>
        <w:t xml:space="preserve">Nivel de Acción: </w:t>
      </w:r>
      <w:r w:rsidRPr="00B36C31">
        <w:rPr>
          <w:rFonts w:asciiTheme="minorHAnsi" w:hAnsiTheme="minorHAnsi" w:cstheme="minorHAnsi"/>
          <w:sz w:val="22"/>
          <w:szCs w:val="22"/>
        </w:rPr>
        <w:t>Concentración a la cual es necesario iniciar intervención de manera preventiva. Se considera que es al 50% del TLV-TWA.</w:t>
      </w:r>
    </w:p>
    <w:p w14:paraId="59634184" w14:textId="77777777" w:rsidR="007870AD" w:rsidRPr="00B36C31" w:rsidRDefault="007870AD" w:rsidP="00B36C31">
      <w:pPr>
        <w:autoSpaceDE w:val="0"/>
        <w:autoSpaceDN w:val="0"/>
        <w:adjustRightInd w:val="0"/>
        <w:ind w:left="576"/>
        <w:jc w:val="both"/>
        <w:rPr>
          <w:rFonts w:asciiTheme="minorHAnsi" w:hAnsiTheme="minorHAnsi" w:cstheme="minorHAnsi"/>
          <w:b/>
          <w:color w:val="000000"/>
          <w:sz w:val="22"/>
          <w:szCs w:val="22"/>
        </w:rPr>
      </w:pPr>
    </w:p>
    <w:p w14:paraId="4FD53E31" w14:textId="77777777" w:rsidR="007870AD" w:rsidRPr="00B36C31" w:rsidRDefault="007870AD" w:rsidP="00B36C31">
      <w:pPr>
        <w:autoSpaceDE w:val="0"/>
        <w:autoSpaceDN w:val="0"/>
        <w:adjustRightInd w:val="0"/>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rPr>
        <w:t xml:space="preserve">Peligro: </w:t>
      </w:r>
      <w:r w:rsidRPr="00B36C31">
        <w:rPr>
          <w:rFonts w:asciiTheme="minorHAnsi" w:hAnsiTheme="minorHAnsi" w:cstheme="minorHAnsi"/>
          <w:color w:val="000000"/>
          <w:sz w:val="22"/>
          <w:szCs w:val="22"/>
        </w:rPr>
        <w:t>Fuente o situación con capacidad de daño en términos de lesiones, daños a la propiedad, daños al medio ambiente o una combinación de ambos.</w:t>
      </w:r>
    </w:p>
    <w:p w14:paraId="42BFC474" w14:textId="77777777" w:rsidR="007870AD" w:rsidRPr="00B36C31" w:rsidRDefault="007870AD" w:rsidP="00B36C31">
      <w:pPr>
        <w:autoSpaceDE w:val="0"/>
        <w:autoSpaceDN w:val="0"/>
        <w:adjustRightInd w:val="0"/>
        <w:ind w:left="288"/>
        <w:jc w:val="both"/>
        <w:rPr>
          <w:rFonts w:asciiTheme="minorHAnsi" w:hAnsiTheme="minorHAnsi" w:cstheme="minorHAnsi"/>
          <w:color w:val="000000"/>
          <w:sz w:val="22"/>
          <w:szCs w:val="22"/>
        </w:rPr>
      </w:pPr>
    </w:p>
    <w:p w14:paraId="51E06A22" w14:textId="77777777" w:rsidR="007870AD" w:rsidRPr="00B36C31" w:rsidRDefault="007870AD" w:rsidP="00B36C31">
      <w:pPr>
        <w:autoSpaceDE w:val="0"/>
        <w:autoSpaceDN w:val="0"/>
        <w:adjustRightInd w:val="0"/>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rPr>
        <w:t xml:space="preserve">Riesgo: </w:t>
      </w:r>
      <w:r w:rsidRPr="00B36C31">
        <w:rPr>
          <w:rFonts w:asciiTheme="minorHAnsi" w:hAnsiTheme="minorHAnsi" w:cstheme="minorHAnsi"/>
          <w:color w:val="000000"/>
          <w:sz w:val="22"/>
          <w:szCs w:val="22"/>
        </w:rPr>
        <w:t>Combinación de la probabilidad y de las consecuencias de que ocurra un evento peligroso específico.</w:t>
      </w:r>
    </w:p>
    <w:p w14:paraId="29548BF2" w14:textId="77777777" w:rsidR="007870AD" w:rsidRPr="00B36C31" w:rsidRDefault="007870AD" w:rsidP="00B36C31">
      <w:pPr>
        <w:autoSpaceDE w:val="0"/>
        <w:autoSpaceDN w:val="0"/>
        <w:adjustRightInd w:val="0"/>
        <w:ind w:left="288"/>
        <w:jc w:val="both"/>
        <w:rPr>
          <w:rFonts w:asciiTheme="minorHAnsi" w:hAnsiTheme="minorHAnsi" w:cstheme="minorHAnsi"/>
          <w:color w:val="000000"/>
          <w:sz w:val="22"/>
          <w:szCs w:val="22"/>
        </w:rPr>
      </w:pPr>
    </w:p>
    <w:p w14:paraId="2B89847A" w14:textId="77777777" w:rsidR="00E739FD" w:rsidRPr="00B36C31" w:rsidRDefault="00E739F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lang w:val="es-ES_tradnl"/>
        </w:rPr>
      </w:pPr>
      <w:r w:rsidRPr="00B36C31">
        <w:rPr>
          <w:rFonts w:asciiTheme="minorHAnsi" w:hAnsiTheme="minorHAnsi" w:cstheme="minorHAnsi"/>
          <w:b/>
          <w:color w:val="000000"/>
          <w:sz w:val="22"/>
          <w:szCs w:val="22"/>
          <w:lang w:val="es-ES_tradnl"/>
        </w:rPr>
        <w:t>Riesgos Biológicos.-</w:t>
      </w:r>
      <w:del w:id="26" w:author="Ligia Freire" w:date="2016-10-03T14:13:00Z">
        <w:r w:rsidRPr="00B36C31" w:rsidDel="00EA1C6F">
          <w:rPr>
            <w:rFonts w:asciiTheme="minorHAnsi" w:hAnsiTheme="minorHAnsi" w:cstheme="minorHAnsi"/>
            <w:b/>
            <w:color w:val="000000"/>
            <w:sz w:val="22"/>
            <w:szCs w:val="22"/>
            <w:lang w:val="es-ES_tradnl"/>
          </w:rPr>
          <w:delText xml:space="preserve">  </w:delText>
        </w:r>
      </w:del>
      <w:ins w:id="27" w:author="Ligia Freire" w:date="2016-10-03T14:13:00Z">
        <w:r w:rsidR="00EA1C6F">
          <w:rPr>
            <w:rFonts w:asciiTheme="minorHAnsi" w:hAnsiTheme="minorHAnsi" w:cstheme="minorHAnsi"/>
            <w:b/>
            <w:color w:val="000000"/>
            <w:sz w:val="22"/>
            <w:szCs w:val="22"/>
            <w:lang w:val="es-ES_tradnl"/>
          </w:rPr>
          <w:t xml:space="preserve"> </w:t>
        </w:r>
      </w:ins>
      <w:r w:rsidRPr="00B36C31">
        <w:rPr>
          <w:rFonts w:asciiTheme="minorHAnsi" w:hAnsiTheme="minorHAnsi" w:cstheme="minorHAnsi"/>
          <w:color w:val="000000"/>
          <w:sz w:val="22"/>
          <w:szCs w:val="22"/>
          <w:lang w:val="es-ES_tradnl"/>
        </w:rPr>
        <w:t>Son los causados por agentes biológicos como: virus, Bacterias, Hongos, Parásitos, Rickettsias, ofidios, reptiles, otros.</w:t>
      </w:r>
    </w:p>
    <w:p w14:paraId="55AC13B0" w14:textId="77777777" w:rsidR="00E739FD" w:rsidRPr="00B36C31" w:rsidRDefault="00E739F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lang w:val="es-ES_tradnl"/>
        </w:rPr>
      </w:pPr>
    </w:p>
    <w:p w14:paraId="457C18D6" w14:textId="77777777" w:rsidR="00E739FD" w:rsidRPr="00B36C31" w:rsidRDefault="00E739F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lang w:val="es-ES_tradnl"/>
        </w:rPr>
      </w:pPr>
      <w:r w:rsidRPr="00B36C31">
        <w:rPr>
          <w:rFonts w:asciiTheme="minorHAnsi" w:hAnsiTheme="minorHAnsi" w:cstheme="minorHAnsi"/>
          <w:b/>
          <w:color w:val="000000"/>
          <w:sz w:val="22"/>
          <w:szCs w:val="22"/>
          <w:lang w:val="es-ES_tradnl"/>
        </w:rPr>
        <w:t xml:space="preserve">Riesgos Ergonómicos.- </w:t>
      </w:r>
      <w:r w:rsidRPr="00B36C31">
        <w:rPr>
          <w:rFonts w:asciiTheme="minorHAnsi" w:hAnsiTheme="minorHAnsi" w:cstheme="minorHAnsi"/>
          <w:bCs/>
          <w:color w:val="000000"/>
          <w:sz w:val="22"/>
          <w:szCs w:val="22"/>
          <w:lang w:val="es-ES_tradnl"/>
        </w:rPr>
        <w:t>Producidos por</w:t>
      </w:r>
      <w:r w:rsidRPr="00B36C31">
        <w:rPr>
          <w:rFonts w:asciiTheme="minorHAnsi" w:hAnsiTheme="minorHAnsi" w:cstheme="minorHAnsi"/>
          <w:b/>
          <w:color w:val="000000"/>
          <w:sz w:val="22"/>
          <w:szCs w:val="22"/>
          <w:lang w:val="es-ES_tradnl"/>
        </w:rPr>
        <w:t>:</w:t>
      </w:r>
      <w:r w:rsidRPr="00B36C31">
        <w:rPr>
          <w:rFonts w:asciiTheme="minorHAnsi" w:hAnsiTheme="minorHAnsi" w:cstheme="minorHAnsi"/>
          <w:color w:val="000000"/>
          <w:sz w:val="22"/>
          <w:szCs w:val="22"/>
          <w:lang w:val="es-ES_tradnl"/>
        </w:rPr>
        <w:t xml:space="preserve"> Espacios de trabajo, Carga física del trabajo, Posiciones forzadas, Manejo manual de cargas, Movimientos repetitivos, Alteraciones en el confort acústico, Térmico, lumínico, Radiaciones, Calidad de aire; Organización y distribución del trabajo.</w:t>
      </w:r>
    </w:p>
    <w:p w14:paraId="44D191AC" w14:textId="77777777" w:rsidR="00E739FD" w:rsidRPr="00B36C31" w:rsidRDefault="00E739F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lang w:val="es-ES_tradnl"/>
        </w:rPr>
      </w:pPr>
    </w:p>
    <w:p w14:paraId="36CE5BB6" w14:textId="77777777" w:rsidR="007870AD" w:rsidRPr="00B36C31" w:rsidRDefault="007870A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b/>
          <w:color w:val="000000"/>
          <w:sz w:val="22"/>
          <w:szCs w:val="22"/>
          <w:lang w:val="es-ES_tradnl"/>
        </w:rPr>
      </w:pPr>
      <w:r w:rsidRPr="00B36C31">
        <w:rPr>
          <w:rFonts w:asciiTheme="minorHAnsi" w:hAnsiTheme="minorHAnsi" w:cstheme="minorHAnsi"/>
          <w:b/>
          <w:color w:val="000000"/>
          <w:sz w:val="22"/>
          <w:szCs w:val="22"/>
          <w:lang w:val="es-ES_tradnl"/>
        </w:rPr>
        <w:t xml:space="preserve">Riesgos Físicos.- </w:t>
      </w:r>
      <w:r w:rsidRPr="00B36C31">
        <w:rPr>
          <w:rFonts w:asciiTheme="minorHAnsi" w:hAnsiTheme="minorHAnsi" w:cstheme="minorHAnsi"/>
          <w:color w:val="000000"/>
          <w:sz w:val="22"/>
          <w:szCs w:val="22"/>
          <w:lang w:val="es-ES_tradnl"/>
        </w:rPr>
        <w:t xml:space="preserve">Son los causados por movimiento de máquinas, Iluminación, Ruido Vibraciones, Estrés Térmico, Radiaciones Ionizantes y No ionizantes. </w:t>
      </w:r>
    </w:p>
    <w:p w14:paraId="25A121FF" w14:textId="77777777" w:rsidR="007870AD" w:rsidRPr="00B36C31" w:rsidRDefault="007870A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b/>
          <w:color w:val="000000"/>
          <w:sz w:val="22"/>
          <w:szCs w:val="22"/>
          <w:lang w:val="es-ES_tradnl"/>
        </w:rPr>
      </w:pPr>
    </w:p>
    <w:p w14:paraId="31A1F50D" w14:textId="77777777" w:rsidR="00E739FD" w:rsidRPr="00B36C31" w:rsidRDefault="00E739F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lang w:val="es-ES_tradnl"/>
        </w:rPr>
      </w:pPr>
      <w:r w:rsidRPr="00B36C31">
        <w:rPr>
          <w:rFonts w:asciiTheme="minorHAnsi" w:hAnsiTheme="minorHAnsi" w:cstheme="minorHAnsi"/>
          <w:b/>
          <w:color w:val="000000"/>
          <w:sz w:val="22"/>
          <w:szCs w:val="22"/>
          <w:lang w:val="es-ES_tradnl"/>
        </w:rPr>
        <w:t xml:space="preserve">Riesgos Psicosociales.- </w:t>
      </w:r>
      <w:r w:rsidRPr="00B36C31">
        <w:rPr>
          <w:rFonts w:asciiTheme="minorHAnsi" w:hAnsiTheme="minorHAnsi" w:cstheme="minorHAnsi"/>
          <w:color w:val="000000"/>
          <w:sz w:val="22"/>
          <w:szCs w:val="22"/>
          <w:lang w:val="es-ES_tradnl"/>
        </w:rPr>
        <w:t>Son los causados por: Carga Mental, Autonomía temporal, Contenido del Trabajo, Supervisión y participación, Dirección, relaciones personales.</w:t>
      </w:r>
      <w:del w:id="28" w:author="Ligia Freire" w:date="2016-10-03T14:13:00Z">
        <w:r w:rsidRPr="00B36C31" w:rsidDel="00EA1C6F">
          <w:rPr>
            <w:rFonts w:asciiTheme="minorHAnsi" w:hAnsiTheme="minorHAnsi" w:cstheme="minorHAnsi"/>
            <w:color w:val="000000"/>
            <w:sz w:val="22"/>
            <w:szCs w:val="22"/>
            <w:lang w:val="es-ES_tradnl"/>
          </w:rPr>
          <w:delText xml:space="preserve">  </w:delText>
        </w:r>
      </w:del>
      <w:ins w:id="29" w:author="Ligia Freire" w:date="2016-10-03T14:13:00Z">
        <w:r w:rsidR="00EA1C6F">
          <w:rPr>
            <w:rFonts w:asciiTheme="minorHAnsi" w:hAnsiTheme="minorHAnsi" w:cstheme="minorHAnsi"/>
            <w:color w:val="000000"/>
            <w:sz w:val="22"/>
            <w:szCs w:val="22"/>
            <w:lang w:val="es-ES_tradnl"/>
          </w:rPr>
          <w:t xml:space="preserve"> </w:t>
        </w:r>
      </w:ins>
      <w:del w:id="30" w:author="Ligia Freire" w:date="2016-10-03T14:13:00Z">
        <w:r w:rsidRPr="00B36C31" w:rsidDel="00EA1C6F">
          <w:rPr>
            <w:rFonts w:asciiTheme="minorHAnsi" w:hAnsiTheme="minorHAnsi" w:cstheme="minorHAnsi"/>
            <w:color w:val="000000"/>
            <w:sz w:val="22"/>
            <w:szCs w:val="22"/>
            <w:lang w:val="es-ES_tradnl"/>
          </w:rPr>
          <w:delText xml:space="preserve">  </w:delText>
        </w:r>
      </w:del>
      <w:ins w:id="31" w:author="Ligia Freire" w:date="2016-10-03T14:13:00Z">
        <w:r w:rsidR="00EA1C6F">
          <w:rPr>
            <w:rFonts w:asciiTheme="minorHAnsi" w:hAnsiTheme="minorHAnsi" w:cstheme="minorHAnsi"/>
            <w:color w:val="000000"/>
            <w:sz w:val="22"/>
            <w:szCs w:val="22"/>
            <w:lang w:val="es-ES_tradnl"/>
          </w:rPr>
          <w:t xml:space="preserve"> </w:t>
        </w:r>
      </w:ins>
    </w:p>
    <w:p w14:paraId="2D42BD27" w14:textId="77777777" w:rsidR="00E739FD" w:rsidRPr="00B36C31" w:rsidRDefault="00E739F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b/>
          <w:color w:val="000000"/>
          <w:sz w:val="22"/>
          <w:szCs w:val="22"/>
          <w:lang w:val="es-ES_tradnl"/>
        </w:rPr>
      </w:pPr>
    </w:p>
    <w:p w14:paraId="745F5B4E" w14:textId="77777777" w:rsidR="007870AD" w:rsidRPr="00B36C31" w:rsidRDefault="007870A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lang w:val="es-ES_tradnl"/>
        </w:rPr>
      </w:pPr>
      <w:r w:rsidRPr="00B36C31">
        <w:rPr>
          <w:rFonts w:asciiTheme="minorHAnsi" w:hAnsiTheme="minorHAnsi" w:cstheme="minorHAnsi"/>
          <w:b/>
          <w:color w:val="000000"/>
          <w:sz w:val="22"/>
          <w:szCs w:val="22"/>
          <w:lang w:val="es-ES_tradnl"/>
        </w:rPr>
        <w:t xml:space="preserve">Riesgos Químicos.- </w:t>
      </w:r>
      <w:r w:rsidRPr="00B36C31">
        <w:rPr>
          <w:rFonts w:asciiTheme="minorHAnsi" w:hAnsiTheme="minorHAnsi" w:cstheme="minorHAnsi"/>
          <w:color w:val="000000"/>
          <w:sz w:val="22"/>
          <w:szCs w:val="22"/>
          <w:lang w:val="es-ES_tradnl"/>
        </w:rPr>
        <w:t>Son los causados por la exposición a vapores, gases, nieblas, aerosoles, productos químicos en general.</w:t>
      </w:r>
      <w:del w:id="32" w:author="Ligia Freire" w:date="2016-10-03T14:13:00Z">
        <w:r w:rsidRPr="00B36C31" w:rsidDel="00EA1C6F">
          <w:rPr>
            <w:rFonts w:asciiTheme="minorHAnsi" w:hAnsiTheme="minorHAnsi" w:cstheme="minorHAnsi"/>
            <w:color w:val="000000"/>
            <w:sz w:val="22"/>
            <w:szCs w:val="22"/>
            <w:lang w:val="es-ES_tradnl"/>
          </w:rPr>
          <w:delText xml:space="preserve">  </w:delText>
        </w:r>
      </w:del>
      <w:ins w:id="33" w:author="Ligia Freire" w:date="2016-10-03T14:13:00Z">
        <w:r w:rsidR="00EA1C6F">
          <w:rPr>
            <w:rFonts w:asciiTheme="minorHAnsi" w:hAnsiTheme="minorHAnsi" w:cstheme="minorHAnsi"/>
            <w:color w:val="000000"/>
            <w:sz w:val="22"/>
            <w:szCs w:val="22"/>
            <w:lang w:val="es-ES_tradnl"/>
          </w:rPr>
          <w:t xml:space="preserve"> </w:t>
        </w:r>
      </w:ins>
      <w:del w:id="34" w:author="Ligia Freire" w:date="2016-10-03T14:13:00Z">
        <w:r w:rsidRPr="00B36C31" w:rsidDel="00EA1C6F">
          <w:rPr>
            <w:rFonts w:asciiTheme="minorHAnsi" w:hAnsiTheme="minorHAnsi" w:cstheme="minorHAnsi"/>
            <w:color w:val="000000"/>
            <w:sz w:val="22"/>
            <w:szCs w:val="22"/>
            <w:lang w:val="es-ES_tradnl"/>
          </w:rPr>
          <w:delText xml:space="preserve">  </w:delText>
        </w:r>
      </w:del>
      <w:ins w:id="35" w:author="Ligia Freire" w:date="2016-10-03T14:13:00Z">
        <w:r w:rsidR="00EA1C6F">
          <w:rPr>
            <w:rFonts w:asciiTheme="minorHAnsi" w:hAnsiTheme="minorHAnsi" w:cstheme="minorHAnsi"/>
            <w:color w:val="000000"/>
            <w:sz w:val="22"/>
            <w:szCs w:val="22"/>
            <w:lang w:val="es-ES_tradnl"/>
          </w:rPr>
          <w:t xml:space="preserve"> </w:t>
        </w:r>
      </w:ins>
    </w:p>
    <w:p w14:paraId="093EACE3" w14:textId="77777777" w:rsidR="007870AD" w:rsidRPr="00B36C31" w:rsidRDefault="007870AD" w:rsidP="00B36C31">
      <w:pPr>
        <w:autoSpaceDE w:val="0"/>
        <w:autoSpaceDN w:val="0"/>
        <w:adjustRightInd w:val="0"/>
        <w:ind w:left="288"/>
        <w:jc w:val="both"/>
        <w:rPr>
          <w:rFonts w:asciiTheme="minorHAnsi" w:hAnsiTheme="minorHAnsi" w:cstheme="minorHAnsi"/>
          <w:color w:val="000000"/>
          <w:sz w:val="22"/>
          <w:szCs w:val="22"/>
        </w:rPr>
      </w:pPr>
    </w:p>
    <w:p w14:paraId="447B2328" w14:textId="77777777" w:rsidR="007870AD" w:rsidRPr="00B36C31" w:rsidRDefault="007870AD" w:rsidP="00B36C31">
      <w:pPr>
        <w:tabs>
          <w:tab w:val="num" w:pos="0"/>
        </w:tabs>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rPr>
        <w:t>Tiempo de exposición.-</w:t>
      </w:r>
      <w:r w:rsidRPr="00B36C31">
        <w:rPr>
          <w:rFonts w:asciiTheme="minorHAnsi" w:hAnsiTheme="minorHAnsi" w:cstheme="minorHAnsi"/>
          <w:color w:val="000000"/>
          <w:sz w:val="22"/>
          <w:szCs w:val="22"/>
        </w:rPr>
        <w:t xml:space="preserve"> Es el periodo de tiempo en el que un trabajador está</w:t>
      </w:r>
      <w:del w:id="36" w:author="Ligia Freire" w:date="2016-10-03T14:13:00Z">
        <w:r w:rsidRPr="00B36C31" w:rsidDel="00EA1C6F">
          <w:rPr>
            <w:rFonts w:asciiTheme="minorHAnsi" w:hAnsiTheme="minorHAnsi" w:cstheme="minorHAnsi"/>
            <w:color w:val="000000"/>
            <w:sz w:val="22"/>
            <w:szCs w:val="22"/>
          </w:rPr>
          <w:delText xml:space="preserve">  </w:delText>
        </w:r>
      </w:del>
      <w:ins w:id="37" w:author="Ligia Freire" w:date="2016-10-03T14:13:00Z">
        <w:r w:rsidR="00EA1C6F">
          <w:rPr>
            <w:rFonts w:asciiTheme="minorHAnsi" w:hAnsiTheme="minorHAnsi" w:cstheme="minorHAnsi"/>
            <w:color w:val="000000"/>
            <w:sz w:val="22"/>
            <w:szCs w:val="22"/>
          </w:rPr>
          <w:t xml:space="preserve"> </w:t>
        </w:r>
      </w:ins>
      <w:del w:id="38" w:author="Ligia Freire" w:date="2016-10-03T14:13:00Z">
        <w:r w:rsidRPr="00B36C31" w:rsidDel="00EA1C6F">
          <w:rPr>
            <w:rFonts w:asciiTheme="minorHAnsi" w:hAnsiTheme="minorHAnsi" w:cstheme="minorHAnsi"/>
            <w:color w:val="000000"/>
            <w:sz w:val="22"/>
            <w:szCs w:val="22"/>
          </w:rPr>
          <w:delText xml:space="preserve">  </w:delText>
        </w:r>
      </w:del>
      <w:ins w:id="39" w:author="Ligia Freire" w:date="2016-10-03T14:13:00Z">
        <w:r w:rsidR="00EA1C6F">
          <w:rPr>
            <w:rFonts w:asciiTheme="minorHAnsi" w:hAnsiTheme="minorHAnsi" w:cstheme="minorHAnsi"/>
            <w:color w:val="000000"/>
            <w:sz w:val="22"/>
            <w:szCs w:val="22"/>
          </w:rPr>
          <w:t xml:space="preserve"> </w:t>
        </w:r>
      </w:ins>
      <w:r w:rsidRPr="00B36C31">
        <w:rPr>
          <w:rFonts w:asciiTheme="minorHAnsi" w:hAnsiTheme="minorHAnsi" w:cstheme="minorHAnsi"/>
          <w:color w:val="000000"/>
          <w:sz w:val="22"/>
          <w:szCs w:val="22"/>
        </w:rPr>
        <w:t>expuesto a una determinado riesgo.</w:t>
      </w:r>
    </w:p>
    <w:p w14:paraId="43009331" w14:textId="77777777" w:rsidR="007870AD" w:rsidRPr="00B36C31" w:rsidRDefault="007870AD" w:rsidP="00B36C31">
      <w:pPr>
        <w:tabs>
          <w:tab w:val="num" w:pos="0"/>
        </w:tabs>
        <w:ind w:left="288"/>
        <w:jc w:val="both"/>
        <w:rPr>
          <w:rFonts w:asciiTheme="minorHAnsi" w:hAnsiTheme="minorHAnsi" w:cstheme="minorHAnsi"/>
          <w:color w:val="000000"/>
          <w:sz w:val="22"/>
          <w:szCs w:val="22"/>
        </w:rPr>
      </w:pPr>
    </w:p>
    <w:p w14:paraId="081B9A97" w14:textId="77777777" w:rsidR="00BC0650" w:rsidRPr="00B36C31" w:rsidRDefault="00BC0650" w:rsidP="00B36C31">
      <w:pPr>
        <w:tabs>
          <w:tab w:val="num" w:pos="0"/>
        </w:tabs>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rPr>
        <w:t xml:space="preserve">Tolerabilidad del riesgo: </w:t>
      </w:r>
      <w:r w:rsidRPr="00B36C31">
        <w:rPr>
          <w:rFonts w:asciiTheme="minorHAnsi" w:hAnsiTheme="minorHAnsi" w:cstheme="minorHAnsi"/>
          <w:color w:val="000000"/>
          <w:sz w:val="22"/>
          <w:szCs w:val="22"/>
        </w:rPr>
        <w:t>Que no se necesita mejorar la acción preventiva</w:t>
      </w:r>
    </w:p>
    <w:p w14:paraId="260659E4" w14:textId="77777777" w:rsidR="00BC0650" w:rsidRPr="00B36C31" w:rsidRDefault="00BC0650" w:rsidP="00B36C31">
      <w:pPr>
        <w:tabs>
          <w:tab w:val="num" w:pos="0"/>
        </w:tabs>
        <w:ind w:left="288"/>
        <w:jc w:val="both"/>
        <w:rPr>
          <w:rFonts w:asciiTheme="minorHAnsi" w:hAnsiTheme="minorHAnsi" w:cstheme="minorHAnsi"/>
          <w:b/>
          <w:color w:val="000000"/>
          <w:sz w:val="22"/>
          <w:szCs w:val="22"/>
        </w:rPr>
      </w:pPr>
    </w:p>
    <w:p w14:paraId="5CB33ACC" w14:textId="77777777" w:rsidR="00BC0650" w:rsidRPr="00B36C31" w:rsidRDefault="00BC0650" w:rsidP="00B36C31">
      <w:pPr>
        <w:tabs>
          <w:tab w:val="num" w:pos="0"/>
        </w:tabs>
        <w:ind w:left="288"/>
        <w:jc w:val="both"/>
        <w:rPr>
          <w:rFonts w:asciiTheme="minorHAnsi" w:hAnsiTheme="minorHAnsi" w:cstheme="minorHAnsi"/>
          <w:color w:val="000000"/>
          <w:sz w:val="22"/>
          <w:szCs w:val="22"/>
        </w:rPr>
      </w:pPr>
      <w:r w:rsidRPr="00B36C31">
        <w:rPr>
          <w:rFonts w:asciiTheme="minorHAnsi" w:hAnsiTheme="minorHAnsi" w:cstheme="minorHAnsi"/>
          <w:b/>
          <w:color w:val="000000"/>
          <w:sz w:val="22"/>
          <w:szCs w:val="22"/>
        </w:rPr>
        <w:t>Valoración del riesgo.-</w:t>
      </w:r>
      <w:del w:id="40" w:author="Ligia Freire" w:date="2016-10-03T14:13:00Z">
        <w:r w:rsidRPr="00B36C31" w:rsidDel="00EA1C6F">
          <w:rPr>
            <w:rFonts w:asciiTheme="minorHAnsi" w:hAnsiTheme="minorHAnsi" w:cstheme="minorHAnsi"/>
            <w:b/>
            <w:color w:val="000000"/>
            <w:sz w:val="22"/>
            <w:szCs w:val="22"/>
          </w:rPr>
          <w:delText xml:space="preserve">  </w:delText>
        </w:r>
      </w:del>
      <w:ins w:id="41" w:author="Ligia Freire" w:date="2016-10-03T14:13:00Z">
        <w:r w:rsidR="00EA1C6F">
          <w:rPr>
            <w:rFonts w:asciiTheme="minorHAnsi" w:hAnsiTheme="minorHAnsi" w:cstheme="minorHAnsi"/>
            <w:b/>
            <w:color w:val="000000"/>
            <w:sz w:val="22"/>
            <w:szCs w:val="22"/>
          </w:rPr>
          <w:t xml:space="preserve"> </w:t>
        </w:r>
      </w:ins>
      <w:r w:rsidRPr="00B36C31">
        <w:rPr>
          <w:rFonts w:asciiTheme="minorHAnsi" w:hAnsiTheme="minorHAnsi" w:cstheme="minorHAnsi"/>
          <w:color w:val="000000"/>
          <w:sz w:val="22"/>
          <w:szCs w:val="22"/>
        </w:rPr>
        <w:t>Mediante la información obtenida en el análisis de riesgos, se emiten juicios sobre la tolerabilidad al riesgo teniendo en cuenta factores socioeconómicos y aspectos medioambientales.</w:t>
      </w:r>
      <w:r w:rsidR="007870AD" w:rsidRPr="00B36C31">
        <w:rPr>
          <w:rFonts w:asciiTheme="minorHAnsi" w:hAnsiTheme="minorHAnsi" w:cstheme="minorHAnsi"/>
          <w:sz w:val="22"/>
          <w:szCs w:val="22"/>
        </w:rPr>
        <w:t xml:space="preserve"> Proceso general para estimar la magnitud del riesgo y decidir si este es tolerable o no.</w:t>
      </w:r>
    </w:p>
    <w:p w14:paraId="62E37C13" w14:textId="77777777" w:rsidR="00BC0650" w:rsidRPr="00B36C31" w:rsidRDefault="00BC0650" w:rsidP="00B36C31">
      <w:pPr>
        <w:tabs>
          <w:tab w:val="num" w:pos="0"/>
        </w:tabs>
        <w:ind w:left="288"/>
        <w:jc w:val="both"/>
        <w:rPr>
          <w:rFonts w:asciiTheme="minorHAnsi" w:hAnsiTheme="minorHAnsi" w:cstheme="minorHAnsi"/>
          <w:color w:val="000000"/>
          <w:sz w:val="22"/>
          <w:szCs w:val="22"/>
        </w:rPr>
      </w:pPr>
    </w:p>
    <w:p w14:paraId="4C1BC82F" w14:textId="77777777" w:rsidR="007870AD" w:rsidRPr="00B36C31" w:rsidRDefault="007870AD" w:rsidP="00B36C31">
      <w:pPr>
        <w:tabs>
          <w:tab w:val="left" w:pos="-1440"/>
          <w:tab w:val="left" w:pos="-720"/>
          <w:tab w:val="num"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b/>
          <w:color w:val="000000"/>
          <w:sz w:val="22"/>
          <w:szCs w:val="22"/>
          <w:lang w:val="es-ES_tradnl"/>
        </w:rPr>
      </w:pPr>
      <w:r w:rsidRPr="00B36C31">
        <w:rPr>
          <w:rFonts w:asciiTheme="minorHAnsi" w:hAnsiTheme="minorHAnsi" w:cstheme="minorHAnsi"/>
          <w:b/>
          <w:sz w:val="22"/>
          <w:szCs w:val="22"/>
        </w:rPr>
        <w:t xml:space="preserve">TLV-TWA.- </w:t>
      </w:r>
      <w:r w:rsidRPr="00B36C31">
        <w:rPr>
          <w:rFonts w:asciiTheme="minorHAnsi" w:hAnsiTheme="minorHAnsi" w:cstheme="minorHAnsi"/>
          <w:color w:val="000000"/>
          <w:sz w:val="22"/>
          <w:szCs w:val="22"/>
        </w:rPr>
        <w:t>Concentración media ponderada en el tiempo, para una jornada normal de 8 horas y 40 a la semana, a la cual la mayoría de los trabajadores pueden estar expuestos repetidamente día tras día sin sufrir efectos adversos.</w:t>
      </w:r>
    </w:p>
    <w:p w14:paraId="60DB8066" w14:textId="77777777" w:rsidR="007870AD" w:rsidRPr="00B36C31" w:rsidRDefault="007870AD" w:rsidP="00B36C31">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lang w:val="es-ES_tradnl"/>
        </w:rPr>
      </w:pPr>
    </w:p>
    <w:p w14:paraId="5FD9B447" w14:textId="77777777" w:rsidR="00BC0650" w:rsidRPr="00B36C31" w:rsidRDefault="00BC0650" w:rsidP="00B36C31">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rPr>
      </w:pPr>
    </w:p>
    <w:p w14:paraId="3DE5DEDC" w14:textId="77777777" w:rsidR="00BC0650" w:rsidRPr="00B36C31" w:rsidRDefault="006D52AA" w:rsidP="00B36C31">
      <w:pPr>
        <w:pStyle w:val="Sangra3detindependiente"/>
        <w:ind w:left="288"/>
        <w:jc w:val="both"/>
        <w:rPr>
          <w:rFonts w:asciiTheme="minorHAnsi" w:hAnsiTheme="minorHAnsi" w:cstheme="minorHAnsi"/>
          <w:b/>
          <w:color w:val="000000"/>
          <w:sz w:val="22"/>
          <w:szCs w:val="22"/>
        </w:rPr>
      </w:pPr>
      <w:r w:rsidRPr="00B36C31">
        <w:rPr>
          <w:rFonts w:asciiTheme="minorHAnsi" w:hAnsiTheme="minorHAnsi" w:cstheme="minorHAnsi"/>
          <w:b/>
          <w:color w:val="000000"/>
          <w:sz w:val="22"/>
          <w:szCs w:val="22"/>
        </w:rPr>
        <w:t>Procedimiento</w:t>
      </w:r>
    </w:p>
    <w:p w14:paraId="36A37A4F" w14:textId="77777777" w:rsidR="00525977" w:rsidRPr="00B36C31" w:rsidRDefault="00525977" w:rsidP="00B36C31">
      <w:pPr>
        <w:pStyle w:val="Prrafodelista"/>
        <w:numPr>
          <w:ilvl w:val="0"/>
          <w:numId w:val="12"/>
        </w:num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jc w:val="both"/>
        <w:rPr>
          <w:rFonts w:asciiTheme="minorHAnsi" w:hAnsiTheme="minorHAnsi" w:cstheme="minorHAnsi"/>
          <w:b/>
          <w:szCs w:val="22"/>
        </w:rPr>
      </w:pPr>
      <w:r w:rsidRPr="00B36C31">
        <w:rPr>
          <w:rFonts w:asciiTheme="minorHAnsi" w:hAnsiTheme="minorHAnsi" w:cstheme="minorHAnsi"/>
          <w:b/>
          <w:szCs w:val="22"/>
        </w:rPr>
        <w:t>Identificación y valoración de riesgos:</w:t>
      </w:r>
    </w:p>
    <w:p w14:paraId="3898011E" w14:textId="77777777" w:rsidR="00DA09F2" w:rsidRPr="00B36C31" w:rsidRDefault="00364B72" w:rsidP="00B36C31">
      <w:p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sz w:val="22"/>
          <w:szCs w:val="22"/>
          <w:lang w:val="es-ES"/>
        </w:rPr>
      </w:pPr>
      <w:r w:rsidRPr="00B36C31">
        <w:rPr>
          <w:rFonts w:asciiTheme="minorHAnsi" w:hAnsiTheme="minorHAnsi" w:cstheme="minorHAnsi"/>
          <w:sz w:val="22"/>
          <w:szCs w:val="22"/>
          <w:lang w:val="es-ES"/>
        </w:rPr>
        <w:t>Cuando exista un nuevo material (</w:t>
      </w:r>
      <w:r w:rsidR="00D72FB9" w:rsidRPr="00B36C31">
        <w:rPr>
          <w:rFonts w:asciiTheme="minorHAnsi" w:hAnsiTheme="minorHAnsi" w:cstheme="minorHAnsi"/>
          <w:sz w:val="22"/>
          <w:szCs w:val="22"/>
          <w:lang w:val="es-ES"/>
        </w:rPr>
        <w:t>materia prima o</w:t>
      </w:r>
      <w:r w:rsidRPr="00B36C31">
        <w:rPr>
          <w:rFonts w:asciiTheme="minorHAnsi" w:hAnsiTheme="minorHAnsi" w:cstheme="minorHAnsi"/>
          <w:sz w:val="22"/>
          <w:szCs w:val="22"/>
          <w:lang w:val="es-ES"/>
        </w:rPr>
        <w:t xml:space="preserve"> insumo), proceso, actividad o maquinaria s</w:t>
      </w:r>
      <w:r w:rsidR="00E739FD" w:rsidRPr="00B36C31">
        <w:rPr>
          <w:rFonts w:asciiTheme="minorHAnsi" w:hAnsiTheme="minorHAnsi" w:cstheme="minorHAnsi"/>
          <w:sz w:val="22"/>
          <w:szCs w:val="22"/>
          <w:lang w:val="es-ES"/>
        </w:rPr>
        <w:t>e debe</w:t>
      </w:r>
      <w:r w:rsidRPr="00B36C31">
        <w:rPr>
          <w:rFonts w:asciiTheme="minorHAnsi" w:hAnsiTheme="minorHAnsi" w:cstheme="minorHAnsi"/>
          <w:sz w:val="22"/>
          <w:szCs w:val="22"/>
          <w:lang w:val="es-ES"/>
        </w:rPr>
        <w:t xml:space="preserve"> realizar la identificación y valoración de los riesgos involucrados</w:t>
      </w:r>
      <w:r w:rsidR="00DA09F2" w:rsidRPr="00B36C31">
        <w:rPr>
          <w:rFonts w:asciiTheme="minorHAnsi" w:hAnsiTheme="minorHAnsi" w:cstheme="minorHAnsi"/>
          <w:sz w:val="22"/>
          <w:szCs w:val="22"/>
          <w:lang w:val="es-ES"/>
        </w:rPr>
        <w:t xml:space="preserve"> en el puesto de trabajo determinado</w:t>
      </w:r>
      <w:r w:rsidRPr="00B36C31">
        <w:rPr>
          <w:rFonts w:asciiTheme="minorHAnsi" w:hAnsiTheme="minorHAnsi" w:cstheme="minorHAnsi"/>
          <w:sz w:val="22"/>
          <w:szCs w:val="22"/>
          <w:lang w:val="es-ES"/>
        </w:rPr>
        <w:t>.</w:t>
      </w:r>
      <w:del w:id="42" w:author="Ligia Freire" w:date="2016-10-03T14:13:00Z">
        <w:r w:rsidRPr="00B36C31" w:rsidDel="00EA1C6F">
          <w:rPr>
            <w:rFonts w:asciiTheme="minorHAnsi" w:hAnsiTheme="minorHAnsi" w:cstheme="minorHAnsi"/>
            <w:sz w:val="22"/>
            <w:szCs w:val="22"/>
            <w:lang w:val="es-ES"/>
          </w:rPr>
          <w:delText xml:space="preserve">  </w:delText>
        </w:r>
      </w:del>
      <w:ins w:id="43" w:author="Ligia Freire" w:date="2016-10-03T14:13:00Z">
        <w:r w:rsidR="00EA1C6F">
          <w:rPr>
            <w:rFonts w:asciiTheme="minorHAnsi" w:hAnsiTheme="minorHAnsi" w:cstheme="minorHAnsi"/>
            <w:sz w:val="22"/>
            <w:szCs w:val="22"/>
            <w:lang w:val="es-ES"/>
          </w:rPr>
          <w:t xml:space="preserve"> </w:t>
        </w:r>
      </w:ins>
    </w:p>
    <w:p w14:paraId="3A6F9C43" w14:textId="05D36D7C" w:rsidR="00EC3D47" w:rsidRPr="00B36C31" w:rsidRDefault="00EC3D47" w:rsidP="00B36C31">
      <w:p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sz w:val="22"/>
          <w:szCs w:val="22"/>
          <w:lang w:val="es-ES"/>
        </w:rPr>
      </w:pPr>
      <w:r w:rsidRPr="00B36C31">
        <w:rPr>
          <w:rFonts w:asciiTheme="minorHAnsi" w:hAnsiTheme="minorHAnsi" w:cstheme="minorHAnsi"/>
          <w:sz w:val="22"/>
          <w:szCs w:val="22"/>
          <w:lang w:val="es-ES"/>
        </w:rPr>
        <w:t xml:space="preserve">De igual manera todo colaborador debe comunicar </w:t>
      </w:r>
      <w:r w:rsidR="00AD0140" w:rsidRPr="00B36C31">
        <w:rPr>
          <w:rFonts w:asciiTheme="minorHAnsi" w:hAnsiTheme="minorHAnsi" w:cstheme="minorHAnsi"/>
          <w:sz w:val="22"/>
          <w:szCs w:val="22"/>
          <w:lang w:val="es-ES"/>
        </w:rPr>
        <w:t xml:space="preserve">a su jefe inmediato </w:t>
      </w:r>
      <w:r w:rsidRPr="00B36C31">
        <w:rPr>
          <w:rFonts w:asciiTheme="minorHAnsi" w:hAnsiTheme="minorHAnsi" w:cstheme="minorHAnsi"/>
          <w:sz w:val="22"/>
          <w:szCs w:val="22"/>
          <w:lang w:val="es-ES"/>
        </w:rPr>
        <w:t>acerca de la existencia</w:t>
      </w:r>
      <w:r w:rsidR="00AD0140" w:rsidRPr="00B36C31">
        <w:rPr>
          <w:rFonts w:asciiTheme="minorHAnsi" w:hAnsiTheme="minorHAnsi" w:cstheme="minorHAnsi"/>
          <w:sz w:val="22"/>
          <w:szCs w:val="22"/>
          <w:lang w:val="es-ES"/>
        </w:rPr>
        <w:t xml:space="preserve"> de algún peligro o </w:t>
      </w:r>
      <w:r w:rsidR="00AD0140" w:rsidRPr="00B36C31">
        <w:rPr>
          <w:rFonts w:asciiTheme="minorHAnsi" w:hAnsiTheme="minorHAnsi" w:cs="Arial"/>
          <w:sz w:val="22"/>
          <w:szCs w:val="22"/>
        </w:rPr>
        <w:t xml:space="preserve">deficiencia para que sea comunicada y valorada por el </w:t>
      </w:r>
      <w:del w:id="44" w:author="Perez, Steeven" w:date="2020-08-06T12:56:00Z">
        <w:r w:rsidR="00AD0140" w:rsidRPr="00B36C31" w:rsidDel="00811485">
          <w:rPr>
            <w:rFonts w:asciiTheme="minorHAnsi" w:hAnsiTheme="minorHAnsi" w:cs="Arial"/>
            <w:sz w:val="22"/>
            <w:szCs w:val="22"/>
          </w:rPr>
          <w:delText>Jefe de Seguridad Integral</w:delText>
        </w:r>
      </w:del>
      <w:ins w:id="45" w:author="Perez, Steeven" w:date="2020-08-06T12:56:00Z">
        <w:r w:rsidR="00811485">
          <w:rPr>
            <w:rFonts w:asciiTheme="minorHAnsi" w:hAnsiTheme="minorHAnsi" w:cs="Arial"/>
            <w:sz w:val="22"/>
            <w:szCs w:val="22"/>
          </w:rPr>
          <w:t>departamento de HS&amp;WE</w:t>
        </w:r>
      </w:ins>
      <w:r w:rsidR="00AD0140" w:rsidRPr="00B36C31">
        <w:rPr>
          <w:rFonts w:asciiTheme="minorHAnsi" w:hAnsiTheme="minorHAnsi" w:cs="Arial"/>
          <w:sz w:val="22"/>
          <w:szCs w:val="22"/>
        </w:rPr>
        <w:t>.</w:t>
      </w:r>
    </w:p>
    <w:p w14:paraId="66CA914D" w14:textId="77777777" w:rsidR="00696149" w:rsidRPr="00B36C31" w:rsidRDefault="00FD5FAB" w:rsidP="00B36C31">
      <w:pPr>
        <w:tabs>
          <w:tab w:val="left" w:pos="-1440"/>
          <w:tab w:val="left" w:pos="-720"/>
          <w:tab w:val="num" w:pos="0"/>
          <w:tab w:val="left" w:pos="288"/>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sz w:val="22"/>
          <w:szCs w:val="22"/>
        </w:rPr>
      </w:pPr>
      <w:r w:rsidRPr="00B36C31">
        <w:rPr>
          <w:rFonts w:asciiTheme="minorHAnsi" w:hAnsiTheme="minorHAnsi" w:cstheme="minorHAnsi"/>
          <w:sz w:val="22"/>
          <w:szCs w:val="22"/>
          <w:lang w:val="es-ES"/>
        </w:rPr>
        <w:t>La identificación</w:t>
      </w:r>
      <w:r w:rsidR="00364B72" w:rsidRPr="00B36C31">
        <w:rPr>
          <w:rFonts w:asciiTheme="minorHAnsi" w:hAnsiTheme="minorHAnsi" w:cstheme="minorHAnsi"/>
          <w:sz w:val="22"/>
          <w:szCs w:val="22"/>
          <w:lang w:val="es-ES"/>
        </w:rPr>
        <w:t xml:space="preserve"> y valoración </w:t>
      </w:r>
      <w:r w:rsidR="00D72FB9" w:rsidRPr="00B36C31">
        <w:rPr>
          <w:rFonts w:asciiTheme="minorHAnsi" w:hAnsiTheme="minorHAnsi" w:cstheme="minorHAnsi"/>
          <w:sz w:val="22"/>
          <w:szCs w:val="22"/>
        </w:rPr>
        <w:t>se deberán</w:t>
      </w:r>
      <w:r w:rsidRPr="00B36C31">
        <w:rPr>
          <w:rFonts w:asciiTheme="minorHAnsi" w:hAnsiTheme="minorHAnsi" w:cstheme="minorHAnsi"/>
          <w:sz w:val="22"/>
          <w:szCs w:val="22"/>
        </w:rPr>
        <w:t xml:space="preserve"> realizar sobre </w:t>
      </w:r>
      <w:r w:rsidR="00696149" w:rsidRPr="00B36C31">
        <w:rPr>
          <w:rFonts w:asciiTheme="minorHAnsi" w:hAnsiTheme="minorHAnsi" w:cstheme="minorHAnsi"/>
          <w:sz w:val="22"/>
          <w:szCs w:val="22"/>
        </w:rPr>
        <w:t xml:space="preserve">la base de métodos y Normas técnicas nacionales y en ausencia de estas, de instituciones internacionales de reconocido prestigio y especialidad en el tema. </w:t>
      </w:r>
    </w:p>
    <w:p w14:paraId="04352472" w14:textId="77777777" w:rsidR="00DA09F2" w:rsidRPr="00B36C31" w:rsidRDefault="00DA09F2" w:rsidP="00B36C31">
      <w:pPr>
        <w:tabs>
          <w:tab w:val="left" w:pos="-1440"/>
          <w:tab w:val="left" w:pos="-720"/>
          <w:tab w:val="num" w:pos="0"/>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rPr>
      </w:pPr>
    </w:p>
    <w:p w14:paraId="05C3EB5B" w14:textId="4CAF16E8" w:rsidR="00DA09F2" w:rsidRPr="00B36C31" w:rsidRDefault="00DA09F2" w:rsidP="00B36C31">
      <w:pPr>
        <w:tabs>
          <w:tab w:val="left" w:pos="-1440"/>
          <w:tab w:val="left" w:pos="-720"/>
          <w:tab w:val="num" w:pos="0"/>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288"/>
        <w:jc w:val="both"/>
        <w:rPr>
          <w:rFonts w:asciiTheme="minorHAnsi" w:hAnsiTheme="minorHAnsi" w:cstheme="minorHAnsi"/>
          <w:color w:val="000000"/>
          <w:sz w:val="22"/>
          <w:szCs w:val="22"/>
        </w:rPr>
      </w:pPr>
      <w:r w:rsidRPr="00B36C31">
        <w:rPr>
          <w:rFonts w:asciiTheme="minorHAnsi" w:hAnsiTheme="minorHAnsi" w:cstheme="minorHAnsi"/>
          <w:color w:val="000000"/>
          <w:sz w:val="22"/>
          <w:szCs w:val="22"/>
        </w:rPr>
        <w:t>La metodología que utilizará</w:t>
      </w:r>
      <w:ins w:id="46" w:author="Perez, Steeven" w:date="2020-08-06T12:48:00Z">
        <w:r w:rsidR="00F71DD5">
          <w:rPr>
            <w:rFonts w:asciiTheme="minorHAnsi" w:hAnsiTheme="minorHAnsi" w:cstheme="minorHAnsi"/>
            <w:color w:val="000000"/>
            <w:sz w:val="22"/>
            <w:szCs w:val="22"/>
          </w:rPr>
          <w:t xml:space="preserve"> Industrial y Comercial Trilex C.A</w:t>
        </w:r>
      </w:ins>
      <w:ins w:id="47" w:author="Perez, Steeven" w:date="2020-08-06T12:49:00Z">
        <w:r w:rsidR="00F71DD5">
          <w:rPr>
            <w:rFonts w:asciiTheme="minorHAnsi" w:hAnsiTheme="minorHAnsi" w:cstheme="minorHAnsi"/>
            <w:color w:val="000000"/>
            <w:sz w:val="22"/>
            <w:szCs w:val="22"/>
          </w:rPr>
          <w:t>.</w:t>
        </w:r>
      </w:ins>
      <w:del w:id="48" w:author="Perez, Steeven" w:date="2020-08-06T12:48:00Z">
        <w:r w:rsidRPr="00B36C31" w:rsidDel="00F71DD5">
          <w:rPr>
            <w:rFonts w:asciiTheme="minorHAnsi" w:hAnsiTheme="minorHAnsi" w:cstheme="minorHAnsi"/>
            <w:color w:val="000000"/>
            <w:sz w:val="22"/>
            <w:szCs w:val="22"/>
          </w:rPr>
          <w:delText xml:space="preserve"> el Grupo Berlín</w:delText>
        </w:r>
      </w:del>
      <w:r w:rsidRPr="00B36C31">
        <w:rPr>
          <w:rFonts w:asciiTheme="minorHAnsi" w:hAnsiTheme="minorHAnsi" w:cstheme="minorHAnsi"/>
          <w:color w:val="000000"/>
          <w:sz w:val="22"/>
          <w:szCs w:val="22"/>
        </w:rPr>
        <w:t xml:space="preserve"> para la identificación de riesgos en sus puestos de trabajo se basará en: </w:t>
      </w:r>
    </w:p>
    <w:p w14:paraId="4828AF8A" w14:textId="77777777" w:rsidR="00DA09F2" w:rsidRPr="00B36C31" w:rsidRDefault="00DA09F2" w:rsidP="00B36C31">
      <w:pPr>
        <w:pStyle w:val="Prrafodelista"/>
        <w:numPr>
          <w:ilvl w:val="0"/>
          <w:numId w:val="21"/>
        </w:numPr>
        <w:tabs>
          <w:tab w:val="left" w:pos="-1440"/>
          <w:tab w:val="left" w:pos="-720"/>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jc w:val="both"/>
        <w:rPr>
          <w:rFonts w:asciiTheme="minorHAnsi" w:hAnsiTheme="minorHAnsi" w:cstheme="minorHAnsi"/>
          <w:szCs w:val="22"/>
        </w:rPr>
      </w:pPr>
      <w:r w:rsidRPr="00B36C31">
        <w:rPr>
          <w:rFonts w:asciiTheme="minorHAnsi" w:hAnsiTheme="minorHAnsi" w:cstheme="minorHAnsi"/>
          <w:color w:val="000000"/>
          <w:szCs w:val="22"/>
          <w:lang w:val="es-EC"/>
        </w:rPr>
        <w:t>M</w:t>
      </w:r>
      <w:proofErr w:type="spellStart"/>
      <w:r w:rsidRPr="00B36C31">
        <w:rPr>
          <w:rFonts w:asciiTheme="minorHAnsi" w:hAnsiTheme="minorHAnsi" w:cstheme="minorHAnsi"/>
          <w:color w:val="000000"/>
          <w:szCs w:val="22"/>
        </w:rPr>
        <w:t>odelo</w:t>
      </w:r>
      <w:proofErr w:type="spellEnd"/>
      <w:r w:rsidRPr="00B36C31">
        <w:rPr>
          <w:rFonts w:asciiTheme="minorHAnsi" w:hAnsiTheme="minorHAnsi" w:cstheme="minorHAnsi"/>
          <w:color w:val="000000"/>
          <w:szCs w:val="22"/>
        </w:rPr>
        <w:t xml:space="preserve"> para la estimación del riesgo 3x3 de la INSHT evidenciado en las matrices de identificación de </w:t>
      </w:r>
      <w:del w:id="49" w:author="Alywin Hacay Chang" w:date="2016-09-29T14:09:00Z">
        <w:r w:rsidRPr="00B36C31" w:rsidDel="00B36C31">
          <w:rPr>
            <w:rFonts w:asciiTheme="minorHAnsi" w:hAnsiTheme="minorHAnsi" w:cstheme="minorHAnsi"/>
            <w:color w:val="000000"/>
            <w:szCs w:val="22"/>
          </w:rPr>
          <w:delText xml:space="preserve">riesgos en el sistema USFQ </w:delText>
        </w:r>
      </w:del>
      <w:r w:rsidRPr="00B36C31">
        <w:rPr>
          <w:rFonts w:asciiTheme="minorHAnsi" w:hAnsiTheme="minorHAnsi" w:cstheme="minorHAnsi"/>
          <w:color w:val="000000"/>
          <w:szCs w:val="22"/>
        </w:rPr>
        <w:t>por cada puesto de trabajo.</w:t>
      </w:r>
    </w:p>
    <w:p w14:paraId="5BE324C9" w14:textId="77777777" w:rsidR="00DA09F2" w:rsidRPr="00B36C31" w:rsidDel="0098455D" w:rsidRDefault="00DA09F2" w:rsidP="00B36C31">
      <w:pPr>
        <w:pStyle w:val="Prrafodelista"/>
        <w:numPr>
          <w:ilvl w:val="0"/>
          <w:numId w:val="21"/>
        </w:numPr>
        <w:tabs>
          <w:tab w:val="left" w:pos="-1440"/>
          <w:tab w:val="left" w:pos="-720"/>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jc w:val="both"/>
        <w:rPr>
          <w:del w:id="50" w:author="Alywin Hacay Chang" w:date="2016-09-29T14:10:00Z"/>
          <w:rFonts w:asciiTheme="minorHAnsi" w:hAnsiTheme="minorHAnsi" w:cstheme="minorHAnsi"/>
          <w:szCs w:val="22"/>
        </w:rPr>
      </w:pPr>
      <w:del w:id="51" w:author="Alywin Hacay Chang" w:date="2016-09-29T14:10:00Z">
        <w:r w:rsidRPr="00B36C31" w:rsidDel="0098455D">
          <w:rPr>
            <w:rFonts w:asciiTheme="minorHAnsi" w:hAnsiTheme="minorHAnsi" w:cstheme="minorHAnsi"/>
            <w:szCs w:val="22"/>
          </w:rPr>
          <w:delText>Guía técnica colombiana GTC 45 para el diagnóstico de condiciones de trabajo o panorama de factores de riesgo, su identificación y valoración para elaboración de mapas de riesgo.</w:delText>
        </w:r>
      </w:del>
    </w:p>
    <w:p w14:paraId="34072330" w14:textId="77777777" w:rsidR="00DA09F2" w:rsidRPr="00B36C31" w:rsidDel="0098455D" w:rsidRDefault="00DA09F2" w:rsidP="00B36C31">
      <w:pPr>
        <w:pStyle w:val="Prrafodelista"/>
        <w:numPr>
          <w:ilvl w:val="0"/>
          <w:numId w:val="21"/>
        </w:numPr>
        <w:tabs>
          <w:tab w:val="left" w:pos="-1440"/>
          <w:tab w:val="left" w:pos="-720"/>
          <w:tab w:val="left" w:pos="864"/>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jc w:val="both"/>
        <w:rPr>
          <w:del w:id="52" w:author="Alywin Hacay Chang" w:date="2016-09-29T14:10:00Z"/>
          <w:rFonts w:asciiTheme="minorHAnsi" w:hAnsiTheme="minorHAnsi" w:cstheme="minorHAnsi"/>
          <w:szCs w:val="22"/>
        </w:rPr>
      </w:pPr>
      <w:del w:id="53" w:author="Alywin Hacay Chang" w:date="2016-09-29T14:10:00Z">
        <w:r w:rsidRPr="00B36C31" w:rsidDel="0098455D">
          <w:rPr>
            <w:rFonts w:asciiTheme="minorHAnsi" w:hAnsiTheme="minorHAnsi" w:cstheme="minorHAnsi"/>
            <w:szCs w:val="22"/>
          </w:rPr>
          <w:delText>Ficha de caracterización ergonómica basado en la norma técnica de identificación y evaluación de factores de riesgo de trastornos musculoesqueléticos relacionados al trabajo (</w:delText>
        </w:r>
        <w:r w:rsidR="00C25511" w:rsidDel="0098455D">
          <w:rPr>
            <w:rFonts w:asciiTheme="minorHAnsi" w:hAnsiTheme="minorHAnsi" w:cstheme="minorHAnsi"/>
            <w:szCs w:val="22"/>
          </w:rPr>
          <w:delText>TME</w:delText>
        </w:r>
        <w:r w:rsidRPr="00B36C31" w:rsidDel="0098455D">
          <w:rPr>
            <w:rFonts w:asciiTheme="minorHAnsi" w:hAnsiTheme="minorHAnsi" w:cstheme="minorHAnsi"/>
            <w:szCs w:val="22"/>
          </w:rPr>
          <w:delText>)del departamento de salud ocupacional del Ministerio de Salud del Gobierno de Chile.</w:delText>
        </w:r>
      </w:del>
    </w:p>
    <w:p w14:paraId="10DDBF0F" w14:textId="77777777" w:rsidR="00DA09F2" w:rsidRPr="00B36C31" w:rsidRDefault="00DA09F2" w:rsidP="00B36C31">
      <w:pPr>
        <w:pStyle w:val="Sangra2detindependiente"/>
        <w:rPr>
          <w:rFonts w:asciiTheme="minorHAnsi" w:hAnsiTheme="minorHAnsi" w:cstheme="minorHAnsi"/>
          <w:sz w:val="22"/>
          <w:szCs w:val="22"/>
          <w:lang w:val="es-EC"/>
        </w:rPr>
      </w:pPr>
    </w:p>
    <w:p w14:paraId="25F75507" w14:textId="55DCB2A5" w:rsidR="00DA09F2" w:rsidRDefault="00DA09F2" w:rsidP="00B36C31">
      <w:pPr>
        <w:pStyle w:val="Sangra2detindependiente"/>
        <w:rPr>
          <w:rFonts w:asciiTheme="minorHAnsi" w:hAnsiTheme="minorHAnsi" w:cstheme="minorHAnsi"/>
          <w:sz w:val="22"/>
          <w:szCs w:val="22"/>
          <w:lang w:val="es-EC"/>
        </w:rPr>
      </w:pPr>
      <w:r w:rsidRPr="00B36C31">
        <w:rPr>
          <w:rFonts w:asciiTheme="minorHAnsi" w:hAnsiTheme="minorHAnsi" w:cstheme="minorHAnsi"/>
          <w:sz w:val="22"/>
          <w:szCs w:val="22"/>
          <w:lang w:val="es-EC"/>
        </w:rPr>
        <w:t xml:space="preserve">El departamento de </w:t>
      </w:r>
      <w:del w:id="54" w:author="Perez, Steeven" w:date="2020-08-06T12:49:00Z">
        <w:r w:rsidRPr="00B36C31" w:rsidDel="00F71DD5">
          <w:rPr>
            <w:rFonts w:asciiTheme="minorHAnsi" w:hAnsiTheme="minorHAnsi" w:cstheme="minorHAnsi"/>
            <w:sz w:val="22"/>
            <w:szCs w:val="22"/>
            <w:lang w:val="es-EC"/>
          </w:rPr>
          <w:delText>Seguridad, Salud y Ambiente</w:delText>
        </w:r>
      </w:del>
      <w:ins w:id="55" w:author="Perez, Steeven" w:date="2020-08-06T12:49:00Z">
        <w:r w:rsidR="00F71DD5">
          <w:rPr>
            <w:rFonts w:asciiTheme="minorHAnsi" w:hAnsiTheme="minorHAnsi" w:cstheme="minorHAnsi"/>
            <w:sz w:val="22"/>
            <w:szCs w:val="22"/>
            <w:lang w:val="es-EC"/>
          </w:rPr>
          <w:t>HS&amp;WE</w:t>
        </w:r>
      </w:ins>
      <w:r w:rsidRPr="00B36C31">
        <w:rPr>
          <w:rFonts w:asciiTheme="minorHAnsi" w:hAnsiTheme="minorHAnsi" w:cstheme="minorHAnsi"/>
          <w:sz w:val="22"/>
          <w:szCs w:val="22"/>
          <w:lang w:val="es-EC"/>
        </w:rPr>
        <w:t xml:space="preserve"> será responsable de mantener la documentación necesaria para evidenciar la correcta identificación de riesgos.</w:t>
      </w:r>
    </w:p>
    <w:p w14:paraId="1C85B853" w14:textId="77777777" w:rsidR="00DA09F2" w:rsidRDefault="00DA09F2" w:rsidP="00B36C31">
      <w:pPr>
        <w:pStyle w:val="Sangra2detindependiente"/>
        <w:rPr>
          <w:rFonts w:asciiTheme="minorHAnsi" w:hAnsiTheme="minorHAnsi" w:cstheme="minorHAnsi"/>
          <w:sz w:val="22"/>
          <w:szCs w:val="22"/>
          <w:lang w:val="es-EC"/>
        </w:rPr>
      </w:pPr>
    </w:p>
    <w:p w14:paraId="50FD0644" w14:textId="77777777" w:rsidR="00DA09F2" w:rsidRDefault="00DA09F2" w:rsidP="00B36C31">
      <w:pPr>
        <w:pStyle w:val="Sangra2detindependiente"/>
        <w:rPr>
          <w:ins w:id="56" w:author="Alywin Hacay Chang" w:date="2016-09-29T15:27:00Z"/>
          <w:rFonts w:asciiTheme="minorHAnsi" w:hAnsiTheme="minorHAnsi" w:cstheme="minorHAnsi"/>
          <w:sz w:val="22"/>
          <w:szCs w:val="22"/>
          <w:lang w:val="es-EC"/>
        </w:rPr>
      </w:pPr>
      <w:r>
        <w:rPr>
          <w:rFonts w:asciiTheme="minorHAnsi" w:hAnsiTheme="minorHAnsi" w:cstheme="minorHAnsi"/>
          <w:sz w:val="22"/>
          <w:szCs w:val="22"/>
          <w:lang w:val="es-EC"/>
        </w:rPr>
        <w:t>La identificación de riesgos tomará en cuenta todos los puestos de trabajo y todo el personal expuesto incluyendo personal sensible y vulnerable así como potenciales contratistas y visitantes.</w:t>
      </w:r>
    </w:p>
    <w:p w14:paraId="15E64ECC" w14:textId="77777777" w:rsidR="00F54AFC" w:rsidRDefault="00F54AFC" w:rsidP="00B36C31">
      <w:pPr>
        <w:pStyle w:val="Sangra2detindependiente"/>
        <w:rPr>
          <w:ins w:id="57" w:author="Alywin Hacay Chang" w:date="2016-09-29T15:27:00Z"/>
          <w:rFonts w:asciiTheme="minorHAnsi" w:hAnsiTheme="minorHAnsi" w:cstheme="minorHAnsi"/>
          <w:sz w:val="22"/>
          <w:szCs w:val="22"/>
          <w:lang w:val="es-EC"/>
        </w:rPr>
      </w:pPr>
    </w:p>
    <w:p w14:paraId="3F69B7C2" w14:textId="378E8984" w:rsidR="00F54AFC" w:rsidRPr="00B36C31" w:rsidRDefault="00F54AFC" w:rsidP="00B36C31">
      <w:pPr>
        <w:pStyle w:val="Sangra2detindependiente"/>
        <w:rPr>
          <w:rFonts w:asciiTheme="minorHAnsi" w:hAnsiTheme="minorHAnsi" w:cstheme="minorHAnsi"/>
          <w:sz w:val="22"/>
          <w:szCs w:val="22"/>
          <w:lang w:val="es-EC"/>
        </w:rPr>
      </w:pPr>
      <w:ins w:id="58" w:author="Alywin Hacay Chang" w:date="2016-09-29T15:27:00Z">
        <w:r>
          <w:rPr>
            <w:rFonts w:asciiTheme="minorHAnsi" w:hAnsiTheme="minorHAnsi" w:cstheme="minorHAnsi"/>
            <w:sz w:val="22"/>
            <w:szCs w:val="22"/>
            <w:lang w:val="es-EC"/>
          </w:rPr>
          <w:t xml:space="preserve">Esta identificación se realizará mínimo cada 2 años o cuando </w:t>
        </w:r>
        <w:del w:id="59" w:author="Perez, Steeven" w:date="2020-08-06T12:49:00Z">
          <w:r w:rsidDel="00F71DD5">
            <w:rPr>
              <w:rFonts w:asciiTheme="minorHAnsi" w:hAnsiTheme="minorHAnsi" w:cstheme="minorHAnsi"/>
              <w:sz w:val="22"/>
              <w:szCs w:val="22"/>
              <w:lang w:val="es-EC"/>
            </w:rPr>
            <w:delText>las condiciones de un puesto de trabajo haya</w:delText>
          </w:r>
        </w:del>
      </w:ins>
      <w:ins w:id="60" w:author="Perez, Steeven" w:date="2020-08-06T12:49:00Z">
        <w:r w:rsidR="00F71DD5">
          <w:rPr>
            <w:rFonts w:asciiTheme="minorHAnsi" w:hAnsiTheme="minorHAnsi" w:cstheme="minorHAnsi"/>
            <w:sz w:val="22"/>
            <w:szCs w:val="22"/>
            <w:lang w:val="es-EC"/>
          </w:rPr>
          <w:t>las condiciones de un puesto de trabajo hayan</w:t>
        </w:r>
      </w:ins>
      <w:ins w:id="61" w:author="Alywin Hacay Chang" w:date="2016-09-29T15:27:00Z">
        <w:r>
          <w:rPr>
            <w:rFonts w:asciiTheme="minorHAnsi" w:hAnsiTheme="minorHAnsi" w:cstheme="minorHAnsi"/>
            <w:sz w:val="22"/>
            <w:szCs w:val="22"/>
            <w:lang w:val="es-EC"/>
          </w:rPr>
          <w:t xml:space="preserve"> cambiado.</w:t>
        </w:r>
      </w:ins>
    </w:p>
    <w:p w14:paraId="55BB6A89" w14:textId="77777777" w:rsidR="00DA09F2" w:rsidRPr="00B36C31" w:rsidRDefault="00DA09F2" w:rsidP="00B36C31">
      <w:pPr>
        <w:pStyle w:val="Sangra2detindependiente"/>
        <w:rPr>
          <w:rFonts w:asciiTheme="minorHAnsi" w:hAnsiTheme="minorHAnsi" w:cstheme="minorHAnsi"/>
          <w:sz w:val="22"/>
          <w:szCs w:val="22"/>
          <w:lang w:val="es-EC"/>
        </w:rPr>
      </w:pPr>
    </w:p>
    <w:p w14:paraId="11F2FA8A" w14:textId="77777777" w:rsidR="00525977" w:rsidRPr="00B36C31" w:rsidRDefault="00525977" w:rsidP="00B36C31">
      <w:pPr>
        <w:pStyle w:val="Prrafodelista"/>
        <w:numPr>
          <w:ilvl w:val="0"/>
          <w:numId w:val="13"/>
        </w:numPr>
        <w:tabs>
          <w:tab w:val="left" w:pos="-1440"/>
          <w:tab w:val="left" w:pos="-720"/>
          <w:tab w:val="left" w:pos="-284"/>
          <w:tab w:val="left" w:pos="0"/>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690"/>
        <w:jc w:val="both"/>
        <w:rPr>
          <w:rFonts w:asciiTheme="minorHAnsi" w:hAnsiTheme="minorHAnsi" w:cstheme="minorHAnsi"/>
          <w:b/>
          <w:szCs w:val="22"/>
        </w:rPr>
      </w:pPr>
      <w:r w:rsidRPr="00B36C31">
        <w:rPr>
          <w:rFonts w:asciiTheme="minorHAnsi" w:hAnsiTheme="minorHAnsi" w:cstheme="minorHAnsi"/>
          <w:b/>
          <w:szCs w:val="22"/>
        </w:rPr>
        <w:t>Medición de riesgos</w:t>
      </w:r>
    </w:p>
    <w:p w14:paraId="318241C5" w14:textId="11F7E961" w:rsidR="00525977" w:rsidRPr="00B36C31" w:rsidRDefault="00525977" w:rsidP="00B36C31">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330"/>
        <w:jc w:val="both"/>
        <w:rPr>
          <w:rFonts w:asciiTheme="minorHAnsi" w:hAnsiTheme="minorHAnsi" w:cstheme="minorHAnsi"/>
          <w:sz w:val="22"/>
          <w:szCs w:val="22"/>
        </w:rPr>
      </w:pPr>
      <w:r w:rsidRPr="00B36C31">
        <w:rPr>
          <w:rFonts w:asciiTheme="minorHAnsi" w:hAnsiTheme="minorHAnsi" w:cstheme="minorHAnsi"/>
          <w:sz w:val="22"/>
          <w:szCs w:val="22"/>
        </w:rPr>
        <w:t xml:space="preserve">Los riesgos que se </w:t>
      </w:r>
      <w:r w:rsidR="00E739FD" w:rsidRPr="00B36C31">
        <w:rPr>
          <w:rFonts w:asciiTheme="minorHAnsi" w:hAnsiTheme="minorHAnsi" w:cstheme="minorHAnsi"/>
          <w:sz w:val="22"/>
          <w:szCs w:val="22"/>
        </w:rPr>
        <w:t>deben</w:t>
      </w:r>
      <w:r w:rsidRPr="00B36C31">
        <w:rPr>
          <w:rFonts w:asciiTheme="minorHAnsi" w:hAnsiTheme="minorHAnsi" w:cstheme="minorHAnsi"/>
          <w:sz w:val="22"/>
          <w:szCs w:val="22"/>
        </w:rPr>
        <w:t xml:space="preserve"> medir son los que en la valoración de riesgos tuvieron la calificación de Importante e Intolerable, y aquellos moderados a los que el </w:t>
      </w:r>
      <w:del w:id="62" w:author="Perez, Steeven" w:date="2020-08-06T12:56:00Z">
        <w:r w:rsidRPr="00B36C31" w:rsidDel="00811485">
          <w:rPr>
            <w:rFonts w:asciiTheme="minorHAnsi" w:hAnsiTheme="minorHAnsi" w:cstheme="minorHAnsi"/>
            <w:sz w:val="22"/>
            <w:szCs w:val="22"/>
          </w:rPr>
          <w:delText>Jefe de Seguridad Integral</w:delText>
        </w:r>
      </w:del>
      <w:ins w:id="63" w:author="Perez, Steeven" w:date="2020-08-06T12:56:00Z">
        <w:r w:rsidR="00811485">
          <w:rPr>
            <w:rFonts w:asciiTheme="minorHAnsi" w:hAnsiTheme="minorHAnsi" w:cstheme="minorHAnsi"/>
            <w:sz w:val="22"/>
            <w:szCs w:val="22"/>
          </w:rPr>
          <w:t>departamento de HS&amp;WE</w:t>
        </w:r>
      </w:ins>
      <w:r w:rsidRPr="00B36C31">
        <w:rPr>
          <w:rFonts w:asciiTheme="minorHAnsi" w:hAnsiTheme="minorHAnsi" w:cstheme="minorHAnsi"/>
          <w:sz w:val="22"/>
          <w:szCs w:val="22"/>
        </w:rPr>
        <w:t xml:space="preserve"> y/o Médico Ocupacional consideren necesarios.</w:t>
      </w:r>
    </w:p>
    <w:p w14:paraId="6D2200E6" w14:textId="77777777" w:rsidR="00A97A3D" w:rsidRPr="00B36C31" w:rsidRDefault="00A97A3D" w:rsidP="00B36C31">
      <w:pPr>
        <w:rPr>
          <w:rFonts w:asciiTheme="minorHAnsi" w:hAnsiTheme="minorHAnsi" w:cstheme="minorHAnsi"/>
          <w:sz w:val="22"/>
          <w:szCs w:val="22"/>
          <w:lang w:val="es-ES_tradnl"/>
        </w:rPr>
      </w:pPr>
    </w:p>
    <w:p w14:paraId="4C896BB1" w14:textId="6430D358" w:rsidR="00EC431F" w:rsidRPr="00B36C31" w:rsidRDefault="00FE4122" w:rsidP="00B36C31">
      <w:pPr>
        <w:ind w:left="284"/>
        <w:jc w:val="both"/>
        <w:rPr>
          <w:rFonts w:asciiTheme="minorHAnsi" w:hAnsiTheme="minorHAnsi" w:cstheme="minorHAnsi"/>
          <w:sz w:val="22"/>
          <w:szCs w:val="22"/>
          <w:lang w:val="es-ES_tradnl"/>
        </w:rPr>
      </w:pPr>
      <w:r w:rsidRPr="00B36C31">
        <w:rPr>
          <w:rFonts w:asciiTheme="minorHAnsi" w:hAnsiTheme="minorHAnsi" w:cstheme="minorHAnsi"/>
          <w:sz w:val="22"/>
          <w:szCs w:val="22"/>
          <w:lang w:val="es-ES_tradnl"/>
        </w:rPr>
        <w:t xml:space="preserve">La medición y evaluación </w:t>
      </w:r>
      <w:r w:rsidR="00EC431F" w:rsidRPr="00B36C31">
        <w:rPr>
          <w:rFonts w:asciiTheme="minorHAnsi" w:hAnsiTheme="minorHAnsi" w:cstheme="minorHAnsi"/>
          <w:sz w:val="22"/>
          <w:szCs w:val="22"/>
          <w:lang w:val="es-ES_tradnl"/>
        </w:rPr>
        <w:t xml:space="preserve">ambiental </w:t>
      </w:r>
      <w:r w:rsidRPr="00B36C31">
        <w:rPr>
          <w:rFonts w:asciiTheme="minorHAnsi" w:hAnsiTheme="minorHAnsi" w:cstheme="minorHAnsi"/>
          <w:sz w:val="22"/>
          <w:szCs w:val="22"/>
          <w:lang w:val="es-ES_tradnl"/>
        </w:rPr>
        <w:t xml:space="preserve">la realizará </w:t>
      </w:r>
      <w:del w:id="64" w:author="Alywin Hacay Chang" w:date="2016-09-29T14:20:00Z">
        <w:r w:rsidRPr="00B36C31" w:rsidDel="0077321A">
          <w:rPr>
            <w:rFonts w:asciiTheme="minorHAnsi" w:hAnsiTheme="minorHAnsi" w:cstheme="minorHAnsi"/>
            <w:sz w:val="22"/>
            <w:szCs w:val="22"/>
            <w:lang w:val="es-ES_tradnl"/>
          </w:rPr>
          <w:delText>un Técnico  Calificado por el MRL y/o el Jefe de Seguridad Integral</w:delText>
        </w:r>
      </w:del>
      <w:ins w:id="65" w:author="Alywin Hacay Chang" w:date="2016-09-29T14:20:00Z">
        <w:r w:rsidR="0077321A">
          <w:rPr>
            <w:rFonts w:asciiTheme="minorHAnsi" w:hAnsiTheme="minorHAnsi" w:cstheme="minorHAnsi"/>
            <w:sz w:val="22"/>
            <w:szCs w:val="22"/>
            <w:lang w:val="es-ES_tradnl"/>
          </w:rPr>
          <w:t xml:space="preserve">el departamento de </w:t>
        </w:r>
        <w:del w:id="66" w:author="Perez, Steeven" w:date="2020-08-06T12:49:00Z">
          <w:r w:rsidR="0077321A" w:rsidDel="00F71DD5">
            <w:rPr>
              <w:rFonts w:asciiTheme="minorHAnsi" w:hAnsiTheme="minorHAnsi" w:cstheme="minorHAnsi"/>
              <w:sz w:val="22"/>
              <w:szCs w:val="22"/>
              <w:lang w:val="es-ES_tradnl"/>
            </w:rPr>
            <w:delText>Seguridad, Salud y Ambiente</w:delText>
          </w:r>
        </w:del>
      </w:ins>
      <w:ins w:id="67" w:author="Perez, Steeven" w:date="2020-08-06T12:49:00Z">
        <w:r w:rsidR="00F71DD5">
          <w:rPr>
            <w:rFonts w:asciiTheme="minorHAnsi" w:hAnsiTheme="minorHAnsi" w:cstheme="minorHAnsi"/>
            <w:sz w:val="22"/>
            <w:szCs w:val="22"/>
            <w:lang w:val="es-ES_tradnl"/>
          </w:rPr>
          <w:t>HS&amp;WE</w:t>
        </w:r>
      </w:ins>
      <w:ins w:id="68" w:author="Alywin Hacay Chang" w:date="2016-09-29T14:20:00Z">
        <w:r w:rsidR="0077321A">
          <w:rPr>
            <w:rFonts w:asciiTheme="minorHAnsi" w:hAnsiTheme="minorHAnsi" w:cstheme="minorHAnsi"/>
            <w:sz w:val="22"/>
            <w:szCs w:val="22"/>
            <w:lang w:val="es-ES_tradnl"/>
          </w:rPr>
          <w:t xml:space="preserve"> bajo las metodolog</w:t>
        </w:r>
      </w:ins>
      <w:ins w:id="69" w:author="Alywin Hacay Chang" w:date="2016-09-29T14:21:00Z">
        <w:r w:rsidR="0077321A">
          <w:rPr>
            <w:rFonts w:asciiTheme="minorHAnsi" w:hAnsiTheme="minorHAnsi" w:cstheme="minorHAnsi"/>
            <w:sz w:val="22"/>
            <w:szCs w:val="22"/>
            <w:lang w:val="es-ES_tradnl"/>
          </w:rPr>
          <w:t>ías y equipos certificados o laboratorios calificados</w:t>
        </w:r>
      </w:ins>
      <w:r w:rsidRPr="00B36C31">
        <w:rPr>
          <w:rFonts w:asciiTheme="minorHAnsi" w:hAnsiTheme="minorHAnsi" w:cstheme="minorHAnsi"/>
          <w:sz w:val="22"/>
          <w:szCs w:val="22"/>
          <w:lang w:val="es-ES_tradnl"/>
        </w:rPr>
        <w:t xml:space="preserve">. </w:t>
      </w:r>
      <w:del w:id="70" w:author="Alywin Hacay Chang" w:date="2016-09-29T14:21:00Z">
        <w:r w:rsidR="00EC431F" w:rsidRPr="00B36C31" w:rsidDel="0077321A">
          <w:rPr>
            <w:rFonts w:asciiTheme="minorHAnsi" w:hAnsiTheme="minorHAnsi" w:cstheme="minorHAnsi"/>
            <w:sz w:val="22"/>
            <w:szCs w:val="22"/>
            <w:lang w:val="es-ES_tradnl"/>
          </w:rPr>
          <w:delText>La medición biológica la coordinar</w:delText>
        </w:r>
        <w:r w:rsidR="002A181E" w:rsidRPr="00B36C31" w:rsidDel="0077321A">
          <w:rPr>
            <w:rFonts w:asciiTheme="minorHAnsi" w:hAnsiTheme="minorHAnsi" w:cstheme="minorHAnsi"/>
            <w:sz w:val="22"/>
            <w:szCs w:val="22"/>
            <w:lang w:val="es-ES_tradnl"/>
          </w:rPr>
          <w:delText>á el M</w:delText>
        </w:r>
        <w:r w:rsidR="00EC431F" w:rsidRPr="00B36C31" w:rsidDel="0077321A">
          <w:rPr>
            <w:rFonts w:asciiTheme="minorHAnsi" w:hAnsiTheme="minorHAnsi" w:cstheme="minorHAnsi"/>
            <w:sz w:val="22"/>
            <w:szCs w:val="22"/>
            <w:lang w:val="es-ES_tradnl"/>
          </w:rPr>
          <w:delText xml:space="preserve">édico de </w:delText>
        </w:r>
        <w:r w:rsidR="002A181E" w:rsidRPr="00B36C31" w:rsidDel="0077321A">
          <w:rPr>
            <w:rFonts w:asciiTheme="minorHAnsi" w:hAnsiTheme="minorHAnsi" w:cstheme="minorHAnsi"/>
            <w:sz w:val="22"/>
            <w:szCs w:val="22"/>
            <w:lang w:val="es-ES_tradnl"/>
          </w:rPr>
          <w:delText>P</w:delText>
        </w:r>
        <w:r w:rsidR="00EC431F" w:rsidRPr="00B36C31" w:rsidDel="0077321A">
          <w:rPr>
            <w:rFonts w:asciiTheme="minorHAnsi" w:hAnsiTheme="minorHAnsi" w:cstheme="minorHAnsi"/>
            <w:sz w:val="22"/>
            <w:szCs w:val="22"/>
            <w:lang w:val="es-ES_tradnl"/>
          </w:rPr>
          <w:delText>lan</w:delText>
        </w:r>
        <w:r w:rsidR="002A181E" w:rsidRPr="00B36C31" w:rsidDel="0077321A">
          <w:rPr>
            <w:rFonts w:asciiTheme="minorHAnsi" w:hAnsiTheme="minorHAnsi" w:cstheme="minorHAnsi"/>
            <w:sz w:val="22"/>
            <w:szCs w:val="22"/>
            <w:lang w:val="es-ES_tradnl"/>
          </w:rPr>
          <w:delText>ta en laboratorios calificados según corresponda.</w:delText>
        </w:r>
      </w:del>
    </w:p>
    <w:p w14:paraId="4EF5541E" w14:textId="77777777" w:rsidR="00E739FD" w:rsidRPr="00B36C31" w:rsidRDefault="00E739FD" w:rsidP="00B36C31">
      <w:pPr>
        <w:ind w:left="708"/>
        <w:jc w:val="both"/>
        <w:rPr>
          <w:rFonts w:asciiTheme="minorHAnsi" w:hAnsiTheme="minorHAnsi" w:cstheme="minorHAnsi"/>
          <w:sz w:val="22"/>
          <w:szCs w:val="22"/>
          <w:lang w:val="es-ES_tradnl"/>
        </w:rPr>
      </w:pPr>
    </w:p>
    <w:p w14:paraId="34A8F58A" w14:textId="77777777" w:rsidR="00525977" w:rsidRPr="00B36C31" w:rsidRDefault="00525977" w:rsidP="00B36C31">
      <w:pPr>
        <w:ind w:left="360"/>
        <w:rPr>
          <w:rFonts w:asciiTheme="minorHAnsi" w:hAnsiTheme="minorHAnsi" w:cstheme="minorHAnsi"/>
          <w:sz w:val="22"/>
          <w:szCs w:val="22"/>
          <w:lang w:val="es-ES_tradnl"/>
        </w:rPr>
      </w:pPr>
      <w:r w:rsidRPr="00B36C31">
        <w:rPr>
          <w:rFonts w:asciiTheme="minorHAnsi" w:hAnsiTheme="minorHAnsi" w:cstheme="minorHAnsi"/>
          <w:sz w:val="22"/>
          <w:szCs w:val="22"/>
          <w:lang w:val="es-ES_tradnl"/>
        </w:rPr>
        <w:t>La frecuencia de la</w:t>
      </w:r>
      <w:del w:id="71" w:author="Ligia Freire" w:date="2016-10-03T14:13:00Z">
        <w:r w:rsidRPr="00B36C31" w:rsidDel="00EA1C6F">
          <w:rPr>
            <w:rFonts w:asciiTheme="minorHAnsi" w:hAnsiTheme="minorHAnsi" w:cstheme="minorHAnsi"/>
            <w:sz w:val="22"/>
            <w:szCs w:val="22"/>
            <w:lang w:val="es-ES_tradnl"/>
          </w:rPr>
          <w:delText xml:space="preserve">  </w:delText>
        </w:r>
      </w:del>
      <w:ins w:id="72" w:author="Ligia Freire" w:date="2016-10-03T14:13:00Z">
        <w:r w:rsidR="00EA1C6F">
          <w:rPr>
            <w:rFonts w:asciiTheme="minorHAnsi" w:hAnsiTheme="minorHAnsi" w:cstheme="minorHAnsi"/>
            <w:sz w:val="22"/>
            <w:szCs w:val="22"/>
            <w:lang w:val="es-ES_tradnl"/>
          </w:rPr>
          <w:t xml:space="preserve"> </w:t>
        </w:r>
      </w:ins>
      <w:r w:rsidRPr="00B36C31">
        <w:rPr>
          <w:rFonts w:asciiTheme="minorHAnsi" w:hAnsiTheme="minorHAnsi" w:cstheme="minorHAnsi"/>
          <w:sz w:val="22"/>
          <w:szCs w:val="22"/>
          <w:lang w:val="es-ES_tradnl"/>
        </w:rPr>
        <w:t xml:space="preserve">medición dependerá de los siguientes casos: </w:t>
      </w:r>
    </w:p>
    <w:p w14:paraId="50E08586" w14:textId="77777777" w:rsidR="00A97A3D" w:rsidRPr="00B36C31" w:rsidRDefault="00A97A3D" w:rsidP="00B36C31">
      <w:pPr>
        <w:numPr>
          <w:ilvl w:val="0"/>
          <w:numId w:val="11"/>
        </w:numPr>
        <w:tabs>
          <w:tab w:val="clear" w:pos="360"/>
          <w:tab w:val="num" w:pos="12"/>
          <w:tab w:val="num" w:pos="1428"/>
        </w:tabs>
        <w:ind w:left="720"/>
        <w:rPr>
          <w:rFonts w:asciiTheme="minorHAnsi" w:hAnsiTheme="minorHAnsi" w:cstheme="minorHAnsi"/>
          <w:sz w:val="22"/>
          <w:szCs w:val="22"/>
          <w:lang w:val="es-ES_tradnl"/>
        </w:rPr>
      </w:pPr>
      <w:r w:rsidRPr="00B36C31">
        <w:rPr>
          <w:rFonts w:asciiTheme="minorHAnsi" w:hAnsiTheme="minorHAnsi" w:cstheme="minorHAnsi"/>
          <w:sz w:val="22"/>
          <w:szCs w:val="22"/>
          <w:lang w:val="es-ES_tradnl"/>
        </w:rPr>
        <w:t>Cuando</w:t>
      </w:r>
      <w:del w:id="73" w:author="Ligia Freire" w:date="2016-10-03T14:13:00Z">
        <w:r w:rsidRPr="00B36C31" w:rsidDel="00EA1C6F">
          <w:rPr>
            <w:rFonts w:asciiTheme="minorHAnsi" w:hAnsiTheme="minorHAnsi" w:cstheme="minorHAnsi"/>
            <w:sz w:val="22"/>
            <w:szCs w:val="22"/>
            <w:lang w:val="es-ES_tradnl"/>
          </w:rPr>
          <w:delText xml:space="preserve">  </w:delText>
        </w:r>
      </w:del>
      <w:ins w:id="74" w:author="Ligia Freire" w:date="2016-10-03T14:13:00Z">
        <w:r w:rsidR="00EA1C6F">
          <w:rPr>
            <w:rFonts w:asciiTheme="minorHAnsi" w:hAnsiTheme="minorHAnsi" w:cstheme="minorHAnsi"/>
            <w:sz w:val="22"/>
            <w:szCs w:val="22"/>
            <w:lang w:val="es-ES_tradnl"/>
          </w:rPr>
          <w:t xml:space="preserve"> </w:t>
        </w:r>
      </w:ins>
      <w:r w:rsidRPr="00B36C31">
        <w:rPr>
          <w:rFonts w:asciiTheme="minorHAnsi" w:hAnsiTheme="minorHAnsi" w:cstheme="minorHAnsi"/>
          <w:sz w:val="22"/>
          <w:szCs w:val="22"/>
          <w:lang w:val="es-ES_tradnl"/>
        </w:rPr>
        <w:t>se detecten controles insuficientes o inadecuados identificados por medio de inspecciones periódicas, vigilancia de la salud o análisis epidemiológico.</w:t>
      </w:r>
    </w:p>
    <w:p w14:paraId="506F5014" w14:textId="77777777" w:rsidR="00525977" w:rsidRPr="00B36C31" w:rsidRDefault="00525977" w:rsidP="00B36C31">
      <w:pPr>
        <w:numPr>
          <w:ilvl w:val="0"/>
          <w:numId w:val="11"/>
        </w:numPr>
        <w:ind w:left="720"/>
        <w:rPr>
          <w:rFonts w:asciiTheme="minorHAnsi" w:hAnsiTheme="minorHAnsi" w:cstheme="minorHAnsi"/>
          <w:sz w:val="22"/>
          <w:szCs w:val="22"/>
          <w:lang w:val="es-ES_tradnl"/>
        </w:rPr>
      </w:pPr>
      <w:r w:rsidRPr="00B36C31">
        <w:rPr>
          <w:rFonts w:asciiTheme="minorHAnsi" w:hAnsiTheme="minorHAnsi" w:cstheme="minorHAnsi"/>
          <w:sz w:val="22"/>
          <w:szCs w:val="22"/>
          <w:lang w:val="es-ES_tradnl"/>
        </w:rPr>
        <w:t>Cuando se hayan detectado daños a la salud.</w:t>
      </w:r>
    </w:p>
    <w:p w14:paraId="595FE668" w14:textId="77777777" w:rsidR="00525977" w:rsidRPr="00B36C31" w:rsidRDefault="00525977" w:rsidP="00B36C31">
      <w:pPr>
        <w:numPr>
          <w:ilvl w:val="0"/>
          <w:numId w:val="11"/>
        </w:numPr>
        <w:ind w:left="720"/>
        <w:rPr>
          <w:rFonts w:asciiTheme="minorHAnsi" w:hAnsiTheme="minorHAnsi" w:cstheme="minorHAnsi"/>
          <w:sz w:val="22"/>
          <w:szCs w:val="22"/>
          <w:lang w:val="es-ES_tradnl"/>
        </w:rPr>
      </w:pPr>
      <w:r w:rsidRPr="00B36C31">
        <w:rPr>
          <w:rFonts w:asciiTheme="minorHAnsi" w:hAnsiTheme="minorHAnsi" w:cstheme="minorHAnsi"/>
          <w:sz w:val="22"/>
          <w:szCs w:val="22"/>
          <w:lang w:val="es-ES_tradnl"/>
        </w:rPr>
        <w:t>Cuando lo establezca específicamente la legislación.</w:t>
      </w:r>
    </w:p>
    <w:p w14:paraId="4F170723" w14:textId="77777777" w:rsidR="00525977" w:rsidRPr="00B36C31" w:rsidRDefault="00525977" w:rsidP="00B36C31">
      <w:pPr>
        <w:numPr>
          <w:ilvl w:val="0"/>
          <w:numId w:val="11"/>
        </w:numPr>
        <w:ind w:left="720"/>
        <w:rPr>
          <w:rFonts w:asciiTheme="minorHAnsi" w:hAnsiTheme="minorHAnsi" w:cstheme="minorHAnsi"/>
          <w:sz w:val="22"/>
          <w:szCs w:val="22"/>
          <w:lang w:val="es-ES_tradnl"/>
        </w:rPr>
      </w:pPr>
      <w:r w:rsidRPr="00B36C31">
        <w:rPr>
          <w:rFonts w:asciiTheme="minorHAnsi" w:hAnsiTheme="minorHAnsi" w:cstheme="minorHAnsi"/>
          <w:sz w:val="22"/>
          <w:szCs w:val="22"/>
          <w:lang w:val="es-ES_tradnl"/>
        </w:rPr>
        <w:t xml:space="preserve">Cuando </w:t>
      </w:r>
      <w:r w:rsidR="00FE4122" w:rsidRPr="00B36C31">
        <w:rPr>
          <w:rFonts w:asciiTheme="minorHAnsi" w:hAnsiTheme="minorHAnsi" w:cstheme="minorHAnsi"/>
          <w:sz w:val="22"/>
          <w:szCs w:val="22"/>
          <w:lang w:val="es-ES_tradnl"/>
        </w:rPr>
        <w:t xml:space="preserve">existan valores fuera de límite o </w:t>
      </w:r>
      <w:r w:rsidR="002A181E" w:rsidRPr="00B36C31">
        <w:rPr>
          <w:rFonts w:asciiTheme="minorHAnsi" w:hAnsiTheme="minorHAnsi" w:cstheme="minorHAnsi"/>
          <w:sz w:val="22"/>
          <w:szCs w:val="22"/>
          <w:lang w:val="es-ES_tradnl"/>
        </w:rPr>
        <w:t>N</w:t>
      </w:r>
      <w:r w:rsidR="00FE4122" w:rsidRPr="00B36C31">
        <w:rPr>
          <w:rFonts w:asciiTheme="minorHAnsi" w:hAnsiTheme="minorHAnsi" w:cstheme="minorHAnsi"/>
          <w:sz w:val="22"/>
          <w:szCs w:val="22"/>
          <w:lang w:val="es-ES_tradnl"/>
        </w:rPr>
        <w:t>ivel de acción.</w:t>
      </w:r>
    </w:p>
    <w:p w14:paraId="41799E02" w14:textId="77777777" w:rsidR="00FE4122" w:rsidRDefault="00FE4122">
      <w:pPr>
        <w:autoSpaceDE w:val="0"/>
        <w:autoSpaceDN w:val="0"/>
        <w:adjustRightInd w:val="0"/>
        <w:ind w:left="360"/>
        <w:rPr>
          <w:rFonts w:asciiTheme="minorHAnsi" w:hAnsiTheme="minorHAnsi" w:cstheme="minorHAnsi"/>
          <w:sz w:val="22"/>
          <w:szCs w:val="22"/>
          <w:lang w:val="es-ES_tradnl"/>
        </w:rPr>
      </w:pPr>
    </w:p>
    <w:p w14:paraId="71AF99D3" w14:textId="77777777" w:rsidR="00DA09F2" w:rsidRDefault="00DA09F2">
      <w:pPr>
        <w:autoSpaceDE w:val="0"/>
        <w:autoSpaceDN w:val="0"/>
        <w:adjustRightInd w:val="0"/>
        <w:ind w:left="360"/>
        <w:rPr>
          <w:rFonts w:asciiTheme="minorHAnsi" w:hAnsiTheme="minorHAnsi" w:cstheme="minorHAnsi"/>
          <w:sz w:val="22"/>
          <w:szCs w:val="22"/>
          <w:lang w:val="es-ES_tradnl"/>
        </w:rPr>
      </w:pPr>
      <w:r>
        <w:rPr>
          <w:rFonts w:asciiTheme="minorHAnsi" w:hAnsiTheme="minorHAnsi" w:cstheme="minorHAnsi"/>
          <w:sz w:val="22"/>
          <w:szCs w:val="22"/>
          <w:lang w:val="es-ES_tradnl"/>
        </w:rPr>
        <w:t>Las mediciones de riesgos tendrán una estrategia de muestreo basada en:</w:t>
      </w:r>
    </w:p>
    <w:p w14:paraId="78AD3174" w14:textId="77777777" w:rsidR="00DA09F2" w:rsidRDefault="00DA09F2" w:rsidP="00B36C31">
      <w:pPr>
        <w:pStyle w:val="Prrafodelista"/>
        <w:numPr>
          <w:ilvl w:val="0"/>
          <w:numId w:val="24"/>
        </w:numPr>
        <w:autoSpaceDE w:val="0"/>
        <w:autoSpaceDN w:val="0"/>
        <w:adjustRightInd w:val="0"/>
        <w:rPr>
          <w:rFonts w:asciiTheme="minorHAnsi" w:hAnsiTheme="minorHAnsi" w:cstheme="minorHAnsi"/>
          <w:szCs w:val="22"/>
          <w:lang w:val="es-ES_tradnl"/>
        </w:rPr>
      </w:pPr>
      <w:r>
        <w:rPr>
          <w:rFonts w:asciiTheme="minorHAnsi" w:hAnsiTheme="minorHAnsi" w:cstheme="minorHAnsi"/>
          <w:szCs w:val="22"/>
          <w:lang w:val="es-ES_tradnl"/>
        </w:rPr>
        <w:t>Estimación del riesgo según</w:t>
      </w:r>
      <w:del w:id="75" w:author="Ligia Freire" w:date="2016-10-03T14:13:00Z">
        <w:r w:rsidDel="00EA1C6F">
          <w:rPr>
            <w:rFonts w:asciiTheme="minorHAnsi" w:hAnsiTheme="minorHAnsi" w:cstheme="minorHAnsi"/>
            <w:szCs w:val="22"/>
            <w:lang w:val="es-ES_tradnl"/>
          </w:rPr>
          <w:delText xml:space="preserve">  </w:delText>
        </w:r>
      </w:del>
      <w:ins w:id="76" w:author="Ligia Freire" w:date="2016-10-03T14:13:00Z">
        <w:r w:rsidR="00EA1C6F">
          <w:rPr>
            <w:rFonts w:asciiTheme="minorHAnsi" w:hAnsiTheme="minorHAnsi" w:cstheme="minorHAnsi"/>
            <w:szCs w:val="22"/>
            <w:lang w:val="es-ES_tradnl"/>
          </w:rPr>
          <w:t xml:space="preserve"> </w:t>
        </w:r>
      </w:ins>
      <w:r>
        <w:rPr>
          <w:rFonts w:asciiTheme="minorHAnsi" w:hAnsiTheme="minorHAnsi" w:cstheme="minorHAnsi"/>
          <w:szCs w:val="22"/>
          <w:lang w:val="es-ES_tradnl"/>
        </w:rPr>
        <w:t>los resultados de la identificación</w:t>
      </w:r>
    </w:p>
    <w:p w14:paraId="274F2E72" w14:textId="77777777" w:rsidR="00DA09F2" w:rsidRDefault="00DA09F2" w:rsidP="00B36C31">
      <w:pPr>
        <w:pStyle w:val="Prrafodelista"/>
        <w:numPr>
          <w:ilvl w:val="0"/>
          <w:numId w:val="24"/>
        </w:numPr>
        <w:autoSpaceDE w:val="0"/>
        <w:autoSpaceDN w:val="0"/>
        <w:adjustRightInd w:val="0"/>
        <w:rPr>
          <w:rFonts w:asciiTheme="minorHAnsi" w:hAnsiTheme="minorHAnsi" w:cstheme="minorHAnsi"/>
          <w:szCs w:val="22"/>
          <w:lang w:val="es-ES_tradnl"/>
        </w:rPr>
      </w:pPr>
      <w:r>
        <w:rPr>
          <w:rFonts w:asciiTheme="minorHAnsi" w:hAnsiTheme="minorHAnsi" w:cstheme="minorHAnsi"/>
          <w:szCs w:val="22"/>
          <w:lang w:val="es-ES_tradnl"/>
        </w:rPr>
        <w:t>Mediciones anteriores</w:t>
      </w:r>
    </w:p>
    <w:p w14:paraId="23B59645" w14:textId="77777777" w:rsidR="00DA09F2" w:rsidRDefault="00DA09F2" w:rsidP="00B36C31">
      <w:pPr>
        <w:pStyle w:val="Prrafodelista"/>
        <w:numPr>
          <w:ilvl w:val="0"/>
          <w:numId w:val="24"/>
        </w:numPr>
        <w:autoSpaceDE w:val="0"/>
        <w:autoSpaceDN w:val="0"/>
        <w:adjustRightInd w:val="0"/>
        <w:rPr>
          <w:rFonts w:asciiTheme="minorHAnsi" w:hAnsiTheme="minorHAnsi" w:cstheme="minorHAnsi"/>
          <w:szCs w:val="22"/>
          <w:lang w:val="es-ES_tradnl"/>
        </w:rPr>
      </w:pPr>
      <w:r>
        <w:rPr>
          <w:rFonts w:asciiTheme="minorHAnsi" w:hAnsiTheme="minorHAnsi" w:cstheme="minorHAnsi"/>
          <w:szCs w:val="22"/>
          <w:lang w:val="es-ES_tradnl"/>
        </w:rPr>
        <w:t>Estadística de muestreo</w:t>
      </w:r>
    </w:p>
    <w:p w14:paraId="08529A27" w14:textId="77777777" w:rsidR="00DA09F2" w:rsidRDefault="00DA09F2" w:rsidP="00B36C31">
      <w:pPr>
        <w:pStyle w:val="Prrafodelista"/>
        <w:numPr>
          <w:ilvl w:val="0"/>
          <w:numId w:val="24"/>
        </w:numPr>
        <w:autoSpaceDE w:val="0"/>
        <w:autoSpaceDN w:val="0"/>
        <w:adjustRightInd w:val="0"/>
        <w:rPr>
          <w:rFonts w:asciiTheme="minorHAnsi" w:hAnsiTheme="minorHAnsi" w:cstheme="minorHAnsi"/>
          <w:szCs w:val="22"/>
          <w:lang w:val="es-ES_tradnl"/>
        </w:rPr>
      </w:pPr>
      <w:r>
        <w:rPr>
          <w:rFonts w:asciiTheme="minorHAnsi" w:hAnsiTheme="minorHAnsi" w:cstheme="minorHAnsi"/>
          <w:szCs w:val="22"/>
          <w:lang w:val="es-ES_tradnl"/>
        </w:rPr>
        <w:lastRenderedPageBreak/>
        <w:t>Cambios de procesos</w:t>
      </w:r>
    </w:p>
    <w:p w14:paraId="63F08FC6" w14:textId="77777777" w:rsidR="00DA09F2" w:rsidRPr="00B36C31" w:rsidRDefault="00DA09F2" w:rsidP="00B36C31">
      <w:pPr>
        <w:pStyle w:val="Prrafodelista"/>
        <w:numPr>
          <w:ilvl w:val="0"/>
          <w:numId w:val="24"/>
        </w:numPr>
        <w:autoSpaceDE w:val="0"/>
        <w:autoSpaceDN w:val="0"/>
        <w:adjustRightInd w:val="0"/>
        <w:rPr>
          <w:rFonts w:asciiTheme="minorHAnsi" w:hAnsiTheme="minorHAnsi" w:cstheme="minorHAnsi"/>
          <w:szCs w:val="22"/>
          <w:lang w:val="es-ES_tradnl"/>
        </w:rPr>
      </w:pPr>
      <w:r>
        <w:rPr>
          <w:rFonts w:asciiTheme="minorHAnsi" w:hAnsiTheme="minorHAnsi" w:cstheme="minorHAnsi"/>
          <w:szCs w:val="22"/>
          <w:lang w:val="es-ES_tradnl"/>
        </w:rPr>
        <w:t>Áreas y puestos de trabajo de exposición</w:t>
      </w:r>
    </w:p>
    <w:p w14:paraId="1EC89552" w14:textId="77777777" w:rsidR="00DA09F2" w:rsidRPr="00B36C31" w:rsidRDefault="00DA09F2">
      <w:pPr>
        <w:autoSpaceDE w:val="0"/>
        <w:autoSpaceDN w:val="0"/>
        <w:adjustRightInd w:val="0"/>
        <w:ind w:left="360"/>
        <w:rPr>
          <w:rFonts w:asciiTheme="minorHAnsi" w:hAnsiTheme="minorHAnsi" w:cstheme="minorHAnsi"/>
          <w:sz w:val="22"/>
          <w:szCs w:val="22"/>
          <w:lang w:val="es-ES_tradnl"/>
        </w:rPr>
      </w:pPr>
    </w:p>
    <w:p w14:paraId="10151DF8" w14:textId="77777777" w:rsidR="00647908" w:rsidRPr="00B36C31" w:rsidRDefault="002A181E">
      <w:pPr>
        <w:autoSpaceDE w:val="0"/>
        <w:autoSpaceDN w:val="0"/>
        <w:adjustRightInd w:val="0"/>
        <w:ind w:left="360"/>
        <w:jc w:val="both"/>
        <w:rPr>
          <w:rFonts w:asciiTheme="minorHAnsi" w:hAnsiTheme="minorHAnsi" w:cstheme="minorHAnsi"/>
          <w:sz w:val="22"/>
          <w:szCs w:val="22"/>
          <w:lang w:val="es-ES_tradnl"/>
        </w:rPr>
      </w:pPr>
      <w:r w:rsidRPr="00B36C31">
        <w:rPr>
          <w:rFonts w:asciiTheme="minorHAnsi" w:hAnsiTheme="minorHAnsi" w:cstheme="minorHAnsi"/>
          <w:sz w:val="22"/>
          <w:szCs w:val="22"/>
          <w:lang w:val="es-ES_tradnl"/>
        </w:rPr>
        <w:t>En el caso de las mediciones ambientales</w:t>
      </w:r>
      <w:r w:rsidR="004810F9" w:rsidRPr="00B36C31">
        <w:rPr>
          <w:rFonts w:asciiTheme="minorHAnsi" w:hAnsiTheme="minorHAnsi" w:cstheme="minorHAnsi"/>
          <w:sz w:val="22"/>
          <w:szCs w:val="22"/>
          <w:lang w:val="es-ES_tradnl"/>
        </w:rPr>
        <w:t>,</w:t>
      </w:r>
      <w:r w:rsidRPr="00B36C31">
        <w:rPr>
          <w:rFonts w:asciiTheme="minorHAnsi" w:hAnsiTheme="minorHAnsi" w:cstheme="minorHAnsi"/>
          <w:sz w:val="22"/>
          <w:szCs w:val="22"/>
          <w:lang w:val="es-ES_tradnl"/>
        </w:rPr>
        <w:t xml:space="preserve"> s</w:t>
      </w:r>
      <w:r w:rsidR="00647908" w:rsidRPr="00B36C31">
        <w:rPr>
          <w:rFonts w:asciiTheme="minorHAnsi" w:hAnsiTheme="minorHAnsi" w:cstheme="minorHAnsi"/>
          <w:sz w:val="22"/>
          <w:szCs w:val="22"/>
          <w:lang w:val="es-ES_tradnl"/>
        </w:rPr>
        <w:t xml:space="preserve">i al menos en dos ocasiones consecutivas los resultados muestran concentraciones por debajo del Nivel de </w:t>
      </w:r>
      <w:r w:rsidRPr="00B36C31">
        <w:rPr>
          <w:rFonts w:asciiTheme="minorHAnsi" w:hAnsiTheme="minorHAnsi" w:cstheme="minorHAnsi"/>
          <w:sz w:val="22"/>
          <w:szCs w:val="22"/>
          <w:lang w:val="es-ES_tradnl"/>
        </w:rPr>
        <w:t>a</w:t>
      </w:r>
      <w:r w:rsidR="00647908" w:rsidRPr="00B36C31">
        <w:rPr>
          <w:rFonts w:asciiTheme="minorHAnsi" w:hAnsiTheme="minorHAnsi" w:cstheme="minorHAnsi"/>
          <w:sz w:val="22"/>
          <w:szCs w:val="22"/>
          <w:lang w:val="es-ES_tradnl"/>
        </w:rPr>
        <w:t>cción</w:t>
      </w:r>
      <w:r w:rsidR="00FE4122" w:rsidRPr="00B36C31">
        <w:rPr>
          <w:rFonts w:asciiTheme="minorHAnsi" w:hAnsiTheme="minorHAnsi" w:cstheme="minorHAnsi"/>
          <w:sz w:val="22"/>
          <w:szCs w:val="22"/>
          <w:lang w:val="es-ES_tradnl"/>
        </w:rPr>
        <w:t xml:space="preserve"> </w:t>
      </w:r>
      <w:r w:rsidR="00647908" w:rsidRPr="00B36C31">
        <w:rPr>
          <w:rFonts w:asciiTheme="minorHAnsi" w:hAnsiTheme="minorHAnsi" w:cstheme="minorHAnsi"/>
          <w:sz w:val="22"/>
          <w:szCs w:val="22"/>
          <w:lang w:val="es-ES_tradnl"/>
        </w:rPr>
        <w:t>puede suspenderse indefinidamente el muestreo, a menos que ocurran cambios significativos que hagan suponer</w:t>
      </w:r>
      <w:r w:rsidR="00FE4122" w:rsidRPr="00B36C31">
        <w:rPr>
          <w:rFonts w:asciiTheme="minorHAnsi" w:hAnsiTheme="minorHAnsi" w:cstheme="minorHAnsi"/>
          <w:sz w:val="22"/>
          <w:szCs w:val="22"/>
          <w:lang w:val="es-ES_tradnl"/>
        </w:rPr>
        <w:t xml:space="preserve"> </w:t>
      </w:r>
      <w:r w:rsidR="00647908" w:rsidRPr="00B36C31">
        <w:rPr>
          <w:rFonts w:asciiTheme="minorHAnsi" w:hAnsiTheme="minorHAnsi" w:cstheme="minorHAnsi"/>
          <w:sz w:val="22"/>
          <w:szCs w:val="22"/>
          <w:lang w:val="es-ES_tradnl"/>
        </w:rPr>
        <w:t>un aumento sustancial de la contaminación q</w:t>
      </w:r>
      <w:r w:rsidR="00FE4122" w:rsidRPr="00B36C31">
        <w:rPr>
          <w:rFonts w:asciiTheme="minorHAnsi" w:hAnsiTheme="minorHAnsi" w:cstheme="minorHAnsi"/>
          <w:sz w:val="22"/>
          <w:szCs w:val="22"/>
          <w:lang w:val="es-ES_tradnl"/>
        </w:rPr>
        <w:t>ue rebase dicho Nivel de Acción o la legislación establezca lo contrario.</w:t>
      </w:r>
    </w:p>
    <w:p w14:paraId="152B68E5" w14:textId="77777777" w:rsidR="00647908" w:rsidRPr="00B36C31" w:rsidRDefault="00647908" w:rsidP="00B36C31">
      <w:pPr>
        <w:ind w:left="360"/>
        <w:jc w:val="both"/>
        <w:rPr>
          <w:rFonts w:asciiTheme="minorHAnsi" w:hAnsiTheme="minorHAnsi" w:cstheme="minorHAnsi"/>
          <w:sz w:val="22"/>
          <w:szCs w:val="22"/>
          <w:lang w:val="es-ES_tradnl"/>
        </w:rPr>
      </w:pPr>
    </w:p>
    <w:p w14:paraId="3D63DCB4" w14:textId="77777777" w:rsidR="00DA09F2" w:rsidRDefault="00525977" w:rsidP="00B36C31">
      <w:pPr>
        <w:pStyle w:val="NormalWeb"/>
        <w:spacing w:before="0" w:after="0"/>
        <w:ind w:left="360"/>
        <w:jc w:val="both"/>
        <w:rPr>
          <w:rFonts w:asciiTheme="minorHAnsi" w:eastAsia="Times New Roman" w:hAnsiTheme="minorHAnsi" w:cstheme="minorHAnsi"/>
          <w:sz w:val="22"/>
          <w:szCs w:val="22"/>
          <w:lang w:val="es-ES_tradnl"/>
        </w:rPr>
      </w:pPr>
      <w:bookmarkStart w:id="77" w:name="_Toc333232816"/>
      <w:bookmarkStart w:id="78" w:name="_Toc335733561"/>
      <w:bookmarkEnd w:id="77"/>
      <w:bookmarkEnd w:id="78"/>
      <w:r w:rsidRPr="00B36C31">
        <w:rPr>
          <w:rFonts w:asciiTheme="minorHAnsi" w:hAnsiTheme="minorHAnsi" w:cstheme="minorHAnsi"/>
          <w:sz w:val="22"/>
          <w:szCs w:val="22"/>
          <w:lang w:val="es-ES_tradnl"/>
        </w:rPr>
        <w:t xml:space="preserve">La medición y evaluación de los riesgos se realizará usando métodos establecidos en la normativa nacional o, en ausencia de los primeros, métodos reconocidos internacionalmente. </w:t>
      </w:r>
    </w:p>
    <w:p w14:paraId="3B16B21E" w14:textId="77777777" w:rsidR="00DA09F2" w:rsidRDefault="00DA09F2" w:rsidP="00B36C31">
      <w:pPr>
        <w:pStyle w:val="NormalWeb"/>
        <w:spacing w:before="0" w:after="0"/>
        <w:ind w:left="360"/>
        <w:jc w:val="both"/>
        <w:rPr>
          <w:rFonts w:asciiTheme="minorHAnsi" w:eastAsia="Times New Roman" w:hAnsiTheme="minorHAnsi" w:cstheme="minorHAnsi"/>
          <w:sz w:val="22"/>
          <w:szCs w:val="22"/>
          <w:lang w:val="es-ES_tradnl"/>
        </w:rPr>
      </w:pPr>
    </w:p>
    <w:p w14:paraId="70BC02BC" w14:textId="77777777" w:rsidR="00525977" w:rsidRDefault="00525977" w:rsidP="00B36C31">
      <w:pPr>
        <w:pStyle w:val="NormalWeb"/>
        <w:spacing w:before="0" w:after="0"/>
        <w:ind w:left="360"/>
        <w:jc w:val="both"/>
        <w:rPr>
          <w:rFonts w:asciiTheme="minorHAnsi" w:eastAsia="Times New Roman" w:hAnsiTheme="minorHAnsi" w:cstheme="minorHAnsi"/>
          <w:sz w:val="22"/>
          <w:szCs w:val="22"/>
          <w:lang w:val="es-ES_tradnl"/>
        </w:rPr>
      </w:pPr>
      <w:r w:rsidRPr="00B36C31">
        <w:rPr>
          <w:rFonts w:asciiTheme="minorHAnsi" w:eastAsia="Times New Roman" w:hAnsiTheme="minorHAnsi" w:cstheme="minorHAnsi"/>
          <w:sz w:val="22"/>
          <w:szCs w:val="22"/>
          <w:lang w:val="es-ES_tradnl"/>
        </w:rPr>
        <w:t>Las mediciones deberán realizarse con equipos debidamente calibrados y el informe de resultados deberá constar de los certificados de calibración de los equipos utilizados en la medición</w:t>
      </w:r>
      <w:r w:rsidR="00FE4122" w:rsidRPr="00B36C31">
        <w:rPr>
          <w:rFonts w:asciiTheme="minorHAnsi" w:eastAsia="Times New Roman" w:hAnsiTheme="minorHAnsi" w:cstheme="minorHAnsi"/>
          <w:sz w:val="22"/>
          <w:szCs w:val="22"/>
          <w:lang w:val="es-ES_tradnl"/>
        </w:rPr>
        <w:t>.</w:t>
      </w:r>
    </w:p>
    <w:p w14:paraId="77C1DE54" w14:textId="77777777" w:rsidR="00DA09F2" w:rsidRDefault="00DA09F2" w:rsidP="00B36C31">
      <w:pPr>
        <w:pStyle w:val="NormalWeb"/>
        <w:spacing w:before="0" w:after="0"/>
        <w:ind w:left="360"/>
        <w:jc w:val="both"/>
        <w:rPr>
          <w:rFonts w:asciiTheme="minorHAnsi" w:eastAsia="Times New Roman" w:hAnsiTheme="minorHAnsi" w:cstheme="minorHAnsi"/>
          <w:sz w:val="22"/>
          <w:szCs w:val="22"/>
          <w:lang w:val="es-ES_tradnl"/>
        </w:rPr>
      </w:pPr>
    </w:p>
    <w:p w14:paraId="637B3C6B" w14:textId="77777777" w:rsidR="00DA09F2" w:rsidDel="001C1C85" w:rsidRDefault="00DA09F2" w:rsidP="00B36C31">
      <w:pPr>
        <w:pStyle w:val="NormalWeb"/>
        <w:spacing w:before="0" w:after="0"/>
        <w:ind w:left="360"/>
        <w:jc w:val="both"/>
        <w:rPr>
          <w:del w:id="79" w:author="Ligia Freire" w:date="2016-10-03T14:11:00Z"/>
          <w:rFonts w:asciiTheme="minorHAnsi" w:eastAsia="Times New Roman" w:hAnsiTheme="minorHAnsi" w:cstheme="minorHAnsi"/>
          <w:sz w:val="22"/>
          <w:szCs w:val="22"/>
          <w:lang w:val="es-ES_tradnl"/>
        </w:rPr>
      </w:pPr>
      <w:r>
        <w:rPr>
          <w:rFonts w:asciiTheme="minorHAnsi" w:eastAsia="Times New Roman" w:hAnsiTheme="minorHAnsi" w:cstheme="minorHAnsi"/>
          <w:sz w:val="22"/>
          <w:szCs w:val="22"/>
          <w:lang w:val="es-ES_tradnl"/>
        </w:rPr>
        <w:t>Las metodologías de medición de riesgos utilizados serán dependientes del tipo de riesgo:</w:t>
      </w:r>
    </w:p>
    <w:p w14:paraId="09C9B11D" w14:textId="77777777" w:rsidR="00DA09F2" w:rsidRDefault="00DA09F2">
      <w:pPr>
        <w:pStyle w:val="NormalWeb"/>
        <w:spacing w:before="0" w:after="0"/>
        <w:ind w:left="360"/>
        <w:jc w:val="both"/>
        <w:rPr>
          <w:rFonts w:asciiTheme="minorHAnsi" w:eastAsia="Times New Roman" w:hAnsiTheme="minorHAnsi" w:cstheme="minorHAnsi"/>
          <w:sz w:val="22"/>
          <w:szCs w:val="22"/>
          <w:lang w:val="es-ES_tradnl"/>
        </w:rPr>
      </w:pPr>
    </w:p>
    <w:tbl>
      <w:tblPr>
        <w:tblW w:w="8804" w:type="dxa"/>
        <w:jc w:val="center"/>
        <w:tblLayout w:type="fixed"/>
        <w:tblCellMar>
          <w:left w:w="70" w:type="dxa"/>
          <w:right w:w="70" w:type="dxa"/>
        </w:tblCellMar>
        <w:tblLook w:val="04A0" w:firstRow="1" w:lastRow="0" w:firstColumn="1" w:lastColumn="0" w:noHBand="0" w:noVBand="1"/>
        <w:tblPrChange w:id="80" w:author="Alywin Hacay Chang" w:date="2016-09-29T15:22:00Z">
          <w:tblPr>
            <w:tblW w:w="8804" w:type="dxa"/>
            <w:jc w:val="center"/>
            <w:tblLayout w:type="fixed"/>
            <w:tblCellMar>
              <w:left w:w="70" w:type="dxa"/>
              <w:right w:w="70" w:type="dxa"/>
            </w:tblCellMar>
            <w:tblLook w:val="04A0" w:firstRow="1" w:lastRow="0" w:firstColumn="1" w:lastColumn="0" w:noHBand="0" w:noVBand="1"/>
          </w:tblPr>
        </w:tblPrChange>
      </w:tblPr>
      <w:tblGrid>
        <w:gridCol w:w="1149"/>
        <w:gridCol w:w="1843"/>
        <w:gridCol w:w="1984"/>
        <w:gridCol w:w="1985"/>
        <w:gridCol w:w="1843"/>
        <w:tblGridChange w:id="81">
          <w:tblGrid>
            <w:gridCol w:w="1149"/>
            <w:gridCol w:w="1843"/>
            <w:gridCol w:w="1984"/>
            <w:gridCol w:w="1985"/>
            <w:gridCol w:w="1843"/>
          </w:tblGrid>
        </w:tblGridChange>
      </w:tblGrid>
      <w:tr w:rsidR="00DA09F2" w:rsidRPr="00DA09F2" w:rsidDel="001C1C85" w14:paraId="2D9EFCF7" w14:textId="77777777" w:rsidTr="00F54AFC">
        <w:trPr>
          <w:trHeight w:val="765"/>
          <w:jc w:val="center"/>
          <w:del w:id="82" w:author="Ligia Freire" w:date="2016-10-03T14:11:00Z"/>
          <w:trPrChange w:id="83" w:author="Alywin Hacay Chang" w:date="2016-09-29T15:22:00Z">
            <w:trPr>
              <w:trHeight w:val="765"/>
              <w:jc w:val="center"/>
            </w:trPr>
          </w:trPrChange>
        </w:trPr>
        <w:tc>
          <w:tcPr>
            <w:tcW w:w="1149" w:type="dxa"/>
            <w:tcBorders>
              <w:top w:val="single" w:sz="4" w:space="0" w:color="auto"/>
              <w:left w:val="single" w:sz="4" w:space="0" w:color="auto"/>
              <w:bottom w:val="nil"/>
              <w:right w:val="single" w:sz="4" w:space="0" w:color="auto"/>
            </w:tcBorders>
            <w:shd w:val="clear" w:color="000000" w:fill="FFFF00"/>
            <w:vAlign w:val="center"/>
            <w:tcPrChange w:id="84" w:author="Alywin Hacay Chang" w:date="2016-09-29T15:22:00Z">
              <w:tcPr>
                <w:tcW w:w="1149" w:type="dxa"/>
                <w:tcBorders>
                  <w:top w:val="single" w:sz="4" w:space="0" w:color="auto"/>
                  <w:left w:val="single" w:sz="4" w:space="0" w:color="auto"/>
                  <w:bottom w:val="nil"/>
                  <w:right w:val="single" w:sz="4" w:space="0" w:color="auto"/>
                </w:tcBorders>
                <w:shd w:val="clear" w:color="000000" w:fill="FFFF00"/>
                <w:vAlign w:val="center"/>
              </w:tcPr>
            </w:tcPrChange>
          </w:tcPr>
          <w:p w14:paraId="199C49A7" w14:textId="77777777" w:rsidR="00DA09F2" w:rsidRPr="00B36C31" w:rsidDel="001C1C85" w:rsidRDefault="00DA09F2" w:rsidP="00DA09F2">
            <w:pPr>
              <w:jc w:val="center"/>
              <w:rPr>
                <w:del w:id="85" w:author="Ligia Freire" w:date="2016-10-03T14:11:00Z"/>
                <w:rFonts w:ascii="Calibri" w:hAnsi="Calibri"/>
                <w:b/>
                <w:bCs/>
                <w:color w:val="000000"/>
                <w:sz w:val="18"/>
                <w:szCs w:val="18"/>
                <w:lang w:eastAsia="es-EC"/>
              </w:rPr>
            </w:pPr>
            <w:del w:id="86" w:author="Ligia Freire" w:date="2016-10-03T14:11:00Z">
              <w:r w:rsidRPr="00B36C31" w:rsidDel="001C1C85">
                <w:rPr>
                  <w:rFonts w:ascii="Calibri" w:hAnsi="Calibri"/>
                  <w:b/>
                  <w:bCs/>
                  <w:color w:val="000000"/>
                  <w:sz w:val="18"/>
                  <w:szCs w:val="18"/>
                  <w:lang w:eastAsia="es-EC"/>
                </w:rPr>
                <w:delText>Clasificación</w:delText>
              </w:r>
            </w:del>
          </w:p>
        </w:tc>
        <w:tc>
          <w:tcPr>
            <w:tcW w:w="1843" w:type="dxa"/>
            <w:tcBorders>
              <w:top w:val="single" w:sz="4" w:space="0" w:color="auto"/>
              <w:left w:val="nil"/>
              <w:bottom w:val="nil"/>
              <w:right w:val="single" w:sz="4" w:space="0" w:color="auto"/>
            </w:tcBorders>
            <w:shd w:val="clear" w:color="000000" w:fill="FFFF00"/>
            <w:vAlign w:val="center"/>
            <w:tcPrChange w:id="87" w:author="Alywin Hacay Chang" w:date="2016-09-29T15:22:00Z">
              <w:tcPr>
                <w:tcW w:w="1843" w:type="dxa"/>
                <w:tcBorders>
                  <w:top w:val="single" w:sz="4" w:space="0" w:color="auto"/>
                  <w:left w:val="nil"/>
                  <w:bottom w:val="nil"/>
                  <w:right w:val="single" w:sz="4" w:space="0" w:color="auto"/>
                </w:tcBorders>
                <w:shd w:val="clear" w:color="000000" w:fill="FFFF00"/>
                <w:vAlign w:val="center"/>
              </w:tcPr>
            </w:tcPrChange>
          </w:tcPr>
          <w:p w14:paraId="1BC25447" w14:textId="77777777" w:rsidR="00DA09F2" w:rsidRPr="00B36C31" w:rsidDel="001C1C85" w:rsidRDefault="00DA09F2" w:rsidP="00DA09F2">
            <w:pPr>
              <w:jc w:val="center"/>
              <w:rPr>
                <w:del w:id="88" w:author="Ligia Freire" w:date="2016-10-03T14:11:00Z"/>
                <w:rFonts w:ascii="Calibri" w:hAnsi="Calibri"/>
                <w:b/>
                <w:bCs/>
                <w:color w:val="000000"/>
                <w:sz w:val="18"/>
                <w:szCs w:val="18"/>
                <w:lang w:eastAsia="es-EC"/>
              </w:rPr>
            </w:pPr>
            <w:del w:id="89" w:author="Ligia Freire" w:date="2016-10-03T14:11:00Z">
              <w:r w:rsidRPr="00B36C31" w:rsidDel="001C1C85">
                <w:rPr>
                  <w:rFonts w:ascii="Calibri" w:hAnsi="Calibri"/>
                  <w:b/>
                  <w:bCs/>
                  <w:color w:val="000000"/>
                  <w:sz w:val="18"/>
                  <w:szCs w:val="18"/>
                  <w:lang w:eastAsia="es-EC"/>
                </w:rPr>
                <w:delText>Tipo de Riesgo</w:delText>
              </w:r>
            </w:del>
          </w:p>
        </w:tc>
        <w:tc>
          <w:tcPr>
            <w:tcW w:w="1984" w:type="dxa"/>
            <w:tcBorders>
              <w:top w:val="single" w:sz="4" w:space="0" w:color="auto"/>
              <w:left w:val="nil"/>
              <w:bottom w:val="nil"/>
              <w:right w:val="single" w:sz="4" w:space="0" w:color="auto"/>
            </w:tcBorders>
            <w:shd w:val="clear" w:color="000000" w:fill="FFFF00"/>
            <w:vAlign w:val="center"/>
            <w:tcPrChange w:id="90" w:author="Alywin Hacay Chang" w:date="2016-09-29T15:22:00Z">
              <w:tcPr>
                <w:tcW w:w="1984" w:type="dxa"/>
                <w:tcBorders>
                  <w:top w:val="single" w:sz="4" w:space="0" w:color="auto"/>
                  <w:left w:val="nil"/>
                  <w:bottom w:val="nil"/>
                  <w:right w:val="single" w:sz="4" w:space="0" w:color="auto"/>
                </w:tcBorders>
                <w:shd w:val="clear" w:color="000000" w:fill="FFFF00"/>
                <w:vAlign w:val="center"/>
              </w:tcPr>
            </w:tcPrChange>
          </w:tcPr>
          <w:p w14:paraId="0927DBA6" w14:textId="77777777" w:rsidR="00DA09F2" w:rsidRPr="00B36C31" w:rsidDel="001C1C85" w:rsidRDefault="00DA09F2" w:rsidP="00DA09F2">
            <w:pPr>
              <w:jc w:val="center"/>
              <w:rPr>
                <w:del w:id="91" w:author="Ligia Freire" w:date="2016-10-03T14:11:00Z"/>
                <w:rFonts w:ascii="Calibri" w:hAnsi="Calibri"/>
                <w:b/>
                <w:bCs/>
                <w:color w:val="000000"/>
                <w:sz w:val="18"/>
                <w:szCs w:val="18"/>
                <w:lang w:eastAsia="es-EC"/>
              </w:rPr>
            </w:pPr>
            <w:del w:id="92" w:author="Ligia Freire" w:date="2016-10-03T14:11:00Z">
              <w:r w:rsidRPr="00B36C31" w:rsidDel="001C1C85">
                <w:rPr>
                  <w:rFonts w:ascii="Calibri" w:hAnsi="Calibri"/>
                  <w:b/>
                  <w:bCs/>
                  <w:color w:val="000000"/>
                  <w:sz w:val="18"/>
                  <w:szCs w:val="18"/>
                  <w:lang w:eastAsia="es-EC"/>
                </w:rPr>
                <w:delText xml:space="preserve">Actividad </w:delText>
              </w:r>
            </w:del>
          </w:p>
        </w:tc>
        <w:tc>
          <w:tcPr>
            <w:tcW w:w="1985" w:type="dxa"/>
            <w:tcBorders>
              <w:top w:val="single" w:sz="4" w:space="0" w:color="auto"/>
              <w:left w:val="nil"/>
              <w:bottom w:val="nil"/>
              <w:right w:val="single" w:sz="4" w:space="0" w:color="auto"/>
            </w:tcBorders>
            <w:shd w:val="clear" w:color="000000" w:fill="FFFF00"/>
            <w:vAlign w:val="center"/>
            <w:tcPrChange w:id="93" w:author="Alywin Hacay Chang" w:date="2016-09-29T15:22:00Z">
              <w:tcPr>
                <w:tcW w:w="1985" w:type="dxa"/>
                <w:tcBorders>
                  <w:top w:val="single" w:sz="4" w:space="0" w:color="auto"/>
                  <w:left w:val="nil"/>
                  <w:bottom w:val="nil"/>
                  <w:right w:val="single" w:sz="4" w:space="0" w:color="auto"/>
                </w:tcBorders>
                <w:shd w:val="clear" w:color="000000" w:fill="FFFF00"/>
                <w:vAlign w:val="center"/>
              </w:tcPr>
            </w:tcPrChange>
          </w:tcPr>
          <w:p w14:paraId="59221717" w14:textId="77777777" w:rsidR="00DA09F2" w:rsidRPr="00B36C31" w:rsidDel="001C1C85" w:rsidRDefault="00DA09F2" w:rsidP="00DA09F2">
            <w:pPr>
              <w:jc w:val="center"/>
              <w:rPr>
                <w:del w:id="94" w:author="Ligia Freire" w:date="2016-10-03T14:11:00Z"/>
                <w:rFonts w:ascii="Calibri" w:hAnsi="Calibri"/>
                <w:b/>
                <w:bCs/>
                <w:color w:val="000000"/>
                <w:sz w:val="18"/>
                <w:szCs w:val="18"/>
                <w:lang w:eastAsia="es-EC"/>
              </w:rPr>
            </w:pPr>
            <w:del w:id="95" w:author="Ligia Freire" w:date="2016-10-03T14:11:00Z">
              <w:r w:rsidRPr="00B36C31" w:rsidDel="001C1C85">
                <w:rPr>
                  <w:rFonts w:ascii="Calibri" w:hAnsi="Calibri"/>
                  <w:b/>
                  <w:bCs/>
                  <w:color w:val="000000"/>
                  <w:sz w:val="18"/>
                  <w:szCs w:val="18"/>
                  <w:lang w:eastAsia="es-EC"/>
                </w:rPr>
                <w:delText>Método de evaluación Ambiental</w:delText>
              </w:r>
            </w:del>
          </w:p>
        </w:tc>
        <w:tc>
          <w:tcPr>
            <w:tcW w:w="1843" w:type="dxa"/>
            <w:tcBorders>
              <w:top w:val="single" w:sz="4" w:space="0" w:color="auto"/>
              <w:left w:val="nil"/>
              <w:bottom w:val="nil"/>
              <w:right w:val="single" w:sz="4" w:space="0" w:color="auto"/>
            </w:tcBorders>
            <w:shd w:val="clear" w:color="000000" w:fill="FFFF00"/>
            <w:vAlign w:val="center"/>
            <w:tcPrChange w:id="96" w:author="Alywin Hacay Chang" w:date="2016-09-29T15:22:00Z">
              <w:tcPr>
                <w:tcW w:w="1843" w:type="dxa"/>
                <w:tcBorders>
                  <w:top w:val="single" w:sz="4" w:space="0" w:color="auto"/>
                  <w:left w:val="nil"/>
                  <w:bottom w:val="nil"/>
                  <w:right w:val="single" w:sz="4" w:space="0" w:color="auto"/>
                </w:tcBorders>
                <w:shd w:val="clear" w:color="000000" w:fill="FFFF00"/>
                <w:vAlign w:val="center"/>
              </w:tcPr>
            </w:tcPrChange>
          </w:tcPr>
          <w:p w14:paraId="0BDCB882" w14:textId="77777777" w:rsidR="00DA09F2" w:rsidRPr="00B36C31" w:rsidDel="001C1C85" w:rsidRDefault="00DA09F2" w:rsidP="00DA09F2">
            <w:pPr>
              <w:jc w:val="center"/>
              <w:rPr>
                <w:del w:id="97" w:author="Ligia Freire" w:date="2016-10-03T14:11:00Z"/>
                <w:rFonts w:ascii="Calibri" w:hAnsi="Calibri"/>
                <w:b/>
                <w:bCs/>
                <w:color w:val="000000"/>
                <w:sz w:val="18"/>
                <w:szCs w:val="18"/>
                <w:lang w:eastAsia="es-EC"/>
              </w:rPr>
            </w:pPr>
            <w:del w:id="98" w:author="Ligia Freire" w:date="2016-10-03T14:11:00Z">
              <w:r w:rsidRPr="00B36C31" w:rsidDel="001C1C85">
                <w:rPr>
                  <w:rFonts w:ascii="Calibri" w:hAnsi="Calibri"/>
                  <w:b/>
                  <w:bCs/>
                  <w:color w:val="000000"/>
                  <w:sz w:val="18"/>
                  <w:szCs w:val="18"/>
                  <w:lang w:eastAsia="es-EC"/>
                </w:rPr>
                <w:delText>Método de evaluación Biológica</w:delText>
              </w:r>
            </w:del>
          </w:p>
        </w:tc>
      </w:tr>
      <w:tr w:rsidR="00DA09F2" w:rsidRPr="00DA09F2" w:rsidDel="001C1C85" w14:paraId="40C75BBF" w14:textId="77777777" w:rsidTr="00F54AFC">
        <w:trPr>
          <w:trHeight w:val="526"/>
          <w:jc w:val="center"/>
          <w:del w:id="99" w:author="Ligia Freire" w:date="2016-10-03T14:11:00Z"/>
          <w:trPrChange w:id="100" w:author="Alywin Hacay Chang" w:date="2016-09-29T15:22:00Z">
            <w:trPr>
              <w:trHeight w:val="526"/>
              <w:jc w:val="center"/>
            </w:trPr>
          </w:trPrChange>
        </w:trPr>
        <w:tc>
          <w:tcPr>
            <w:tcW w:w="1149" w:type="dxa"/>
            <w:vMerge w:val="restart"/>
            <w:tcBorders>
              <w:top w:val="single" w:sz="8" w:space="0" w:color="auto"/>
              <w:left w:val="single" w:sz="8" w:space="0" w:color="auto"/>
              <w:bottom w:val="single" w:sz="8" w:space="0" w:color="000000"/>
              <w:right w:val="single" w:sz="4" w:space="0" w:color="auto"/>
            </w:tcBorders>
            <w:shd w:val="clear" w:color="auto" w:fill="auto"/>
            <w:vAlign w:val="center"/>
            <w:tcPrChange w:id="101" w:author="Alywin Hacay Chang" w:date="2016-09-29T15:22:00Z">
              <w:tcPr>
                <w:tcW w:w="1149" w:type="dxa"/>
                <w:vMerge w:val="restart"/>
                <w:tcBorders>
                  <w:top w:val="single" w:sz="8" w:space="0" w:color="auto"/>
                  <w:left w:val="single" w:sz="8" w:space="0" w:color="auto"/>
                  <w:bottom w:val="single" w:sz="8" w:space="0" w:color="000000"/>
                  <w:right w:val="single" w:sz="4" w:space="0" w:color="auto"/>
                </w:tcBorders>
                <w:shd w:val="clear" w:color="auto" w:fill="auto"/>
                <w:vAlign w:val="center"/>
              </w:tcPr>
            </w:tcPrChange>
          </w:tcPr>
          <w:p w14:paraId="475B49E0" w14:textId="77777777" w:rsidR="00DA09F2" w:rsidRPr="00B36C31" w:rsidDel="001C1C85" w:rsidRDefault="00DA09F2" w:rsidP="00DA09F2">
            <w:pPr>
              <w:jc w:val="center"/>
              <w:rPr>
                <w:del w:id="102" w:author="Ligia Freire" w:date="2016-10-03T14:11:00Z"/>
                <w:rFonts w:ascii="Calibri" w:hAnsi="Calibri"/>
                <w:b/>
                <w:bCs/>
                <w:color w:val="000000"/>
                <w:sz w:val="18"/>
                <w:szCs w:val="18"/>
                <w:lang w:eastAsia="es-EC"/>
              </w:rPr>
            </w:pPr>
            <w:del w:id="103" w:author="Ligia Freire" w:date="2016-10-03T14:11:00Z">
              <w:r w:rsidRPr="00B36C31" w:rsidDel="001C1C85">
                <w:rPr>
                  <w:rFonts w:ascii="Calibri" w:hAnsi="Calibri"/>
                  <w:b/>
                  <w:bCs/>
                  <w:color w:val="000000"/>
                  <w:sz w:val="18"/>
                  <w:szCs w:val="18"/>
                  <w:lang w:eastAsia="es-EC"/>
                </w:rPr>
                <w:delText>Riesgos Mecánicos</w:delText>
              </w:r>
            </w:del>
          </w:p>
        </w:tc>
        <w:tc>
          <w:tcPr>
            <w:tcW w:w="1843" w:type="dxa"/>
            <w:tcBorders>
              <w:top w:val="single" w:sz="8" w:space="0" w:color="auto"/>
              <w:left w:val="nil"/>
              <w:bottom w:val="single" w:sz="4" w:space="0" w:color="auto"/>
              <w:right w:val="single" w:sz="4" w:space="0" w:color="auto"/>
            </w:tcBorders>
            <w:shd w:val="clear" w:color="auto" w:fill="auto"/>
            <w:vAlign w:val="center"/>
            <w:tcPrChange w:id="104" w:author="Alywin Hacay Chang" w:date="2016-09-29T15:22:00Z">
              <w:tcPr>
                <w:tcW w:w="1843" w:type="dxa"/>
                <w:tcBorders>
                  <w:top w:val="single" w:sz="8" w:space="0" w:color="auto"/>
                  <w:left w:val="nil"/>
                  <w:bottom w:val="single" w:sz="4" w:space="0" w:color="auto"/>
                  <w:right w:val="single" w:sz="4" w:space="0" w:color="auto"/>
                </w:tcBorders>
                <w:shd w:val="clear" w:color="auto" w:fill="auto"/>
                <w:vAlign w:val="center"/>
              </w:tcPr>
            </w:tcPrChange>
          </w:tcPr>
          <w:p w14:paraId="142DEE6B" w14:textId="77777777" w:rsidR="00DA09F2" w:rsidRPr="00B36C31" w:rsidDel="001C1C85" w:rsidRDefault="00DA09F2" w:rsidP="00DA09F2">
            <w:pPr>
              <w:rPr>
                <w:del w:id="105" w:author="Ligia Freire" w:date="2016-10-03T14:11:00Z"/>
                <w:rFonts w:ascii="Calibri" w:hAnsi="Calibri"/>
                <w:b/>
                <w:bCs/>
                <w:color w:val="000000"/>
                <w:sz w:val="18"/>
                <w:szCs w:val="18"/>
                <w:lang w:eastAsia="es-EC"/>
              </w:rPr>
            </w:pPr>
            <w:del w:id="106" w:author="Ligia Freire" w:date="2016-10-03T14:11:00Z">
              <w:r w:rsidRPr="00B36C31" w:rsidDel="001C1C85">
                <w:rPr>
                  <w:rFonts w:ascii="Calibri" w:hAnsi="Calibri"/>
                  <w:b/>
                  <w:bCs/>
                  <w:color w:val="000000"/>
                  <w:sz w:val="18"/>
                  <w:szCs w:val="18"/>
                  <w:lang w:eastAsia="es-EC"/>
                </w:rPr>
                <w:delText>Caída de Objetos</w:delText>
              </w:r>
            </w:del>
          </w:p>
        </w:tc>
        <w:tc>
          <w:tcPr>
            <w:tcW w:w="1984" w:type="dxa"/>
            <w:tcBorders>
              <w:top w:val="single" w:sz="8" w:space="0" w:color="auto"/>
              <w:left w:val="nil"/>
              <w:bottom w:val="single" w:sz="4" w:space="0" w:color="auto"/>
              <w:right w:val="single" w:sz="4" w:space="0" w:color="auto"/>
            </w:tcBorders>
            <w:shd w:val="clear" w:color="auto" w:fill="auto"/>
            <w:vAlign w:val="center"/>
            <w:tcPrChange w:id="107" w:author="Alywin Hacay Chang" w:date="2016-09-29T15:22:00Z">
              <w:tcPr>
                <w:tcW w:w="1984" w:type="dxa"/>
                <w:tcBorders>
                  <w:top w:val="single" w:sz="8" w:space="0" w:color="auto"/>
                  <w:left w:val="nil"/>
                  <w:bottom w:val="single" w:sz="4" w:space="0" w:color="auto"/>
                  <w:right w:val="single" w:sz="4" w:space="0" w:color="auto"/>
                </w:tcBorders>
                <w:shd w:val="clear" w:color="auto" w:fill="auto"/>
                <w:vAlign w:val="center"/>
              </w:tcPr>
            </w:tcPrChange>
          </w:tcPr>
          <w:p w14:paraId="412042C2" w14:textId="77777777" w:rsidR="00DA09F2" w:rsidRPr="00DA09F2" w:rsidDel="001C1C85" w:rsidRDefault="00DA09F2" w:rsidP="00DA09F2">
            <w:pPr>
              <w:rPr>
                <w:del w:id="108" w:author="Ligia Freire" w:date="2016-10-03T14:11:00Z"/>
                <w:rFonts w:ascii="Calibri" w:hAnsi="Calibri"/>
                <w:color w:val="000000"/>
                <w:sz w:val="18"/>
                <w:szCs w:val="18"/>
                <w:lang w:eastAsia="es-EC"/>
              </w:rPr>
            </w:pPr>
            <w:del w:id="109"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single" w:sz="8" w:space="0" w:color="auto"/>
              <w:left w:val="nil"/>
              <w:bottom w:val="single" w:sz="4" w:space="0" w:color="auto"/>
              <w:right w:val="single" w:sz="4" w:space="0" w:color="auto"/>
            </w:tcBorders>
            <w:shd w:val="clear" w:color="auto" w:fill="auto"/>
            <w:vAlign w:val="center"/>
            <w:tcPrChange w:id="110" w:author="Alywin Hacay Chang" w:date="2016-09-29T15:22:00Z">
              <w:tcPr>
                <w:tcW w:w="1985" w:type="dxa"/>
                <w:tcBorders>
                  <w:top w:val="single" w:sz="8" w:space="0" w:color="auto"/>
                  <w:left w:val="nil"/>
                  <w:bottom w:val="single" w:sz="4" w:space="0" w:color="auto"/>
                  <w:right w:val="single" w:sz="4" w:space="0" w:color="auto"/>
                </w:tcBorders>
                <w:shd w:val="clear" w:color="auto" w:fill="auto"/>
                <w:vAlign w:val="center"/>
              </w:tcPr>
            </w:tcPrChange>
          </w:tcPr>
          <w:p w14:paraId="0DADD5AF" w14:textId="77777777" w:rsidR="00DA09F2" w:rsidRPr="00DA09F2" w:rsidDel="001C1C85" w:rsidRDefault="00DA09F2" w:rsidP="00DA09F2">
            <w:pPr>
              <w:jc w:val="center"/>
              <w:rPr>
                <w:del w:id="111" w:author="Ligia Freire" w:date="2016-10-03T14:11:00Z"/>
                <w:rFonts w:ascii="Calibri" w:hAnsi="Calibri"/>
                <w:color w:val="000000"/>
                <w:sz w:val="18"/>
                <w:szCs w:val="18"/>
                <w:lang w:eastAsia="es-EC"/>
              </w:rPr>
            </w:pPr>
            <w:del w:id="112" w:author="Ligia Freire" w:date="2016-10-03T14:11:00Z">
              <w:r w:rsidRPr="00DA09F2" w:rsidDel="001C1C85">
                <w:rPr>
                  <w:rFonts w:ascii="Calibri" w:hAnsi="Calibri"/>
                  <w:color w:val="000000"/>
                  <w:sz w:val="18"/>
                  <w:szCs w:val="18"/>
                  <w:lang w:eastAsia="es-EC"/>
                </w:rPr>
                <w:delText>W. Fine</w:delText>
              </w:r>
            </w:del>
          </w:p>
        </w:tc>
        <w:tc>
          <w:tcPr>
            <w:tcW w:w="1843" w:type="dxa"/>
            <w:tcBorders>
              <w:top w:val="single" w:sz="8" w:space="0" w:color="auto"/>
              <w:left w:val="nil"/>
              <w:bottom w:val="single" w:sz="4" w:space="0" w:color="auto"/>
              <w:right w:val="single" w:sz="4" w:space="0" w:color="auto"/>
            </w:tcBorders>
            <w:shd w:val="clear" w:color="auto" w:fill="auto"/>
            <w:vAlign w:val="center"/>
            <w:tcPrChange w:id="113" w:author="Alywin Hacay Chang" w:date="2016-09-29T15:22:00Z">
              <w:tcPr>
                <w:tcW w:w="1843" w:type="dxa"/>
                <w:tcBorders>
                  <w:top w:val="single" w:sz="8" w:space="0" w:color="auto"/>
                  <w:left w:val="nil"/>
                  <w:bottom w:val="single" w:sz="4" w:space="0" w:color="auto"/>
                  <w:right w:val="single" w:sz="4" w:space="0" w:color="auto"/>
                </w:tcBorders>
                <w:shd w:val="clear" w:color="auto" w:fill="auto"/>
                <w:vAlign w:val="center"/>
              </w:tcPr>
            </w:tcPrChange>
          </w:tcPr>
          <w:p w14:paraId="60EB5FCE" w14:textId="77777777" w:rsidR="00DA09F2" w:rsidRPr="00DA09F2" w:rsidDel="001C1C85" w:rsidRDefault="00DA09F2" w:rsidP="00DA09F2">
            <w:pPr>
              <w:jc w:val="center"/>
              <w:rPr>
                <w:del w:id="114" w:author="Ligia Freire" w:date="2016-10-03T14:11:00Z"/>
                <w:rFonts w:ascii="Calibri" w:hAnsi="Calibri"/>
                <w:color w:val="000000"/>
                <w:sz w:val="18"/>
                <w:szCs w:val="18"/>
                <w:lang w:eastAsia="es-EC"/>
              </w:rPr>
            </w:pPr>
            <w:del w:id="115"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0356AE40" w14:textId="77777777" w:rsidTr="00F54AFC">
        <w:trPr>
          <w:trHeight w:val="478"/>
          <w:jc w:val="center"/>
          <w:del w:id="116" w:author="Ligia Freire" w:date="2016-10-03T14:11:00Z"/>
          <w:trPrChange w:id="117" w:author="Alywin Hacay Chang" w:date="2016-09-29T15:22:00Z">
            <w:trPr>
              <w:trHeight w:val="478"/>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118"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3B17762B" w14:textId="77777777" w:rsidR="00DA09F2" w:rsidRPr="00B36C31" w:rsidDel="001C1C85" w:rsidRDefault="00DA09F2" w:rsidP="00DA09F2">
            <w:pPr>
              <w:rPr>
                <w:del w:id="119"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120"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0E1D29EA" w14:textId="77777777" w:rsidR="00DA09F2" w:rsidRPr="00B36C31" w:rsidDel="001C1C85" w:rsidRDefault="00DA09F2" w:rsidP="00DA09F2">
            <w:pPr>
              <w:rPr>
                <w:del w:id="121" w:author="Ligia Freire" w:date="2016-10-03T14:11:00Z"/>
                <w:rFonts w:ascii="Calibri" w:hAnsi="Calibri"/>
                <w:b/>
                <w:bCs/>
                <w:color w:val="000000"/>
                <w:sz w:val="18"/>
                <w:szCs w:val="18"/>
                <w:lang w:eastAsia="es-EC"/>
              </w:rPr>
            </w:pPr>
            <w:del w:id="122" w:author="Ligia Freire" w:date="2016-10-03T14:11:00Z">
              <w:r w:rsidRPr="00B36C31" w:rsidDel="001C1C85">
                <w:rPr>
                  <w:rFonts w:ascii="Calibri" w:hAnsi="Calibri"/>
                  <w:b/>
                  <w:bCs/>
                  <w:color w:val="000000"/>
                  <w:sz w:val="18"/>
                  <w:szCs w:val="18"/>
                  <w:lang w:eastAsia="es-EC"/>
                </w:rPr>
                <w:delText>Caída a distinto nivel</w:delText>
              </w:r>
            </w:del>
          </w:p>
        </w:tc>
        <w:tc>
          <w:tcPr>
            <w:tcW w:w="1984" w:type="dxa"/>
            <w:tcBorders>
              <w:top w:val="nil"/>
              <w:left w:val="nil"/>
              <w:bottom w:val="single" w:sz="4" w:space="0" w:color="auto"/>
              <w:right w:val="single" w:sz="4" w:space="0" w:color="auto"/>
            </w:tcBorders>
            <w:shd w:val="clear" w:color="auto" w:fill="auto"/>
            <w:vAlign w:val="center"/>
            <w:tcPrChange w:id="123"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0FDDA4C4" w14:textId="77777777" w:rsidR="00DA09F2" w:rsidRPr="00DA09F2" w:rsidDel="001C1C85" w:rsidRDefault="00DA09F2" w:rsidP="00DA09F2">
            <w:pPr>
              <w:rPr>
                <w:del w:id="124" w:author="Ligia Freire" w:date="2016-10-03T14:11:00Z"/>
                <w:rFonts w:ascii="Calibri" w:hAnsi="Calibri"/>
                <w:color w:val="000000"/>
                <w:sz w:val="18"/>
                <w:szCs w:val="18"/>
                <w:lang w:eastAsia="es-EC"/>
              </w:rPr>
            </w:pPr>
            <w:del w:id="125" w:author="Ligia Freire" w:date="2016-10-03T14:11:00Z">
              <w:r w:rsidRPr="00DA09F2" w:rsidDel="001C1C85">
                <w:rPr>
                  <w:rFonts w:ascii="Calibri" w:hAnsi="Calibri"/>
                  <w:color w:val="000000"/>
                  <w:sz w:val="18"/>
                  <w:szCs w:val="18"/>
                  <w:lang w:eastAsia="es-EC"/>
                </w:rPr>
                <w:delText>Trabajo en altura</w:delText>
              </w:r>
            </w:del>
          </w:p>
        </w:tc>
        <w:tc>
          <w:tcPr>
            <w:tcW w:w="1985" w:type="dxa"/>
            <w:tcBorders>
              <w:top w:val="nil"/>
              <w:left w:val="nil"/>
              <w:bottom w:val="single" w:sz="4" w:space="0" w:color="auto"/>
              <w:right w:val="single" w:sz="4" w:space="0" w:color="auto"/>
            </w:tcBorders>
            <w:shd w:val="clear" w:color="auto" w:fill="auto"/>
            <w:vAlign w:val="center"/>
            <w:tcPrChange w:id="126"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4506B3DE" w14:textId="77777777" w:rsidR="00DA09F2" w:rsidRPr="00DA09F2" w:rsidDel="001C1C85" w:rsidRDefault="00DA09F2" w:rsidP="00DA09F2">
            <w:pPr>
              <w:jc w:val="center"/>
              <w:rPr>
                <w:del w:id="127" w:author="Ligia Freire" w:date="2016-10-03T14:11:00Z"/>
                <w:rFonts w:ascii="Calibri" w:hAnsi="Calibri"/>
                <w:color w:val="000000"/>
                <w:sz w:val="18"/>
                <w:szCs w:val="18"/>
                <w:lang w:eastAsia="es-EC"/>
              </w:rPr>
            </w:pPr>
            <w:del w:id="128"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12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2D2F1C1F" w14:textId="77777777" w:rsidR="00DA09F2" w:rsidRPr="00DA09F2" w:rsidDel="001C1C85" w:rsidRDefault="00DA09F2" w:rsidP="00DA09F2">
            <w:pPr>
              <w:jc w:val="center"/>
              <w:rPr>
                <w:del w:id="130" w:author="Ligia Freire" w:date="2016-10-03T14:11:00Z"/>
                <w:rFonts w:ascii="Calibri" w:hAnsi="Calibri"/>
                <w:color w:val="000000"/>
                <w:sz w:val="18"/>
                <w:szCs w:val="18"/>
                <w:lang w:eastAsia="es-EC"/>
              </w:rPr>
            </w:pPr>
            <w:del w:id="131" w:author="Ligia Freire" w:date="2016-10-03T14:11:00Z">
              <w:r w:rsidRPr="00DA09F2" w:rsidDel="001C1C85">
                <w:rPr>
                  <w:rFonts w:ascii="Calibri" w:hAnsi="Calibri"/>
                  <w:color w:val="000000"/>
                  <w:sz w:val="18"/>
                  <w:szCs w:val="18"/>
                  <w:lang w:eastAsia="es-EC"/>
                </w:rPr>
                <w:delText>Evaluación Física</w:delText>
              </w:r>
            </w:del>
          </w:p>
        </w:tc>
      </w:tr>
      <w:tr w:rsidR="00DA09F2" w:rsidRPr="00DA09F2" w:rsidDel="001C1C85" w14:paraId="38386446" w14:textId="77777777" w:rsidTr="00F54AFC">
        <w:trPr>
          <w:trHeight w:val="414"/>
          <w:jc w:val="center"/>
          <w:del w:id="132" w:author="Ligia Freire" w:date="2016-10-03T14:11:00Z"/>
          <w:trPrChange w:id="133" w:author="Alywin Hacay Chang" w:date="2016-09-29T15:22:00Z">
            <w:trPr>
              <w:trHeight w:val="414"/>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134"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2F6790B0" w14:textId="77777777" w:rsidR="00DA09F2" w:rsidRPr="00B36C31" w:rsidDel="001C1C85" w:rsidRDefault="00DA09F2" w:rsidP="00DA09F2">
            <w:pPr>
              <w:rPr>
                <w:del w:id="135"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136"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32675B2" w14:textId="77777777" w:rsidR="00DA09F2" w:rsidRPr="00B36C31" w:rsidDel="001C1C85" w:rsidRDefault="00DA09F2" w:rsidP="00DA09F2">
            <w:pPr>
              <w:rPr>
                <w:del w:id="137" w:author="Ligia Freire" w:date="2016-10-03T14:11:00Z"/>
                <w:rFonts w:ascii="Calibri" w:hAnsi="Calibri"/>
                <w:b/>
                <w:bCs/>
                <w:color w:val="000000"/>
                <w:sz w:val="18"/>
                <w:szCs w:val="18"/>
                <w:lang w:eastAsia="es-EC"/>
              </w:rPr>
            </w:pPr>
            <w:del w:id="138" w:author="Ligia Freire" w:date="2016-10-03T14:11:00Z">
              <w:r w:rsidRPr="00B36C31" w:rsidDel="001C1C85">
                <w:rPr>
                  <w:rFonts w:ascii="Calibri" w:hAnsi="Calibri"/>
                  <w:b/>
                  <w:bCs/>
                  <w:color w:val="000000"/>
                  <w:sz w:val="18"/>
                  <w:szCs w:val="18"/>
                  <w:lang w:eastAsia="es-EC"/>
                </w:rPr>
                <w:delText>Caída a mismo nivel</w:delText>
              </w:r>
            </w:del>
          </w:p>
        </w:tc>
        <w:tc>
          <w:tcPr>
            <w:tcW w:w="1984" w:type="dxa"/>
            <w:tcBorders>
              <w:top w:val="nil"/>
              <w:left w:val="nil"/>
              <w:bottom w:val="single" w:sz="4" w:space="0" w:color="auto"/>
              <w:right w:val="single" w:sz="4" w:space="0" w:color="auto"/>
            </w:tcBorders>
            <w:shd w:val="clear" w:color="auto" w:fill="auto"/>
            <w:vAlign w:val="center"/>
            <w:tcPrChange w:id="139"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657E0B9F" w14:textId="77777777" w:rsidR="00DA09F2" w:rsidRPr="00DA09F2" w:rsidDel="001C1C85" w:rsidRDefault="00DA09F2" w:rsidP="00DA09F2">
            <w:pPr>
              <w:rPr>
                <w:del w:id="140" w:author="Ligia Freire" w:date="2016-10-03T14:11:00Z"/>
                <w:rFonts w:ascii="Calibri" w:hAnsi="Calibri"/>
                <w:color w:val="000000"/>
                <w:sz w:val="18"/>
                <w:szCs w:val="18"/>
                <w:lang w:eastAsia="es-EC"/>
              </w:rPr>
            </w:pPr>
            <w:del w:id="141"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nil"/>
              <w:left w:val="nil"/>
              <w:bottom w:val="single" w:sz="4" w:space="0" w:color="auto"/>
              <w:right w:val="single" w:sz="4" w:space="0" w:color="auto"/>
            </w:tcBorders>
            <w:shd w:val="clear" w:color="auto" w:fill="auto"/>
            <w:vAlign w:val="center"/>
            <w:tcPrChange w:id="142"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2F90CA6C" w14:textId="77777777" w:rsidR="00DA09F2" w:rsidRPr="00DA09F2" w:rsidDel="001C1C85" w:rsidRDefault="00DA09F2" w:rsidP="00DA09F2">
            <w:pPr>
              <w:jc w:val="center"/>
              <w:rPr>
                <w:del w:id="143" w:author="Ligia Freire" w:date="2016-10-03T14:11:00Z"/>
                <w:rFonts w:ascii="Calibri" w:hAnsi="Calibri"/>
                <w:color w:val="000000"/>
                <w:sz w:val="18"/>
                <w:szCs w:val="18"/>
                <w:lang w:eastAsia="es-EC"/>
              </w:rPr>
            </w:pPr>
            <w:del w:id="144"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145"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60B26E25" w14:textId="77777777" w:rsidR="00DA09F2" w:rsidRPr="00DA09F2" w:rsidDel="001C1C85" w:rsidRDefault="00DA09F2" w:rsidP="00DA09F2">
            <w:pPr>
              <w:jc w:val="center"/>
              <w:rPr>
                <w:del w:id="146" w:author="Ligia Freire" w:date="2016-10-03T14:11:00Z"/>
                <w:rFonts w:ascii="Calibri" w:hAnsi="Calibri"/>
                <w:color w:val="000000"/>
                <w:sz w:val="18"/>
                <w:szCs w:val="18"/>
                <w:lang w:eastAsia="es-EC"/>
              </w:rPr>
            </w:pPr>
            <w:del w:id="147"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71A084CF" w14:textId="77777777" w:rsidTr="00F54AFC">
        <w:trPr>
          <w:trHeight w:val="449"/>
          <w:jc w:val="center"/>
          <w:del w:id="148" w:author="Ligia Freire" w:date="2016-10-03T14:11:00Z"/>
          <w:trPrChange w:id="149" w:author="Alywin Hacay Chang" w:date="2016-09-29T15:22:00Z">
            <w:trPr>
              <w:trHeight w:val="449"/>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150"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666B9B4F" w14:textId="77777777" w:rsidR="00DA09F2" w:rsidRPr="00B36C31" w:rsidDel="001C1C85" w:rsidRDefault="00DA09F2" w:rsidP="00DA09F2">
            <w:pPr>
              <w:rPr>
                <w:del w:id="151"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152"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9320349" w14:textId="77777777" w:rsidR="00DA09F2" w:rsidRPr="00B36C31" w:rsidDel="001C1C85" w:rsidRDefault="00DA09F2" w:rsidP="00DA09F2">
            <w:pPr>
              <w:rPr>
                <w:del w:id="153" w:author="Ligia Freire" w:date="2016-10-03T14:11:00Z"/>
                <w:rFonts w:ascii="Calibri" w:hAnsi="Calibri"/>
                <w:b/>
                <w:bCs/>
                <w:color w:val="000000"/>
                <w:sz w:val="18"/>
                <w:szCs w:val="18"/>
                <w:lang w:eastAsia="es-EC"/>
              </w:rPr>
            </w:pPr>
            <w:del w:id="154" w:author="Ligia Freire" w:date="2016-10-03T14:11:00Z">
              <w:r w:rsidRPr="00B36C31" w:rsidDel="001C1C85">
                <w:rPr>
                  <w:rFonts w:ascii="Calibri" w:hAnsi="Calibri"/>
                  <w:b/>
                  <w:bCs/>
                  <w:color w:val="000000"/>
                  <w:sz w:val="18"/>
                  <w:szCs w:val="18"/>
                  <w:lang w:eastAsia="es-EC"/>
                </w:rPr>
                <w:delText>Caída de carga izada</w:delText>
              </w:r>
            </w:del>
          </w:p>
        </w:tc>
        <w:tc>
          <w:tcPr>
            <w:tcW w:w="1984" w:type="dxa"/>
            <w:tcBorders>
              <w:top w:val="nil"/>
              <w:left w:val="nil"/>
              <w:bottom w:val="single" w:sz="4" w:space="0" w:color="auto"/>
              <w:right w:val="single" w:sz="4" w:space="0" w:color="auto"/>
            </w:tcBorders>
            <w:shd w:val="clear" w:color="auto" w:fill="auto"/>
            <w:vAlign w:val="center"/>
            <w:tcPrChange w:id="155"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1EB4DC57" w14:textId="77777777" w:rsidR="00DA09F2" w:rsidRPr="00DA09F2" w:rsidDel="001C1C85" w:rsidRDefault="00DA09F2" w:rsidP="00DA09F2">
            <w:pPr>
              <w:rPr>
                <w:del w:id="156" w:author="Ligia Freire" w:date="2016-10-03T14:11:00Z"/>
                <w:rFonts w:ascii="Calibri" w:hAnsi="Calibri"/>
                <w:color w:val="000000"/>
                <w:sz w:val="18"/>
                <w:szCs w:val="18"/>
                <w:lang w:eastAsia="es-EC"/>
              </w:rPr>
            </w:pPr>
            <w:del w:id="157" w:author="Ligia Freire" w:date="2016-10-03T14:11:00Z">
              <w:r w:rsidRPr="00DA09F2" w:rsidDel="001C1C85">
                <w:rPr>
                  <w:rFonts w:ascii="Calibri" w:hAnsi="Calibri"/>
                  <w:color w:val="000000"/>
                  <w:sz w:val="18"/>
                  <w:szCs w:val="18"/>
                  <w:lang w:eastAsia="es-EC"/>
                </w:rPr>
                <w:delText>Izaje de carga</w:delText>
              </w:r>
            </w:del>
          </w:p>
        </w:tc>
        <w:tc>
          <w:tcPr>
            <w:tcW w:w="1985" w:type="dxa"/>
            <w:tcBorders>
              <w:top w:val="nil"/>
              <w:left w:val="nil"/>
              <w:bottom w:val="single" w:sz="4" w:space="0" w:color="auto"/>
              <w:right w:val="single" w:sz="4" w:space="0" w:color="auto"/>
            </w:tcBorders>
            <w:shd w:val="clear" w:color="auto" w:fill="auto"/>
            <w:vAlign w:val="center"/>
            <w:tcPrChange w:id="158"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1B75C0C3" w14:textId="77777777" w:rsidR="00DA09F2" w:rsidRPr="00DA09F2" w:rsidDel="001C1C85" w:rsidRDefault="00DA09F2" w:rsidP="00DA09F2">
            <w:pPr>
              <w:jc w:val="center"/>
              <w:rPr>
                <w:del w:id="159" w:author="Ligia Freire" w:date="2016-10-03T14:11:00Z"/>
                <w:rFonts w:ascii="Calibri" w:hAnsi="Calibri"/>
                <w:color w:val="000000"/>
                <w:sz w:val="18"/>
                <w:szCs w:val="18"/>
                <w:lang w:eastAsia="es-EC"/>
              </w:rPr>
            </w:pPr>
            <w:del w:id="160"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161"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0F70B370" w14:textId="77777777" w:rsidR="00DA09F2" w:rsidRPr="00DA09F2" w:rsidDel="001C1C85" w:rsidRDefault="00DA09F2" w:rsidP="00DA09F2">
            <w:pPr>
              <w:jc w:val="center"/>
              <w:rPr>
                <w:del w:id="162" w:author="Ligia Freire" w:date="2016-10-03T14:11:00Z"/>
                <w:rFonts w:ascii="Calibri" w:hAnsi="Calibri"/>
                <w:color w:val="000000"/>
                <w:sz w:val="18"/>
                <w:szCs w:val="18"/>
                <w:lang w:eastAsia="es-EC"/>
              </w:rPr>
            </w:pPr>
            <w:del w:id="163" w:author="Ligia Freire" w:date="2016-10-03T14:11:00Z">
              <w:r w:rsidRPr="00DA09F2" w:rsidDel="001C1C85">
                <w:rPr>
                  <w:rFonts w:ascii="Calibri" w:hAnsi="Calibri"/>
                  <w:color w:val="000000"/>
                  <w:sz w:val="18"/>
                  <w:szCs w:val="18"/>
                  <w:lang w:eastAsia="es-EC"/>
                </w:rPr>
                <w:delText>Evaluación Visual</w:delText>
              </w:r>
            </w:del>
          </w:p>
        </w:tc>
      </w:tr>
      <w:tr w:rsidR="00DA09F2" w:rsidRPr="00DA09F2" w:rsidDel="001C1C85" w14:paraId="5FAC7ABE" w14:textId="77777777" w:rsidTr="00F54AFC">
        <w:trPr>
          <w:trHeight w:val="555"/>
          <w:jc w:val="center"/>
          <w:del w:id="164" w:author="Ligia Freire" w:date="2016-10-03T14:11:00Z"/>
          <w:trPrChange w:id="165" w:author="Alywin Hacay Chang" w:date="2016-09-29T15:22:00Z">
            <w:trPr>
              <w:trHeight w:val="555"/>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166"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3613F116" w14:textId="77777777" w:rsidR="00DA09F2" w:rsidRPr="00B36C31" w:rsidDel="001C1C85" w:rsidRDefault="00DA09F2" w:rsidP="00DA09F2">
            <w:pPr>
              <w:rPr>
                <w:del w:id="167"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168"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614A472" w14:textId="77777777" w:rsidR="00DA09F2" w:rsidRPr="00B36C31" w:rsidDel="001C1C85" w:rsidRDefault="00DA09F2" w:rsidP="00DA09F2">
            <w:pPr>
              <w:rPr>
                <w:del w:id="169" w:author="Ligia Freire" w:date="2016-10-03T14:11:00Z"/>
                <w:rFonts w:ascii="Calibri" w:hAnsi="Calibri"/>
                <w:b/>
                <w:bCs/>
                <w:color w:val="000000"/>
                <w:sz w:val="18"/>
                <w:szCs w:val="18"/>
                <w:lang w:eastAsia="es-EC"/>
              </w:rPr>
            </w:pPr>
            <w:del w:id="170" w:author="Ligia Freire" w:date="2016-10-03T14:11:00Z">
              <w:r w:rsidRPr="00B36C31" w:rsidDel="001C1C85">
                <w:rPr>
                  <w:rFonts w:ascii="Calibri" w:hAnsi="Calibri"/>
                  <w:b/>
                  <w:bCs/>
                  <w:color w:val="000000"/>
                  <w:sz w:val="18"/>
                  <w:szCs w:val="18"/>
                  <w:lang w:eastAsia="es-EC"/>
                </w:rPr>
                <w:delText>Atrapamiento en espacio confinado</w:delText>
              </w:r>
            </w:del>
          </w:p>
        </w:tc>
        <w:tc>
          <w:tcPr>
            <w:tcW w:w="1984" w:type="dxa"/>
            <w:tcBorders>
              <w:top w:val="nil"/>
              <w:left w:val="nil"/>
              <w:bottom w:val="single" w:sz="4" w:space="0" w:color="auto"/>
              <w:right w:val="single" w:sz="4" w:space="0" w:color="auto"/>
            </w:tcBorders>
            <w:shd w:val="clear" w:color="auto" w:fill="auto"/>
            <w:vAlign w:val="center"/>
            <w:tcPrChange w:id="171"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50F57FE1" w14:textId="77777777" w:rsidR="00DA09F2" w:rsidRPr="00DA09F2" w:rsidDel="001C1C85" w:rsidRDefault="00DA09F2" w:rsidP="00DA09F2">
            <w:pPr>
              <w:rPr>
                <w:del w:id="172" w:author="Ligia Freire" w:date="2016-10-03T14:11:00Z"/>
                <w:rFonts w:ascii="Calibri" w:hAnsi="Calibri"/>
                <w:color w:val="000000"/>
                <w:sz w:val="18"/>
                <w:szCs w:val="18"/>
                <w:lang w:eastAsia="es-EC"/>
              </w:rPr>
            </w:pPr>
            <w:del w:id="173" w:author="Ligia Freire" w:date="2016-10-03T14:11:00Z">
              <w:r w:rsidRPr="00DA09F2" w:rsidDel="001C1C85">
                <w:rPr>
                  <w:rFonts w:ascii="Calibri" w:hAnsi="Calibri"/>
                  <w:color w:val="000000"/>
                  <w:sz w:val="18"/>
                  <w:szCs w:val="18"/>
                  <w:lang w:eastAsia="es-EC"/>
                </w:rPr>
                <w:delText>Trabajo en espacio confinado</w:delText>
              </w:r>
            </w:del>
          </w:p>
        </w:tc>
        <w:tc>
          <w:tcPr>
            <w:tcW w:w="1985" w:type="dxa"/>
            <w:tcBorders>
              <w:top w:val="nil"/>
              <w:left w:val="nil"/>
              <w:bottom w:val="single" w:sz="4" w:space="0" w:color="auto"/>
              <w:right w:val="single" w:sz="4" w:space="0" w:color="auto"/>
            </w:tcBorders>
            <w:shd w:val="clear" w:color="auto" w:fill="auto"/>
            <w:vAlign w:val="center"/>
            <w:tcPrChange w:id="174"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7537CC1A" w14:textId="77777777" w:rsidR="00DA09F2" w:rsidRPr="00DA09F2" w:rsidDel="001C1C85" w:rsidRDefault="00DA09F2" w:rsidP="00DA09F2">
            <w:pPr>
              <w:jc w:val="center"/>
              <w:rPr>
                <w:del w:id="175" w:author="Ligia Freire" w:date="2016-10-03T14:11:00Z"/>
                <w:rFonts w:ascii="Calibri" w:hAnsi="Calibri"/>
                <w:color w:val="000000"/>
                <w:sz w:val="18"/>
                <w:szCs w:val="18"/>
                <w:lang w:eastAsia="es-EC"/>
              </w:rPr>
            </w:pPr>
            <w:del w:id="176"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177"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789DFAD3" w14:textId="77777777" w:rsidR="00DA09F2" w:rsidRPr="00DA09F2" w:rsidDel="001C1C85" w:rsidRDefault="00DA09F2" w:rsidP="00DA09F2">
            <w:pPr>
              <w:jc w:val="center"/>
              <w:rPr>
                <w:del w:id="178" w:author="Ligia Freire" w:date="2016-10-03T14:11:00Z"/>
                <w:rFonts w:ascii="Calibri" w:hAnsi="Calibri"/>
                <w:color w:val="000000"/>
                <w:sz w:val="18"/>
                <w:szCs w:val="18"/>
                <w:lang w:eastAsia="es-EC"/>
              </w:rPr>
            </w:pPr>
            <w:del w:id="179" w:author="Ligia Freire" w:date="2016-10-03T14:11:00Z">
              <w:r w:rsidRPr="00DA09F2" w:rsidDel="001C1C85">
                <w:rPr>
                  <w:rFonts w:ascii="Calibri" w:hAnsi="Calibri"/>
                  <w:color w:val="000000"/>
                  <w:sz w:val="18"/>
                  <w:szCs w:val="18"/>
                  <w:lang w:eastAsia="es-EC"/>
                </w:rPr>
                <w:delText>Evaluación Física</w:delText>
              </w:r>
            </w:del>
          </w:p>
        </w:tc>
      </w:tr>
      <w:tr w:rsidR="00DA09F2" w:rsidRPr="00DA09F2" w:rsidDel="001C1C85" w14:paraId="0AD4F556" w14:textId="77777777" w:rsidTr="00F54AFC">
        <w:trPr>
          <w:trHeight w:val="818"/>
          <w:jc w:val="center"/>
          <w:del w:id="180" w:author="Ligia Freire" w:date="2016-10-03T14:11:00Z"/>
          <w:trPrChange w:id="181" w:author="Alywin Hacay Chang" w:date="2016-09-29T15:22:00Z">
            <w:trPr>
              <w:trHeight w:val="818"/>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182"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76EDC23B" w14:textId="77777777" w:rsidR="00DA09F2" w:rsidRPr="00B36C31" w:rsidDel="001C1C85" w:rsidRDefault="00DA09F2" w:rsidP="00DA09F2">
            <w:pPr>
              <w:rPr>
                <w:del w:id="183"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184"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A415144" w14:textId="77777777" w:rsidR="00DA09F2" w:rsidRPr="00B36C31" w:rsidDel="001C1C85" w:rsidRDefault="00DA09F2" w:rsidP="00DA09F2">
            <w:pPr>
              <w:rPr>
                <w:del w:id="185" w:author="Ligia Freire" w:date="2016-10-03T14:11:00Z"/>
                <w:rFonts w:ascii="Calibri" w:hAnsi="Calibri"/>
                <w:b/>
                <w:bCs/>
                <w:color w:val="000000"/>
                <w:sz w:val="18"/>
                <w:szCs w:val="18"/>
                <w:lang w:eastAsia="es-EC"/>
              </w:rPr>
            </w:pPr>
            <w:del w:id="186" w:author="Ligia Freire" w:date="2016-10-03T14:11:00Z">
              <w:r w:rsidRPr="00B36C31" w:rsidDel="001C1C85">
                <w:rPr>
                  <w:rFonts w:ascii="Calibri" w:hAnsi="Calibri"/>
                  <w:b/>
                  <w:bCs/>
                  <w:color w:val="000000"/>
                  <w:sz w:val="18"/>
                  <w:szCs w:val="18"/>
                  <w:lang w:eastAsia="es-EC"/>
                </w:rPr>
                <w:delText>Atrapamiento/sepultamiento en excavaciones</w:delText>
              </w:r>
            </w:del>
          </w:p>
        </w:tc>
        <w:tc>
          <w:tcPr>
            <w:tcW w:w="1984" w:type="dxa"/>
            <w:tcBorders>
              <w:top w:val="nil"/>
              <w:left w:val="nil"/>
              <w:bottom w:val="single" w:sz="4" w:space="0" w:color="auto"/>
              <w:right w:val="single" w:sz="4" w:space="0" w:color="auto"/>
            </w:tcBorders>
            <w:shd w:val="clear" w:color="auto" w:fill="auto"/>
            <w:vAlign w:val="center"/>
            <w:tcPrChange w:id="187"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56D74CAF" w14:textId="77777777" w:rsidR="00DA09F2" w:rsidRPr="00DA09F2" w:rsidDel="001C1C85" w:rsidRDefault="00DA09F2" w:rsidP="00DA09F2">
            <w:pPr>
              <w:rPr>
                <w:del w:id="188" w:author="Ligia Freire" w:date="2016-10-03T14:11:00Z"/>
                <w:rFonts w:ascii="Calibri" w:hAnsi="Calibri"/>
                <w:color w:val="000000"/>
                <w:sz w:val="18"/>
                <w:szCs w:val="18"/>
                <w:lang w:eastAsia="es-EC"/>
              </w:rPr>
            </w:pPr>
            <w:del w:id="189" w:author="Ligia Freire" w:date="2016-10-03T14:11:00Z">
              <w:r w:rsidRPr="00DA09F2" w:rsidDel="001C1C85">
                <w:rPr>
                  <w:rFonts w:ascii="Calibri" w:hAnsi="Calibri"/>
                  <w:color w:val="000000"/>
                  <w:sz w:val="18"/>
                  <w:szCs w:val="18"/>
                  <w:lang w:eastAsia="es-EC"/>
                </w:rPr>
                <w:delText>Trabajo en excavaciones</w:delText>
              </w:r>
            </w:del>
          </w:p>
        </w:tc>
        <w:tc>
          <w:tcPr>
            <w:tcW w:w="1985" w:type="dxa"/>
            <w:tcBorders>
              <w:top w:val="nil"/>
              <w:left w:val="nil"/>
              <w:bottom w:val="single" w:sz="4" w:space="0" w:color="auto"/>
              <w:right w:val="single" w:sz="4" w:space="0" w:color="auto"/>
            </w:tcBorders>
            <w:shd w:val="clear" w:color="auto" w:fill="auto"/>
            <w:vAlign w:val="center"/>
            <w:tcPrChange w:id="190"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1CA5AB25" w14:textId="77777777" w:rsidR="00DA09F2" w:rsidRPr="00DA09F2" w:rsidDel="001C1C85" w:rsidRDefault="00DA09F2" w:rsidP="00DA09F2">
            <w:pPr>
              <w:jc w:val="center"/>
              <w:rPr>
                <w:del w:id="191" w:author="Ligia Freire" w:date="2016-10-03T14:11:00Z"/>
                <w:rFonts w:ascii="Calibri" w:hAnsi="Calibri"/>
                <w:color w:val="000000"/>
                <w:sz w:val="18"/>
                <w:szCs w:val="18"/>
                <w:lang w:eastAsia="es-EC"/>
              </w:rPr>
            </w:pPr>
            <w:del w:id="192"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193"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AA36E8E" w14:textId="77777777" w:rsidR="00DA09F2" w:rsidRPr="00DA09F2" w:rsidDel="001C1C85" w:rsidRDefault="00DA09F2" w:rsidP="00DA09F2">
            <w:pPr>
              <w:jc w:val="center"/>
              <w:rPr>
                <w:del w:id="194" w:author="Ligia Freire" w:date="2016-10-03T14:11:00Z"/>
                <w:rFonts w:ascii="Calibri" w:hAnsi="Calibri"/>
                <w:color w:val="000000"/>
                <w:sz w:val="18"/>
                <w:szCs w:val="18"/>
                <w:lang w:eastAsia="es-EC"/>
              </w:rPr>
            </w:pPr>
            <w:del w:id="195" w:author="Ligia Freire" w:date="2016-10-03T14:11:00Z">
              <w:r w:rsidRPr="00DA09F2" w:rsidDel="001C1C85">
                <w:rPr>
                  <w:rFonts w:ascii="Calibri" w:hAnsi="Calibri"/>
                  <w:color w:val="000000"/>
                  <w:sz w:val="18"/>
                  <w:szCs w:val="18"/>
                  <w:lang w:eastAsia="es-EC"/>
                </w:rPr>
                <w:delText>Evaluación Física</w:delText>
              </w:r>
            </w:del>
          </w:p>
        </w:tc>
      </w:tr>
      <w:tr w:rsidR="00DA09F2" w:rsidRPr="00DA09F2" w:rsidDel="001C1C85" w14:paraId="236A5B9D" w14:textId="77777777" w:rsidTr="00F54AFC">
        <w:trPr>
          <w:trHeight w:val="600"/>
          <w:jc w:val="center"/>
          <w:del w:id="196" w:author="Ligia Freire" w:date="2016-10-03T14:11:00Z"/>
          <w:trPrChange w:id="197" w:author="Alywin Hacay Chang" w:date="2016-09-29T15:22:00Z">
            <w:trPr>
              <w:trHeight w:val="600"/>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198"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26D49D1D" w14:textId="77777777" w:rsidR="00DA09F2" w:rsidRPr="00B36C31" w:rsidDel="001C1C85" w:rsidRDefault="00DA09F2" w:rsidP="00DA09F2">
            <w:pPr>
              <w:rPr>
                <w:del w:id="199"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200"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59C3634" w14:textId="77777777" w:rsidR="00DA09F2" w:rsidRPr="00B36C31" w:rsidDel="001C1C85" w:rsidRDefault="00DA09F2" w:rsidP="00DA09F2">
            <w:pPr>
              <w:rPr>
                <w:del w:id="201" w:author="Ligia Freire" w:date="2016-10-03T14:11:00Z"/>
                <w:rFonts w:ascii="Calibri" w:hAnsi="Calibri"/>
                <w:b/>
                <w:bCs/>
                <w:color w:val="000000"/>
                <w:sz w:val="18"/>
                <w:szCs w:val="18"/>
                <w:lang w:eastAsia="es-EC"/>
              </w:rPr>
            </w:pPr>
            <w:del w:id="202" w:author="Ligia Freire" w:date="2016-10-03T14:11:00Z">
              <w:r w:rsidRPr="00B36C31" w:rsidDel="001C1C85">
                <w:rPr>
                  <w:rFonts w:ascii="Calibri" w:hAnsi="Calibri"/>
                  <w:b/>
                  <w:bCs/>
                  <w:color w:val="000000"/>
                  <w:sz w:val="18"/>
                  <w:szCs w:val="18"/>
                  <w:lang w:eastAsia="es-EC"/>
                </w:rPr>
                <w:delText>Atrapamiento / golpes con partes móviles</w:delText>
              </w:r>
            </w:del>
          </w:p>
        </w:tc>
        <w:tc>
          <w:tcPr>
            <w:tcW w:w="1984" w:type="dxa"/>
            <w:tcBorders>
              <w:top w:val="nil"/>
              <w:left w:val="nil"/>
              <w:bottom w:val="single" w:sz="4" w:space="0" w:color="auto"/>
              <w:right w:val="single" w:sz="4" w:space="0" w:color="auto"/>
            </w:tcBorders>
            <w:shd w:val="clear" w:color="auto" w:fill="auto"/>
            <w:vAlign w:val="center"/>
            <w:tcPrChange w:id="203"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14D84C79" w14:textId="77777777" w:rsidR="00DA09F2" w:rsidRPr="00DA09F2" w:rsidDel="001C1C85" w:rsidRDefault="00DA09F2" w:rsidP="00DA09F2">
            <w:pPr>
              <w:rPr>
                <w:del w:id="204" w:author="Ligia Freire" w:date="2016-10-03T14:11:00Z"/>
                <w:rFonts w:ascii="Calibri" w:hAnsi="Calibri"/>
                <w:color w:val="000000"/>
                <w:sz w:val="18"/>
                <w:szCs w:val="18"/>
                <w:lang w:eastAsia="es-EC"/>
              </w:rPr>
            </w:pPr>
            <w:del w:id="205" w:author="Ligia Freire" w:date="2016-10-03T14:11:00Z">
              <w:r w:rsidRPr="00DA09F2" w:rsidDel="001C1C85">
                <w:rPr>
                  <w:rFonts w:ascii="Calibri" w:hAnsi="Calibri"/>
                  <w:color w:val="000000"/>
                  <w:sz w:val="18"/>
                  <w:szCs w:val="18"/>
                  <w:lang w:eastAsia="es-EC"/>
                </w:rPr>
                <w:delText>Operación de equipos</w:delText>
              </w:r>
            </w:del>
          </w:p>
        </w:tc>
        <w:tc>
          <w:tcPr>
            <w:tcW w:w="1985" w:type="dxa"/>
            <w:tcBorders>
              <w:top w:val="nil"/>
              <w:left w:val="nil"/>
              <w:bottom w:val="single" w:sz="4" w:space="0" w:color="auto"/>
              <w:right w:val="single" w:sz="4" w:space="0" w:color="auto"/>
            </w:tcBorders>
            <w:shd w:val="clear" w:color="auto" w:fill="auto"/>
            <w:vAlign w:val="center"/>
            <w:tcPrChange w:id="206"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48FA80CB" w14:textId="77777777" w:rsidR="00DA09F2" w:rsidRPr="00DA09F2" w:rsidDel="001C1C85" w:rsidRDefault="00DA09F2" w:rsidP="00DA09F2">
            <w:pPr>
              <w:jc w:val="center"/>
              <w:rPr>
                <w:del w:id="207" w:author="Ligia Freire" w:date="2016-10-03T14:11:00Z"/>
                <w:rFonts w:ascii="Calibri" w:hAnsi="Calibri"/>
                <w:color w:val="000000"/>
                <w:sz w:val="18"/>
                <w:szCs w:val="18"/>
                <w:lang w:eastAsia="es-EC"/>
              </w:rPr>
            </w:pPr>
            <w:del w:id="208"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20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D2BC67C" w14:textId="77777777" w:rsidR="00DA09F2" w:rsidRPr="00DA09F2" w:rsidDel="001C1C85" w:rsidRDefault="00DA09F2" w:rsidP="00DA09F2">
            <w:pPr>
              <w:jc w:val="center"/>
              <w:rPr>
                <w:del w:id="210" w:author="Ligia Freire" w:date="2016-10-03T14:11:00Z"/>
                <w:rFonts w:ascii="Calibri" w:hAnsi="Calibri"/>
                <w:color w:val="000000"/>
                <w:sz w:val="18"/>
                <w:szCs w:val="18"/>
                <w:lang w:eastAsia="es-EC"/>
              </w:rPr>
            </w:pPr>
            <w:del w:id="211"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063CC7CB" w14:textId="77777777" w:rsidTr="00F54AFC">
        <w:trPr>
          <w:trHeight w:val="600"/>
          <w:jc w:val="center"/>
          <w:del w:id="212" w:author="Ligia Freire" w:date="2016-10-03T14:11:00Z"/>
          <w:trPrChange w:id="213" w:author="Alywin Hacay Chang" w:date="2016-09-29T15:22:00Z">
            <w:trPr>
              <w:trHeight w:val="600"/>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214"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42496456" w14:textId="77777777" w:rsidR="00DA09F2" w:rsidRPr="00B36C31" w:rsidDel="001C1C85" w:rsidRDefault="00DA09F2" w:rsidP="00DA09F2">
            <w:pPr>
              <w:rPr>
                <w:del w:id="215"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216"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49B09F7" w14:textId="77777777" w:rsidR="00DA09F2" w:rsidRPr="00B36C31" w:rsidDel="001C1C85" w:rsidRDefault="00DA09F2" w:rsidP="00DA09F2">
            <w:pPr>
              <w:rPr>
                <w:del w:id="217" w:author="Ligia Freire" w:date="2016-10-03T14:11:00Z"/>
                <w:rFonts w:ascii="Calibri" w:hAnsi="Calibri"/>
                <w:b/>
                <w:bCs/>
                <w:color w:val="000000"/>
                <w:sz w:val="18"/>
                <w:szCs w:val="18"/>
                <w:lang w:eastAsia="es-EC"/>
              </w:rPr>
            </w:pPr>
            <w:del w:id="218" w:author="Ligia Freire" w:date="2016-10-03T14:11:00Z">
              <w:r w:rsidRPr="00B36C31" w:rsidDel="001C1C85">
                <w:rPr>
                  <w:rFonts w:ascii="Calibri" w:hAnsi="Calibri"/>
                  <w:b/>
                  <w:bCs/>
                  <w:color w:val="000000"/>
                  <w:sz w:val="18"/>
                  <w:szCs w:val="18"/>
                  <w:lang w:eastAsia="es-EC"/>
                </w:rPr>
                <w:delText>Atrapamiento/atropellamiento con equipos móviles</w:delText>
              </w:r>
            </w:del>
          </w:p>
        </w:tc>
        <w:tc>
          <w:tcPr>
            <w:tcW w:w="1984" w:type="dxa"/>
            <w:tcBorders>
              <w:top w:val="nil"/>
              <w:left w:val="nil"/>
              <w:bottom w:val="single" w:sz="4" w:space="0" w:color="auto"/>
              <w:right w:val="single" w:sz="4" w:space="0" w:color="auto"/>
            </w:tcBorders>
            <w:shd w:val="clear" w:color="auto" w:fill="auto"/>
            <w:vAlign w:val="center"/>
            <w:tcPrChange w:id="219"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1ADA1097" w14:textId="77777777" w:rsidR="00DA09F2" w:rsidRPr="00DA09F2" w:rsidDel="001C1C85" w:rsidRDefault="00DA09F2" w:rsidP="00DA09F2">
            <w:pPr>
              <w:rPr>
                <w:del w:id="220" w:author="Ligia Freire" w:date="2016-10-03T14:11:00Z"/>
                <w:rFonts w:ascii="Calibri" w:hAnsi="Calibri"/>
                <w:color w:val="000000"/>
                <w:sz w:val="18"/>
                <w:szCs w:val="18"/>
                <w:lang w:eastAsia="es-EC"/>
              </w:rPr>
            </w:pPr>
            <w:del w:id="221" w:author="Ligia Freire" w:date="2016-10-03T14:11:00Z">
              <w:r w:rsidRPr="00DA09F2" w:rsidDel="001C1C85">
                <w:rPr>
                  <w:rFonts w:ascii="Calibri" w:hAnsi="Calibri"/>
                  <w:color w:val="000000"/>
                  <w:sz w:val="18"/>
                  <w:szCs w:val="18"/>
                  <w:lang w:eastAsia="es-EC"/>
                </w:rPr>
                <w:delText>Operación de equipos</w:delText>
              </w:r>
            </w:del>
          </w:p>
        </w:tc>
        <w:tc>
          <w:tcPr>
            <w:tcW w:w="1985" w:type="dxa"/>
            <w:tcBorders>
              <w:top w:val="nil"/>
              <w:left w:val="nil"/>
              <w:bottom w:val="single" w:sz="4" w:space="0" w:color="auto"/>
              <w:right w:val="single" w:sz="4" w:space="0" w:color="auto"/>
            </w:tcBorders>
            <w:shd w:val="clear" w:color="auto" w:fill="auto"/>
            <w:vAlign w:val="center"/>
            <w:tcPrChange w:id="222"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3ABB2BC0" w14:textId="77777777" w:rsidR="00DA09F2" w:rsidRPr="00DA09F2" w:rsidDel="001C1C85" w:rsidRDefault="00DA09F2" w:rsidP="00DA09F2">
            <w:pPr>
              <w:jc w:val="center"/>
              <w:rPr>
                <w:del w:id="223" w:author="Ligia Freire" w:date="2016-10-03T14:11:00Z"/>
                <w:rFonts w:ascii="Calibri" w:hAnsi="Calibri"/>
                <w:color w:val="000000"/>
                <w:sz w:val="18"/>
                <w:szCs w:val="18"/>
                <w:lang w:eastAsia="es-EC"/>
              </w:rPr>
            </w:pPr>
            <w:del w:id="224"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225"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98A35C0" w14:textId="77777777" w:rsidR="00DA09F2" w:rsidRPr="00DA09F2" w:rsidDel="001C1C85" w:rsidRDefault="00DA09F2" w:rsidP="00DA09F2">
            <w:pPr>
              <w:jc w:val="center"/>
              <w:rPr>
                <w:del w:id="226" w:author="Ligia Freire" w:date="2016-10-03T14:11:00Z"/>
                <w:rFonts w:ascii="Calibri" w:hAnsi="Calibri"/>
                <w:color w:val="000000"/>
                <w:sz w:val="18"/>
                <w:szCs w:val="18"/>
                <w:lang w:eastAsia="es-EC"/>
              </w:rPr>
            </w:pPr>
            <w:del w:id="227"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1CDE33DE" w14:textId="77777777" w:rsidTr="00F54AFC">
        <w:trPr>
          <w:trHeight w:val="900"/>
          <w:jc w:val="center"/>
          <w:del w:id="228" w:author="Ligia Freire" w:date="2016-10-03T14:11:00Z"/>
          <w:trPrChange w:id="229" w:author="Alywin Hacay Chang" w:date="2016-09-29T15:22:00Z">
            <w:trPr>
              <w:trHeight w:val="900"/>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230"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64C95D55" w14:textId="77777777" w:rsidR="00DA09F2" w:rsidRPr="00B36C31" w:rsidDel="001C1C85" w:rsidRDefault="00DA09F2" w:rsidP="00DA09F2">
            <w:pPr>
              <w:rPr>
                <w:del w:id="231"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232"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C0E74A0" w14:textId="77777777" w:rsidR="00DA09F2" w:rsidRPr="00B36C31" w:rsidDel="001C1C85" w:rsidRDefault="00DA09F2" w:rsidP="00DA09F2">
            <w:pPr>
              <w:rPr>
                <w:del w:id="233" w:author="Ligia Freire" w:date="2016-10-03T14:11:00Z"/>
                <w:rFonts w:ascii="Calibri" w:hAnsi="Calibri"/>
                <w:b/>
                <w:bCs/>
                <w:color w:val="000000"/>
                <w:sz w:val="18"/>
                <w:szCs w:val="18"/>
                <w:lang w:eastAsia="es-EC"/>
              </w:rPr>
            </w:pPr>
            <w:del w:id="234" w:author="Ligia Freire" w:date="2016-10-03T14:11:00Z">
              <w:r w:rsidRPr="00B36C31" w:rsidDel="001C1C85">
                <w:rPr>
                  <w:rFonts w:ascii="Calibri" w:hAnsi="Calibri"/>
                  <w:b/>
                  <w:bCs/>
                  <w:color w:val="000000"/>
                  <w:sz w:val="18"/>
                  <w:szCs w:val="18"/>
                  <w:lang w:eastAsia="es-EC"/>
                </w:rPr>
                <w:delText>Atrapamiento / choque en vehículos livianos y pesados</w:delText>
              </w:r>
            </w:del>
          </w:p>
        </w:tc>
        <w:tc>
          <w:tcPr>
            <w:tcW w:w="1984" w:type="dxa"/>
            <w:tcBorders>
              <w:top w:val="nil"/>
              <w:left w:val="nil"/>
              <w:bottom w:val="single" w:sz="4" w:space="0" w:color="auto"/>
              <w:right w:val="single" w:sz="4" w:space="0" w:color="auto"/>
            </w:tcBorders>
            <w:shd w:val="clear" w:color="auto" w:fill="auto"/>
            <w:vAlign w:val="center"/>
            <w:tcPrChange w:id="235"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719CE36E" w14:textId="77777777" w:rsidR="00DA09F2" w:rsidRPr="00DA09F2" w:rsidDel="001C1C85" w:rsidRDefault="00DA09F2" w:rsidP="00DA09F2">
            <w:pPr>
              <w:rPr>
                <w:del w:id="236" w:author="Ligia Freire" w:date="2016-10-03T14:11:00Z"/>
                <w:rFonts w:ascii="Calibri" w:hAnsi="Calibri"/>
                <w:color w:val="000000"/>
                <w:sz w:val="18"/>
                <w:szCs w:val="18"/>
                <w:lang w:eastAsia="es-EC"/>
              </w:rPr>
            </w:pPr>
            <w:del w:id="237" w:author="Ligia Freire" w:date="2016-10-03T14:11:00Z">
              <w:r w:rsidRPr="00DA09F2" w:rsidDel="001C1C85">
                <w:rPr>
                  <w:rFonts w:ascii="Calibri" w:hAnsi="Calibri"/>
                  <w:color w:val="000000"/>
                  <w:sz w:val="18"/>
                  <w:szCs w:val="18"/>
                  <w:lang w:eastAsia="es-EC"/>
                </w:rPr>
                <w:delText>Operación de equipos móviles (vehículos, montacargas, etc)</w:delText>
              </w:r>
            </w:del>
          </w:p>
        </w:tc>
        <w:tc>
          <w:tcPr>
            <w:tcW w:w="1985" w:type="dxa"/>
            <w:tcBorders>
              <w:top w:val="nil"/>
              <w:left w:val="nil"/>
              <w:bottom w:val="single" w:sz="4" w:space="0" w:color="auto"/>
              <w:right w:val="single" w:sz="4" w:space="0" w:color="auto"/>
            </w:tcBorders>
            <w:shd w:val="clear" w:color="auto" w:fill="auto"/>
            <w:vAlign w:val="center"/>
            <w:tcPrChange w:id="238"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2ACDF3D7" w14:textId="77777777" w:rsidR="00DA09F2" w:rsidRPr="00DA09F2" w:rsidDel="001C1C85" w:rsidRDefault="00DA09F2" w:rsidP="00DA09F2">
            <w:pPr>
              <w:jc w:val="center"/>
              <w:rPr>
                <w:del w:id="239" w:author="Ligia Freire" w:date="2016-10-03T14:11:00Z"/>
                <w:rFonts w:ascii="Calibri" w:hAnsi="Calibri"/>
                <w:color w:val="000000"/>
                <w:sz w:val="18"/>
                <w:szCs w:val="18"/>
                <w:lang w:eastAsia="es-EC"/>
              </w:rPr>
            </w:pPr>
            <w:del w:id="240"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241"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A1042C4" w14:textId="77777777" w:rsidR="00DA09F2" w:rsidRPr="00DA09F2" w:rsidDel="001C1C85" w:rsidRDefault="00DA09F2" w:rsidP="00DA09F2">
            <w:pPr>
              <w:jc w:val="center"/>
              <w:rPr>
                <w:del w:id="242" w:author="Ligia Freire" w:date="2016-10-03T14:11:00Z"/>
                <w:rFonts w:ascii="Calibri" w:hAnsi="Calibri"/>
                <w:color w:val="000000"/>
                <w:sz w:val="18"/>
                <w:szCs w:val="18"/>
                <w:lang w:eastAsia="es-EC"/>
              </w:rPr>
            </w:pPr>
            <w:del w:id="243"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199A3605" w14:textId="77777777" w:rsidTr="00F54AFC">
        <w:trPr>
          <w:trHeight w:val="600"/>
          <w:jc w:val="center"/>
          <w:del w:id="244" w:author="Ligia Freire" w:date="2016-10-03T14:11:00Z"/>
          <w:trPrChange w:id="245" w:author="Alywin Hacay Chang" w:date="2016-09-29T15:22:00Z">
            <w:trPr>
              <w:trHeight w:val="600"/>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246"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13789D40" w14:textId="77777777" w:rsidR="00DA09F2" w:rsidRPr="00B36C31" w:rsidDel="001C1C85" w:rsidRDefault="00DA09F2" w:rsidP="00DA09F2">
            <w:pPr>
              <w:rPr>
                <w:del w:id="247"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248"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5354C50" w14:textId="77777777" w:rsidR="00DA09F2" w:rsidRPr="00B36C31" w:rsidDel="001C1C85" w:rsidRDefault="00DA09F2" w:rsidP="00DA09F2">
            <w:pPr>
              <w:rPr>
                <w:del w:id="249" w:author="Ligia Freire" w:date="2016-10-03T14:11:00Z"/>
                <w:rFonts w:ascii="Calibri" w:hAnsi="Calibri"/>
                <w:b/>
                <w:bCs/>
                <w:color w:val="000000"/>
                <w:sz w:val="18"/>
                <w:szCs w:val="18"/>
                <w:lang w:eastAsia="es-EC"/>
              </w:rPr>
            </w:pPr>
            <w:del w:id="250" w:author="Ligia Freire" w:date="2016-10-03T14:11:00Z">
              <w:r w:rsidRPr="00B36C31" w:rsidDel="001C1C85">
                <w:rPr>
                  <w:rFonts w:ascii="Calibri" w:hAnsi="Calibri"/>
                  <w:b/>
                  <w:bCs/>
                  <w:color w:val="000000"/>
                  <w:sz w:val="18"/>
                  <w:szCs w:val="18"/>
                  <w:lang w:eastAsia="es-EC"/>
                </w:rPr>
                <w:delText>Corte / laceraciones con partes y equipos</w:delText>
              </w:r>
            </w:del>
          </w:p>
        </w:tc>
        <w:tc>
          <w:tcPr>
            <w:tcW w:w="1984" w:type="dxa"/>
            <w:tcBorders>
              <w:top w:val="nil"/>
              <w:left w:val="nil"/>
              <w:bottom w:val="single" w:sz="4" w:space="0" w:color="auto"/>
              <w:right w:val="single" w:sz="4" w:space="0" w:color="auto"/>
            </w:tcBorders>
            <w:shd w:val="clear" w:color="auto" w:fill="auto"/>
            <w:vAlign w:val="center"/>
            <w:tcPrChange w:id="251"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38BD450C" w14:textId="77777777" w:rsidR="00DA09F2" w:rsidRPr="00DA09F2" w:rsidDel="001C1C85" w:rsidRDefault="00DA09F2" w:rsidP="00DA09F2">
            <w:pPr>
              <w:rPr>
                <w:del w:id="252" w:author="Ligia Freire" w:date="2016-10-03T14:11:00Z"/>
                <w:rFonts w:ascii="Calibri" w:hAnsi="Calibri"/>
                <w:color w:val="000000"/>
                <w:sz w:val="18"/>
                <w:szCs w:val="18"/>
                <w:lang w:eastAsia="es-EC"/>
              </w:rPr>
            </w:pPr>
            <w:del w:id="253" w:author="Ligia Freire" w:date="2016-10-03T14:11:00Z">
              <w:r w:rsidRPr="00DA09F2" w:rsidDel="001C1C85">
                <w:rPr>
                  <w:rFonts w:ascii="Calibri" w:hAnsi="Calibri"/>
                  <w:color w:val="000000"/>
                  <w:sz w:val="18"/>
                  <w:szCs w:val="18"/>
                  <w:lang w:eastAsia="es-EC"/>
                </w:rPr>
                <w:delText>Operación de equipos</w:delText>
              </w:r>
            </w:del>
          </w:p>
        </w:tc>
        <w:tc>
          <w:tcPr>
            <w:tcW w:w="1985" w:type="dxa"/>
            <w:tcBorders>
              <w:top w:val="nil"/>
              <w:left w:val="nil"/>
              <w:bottom w:val="single" w:sz="4" w:space="0" w:color="auto"/>
              <w:right w:val="single" w:sz="4" w:space="0" w:color="auto"/>
            </w:tcBorders>
            <w:shd w:val="clear" w:color="auto" w:fill="auto"/>
            <w:vAlign w:val="center"/>
            <w:tcPrChange w:id="254"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500EA8BD" w14:textId="77777777" w:rsidR="00DA09F2" w:rsidRPr="00DA09F2" w:rsidDel="001C1C85" w:rsidRDefault="00DA09F2" w:rsidP="00DA09F2">
            <w:pPr>
              <w:jc w:val="center"/>
              <w:rPr>
                <w:del w:id="255" w:author="Ligia Freire" w:date="2016-10-03T14:11:00Z"/>
                <w:rFonts w:ascii="Calibri" w:hAnsi="Calibri"/>
                <w:color w:val="000000"/>
                <w:sz w:val="18"/>
                <w:szCs w:val="18"/>
                <w:lang w:eastAsia="es-EC"/>
              </w:rPr>
            </w:pPr>
            <w:del w:id="256"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257"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D6C2A28" w14:textId="77777777" w:rsidR="00DA09F2" w:rsidRPr="00DA09F2" w:rsidDel="001C1C85" w:rsidRDefault="00DA09F2" w:rsidP="00DA09F2">
            <w:pPr>
              <w:jc w:val="center"/>
              <w:rPr>
                <w:del w:id="258" w:author="Ligia Freire" w:date="2016-10-03T14:11:00Z"/>
                <w:rFonts w:ascii="Calibri" w:hAnsi="Calibri"/>
                <w:color w:val="000000"/>
                <w:sz w:val="18"/>
                <w:szCs w:val="18"/>
                <w:lang w:eastAsia="es-EC"/>
              </w:rPr>
            </w:pPr>
            <w:del w:id="259"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3190C498" w14:textId="77777777" w:rsidTr="00F54AFC">
        <w:trPr>
          <w:trHeight w:val="600"/>
          <w:jc w:val="center"/>
          <w:del w:id="260" w:author="Ligia Freire" w:date="2016-10-03T14:11:00Z"/>
          <w:trPrChange w:id="261" w:author="Alywin Hacay Chang" w:date="2016-09-29T15:22:00Z">
            <w:trPr>
              <w:trHeight w:val="600"/>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262"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4C173076" w14:textId="77777777" w:rsidR="00DA09F2" w:rsidRPr="00B36C31" w:rsidDel="001C1C85" w:rsidRDefault="00DA09F2" w:rsidP="00DA09F2">
            <w:pPr>
              <w:rPr>
                <w:del w:id="263"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264"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0AB061F" w14:textId="77777777" w:rsidR="00DA09F2" w:rsidRPr="00B36C31" w:rsidDel="001C1C85" w:rsidRDefault="00DA09F2" w:rsidP="00DA09F2">
            <w:pPr>
              <w:rPr>
                <w:del w:id="265" w:author="Ligia Freire" w:date="2016-10-03T14:11:00Z"/>
                <w:rFonts w:ascii="Calibri" w:hAnsi="Calibri"/>
                <w:b/>
                <w:bCs/>
                <w:color w:val="000000"/>
                <w:sz w:val="18"/>
                <w:szCs w:val="18"/>
                <w:lang w:eastAsia="es-EC"/>
              </w:rPr>
            </w:pPr>
            <w:del w:id="266" w:author="Ligia Freire" w:date="2016-10-03T14:11:00Z">
              <w:r w:rsidRPr="00B36C31" w:rsidDel="001C1C85">
                <w:rPr>
                  <w:rFonts w:ascii="Calibri" w:hAnsi="Calibri"/>
                  <w:b/>
                  <w:bCs/>
                  <w:color w:val="000000"/>
                  <w:sz w:val="18"/>
                  <w:szCs w:val="18"/>
                  <w:lang w:eastAsia="es-EC"/>
                </w:rPr>
                <w:delText xml:space="preserve">Proyeccion de particulas </w:delText>
              </w:r>
            </w:del>
          </w:p>
        </w:tc>
        <w:tc>
          <w:tcPr>
            <w:tcW w:w="1984" w:type="dxa"/>
            <w:tcBorders>
              <w:top w:val="nil"/>
              <w:left w:val="nil"/>
              <w:bottom w:val="single" w:sz="4" w:space="0" w:color="auto"/>
              <w:right w:val="single" w:sz="4" w:space="0" w:color="auto"/>
            </w:tcBorders>
            <w:shd w:val="clear" w:color="auto" w:fill="auto"/>
            <w:vAlign w:val="center"/>
            <w:tcPrChange w:id="267"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2C169247" w14:textId="77777777" w:rsidR="00DA09F2" w:rsidRPr="00DA09F2" w:rsidDel="001C1C85" w:rsidRDefault="00DA09F2" w:rsidP="00DA09F2">
            <w:pPr>
              <w:rPr>
                <w:del w:id="268" w:author="Ligia Freire" w:date="2016-10-03T14:11:00Z"/>
                <w:rFonts w:ascii="Calibri" w:hAnsi="Calibri"/>
                <w:color w:val="000000"/>
                <w:sz w:val="18"/>
                <w:szCs w:val="18"/>
                <w:lang w:eastAsia="es-EC"/>
              </w:rPr>
            </w:pPr>
            <w:del w:id="269" w:author="Ligia Freire" w:date="2016-10-03T14:11:00Z">
              <w:r w:rsidRPr="00DA09F2" w:rsidDel="001C1C85">
                <w:rPr>
                  <w:rFonts w:ascii="Calibri" w:hAnsi="Calibri"/>
                  <w:color w:val="000000"/>
                  <w:sz w:val="18"/>
                  <w:szCs w:val="18"/>
                  <w:lang w:eastAsia="es-EC"/>
                </w:rPr>
                <w:delText>Operación de equipos</w:delText>
              </w:r>
            </w:del>
          </w:p>
        </w:tc>
        <w:tc>
          <w:tcPr>
            <w:tcW w:w="1985" w:type="dxa"/>
            <w:tcBorders>
              <w:top w:val="nil"/>
              <w:left w:val="nil"/>
              <w:bottom w:val="single" w:sz="4" w:space="0" w:color="auto"/>
              <w:right w:val="single" w:sz="4" w:space="0" w:color="auto"/>
            </w:tcBorders>
            <w:shd w:val="clear" w:color="auto" w:fill="auto"/>
            <w:vAlign w:val="center"/>
            <w:tcPrChange w:id="270"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78F67E6A" w14:textId="77777777" w:rsidR="00DA09F2" w:rsidRPr="00DA09F2" w:rsidDel="001C1C85" w:rsidRDefault="00DA09F2" w:rsidP="00DA09F2">
            <w:pPr>
              <w:jc w:val="center"/>
              <w:rPr>
                <w:del w:id="271" w:author="Ligia Freire" w:date="2016-10-03T14:11:00Z"/>
                <w:rFonts w:ascii="Calibri" w:hAnsi="Calibri"/>
                <w:color w:val="000000"/>
                <w:sz w:val="18"/>
                <w:szCs w:val="18"/>
                <w:lang w:eastAsia="es-EC"/>
              </w:rPr>
            </w:pPr>
            <w:del w:id="272"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273"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235C936F" w14:textId="77777777" w:rsidR="00DA09F2" w:rsidRPr="00DA09F2" w:rsidDel="001C1C85" w:rsidRDefault="00DA09F2" w:rsidP="00DA09F2">
            <w:pPr>
              <w:jc w:val="center"/>
              <w:rPr>
                <w:del w:id="274" w:author="Ligia Freire" w:date="2016-10-03T14:11:00Z"/>
                <w:rFonts w:ascii="Calibri" w:hAnsi="Calibri"/>
                <w:color w:val="000000"/>
                <w:sz w:val="18"/>
                <w:szCs w:val="18"/>
                <w:lang w:eastAsia="es-EC"/>
              </w:rPr>
            </w:pPr>
            <w:del w:id="275"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0F4DF834" w14:textId="77777777" w:rsidTr="00F54AFC">
        <w:trPr>
          <w:trHeight w:val="496"/>
          <w:jc w:val="center"/>
          <w:del w:id="276" w:author="Ligia Freire" w:date="2016-10-03T14:11:00Z"/>
          <w:trPrChange w:id="277" w:author="Alywin Hacay Chang" w:date="2016-09-29T15:22:00Z">
            <w:trPr>
              <w:trHeight w:val="496"/>
              <w:jc w:val="center"/>
            </w:trPr>
          </w:trPrChange>
        </w:trPr>
        <w:tc>
          <w:tcPr>
            <w:tcW w:w="1149" w:type="dxa"/>
            <w:vMerge/>
            <w:tcBorders>
              <w:top w:val="single" w:sz="8" w:space="0" w:color="auto"/>
              <w:left w:val="single" w:sz="8" w:space="0" w:color="auto"/>
              <w:bottom w:val="single" w:sz="8" w:space="0" w:color="000000"/>
              <w:right w:val="single" w:sz="4" w:space="0" w:color="auto"/>
            </w:tcBorders>
            <w:vAlign w:val="center"/>
            <w:tcPrChange w:id="278" w:author="Alywin Hacay Chang" w:date="2016-09-29T15:22:00Z">
              <w:tcPr>
                <w:tcW w:w="1149" w:type="dxa"/>
                <w:vMerge/>
                <w:tcBorders>
                  <w:top w:val="single" w:sz="8" w:space="0" w:color="auto"/>
                  <w:left w:val="single" w:sz="8" w:space="0" w:color="auto"/>
                  <w:bottom w:val="single" w:sz="8" w:space="0" w:color="000000"/>
                  <w:right w:val="single" w:sz="4" w:space="0" w:color="auto"/>
                </w:tcBorders>
                <w:vAlign w:val="center"/>
              </w:tcPr>
            </w:tcPrChange>
          </w:tcPr>
          <w:p w14:paraId="19D2C8B2" w14:textId="77777777" w:rsidR="00DA09F2" w:rsidRPr="00B36C31" w:rsidDel="001C1C85" w:rsidRDefault="00DA09F2" w:rsidP="00DA09F2">
            <w:pPr>
              <w:rPr>
                <w:del w:id="279" w:author="Ligia Freire" w:date="2016-10-03T14:11:00Z"/>
                <w:rFonts w:ascii="Calibri" w:hAnsi="Calibri"/>
                <w:b/>
                <w:bCs/>
                <w:color w:val="000000"/>
                <w:sz w:val="18"/>
                <w:szCs w:val="18"/>
                <w:lang w:eastAsia="es-EC"/>
              </w:rPr>
            </w:pPr>
          </w:p>
        </w:tc>
        <w:tc>
          <w:tcPr>
            <w:tcW w:w="1843" w:type="dxa"/>
            <w:tcBorders>
              <w:top w:val="nil"/>
              <w:left w:val="nil"/>
              <w:bottom w:val="single" w:sz="8" w:space="0" w:color="auto"/>
              <w:right w:val="single" w:sz="4" w:space="0" w:color="auto"/>
            </w:tcBorders>
            <w:shd w:val="clear" w:color="auto" w:fill="auto"/>
            <w:vAlign w:val="center"/>
            <w:tcPrChange w:id="280" w:author="Alywin Hacay Chang" w:date="2016-09-29T15:22:00Z">
              <w:tcPr>
                <w:tcW w:w="1843" w:type="dxa"/>
                <w:tcBorders>
                  <w:top w:val="nil"/>
                  <w:left w:val="nil"/>
                  <w:bottom w:val="single" w:sz="8" w:space="0" w:color="auto"/>
                  <w:right w:val="single" w:sz="4" w:space="0" w:color="auto"/>
                </w:tcBorders>
                <w:shd w:val="clear" w:color="auto" w:fill="auto"/>
                <w:vAlign w:val="center"/>
              </w:tcPr>
            </w:tcPrChange>
          </w:tcPr>
          <w:p w14:paraId="466A2776" w14:textId="77777777" w:rsidR="00DA09F2" w:rsidRPr="00B36C31" w:rsidDel="001C1C85" w:rsidRDefault="00DA09F2" w:rsidP="00DA09F2">
            <w:pPr>
              <w:rPr>
                <w:del w:id="281" w:author="Ligia Freire" w:date="2016-10-03T14:11:00Z"/>
                <w:rFonts w:ascii="Calibri" w:hAnsi="Calibri"/>
                <w:b/>
                <w:bCs/>
                <w:color w:val="000000"/>
                <w:sz w:val="18"/>
                <w:szCs w:val="18"/>
                <w:lang w:eastAsia="es-EC"/>
              </w:rPr>
            </w:pPr>
            <w:del w:id="282" w:author="Ligia Freire" w:date="2016-10-03T14:11:00Z">
              <w:r w:rsidRPr="00B36C31" w:rsidDel="001C1C85">
                <w:rPr>
                  <w:rFonts w:ascii="Calibri" w:hAnsi="Calibri"/>
                  <w:b/>
                  <w:bCs/>
                  <w:color w:val="000000"/>
                  <w:sz w:val="18"/>
                  <w:szCs w:val="18"/>
                  <w:lang w:eastAsia="es-EC"/>
                </w:rPr>
                <w:delText>Contacto con partes calientes</w:delText>
              </w:r>
            </w:del>
          </w:p>
        </w:tc>
        <w:tc>
          <w:tcPr>
            <w:tcW w:w="1984" w:type="dxa"/>
            <w:tcBorders>
              <w:top w:val="nil"/>
              <w:left w:val="nil"/>
              <w:bottom w:val="single" w:sz="8" w:space="0" w:color="auto"/>
              <w:right w:val="single" w:sz="4" w:space="0" w:color="auto"/>
            </w:tcBorders>
            <w:shd w:val="clear" w:color="auto" w:fill="auto"/>
            <w:vAlign w:val="center"/>
            <w:tcPrChange w:id="283" w:author="Alywin Hacay Chang" w:date="2016-09-29T15:22:00Z">
              <w:tcPr>
                <w:tcW w:w="1984" w:type="dxa"/>
                <w:tcBorders>
                  <w:top w:val="nil"/>
                  <w:left w:val="nil"/>
                  <w:bottom w:val="single" w:sz="8" w:space="0" w:color="auto"/>
                  <w:right w:val="single" w:sz="4" w:space="0" w:color="auto"/>
                </w:tcBorders>
                <w:shd w:val="clear" w:color="auto" w:fill="auto"/>
                <w:vAlign w:val="center"/>
              </w:tcPr>
            </w:tcPrChange>
          </w:tcPr>
          <w:p w14:paraId="7178A8B0" w14:textId="77777777" w:rsidR="00DA09F2" w:rsidRPr="00DA09F2" w:rsidDel="001C1C85" w:rsidRDefault="00DA09F2" w:rsidP="00DA09F2">
            <w:pPr>
              <w:rPr>
                <w:del w:id="284" w:author="Ligia Freire" w:date="2016-10-03T14:11:00Z"/>
                <w:rFonts w:ascii="Calibri" w:hAnsi="Calibri"/>
                <w:color w:val="000000"/>
                <w:sz w:val="18"/>
                <w:szCs w:val="18"/>
                <w:lang w:eastAsia="es-EC"/>
              </w:rPr>
            </w:pPr>
            <w:del w:id="285" w:author="Ligia Freire" w:date="2016-10-03T14:11:00Z">
              <w:r w:rsidRPr="00DA09F2" w:rsidDel="001C1C85">
                <w:rPr>
                  <w:rFonts w:ascii="Calibri" w:hAnsi="Calibri"/>
                  <w:color w:val="000000"/>
                  <w:sz w:val="18"/>
                  <w:szCs w:val="18"/>
                  <w:lang w:eastAsia="es-EC"/>
                </w:rPr>
                <w:delText>Operaciones con superficies calientes</w:delText>
              </w:r>
            </w:del>
          </w:p>
        </w:tc>
        <w:tc>
          <w:tcPr>
            <w:tcW w:w="1985" w:type="dxa"/>
            <w:tcBorders>
              <w:top w:val="nil"/>
              <w:left w:val="nil"/>
              <w:bottom w:val="single" w:sz="8" w:space="0" w:color="auto"/>
              <w:right w:val="single" w:sz="4" w:space="0" w:color="auto"/>
            </w:tcBorders>
            <w:shd w:val="clear" w:color="auto" w:fill="auto"/>
            <w:vAlign w:val="center"/>
            <w:tcPrChange w:id="286" w:author="Alywin Hacay Chang" w:date="2016-09-29T15:22:00Z">
              <w:tcPr>
                <w:tcW w:w="1985" w:type="dxa"/>
                <w:tcBorders>
                  <w:top w:val="nil"/>
                  <w:left w:val="nil"/>
                  <w:bottom w:val="single" w:sz="8" w:space="0" w:color="auto"/>
                  <w:right w:val="single" w:sz="4" w:space="0" w:color="auto"/>
                </w:tcBorders>
                <w:shd w:val="clear" w:color="auto" w:fill="auto"/>
                <w:vAlign w:val="center"/>
              </w:tcPr>
            </w:tcPrChange>
          </w:tcPr>
          <w:p w14:paraId="3CEC6B70" w14:textId="77777777" w:rsidR="00DA09F2" w:rsidRPr="00DA09F2" w:rsidDel="001C1C85" w:rsidRDefault="00DA09F2" w:rsidP="00DA09F2">
            <w:pPr>
              <w:jc w:val="center"/>
              <w:rPr>
                <w:del w:id="287" w:author="Ligia Freire" w:date="2016-10-03T14:11:00Z"/>
                <w:rFonts w:ascii="Calibri" w:hAnsi="Calibri"/>
                <w:color w:val="000000"/>
                <w:sz w:val="18"/>
                <w:szCs w:val="18"/>
                <w:lang w:eastAsia="es-EC"/>
              </w:rPr>
            </w:pPr>
            <w:del w:id="288"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28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4E27922" w14:textId="77777777" w:rsidR="00DA09F2" w:rsidRPr="00DA09F2" w:rsidDel="001C1C85" w:rsidRDefault="00DA09F2" w:rsidP="00DA09F2">
            <w:pPr>
              <w:jc w:val="center"/>
              <w:rPr>
                <w:del w:id="290" w:author="Ligia Freire" w:date="2016-10-03T14:11:00Z"/>
                <w:rFonts w:ascii="Calibri" w:hAnsi="Calibri"/>
                <w:color w:val="000000"/>
                <w:sz w:val="18"/>
                <w:szCs w:val="18"/>
                <w:lang w:eastAsia="es-EC"/>
              </w:rPr>
            </w:pPr>
            <w:del w:id="291"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4221CF2B" w14:textId="77777777" w:rsidTr="00F54AFC">
        <w:trPr>
          <w:trHeight w:val="480"/>
          <w:jc w:val="center"/>
          <w:del w:id="292" w:author="Ligia Freire" w:date="2016-10-03T14:11:00Z"/>
          <w:trPrChange w:id="293" w:author="Alywin Hacay Chang" w:date="2016-09-29T15:22:00Z">
            <w:trPr>
              <w:trHeight w:val="480"/>
              <w:jc w:val="center"/>
            </w:trPr>
          </w:trPrChange>
        </w:trPr>
        <w:tc>
          <w:tcPr>
            <w:tcW w:w="1149" w:type="dxa"/>
            <w:vMerge w:val="restart"/>
            <w:tcBorders>
              <w:top w:val="nil"/>
              <w:left w:val="single" w:sz="8" w:space="0" w:color="auto"/>
              <w:bottom w:val="single" w:sz="8" w:space="0" w:color="000000"/>
              <w:right w:val="single" w:sz="4" w:space="0" w:color="auto"/>
            </w:tcBorders>
            <w:shd w:val="clear" w:color="auto" w:fill="auto"/>
            <w:vAlign w:val="center"/>
            <w:tcPrChange w:id="294" w:author="Alywin Hacay Chang" w:date="2016-09-29T15:22:00Z">
              <w:tcPr>
                <w:tcW w:w="1149" w:type="dxa"/>
                <w:vMerge w:val="restart"/>
                <w:tcBorders>
                  <w:top w:val="nil"/>
                  <w:left w:val="single" w:sz="8" w:space="0" w:color="auto"/>
                  <w:bottom w:val="single" w:sz="8" w:space="0" w:color="000000"/>
                  <w:right w:val="single" w:sz="4" w:space="0" w:color="auto"/>
                </w:tcBorders>
                <w:shd w:val="clear" w:color="auto" w:fill="auto"/>
                <w:vAlign w:val="center"/>
              </w:tcPr>
            </w:tcPrChange>
          </w:tcPr>
          <w:p w14:paraId="3D37971E" w14:textId="77777777" w:rsidR="00DA09F2" w:rsidRPr="00B36C31" w:rsidDel="001C1C85" w:rsidRDefault="00DA09F2" w:rsidP="00DA09F2">
            <w:pPr>
              <w:jc w:val="center"/>
              <w:rPr>
                <w:del w:id="295" w:author="Ligia Freire" w:date="2016-10-03T14:11:00Z"/>
                <w:rFonts w:ascii="Calibri" w:hAnsi="Calibri"/>
                <w:b/>
                <w:bCs/>
                <w:color w:val="000000"/>
                <w:sz w:val="18"/>
                <w:szCs w:val="18"/>
                <w:lang w:eastAsia="es-EC"/>
              </w:rPr>
            </w:pPr>
            <w:del w:id="296" w:author="Ligia Freire" w:date="2016-10-03T14:11:00Z">
              <w:r w:rsidRPr="00B36C31" w:rsidDel="001C1C85">
                <w:rPr>
                  <w:rFonts w:ascii="Calibri" w:hAnsi="Calibri"/>
                  <w:b/>
                  <w:bCs/>
                  <w:color w:val="000000"/>
                  <w:sz w:val="18"/>
                  <w:szCs w:val="18"/>
                  <w:lang w:eastAsia="es-EC"/>
                </w:rPr>
                <w:delText>Riesgos Físicos</w:delText>
              </w:r>
            </w:del>
          </w:p>
        </w:tc>
        <w:tc>
          <w:tcPr>
            <w:tcW w:w="1843" w:type="dxa"/>
            <w:tcBorders>
              <w:top w:val="nil"/>
              <w:left w:val="nil"/>
              <w:bottom w:val="single" w:sz="4" w:space="0" w:color="auto"/>
              <w:right w:val="single" w:sz="4" w:space="0" w:color="auto"/>
            </w:tcBorders>
            <w:shd w:val="clear" w:color="auto" w:fill="auto"/>
            <w:vAlign w:val="center"/>
            <w:tcPrChange w:id="297"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8AD2488" w14:textId="77777777" w:rsidR="00DA09F2" w:rsidRPr="00B36C31" w:rsidDel="001C1C85" w:rsidRDefault="00DA09F2" w:rsidP="00DA09F2">
            <w:pPr>
              <w:rPr>
                <w:del w:id="298" w:author="Ligia Freire" w:date="2016-10-03T14:11:00Z"/>
                <w:rFonts w:ascii="Calibri" w:hAnsi="Calibri"/>
                <w:b/>
                <w:bCs/>
                <w:color w:val="000000"/>
                <w:sz w:val="18"/>
                <w:szCs w:val="18"/>
                <w:lang w:eastAsia="es-EC"/>
              </w:rPr>
            </w:pPr>
            <w:del w:id="299" w:author="Ligia Freire" w:date="2016-10-03T14:11:00Z">
              <w:r w:rsidRPr="00B36C31" w:rsidDel="001C1C85">
                <w:rPr>
                  <w:rFonts w:ascii="Calibri" w:hAnsi="Calibri"/>
                  <w:b/>
                  <w:bCs/>
                  <w:color w:val="000000"/>
                  <w:sz w:val="18"/>
                  <w:szCs w:val="18"/>
                  <w:lang w:eastAsia="es-EC"/>
                </w:rPr>
                <w:delText>Exposición a Ruido</w:delText>
              </w:r>
            </w:del>
          </w:p>
        </w:tc>
        <w:tc>
          <w:tcPr>
            <w:tcW w:w="1984" w:type="dxa"/>
            <w:tcBorders>
              <w:top w:val="nil"/>
              <w:left w:val="nil"/>
              <w:bottom w:val="single" w:sz="4" w:space="0" w:color="auto"/>
              <w:right w:val="single" w:sz="4" w:space="0" w:color="auto"/>
            </w:tcBorders>
            <w:shd w:val="clear" w:color="auto" w:fill="auto"/>
            <w:vAlign w:val="center"/>
            <w:tcPrChange w:id="300"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455F2596" w14:textId="77777777" w:rsidR="00DA09F2" w:rsidRPr="00DA09F2" w:rsidDel="001C1C85" w:rsidRDefault="00DA09F2" w:rsidP="00DA09F2">
            <w:pPr>
              <w:rPr>
                <w:del w:id="301" w:author="Ligia Freire" w:date="2016-10-03T14:11:00Z"/>
                <w:rFonts w:ascii="Calibri" w:hAnsi="Calibri"/>
                <w:color w:val="000000"/>
                <w:sz w:val="18"/>
                <w:szCs w:val="18"/>
                <w:lang w:eastAsia="es-EC"/>
              </w:rPr>
            </w:pPr>
            <w:del w:id="302" w:author="Ligia Freire" w:date="2016-10-03T14:11:00Z">
              <w:r w:rsidRPr="00DA09F2" w:rsidDel="001C1C85">
                <w:rPr>
                  <w:rFonts w:ascii="Calibri" w:hAnsi="Calibri"/>
                  <w:color w:val="000000"/>
                  <w:sz w:val="18"/>
                  <w:szCs w:val="18"/>
                  <w:lang w:eastAsia="es-EC"/>
                </w:rPr>
                <w:delText>Trabajo con equipos o áreas de alto nivel de ruido</w:delText>
              </w:r>
            </w:del>
          </w:p>
        </w:tc>
        <w:tc>
          <w:tcPr>
            <w:tcW w:w="1985" w:type="dxa"/>
            <w:tcBorders>
              <w:top w:val="nil"/>
              <w:left w:val="nil"/>
              <w:bottom w:val="single" w:sz="4" w:space="0" w:color="auto"/>
              <w:right w:val="single" w:sz="4" w:space="0" w:color="auto"/>
            </w:tcBorders>
            <w:shd w:val="clear" w:color="auto" w:fill="auto"/>
            <w:vAlign w:val="center"/>
            <w:tcPrChange w:id="303"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6E31BD76" w14:textId="77777777" w:rsidR="00DA09F2" w:rsidRPr="00DA09F2" w:rsidDel="001C1C85" w:rsidRDefault="00DA09F2" w:rsidP="00DA09F2">
            <w:pPr>
              <w:jc w:val="center"/>
              <w:rPr>
                <w:del w:id="304" w:author="Ligia Freire" w:date="2016-10-03T14:11:00Z"/>
                <w:rFonts w:ascii="Calibri" w:hAnsi="Calibri"/>
                <w:color w:val="000000"/>
                <w:sz w:val="18"/>
                <w:szCs w:val="18"/>
                <w:lang w:eastAsia="es-EC"/>
              </w:rPr>
            </w:pPr>
            <w:del w:id="305" w:author="Ligia Freire" w:date="2016-10-03T14:11:00Z">
              <w:r w:rsidRPr="00DA09F2" w:rsidDel="001C1C85">
                <w:rPr>
                  <w:rFonts w:ascii="Calibri" w:hAnsi="Calibri"/>
                  <w:color w:val="000000"/>
                  <w:sz w:val="18"/>
                  <w:szCs w:val="18"/>
                  <w:lang w:eastAsia="es-EC"/>
                </w:rPr>
                <w:delText>Sonometría / Dosimetría de Ruido</w:delText>
              </w:r>
            </w:del>
          </w:p>
        </w:tc>
        <w:tc>
          <w:tcPr>
            <w:tcW w:w="1843" w:type="dxa"/>
            <w:tcBorders>
              <w:top w:val="single" w:sz="8" w:space="0" w:color="auto"/>
              <w:left w:val="nil"/>
              <w:bottom w:val="single" w:sz="4" w:space="0" w:color="auto"/>
              <w:right w:val="single" w:sz="4" w:space="0" w:color="auto"/>
            </w:tcBorders>
            <w:shd w:val="clear" w:color="auto" w:fill="auto"/>
            <w:vAlign w:val="center"/>
            <w:tcPrChange w:id="306" w:author="Alywin Hacay Chang" w:date="2016-09-29T15:22:00Z">
              <w:tcPr>
                <w:tcW w:w="1843" w:type="dxa"/>
                <w:tcBorders>
                  <w:top w:val="single" w:sz="8" w:space="0" w:color="auto"/>
                  <w:left w:val="nil"/>
                  <w:bottom w:val="single" w:sz="4" w:space="0" w:color="auto"/>
                  <w:right w:val="single" w:sz="4" w:space="0" w:color="auto"/>
                </w:tcBorders>
                <w:shd w:val="clear" w:color="auto" w:fill="auto"/>
                <w:vAlign w:val="center"/>
              </w:tcPr>
            </w:tcPrChange>
          </w:tcPr>
          <w:p w14:paraId="053E4D22" w14:textId="77777777" w:rsidR="00DA09F2" w:rsidRPr="00DA09F2" w:rsidDel="001C1C85" w:rsidRDefault="00DA09F2" w:rsidP="00DA09F2">
            <w:pPr>
              <w:jc w:val="center"/>
              <w:rPr>
                <w:del w:id="307" w:author="Ligia Freire" w:date="2016-10-03T14:11:00Z"/>
                <w:rFonts w:ascii="Calibri" w:hAnsi="Calibri"/>
                <w:color w:val="000000"/>
                <w:sz w:val="18"/>
                <w:szCs w:val="18"/>
                <w:lang w:eastAsia="es-EC"/>
              </w:rPr>
            </w:pPr>
            <w:del w:id="308" w:author="Ligia Freire" w:date="2016-10-03T14:11:00Z">
              <w:r w:rsidRPr="00DA09F2" w:rsidDel="001C1C85">
                <w:rPr>
                  <w:rFonts w:ascii="Calibri" w:hAnsi="Calibri"/>
                  <w:color w:val="000000"/>
                  <w:sz w:val="18"/>
                  <w:szCs w:val="18"/>
                  <w:lang w:eastAsia="es-EC"/>
                </w:rPr>
                <w:delText>Audiometría</w:delText>
              </w:r>
            </w:del>
          </w:p>
        </w:tc>
      </w:tr>
      <w:tr w:rsidR="00DA09F2" w:rsidRPr="00DA09F2" w:rsidDel="001C1C85" w14:paraId="1C61F623" w14:textId="77777777" w:rsidTr="00F54AFC">
        <w:trPr>
          <w:trHeight w:val="600"/>
          <w:jc w:val="center"/>
          <w:del w:id="309" w:author="Ligia Freire" w:date="2016-10-03T14:11:00Z"/>
          <w:trPrChange w:id="310"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311"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261578D8" w14:textId="77777777" w:rsidR="00DA09F2" w:rsidRPr="00B36C31" w:rsidDel="001C1C85" w:rsidRDefault="00DA09F2" w:rsidP="00DA09F2">
            <w:pPr>
              <w:rPr>
                <w:del w:id="312"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313"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20C9B03E" w14:textId="77777777" w:rsidR="00DA09F2" w:rsidRPr="00B36C31" w:rsidDel="001C1C85" w:rsidRDefault="00DA09F2" w:rsidP="00DA09F2">
            <w:pPr>
              <w:rPr>
                <w:del w:id="314" w:author="Ligia Freire" w:date="2016-10-03T14:11:00Z"/>
                <w:rFonts w:ascii="Calibri" w:hAnsi="Calibri"/>
                <w:b/>
                <w:bCs/>
                <w:color w:val="000000"/>
                <w:sz w:val="18"/>
                <w:szCs w:val="18"/>
                <w:lang w:eastAsia="es-EC"/>
              </w:rPr>
            </w:pPr>
            <w:del w:id="315" w:author="Ligia Freire" w:date="2016-10-03T14:11:00Z">
              <w:r w:rsidRPr="00B36C31" w:rsidDel="001C1C85">
                <w:rPr>
                  <w:rFonts w:ascii="Calibri" w:hAnsi="Calibri"/>
                  <w:b/>
                  <w:bCs/>
                  <w:color w:val="000000"/>
                  <w:sz w:val="18"/>
                  <w:szCs w:val="18"/>
                  <w:lang w:eastAsia="es-EC"/>
                </w:rPr>
                <w:delText>Exposición a Vibraciones</w:delText>
              </w:r>
            </w:del>
          </w:p>
        </w:tc>
        <w:tc>
          <w:tcPr>
            <w:tcW w:w="1984" w:type="dxa"/>
            <w:tcBorders>
              <w:top w:val="nil"/>
              <w:left w:val="nil"/>
              <w:bottom w:val="single" w:sz="4" w:space="0" w:color="auto"/>
              <w:right w:val="single" w:sz="4" w:space="0" w:color="auto"/>
            </w:tcBorders>
            <w:shd w:val="clear" w:color="auto" w:fill="auto"/>
            <w:vAlign w:val="center"/>
            <w:tcPrChange w:id="316"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747AEFB8" w14:textId="77777777" w:rsidR="00DA09F2" w:rsidRPr="00DA09F2" w:rsidDel="001C1C85" w:rsidRDefault="00DA09F2" w:rsidP="00DA09F2">
            <w:pPr>
              <w:rPr>
                <w:del w:id="317" w:author="Ligia Freire" w:date="2016-10-03T14:11:00Z"/>
                <w:rFonts w:ascii="Calibri" w:hAnsi="Calibri"/>
                <w:color w:val="000000"/>
                <w:sz w:val="18"/>
                <w:szCs w:val="18"/>
                <w:lang w:eastAsia="es-EC"/>
              </w:rPr>
            </w:pPr>
            <w:del w:id="318" w:author="Ligia Freire" w:date="2016-10-03T14:11:00Z">
              <w:r w:rsidRPr="00DA09F2" w:rsidDel="001C1C85">
                <w:rPr>
                  <w:rFonts w:ascii="Calibri" w:hAnsi="Calibri"/>
                  <w:color w:val="000000"/>
                  <w:sz w:val="18"/>
                  <w:szCs w:val="18"/>
                  <w:lang w:eastAsia="es-EC"/>
                </w:rPr>
                <w:delText>Trabajo con equipos de alta vibración</w:delText>
              </w:r>
            </w:del>
          </w:p>
        </w:tc>
        <w:tc>
          <w:tcPr>
            <w:tcW w:w="1985" w:type="dxa"/>
            <w:tcBorders>
              <w:top w:val="nil"/>
              <w:left w:val="nil"/>
              <w:bottom w:val="single" w:sz="4" w:space="0" w:color="auto"/>
              <w:right w:val="single" w:sz="4" w:space="0" w:color="auto"/>
            </w:tcBorders>
            <w:shd w:val="clear" w:color="auto" w:fill="auto"/>
            <w:vAlign w:val="center"/>
            <w:tcPrChange w:id="319"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2B4B64B3" w14:textId="77777777" w:rsidR="00DA09F2" w:rsidRPr="00DA09F2" w:rsidDel="001C1C85" w:rsidRDefault="00DA09F2" w:rsidP="00DA09F2">
            <w:pPr>
              <w:jc w:val="center"/>
              <w:rPr>
                <w:del w:id="320" w:author="Ligia Freire" w:date="2016-10-03T14:11:00Z"/>
                <w:rFonts w:ascii="Calibri" w:hAnsi="Calibri"/>
                <w:color w:val="000000"/>
                <w:sz w:val="18"/>
                <w:szCs w:val="18"/>
                <w:lang w:eastAsia="es-EC"/>
              </w:rPr>
            </w:pPr>
            <w:del w:id="321" w:author="Ligia Freire" w:date="2016-10-03T14:11:00Z">
              <w:r w:rsidRPr="00DA09F2" w:rsidDel="001C1C85">
                <w:rPr>
                  <w:rFonts w:ascii="Calibri" w:hAnsi="Calibri"/>
                  <w:color w:val="000000"/>
                  <w:sz w:val="18"/>
                  <w:szCs w:val="18"/>
                  <w:lang w:eastAsia="es-EC"/>
                </w:rPr>
                <w:delText>Medición de Vibración</w:delText>
              </w:r>
            </w:del>
          </w:p>
        </w:tc>
        <w:tc>
          <w:tcPr>
            <w:tcW w:w="1843" w:type="dxa"/>
            <w:tcBorders>
              <w:top w:val="nil"/>
              <w:left w:val="nil"/>
              <w:bottom w:val="single" w:sz="4" w:space="0" w:color="auto"/>
              <w:right w:val="single" w:sz="4" w:space="0" w:color="auto"/>
            </w:tcBorders>
            <w:shd w:val="clear" w:color="auto" w:fill="auto"/>
            <w:vAlign w:val="center"/>
            <w:tcPrChange w:id="322"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0662EE70" w14:textId="77777777" w:rsidR="00DA09F2" w:rsidRPr="00DA09F2" w:rsidDel="001C1C85" w:rsidRDefault="00DA09F2" w:rsidP="00DA09F2">
            <w:pPr>
              <w:jc w:val="center"/>
              <w:rPr>
                <w:del w:id="323" w:author="Ligia Freire" w:date="2016-10-03T14:11:00Z"/>
                <w:rFonts w:ascii="Calibri" w:hAnsi="Calibri"/>
                <w:color w:val="000000"/>
                <w:sz w:val="18"/>
                <w:szCs w:val="18"/>
                <w:lang w:eastAsia="es-EC"/>
              </w:rPr>
            </w:pPr>
            <w:del w:id="324" w:author="Ligia Freire" w:date="2016-10-03T14:11:00Z">
              <w:r w:rsidRPr="00DA09F2" w:rsidDel="001C1C85">
                <w:rPr>
                  <w:rFonts w:ascii="Calibri" w:hAnsi="Calibri"/>
                  <w:color w:val="000000"/>
                  <w:sz w:val="18"/>
                  <w:szCs w:val="18"/>
                  <w:lang w:eastAsia="es-EC"/>
                </w:rPr>
                <w:delText>Evaluación Física</w:delText>
              </w:r>
            </w:del>
          </w:p>
        </w:tc>
      </w:tr>
      <w:tr w:rsidR="00DA09F2" w:rsidRPr="00DA09F2" w:rsidDel="001C1C85" w14:paraId="4FDC36F0" w14:textId="77777777" w:rsidTr="00F54AFC">
        <w:trPr>
          <w:trHeight w:val="600"/>
          <w:jc w:val="center"/>
          <w:del w:id="325" w:author="Ligia Freire" w:date="2016-10-03T14:11:00Z"/>
          <w:trPrChange w:id="326"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327"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752C6013" w14:textId="77777777" w:rsidR="00DA09F2" w:rsidRPr="00B36C31" w:rsidDel="001C1C85" w:rsidRDefault="00DA09F2" w:rsidP="00DA09F2">
            <w:pPr>
              <w:rPr>
                <w:del w:id="328"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32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26E9E0E" w14:textId="77777777" w:rsidR="00DA09F2" w:rsidRPr="00B36C31" w:rsidDel="001C1C85" w:rsidRDefault="00DA09F2" w:rsidP="00DA09F2">
            <w:pPr>
              <w:rPr>
                <w:del w:id="330" w:author="Ligia Freire" w:date="2016-10-03T14:11:00Z"/>
                <w:rFonts w:ascii="Calibri" w:hAnsi="Calibri"/>
                <w:b/>
                <w:bCs/>
                <w:color w:val="000000"/>
                <w:sz w:val="18"/>
                <w:szCs w:val="18"/>
                <w:lang w:eastAsia="es-EC"/>
              </w:rPr>
            </w:pPr>
            <w:del w:id="331" w:author="Ligia Freire" w:date="2016-10-03T14:11:00Z">
              <w:r w:rsidRPr="00B36C31" w:rsidDel="001C1C85">
                <w:rPr>
                  <w:rFonts w:ascii="Calibri" w:hAnsi="Calibri"/>
                  <w:b/>
                  <w:bCs/>
                  <w:color w:val="000000"/>
                  <w:sz w:val="18"/>
                  <w:szCs w:val="18"/>
                  <w:lang w:eastAsia="es-EC"/>
                </w:rPr>
                <w:delText>Exposición a ambientes termohigrométricos</w:delText>
              </w:r>
            </w:del>
          </w:p>
        </w:tc>
        <w:tc>
          <w:tcPr>
            <w:tcW w:w="1984" w:type="dxa"/>
            <w:tcBorders>
              <w:top w:val="nil"/>
              <w:left w:val="nil"/>
              <w:bottom w:val="single" w:sz="4" w:space="0" w:color="auto"/>
              <w:right w:val="single" w:sz="4" w:space="0" w:color="auto"/>
            </w:tcBorders>
            <w:shd w:val="clear" w:color="auto" w:fill="auto"/>
            <w:vAlign w:val="center"/>
            <w:tcPrChange w:id="332"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28B26152" w14:textId="77777777" w:rsidR="00DA09F2" w:rsidRPr="00DA09F2" w:rsidDel="001C1C85" w:rsidRDefault="00DA09F2" w:rsidP="00DA09F2">
            <w:pPr>
              <w:rPr>
                <w:del w:id="333" w:author="Ligia Freire" w:date="2016-10-03T14:11:00Z"/>
                <w:rFonts w:ascii="Calibri" w:hAnsi="Calibri"/>
                <w:color w:val="000000"/>
                <w:sz w:val="18"/>
                <w:szCs w:val="18"/>
                <w:lang w:eastAsia="es-EC"/>
              </w:rPr>
            </w:pPr>
            <w:del w:id="334" w:author="Ligia Freire" w:date="2016-10-03T14:11:00Z">
              <w:r w:rsidRPr="00DA09F2" w:rsidDel="001C1C85">
                <w:rPr>
                  <w:rFonts w:ascii="Calibri" w:hAnsi="Calibri"/>
                  <w:color w:val="000000"/>
                  <w:sz w:val="18"/>
                  <w:szCs w:val="18"/>
                  <w:lang w:eastAsia="es-EC"/>
                </w:rPr>
                <w:delText>Trabajo en áreas de alta temperatura y humedad</w:delText>
              </w:r>
            </w:del>
          </w:p>
        </w:tc>
        <w:tc>
          <w:tcPr>
            <w:tcW w:w="1985" w:type="dxa"/>
            <w:tcBorders>
              <w:top w:val="nil"/>
              <w:left w:val="nil"/>
              <w:bottom w:val="single" w:sz="4" w:space="0" w:color="auto"/>
              <w:right w:val="single" w:sz="4" w:space="0" w:color="auto"/>
            </w:tcBorders>
            <w:shd w:val="clear" w:color="auto" w:fill="auto"/>
            <w:vAlign w:val="center"/>
            <w:tcPrChange w:id="335"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5E4C3F49" w14:textId="77777777" w:rsidR="00DA09F2" w:rsidRPr="00DA09F2" w:rsidDel="001C1C85" w:rsidRDefault="00DA09F2" w:rsidP="00DA09F2">
            <w:pPr>
              <w:jc w:val="center"/>
              <w:rPr>
                <w:del w:id="336" w:author="Ligia Freire" w:date="2016-10-03T14:11:00Z"/>
                <w:rFonts w:ascii="Calibri" w:hAnsi="Calibri"/>
                <w:color w:val="000000"/>
                <w:sz w:val="18"/>
                <w:szCs w:val="18"/>
                <w:lang w:eastAsia="es-EC"/>
              </w:rPr>
            </w:pPr>
            <w:del w:id="337" w:author="Ligia Freire" w:date="2016-10-03T14:11:00Z">
              <w:r w:rsidRPr="00DA09F2" w:rsidDel="001C1C85">
                <w:rPr>
                  <w:rFonts w:ascii="Calibri" w:hAnsi="Calibri"/>
                  <w:color w:val="000000"/>
                  <w:sz w:val="18"/>
                  <w:szCs w:val="18"/>
                  <w:lang w:eastAsia="es-EC"/>
                </w:rPr>
                <w:delText>Medición de Stress Térmico</w:delText>
              </w:r>
            </w:del>
          </w:p>
        </w:tc>
        <w:tc>
          <w:tcPr>
            <w:tcW w:w="1843" w:type="dxa"/>
            <w:tcBorders>
              <w:top w:val="nil"/>
              <w:left w:val="nil"/>
              <w:bottom w:val="single" w:sz="4" w:space="0" w:color="auto"/>
              <w:right w:val="single" w:sz="4" w:space="0" w:color="auto"/>
            </w:tcBorders>
            <w:shd w:val="clear" w:color="auto" w:fill="auto"/>
            <w:vAlign w:val="center"/>
            <w:tcPrChange w:id="338"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2E24ABB6" w14:textId="77777777" w:rsidR="00DA09F2" w:rsidRPr="00DA09F2" w:rsidDel="001C1C85" w:rsidRDefault="00DA09F2" w:rsidP="00DA09F2">
            <w:pPr>
              <w:jc w:val="center"/>
              <w:rPr>
                <w:del w:id="339" w:author="Ligia Freire" w:date="2016-10-03T14:11:00Z"/>
                <w:rFonts w:ascii="Calibri" w:hAnsi="Calibri"/>
                <w:color w:val="000000"/>
                <w:sz w:val="18"/>
                <w:szCs w:val="18"/>
                <w:lang w:eastAsia="es-EC"/>
              </w:rPr>
            </w:pPr>
            <w:del w:id="340"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6B18EDB8" w14:textId="77777777" w:rsidTr="00F54AFC">
        <w:trPr>
          <w:trHeight w:val="600"/>
          <w:jc w:val="center"/>
          <w:del w:id="341" w:author="Ligia Freire" w:date="2016-10-03T14:11:00Z"/>
          <w:trPrChange w:id="342"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343"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4E347C83" w14:textId="77777777" w:rsidR="00DA09F2" w:rsidRPr="00B36C31" w:rsidDel="001C1C85" w:rsidRDefault="00DA09F2" w:rsidP="00DA09F2">
            <w:pPr>
              <w:rPr>
                <w:del w:id="344"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345"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E9999F0" w14:textId="77777777" w:rsidR="00DA09F2" w:rsidRPr="00B36C31" w:rsidDel="001C1C85" w:rsidRDefault="00DA09F2" w:rsidP="00DA09F2">
            <w:pPr>
              <w:rPr>
                <w:del w:id="346" w:author="Ligia Freire" w:date="2016-10-03T14:11:00Z"/>
                <w:rFonts w:ascii="Calibri" w:hAnsi="Calibri"/>
                <w:b/>
                <w:bCs/>
                <w:color w:val="000000"/>
                <w:sz w:val="18"/>
                <w:szCs w:val="18"/>
                <w:lang w:eastAsia="es-EC"/>
              </w:rPr>
            </w:pPr>
            <w:del w:id="347" w:author="Ligia Freire" w:date="2016-10-03T14:11:00Z">
              <w:r w:rsidRPr="00B36C31" w:rsidDel="001C1C85">
                <w:rPr>
                  <w:rFonts w:ascii="Calibri" w:hAnsi="Calibri"/>
                  <w:b/>
                  <w:bCs/>
                  <w:color w:val="000000"/>
                  <w:sz w:val="18"/>
                  <w:szCs w:val="18"/>
                  <w:lang w:eastAsia="es-EC"/>
                </w:rPr>
                <w:delText>Exposición a iluminación alta</w:delText>
              </w:r>
            </w:del>
          </w:p>
        </w:tc>
        <w:tc>
          <w:tcPr>
            <w:tcW w:w="1984" w:type="dxa"/>
            <w:tcBorders>
              <w:top w:val="nil"/>
              <w:left w:val="nil"/>
              <w:bottom w:val="single" w:sz="4" w:space="0" w:color="auto"/>
              <w:right w:val="single" w:sz="4" w:space="0" w:color="auto"/>
            </w:tcBorders>
            <w:shd w:val="clear" w:color="auto" w:fill="auto"/>
            <w:vAlign w:val="center"/>
            <w:tcPrChange w:id="348"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75B358B0" w14:textId="77777777" w:rsidR="00DA09F2" w:rsidRPr="00DA09F2" w:rsidDel="001C1C85" w:rsidRDefault="00DA09F2" w:rsidP="00DA09F2">
            <w:pPr>
              <w:rPr>
                <w:del w:id="349" w:author="Ligia Freire" w:date="2016-10-03T14:11:00Z"/>
                <w:rFonts w:ascii="Calibri" w:hAnsi="Calibri"/>
                <w:color w:val="000000"/>
                <w:sz w:val="18"/>
                <w:szCs w:val="18"/>
                <w:lang w:eastAsia="es-EC"/>
              </w:rPr>
            </w:pPr>
            <w:del w:id="350" w:author="Ligia Freire" w:date="2016-10-03T14:11:00Z">
              <w:r w:rsidRPr="00DA09F2" w:rsidDel="001C1C85">
                <w:rPr>
                  <w:rFonts w:ascii="Calibri" w:hAnsi="Calibri"/>
                  <w:color w:val="000000"/>
                  <w:sz w:val="18"/>
                  <w:szCs w:val="18"/>
                  <w:lang w:eastAsia="es-EC"/>
                </w:rPr>
                <w:delText>Trabajo en áreas con deslumbramiento</w:delText>
              </w:r>
            </w:del>
          </w:p>
        </w:tc>
        <w:tc>
          <w:tcPr>
            <w:tcW w:w="1985" w:type="dxa"/>
            <w:tcBorders>
              <w:top w:val="nil"/>
              <w:left w:val="nil"/>
              <w:bottom w:val="single" w:sz="4" w:space="0" w:color="auto"/>
              <w:right w:val="single" w:sz="4" w:space="0" w:color="auto"/>
            </w:tcBorders>
            <w:shd w:val="clear" w:color="auto" w:fill="auto"/>
            <w:vAlign w:val="center"/>
            <w:tcPrChange w:id="351"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7C5E433B" w14:textId="77777777" w:rsidR="00DA09F2" w:rsidRPr="00DA09F2" w:rsidDel="001C1C85" w:rsidRDefault="00DA09F2" w:rsidP="00DA09F2">
            <w:pPr>
              <w:jc w:val="center"/>
              <w:rPr>
                <w:del w:id="352" w:author="Ligia Freire" w:date="2016-10-03T14:11:00Z"/>
                <w:rFonts w:ascii="Calibri" w:hAnsi="Calibri"/>
                <w:color w:val="000000"/>
                <w:sz w:val="18"/>
                <w:szCs w:val="18"/>
                <w:lang w:eastAsia="es-EC"/>
              </w:rPr>
            </w:pPr>
            <w:del w:id="353" w:author="Ligia Freire" w:date="2016-10-03T14:11:00Z">
              <w:r w:rsidRPr="00DA09F2" w:rsidDel="001C1C85">
                <w:rPr>
                  <w:rFonts w:ascii="Calibri" w:hAnsi="Calibri"/>
                  <w:color w:val="000000"/>
                  <w:sz w:val="18"/>
                  <w:szCs w:val="18"/>
                  <w:lang w:eastAsia="es-EC"/>
                </w:rPr>
                <w:delText>Luxometría</w:delText>
              </w:r>
            </w:del>
          </w:p>
        </w:tc>
        <w:tc>
          <w:tcPr>
            <w:tcW w:w="1843" w:type="dxa"/>
            <w:tcBorders>
              <w:top w:val="nil"/>
              <w:left w:val="nil"/>
              <w:bottom w:val="single" w:sz="4" w:space="0" w:color="auto"/>
              <w:right w:val="single" w:sz="4" w:space="0" w:color="auto"/>
            </w:tcBorders>
            <w:shd w:val="clear" w:color="auto" w:fill="auto"/>
            <w:vAlign w:val="center"/>
            <w:tcPrChange w:id="354"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74632D5" w14:textId="77777777" w:rsidR="00DA09F2" w:rsidRPr="00DA09F2" w:rsidDel="001C1C85" w:rsidRDefault="00DA09F2" w:rsidP="00DA09F2">
            <w:pPr>
              <w:jc w:val="center"/>
              <w:rPr>
                <w:del w:id="355" w:author="Ligia Freire" w:date="2016-10-03T14:11:00Z"/>
                <w:rFonts w:ascii="Calibri" w:hAnsi="Calibri"/>
                <w:color w:val="000000"/>
                <w:sz w:val="18"/>
                <w:szCs w:val="18"/>
                <w:lang w:eastAsia="es-EC"/>
              </w:rPr>
            </w:pPr>
            <w:del w:id="356" w:author="Ligia Freire" w:date="2016-10-03T14:11:00Z">
              <w:r w:rsidRPr="00DA09F2" w:rsidDel="001C1C85">
                <w:rPr>
                  <w:rFonts w:ascii="Calibri" w:hAnsi="Calibri"/>
                  <w:color w:val="000000"/>
                  <w:sz w:val="18"/>
                  <w:szCs w:val="18"/>
                  <w:lang w:eastAsia="es-EC"/>
                </w:rPr>
                <w:delText>Evaluación Visual</w:delText>
              </w:r>
            </w:del>
          </w:p>
        </w:tc>
      </w:tr>
      <w:tr w:rsidR="00DA09F2" w:rsidRPr="00DA09F2" w:rsidDel="001C1C85" w14:paraId="3B5D703C" w14:textId="77777777" w:rsidTr="00F54AFC">
        <w:trPr>
          <w:trHeight w:val="600"/>
          <w:jc w:val="center"/>
          <w:del w:id="357" w:author="Ligia Freire" w:date="2016-10-03T14:11:00Z"/>
          <w:trPrChange w:id="358"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359"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36648B9A" w14:textId="77777777" w:rsidR="00DA09F2" w:rsidRPr="00B36C31" w:rsidDel="001C1C85" w:rsidRDefault="00DA09F2" w:rsidP="00DA09F2">
            <w:pPr>
              <w:rPr>
                <w:del w:id="360"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361"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A4C722E" w14:textId="77777777" w:rsidR="00DA09F2" w:rsidRPr="00B36C31" w:rsidDel="001C1C85" w:rsidRDefault="00DA09F2" w:rsidP="00DA09F2">
            <w:pPr>
              <w:rPr>
                <w:del w:id="362" w:author="Ligia Freire" w:date="2016-10-03T14:11:00Z"/>
                <w:rFonts w:ascii="Calibri" w:hAnsi="Calibri"/>
                <w:b/>
                <w:bCs/>
                <w:color w:val="000000"/>
                <w:sz w:val="18"/>
                <w:szCs w:val="18"/>
                <w:lang w:eastAsia="es-EC"/>
              </w:rPr>
            </w:pPr>
            <w:del w:id="363" w:author="Ligia Freire" w:date="2016-10-03T14:11:00Z">
              <w:r w:rsidRPr="00B36C31" w:rsidDel="001C1C85">
                <w:rPr>
                  <w:rFonts w:ascii="Calibri" w:hAnsi="Calibri"/>
                  <w:b/>
                  <w:bCs/>
                  <w:color w:val="000000"/>
                  <w:sz w:val="18"/>
                  <w:szCs w:val="18"/>
                  <w:lang w:eastAsia="es-EC"/>
                </w:rPr>
                <w:delText>Exposición a iluminación baja</w:delText>
              </w:r>
            </w:del>
          </w:p>
        </w:tc>
        <w:tc>
          <w:tcPr>
            <w:tcW w:w="1984" w:type="dxa"/>
            <w:tcBorders>
              <w:top w:val="nil"/>
              <w:left w:val="nil"/>
              <w:bottom w:val="single" w:sz="4" w:space="0" w:color="auto"/>
              <w:right w:val="single" w:sz="4" w:space="0" w:color="auto"/>
            </w:tcBorders>
            <w:shd w:val="clear" w:color="auto" w:fill="auto"/>
            <w:vAlign w:val="center"/>
            <w:tcPrChange w:id="364"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71C52361" w14:textId="77777777" w:rsidR="00DA09F2" w:rsidRPr="00DA09F2" w:rsidDel="001C1C85" w:rsidRDefault="00DA09F2" w:rsidP="00DA09F2">
            <w:pPr>
              <w:rPr>
                <w:del w:id="365" w:author="Ligia Freire" w:date="2016-10-03T14:11:00Z"/>
                <w:rFonts w:ascii="Calibri" w:hAnsi="Calibri"/>
                <w:color w:val="000000"/>
                <w:sz w:val="18"/>
                <w:szCs w:val="18"/>
                <w:lang w:eastAsia="es-EC"/>
              </w:rPr>
            </w:pPr>
            <w:del w:id="366" w:author="Ligia Freire" w:date="2016-10-03T14:11:00Z">
              <w:r w:rsidRPr="00DA09F2" w:rsidDel="001C1C85">
                <w:rPr>
                  <w:rFonts w:ascii="Calibri" w:hAnsi="Calibri"/>
                  <w:color w:val="000000"/>
                  <w:sz w:val="18"/>
                  <w:szCs w:val="18"/>
                  <w:lang w:eastAsia="es-EC"/>
                </w:rPr>
                <w:delText>Trabajo en áreas de baja iluminación</w:delText>
              </w:r>
            </w:del>
          </w:p>
        </w:tc>
        <w:tc>
          <w:tcPr>
            <w:tcW w:w="1985" w:type="dxa"/>
            <w:tcBorders>
              <w:top w:val="nil"/>
              <w:left w:val="nil"/>
              <w:bottom w:val="single" w:sz="4" w:space="0" w:color="auto"/>
              <w:right w:val="single" w:sz="4" w:space="0" w:color="auto"/>
            </w:tcBorders>
            <w:shd w:val="clear" w:color="auto" w:fill="auto"/>
            <w:vAlign w:val="center"/>
            <w:tcPrChange w:id="367"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32EB23D2" w14:textId="77777777" w:rsidR="00DA09F2" w:rsidRPr="00DA09F2" w:rsidDel="001C1C85" w:rsidRDefault="00DA09F2" w:rsidP="00DA09F2">
            <w:pPr>
              <w:jc w:val="center"/>
              <w:rPr>
                <w:del w:id="368" w:author="Ligia Freire" w:date="2016-10-03T14:11:00Z"/>
                <w:rFonts w:ascii="Calibri" w:hAnsi="Calibri"/>
                <w:color w:val="000000"/>
                <w:sz w:val="18"/>
                <w:szCs w:val="18"/>
                <w:lang w:eastAsia="es-EC"/>
              </w:rPr>
            </w:pPr>
            <w:del w:id="369" w:author="Ligia Freire" w:date="2016-10-03T14:11:00Z">
              <w:r w:rsidRPr="00DA09F2" w:rsidDel="001C1C85">
                <w:rPr>
                  <w:rFonts w:ascii="Calibri" w:hAnsi="Calibri"/>
                  <w:color w:val="000000"/>
                  <w:sz w:val="18"/>
                  <w:szCs w:val="18"/>
                  <w:lang w:eastAsia="es-EC"/>
                </w:rPr>
                <w:delText>Luxometría</w:delText>
              </w:r>
            </w:del>
          </w:p>
        </w:tc>
        <w:tc>
          <w:tcPr>
            <w:tcW w:w="1843" w:type="dxa"/>
            <w:tcBorders>
              <w:top w:val="nil"/>
              <w:left w:val="nil"/>
              <w:bottom w:val="single" w:sz="4" w:space="0" w:color="auto"/>
              <w:right w:val="single" w:sz="4" w:space="0" w:color="auto"/>
            </w:tcBorders>
            <w:shd w:val="clear" w:color="auto" w:fill="auto"/>
            <w:vAlign w:val="center"/>
            <w:tcPrChange w:id="370"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01C9F234" w14:textId="77777777" w:rsidR="00DA09F2" w:rsidRPr="00DA09F2" w:rsidDel="001C1C85" w:rsidRDefault="00DA09F2" w:rsidP="00DA09F2">
            <w:pPr>
              <w:jc w:val="center"/>
              <w:rPr>
                <w:del w:id="371" w:author="Ligia Freire" w:date="2016-10-03T14:11:00Z"/>
                <w:rFonts w:ascii="Calibri" w:hAnsi="Calibri"/>
                <w:color w:val="000000"/>
                <w:sz w:val="18"/>
                <w:szCs w:val="18"/>
                <w:lang w:eastAsia="es-EC"/>
              </w:rPr>
            </w:pPr>
            <w:del w:id="372" w:author="Ligia Freire" w:date="2016-10-03T14:11:00Z">
              <w:r w:rsidRPr="00DA09F2" w:rsidDel="001C1C85">
                <w:rPr>
                  <w:rFonts w:ascii="Calibri" w:hAnsi="Calibri"/>
                  <w:color w:val="000000"/>
                  <w:sz w:val="18"/>
                  <w:szCs w:val="18"/>
                  <w:lang w:eastAsia="es-EC"/>
                </w:rPr>
                <w:delText>Evaluación Visual</w:delText>
              </w:r>
            </w:del>
          </w:p>
        </w:tc>
      </w:tr>
      <w:tr w:rsidR="00DA09F2" w:rsidRPr="00DA09F2" w:rsidDel="001C1C85" w14:paraId="6BF9AFEC" w14:textId="77777777" w:rsidTr="00F54AFC">
        <w:trPr>
          <w:trHeight w:val="600"/>
          <w:jc w:val="center"/>
          <w:del w:id="373" w:author="Ligia Freire" w:date="2016-10-03T14:11:00Z"/>
          <w:trPrChange w:id="374"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375"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0AA7823F" w14:textId="77777777" w:rsidR="00DA09F2" w:rsidRPr="00B36C31" w:rsidDel="001C1C85" w:rsidRDefault="00DA09F2" w:rsidP="00DA09F2">
            <w:pPr>
              <w:rPr>
                <w:del w:id="376"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377"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73C6A33" w14:textId="77777777" w:rsidR="00DA09F2" w:rsidRPr="00B36C31" w:rsidDel="001C1C85" w:rsidRDefault="00DA09F2" w:rsidP="00DA09F2">
            <w:pPr>
              <w:rPr>
                <w:del w:id="378" w:author="Ligia Freire" w:date="2016-10-03T14:11:00Z"/>
                <w:rFonts w:ascii="Calibri" w:hAnsi="Calibri"/>
                <w:b/>
                <w:bCs/>
                <w:color w:val="000000"/>
                <w:sz w:val="18"/>
                <w:szCs w:val="18"/>
                <w:lang w:eastAsia="es-EC"/>
              </w:rPr>
            </w:pPr>
            <w:del w:id="379" w:author="Ligia Freire" w:date="2016-10-03T14:11:00Z">
              <w:r w:rsidRPr="00B36C31" w:rsidDel="001C1C85">
                <w:rPr>
                  <w:rFonts w:ascii="Calibri" w:hAnsi="Calibri"/>
                  <w:b/>
                  <w:bCs/>
                  <w:color w:val="000000"/>
                  <w:sz w:val="18"/>
                  <w:szCs w:val="18"/>
                  <w:lang w:eastAsia="es-EC"/>
                </w:rPr>
                <w:delText>Exposición a energía eléctrica directa o indirecta</w:delText>
              </w:r>
            </w:del>
          </w:p>
        </w:tc>
        <w:tc>
          <w:tcPr>
            <w:tcW w:w="1984" w:type="dxa"/>
            <w:tcBorders>
              <w:top w:val="nil"/>
              <w:left w:val="nil"/>
              <w:bottom w:val="single" w:sz="4" w:space="0" w:color="auto"/>
              <w:right w:val="single" w:sz="4" w:space="0" w:color="auto"/>
            </w:tcBorders>
            <w:shd w:val="clear" w:color="auto" w:fill="auto"/>
            <w:vAlign w:val="center"/>
            <w:tcPrChange w:id="380"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43C31306" w14:textId="77777777" w:rsidR="00DA09F2" w:rsidRPr="00DA09F2" w:rsidDel="001C1C85" w:rsidRDefault="00DA09F2" w:rsidP="00DA09F2">
            <w:pPr>
              <w:rPr>
                <w:del w:id="381" w:author="Ligia Freire" w:date="2016-10-03T14:11:00Z"/>
                <w:rFonts w:ascii="Calibri" w:hAnsi="Calibri"/>
                <w:color w:val="000000"/>
                <w:sz w:val="18"/>
                <w:szCs w:val="18"/>
                <w:lang w:eastAsia="es-EC"/>
              </w:rPr>
            </w:pPr>
            <w:del w:id="382" w:author="Ligia Freire" w:date="2016-10-03T14:11:00Z">
              <w:r w:rsidRPr="00DA09F2" w:rsidDel="001C1C85">
                <w:rPr>
                  <w:rFonts w:ascii="Calibri" w:hAnsi="Calibri"/>
                  <w:color w:val="000000"/>
                  <w:sz w:val="18"/>
                  <w:szCs w:val="18"/>
                  <w:lang w:eastAsia="es-EC"/>
                </w:rPr>
                <w:delText>Trabajos con equipos eléctricos</w:delText>
              </w:r>
            </w:del>
          </w:p>
        </w:tc>
        <w:tc>
          <w:tcPr>
            <w:tcW w:w="1985" w:type="dxa"/>
            <w:tcBorders>
              <w:top w:val="nil"/>
              <w:left w:val="nil"/>
              <w:bottom w:val="single" w:sz="4" w:space="0" w:color="auto"/>
              <w:right w:val="single" w:sz="4" w:space="0" w:color="auto"/>
            </w:tcBorders>
            <w:shd w:val="clear" w:color="auto" w:fill="auto"/>
            <w:vAlign w:val="center"/>
            <w:tcPrChange w:id="383"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2DBDA79F" w14:textId="77777777" w:rsidR="00DA09F2" w:rsidRPr="00DA09F2" w:rsidDel="001C1C85" w:rsidRDefault="00DA09F2" w:rsidP="00DA09F2">
            <w:pPr>
              <w:jc w:val="center"/>
              <w:rPr>
                <w:del w:id="384" w:author="Ligia Freire" w:date="2016-10-03T14:11:00Z"/>
                <w:rFonts w:ascii="Calibri" w:hAnsi="Calibri"/>
                <w:color w:val="000000"/>
                <w:sz w:val="18"/>
                <w:szCs w:val="18"/>
                <w:lang w:eastAsia="es-EC"/>
              </w:rPr>
            </w:pPr>
            <w:del w:id="385" w:author="Ligia Freire" w:date="2016-10-03T14:11:00Z">
              <w:r w:rsidRPr="00DA09F2" w:rsidDel="001C1C85">
                <w:rPr>
                  <w:rFonts w:ascii="Calibri" w:hAnsi="Calibri"/>
                  <w:color w:val="000000"/>
                  <w:sz w:val="18"/>
                  <w:szCs w:val="18"/>
                  <w:lang w:eastAsia="es-EC"/>
                </w:rPr>
                <w:delText>Inspección de equipo</w:delText>
              </w:r>
            </w:del>
          </w:p>
        </w:tc>
        <w:tc>
          <w:tcPr>
            <w:tcW w:w="1843" w:type="dxa"/>
            <w:tcBorders>
              <w:top w:val="nil"/>
              <w:left w:val="nil"/>
              <w:bottom w:val="single" w:sz="4" w:space="0" w:color="auto"/>
              <w:right w:val="single" w:sz="4" w:space="0" w:color="auto"/>
            </w:tcBorders>
            <w:shd w:val="clear" w:color="auto" w:fill="auto"/>
            <w:vAlign w:val="center"/>
            <w:tcPrChange w:id="386"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FD43B74" w14:textId="77777777" w:rsidR="00DA09F2" w:rsidRPr="00DA09F2" w:rsidDel="001C1C85" w:rsidRDefault="00DA09F2" w:rsidP="00DA09F2">
            <w:pPr>
              <w:jc w:val="center"/>
              <w:rPr>
                <w:del w:id="387" w:author="Ligia Freire" w:date="2016-10-03T14:11:00Z"/>
                <w:rFonts w:ascii="Calibri" w:hAnsi="Calibri"/>
                <w:color w:val="000000"/>
                <w:sz w:val="18"/>
                <w:szCs w:val="18"/>
                <w:lang w:eastAsia="es-EC"/>
              </w:rPr>
            </w:pPr>
            <w:del w:id="388"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25E134F4" w14:textId="77777777" w:rsidTr="00F54AFC">
        <w:trPr>
          <w:trHeight w:val="600"/>
          <w:jc w:val="center"/>
          <w:del w:id="389" w:author="Ligia Freire" w:date="2016-10-03T14:11:00Z"/>
          <w:trPrChange w:id="390"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391"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64DEE851" w14:textId="77777777" w:rsidR="00DA09F2" w:rsidRPr="00B36C31" w:rsidDel="001C1C85" w:rsidRDefault="00DA09F2" w:rsidP="00DA09F2">
            <w:pPr>
              <w:rPr>
                <w:del w:id="392"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393"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68367BB" w14:textId="77777777" w:rsidR="00DA09F2" w:rsidRPr="00B36C31" w:rsidDel="001C1C85" w:rsidRDefault="00DA09F2" w:rsidP="00DA09F2">
            <w:pPr>
              <w:rPr>
                <w:del w:id="394" w:author="Ligia Freire" w:date="2016-10-03T14:11:00Z"/>
                <w:rFonts w:ascii="Calibri" w:hAnsi="Calibri"/>
                <w:b/>
                <w:bCs/>
                <w:color w:val="000000"/>
                <w:sz w:val="18"/>
                <w:szCs w:val="18"/>
                <w:lang w:eastAsia="es-EC"/>
              </w:rPr>
            </w:pPr>
            <w:del w:id="395" w:author="Ligia Freire" w:date="2016-10-03T14:11:00Z">
              <w:r w:rsidRPr="00B36C31" w:rsidDel="001C1C85">
                <w:rPr>
                  <w:rFonts w:ascii="Calibri" w:hAnsi="Calibri"/>
                  <w:b/>
                  <w:bCs/>
                  <w:color w:val="000000"/>
                  <w:sz w:val="18"/>
                  <w:szCs w:val="18"/>
                  <w:lang w:eastAsia="es-EC"/>
                </w:rPr>
                <w:delText>Exposición a radiación no ionizante - Ultravioleta</w:delText>
              </w:r>
            </w:del>
          </w:p>
        </w:tc>
        <w:tc>
          <w:tcPr>
            <w:tcW w:w="1984" w:type="dxa"/>
            <w:tcBorders>
              <w:top w:val="nil"/>
              <w:left w:val="nil"/>
              <w:bottom w:val="single" w:sz="4" w:space="0" w:color="auto"/>
              <w:right w:val="single" w:sz="4" w:space="0" w:color="auto"/>
            </w:tcBorders>
            <w:shd w:val="clear" w:color="auto" w:fill="auto"/>
            <w:vAlign w:val="center"/>
            <w:tcPrChange w:id="396"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0A2F57E4" w14:textId="77777777" w:rsidR="00DA09F2" w:rsidRPr="00DA09F2" w:rsidDel="001C1C85" w:rsidRDefault="00DA09F2" w:rsidP="00DA09F2">
            <w:pPr>
              <w:rPr>
                <w:del w:id="397" w:author="Ligia Freire" w:date="2016-10-03T14:11:00Z"/>
                <w:rFonts w:ascii="Calibri" w:hAnsi="Calibri"/>
                <w:color w:val="000000"/>
                <w:sz w:val="18"/>
                <w:szCs w:val="18"/>
                <w:lang w:eastAsia="es-EC"/>
              </w:rPr>
            </w:pPr>
            <w:del w:id="398" w:author="Ligia Freire" w:date="2016-10-03T14:11:00Z">
              <w:r w:rsidRPr="00DA09F2" w:rsidDel="001C1C85">
                <w:rPr>
                  <w:rFonts w:ascii="Calibri" w:hAnsi="Calibri"/>
                  <w:color w:val="000000"/>
                  <w:sz w:val="18"/>
                  <w:szCs w:val="18"/>
                  <w:lang w:eastAsia="es-EC"/>
                </w:rPr>
                <w:delText>Trabajos en el exterior expuesto al sol</w:delText>
              </w:r>
            </w:del>
          </w:p>
        </w:tc>
        <w:tc>
          <w:tcPr>
            <w:tcW w:w="1985" w:type="dxa"/>
            <w:tcBorders>
              <w:top w:val="nil"/>
              <w:left w:val="nil"/>
              <w:bottom w:val="single" w:sz="4" w:space="0" w:color="auto"/>
              <w:right w:val="single" w:sz="4" w:space="0" w:color="auto"/>
            </w:tcBorders>
            <w:shd w:val="clear" w:color="auto" w:fill="auto"/>
            <w:vAlign w:val="center"/>
            <w:tcPrChange w:id="399"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554B68F8" w14:textId="77777777" w:rsidR="00DA09F2" w:rsidRPr="00DA09F2" w:rsidDel="001C1C85" w:rsidRDefault="00DA09F2" w:rsidP="00DA09F2">
            <w:pPr>
              <w:jc w:val="center"/>
              <w:rPr>
                <w:del w:id="400" w:author="Ligia Freire" w:date="2016-10-03T14:11:00Z"/>
                <w:rFonts w:ascii="Calibri" w:hAnsi="Calibri"/>
                <w:color w:val="000000"/>
                <w:sz w:val="18"/>
                <w:szCs w:val="18"/>
                <w:lang w:eastAsia="es-EC"/>
              </w:rPr>
            </w:pPr>
            <w:del w:id="401" w:author="Ligia Freire" w:date="2016-10-03T14:11:00Z">
              <w:r w:rsidRPr="00DA09F2" w:rsidDel="001C1C85">
                <w:rPr>
                  <w:rFonts w:ascii="Calibri" w:hAnsi="Calibri"/>
                  <w:color w:val="000000"/>
                  <w:sz w:val="18"/>
                  <w:szCs w:val="18"/>
                  <w:lang w:eastAsia="es-EC"/>
                </w:rPr>
                <w:delText>Análisis de nivel UV</w:delText>
              </w:r>
            </w:del>
          </w:p>
        </w:tc>
        <w:tc>
          <w:tcPr>
            <w:tcW w:w="1843" w:type="dxa"/>
            <w:tcBorders>
              <w:top w:val="nil"/>
              <w:left w:val="nil"/>
              <w:bottom w:val="single" w:sz="4" w:space="0" w:color="auto"/>
              <w:right w:val="single" w:sz="4" w:space="0" w:color="auto"/>
            </w:tcBorders>
            <w:shd w:val="clear" w:color="auto" w:fill="auto"/>
            <w:vAlign w:val="center"/>
            <w:tcPrChange w:id="402"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906D333" w14:textId="77777777" w:rsidR="00DA09F2" w:rsidRPr="00DA09F2" w:rsidDel="001C1C85" w:rsidRDefault="00DA09F2" w:rsidP="00DA09F2">
            <w:pPr>
              <w:jc w:val="center"/>
              <w:rPr>
                <w:del w:id="403" w:author="Ligia Freire" w:date="2016-10-03T14:11:00Z"/>
                <w:rFonts w:ascii="Calibri" w:hAnsi="Calibri"/>
                <w:color w:val="000000"/>
                <w:sz w:val="18"/>
                <w:szCs w:val="18"/>
                <w:lang w:eastAsia="es-EC"/>
              </w:rPr>
            </w:pPr>
            <w:del w:id="404"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1FDE2E8E" w14:textId="77777777" w:rsidTr="00F54AFC">
        <w:trPr>
          <w:trHeight w:val="600"/>
          <w:jc w:val="center"/>
          <w:del w:id="405" w:author="Ligia Freire" w:date="2016-10-03T14:11:00Z"/>
          <w:trPrChange w:id="406"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407"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4BB93DEC" w14:textId="77777777" w:rsidR="00DA09F2" w:rsidRPr="00B36C31" w:rsidDel="001C1C85" w:rsidRDefault="00DA09F2" w:rsidP="00DA09F2">
            <w:pPr>
              <w:rPr>
                <w:del w:id="408"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40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C8952F0" w14:textId="77777777" w:rsidR="00DA09F2" w:rsidRPr="00B36C31" w:rsidDel="001C1C85" w:rsidRDefault="00DA09F2" w:rsidP="00DA09F2">
            <w:pPr>
              <w:rPr>
                <w:del w:id="410" w:author="Ligia Freire" w:date="2016-10-03T14:11:00Z"/>
                <w:rFonts w:ascii="Calibri" w:hAnsi="Calibri"/>
                <w:b/>
                <w:bCs/>
                <w:color w:val="000000"/>
                <w:sz w:val="18"/>
                <w:szCs w:val="18"/>
                <w:lang w:eastAsia="es-EC"/>
              </w:rPr>
            </w:pPr>
            <w:del w:id="411" w:author="Ligia Freire" w:date="2016-10-03T14:11:00Z">
              <w:r w:rsidRPr="00B36C31" w:rsidDel="001C1C85">
                <w:rPr>
                  <w:rFonts w:ascii="Calibri" w:hAnsi="Calibri"/>
                  <w:b/>
                  <w:bCs/>
                  <w:color w:val="000000"/>
                  <w:sz w:val="18"/>
                  <w:szCs w:val="18"/>
                  <w:lang w:eastAsia="es-EC"/>
                </w:rPr>
                <w:delText>Exposición a radiación no ionizante - Láser</w:delText>
              </w:r>
            </w:del>
          </w:p>
        </w:tc>
        <w:tc>
          <w:tcPr>
            <w:tcW w:w="1984" w:type="dxa"/>
            <w:tcBorders>
              <w:top w:val="nil"/>
              <w:left w:val="nil"/>
              <w:bottom w:val="single" w:sz="4" w:space="0" w:color="auto"/>
              <w:right w:val="single" w:sz="4" w:space="0" w:color="auto"/>
            </w:tcBorders>
            <w:shd w:val="clear" w:color="auto" w:fill="auto"/>
            <w:vAlign w:val="center"/>
            <w:tcPrChange w:id="412"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5B3F909C" w14:textId="77777777" w:rsidR="00DA09F2" w:rsidRPr="00DA09F2" w:rsidDel="001C1C85" w:rsidRDefault="00DA09F2" w:rsidP="00DA09F2">
            <w:pPr>
              <w:rPr>
                <w:del w:id="413" w:author="Ligia Freire" w:date="2016-10-03T14:11:00Z"/>
                <w:rFonts w:ascii="Calibri" w:hAnsi="Calibri"/>
                <w:color w:val="000000"/>
                <w:sz w:val="18"/>
                <w:szCs w:val="18"/>
                <w:lang w:eastAsia="es-EC"/>
              </w:rPr>
            </w:pPr>
            <w:del w:id="414" w:author="Ligia Freire" w:date="2016-10-03T14:11:00Z">
              <w:r w:rsidRPr="00DA09F2" w:rsidDel="001C1C85">
                <w:rPr>
                  <w:rFonts w:ascii="Calibri" w:hAnsi="Calibri"/>
                  <w:color w:val="000000"/>
                  <w:sz w:val="18"/>
                  <w:szCs w:val="18"/>
                  <w:lang w:eastAsia="es-EC"/>
                </w:rPr>
                <w:delText>Trabajos con equipos láser</w:delText>
              </w:r>
            </w:del>
          </w:p>
        </w:tc>
        <w:tc>
          <w:tcPr>
            <w:tcW w:w="1985" w:type="dxa"/>
            <w:tcBorders>
              <w:top w:val="nil"/>
              <w:left w:val="nil"/>
              <w:bottom w:val="single" w:sz="4" w:space="0" w:color="auto"/>
              <w:right w:val="single" w:sz="4" w:space="0" w:color="auto"/>
            </w:tcBorders>
            <w:shd w:val="clear" w:color="auto" w:fill="auto"/>
            <w:vAlign w:val="center"/>
            <w:tcPrChange w:id="415"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309B9F31" w14:textId="77777777" w:rsidR="00DA09F2" w:rsidRPr="00DA09F2" w:rsidDel="001C1C85" w:rsidRDefault="00DA09F2" w:rsidP="00DA09F2">
            <w:pPr>
              <w:jc w:val="center"/>
              <w:rPr>
                <w:del w:id="416" w:author="Ligia Freire" w:date="2016-10-03T14:11:00Z"/>
                <w:rFonts w:ascii="Calibri" w:hAnsi="Calibri"/>
                <w:color w:val="000000"/>
                <w:sz w:val="18"/>
                <w:szCs w:val="18"/>
                <w:lang w:eastAsia="es-EC"/>
              </w:rPr>
            </w:pPr>
            <w:del w:id="417" w:author="Ligia Freire" w:date="2016-10-03T14:11:00Z">
              <w:r w:rsidRPr="00DA09F2" w:rsidDel="001C1C85">
                <w:rPr>
                  <w:rFonts w:ascii="Calibri" w:hAnsi="Calibri"/>
                  <w:color w:val="000000"/>
                  <w:sz w:val="18"/>
                  <w:szCs w:val="18"/>
                  <w:lang w:eastAsia="es-EC"/>
                </w:rPr>
                <w:delText>Inspección de equipo</w:delText>
              </w:r>
            </w:del>
          </w:p>
        </w:tc>
        <w:tc>
          <w:tcPr>
            <w:tcW w:w="1843" w:type="dxa"/>
            <w:tcBorders>
              <w:top w:val="nil"/>
              <w:left w:val="nil"/>
              <w:bottom w:val="single" w:sz="4" w:space="0" w:color="auto"/>
              <w:right w:val="single" w:sz="4" w:space="0" w:color="auto"/>
            </w:tcBorders>
            <w:shd w:val="clear" w:color="auto" w:fill="auto"/>
            <w:vAlign w:val="center"/>
            <w:tcPrChange w:id="418"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D36F191" w14:textId="77777777" w:rsidR="00DA09F2" w:rsidRPr="00DA09F2" w:rsidDel="001C1C85" w:rsidRDefault="00DA09F2" w:rsidP="00DA09F2">
            <w:pPr>
              <w:jc w:val="center"/>
              <w:rPr>
                <w:del w:id="419" w:author="Ligia Freire" w:date="2016-10-03T14:11:00Z"/>
                <w:rFonts w:ascii="Calibri" w:hAnsi="Calibri"/>
                <w:color w:val="000000"/>
                <w:sz w:val="18"/>
                <w:szCs w:val="18"/>
                <w:lang w:eastAsia="es-EC"/>
              </w:rPr>
            </w:pPr>
            <w:del w:id="420" w:author="Ligia Freire" w:date="2016-10-03T14:11:00Z">
              <w:r w:rsidRPr="00DA09F2" w:rsidDel="001C1C85">
                <w:rPr>
                  <w:rFonts w:ascii="Calibri" w:hAnsi="Calibri"/>
                  <w:color w:val="000000"/>
                  <w:sz w:val="18"/>
                  <w:szCs w:val="18"/>
                  <w:lang w:eastAsia="es-EC"/>
                </w:rPr>
                <w:delText>Evaluación Visual</w:delText>
              </w:r>
            </w:del>
          </w:p>
        </w:tc>
      </w:tr>
      <w:tr w:rsidR="00DA09F2" w:rsidRPr="00DA09F2" w:rsidDel="001C1C85" w14:paraId="056E2904" w14:textId="77777777" w:rsidTr="00F54AFC">
        <w:trPr>
          <w:trHeight w:val="915"/>
          <w:jc w:val="center"/>
          <w:del w:id="421" w:author="Ligia Freire" w:date="2016-10-03T14:11:00Z"/>
          <w:trPrChange w:id="422" w:author="Alywin Hacay Chang" w:date="2016-09-29T15:22:00Z">
            <w:trPr>
              <w:trHeight w:val="915"/>
              <w:jc w:val="center"/>
            </w:trPr>
          </w:trPrChange>
        </w:trPr>
        <w:tc>
          <w:tcPr>
            <w:tcW w:w="1149" w:type="dxa"/>
            <w:vMerge/>
            <w:tcBorders>
              <w:top w:val="nil"/>
              <w:left w:val="single" w:sz="8" w:space="0" w:color="auto"/>
              <w:bottom w:val="single" w:sz="8" w:space="0" w:color="000000"/>
              <w:right w:val="single" w:sz="4" w:space="0" w:color="auto"/>
            </w:tcBorders>
            <w:vAlign w:val="center"/>
            <w:tcPrChange w:id="423"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29ACC020" w14:textId="77777777" w:rsidR="00DA09F2" w:rsidRPr="00B36C31" w:rsidDel="001C1C85" w:rsidRDefault="00DA09F2" w:rsidP="00DA09F2">
            <w:pPr>
              <w:rPr>
                <w:del w:id="424" w:author="Ligia Freire" w:date="2016-10-03T14:11:00Z"/>
                <w:rFonts w:ascii="Calibri" w:hAnsi="Calibri"/>
                <w:b/>
                <w:bCs/>
                <w:color w:val="000000"/>
                <w:sz w:val="18"/>
                <w:szCs w:val="18"/>
                <w:lang w:eastAsia="es-EC"/>
              </w:rPr>
            </w:pPr>
          </w:p>
        </w:tc>
        <w:tc>
          <w:tcPr>
            <w:tcW w:w="1843" w:type="dxa"/>
            <w:tcBorders>
              <w:top w:val="nil"/>
              <w:left w:val="nil"/>
              <w:bottom w:val="single" w:sz="8" w:space="0" w:color="auto"/>
              <w:right w:val="single" w:sz="4" w:space="0" w:color="auto"/>
            </w:tcBorders>
            <w:shd w:val="clear" w:color="auto" w:fill="auto"/>
            <w:vAlign w:val="center"/>
            <w:tcPrChange w:id="425" w:author="Alywin Hacay Chang" w:date="2016-09-29T15:22:00Z">
              <w:tcPr>
                <w:tcW w:w="1843" w:type="dxa"/>
                <w:tcBorders>
                  <w:top w:val="nil"/>
                  <w:left w:val="nil"/>
                  <w:bottom w:val="single" w:sz="8" w:space="0" w:color="auto"/>
                  <w:right w:val="single" w:sz="4" w:space="0" w:color="auto"/>
                </w:tcBorders>
                <w:shd w:val="clear" w:color="auto" w:fill="auto"/>
                <w:vAlign w:val="center"/>
              </w:tcPr>
            </w:tcPrChange>
          </w:tcPr>
          <w:p w14:paraId="63534A7D" w14:textId="77777777" w:rsidR="00DA09F2" w:rsidRPr="00B36C31" w:rsidDel="001C1C85" w:rsidRDefault="00DA09F2" w:rsidP="00DA09F2">
            <w:pPr>
              <w:rPr>
                <w:del w:id="426" w:author="Ligia Freire" w:date="2016-10-03T14:11:00Z"/>
                <w:rFonts w:ascii="Calibri" w:hAnsi="Calibri"/>
                <w:b/>
                <w:bCs/>
                <w:color w:val="000000"/>
                <w:sz w:val="18"/>
                <w:szCs w:val="18"/>
                <w:lang w:eastAsia="es-EC"/>
              </w:rPr>
            </w:pPr>
            <w:del w:id="427" w:author="Ligia Freire" w:date="2016-10-03T14:11:00Z">
              <w:r w:rsidRPr="00B36C31" w:rsidDel="001C1C85">
                <w:rPr>
                  <w:rFonts w:ascii="Calibri" w:hAnsi="Calibri"/>
                  <w:b/>
                  <w:bCs/>
                  <w:color w:val="000000"/>
                  <w:sz w:val="18"/>
                  <w:szCs w:val="18"/>
                  <w:lang w:eastAsia="es-EC"/>
                </w:rPr>
                <w:delText>Exposición a radiación no ionizante - Campos electromagnéticos</w:delText>
              </w:r>
            </w:del>
          </w:p>
        </w:tc>
        <w:tc>
          <w:tcPr>
            <w:tcW w:w="1984" w:type="dxa"/>
            <w:tcBorders>
              <w:top w:val="nil"/>
              <w:left w:val="nil"/>
              <w:bottom w:val="single" w:sz="8" w:space="0" w:color="auto"/>
              <w:right w:val="single" w:sz="4" w:space="0" w:color="auto"/>
            </w:tcBorders>
            <w:shd w:val="clear" w:color="auto" w:fill="auto"/>
            <w:vAlign w:val="center"/>
            <w:tcPrChange w:id="428" w:author="Alywin Hacay Chang" w:date="2016-09-29T15:22:00Z">
              <w:tcPr>
                <w:tcW w:w="1984" w:type="dxa"/>
                <w:tcBorders>
                  <w:top w:val="nil"/>
                  <w:left w:val="nil"/>
                  <w:bottom w:val="single" w:sz="8" w:space="0" w:color="auto"/>
                  <w:right w:val="single" w:sz="4" w:space="0" w:color="auto"/>
                </w:tcBorders>
                <w:shd w:val="clear" w:color="auto" w:fill="auto"/>
                <w:vAlign w:val="center"/>
              </w:tcPr>
            </w:tcPrChange>
          </w:tcPr>
          <w:p w14:paraId="0D5D8677" w14:textId="77777777" w:rsidR="00DA09F2" w:rsidRPr="00DA09F2" w:rsidDel="001C1C85" w:rsidRDefault="00DA09F2" w:rsidP="00DA09F2">
            <w:pPr>
              <w:rPr>
                <w:del w:id="429" w:author="Ligia Freire" w:date="2016-10-03T14:11:00Z"/>
                <w:rFonts w:ascii="Calibri" w:hAnsi="Calibri"/>
                <w:color w:val="000000"/>
                <w:sz w:val="18"/>
                <w:szCs w:val="18"/>
                <w:lang w:eastAsia="es-EC"/>
              </w:rPr>
            </w:pPr>
            <w:del w:id="430" w:author="Ligia Freire" w:date="2016-10-03T14:11:00Z">
              <w:r w:rsidRPr="00DA09F2" w:rsidDel="001C1C85">
                <w:rPr>
                  <w:rFonts w:ascii="Calibri" w:hAnsi="Calibri"/>
                  <w:color w:val="000000"/>
                  <w:sz w:val="18"/>
                  <w:szCs w:val="18"/>
                  <w:lang w:eastAsia="es-EC"/>
                </w:rPr>
                <w:delText>Trabajos en áreas de de generación de campos electromagnéticos</w:delText>
              </w:r>
            </w:del>
          </w:p>
        </w:tc>
        <w:tc>
          <w:tcPr>
            <w:tcW w:w="1985" w:type="dxa"/>
            <w:tcBorders>
              <w:top w:val="nil"/>
              <w:left w:val="nil"/>
              <w:bottom w:val="single" w:sz="8" w:space="0" w:color="auto"/>
              <w:right w:val="single" w:sz="4" w:space="0" w:color="auto"/>
            </w:tcBorders>
            <w:shd w:val="clear" w:color="auto" w:fill="auto"/>
            <w:vAlign w:val="center"/>
            <w:tcPrChange w:id="431" w:author="Alywin Hacay Chang" w:date="2016-09-29T15:22:00Z">
              <w:tcPr>
                <w:tcW w:w="1985" w:type="dxa"/>
                <w:tcBorders>
                  <w:top w:val="nil"/>
                  <w:left w:val="nil"/>
                  <w:bottom w:val="single" w:sz="8" w:space="0" w:color="auto"/>
                  <w:right w:val="single" w:sz="4" w:space="0" w:color="auto"/>
                </w:tcBorders>
                <w:shd w:val="clear" w:color="auto" w:fill="auto"/>
                <w:vAlign w:val="center"/>
              </w:tcPr>
            </w:tcPrChange>
          </w:tcPr>
          <w:p w14:paraId="57FC29AB" w14:textId="77777777" w:rsidR="00DA09F2" w:rsidRPr="00DA09F2" w:rsidDel="001C1C85" w:rsidRDefault="00DA09F2" w:rsidP="00DA09F2">
            <w:pPr>
              <w:jc w:val="center"/>
              <w:rPr>
                <w:del w:id="432" w:author="Ligia Freire" w:date="2016-10-03T14:11:00Z"/>
                <w:rFonts w:ascii="Calibri" w:hAnsi="Calibri"/>
                <w:color w:val="000000"/>
                <w:sz w:val="18"/>
                <w:szCs w:val="18"/>
                <w:lang w:eastAsia="es-EC"/>
              </w:rPr>
            </w:pPr>
            <w:del w:id="433" w:author="Ligia Freire" w:date="2016-10-03T14:11:00Z">
              <w:r w:rsidRPr="00DA09F2" w:rsidDel="001C1C85">
                <w:rPr>
                  <w:rFonts w:ascii="Calibri" w:hAnsi="Calibri"/>
                  <w:color w:val="000000"/>
                  <w:sz w:val="18"/>
                  <w:szCs w:val="18"/>
                  <w:lang w:eastAsia="es-EC"/>
                </w:rPr>
                <w:delText>Análisis de campo electromagnético</w:delText>
              </w:r>
            </w:del>
          </w:p>
        </w:tc>
        <w:tc>
          <w:tcPr>
            <w:tcW w:w="1843" w:type="dxa"/>
            <w:tcBorders>
              <w:top w:val="nil"/>
              <w:left w:val="nil"/>
              <w:bottom w:val="single" w:sz="8" w:space="0" w:color="auto"/>
              <w:right w:val="single" w:sz="4" w:space="0" w:color="auto"/>
            </w:tcBorders>
            <w:shd w:val="clear" w:color="auto" w:fill="auto"/>
            <w:vAlign w:val="center"/>
            <w:tcPrChange w:id="434" w:author="Alywin Hacay Chang" w:date="2016-09-29T15:22:00Z">
              <w:tcPr>
                <w:tcW w:w="1843" w:type="dxa"/>
                <w:tcBorders>
                  <w:top w:val="nil"/>
                  <w:left w:val="nil"/>
                  <w:bottom w:val="single" w:sz="8" w:space="0" w:color="auto"/>
                  <w:right w:val="single" w:sz="4" w:space="0" w:color="auto"/>
                </w:tcBorders>
                <w:shd w:val="clear" w:color="auto" w:fill="auto"/>
                <w:vAlign w:val="center"/>
              </w:tcPr>
            </w:tcPrChange>
          </w:tcPr>
          <w:p w14:paraId="7FD765ED" w14:textId="77777777" w:rsidR="00DA09F2" w:rsidRPr="00DA09F2" w:rsidDel="001C1C85" w:rsidRDefault="00DA09F2" w:rsidP="00DA09F2">
            <w:pPr>
              <w:jc w:val="center"/>
              <w:rPr>
                <w:del w:id="435" w:author="Ligia Freire" w:date="2016-10-03T14:11:00Z"/>
                <w:rFonts w:ascii="Calibri" w:hAnsi="Calibri"/>
                <w:color w:val="000000"/>
                <w:sz w:val="18"/>
                <w:szCs w:val="18"/>
                <w:lang w:eastAsia="es-EC"/>
              </w:rPr>
            </w:pPr>
            <w:del w:id="436"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419996BF" w14:textId="77777777" w:rsidTr="00F54AFC">
        <w:trPr>
          <w:trHeight w:val="600"/>
          <w:jc w:val="center"/>
          <w:del w:id="437" w:author="Ligia Freire" w:date="2016-10-03T14:11:00Z"/>
          <w:trPrChange w:id="438" w:author="Alywin Hacay Chang" w:date="2016-09-29T15:22:00Z">
            <w:trPr>
              <w:trHeight w:val="600"/>
              <w:jc w:val="center"/>
            </w:trPr>
          </w:trPrChange>
        </w:trPr>
        <w:tc>
          <w:tcPr>
            <w:tcW w:w="1149" w:type="dxa"/>
            <w:vMerge w:val="restart"/>
            <w:tcBorders>
              <w:top w:val="nil"/>
              <w:left w:val="single" w:sz="8" w:space="0" w:color="auto"/>
              <w:bottom w:val="single" w:sz="8" w:space="0" w:color="000000"/>
              <w:right w:val="single" w:sz="4" w:space="0" w:color="auto"/>
            </w:tcBorders>
            <w:shd w:val="clear" w:color="auto" w:fill="auto"/>
            <w:vAlign w:val="center"/>
            <w:tcPrChange w:id="439" w:author="Alywin Hacay Chang" w:date="2016-09-29T15:22:00Z">
              <w:tcPr>
                <w:tcW w:w="1149" w:type="dxa"/>
                <w:vMerge w:val="restart"/>
                <w:tcBorders>
                  <w:top w:val="nil"/>
                  <w:left w:val="single" w:sz="8" w:space="0" w:color="auto"/>
                  <w:bottom w:val="single" w:sz="8" w:space="0" w:color="000000"/>
                  <w:right w:val="single" w:sz="4" w:space="0" w:color="auto"/>
                </w:tcBorders>
                <w:shd w:val="clear" w:color="auto" w:fill="auto"/>
                <w:vAlign w:val="center"/>
              </w:tcPr>
            </w:tcPrChange>
          </w:tcPr>
          <w:p w14:paraId="6E2831ED" w14:textId="77777777" w:rsidR="00DA09F2" w:rsidRPr="00B36C31" w:rsidDel="001C1C85" w:rsidRDefault="00DA09F2" w:rsidP="00DA09F2">
            <w:pPr>
              <w:jc w:val="center"/>
              <w:rPr>
                <w:del w:id="440" w:author="Ligia Freire" w:date="2016-10-03T14:11:00Z"/>
                <w:rFonts w:ascii="Calibri" w:hAnsi="Calibri"/>
                <w:b/>
                <w:bCs/>
                <w:color w:val="000000"/>
                <w:sz w:val="18"/>
                <w:szCs w:val="18"/>
                <w:lang w:eastAsia="es-EC"/>
              </w:rPr>
            </w:pPr>
            <w:del w:id="441" w:author="Ligia Freire" w:date="2016-10-03T14:11:00Z">
              <w:r w:rsidRPr="00B36C31" w:rsidDel="001C1C85">
                <w:rPr>
                  <w:rFonts w:ascii="Calibri" w:hAnsi="Calibri"/>
                  <w:b/>
                  <w:bCs/>
                  <w:color w:val="000000"/>
                  <w:sz w:val="18"/>
                  <w:szCs w:val="18"/>
                  <w:lang w:eastAsia="es-EC"/>
                </w:rPr>
                <w:delText>Riesgos Químicos</w:delText>
              </w:r>
            </w:del>
          </w:p>
        </w:tc>
        <w:tc>
          <w:tcPr>
            <w:tcW w:w="1843" w:type="dxa"/>
            <w:tcBorders>
              <w:top w:val="nil"/>
              <w:left w:val="nil"/>
              <w:bottom w:val="single" w:sz="4" w:space="0" w:color="auto"/>
              <w:right w:val="single" w:sz="4" w:space="0" w:color="auto"/>
            </w:tcBorders>
            <w:shd w:val="clear" w:color="auto" w:fill="auto"/>
            <w:vAlign w:val="center"/>
            <w:tcPrChange w:id="442"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7104923" w14:textId="77777777" w:rsidR="00DA09F2" w:rsidRPr="00B36C31" w:rsidDel="001C1C85" w:rsidRDefault="00DA09F2" w:rsidP="00DA09F2">
            <w:pPr>
              <w:rPr>
                <w:del w:id="443" w:author="Ligia Freire" w:date="2016-10-03T14:11:00Z"/>
                <w:rFonts w:ascii="Calibri" w:hAnsi="Calibri"/>
                <w:b/>
                <w:bCs/>
                <w:color w:val="000000"/>
                <w:sz w:val="18"/>
                <w:szCs w:val="18"/>
                <w:lang w:eastAsia="es-EC"/>
              </w:rPr>
            </w:pPr>
            <w:del w:id="444" w:author="Ligia Freire" w:date="2016-10-03T14:11:00Z">
              <w:r w:rsidRPr="00B36C31" w:rsidDel="001C1C85">
                <w:rPr>
                  <w:rFonts w:ascii="Calibri" w:hAnsi="Calibri"/>
                  <w:b/>
                  <w:bCs/>
                  <w:color w:val="000000"/>
                  <w:sz w:val="18"/>
                  <w:szCs w:val="18"/>
                  <w:lang w:eastAsia="es-EC"/>
                </w:rPr>
                <w:delText>Exposición con químicos ácidos</w:delText>
              </w:r>
            </w:del>
          </w:p>
        </w:tc>
        <w:tc>
          <w:tcPr>
            <w:tcW w:w="1984" w:type="dxa"/>
            <w:tcBorders>
              <w:top w:val="nil"/>
              <w:left w:val="nil"/>
              <w:bottom w:val="single" w:sz="4" w:space="0" w:color="auto"/>
              <w:right w:val="single" w:sz="4" w:space="0" w:color="auto"/>
            </w:tcBorders>
            <w:shd w:val="clear" w:color="auto" w:fill="auto"/>
            <w:vAlign w:val="center"/>
            <w:tcPrChange w:id="445"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66D276E4" w14:textId="77777777" w:rsidR="00DA09F2" w:rsidRPr="00DA09F2" w:rsidDel="001C1C85" w:rsidRDefault="00DA09F2" w:rsidP="00DA09F2">
            <w:pPr>
              <w:rPr>
                <w:del w:id="446" w:author="Ligia Freire" w:date="2016-10-03T14:11:00Z"/>
                <w:rFonts w:ascii="Calibri" w:hAnsi="Calibri"/>
                <w:color w:val="000000"/>
                <w:sz w:val="18"/>
                <w:szCs w:val="18"/>
                <w:lang w:eastAsia="es-EC"/>
              </w:rPr>
            </w:pPr>
            <w:del w:id="447" w:author="Ligia Freire" w:date="2016-10-03T14:11:00Z">
              <w:r w:rsidRPr="00DA09F2" w:rsidDel="001C1C85">
                <w:rPr>
                  <w:rFonts w:ascii="Calibri" w:hAnsi="Calibri"/>
                  <w:color w:val="000000"/>
                  <w:sz w:val="18"/>
                  <w:szCs w:val="18"/>
                  <w:lang w:eastAsia="es-EC"/>
                </w:rPr>
                <w:delText>Trabajos con substancias de Ph ácido</w:delText>
              </w:r>
            </w:del>
          </w:p>
        </w:tc>
        <w:tc>
          <w:tcPr>
            <w:tcW w:w="1985" w:type="dxa"/>
            <w:tcBorders>
              <w:top w:val="single" w:sz="4" w:space="0" w:color="auto"/>
              <w:left w:val="nil"/>
              <w:bottom w:val="single" w:sz="4" w:space="0" w:color="auto"/>
              <w:right w:val="single" w:sz="4" w:space="0" w:color="auto"/>
            </w:tcBorders>
            <w:shd w:val="clear" w:color="auto" w:fill="auto"/>
            <w:vAlign w:val="center"/>
            <w:tcPrChange w:id="448" w:author="Alywin Hacay Chang" w:date="2016-09-29T15:22:00Z">
              <w:tcPr>
                <w:tcW w:w="1985" w:type="dxa"/>
                <w:tcBorders>
                  <w:top w:val="single" w:sz="4" w:space="0" w:color="auto"/>
                  <w:left w:val="nil"/>
                  <w:bottom w:val="single" w:sz="4" w:space="0" w:color="auto"/>
                  <w:right w:val="single" w:sz="4" w:space="0" w:color="auto"/>
                </w:tcBorders>
                <w:shd w:val="clear" w:color="auto" w:fill="auto"/>
                <w:vAlign w:val="center"/>
              </w:tcPr>
            </w:tcPrChange>
          </w:tcPr>
          <w:p w14:paraId="3327E4FE" w14:textId="77777777" w:rsidR="00DA09F2" w:rsidRPr="00DA09F2" w:rsidDel="001C1C85" w:rsidRDefault="00DA09F2" w:rsidP="00DA09F2">
            <w:pPr>
              <w:jc w:val="center"/>
              <w:rPr>
                <w:del w:id="449" w:author="Ligia Freire" w:date="2016-10-03T14:11:00Z"/>
                <w:rFonts w:ascii="Calibri" w:hAnsi="Calibri"/>
                <w:color w:val="000000"/>
                <w:sz w:val="18"/>
                <w:szCs w:val="18"/>
                <w:lang w:eastAsia="es-EC"/>
              </w:rPr>
            </w:pPr>
            <w:del w:id="450" w:author="Ligia Freire" w:date="2016-10-03T14:11:00Z">
              <w:r w:rsidRPr="00DA09F2" w:rsidDel="001C1C85">
                <w:rPr>
                  <w:rFonts w:ascii="Calibri" w:hAnsi="Calibri"/>
                  <w:color w:val="000000"/>
                  <w:sz w:val="18"/>
                  <w:szCs w:val="18"/>
                  <w:lang w:eastAsia="es-EC"/>
                </w:rPr>
                <w:delText>ACGIH / INSTH</w:delText>
              </w:r>
            </w:del>
          </w:p>
        </w:tc>
        <w:tc>
          <w:tcPr>
            <w:tcW w:w="1843" w:type="dxa"/>
            <w:tcBorders>
              <w:top w:val="single" w:sz="4" w:space="0" w:color="auto"/>
              <w:left w:val="nil"/>
              <w:bottom w:val="single" w:sz="4" w:space="0" w:color="auto"/>
              <w:right w:val="single" w:sz="4" w:space="0" w:color="auto"/>
            </w:tcBorders>
            <w:shd w:val="clear" w:color="auto" w:fill="auto"/>
            <w:vAlign w:val="center"/>
            <w:tcPrChange w:id="451" w:author="Alywin Hacay Chang" w:date="2016-09-29T15:22:00Z">
              <w:tcPr>
                <w:tcW w:w="1843" w:type="dxa"/>
                <w:tcBorders>
                  <w:top w:val="single" w:sz="4" w:space="0" w:color="auto"/>
                  <w:left w:val="nil"/>
                  <w:bottom w:val="single" w:sz="4" w:space="0" w:color="auto"/>
                  <w:right w:val="single" w:sz="4" w:space="0" w:color="auto"/>
                </w:tcBorders>
                <w:shd w:val="clear" w:color="auto" w:fill="auto"/>
                <w:vAlign w:val="center"/>
              </w:tcPr>
            </w:tcPrChange>
          </w:tcPr>
          <w:p w14:paraId="1C88A7C9" w14:textId="77777777" w:rsidR="00DA09F2" w:rsidRPr="00DA09F2" w:rsidDel="001C1C85" w:rsidRDefault="00DA09F2" w:rsidP="00DA09F2">
            <w:pPr>
              <w:jc w:val="center"/>
              <w:rPr>
                <w:del w:id="452" w:author="Ligia Freire" w:date="2016-10-03T14:11:00Z"/>
                <w:rFonts w:ascii="Calibri" w:hAnsi="Calibri"/>
                <w:color w:val="000000"/>
                <w:sz w:val="18"/>
                <w:szCs w:val="18"/>
                <w:lang w:eastAsia="es-EC"/>
              </w:rPr>
            </w:pPr>
            <w:del w:id="453"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2559D798" w14:textId="77777777" w:rsidTr="00F54AFC">
        <w:trPr>
          <w:trHeight w:val="600"/>
          <w:jc w:val="center"/>
          <w:del w:id="454" w:author="Ligia Freire" w:date="2016-10-03T14:11:00Z"/>
          <w:trPrChange w:id="455"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456"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3C38F73A" w14:textId="77777777" w:rsidR="00DA09F2" w:rsidRPr="00B36C31" w:rsidDel="001C1C85" w:rsidRDefault="00DA09F2" w:rsidP="00DA09F2">
            <w:pPr>
              <w:rPr>
                <w:del w:id="457"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458"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70713DBD" w14:textId="77777777" w:rsidR="00DA09F2" w:rsidRPr="00B36C31" w:rsidDel="001C1C85" w:rsidRDefault="00DA09F2" w:rsidP="00DA09F2">
            <w:pPr>
              <w:rPr>
                <w:del w:id="459" w:author="Ligia Freire" w:date="2016-10-03T14:11:00Z"/>
                <w:rFonts w:ascii="Calibri" w:hAnsi="Calibri"/>
                <w:b/>
                <w:bCs/>
                <w:color w:val="000000"/>
                <w:sz w:val="18"/>
                <w:szCs w:val="18"/>
                <w:lang w:eastAsia="es-EC"/>
              </w:rPr>
            </w:pPr>
            <w:del w:id="460" w:author="Ligia Freire" w:date="2016-10-03T14:11:00Z">
              <w:r w:rsidRPr="00B36C31" w:rsidDel="001C1C85">
                <w:rPr>
                  <w:rFonts w:ascii="Calibri" w:hAnsi="Calibri"/>
                  <w:b/>
                  <w:bCs/>
                  <w:color w:val="000000"/>
                  <w:sz w:val="18"/>
                  <w:szCs w:val="18"/>
                  <w:lang w:eastAsia="es-EC"/>
                </w:rPr>
                <w:delText>Exposición con químicos alcalinos</w:delText>
              </w:r>
            </w:del>
          </w:p>
        </w:tc>
        <w:tc>
          <w:tcPr>
            <w:tcW w:w="1984" w:type="dxa"/>
            <w:tcBorders>
              <w:top w:val="nil"/>
              <w:left w:val="nil"/>
              <w:bottom w:val="single" w:sz="4" w:space="0" w:color="auto"/>
              <w:right w:val="single" w:sz="4" w:space="0" w:color="auto"/>
            </w:tcBorders>
            <w:shd w:val="clear" w:color="auto" w:fill="auto"/>
            <w:vAlign w:val="center"/>
            <w:tcPrChange w:id="461"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435A7B6A" w14:textId="77777777" w:rsidR="00DA09F2" w:rsidRPr="00DA09F2" w:rsidDel="001C1C85" w:rsidRDefault="00DA09F2" w:rsidP="00DA09F2">
            <w:pPr>
              <w:rPr>
                <w:del w:id="462" w:author="Ligia Freire" w:date="2016-10-03T14:11:00Z"/>
                <w:rFonts w:ascii="Calibri" w:hAnsi="Calibri"/>
                <w:color w:val="000000"/>
                <w:sz w:val="18"/>
                <w:szCs w:val="18"/>
                <w:lang w:eastAsia="es-EC"/>
              </w:rPr>
            </w:pPr>
            <w:del w:id="463" w:author="Ligia Freire" w:date="2016-10-03T14:11:00Z">
              <w:r w:rsidRPr="00DA09F2" w:rsidDel="001C1C85">
                <w:rPr>
                  <w:rFonts w:ascii="Calibri" w:hAnsi="Calibri"/>
                  <w:color w:val="000000"/>
                  <w:sz w:val="18"/>
                  <w:szCs w:val="18"/>
                  <w:lang w:eastAsia="es-EC"/>
                </w:rPr>
                <w:delText>Trabajos con substancias de Ph alcalino</w:delText>
              </w:r>
            </w:del>
          </w:p>
        </w:tc>
        <w:tc>
          <w:tcPr>
            <w:tcW w:w="1985" w:type="dxa"/>
            <w:tcBorders>
              <w:top w:val="nil"/>
              <w:left w:val="nil"/>
              <w:bottom w:val="single" w:sz="4" w:space="0" w:color="auto"/>
              <w:right w:val="single" w:sz="4" w:space="0" w:color="auto"/>
            </w:tcBorders>
            <w:shd w:val="clear" w:color="auto" w:fill="auto"/>
            <w:vAlign w:val="center"/>
            <w:tcPrChange w:id="464"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013D5FD0" w14:textId="77777777" w:rsidR="00DA09F2" w:rsidRPr="00DA09F2" w:rsidDel="001C1C85" w:rsidRDefault="00DA09F2" w:rsidP="00DA09F2">
            <w:pPr>
              <w:jc w:val="center"/>
              <w:rPr>
                <w:del w:id="465" w:author="Ligia Freire" w:date="2016-10-03T14:11:00Z"/>
                <w:rFonts w:ascii="Calibri" w:hAnsi="Calibri"/>
                <w:color w:val="000000"/>
                <w:sz w:val="18"/>
                <w:szCs w:val="18"/>
                <w:lang w:eastAsia="es-EC"/>
              </w:rPr>
            </w:pPr>
            <w:del w:id="466" w:author="Ligia Freire" w:date="2016-10-03T14:11:00Z">
              <w:r w:rsidRPr="00DA09F2" w:rsidDel="001C1C85">
                <w:rPr>
                  <w:rFonts w:ascii="Calibri" w:hAnsi="Calibri"/>
                  <w:color w:val="000000"/>
                  <w:sz w:val="18"/>
                  <w:szCs w:val="18"/>
                  <w:lang w:eastAsia="es-EC"/>
                </w:rPr>
                <w:delText>ACGIH / INSTH</w:delText>
              </w:r>
            </w:del>
          </w:p>
        </w:tc>
        <w:tc>
          <w:tcPr>
            <w:tcW w:w="1843" w:type="dxa"/>
            <w:tcBorders>
              <w:top w:val="nil"/>
              <w:left w:val="nil"/>
              <w:bottom w:val="single" w:sz="4" w:space="0" w:color="auto"/>
              <w:right w:val="single" w:sz="4" w:space="0" w:color="auto"/>
            </w:tcBorders>
            <w:shd w:val="clear" w:color="auto" w:fill="auto"/>
            <w:vAlign w:val="center"/>
            <w:tcPrChange w:id="467"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2A915AEC" w14:textId="77777777" w:rsidR="00DA09F2" w:rsidRPr="00DA09F2" w:rsidDel="001C1C85" w:rsidRDefault="00DA09F2" w:rsidP="00DA09F2">
            <w:pPr>
              <w:jc w:val="center"/>
              <w:rPr>
                <w:del w:id="468" w:author="Ligia Freire" w:date="2016-10-03T14:11:00Z"/>
                <w:rFonts w:ascii="Calibri" w:hAnsi="Calibri"/>
                <w:color w:val="000000"/>
                <w:sz w:val="18"/>
                <w:szCs w:val="18"/>
                <w:lang w:eastAsia="es-EC"/>
              </w:rPr>
            </w:pPr>
            <w:del w:id="469"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69EC0828" w14:textId="77777777" w:rsidTr="00F54AFC">
        <w:trPr>
          <w:trHeight w:val="600"/>
          <w:jc w:val="center"/>
          <w:del w:id="470" w:author="Ligia Freire" w:date="2016-10-03T14:11:00Z"/>
          <w:trPrChange w:id="471"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472"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02B0A89E" w14:textId="77777777" w:rsidR="00DA09F2" w:rsidRPr="00B36C31" w:rsidDel="001C1C85" w:rsidRDefault="00DA09F2" w:rsidP="00DA09F2">
            <w:pPr>
              <w:rPr>
                <w:del w:id="473"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474"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E416EAE" w14:textId="77777777" w:rsidR="00DA09F2" w:rsidRPr="00B36C31" w:rsidDel="001C1C85" w:rsidRDefault="00DA09F2" w:rsidP="00DA09F2">
            <w:pPr>
              <w:rPr>
                <w:del w:id="475" w:author="Ligia Freire" w:date="2016-10-03T14:11:00Z"/>
                <w:rFonts w:ascii="Calibri" w:hAnsi="Calibri"/>
                <w:b/>
                <w:bCs/>
                <w:color w:val="000000"/>
                <w:sz w:val="18"/>
                <w:szCs w:val="18"/>
                <w:lang w:eastAsia="es-EC"/>
              </w:rPr>
            </w:pPr>
            <w:del w:id="476" w:author="Ligia Freire" w:date="2016-10-03T14:11:00Z">
              <w:r w:rsidRPr="00B36C31" w:rsidDel="001C1C85">
                <w:rPr>
                  <w:rFonts w:ascii="Calibri" w:hAnsi="Calibri"/>
                  <w:b/>
                  <w:bCs/>
                  <w:color w:val="000000"/>
                  <w:sz w:val="18"/>
                  <w:szCs w:val="18"/>
                  <w:lang w:eastAsia="es-EC"/>
                </w:rPr>
                <w:delText>Exposición con hidrocarburos</w:delText>
              </w:r>
            </w:del>
          </w:p>
        </w:tc>
        <w:tc>
          <w:tcPr>
            <w:tcW w:w="1984" w:type="dxa"/>
            <w:tcBorders>
              <w:top w:val="nil"/>
              <w:left w:val="nil"/>
              <w:bottom w:val="single" w:sz="4" w:space="0" w:color="auto"/>
              <w:right w:val="single" w:sz="4" w:space="0" w:color="auto"/>
            </w:tcBorders>
            <w:shd w:val="clear" w:color="auto" w:fill="auto"/>
            <w:vAlign w:val="center"/>
            <w:tcPrChange w:id="477"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3F3FF107" w14:textId="77777777" w:rsidR="00DA09F2" w:rsidRPr="00DA09F2" w:rsidDel="001C1C85" w:rsidRDefault="00DA09F2" w:rsidP="00DA09F2">
            <w:pPr>
              <w:rPr>
                <w:del w:id="478" w:author="Ligia Freire" w:date="2016-10-03T14:11:00Z"/>
                <w:rFonts w:ascii="Calibri" w:hAnsi="Calibri"/>
                <w:color w:val="000000"/>
                <w:sz w:val="18"/>
                <w:szCs w:val="18"/>
                <w:lang w:eastAsia="es-EC"/>
              </w:rPr>
            </w:pPr>
            <w:del w:id="479" w:author="Ligia Freire" w:date="2016-10-03T14:11:00Z">
              <w:r w:rsidRPr="00DA09F2" w:rsidDel="001C1C85">
                <w:rPr>
                  <w:rFonts w:ascii="Calibri" w:hAnsi="Calibri"/>
                  <w:color w:val="000000"/>
                  <w:sz w:val="18"/>
                  <w:szCs w:val="18"/>
                  <w:lang w:eastAsia="es-EC"/>
                </w:rPr>
                <w:delText>Trabajos con lubricantes e hidrocarburos en general</w:delText>
              </w:r>
            </w:del>
          </w:p>
        </w:tc>
        <w:tc>
          <w:tcPr>
            <w:tcW w:w="1985" w:type="dxa"/>
            <w:tcBorders>
              <w:top w:val="nil"/>
              <w:left w:val="nil"/>
              <w:bottom w:val="single" w:sz="4" w:space="0" w:color="auto"/>
              <w:right w:val="single" w:sz="4" w:space="0" w:color="auto"/>
            </w:tcBorders>
            <w:shd w:val="clear" w:color="auto" w:fill="auto"/>
            <w:vAlign w:val="center"/>
            <w:tcPrChange w:id="480"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130E6A3E" w14:textId="77777777" w:rsidR="00DA09F2" w:rsidRPr="00DA09F2" w:rsidDel="001C1C85" w:rsidRDefault="00DA09F2" w:rsidP="00DA09F2">
            <w:pPr>
              <w:jc w:val="center"/>
              <w:rPr>
                <w:del w:id="481" w:author="Ligia Freire" w:date="2016-10-03T14:11:00Z"/>
                <w:rFonts w:ascii="Calibri" w:hAnsi="Calibri"/>
                <w:color w:val="000000"/>
                <w:sz w:val="18"/>
                <w:szCs w:val="18"/>
                <w:lang w:eastAsia="es-EC"/>
              </w:rPr>
            </w:pPr>
            <w:del w:id="482" w:author="Ligia Freire" w:date="2016-10-03T14:11:00Z">
              <w:r w:rsidRPr="00DA09F2" w:rsidDel="001C1C85">
                <w:rPr>
                  <w:rFonts w:ascii="Calibri" w:hAnsi="Calibri"/>
                  <w:color w:val="000000"/>
                  <w:sz w:val="18"/>
                  <w:szCs w:val="18"/>
                  <w:lang w:eastAsia="es-EC"/>
                </w:rPr>
                <w:delText>ACGIH / INSTH</w:delText>
              </w:r>
            </w:del>
          </w:p>
        </w:tc>
        <w:tc>
          <w:tcPr>
            <w:tcW w:w="1843" w:type="dxa"/>
            <w:tcBorders>
              <w:top w:val="nil"/>
              <w:left w:val="nil"/>
              <w:bottom w:val="single" w:sz="4" w:space="0" w:color="auto"/>
              <w:right w:val="single" w:sz="4" w:space="0" w:color="auto"/>
            </w:tcBorders>
            <w:shd w:val="clear" w:color="auto" w:fill="auto"/>
            <w:vAlign w:val="center"/>
            <w:tcPrChange w:id="483"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2B0E980E" w14:textId="77777777" w:rsidR="00DA09F2" w:rsidRPr="00DA09F2" w:rsidDel="001C1C85" w:rsidRDefault="00DA09F2" w:rsidP="00DA09F2">
            <w:pPr>
              <w:jc w:val="center"/>
              <w:rPr>
                <w:del w:id="484" w:author="Ligia Freire" w:date="2016-10-03T14:11:00Z"/>
                <w:rFonts w:ascii="Calibri" w:hAnsi="Calibri"/>
                <w:color w:val="000000"/>
                <w:sz w:val="18"/>
                <w:szCs w:val="18"/>
                <w:lang w:eastAsia="es-EC"/>
              </w:rPr>
            </w:pPr>
            <w:del w:id="485"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7A4B6197" w14:textId="77777777" w:rsidTr="00F54AFC">
        <w:trPr>
          <w:trHeight w:val="714"/>
          <w:jc w:val="center"/>
          <w:del w:id="486" w:author="Ligia Freire" w:date="2016-10-03T14:11:00Z"/>
          <w:trPrChange w:id="487" w:author="Alywin Hacay Chang" w:date="2016-09-29T15:22:00Z">
            <w:trPr>
              <w:trHeight w:val="714"/>
              <w:jc w:val="center"/>
            </w:trPr>
          </w:trPrChange>
        </w:trPr>
        <w:tc>
          <w:tcPr>
            <w:tcW w:w="1149" w:type="dxa"/>
            <w:vMerge/>
            <w:tcBorders>
              <w:top w:val="nil"/>
              <w:left w:val="single" w:sz="8" w:space="0" w:color="auto"/>
              <w:bottom w:val="single" w:sz="8" w:space="0" w:color="000000"/>
              <w:right w:val="single" w:sz="4" w:space="0" w:color="auto"/>
            </w:tcBorders>
            <w:vAlign w:val="center"/>
            <w:tcPrChange w:id="488"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1F01D3C7" w14:textId="77777777" w:rsidR="00DA09F2" w:rsidRPr="00B36C31" w:rsidDel="001C1C85" w:rsidRDefault="00DA09F2" w:rsidP="00DA09F2">
            <w:pPr>
              <w:rPr>
                <w:del w:id="489"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490"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24264CB1" w14:textId="77777777" w:rsidR="00DA09F2" w:rsidRPr="00B36C31" w:rsidDel="001C1C85" w:rsidRDefault="00DA09F2" w:rsidP="00DA09F2">
            <w:pPr>
              <w:rPr>
                <w:del w:id="491" w:author="Ligia Freire" w:date="2016-10-03T14:11:00Z"/>
                <w:rFonts w:ascii="Calibri" w:hAnsi="Calibri"/>
                <w:b/>
                <w:bCs/>
                <w:color w:val="000000"/>
                <w:sz w:val="18"/>
                <w:szCs w:val="18"/>
                <w:lang w:eastAsia="es-EC"/>
              </w:rPr>
            </w:pPr>
            <w:del w:id="492" w:author="Ligia Freire" w:date="2016-10-03T14:11:00Z">
              <w:r w:rsidRPr="00B36C31" w:rsidDel="001C1C85">
                <w:rPr>
                  <w:rFonts w:ascii="Calibri" w:hAnsi="Calibri"/>
                  <w:b/>
                  <w:bCs/>
                  <w:color w:val="000000"/>
                  <w:sz w:val="18"/>
                  <w:szCs w:val="18"/>
                  <w:lang w:eastAsia="es-EC"/>
                </w:rPr>
                <w:delText>Intoxicación / asfixia en espacios confinados</w:delText>
              </w:r>
            </w:del>
          </w:p>
        </w:tc>
        <w:tc>
          <w:tcPr>
            <w:tcW w:w="1984" w:type="dxa"/>
            <w:tcBorders>
              <w:top w:val="nil"/>
              <w:left w:val="nil"/>
              <w:bottom w:val="single" w:sz="4" w:space="0" w:color="auto"/>
              <w:right w:val="single" w:sz="4" w:space="0" w:color="auto"/>
            </w:tcBorders>
            <w:shd w:val="clear" w:color="auto" w:fill="auto"/>
            <w:vAlign w:val="center"/>
            <w:tcPrChange w:id="493"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6C58DC25" w14:textId="77777777" w:rsidR="00DA09F2" w:rsidRPr="00DA09F2" w:rsidDel="001C1C85" w:rsidRDefault="00DA09F2" w:rsidP="00DA09F2">
            <w:pPr>
              <w:rPr>
                <w:del w:id="494" w:author="Ligia Freire" w:date="2016-10-03T14:11:00Z"/>
                <w:rFonts w:ascii="Calibri" w:hAnsi="Calibri"/>
                <w:color w:val="000000"/>
                <w:sz w:val="18"/>
                <w:szCs w:val="18"/>
                <w:lang w:eastAsia="es-EC"/>
              </w:rPr>
            </w:pPr>
            <w:del w:id="495" w:author="Ligia Freire" w:date="2016-10-03T14:11:00Z">
              <w:r w:rsidRPr="00DA09F2" w:rsidDel="001C1C85">
                <w:rPr>
                  <w:rFonts w:ascii="Calibri" w:hAnsi="Calibri"/>
                  <w:color w:val="000000"/>
                  <w:sz w:val="18"/>
                  <w:szCs w:val="18"/>
                  <w:lang w:eastAsia="es-EC"/>
                </w:rPr>
                <w:delText>Trabajos en espacios confinados</w:delText>
              </w:r>
            </w:del>
          </w:p>
        </w:tc>
        <w:tc>
          <w:tcPr>
            <w:tcW w:w="1985" w:type="dxa"/>
            <w:tcBorders>
              <w:top w:val="nil"/>
              <w:left w:val="nil"/>
              <w:bottom w:val="single" w:sz="4" w:space="0" w:color="auto"/>
              <w:right w:val="single" w:sz="4" w:space="0" w:color="auto"/>
            </w:tcBorders>
            <w:shd w:val="clear" w:color="auto" w:fill="auto"/>
            <w:vAlign w:val="center"/>
            <w:tcPrChange w:id="496"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280259F9" w14:textId="77777777" w:rsidR="00DA09F2" w:rsidRPr="00DA09F2" w:rsidDel="001C1C85" w:rsidRDefault="00DA09F2" w:rsidP="00DA09F2">
            <w:pPr>
              <w:jc w:val="center"/>
              <w:rPr>
                <w:del w:id="497" w:author="Ligia Freire" w:date="2016-10-03T14:11:00Z"/>
                <w:rFonts w:ascii="Calibri" w:hAnsi="Calibri"/>
                <w:color w:val="000000"/>
                <w:sz w:val="18"/>
                <w:szCs w:val="18"/>
                <w:lang w:eastAsia="es-EC"/>
              </w:rPr>
            </w:pPr>
            <w:del w:id="498" w:author="Ligia Freire" w:date="2016-10-03T14:11:00Z">
              <w:r w:rsidRPr="00DA09F2" w:rsidDel="001C1C85">
                <w:rPr>
                  <w:rFonts w:ascii="Calibri" w:hAnsi="Calibri"/>
                  <w:color w:val="000000"/>
                  <w:sz w:val="18"/>
                  <w:szCs w:val="18"/>
                  <w:lang w:eastAsia="es-EC"/>
                </w:rPr>
                <w:delText>Medición de gases confinados (O2, CO, H2S)</w:delText>
              </w:r>
            </w:del>
          </w:p>
        </w:tc>
        <w:tc>
          <w:tcPr>
            <w:tcW w:w="1843" w:type="dxa"/>
            <w:tcBorders>
              <w:top w:val="nil"/>
              <w:left w:val="nil"/>
              <w:bottom w:val="single" w:sz="4" w:space="0" w:color="auto"/>
              <w:right w:val="single" w:sz="4" w:space="0" w:color="auto"/>
            </w:tcBorders>
            <w:shd w:val="clear" w:color="auto" w:fill="auto"/>
            <w:vAlign w:val="center"/>
            <w:tcPrChange w:id="49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7D4279E6" w14:textId="77777777" w:rsidR="00DA09F2" w:rsidRPr="00DA09F2" w:rsidDel="001C1C85" w:rsidRDefault="00DA09F2" w:rsidP="00DA09F2">
            <w:pPr>
              <w:jc w:val="center"/>
              <w:rPr>
                <w:del w:id="500" w:author="Ligia Freire" w:date="2016-10-03T14:11:00Z"/>
                <w:rFonts w:ascii="Calibri" w:hAnsi="Calibri"/>
                <w:color w:val="000000"/>
                <w:sz w:val="18"/>
                <w:szCs w:val="18"/>
                <w:lang w:eastAsia="es-EC"/>
              </w:rPr>
            </w:pPr>
            <w:del w:id="501" w:author="Ligia Freire" w:date="2016-10-03T14:11:00Z">
              <w:r w:rsidRPr="00DA09F2" w:rsidDel="001C1C85">
                <w:rPr>
                  <w:rFonts w:ascii="Calibri" w:hAnsi="Calibri"/>
                  <w:color w:val="000000"/>
                  <w:sz w:val="18"/>
                  <w:szCs w:val="18"/>
                  <w:lang w:eastAsia="es-EC"/>
                </w:rPr>
                <w:delText>Espirometría</w:delText>
              </w:r>
            </w:del>
          </w:p>
        </w:tc>
      </w:tr>
      <w:tr w:rsidR="00DA09F2" w:rsidRPr="00DA09F2" w:rsidDel="001C1C85" w14:paraId="72B1CD5B" w14:textId="77777777" w:rsidTr="00F54AFC">
        <w:trPr>
          <w:trHeight w:val="600"/>
          <w:jc w:val="center"/>
          <w:del w:id="502" w:author="Ligia Freire" w:date="2016-10-03T14:11:00Z"/>
          <w:trPrChange w:id="503"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504"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38EBD392" w14:textId="77777777" w:rsidR="00DA09F2" w:rsidRPr="00B36C31" w:rsidDel="001C1C85" w:rsidRDefault="00DA09F2" w:rsidP="00DA09F2">
            <w:pPr>
              <w:rPr>
                <w:del w:id="505"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506"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A20494D" w14:textId="77777777" w:rsidR="00DA09F2" w:rsidRPr="00B36C31" w:rsidDel="001C1C85" w:rsidRDefault="00DA09F2" w:rsidP="00DA09F2">
            <w:pPr>
              <w:rPr>
                <w:del w:id="507" w:author="Ligia Freire" w:date="2016-10-03T14:11:00Z"/>
                <w:rFonts w:ascii="Calibri" w:hAnsi="Calibri"/>
                <w:b/>
                <w:bCs/>
                <w:color w:val="000000"/>
                <w:sz w:val="18"/>
                <w:szCs w:val="18"/>
                <w:lang w:eastAsia="es-EC"/>
              </w:rPr>
            </w:pPr>
            <w:del w:id="508" w:author="Ligia Freire" w:date="2016-10-03T14:11:00Z">
              <w:r w:rsidRPr="00B36C31" w:rsidDel="001C1C85">
                <w:rPr>
                  <w:rFonts w:ascii="Calibri" w:hAnsi="Calibri"/>
                  <w:b/>
                  <w:bCs/>
                  <w:color w:val="000000"/>
                  <w:sz w:val="18"/>
                  <w:szCs w:val="18"/>
                  <w:lang w:eastAsia="es-EC"/>
                </w:rPr>
                <w:delText>Exposición con químicos tóxicos</w:delText>
              </w:r>
            </w:del>
          </w:p>
        </w:tc>
        <w:tc>
          <w:tcPr>
            <w:tcW w:w="1984" w:type="dxa"/>
            <w:tcBorders>
              <w:top w:val="nil"/>
              <w:left w:val="nil"/>
              <w:bottom w:val="single" w:sz="4" w:space="0" w:color="auto"/>
              <w:right w:val="single" w:sz="4" w:space="0" w:color="auto"/>
            </w:tcBorders>
            <w:shd w:val="clear" w:color="auto" w:fill="auto"/>
            <w:vAlign w:val="center"/>
            <w:tcPrChange w:id="509"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53A8F0D4" w14:textId="77777777" w:rsidR="00DA09F2" w:rsidRPr="00DA09F2" w:rsidDel="001C1C85" w:rsidRDefault="00DA09F2" w:rsidP="00DA09F2">
            <w:pPr>
              <w:rPr>
                <w:del w:id="510" w:author="Ligia Freire" w:date="2016-10-03T14:11:00Z"/>
                <w:rFonts w:ascii="Calibri" w:hAnsi="Calibri"/>
                <w:color w:val="000000"/>
                <w:sz w:val="18"/>
                <w:szCs w:val="18"/>
                <w:lang w:eastAsia="es-EC"/>
              </w:rPr>
            </w:pPr>
            <w:del w:id="511" w:author="Ligia Freire" w:date="2016-10-03T14:11:00Z">
              <w:r w:rsidRPr="00DA09F2" w:rsidDel="001C1C85">
                <w:rPr>
                  <w:rFonts w:ascii="Calibri" w:hAnsi="Calibri"/>
                  <w:color w:val="000000"/>
                  <w:sz w:val="18"/>
                  <w:szCs w:val="18"/>
                  <w:lang w:eastAsia="es-EC"/>
                </w:rPr>
                <w:delText>Trabajos con substancias tóxicas (Agroquímicos, venenos, etc)</w:delText>
              </w:r>
            </w:del>
          </w:p>
        </w:tc>
        <w:tc>
          <w:tcPr>
            <w:tcW w:w="1985" w:type="dxa"/>
            <w:tcBorders>
              <w:top w:val="nil"/>
              <w:left w:val="nil"/>
              <w:bottom w:val="single" w:sz="4" w:space="0" w:color="auto"/>
              <w:right w:val="single" w:sz="4" w:space="0" w:color="auto"/>
            </w:tcBorders>
            <w:shd w:val="clear" w:color="auto" w:fill="auto"/>
            <w:vAlign w:val="center"/>
            <w:tcPrChange w:id="512"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132BD766" w14:textId="77777777" w:rsidR="00DA09F2" w:rsidRPr="00DA09F2" w:rsidDel="001C1C85" w:rsidRDefault="00DA09F2" w:rsidP="00DA09F2">
            <w:pPr>
              <w:jc w:val="center"/>
              <w:rPr>
                <w:del w:id="513" w:author="Ligia Freire" w:date="2016-10-03T14:11:00Z"/>
                <w:rFonts w:ascii="Calibri" w:hAnsi="Calibri"/>
                <w:color w:val="000000"/>
                <w:sz w:val="18"/>
                <w:szCs w:val="18"/>
                <w:lang w:eastAsia="es-EC"/>
              </w:rPr>
            </w:pPr>
            <w:del w:id="514" w:author="Ligia Freire" w:date="2016-10-03T14:11:00Z">
              <w:r w:rsidRPr="00DA09F2" w:rsidDel="001C1C85">
                <w:rPr>
                  <w:rFonts w:ascii="Calibri" w:hAnsi="Calibri"/>
                  <w:color w:val="000000"/>
                  <w:sz w:val="18"/>
                  <w:szCs w:val="18"/>
                  <w:lang w:eastAsia="es-EC"/>
                </w:rPr>
                <w:delText>Medición de clorpirifos</w:delText>
              </w:r>
            </w:del>
          </w:p>
        </w:tc>
        <w:tc>
          <w:tcPr>
            <w:tcW w:w="1843" w:type="dxa"/>
            <w:tcBorders>
              <w:top w:val="nil"/>
              <w:left w:val="nil"/>
              <w:bottom w:val="single" w:sz="4" w:space="0" w:color="auto"/>
              <w:right w:val="single" w:sz="4" w:space="0" w:color="auto"/>
            </w:tcBorders>
            <w:shd w:val="clear" w:color="auto" w:fill="auto"/>
            <w:vAlign w:val="center"/>
            <w:tcPrChange w:id="515"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3F32A7E" w14:textId="77777777" w:rsidR="00DA09F2" w:rsidRPr="00DA09F2" w:rsidDel="001C1C85" w:rsidRDefault="00DA09F2" w:rsidP="00DA09F2">
            <w:pPr>
              <w:jc w:val="center"/>
              <w:rPr>
                <w:del w:id="516" w:author="Ligia Freire" w:date="2016-10-03T14:11:00Z"/>
                <w:rFonts w:ascii="Calibri" w:hAnsi="Calibri"/>
                <w:color w:val="000000"/>
                <w:sz w:val="18"/>
                <w:szCs w:val="18"/>
                <w:lang w:eastAsia="es-EC"/>
              </w:rPr>
            </w:pPr>
            <w:del w:id="517" w:author="Ligia Freire" w:date="2016-10-03T14:11:00Z">
              <w:r w:rsidRPr="00DA09F2" w:rsidDel="001C1C85">
                <w:rPr>
                  <w:rFonts w:ascii="Calibri" w:hAnsi="Calibri"/>
                  <w:color w:val="000000"/>
                  <w:sz w:val="18"/>
                  <w:szCs w:val="18"/>
                  <w:lang w:eastAsia="es-EC"/>
                </w:rPr>
                <w:delText>Nivel de colinesterasa en sangre</w:delText>
              </w:r>
            </w:del>
          </w:p>
        </w:tc>
      </w:tr>
      <w:tr w:rsidR="00DA09F2" w:rsidRPr="00DA09F2" w:rsidDel="001C1C85" w14:paraId="48E3A7D8" w14:textId="77777777" w:rsidTr="00F54AFC">
        <w:trPr>
          <w:trHeight w:val="950"/>
          <w:jc w:val="center"/>
          <w:del w:id="518" w:author="Ligia Freire" w:date="2016-10-03T14:11:00Z"/>
          <w:trPrChange w:id="519" w:author="Alywin Hacay Chang" w:date="2016-09-29T15:22:00Z">
            <w:trPr>
              <w:trHeight w:val="950"/>
              <w:jc w:val="center"/>
            </w:trPr>
          </w:trPrChange>
        </w:trPr>
        <w:tc>
          <w:tcPr>
            <w:tcW w:w="1149" w:type="dxa"/>
            <w:vMerge/>
            <w:tcBorders>
              <w:top w:val="nil"/>
              <w:left w:val="single" w:sz="8" w:space="0" w:color="auto"/>
              <w:bottom w:val="single" w:sz="8" w:space="0" w:color="000000"/>
              <w:right w:val="single" w:sz="4" w:space="0" w:color="auto"/>
            </w:tcBorders>
            <w:vAlign w:val="center"/>
            <w:tcPrChange w:id="520"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2A2014FF" w14:textId="77777777" w:rsidR="00DA09F2" w:rsidRPr="00B36C31" w:rsidDel="001C1C85" w:rsidRDefault="00DA09F2" w:rsidP="00DA09F2">
            <w:pPr>
              <w:rPr>
                <w:del w:id="521"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522"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2BD234B5" w14:textId="77777777" w:rsidR="00DA09F2" w:rsidRPr="00B36C31" w:rsidDel="001C1C85" w:rsidRDefault="00DA09F2" w:rsidP="00DA09F2">
            <w:pPr>
              <w:rPr>
                <w:del w:id="523" w:author="Ligia Freire" w:date="2016-10-03T14:11:00Z"/>
                <w:rFonts w:ascii="Calibri" w:hAnsi="Calibri"/>
                <w:b/>
                <w:bCs/>
                <w:color w:val="000000"/>
                <w:sz w:val="18"/>
                <w:szCs w:val="18"/>
                <w:lang w:eastAsia="es-EC"/>
              </w:rPr>
            </w:pPr>
            <w:del w:id="524" w:author="Ligia Freire" w:date="2016-10-03T14:11:00Z">
              <w:r w:rsidRPr="00B36C31" w:rsidDel="001C1C85">
                <w:rPr>
                  <w:rFonts w:ascii="Calibri" w:hAnsi="Calibri"/>
                  <w:b/>
                  <w:bCs/>
                  <w:color w:val="000000"/>
                  <w:sz w:val="18"/>
                  <w:szCs w:val="18"/>
                  <w:lang w:eastAsia="es-EC"/>
                </w:rPr>
                <w:delText>Exposición con químicos inflamables</w:delText>
              </w:r>
            </w:del>
          </w:p>
        </w:tc>
        <w:tc>
          <w:tcPr>
            <w:tcW w:w="1984" w:type="dxa"/>
            <w:tcBorders>
              <w:top w:val="nil"/>
              <w:left w:val="nil"/>
              <w:bottom w:val="single" w:sz="4" w:space="0" w:color="auto"/>
              <w:right w:val="single" w:sz="4" w:space="0" w:color="auto"/>
            </w:tcBorders>
            <w:shd w:val="clear" w:color="auto" w:fill="auto"/>
            <w:vAlign w:val="center"/>
            <w:tcPrChange w:id="525"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3A3CD4D4" w14:textId="77777777" w:rsidR="00DA09F2" w:rsidRPr="00DA09F2" w:rsidDel="001C1C85" w:rsidRDefault="00DA09F2" w:rsidP="00DA09F2">
            <w:pPr>
              <w:rPr>
                <w:del w:id="526" w:author="Ligia Freire" w:date="2016-10-03T14:11:00Z"/>
                <w:rFonts w:ascii="Calibri" w:hAnsi="Calibri"/>
                <w:color w:val="000000"/>
                <w:sz w:val="18"/>
                <w:szCs w:val="18"/>
                <w:lang w:eastAsia="es-EC"/>
              </w:rPr>
            </w:pPr>
            <w:del w:id="527" w:author="Ligia Freire" w:date="2016-10-03T14:11:00Z">
              <w:r w:rsidRPr="00DA09F2" w:rsidDel="001C1C85">
                <w:rPr>
                  <w:rFonts w:ascii="Calibri" w:hAnsi="Calibri"/>
                  <w:color w:val="000000"/>
                  <w:sz w:val="18"/>
                  <w:szCs w:val="18"/>
                  <w:lang w:eastAsia="es-EC"/>
                </w:rPr>
                <w:delText>Trabajos con substancias inflamables (Solventes, combustibles, etc).  Trabajos en caliente</w:delText>
              </w:r>
            </w:del>
          </w:p>
        </w:tc>
        <w:tc>
          <w:tcPr>
            <w:tcW w:w="1985" w:type="dxa"/>
            <w:tcBorders>
              <w:top w:val="nil"/>
              <w:left w:val="nil"/>
              <w:bottom w:val="single" w:sz="4" w:space="0" w:color="auto"/>
              <w:right w:val="single" w:sz="4" w:space="0" w:color="auto"/>
            </w:tcBorders>
            <w:shd w:val="clear" w:color="auto" w:fill="auto"/>
            <w:vAlign w:val="center"/>
            <w:tcPrChange w:id="528"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4ABD9105" w14:textId="77777777" w:rsidR="00DA09F2" w:rsidRPr="00DA09F2" w:rsidDel="001C1C85" w:rsidRDefault="00DA09F2" w:rsidP="00DA09F2">
            <w:pPr>
              <w:jc w:val="center"/>
              <w:rPr>
                <w:del w:id="529" w:author="Ligia Freire" w:date="2016-10-03T14:11:00Z"/>
                <w:rFonts w:ascii="Calibri" w:hAnsi="Calibri"/>
                <w:color w:val="000000"/>
                <w:sz w:val="18"/>
                <w:szCs w:val="18"/>
                <w:lang w:eastAsia="es-EC"/>
              </w:rPr>
            </w:pPr>
            <w:del w:id="530" w:author="Ligia Freire" w:date="2016-10-03T14:11:00Z">
              <w:r w:rsidRPr="00DA09F2" w:rsidDel="001C1C85">
                <w:rPr>
                  <w:rFonts w:ascii="Calibri" w:hAnsi="Calibri"/>
                  <w:color w:val="000000"/>
                  <w:sz w:val="18"/>
                  <w:szCs w:val="18"/>
                  <w:lang w:eastAsia="es-EC"/>
                </w:rPr>
                <w:delText>Medición de LEL (Low Explosion Level)</w:delText>
              </w:r>
            </w:del>
          </w:p>
        </w:tc>
        <w:tc>
          <w:tcPr>
            <w:tcW w:w="1843" w:type="dxa"/>
            <w:tcBorders>
              <w:top w:val="nil"/>
              <w:left w:val="nil"/>
              <w:bottom w:val="single" w:sz="4" w:space="0" w:color="auto"/>
              <w:right w:val="single" w:sz="4" w:space="0" w:color="auto"/>
            </w:tcBorders>
            <w:shd w:val="clear" w:color="auto" w:fill="auto"/>
            <w:vAlign w:val="center"/>
            <w:tcPrChange w:id="531"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65715C02" w14:textId="77777777" w:rsidR="00DA09F2" w:rsidRPr="00DA09F2" w:rsidDel="001C1C85" w:rsidRDefault="00DA09F2" w:rsidP="00DA09F2">
            <w:pPr>
              <w:jc w:val="center"/>
              <w:rPr>
                <w:del w:id="532" w:author="Ligia Freire" w:date="2016-10-03T14:11:00Z"/>
                <w:rFonts w:ascii="Calibri" w:hAnsi="Calibri"/>
                <w:color w:val="000000"/>
                <w:sz w:val="18"/>
                <w:szCs w:val="18"/>
                <w:lang w:eastAsia="es-EC"/>
              </w:rPr>
            </w:pPr>
            <w:del w:id="533"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6D7C5445" w14:textId="77777777" w:rsidTr="00F54AFC">
        <w:trPr>
          <w:trHeight w:val="600"/>
          <w:jc w:val="center"/>
          <w:del w:id="534" w:author="Ligia Freire" w:date="2016-10-03T14:11:00Z"/>
          <w:trPrChange w:id="535"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536"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60AAF19E" w14:textId="77777777" w:rsidR="00DA09F2" w:rsidRPr="00B36C31" w:rsidDel="001C1C85" w:rsidRDefault="00DA09F2" w:rsidP="00DA09F2">
            <w:pPr>
              <w:rPr>
                <w:del w:id="537"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538"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90426AC" w14:textId="77777777" w:rsidR="00DA09F2" w:rsidRPr="00B36C31" w:rsidDel="001C1C85" w:rsidRDefault="00DA09F2" w:rsidP="00DA09F2">
            <w:pPr>
              <w:rPr>
                <w:del w:id="539" w:author="Ligia Freire" w:date="2016-10-03T14:11:00Z"/>
                <w:rFonts w:ascii="Calibri" w:hAnsi="Calibri"/>
                <w:b/>
                <w:bCs/>
                <w:color w:val="000000"/>
                <w:sz w:val="18"/>
                <w:szCs w:val="18"/>
                <w:lang w:eastAsia="es-EC"/>
              </w:rPr>
            </w:pPr>
            <w:del w:id="540" w:author="Ligia Freire" w:date="2016-10-03T14:11:00Z">
              <w:r w:rsidRPr="00B36C31" w:rsidDel="001C1C85">
                <w:rPr>
                  <w:rFonts w:ascii="Calibri" w:hAnsi="Calibri"/>
                  <w:b/>
                  <w:bCs/>
                  <w:color w:val="000000"/>
                  <w:sz w:val="18"/>
                  <w:szCs w:val="18"/>
                  <w:lang w:eastAsia="es-EC"/>
                </w:rPr>
                <w:delText>Exposición a incendios y explosiones</w:delText>
              </w:r>
            </w:del>
          </w:p>
        </w:tc>
        <w:tc>
          <w:tcPr>
            <w:tcW w:w="1984" w:type="dxa"/>
            <w:tcBorders>
              <w:top w:val="nil"/>
              <w:left w:val="nil"/>
              <w:bottom w:val="single" w:sz="4" w:space="0" w:color="auto"/>
              <w:right w:val="single" w:sz="4" w:space="0" w:color="auto"/>
            </w:tcBorders>
            <w:shd w:val="clear" w:color="auto" w:fill="auto"/>
            <w:vAlign w:val="center"/>
            <w:tcPrChange w:id="541"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4F4C5A04" w14:textId="77777777" w:rsidR="00DA09F2" w:rsidRPr="00DA09F2" w:rsidDel="001C1C85" w:rsidRDefault="00DA09F2" w:rsidP="00DA09F2">
            <w:pPr>
              <w:rPr>
                <w:del w:id="542" w:author="Ligia Freire" w:date="2016-10-03T14:11:00Z"/>
                <w:rFonts w:ascii="Calibri" w:hAnsi="Calibri"/>
                <w:color w:val="000000"/>
                <w:sz w:val="18"/>
                <w:szCs w:val="18"/>
                <w:lang w:eastAsia="es-EC"/>
              </w:rPr>
            </w:pPr>
            <w:del w:id="543" w:author="Ligia Freire" w:date="2016-10-03T14:11:00Z">
              <w:r w:rsidRPr="00DA09F2" w:rsidDel="001C1C85">
                <w:rPr>
                  <w:rFonts w:ascii="Calibri" w:hAnsi="Calibri"/>
                  <w:color w:val="000000"/>
                  <w:sz w:val="18"/>
                  <w:szCs w:val="18"/>
                  <w:lang w:eastAsia="es-EC"/>
                </w:rPr>
                <w:delText>Exposición a incendios y explosiones</w:delText>
              </w:r>
            </w:del>
          </w:p>
        </w:tc>
        <w:tc>
          <w:tcPr>
            <w:tcW w:w="1985" w:type="dxa"/>
            <w:tcBorders>
              <w:top w:val="nil"/>
              <w:left w:val="nil"/>
              <w:bottom w:val="single" w:sz="4" w:space="0" w:color="auto"/>
              <w:right w:val="single" w:sz="4" w:space="0" w:color="auto"/>
            </w:tcBorders>
            <w:shd w:val="clear" w:color="auto" w:fill="auto"/>
            <w:vAlign w:val="center"/>
            <w:tcPrChange w:id="544"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3F263ADF" w14:textId="77777777" w:rsidR="00DA09F2" w:rsidRPr="00DA09F2" w:rsidDel="001C1C85" w:rsidRDefault="00DA09F2" w:rsidP="00DA09F2">
            <w:pPr>
              <w:jc w:val="center"/>
              <w:rPr>
                <w:del w:id="545" w:author="Ligia Freire" w:date="2016-10-03T14:11:00Z"/>
                <w:rFonts w:ascii="Calibri" w:hAnsi="Calibri"/>
                <w:color w:val="000000"/>
                <w:sz w:val="18"/>
                <w:szCs w:val="18"/>
                <w:lang w:eastAsia="es-EC"/>
              </w:rPr>
            </w:pPr>
            <w:del w:id="546" w:author="Ligia Freire" w:date="2016-10-03T14:11:00Z">
              <w:r w:rsidRPr="00DA09F2" w:rsidDel="001C1C85">
                <w:rPr>
                  <w:rFonts w:ascii="Calibri" w:hAnsi="Calibri"/>
                  <w:color w:val="000000"/>
                  <w:sz w:val="18"/>
                  <w:szCs w:val="18"/>
                  <w:lang w:eastAsia="es-EC"/>
                </w:rPr>
                <w:delText>Meseri (administrativos)</w:delText>
              </w:r>
              <w:r w:rsidRPr="00DA09F2" w:rsidDel="001C1C85">
                <w:rPr>
                  <w:rFonts w:ascii="Calibri" w:hAnsi="Calibri"/>
                  <w:color w:val="000000"/>
                  <w:sz w:val="18"/>
                  <w:szCs w:val="18"/>
                  <w:lang w:eastAsia="es-EC"/>
                </w:rPr>
                <w:br/>
                <w:delText>Frame (Industrias)</w:delText>
              </w:r>
            </w:del>
          </w:p>
        </w:tc>
        <w:tc>
          <w:tcPr>
            <w:tcW w:w="1843" w:type="dxa"/>
            <w:tcBorders>
              <w:top w:val="nil"/>
              <w:left w:val="nil"/>
              <w:bottom w:val="single" w:sz="4" w:space="0" w:color="auto"/>
              <w:right w:val="single" w:sz="4" w:space="0" w:color="auto"/>
            </w:tcBorders>
            <w:shd w:val="clear" w:color="auto" w:fill="auto"/>
            <w:vAlign w:val="center"/>
            <w:tcPrChange w:id="547"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8AD5AAC" w14:textId="77777777" w:rsidR="00DA09F2" w:rsidRPr="00DA09F2" w:rsidDel="001C1C85" w:rsidRDefault="00DA09F2" w:rsidP="00DA09F2">
            <w:pPr>
              <w:jc w:val="center"/>
              <w:rPr>
                <w:del w:id="548" w:author="Ligia Freire" w:date="2016-10-03T14:11:00Z"/>
                <w:rFonts w:ascii="Calibri" w:hAnsi="Calibri"/>
                <w:color w:val="000000"/>
                <w:sz w:val="18"/>
                <w:szCs w:val="18"/>
                <w:lang w:eastAsia="es-EC"/>
              </w:rPr>
            </w:pPr>
            <w:del w:id="549"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4915065E" w14:textId="77777777" w:rsidTr="00F54AFC">
        <w:trPr>
          <w:trHeight w:val="600"/>
          <w:jc w:val="center"/>
          <w:del w:id="550" w:author="Ligia Freire" w:date="2016-10-03T14:11:00Z"/>
          <w:trPrChange w:id="551"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552"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55B9C876" w14:textId="77777777" w:rsidR="00DA09F2" w:rsidRPr="00B36C31" w:rsidDel="001C1C85" w:rsidRDefault="00DA09F2" w:rsidP="00DA09F2">
            <w:pPr>
              <w:rPr>
                <w:del w:id="553"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554"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34C3833" w14:textId="77777777" w:rsidR="00DA09F2" w:rsidRPr="00B36C31" w:rsidDel="001C1C85" w:rsidRDefault="00DA09F2" w:rsidP="00DA09F2">
            <w:pPr>
              <w:rPr>
                <w:del w:id="555" w:author="Ligia Freire" w:date="2016-10-03T14:11:00Z"/>
                <w:rFonts w:ascii="Calibri" w:hAnsi="Calibri"/>
                <w:b/>
                <w:bCs/>
                <w:color w:val="000000"/>
                <w:sz w:val="18"/>
                <w:szCs w:val="18"/>
                <w:lang w:eastAsia="es-EC"/>
              </w:rPr>
            </w:pPr>
            <w:del w:id="556" w:author="Ligia Freire" w:date="2016-10-03T14:11:00Z">
              <w:r w:rsidRPr="00B36C31" w:rsidDel="001C1C85">
                <w:rPr>
                  <w:rFonts w:ascii="Calibri" w:hAnsi="Calibri"/>
                  <w:b/>
                  <w:bCs/>
                  <w:color w:val="000000"/>
                  <w:sz w:val="18"/>
                  <w:szCs w:val="18"/>
                  <w:lang w:eastAsia="es-EC"/>
                </w:rPr>
                <w:delText>Exposición a material particulado</w:delText>
              </w:r>
            </w:del>
          </w:p>
        </w:tc>
        <w:tc>
          <w:tcPr>
            <w:tcW w:w="1984" w:type="dxa"/>
            <w:tcBorders>
              <w:top w:val="nil"/>
              <w:left w:val="nil"/>
              <w:bottom w:val="single" w:sz="4" w:space="0" w:color="auto"/>
              <w:right w:val="single" w:sz="4" w:space="0" w:color="auto"/>
            </w:tcBorders>
            <w:shd w:val="clear" w:color="auto" w:fill="auto"/>
            <w:vAlign w:val="center"/>
            <w:tcPrChange w:id="557"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2E14D47F" w14:textId="77777777" w:rsidR="00DA09F2" w:rsidRPr="00DA09F2" w:rsidDel="001C1C85" w:rsidRDefault="00DA09F2" w:rsidP="00DA09F2">
            <w:pPr>
              <w:rPr>
                <w:del w:id="558" w:author="Ligia Freire" w:date="2016-10-03T14:11:00Z"/>
                <w:rFonts w:ascii="Calibri" w:hAnsi="Calibri"/>
                <w:color w:val="000000"/>
                <w:sz w:val="18"/>
                <w:szCs w:val="18"/>
                <w:lang w:eastAsia="es-EC"/>
              </w:rPr>
            </w:pPr>
            <w:del w:id="559" w:author="Ligia Freire" w:date="2016-10-03T14:11:00Z">
              <w:r w:rsidRPr="00DA09F2" w:rsidDel="001C1C85">
                <w:rPr>
                  <w:rFonts w:ascii="Calibri" w:hAnsi="Calibri"/>
                  <w:color w:val="000000"/>
                  <w:sz w:val="18"/>
                  <w:szCs w:val="18"/>
                  <w:lang w:eastAsia="es-EC"/>
                </w:rPr>
                <w:delText>Trabajos en áreas de difícil respiración por material particulado</w:delText>
              </w:r>
            </w:del>
          </w:p>
        </w:tc>
        <w:tc>
          <w:tcPr>
            <w:tcW w:w="1985" w:type="dxa"/>
            <w:tcBorders>
              <w:top w:val="nil"/>
              <w:left w:val="nil"/>
              <w:bottom w:val="single" w:sz="4" w:space="0" w:color="auto"/>
              <w:right w:val="single" w:sz="4" w:space="0" w:color="auto"/>
            </w:tcBorders>
            <w:shd w:val="clear" w:color="auto" w:fill="auto"/>
            <w:vAlign w:val="center"/>
            <w:tcPrChange w:id="560"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7028C90D" w14:textId="77777777" w:rsidR="00DA09F2" w:rsidRPr="00DA09F2" w:rsidDel="001C1C85" w:rsidRDefault="00DA09F2" w:rsidP="00DA09F2">
            <w:pPr>
              <w:jc w:val="center"/>
              <w:rPr>
                <w:del w:id="561" w:author="Ligia Freire" w:date="2016-10-03T14:11:00Z"/>
                <w:rFonts w:ascii="Calibri" w:hAnsi="Calibri"/>
                <w:color w:val="000000"/>
                <w:sz w:val="18"/>
                <w:szCs w:val="18"/>
                <w:lang w:eastAsia="es-EC"/>
              </w:rPr>
            </w:pPr>
            <w:del w:id="562" w:author="Ligia Freire" w:date="2016-10-03T14:11:00Z">
              <w:r w:rsidRPr="00DA09F2" w:rsidDel="001C1C85">
                <w:rPr>
                  <w:rFonts w:ascii="Calibri" w:hAnsi="Calibri"/>
                  <w:color w:val="000000"/>
                  <w:sz w:val="18"/>
                  <w:szCs w:val="18"/>
                  <w:lang w:eastAsia="es-EC"/>
                </w:rPr>
                <w:delText>Dosimetría de Material Particulado</w:delText>
              </w:r>
            </w:del>
          </w:p>
        </w:tc>
        <w:tc>
          <w:tcPr>
            <w:tcW w:w="1843" w:type="dxa"/>
            <w:tcBorders>
              <w:top w:val="nil"/>
              <w:left w:val="nil"/>
              <w:bottom w:val="single" w:sz="4" w:space="0" w:color="auto"/>
              <w:right w:val="single" w:sz="4" w:space="0" w:color="auto"/>
            </w:tcBorders>
            <w:shd w:val="clear" w:color="auto" w:fill="auto"/>
            <w:vAlign w:val="center"/>
            <w:tcPrChange w:id="563"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67B5EB69" w14:textId="77777777" w:rsidR="00DA09F2" w:rsidRPr="00DA09F2" w:rsidDel="001C1C85" w:rsidRDefault="00DA09F2" w:rsidP="00DA09F2">
            <w:pPr>
              <w:jc w:val="center"/>
              <w:rPr>
                <w:del w:id="564" w:author="Ligia Freire" w:date="2016-10-03T14:11:00Z"/>
                <w:rFonts w:ascii="Calibri" w:hAnsi="Calibri"/>
                <w:color w:val="000000"/>
                <w:sz w:val="18"/>
                <w:szCs w:val="18"/>
                <w:lang w:eastAsia="es-EC"/>
              </w:rPr>
            </w:pPr>
            <w:del w:id="565" w:author="Ligia Freire" w:date="2016-10-03T14:11:00Z">
              <w:r w:rsidRPr="00DA09F2" w:rsidDel="001C1C85">
                <w:rPr>
                  <w:rFonts w:ascii="Calibri" w:hAnsi="Calibri"/>
                  <w:color w:val="000000"/>
                  <w:sz w:val="18"/>
                  <w:szCs w:val="18"/>
                  <w:lang w:eastAsia="es-EC"/>
                </w:rPr>
                <w:delText>Espirometría</w:delText>
              </w:r>
            </w:del>
          </w:p>
        </w:tc>
      </w:tr>
      <w:tr w:rsidR="00DA09F2" w:rsidRPr="00DA09F2" w:rsidDel="001C1C85" w14:paraId="77A5D8D6" w14:textId="77777777" w:rsidTr="00F54AFC">
        <w:trPr>
          <w:trHeight w:val="600"/>
          <w:jc w:val="center"/>
          <w:del w:id="566" w:author="Ligia Freire" w:date="2016-10-03T14:11:00Z"/>
          <w:trPrChange w:id="567"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568"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46A21B37" w14:textId="77777777" w:rsidR="00DA09F2" w:rsidRPr="00B36C31" w:rsidDel="001C1C85" w:rsidRDefault="00DA09F2" w:rsidP="00DA09F2">
            <w:pPr>
              <w:rPr>
                <w:del w:id="569"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570"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3FAE95E" w14:textId="77777777" w:rsidR="00DA09F2" w:rsidRPr="00B36C31" w:rsidDel="001C1C85" w:rsidRDefault="00DA09F2" w:rsidP="00DA09F2">
            <w:pPr>
              <w:rPr>
                <w:del w:id="571" w:author="Ligia Freire" w:date="2016-10-03T14:11:00Z"/>
                <w:rFonts w:ascii="Calibri" w:hAnsi="Calibri"/>
                <w:b/>
                <w:bCs/>
                <w:color w:val="000000"/>
                <w:sz w:val="18"/>
                <w:szCs w:val="18"/>
                <w:lang w:eastAsia="es-EC"/>
              </w:rPr>
            </w:pPr>
            <w:del w:id="572" w:author="Ligia Freire" w:date="2016-10-03T14:11:00Z">
              <w:r w:rsidRPr="00B36C31" w:rsidDel="001C1C85">
                <w:rPr>
                  <w:rFonts w:ascii="Calibri" w:hAnsi="Calibri"/>
                  <w:b/>
                  <w:bCs/>
                  <w:color w:val="000000"/>
                  <w:sz w:val="18"/>
                  <w:szCs w:val="18"/>
                  <w:lang w:eastAsia="es-EC"/>
                </w:rPr>
                <w:delText>Exposición a gases, vapores y humos nocivos</w:delText>
              </w:r>
            </w:del>
          </w:p>
        </w:tc>
        <w:tc>
          <w:tcPr>
            <w:tcW w:w="1984" w:type="dxa"/>
            <w:tcBorders>
              <w:top w:val="nil"/>
              <w:left w:val="nil"/>
              <w:bottom w:val="single" w:sz="4" w:space="0" w:color="auto"/>
              <w:right w:val="single" w:sz="4" w:space="0" w:color="auto"/>
            </w:tcBorders>
            <w:shd w:val="clear" w:color="auto" w:fill="auto"/>
            <w:vAlign w:val="center"/>
            <w:tcPrChange w:id="573"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5BD79390" w14:textId="77777777" w:rsidR="00DA09F2" w:rsidRPr="00DA09F2" w:rsidDel="001C1C85" w:rsidRDefault="00DA09F2" w:rsidP="00DA09F2">
            <w:pPr>
              <w:rPr>
                <w:del w:id="574" w:author="Ligia Freire" w:date="2016-10-03T14:11:00Z"/>
                <w:rFonts w:ascii="Calibri" w:hAnsi="Calibri"/>
                <w:color w:val="000000"/>
                <w:sz w:val="18"/>
                <w:szCs w:val="18"/>
                <w:lang w:eastAsia="es-EC"/>
              </w:rPr>
            </w:pPr>
            <w:del w:id="575" w:author="Ligia Freire" w:date="2016-10-03T14:11:00Z">
              <w:r w:rsidRPr="00DA09F2" w:rsidDel="001C1C85">
                <w:rPr>
                  <w:rFonts w:ascii="Calibri" w:hAnsi="Calibri"/>
                  <w:color w:val="000000"/>
                  <w:sz w:val="18"/>
                  <w:szCs w:val="18"/>
                  <w:lang w:eastAsia="es-EC"/>
                </w:rPr>
                <w:delText>Trabajos en áreas de difícil respiración por gases, vapores y humos</w:delText>
              </w:r>
            </w:del>
          </w:p>
        </w:tc>
        <w:tc>
          <w:tcPr>
            <w:tcW w:w="1985" w:type="dxa"/>
            <w:tcBorders>
              <w:top w:val="nil"/>
              <w:left w:val="nil"/>
              <w:bottom w:val="single" w:sz="4" w:space="0" w:color="auto"/>
              <w:right w:val="single" w:sz="4" w:space="0" w:color="auto"/>
            </w:tcBorders>
            <w:shd w:val="clear" w:color="auto" w:fill="auto"/>
            <w:vAlign w:val="center"/>
            <w:tcPrChange w:id="576"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7844E209" w14:textId="77777777" w:rsidR="00DA09F2" w:rsidRPr="00DA09F2" w:rsidDel="001C1C85" w:rsidRDefault="00DA09F2" w:rsidP="00DA09F2">
            <w:pPr>
              <w:jc w:val="center"/>
              <w:rPr>
                <w:del w:id="577" w:author="Ligia Freire" w:date="2016-10-03T14:11:00Z"/>
                <w:rFonts w:ascii="Calibri" w:hAnsi="Calibri"/>
                <w:color w:val="000000"/>
                <w:sz w:val="18"/>
                <w:szCs w:val="18"/>
                <w:lang w:eastAsia="es-EC"/>
              </w:rPr>
            </w:pPr>
            <w:del w:id="578" w:author="Ligia Freire" w:date="2016-10-03T14:11:00Z">
              <w:r w:rsidRPr="00DA09F2" w:rsidDel="001C1C85">
                <w:rPr>
                  <w:rFonts w:ascii="Calibri" w:hAnsi="Calibri"/>
                  <w:color w:val="000000"/>
                  <w:sz w:val="18"/>
                  <w:szCs w:val="18"/>
                  <w:lang w:eastAsia="es-EC"/>
                </w:rPr>
                <w:delText>Análisis de VOC</w:delText>
              </w:r>
              <w:r w:rsidRPr="00DA09F2" w:rsidDel="001C1C85">
                <w:rPr>
                  <w:rFonts w:ascii="Calibri" w:hAnsi="Calibri"/>
                  <w:color w:val="000000"/>
                  <w:sz w:val="18"/>
                  <w:szCs w:val="18"/>
                  <w:lang w:eastAsia="es-EC"/>
                </w:rPr>
                <w:br/>
                <w:delText>Análisis de gases ácidos</w:delText>
              </w:r>
            </w:del>
          </w:p>
        </w:tc>
        <w:tc>
          <w:tcPr>
            <w:tcW w:w="1843" w:type="dxa"/>
            <w:tcBorders>
              <w:top w:val="nil"/>
              <w:left w:val="nil"/>
              <w:bottom w:val="single" w:sz="4" w:space="0" w:color="auto"/>
              <w:right w:val="single" w:sz="4" w:space="0" w:color="auto"/>
            </w:tcBorders>
            <w:shd w:val="clear" w:color="auto" w:fill="auto"/>
            <w:vAlign w:val="center"/>
            <w:tcPrChange w:id="57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05A0749A" w14:textId="77777777" w:rsidR="00DA09F2" w:rsidRPr="00DA09F2" w:rsidDel="001C1C85" w:rsidRDefault="00DA09F2" w:rsidP="00DA09F2">
            <w:pPr>
              <w:jc w:val="center"/>
              <w:rPr>
                <w:del w:id="580" w:author="Ligia Freire" w:date="2016-10-03T14:11:00Z"/>
                <w:rFonts w:ascii="Calibri" w:hAnsi="Calibri"/>
                <w:color w:val="000000"/>
                <w:sz w:val="18"/>
                <w:szCs w:val="18"/>
                <w:lang w:eastAsia="es-EC"/>
              </w:rPr>
            </w:pPr>
            <w:del w:id="581" w:author="Ligia Freire" w:date="2016-10-03T14:11:00Z">
              <w:r w:rsidRPr="00DA09F2" w:rsidDel="001C1C85">
                <w:rPr>
                  <w:rFonts w:ascii="Calibri" w:hAnsi="Calibri"/>
                  <w:color w:val="000000"/>
                  <w:sz w:val="18"/>
                  <w:szCs w:val="18"/>
                  <w:lang w:eastAsia="es-EC"/>
                </w:rPr>
                <w:delText>Espirometría</w:delText>
              </w:r>
            </w:del>
          </w:p>
        </w:tc>
      </w:tr>
      <w:tr w:rsidR="00DA09F2" w:rsidRPr="00DA09F2" w:rsidDel="001C1C85" w14:paraId="5A924E39" w14:textId="77777777" w:rsidTr="00F54AFC">
        <w:trPr>
          <w:trHeight w:val="552"/>
          <w:jc w:val="center"/>
          <w:del w:id="582" w:author="Ligia Freire" w:date="2016-10-03T14:11:00Z"/>
          <w:trPrChange w:id="583" w:author="Alywin Hacay Chang" w:date="2016-09-29T15:22:00Z">
            <w:trPr>
              <w:trHeight w:val="552"/>
              <w:jc w:val="center"/>
            </w:trPr>
          </w:trPrChange>
        </w:trPr>
        <w:tc>
          <w:tcPr>
            <w:tcW w:w="1149" w:type="dxa"/>
            <w:vMerge/>
            <w:tcBorders>
              <w:top w:val="nil"/>
              <w:left w:val="single" w:sz="8" w:space="0" w:color="auto"/>
              <w:bottom w:val="single" w:sz="8" w:space="0" w:color="000000"/>
              <w:right w:val="single" w:sz="4" w:space="0" w:color="auto"/>
            </w:tcBorders>
            <w:vAlign w:val="center"/>
            <w:tcPrChange w:id="584"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307C7FFB" w14:textId="77777777" w:rsidR="00DA09F2" w:rsidRPr="00B36C31" w:rsidDel="001C1C85" w:rsidRDefault="00DA09F2" w:rsidP="00DA09F2">
            <w:pPr>
              <w:rPr>
                <w:del w:id="585" w:author="Ligia Freire" w:date="2016-10-03T14:11:00Z"/>
                <w:rFonts w:ascii="Calibri" w:hAnsi="Calibri"/>
                <w:b/>
                <w:bCs/>
                <w:color w:val="000000"/>
                <w:sz w:val="18"/>
                <w:szCs w:val="18"/>
                <w:lang w:eastAsia="es-EC"/>
              </w:rPr>
            </w:pPr>
          </w:p>
        </w:tc>
        <w:tc>
          <w:tcPr>
            <w:tcW w:w="1843" w:type="dxa"/>
            <w:tcBorders>
              <w:top w:val="nil"/>
              <w:left w:val="nil"/>
              <w:bottom w:val="single" w:sz="8" w:space="0" w:color="auto"/>
              <w:right w:val="single" w:sz="4" w:space="0" w:color="auto"/>
            </w:tcBorders>
            <w:shd w:val="clear" w:color="auto" w:fill="auto"/>
            <w:vAlign w:val="center"/>
            <w:tcPrChange w:id="586" w:author="Alywin Hacay Chang" w:date="2016-09-29T15:22:00Z">
              <w:tcPr>
                <w:tcW w:w="1843" w:type="dxa"/>
                <w:tcBorders>
                  <w:top w:val="nil"/>
                  <w:left w:val="nil"/>
                  <w:bottom w:val="single" w:sz="8" w:space="0" w:color="auto"/>
                  <w:right w:val="single" w:sz="4" w:space="0" w:color="auto"/>
                </w:tcBorders>
                <w:shd w:val="clear" w:color="auto" w:fill="auto"/>
                <w:vAlign w:val="center"/>
              </w:tcPr>
            </w:tcPrChange>
          </w:tcPr>
          <w:p w14:paraId="33468BF0" w14:textId="77777777" w:rsidR="00DA09F2" w:rsidRPr="00B36C31" w:rsidDel="001C1C85" w:rsidRDefault="00DA09F2" w:rsidP="00DA09F2">
            <w:pPr>
              <w:rPr>
                <w:del w:id="587" w:author="Ligia Freire" w:date="2016-10-03T14:11:00Z"/>
                <w:rFonts w:ascii="Calibri" w:hAnsi="Calibri"/>
                <w:b/>
                <w:bCs/>
                <w:color w:val="000000"/>
                <w:sz w:val="18"/>
                <w:szCs w:val="18"/>
                <w:lang w:eastAsia="es-EC"/>
              </w:rPr>
            </w:pPr>
            <w:del w:id="588" w:author="Ligia Freire" w:date="2016-10-03T14:11:00Z">
              <w:r w:rsidRPr="00B36C31" w:rsidDel="001C1C85">
                <w:rPr>
                  <w:rFonts w:ascii="Calibri" w:hAnsi="Calibri"/>
                  <w:b/>
                  <w:bCs/>
                  <w:color w:val="000000"/>
                  <w:sz w:val="18"/>
                  <w:szCs w:val="18"/>
                  <w:lang w:eastAsia="es-EC"/>
                </w:rPr>
                <w:delText>Exposición con metales pesados</w:delText>
              </w:r>
            </w:del>
          </w:p>
        </w:tc>
        <w:tc>
          <w:tcPr>
            <w:tcW w:w="1984" w:type="dxa"/>
            <w:tcBorders>
              <w:top w:val="nil"/>
              <w:left w:val="nil"/>
              <w:bottom w:val="single" w:sz="8" w:space="0" w:color="auto"/>
              <w:right w:val="single" w:sz="4" w:space="0" w:color="auto"/>
            </w:tcBorders>
            <w:shd w:val="clear" w:color="auto" w:fill="auto"/>
            <w:vAlign w:val="center"/>
            <w:tcPrChange w:id="589" w:author="Alywin Hacay Chang" w:date="2016-09-29T15:22:00Z">
              <w:tcPr>
                <w:tcW w:w="1984" w:type="dxa"/>
                <w:tcBorders>
                  <w:top w:val="nil"/>
                  <w:left w:val="nil"/>
                  <w:bottom w:val="single" w:sz="8" w:space="0" w:color="auto"/>
                  <w:right w:val="single" w:sz="4" w:space="0" w:color="auto"/>
                </w:tcBorders>
                <w:shd w:val="clear" w:color="auto" w:fill="auto"/>
                <w:vAlign w:val="center"/>
              </w:tcPr>
            </w:tcPrChange>
          </w:tcPr>
          <w:p w14:paraId="3473422A" w14:textId="77777777" w:rsidR="00DA09F2" w:rsidRPr="00DA09F2" w:rsidDel="001C1C85" w:rsidRDefault="00DA09F2" w:rsidP="00DA09F2">
            <w:pPr>
              <w:rPr>
                <w:del w:id="590" w:author="Ligia Freire" w:date="2016-10-03T14:11:00Z"/>
                <w:rFonts w:ascii="Calibri" w:hAnsi="Calibri"/>
                <w:color w:val="000000"/>
                <w:sz w:val="18"/>
                <w:szCs w:val="18"/>
                <w:lang w:eastAsia="es-EC"/>
              </w:rPr>
            </w:pPr>
            <w:del w:id="591" w:author="Ligia Freire" w:date="2016-10-03T14:11:00Z">
              <w:r w:rsidRPr="00DA09F2" w:rsidDel="001C1C85">
                <w:rPr>
                  <w:rFonts w:ascii="Calibri" w:hAnsi="Calibri"/>
                  <w:color w:val="000000"/>
                  <w:sz w:val="18"/>
                  <w:szCs w:val="18"/>
                  <w:lang w:eastAsia="es-EC"/>
                </w:rPr>
                <w:delText>Trabajo con exposición a plomo</w:delText>
              </w:r>
            </w:del>
          </w:p>
        </w:tc>
        <w:tc>
          <w:tcPr>
            <w:tcW w:w="1985" w:type="dxa"/>
            <w:tcBorders>
              <w:top w:val="nil"/>
              <w:left w:val="nil"/>
              <w:bottom w:val="single" w:sz="8" w:space="0" w:color="auto"/>
              <w:right w:val="single" w:sz="4" w:space="0" w:color="auto"/>
            </w:tcBorders>
            <w:shd w:val="clear" w:color="auto" w:fill="auto"/>
            <w:vAlign w:val="center"/>
            <w:tcPrChange w:id="592" w:author="Alywin Hacay Chang" w:date="2016-09-29T15:22:00Z">
              <w:tcPr>
                <w:tcW w:w="1985" w:type="dxa"/>
                <w:tcBorders>
                  <w:top w:val="nil"/>
                  <w:left w:val="nil"/>
                  <w:bottom w:val="single" w:sz="8" w:space="0" w:color="auto"/>
                  <w:right w:val="single" w:sz="4" w:space="0" w:color="auto"/>
                </w:tcBorders>
                <w:shd w:val="clear" w:color="auto" w:fill="auto"/>
                <w:vAlign w:val="center"/>
              </w:tcPr>
            </w:tcPrChange>
          </w:tcPr>
          <w:p w14:paraId="44BE2624" w14:textId="77777777" w:rsidR="00DA09F2" w:rsidRPr="00DA09F2" w:rsidDel="001C1C85" w:rsidRDefault="00DA09F2" w:rsidP="00DA09F2">
            <w:pPr>
              <w:jc w:val="center"/>
              <w:rPr>
                <w:del w:id="593" w:author="Ligia Freire" w:date="2016-10-03T14:11:00Z"/>
                <w:rFonts w:ascii="Calibri" w:hAnsi="Calibri"/>
                <w:color w:val="000000"/>
                <w:sz w:val="18"/>
                <w:szCs w:val="18"/>
                <w:lang w:eastAsia="es-EC"/>
              </w:rPr>
            </w:pPr>
            <w:del w:id="594" w:author="Ligia Freire" w:date="2016-10-03T14:11:00Z">
              <w:r w:rsidRPr="00DA09F2" w:rsidDel="001C1C85">
                <w:rPr>
                  <w:rFonts w:ascii="Calibri" w:hAnsi="Calibri"/>
                  <w:color w:val="000000"/>
                  <w:sz w:val="18"/>
                  <w:szCs w:val="18"/>
                  <w:lang w:eastAsia="es-EC"/>
                </w:rPr>
                <w:delText>Análisis de plomo en material particulado</w:delText>
              </w:r>
            </w:del>
          </w:p>
        </w:tc>
        <w:tc>
          <w:tcPr>
            <w:tcW w:w="1843" w:type="dxa"/>
            <w:tcBorders>
              <w:top w:val="nil"/>
              <w:left w:val="nil"/>
              <w:bottom w:val="single" w:sz="8" w:space="0" w:color="auto"/>
              <w:right w:val="single" w:sz="4" w:space="0" w:color="auto"/>
            </w:tcBorders>
            <w:shd w:val="clear" w:color="auto" w:fill="auto"/>
            <w:vAlign w:val="center"/>
            <w:tcPrChange w:id="595" w:author="Alywin Hacay Chang" w:date="2016-09-29T15:22:00Z">
              <w:tcPr>
                <w:tcW w:w="1843" w:type="dxa"/>
                <w:tcBorders>
                  <w:top w:val="nil"/>
                  <w:left w:val="nil"/>
                  <w:bottom w:val="single" w:sz="8" w:space="0" w:color="auto"/>
                  <w:right w:val="single" w:sz="4" w:space="0" w:color="auto"/>
                </w:tcBorders>
                <w:shd w:val="clear" w:color="auto" w:fill="auto"/>
                <w:vAlign w:val="center"/>
              </w:tcPr>
            </w:tcPrChange>
          </w:tcPr>
          <w:p w14:paraId="4DCA0799" w14:textId="77777777" w:rsidR="00DA09F2" w:rsidRPr="00DA09F2" w:rsidDel="001C1C85" w:rsidRDefault="00DA09F2" w:rsidP="00DA09F2">
            <w:pPr>
              <w:jc w:val="center"/>
              <w:rPr>
                <w:del w:id="596" w:author="Ligia Freire" w:date="2016-10-03T14:11:00Z"/>
                <w:rFonts w:ascii="Calibri" w:hAnsi="Calibri"/>
                <w:color w:val="000000"/>
                <w:sz w:val="18"/>
                <w:szCs w:val="18"/>
                <w:lang w:eastAsia="es-EC"/>
              </w:rPr>
            </w:pPr>
            <w:del w:id="597" w:author="Ligia Freire" w:date="2016-10-03T14:11:00Z">
              <w:r w:rsidRPr="00DA09F2" w:rsidDel="001C1C85">
                <w:rPr>
                  <w:rFonts w:ascii="Calibri" w:hAnsi="Calibri"/>
                  <w:color w:val="000000"/>
                  <w:sz w:val="18"/>
                  <w:szCs w:val="18"/>
                  <w:lang w:eastAsia="es-EC"/>
                </w:rPr>
                <w:delText>Análisis de Plomo en sangre</w:delText>
              </w:r>
            </w:del>
          </w:p>
        </w:tc>
      </w:tr>
      <w:tr w:rsidR="00DA09F2" w:rsidRPr="00DA09F2" w:rsidDel="001C1C85" w14:paraId="5CA6CC24" w14:textId="77777777" w:rsidTr="00F54AFC">
        <w:trPr>
          <w:trHeight w:val="600"/>
          <w:jc w:val="center"/>
          <w:del w:id="598" w:author="Ligia Freire" w:date="2016-10-03T14:11:00Z"/>
          <w:trPrChange w:id="599" w:author="Alywin Hacay Chang" w:date="2016-09-29T15:22:00Z">
            <w:trPr>
              <w:trHeight w:val="600"/>
              <w:jc w:val="center"/>
            </w:trPr>
          </w:trPrChange>
        </w:trPr>
        <w:tc>
          <w:tcPr>
            <w:tcW w:w="1149" w:type="dxa"/>
            <w:vMerge w:val="restart"/>
            <w:tcBorders>
              <w:top w:val="nil"/>
              <w:left w:val="single" w:sz="8" w:space="0" w:color="auto"/>
              <w:bottom w:val="single" w:sz="8" w:space="0" w:color="000000"/>
              <w:right w:val="single" w:sz="4" w:space="0" w:color="auto"/>
            </w:tcBorders>
            <w:shd w:val="clear" w:color="auto" w:fill="auto"/>
            <w:vAlign w:val="center"/>
            <w:tcPrChange w:id="600" w:author="Alywin Hacay Chang" w:date="2016-09-29T15:22:00Z">
              <w:tcPr>
                <w:tcW w:w="1149" w:type="dxa"/>
                <w:vMerge w:val="restart"/>
                <w:tcBorders>
                  <w:top w:val="nil"/>
                  <w:left w:val="single" w:sz="8" w:space="0" w:color="auto"/>
                  <w:bottom w:val="single" w:sz="8" w:space="0" w:color="000000"/>
                  <w:right w:val="single" w:sz="4" w:space="0" w:color="auto"/>
                </w:tcBorders>
                <w:shd w:val="clear" w:color="auto" w:fill="auto"/>
                <w:vAlign w:val="center"/>
              </w:tcPr>
            </w:tcPrChange>
          </w:tcPr>
          <w:p w14:paraId="39CFD226" w14:textId="77777777" w:rsidR="00DA09F2" w:rsidRPr="00B36C31" w:rsidDel="001C1C85" w:rsidRDefault="00DA09F2" w:rsidP="00DA09F2">
            <w:pPr>
              <w:jc w:val="center"/>
              <w:rPr>
                <w:del w:id="601" w:author="Ligia Freire" w:date="2016-10-03T14:11:00Z"/>
                <w:rFonts w:ascii="Calibri" w:hAnsi="Calibri"/>
                <w:b/>
                <w:bCs/>
                <w:color w:val="000000"/>
                <w:sz w:val="18"/>
                <w:szCs w:val="18"/>
                <w:lang w:eastAsia="es-EC"/>
              </w:rPr>
            </w:pPr>
            <w:del w:id="602" w:author="Ligia Freire" w:date="2016-10-03T14:11:00Z">
              <w:r w:rsidRPr="00B36C31" w:rsidDel="001C1C85">
                <w:rPr>
                  <w:rFonts w:ascii="Calibri" w:hAnsi="Calibri"/>
                  <w:b/>
                  <w:bCs/>
                  <w:color w:val="000000"/>
                  <w:sz w:val="18"/>
                  <w:szCs w:val="18"/>
                  <w:lang w:eastAsia="es-EC"/>
                </w:rPr>
                <w:delText>Riesgos Biológicos</w:delText>
              </w:r>
            </w:del>
          </w:p>
        </w:tc>
        <w:tc>
          <w:tcPr>
            <w:tcW w:w="1843" w:type="dxa"/>
            <w:tcBorders>
              <w:top w:val="nil"/>
              <w:left w:val="nil"/>
              <w:bottom w:val="single" w:sz="4" w:space="0" w:color="auto"/>
              <w:right w:val="single" w:sz="4" w:space="0" w:color="auto"/>
            </w:tcBorders>
            <w:shd w:val="clear" w:color="auto" w:fill="auto"/>
            <w:vAlign w:val="center"/>
            <w:tcPrChange w:id="603"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74BDD5CA" w14:textId="77777777" w:rsidR="00DA09F2" w:rsidRPr="00B36C31" w:rsidDel="001C1C85" w:rsidRDefault="00DA09F2" w:rsidP="00DA09F2">
            <w:pPr>
              <w:rPr>
                <w:del w:id="604" w:author="Ligia Freire" w:date="2016-10-03T14:11:00Z"/>
                <w:rFonts w:ascii="Calibri" w:hAnsi="Calibri"/>
                <w:b/>
                <w:bCs/>
                <w:color w:val="000000"/>
                <w:sz w:val="18"/>
                <w:szCs w:val="18"/>
                <w:lang w:eastAsia="es-EC"/>
              </w:rPr>
            </w:pPr>
            <w:del w:id="605" w:author="Ligia Freire" w:date="2016-10-03T14:11:00Z">
              <w:r w:rsidRPr="00B36C31" w:rsidDel="001C1C85">
                <w:rPr>
                  <w:rFonts w:ascii="Calibri" w:hAnsi="Calibri"/>
                  <w:b/>
                  <w:bCs/>
                  <w:color w:val="000000"/>
                  <w:sz w:val="18"/>
                  <w:szCs w:val="18"/>
                  <w:lang w:eastAsia="es-EC"/>
                </w:rPr>
                <w:delText>Exposición a virus, hongos y bacterias</w:delText>
              </w:r>
            </w:del>
          </w:p>
        </w:tc>
        <w:tc>
          <w:tcPr>
            <w:tcW w:w="1984" w:type="dxa"/>
            <w:tcBorders>
              <w:top w:val="nil"/>
              <w:left w:val="nil"/>
              <w:bottom w:val="single" w:sz="4" w:space="0" w:color="auto"/>
              <w:right w:val="single" w:sz="4" w:space="0" w:color="auto"/>
            </w:tcBorders>
            <w:shd w:val="clear" w:color="auto" w:fill="auto"/>
            <w:vAlign w:val="center"/>
            <w:tcPrChange w:id="606"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31BFAC5B" w14:textId="77777777" w:rsidR="00DA09F2" w:rsidRPr="00DA09F2" w:rsidDel="001C1C85" w:rsidRDefault="00DA09F2" w:rsidP="00DA09F2">
            <w:pPr>
              <w:rPr>
                <w:del w:id="607" w:author="Ligia Freire" w:date="2016-10-03T14:11:00Z"/>
                <w:rFonts w:ascii="Calibri" w:hAnsi="Calibri"/>
                <w:color w:val="000000"/>
                <w:sz w:val="18"/>
                <w:szCs w:val="18"/>
                <w:lang w:eastAsia="es-EC"/>
              </w:rPr>
            </w:pPr>
            <w:del w:id="608"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nil"/>
              <w:left w:val="nil"/>
              <w:bottom w:val="single" w:sz="4" w:space="0" w:color="auto"/>
              <w:right w:val="single" w:sz="4" w:space="0" w:color="auto"/>
            </w:tcBorders>
            <w:shd w:val="clear" w:color="auto" w:fill="auto"/>
            <w:vAlign w:val="center"/>
            <w:tcPrChange w:id="609"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2143F035" w14:textId="77777777" w:rsidR="00DA09F2" w:rsidRPr="00DA09F2" w:rsidDel="001C1C85" w:rsidRDefault="00DA09F2" w:rsidP="00DA09F2">
            <w:pPr>
              <w:jc w:val="center"/>
              <w:rPr>
                <w:del w:id="610" w:author="Ligia Freire" w:date="2016-10-03T14:11:00Z"/>
                <w:rFonts w:ascii="Calibri" w:hAnsi="Calibri"/>
                <w:color w:val="000000"/>
                <w:sz w:val="18"/>
                <w:szCs w:val="18"/>
                <w:lang w:eastAsia="es-EC"/>
              </w:rPr>
            </w:pPr>
            <w:del w:id="611" w:author="Ligia Freire" w:date="2016-10-03T14:11:00Z">
              <w:r w:rsidRPr="00DA09F2" w:rsidDel="001C1C85">
                <w:rPr>
                  <w:rFonts w:ascii="Calibri" w:hAnsi="Calibri"/>
                  <w:color w:val="000000"/>
                  <w:sz w:val="18"/>
                  <w:szCs w:val="18"/>
                  <w:lang w:eastAsia="es-EC"/>
                </w:rPr>
                <w:delText>Análisis microbiológicos en alimentos</w:delText>
              </w:r>
            </w:del>
          </w:p>
        </w:tc>
        <w:tc>
          <w:tcPr>
            <w:tcW w:w="1843" w:type="dxa"/>
            <w:tcBorders>
              <w:top w:val="nil"/>
              <w:left w:val="nil"/>
              <w:bottom w:val="single" w:sz="4" w:space="0" w:color="auto"/>
              <w:right w:val="single" w:sz="4" w:space="0" w:color="auto"/>
            </w:tcBorders>
            <w:shd w:val="clear" w:color="auto" w:fill="auto"/>
            <w:vAlign w:val="center"/>
            <w:tcPrChange w:id="612"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662F03A" w14:textId="77777777" w:rsidR="00DA09F2" w:rsidRPr="00DA09F2" w:rsidDel="001C1C85" w:rsidRDefault="00DA09F2" w:rsidP="00DA09F2">
            <w:pPr>
              <w:jc w:val="center"/>
              <w:rPr>
                <w:del w:id="613" w:author="Ligia Freire" w:date="2016-10-03T14:11:00Z"/>
                <w:rFonts w:ascii="Calibri" w:hAnsi="Calibri"/>
                <w:color w:val="000000"/>
                <w:sz w:val="18"/>
                <w:szCs w:val="18"/>
                <w:lang w:eastAsia="es-EC"/>
              </w:rPr>
            </w:pPr>
            <w:del w:id="614"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0BAA3C87" w14:textId="77777777" w:rsidTr="00F54AFC">
        <w:trPr>
          <w:trHeight w:val="600"/>
          <w:jc w:val="center"/>
          <w:del w:id="615" w:author="Ligia Freire" w:date="2016-10-03T14:11:00Z"/>
          <w:trPrChange w:id="616"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617"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05F27093" w14:textId="77777777" w:rsidR="00DA09F2" w:rsidRPr="00B36C31" w:rsidDel="001C1C85" w:rsidRDefault="00DA09F2" w:rsidP="00DA09F2">
            <w:pPr>
              <w:rPr>
                <w:del w:id="618"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61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0D575AB" w14:textId="77777777" w:rsidR="00DA09F2" w:rsidRPr="00B36C31" w:rsidDel="001C1C85" w:rsidRDefault="00DA09F2" w:rsidP="00DA09F2">
            <w:pPr>
              <w:rPr>
                <w:del w:id="620" w:author="Ligia Freire" w:date="2016-10-03T14:11:00Z"/>
                <w:rFonts w:ascii="Calibri" w:hAnsi="Calibri"/>
                <w:b/>
                <w:bCs/>
                <w:color w:val="000000"/>
                <w:sz w:val="18"/>
                <w:szCs w:val="18"/>
                <w:lang w:eastAsia="es-EC"/>
              </w:rPr>
            </w:pPr>
            <w:del w:id="621" w:author="Ligia Freire" w:date="2016-10-03T14:11:00Z">
              <w:r w:rsidRPr="00B36C31" w:rsidDel="001C1C85">
                <w:rPr>
                  <w:rFonts w:ascii="Calibri" w:hAnsi="Calibri"/>
                  <w:b/>
                  <w:bCs/>
                  <w:color w:val="000000"/>
                  <w:sz w:val="18"/>
                  <w:szCs w:val="18"/>
                  <w:lang w:eastAsia="es-EC"/>
                </w:rPr>
                <w:delText>Exposición a bio-infecciones</w:delText>
              </w:r>
            </w:del>
          </w:p>
        </w:tc>
        <w:tc>
          <w:tcPr>
            <w:tcW w:w="1984" w:type="dxa"/>
            <w:tcBorders>
              <w:top w:val="nil"/>
              <w:left w:val="nil"/>
              <w:bottom w:val="single" w:sz="4" w:space="0" w:color="auto"/>
              <w:right w:val="single" w:sz="4" w:space="0" w:color="auto"/>
            </w:tcBorders>
            <w:shd w:val="clear" w:color="auto" w:fill="auto"/>
            <w:vAlign w:val="center"/>
            <w:tcPrChange w:id="622"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580FF8C9" w14:textId="77777777" w:rsidR="00DA09F2" w:rsidRPr="00DA09F2" w:rsidDel="001C1C85" w:rsidRDefault="00DA09F2" w:rsidP="00DA09F2">
            <w:pPr>
              <w:rPr>
                <w:del w:id="623" w:author="Ligia Freire" w:date="2016-10-03T14:11:00Z"/>
                <w:rFonts w:ascii="Calibri" w:hAnsi="Calibri"/>
                <w:color w:val="000000"/>
                <w:sz w:val="18"/>
                <w:szCs w:val="18"/>
                <w:lang w:eastAsia="es-EC"/>
              </w:rPr>
            </w:pPr>
            <w:del w:id="624" w:author="Ligia Freire" w:date="2016-10-03T14:11:00Z">
              <w:r w:rsidRPr="00DA09F2" w:rsidDel="001C1C85">
                <w:rPr>
                  <w:rFonts w:ascii="Calibri" w:hAnsi="Calibri"/>
                  <w:color w:val="000000"/>
                  <w:sz w:val="18"/>
                  <w:szCs w:val="18"/>
                  <w:lang w:eastAsia="es-EC"/>
                </w:rPr>
                <w:delText>Operaciones médicas, manejo de material bioinfeccioso</w:delText>
              </w:r>
            </w:del>
          </w:p>
        </w:tc>
        <w:tc>
          <w:tcPr>
            <w:tcW w:w="1985" w:type="dxa"/>
            <w:tcBorders>
              <w:top w:val="nil"/>
              <w:left w:val="nil"/>
              <w:bottom w:val="single" w:sz="4" w:space="0" w:color="auto"/>
              <w:right w:val="single" w:sz="4" w:space="0" w:color="auto"/>
            </w:tcBorders>
            <w:shd w:val="clear" w:color="auto" w:fill="auto"/>
            <w:vAlign w:val="center"/>
            <w:tcPrChange w:id="625"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77C824C9" w14:textId="77777777" w:rsidR="00DA09F2" w:rsidRPr="00DA09F2" w:rsidDel="001C1C85" w:rsidRDefault="00DA09F2" w:rsidP="00DA09F2">
            <w:pPr>
              <w:jc w:val="center"/>
              <w:rPr>
                <w:del w:id="626" w:author="Ligia Freire" w:date="2016-10-03T14:11:00Z"/>
                <w:rFonts w:ascii="Calibri" w:hAnsi="Calibri"/>
                <w:color w:val="000000"/>
                <w:sz w:val="18"/>
                <w:szCs w:val="18"/>
                <w:lang w:eastAsia="es-EC"/>
              </w:rPr>
            </w:pPr>
            <w:del w:id="627"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4" w:space="0" w:color="auto"/>
              <w:right w:val="single" w:sz="4" w:space="0" w:color="auto"/>
            </w:tcBorders>
            <w:shd w:val="clear" w:color="auto" w:fill="auto"/>
            <w:vAlign w:val="center"/>
            <w:tcPrChange w:id="628"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4383731" w14:textId="77777777" w:rsidR="00DA09F2" w:rsidRPr="00DA09F2" w:rsidDel="001C1C85" w:rsidRDefault="00DA09F2" w:rsidP="00DA09F2">
            <w:pPr>
              <w:jc w:val="center"/>
              <w:rPr>
                <w:del w:id="629" w:author="Ligia Freire" w:date="2016-10-03T14:11:00Z"/>
                <w:rFonts w:ascii="Calibri" w:hAnsi="Calibri"/>
                <w:color w:val="000000"/>
                <w:sz w:val="18"/>
                <w:szCs w:val="18"/>
                <w:lang w:eastAsia="es-EC"/>
              </w:rPr>
            </w:pPr>
            <w:del w:id="630"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6219C501" w14:textId="77777777" w:rsidTr="00F54AFC">
        <w:trPr>
          <w:trHeight w:val="615"/>
          <w:jc w:val="center"/>
          <w:del w:id="631" w:author="Ligia Freire" w:date="2016-10-03T14:11:00Z"/>
          <w:trPrChange w:id="632" w:author="Alywin Hacay Chang" w:date="2016-09-29T15:22:00Z">
            <w:trPr>
              <w:trHeight w:val="615"/>
              <w:jc w:val="center"/>
            </w:trPr>
          </w:trPrChange>
        </w:trPr>
        <w:tc>
          <w:tcPr>
            <w:tcW w:w="1149" w:type="dxa"/>
            <w:vMerge/>
            <w:tcBorders>
              <w:top w:val="nil"/>
              <w:left w:val="single" w:sz="8" w:space="0" w:color="auto"/>
              <w:bottom w:val="single" w:sz="8" w:space="0" w:color="000000"/>
              <w:right w:val="single" w:sz="4" w:space="0" w:color="auto"/>
            </w:tcBorders>
            <w:vAlign w:val="center"/>
            <w:tcPrChange w:id="633"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1CE0C5D6" w14:textId="77777777" w:rsidR="00DA09F2" w:rsidRPr="00B36C31" w:rsidDel="001C1C85" w:rsidRDefault="00DA09F2" w:rsidP="00DA09F2">
            <w:pPr>
              <w:rPr>
                <w:del w:id="634" w:author="Ligia Freire" w:date="2016-10-03T14:11:00Z"/>
                <w:rFonts w:ascii="Calibri" w:hAnsi="Calibri"/>
                <w:b/>
                <w:bCs/>
                <w:color w:val="000000"/>
                <w:sz w:val="18"/>
                <w:szCs w:val="18"/>
                <w:lang w:eastAsia="es-EC"/>
              </w:rPr>
            </w:pPr>
          </w:p>
        </w:tc>
        <w:tc>
          <w:tcPr>
            <w:tcW w:w="1843" w:type="dxa"/>
            <w:tcBorders>
              <w:top w:val="nil"/>
              <w:left w:val="nil"/>
              <w:bottom w:val="single" w:sz="8" w:space="0" w:color="auto"/>
              <w:right w:val="single" w:sz="4" w:space="0" w:color="auto"/>
            </w:tcBorders>
            <w:shd w:val="clear" w:color="auto" w:fill="auto"/>
            <w:vAlign w:val="center"/>
            <w:tcPrChange w:id="635" w:author="Alywin Hacay Chang" w:date="2016-09-29T15:22:00Z">
              <w:tcPr>
                <w:tcW w:w="1843" w:type="dxa"/>
                <w:tcBorders>
                  <w:top w:val="nil"/>
                  <w:left w:val="nil"/>
                  <w:bottom w:val="single" w:sz="8" w:space="0" w:color="auto"/>
                  <w:right w:val="single" w:sz="4" w:space="0" w:color="auto"/>
                </w:tcBorders>
                <w:shd w:val="clear" w:color="auto" w:fill="auto"/>
                <w:vAlign w:val="center"/>
              </w:tcPr>
            </w:tcPrChange>
          </w:tcPr>
          <w:p w14:paraId="76125E75" w14:textId="77777777" w:rsidR="00DA09F2" w:rsidRPr="00B36C31" w:rsidDel="001C1C85" w:rsidRDefault="00DA09F2" w:rsidP="00DA09F2">
            <w:pPr>
              <w:rPr>
                <w:del w:id="636" w:author="Ligia Freire" w:date="2016-10-03T14:11:00Z"/>
                <w:rFonts w:ascii="Calibri" w:hAnsi="Calibri"/>
                <w:b/>
                <w:bCs/>
                <w:color w:val="000000"/>
                <w:sz w:val="18"/>
                <w:szCs w:val="18"/>
                <w:lang w:eastAsia="es-EC"/>
              </w:rPr>
            </w:pPr>
            <w:del w:id="637" w:author="Ligia Freire" w:date="2016-10-03T14:11:00Z">
              <w:r w:rsidRPr="00B36C31" w:rsidDel="001C1C85">
                <w:rPr>
                  <w:rFonts w:ascii="Calibri" w:hAnsi="Calibri"/>
                  <w:b/>
                  <w:bCs/>
                  <w:color w:val="000000"/>
                  <w:sz w:val="18"/>
                  <w:szCs w:val="18"/>
                  <w:lang w:eastAsia="es-EC"/>
                </w:rPr>
                <w:delText>Exposición a flora y fauna peligrosa</w:delText>
              </w:r>
            </w:del>
          </w:p>
        </w:tc>
        <w:tc>
          <w:tcPr>
            <w:tcW w:w="1984" w:type="dxa"/>
            <w:tcBorders>
              <w:top w:val="nil"/>
              <w:left w:val="nil"/>
              <w:bottom w:val="single" w:sz="8" w:space="0" w:color="auto"/>
              <w:right w:val="single" w:sz="4" w:space="0" w:color="auto"/>
            </w:tcBorders>
            <w:shd w:val="clear" w:color="auto" w:fill="auto"/>
            <w:vAlign w:val="center"/>
            <w:tcPrChange w:id="638" w:author="Alywin Hacay Chang" w:date="2016-09-29T15:22:00Z">
              <w:tcPr>
                <w:tcW w:w="1984" w:type="dxa"/>
                <w:tcBorders>
                  <w:top w:val="nil"/>
                  <w:left w:val="nil"/>
                  <w:bottom w:val="single" w:sz="8" w:space="0" w:color="auto"/>
                  <w:right w:val="single" w:sz="4" w:space="0" w:color="auto"/>
                </w:tcBorders>
                <w:shd w:val="clear" w:color="auto" w:fill="auto"/>
                <w:vAlign w:val="center"/>
              </w:tcPr>
            </w:tcPrChange>
          </w:tcPr>
          <w:p w14:paraId="39BEA5CA" w14:textId="77777777" w:rsidR="00DA09F2" w:rsidRPr="00DA09F2" w:rsidDel="001C1C85" w:rsidRDefault="00DA09F2" w:rsidP="00DA09F2">
            <w:pPr>
              <w:rPr>
                <w:del w:id="639" w:author="Ligia Freire" w:date="2016-10-03T14:11:00Z"/>
                <w:rFonts w:ascii="Calibri" w:hAnsi="Calibri"/>
                <w:color w:val="000000"/>
                <w:sz w:val="18"/>
                <w:szCs w:val="18"/>
                <w:lang w:eastAsia="es-EC"/>
              </w:rPr>
            </w:pPr>
            <w:del w:id="640" w:author="Ligia Freire" w:date="2016-10-03T14:11:00Z">
              <w:r w:rsidRPr="00DA09F2" w:rsidDel="001C1C85">
                <w:rPr>
                  <w:rFonts w:ascii="Calibri" w:hAnsi="Calibri"/>
                  <w:color w:val="000000"/>
                  <w:sz w:val="18"/>
                  <w:szCs w:val="18"/>
                  <w:lang w:eastAsia="es-EC"/>
                </w:rPr>
                <w:delText>Trabajos en áreas rurales y áreas verdes</w:delText>
              </w:r>
            </w:del>
          </w:p>
        </w:tc>
        <w:tc>
          <w:tcPr>
            <w:tcW w:w="1985" w:type="dxa"/>
            <w:tcBorders>
              <w:top w:val="nil"/>
              <w:left w:val="nil"/>
              <w:bottom w:val="single" w:sz="8" w:space="0" w:color="auto"/>
              <w:right w:val="single" w:sz="4" w:space="0" w:color="auto"/>
            </w:tcBorders>
            <w:shd w:val="clear" w:color="auto" w:fill="auto"/>
            <w:vAlign w:val="center"/>
            <w:tcPrChange w:id="641" w:author="Alywin Hacay Chang" w:date="2016-09-29T15:22:00Z">
              <w:tcPr>
                <w:tcW w:w="1985" w:type="dxa"/>
                <w:tcBorders>
                  <w:top w:val="nil"/>
                  <w:left w:val="nil"/>
                  <w:bottom w:val="single" w:sz="8" w:space="0" w:color="auto"/>
                  <w:right w:val="single" w:sz="4" w:space="0" w:color="auto"/>
                </w:tcBorders>
                <w:shd w:val="clear" w:color="auto" w:fill="auto"/>
                <w:vAlign w:val="center"/>
              </w:tcPr>
            </w:tcPrChange>
          </w:tcPr>
          <w:p w14:paraId="61EB16D0" w14:textId="77777777" w:rsidR="00DA09F2" w:rsidRPr="00DA09F2" w:rsidDel="001C1C85" w:rsidRDefault="00DA09F2" w:rsidP="00DA09F2">
            <w:pPr>
              <w:jc w:val="center"/>
              <w:rPr>
                <w:del w:id="642" w:author="Ligia Freire" w:date="2016-10-03T14:11:00Z"/>
                <w:rFonts w:ascii="Calibri" w:hAnsi="Calibri"/>
                <w:color w:val="000000"/>
                <w:sz w:val="18"/>
                <w:szCs w:val="18"/>
                <w:lang w:eastAsia="es-EC"/>
              </w:rPr>
            </w:pPr>
            <w:del w:id="643" w:author="Ligia Freire" w:date="2016-10-03T14:11:00Z">
              <w:r w:rsidRPr="00DA09F2" w:rsidDel="001C1C85">
                <w:rPr>
                  <w:rFonts w:ascii="Calibri" w:hAnsi="Calibri"/>
                  <w:color w:val="000000"/>
                  <w:sz w:val="18"/>
                  <w:szCs w:val="18"/>
                  <w:lang w:eastAsia="es-EC"/>
                </w:rPr>
                <w:delText>W. Fine</w:delText>
              </w:r>
            </w:del>
          </w:p>
        </w:tc>
        <w:tc>
          <w:tcPr>
            <w:tcW w:w="1843" w:type="dxa"/>
            <w:tcBorders>
              <w:top w:val="nil"/>
              <w:left w:val="nil"/>
              <w:bottom w:val="single" w:sz="8" w:space="0" w:color="auto"/>
              <w:right w:val="single" w:sz="4" w:space="0" w:color="auto"/>
            </w:tcBorders>
            <w:shd w:val="clear" w:color="auto" w:fill="auto"/>
            <w:vAlign w:val="center"/>
            <w:tcPrChange w:id="644" w:author="Alywin Hacay Chang" w:date="2016-09-29T15:22:00Z">
              <w:tcPr>
                <w:tcW w:w="1843" w:type="dxa"/>
                <w:tcBorders>
                  <w:top w:val="nil"/>
                  <w:left w:val="nil"/>
                  <w:bottom w:val="single" w:sz="8" w:space="0" w:color="auto"/>
                  <w:right w:val="single" w:sz="4" w:space="0" w:color="auto"/>
                </w:tcBorders>
                <w:shd w:val="clear" w:color="auto" w:fill="auto"/>
                <w:vAlign w:val="center"/>
              </w:tcPr>
            </w:tcPrChange>
          </w:tcPr>
          <w:p w14:paraId="12D72100" w14:textId="77777777" w:rsidR="00DA09F2" w:rsidRPr="00DA09F2" w:rsidDel="001C1C85" w:rsidRDefault="00DA09F2" w:rsidP="00DA09F2">
            <w:pPr>
              <w:jc w:val="center"/>
              <w:rPr>
                <w:del w:id="645" w:author="Ligia Freire" w:date="2016-10-03T14:11:00Z"/>
                <w:rFonts w:ascii="Calibri" w:hAnsi="Calibri"/>
                <w:color w:val="000000"/>
                <w:sz w:val="18"/>
                <w:szCs w:val="18"/>
                <w:lang w:eastAsia="es-EC"/>
              </w:rPr>
            </w:pPr>
            <w:del w:id="646"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43500E7B" w14:textId="77777777" w:rsidTr="00F54AFC">
        <w:trPr>
          <w:trHeight w:val="278"/>
          <w:jc w:val="center"/>
          <w:del w:id="647" w:author="Ligia Freire" w:date="2016-10-03T14:11:00Z"/>
          <w:trPrChange w:id="648" w:author="Alywin Hacay Chang" w:date="2016-09-29T15:22:00Z">
            <w:trPr>
              <w:trHeight w:val="278"/>
              <w:jc w:val="center"/>
            </w:trPr>
          </w:trPrChange>
        </w:trPr>
        <w:tc>
          <w:tcPr>
            <w:tcW w:w="1149" w:type="dxa"/>
            <w:vMerge w:val="restart"/>
            <w:tcBorders>
              <w:top w:val="nil"/>
              <w:left w:val="single" w:sz="8" w:space="0" w:color="auto"/>
              <w:bottom w:val="single" w:sz="8" w:space="0" w:color="000000"/>
              <w:right w:val="single" w:sz="4" w:space="0" w:color="auto"/>
            </w:tcBorders>
            <w:shd w:val="clear" w:color="auto" w:fill="auto"/>
            <w:vAlign w:val="center"/>
            <w:tcPrChange w:id="649" w:author="Alywin Hacay Chang" w:date="2016-09-29T15:22:00Z">
              <w:tcPr>
                <w:tcW w:w="1149" w:type="dxa"/>
                <w:vMerge w:val="restart"/>
                <w:tcBorders>
                  <w:top w:val="nil"/>
                  <w:left w:val="single" w:sz="8" w:space="0" w:color="auto"/>
                  <w:bottom w:val="single" w:sz="8" w:space="0" w:color="000000"/>
                  <w:right w:val="single" w:sz="4" w:space="0" w:color="auto"/>
                </w:tcBorders>
                <w:shd w:val="clear" w:color="auto" w:fill="auto"/>
                <w:vAlign w:val="center"/>
              </w:tcPr>
            </w:tcPrChange>
          </w:tcPr>
          <w:p w14:paraId="11A7A68F" w14:textId="77777777" w:rsidR="00DA09F2" w:rsidRPr="00B36C31" w:rsidDel="001C1C85" w:rsidRDefault="00DA09F2" w:rsidP="00DA09F2">
            <w:pPr>
              <w:jc w:val="center"/>
              <w:rPr>
                <w:del w:id="650" w:author="Ligia Freire" w:date="2016-10-03T14:11:00Z"/>
                <w:rFonts w:ascii="Calibri" w:hAnsi="Calibri"/>
                <w:b/>
                <w:bCs/>
                <w:color w:val="000000"/>
                <w:sz w:val="18"/>
                <w:szCs w:val="18"/>
                <w:lang w:eastAsia="es-EC"/>
              </w:rPr>
            </w:pPr>
            <w:del w:id="651" w:author="Ligia Freire" w:date="2016-10-03T14:11:00Z">
              <w:r w:rsidRPr="00B36C31" w:rsidDel="001C1C85">
                <w:rPr>
                  <w:rFonts w:ascii="Calibri" w:hAnsi="Calibri"/>
                  <w:b/>
                  <w:bCs/>
                  <w:color w:val="000000"/>
                  <w:sz w:val="18"/>
                  <w:szCs w:val="18"/>
                  <w:lang w:eastAsia="es-EC"/>
                </w:rPr>
                <w:delText>Riesgo ergonómico</w:delText>
              </w:r>
            </w:del>
          </w:p>
        </w:tc>
        <w:tc>
          <w:tcPr>
            <w:tcW w:w="1843" w:type="dxa"/>
            <w:tcBorders>
              <w:top w:val="nil"/>
              <w:left w:val="nil"/>
              <w:bottom w:val="single" w:sz="4" w:space="0" w:color="auto"/>
              <w:right w:val="single" w:sz="4" w:space="0" w:color="auto"/>
            </w:tcBorders>
            <w:shd w:val="clear" w:color="auto" w:fill="auto"/>
            <w:vAlign w:val="center"/>
            <w:tcPrChange w:id="652"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67AD84B4" w14:textId="77777777" w:rsidR="00DA09F2" w:rsidRPr="00B36C31" w:rsidDel="001C1C85" w:rsidRDefault="00DA09F2" w:rsidP="00DA09F2">
            <w:pPr>
              <w:rPr>
                <w:del w:id="653" w:author="Ligia Freire" w:date="2016-10-03T14:11:00Z"/>
                <w:rFonts w:ascii="Calibri" w:hAnsi="Calibri"/>
                <w:b/>
                <w:bCs/>
                <w:color w:val="000000"/>
                <w:sz w:val="18"/>
                <w:szCs w:val="18"/>
                <w:lang w:eastAsia="es-EC"/>
              </w:rPr>
            </w:pPr>
            <w:del w:id="654" w:author="Ligia Freire" w:date="2016-10-03T14:11:00Z">
              <w:r w:rsidRPr="00B36C31" w:rsidDel="001C1C85">
                <w:rPr>
                  <w:rFonts w:ascii="Calibri" w:hAnsi="Calibri"/>
                  <w:b/>
                  <w:bCs/>
                  <w:color w:val="000000"/>
                  <w:sz w:val="18"/>
                  <w:szCs w:val="18"/>
                  <w:lang w:eastAsia="es-EC"/>
                </w:rPr>
                <w:delText>Levantamiento de carga</w:delText>
              </w:r>
            </w:del>
          </w:p>
        </w:tc>
        <w:tc>
          <w:tcPr>
            <w:tcW w:w="1984" w:type="dxa"/>
            <w:tcBorders>
              <w:top w:val="nil"/>
              <w:left w:val="nil"/>
              <w:bottom w:val="single" w:sz="4" w:space="0" w:color="auto"/>
              <w:right w:val="single" w:sz="4" w:space="0" w:color="auto"/>
            </w:tcBorders>
            <w:shd w:val="clear" w:color="auto" w:fill="auto"/>
            <w:vAlign w:val="center"/>
            <w:tcPrChange w:id="655"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06C8D58B" w14:textId="77777777" w:rsidR="00DA09F2" w:rsidRPr="00DA09F2" w:rsidDel="001C1C85" w:rsidRDefault="00DA09F2" w:rsidP="00DA09F2">
            <w:pPr>
              <w:rPr>
                <w:del w:id="656" w:author="Ligia Freire" w:date="2016-10-03T14:11:00Z"/>
                <w:rFonts w:ascii="Calibri" w:hAnsi="Calibri"/>
                <w:color w:val="000000"/>
                <w:sz w:val="18"/>
                <w:szCs w:val="18"/>
                <w:lang w:eastAsia="es-EC"/>
              </w:rPr>
            </w:pPr>
            <w:del w:id="657" w:author="Ligia Freire" w:date="2016-10-03T14:11:00Z">
              <w:r w:rsidRPr="00DA09F2" w:rsidDel="001C1C85">
                <w:rPr>
                  <w:rFonts w:ascii="Calibri" w:hAnsi="Calibri"/>
                  <w:color w:val="000000"/>
                  <w:sz w:val="18"/>
                  <w:szCs w:val="18"/>
                  <w:lang w:eastAsia="es-EC"/>
                </w:rPr>
                <w:delText>Trabajos con levantamiento frecuente de cargas mayores a 3 Kg.</w:delText>
              </w:r>
            </w:del>
          </w:p>
        </w:tc>
        <w:tc>
          <w:tcPr>
            <w:tcW w:w="1985" w:type="dxa"/>
            <w:tcBorders>
              <w:top w:val="nil"/>
              <w:left w:val="nil"/>
              <w:bottom w:val="single" w:sz="4" w:space="0" w:color="auto"/>
              <w:right w:val="single" w:sz="4" w:space="0" w:color="auto"/>
            </w:tcBorders>
            <w:shd w:val="clear" w:color="auto" w:fill="auto"/>
            <w:vAlign w:val="center"/>
            <w:tcPrChange w:id="658"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61B4FB67" w14:textId="77777777" w:rsidR="00DA09F2" w:rsidRPr="00DA09F2" w:rsidDel="001C1C85" w:rsidRDefault="00DA09F2" w:rsidP="00DA09F2">
            <w:pPr>
              <w:jc w:val="center"/>
              <w:rPr>
                <w:del w:id="659" w:author="Ligia Freire" w:date="2016-10-03T14:11:00Z"/>
                <w:rFonts w:ascii="Calibri" w:hAnsi="Calibri"/>
                <w:color w:val="000000"/>
                <w:sz w:val="18"/>
                <w:szCs w:val="18"/>
                <w:lang w:eastAsia="es-EC"/>
              </w:rPr>
            </w:pPr>
            <w:del w:id="660" w:author="Ligia Freire" w:date="2016-10-03T14:11:00Z">
              <w:r w:rsidRPr="00DA09F2" w:rsidDel="001C1C85">
                <w:rPr>
                  <w:rFonts w:ascii="Calibri" w:hAnsi="Calibri"/>
                  <w:color w:val="000000"/>
                  <w:sz w:val="18"/>
                  <w:szCs w:val="18"/>
                  <w:lang w:eastAsia="es-EC"/>
                </w:rPr>
                <w:delText>NIOSH</w:delText>
              </w:r>
            </w:del>
          </w:p>
        </w:tc>
        <w:tc>
          <w:tcPr>
            <w:tcW w:w="1843" w:type="dxa"/>
            <w:tcBorders>
              <w:top w:val="nil"/>
              <w:left w:val="nil"/>
              <w:bottom w:val="single" w:sz="4" w:space="0" w:color="auto"/>
              <w:right w:val="single" w:sz="4" w:space="0" w:color="auto"/>
            </w:tcBorders>
            <w:shd w:val="clear" w:color="auto" w:fill="auto"/>
            <w:vAlign w:val="center"/>
            <w:tcPrChange w:id="661"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771D8A50" w14:textId="77777777" w:rsidR="00DA09F2" w:rsidRPr="00DA09F2" w:rsidDel="001C1C85" w:rsidRDefault="00DA09F2" w:rsidP="00DA09F2">
            <w:pPr>
              <w:jc w:val="center"/>
              <w:rPr>
                <w:del w:id="662" w:author="Ligia Freire" w:date="2016-10-03T14:11:00Z"/>
                <w:rFonts w:ascii="Calibri" w:hAnsi="Calibri"/>
                <w:color w:val="000000"/>
                <w:sz w:val="18"/>
                <w:szCs w:val="18"/>
                <w:lang w:eastAsia="es-EC"/>
              </w:rPr>
            </w:pPr>
            <w:del w:id="663" w:author="Ligia Freire" w:date="2016-10-03T14:11:00Z">
              <w:r w:rsidRPr="00DA09F2" w:rsidDel="001C1C85">
                <w:rPr>
                  <w:rFonts w:ascii="Calibri" w:hAnsi="Calibri"/>
                  <w:color w:val="000000"/>
                  <w:sz w:val="18"/>
                  <w:szCs w:val="18"/>
                  <w:lang w:eastAsia="es-EC"/>
                </w:rPr>
                <w:delText>Análisis musculoesquelético de espalda</w:delText>
              </w:r>
            </w:del>
          </w:p>
        </w:tc>
      </w:tr>
      <w:tr w:rsidR="00DA09F2" w:rsidRPr="00DA09F2" w:rsidDel="001C1C85" w14:paraId="64EFE2F6" w14:textId="77777777" w:rsidTr="00F54AFC">
        <w:trPr>
          <w:trHeight w:val="600"/>
          <w:jc w:val="center"/>
          <w:del w:id="664" w:author="Ligia Freire" w:date="2016-10-03T14:11:00Z"/>
          <w:trPrChange w:id="665"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666"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7148626B" w14:textId="77777777" w:rsidR="00DA09F2" w:rsidRPr="00B36C31" w:rsidDel="001C1C85" w:rsidRDefault="00DA09F2" w:rsidP="00DA09F2">
            <w:pPr>
              <w:rPr>
                <w:del w:id="667"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668"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00F485A1" w14:textId="77777777" w:rsidR="00DA09F2" w:rsidRPr="00B36C31" w:rsidDel="001C1C85" w:rsidRDefault="00DA09F2" w:rsidP="00DA09F2">
            <w:pPr>
              <w:rPr>
                <w:del w:id="669" w:author="Ligia Freire" w:date="2016-10-03T14:11:00Z"/>
                <w:rFonts w:ascii="Calibri" w:hAnsi="Calibri"/>
                <w:b/>
                <w:bCs/>
                <w:color w:val="000000"/>
                <w:sz w:val="18"/>
                <w:szCs w:val="18"/>
                <w:lang w:eastAsia="es-EC"/>
              </w:rPr>
            </w:pPr>
            <w:del w:id="670" w:author="Ligia Freire" w:date="2016-10-03T14:11:00Z">
              <w:r w:rsidRPr="00B36C31" w:rsidDel="001C1C85">
                <w:rPr>
                  <w:rFonts w:ascii="Calibri" w:hAnsi="Calibri"/>
                  <w:b/>
                  <w:bCs/>
                  <w:color w:val="000000"/>
                  <w:sz w:val="18"/>
                  <w:szCs w:val="18"/>
                  <w:lang w:eastAsia="es-EC"/>
                </w:rPr>
                <w:delText>Movimientos repetitivos</w:delText>
              </w:r>
            </w:del>
          </w:p>
        </w:tc>
        <w:tc>
          <w:tcPr>
            <w:tcW w:w="1984" w:type="dxa"/>
            <w:tcBorders>
              <w:top w:val="nil"/>
              <w:left w:val="nil"/>
              <w:bottom w:val="single" w:sz="4" w:space="0" w:color="auto"/>
              <w:right w:val="single" w:sz="4" w:space="0" w:color="auto"/>
            </w:tcBorders>
            <w:shd w:val="clear" w:color="auto" w:fill="auto"/>
            <w:vAlign w:val="center"/>
            <w:tcPrChange w:id="671"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3FB7348D" w14:textId="77777777" w:rsidR="00DA09F2" w:rsidRPr="00DA09F2" w:rsidDel="001C1C85" w:rsidRDefault="00DA09F2" w:rsidP="00DA09F2">
            <w:pPr>
              <w:rPr>
                <w:del w:id="672" w:author="Ligia Freire" w:date="2016-10-03T14:11:00Z"/>
                <w:rFonts w:ascii="Calibri" w:hAnsi="Calibri"/>
                <w:color w:val="000000"/>
                <w:sz w:val="18"/>
                <w:szCs w:val="18"/>
                <w:lang w:eastAsia="es-EC"/>
              </w:rPr>
            </w:pPr>
            <w:del w:id="673" w:author="Ligia Freire" w:date="2016-10-03T14:11:00Z">
              <w:r w:rsidRPr="00DA09F2" w:rsidDel="001C1C85">
                <w:rPr>
                  <w:rFonts w:ascii="Calibri" w:hAnsi="Calibri"/>
                  <w:color w:val="000000"/>
                  <w:sz w:val="18"/>
                  <w:szCs w:val="18"/>
                  <w:lang w:eastAsia="es-EC"/>
                </w:rPr>
                <w:delText>Trabajos con frecuencias repetitivas en ciclos menores a 30 segundos</w:delText>
              </w:r>
            </w:del>
          </w:p>
        </w:tc>
        <w:tc>
          <w:tcPr>
            <w:tcW w:w="1985" w:type="dxa"/>
            <w:tcBorders>
              <w:top w:val="nil"/>
              <w:left w:val="nil"/>
              <w:bottom w:val="single" w:sz="4" w:space="0" w:color="auto"/>
              <w:right w:val="single" w:sz="4" w:space="0" w:color="auto"/>
            </w:tcBorders>
            <w:shd w:val="clear" w:color="auto" w:fill="auto"/>
            <w:vAlign w:val="center"/>
            <w:tcPrChange w:id="674"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7267CE80" w14:textId="77777777" w:rsidR="00DA09F2" w:rsidRPr="00DA09F2" w:rsidDel="001C1C85" w:rsidRDefault="00DA09F2" w:rsidP="00DA09F2">
            <w:pPr>
              <w:jc w:val="center"/>
              <w:rPr>
                <w:del w:id="675" w:author="Ligia Freire" w:date="2016-10-03T14:11:00Z"/>
                <w:rFonts w:ascii="Calibri" w:hAnsi="Calibri"/>
                <w:color w:val="000000"/>
                <w:sz w:val="18"/>
                <w:szCs w:val="18"/>
                <w:lang w:eastAsia="es-EC"/>
              </w:rPr>
            </w:pPr>
            <w:del w:id="676" w:author="Ligia Freire" w:date="2016-10-03T14:11:00Z">
              <w:r w:rsidRPr="00DA09F2" w:rsidDel="001C1C85">
                <w:rPr>
                  <w:rFonts w:ascii="Calibri" w:hAnsi="Calibri"/>
                  <w:color w:val="000000"/>
                  <w:sz w:val="18"/>
                  <w:szCs w:val="18"/>
                  <w:lang w:eastAsia="es-EC"/>
                </w:rPr>
                <w:delText>Checklist OCRA</w:delText>
              </w:r>
            </w:del>
          </w:p>
        </w:tc>
        <w:tc>
          <w:tcPr>
            <w:tcW w:w="1843" w:type="dxa"/>
            <w:tcBorders>
              <w:top w:val="nil"/>
              <w:left w:val="nil"/>
              <w:bottom w:val="single" w:sz="4" w:space="0" w:color="auto"/>
              <w:right w:val="single" w:sz="4" w:space="0" w:color="auto"/>
            </w:tcBorders>
            <w:shd w:val="clear" w:color="auto" w:fill="auto"/>
            <w:vAlign w:val="center"/>
            <w:tcPrChange w:id="677"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36A0288" w14:textId="77777777" w:rsidR="00DA09F2" w:rsidRPr="00DA09F2" w:rsidDel="001C1C85" w:rsidRDefault="00DA09F2" w:rsidP="00DA09F2">
            <w:pPr>
              <w:jc w:val="center"/>
              <w:rPr>
                <w:del w:id="678" w:author="Ligia Freire" w:date="2016-10-03T14:11:00Z"/>
                <w:rFonts w:ascii="Calibri" w:hAnsi="Calibri"/>
                <w:color w:val="000000"/>
                <w:sz w:val="18"/>
                <w:szCs w:val="18"/>
                <w:lang w:eastAsia="es-EC"/>
              </w:rPr>
            </w:pPr>
            <w:del w:id="679"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4C7905DC" w14:textId="77777777" w:rsidTr="00F54AFC">
        <w:trPr>
          <w:trHeight w:val="600"/>
          <w:jc w:val="center"/>
          <w:del w:id="680" w:author="Ligia Freire" w:date="2016-10-03T14:11:00Z"/>
          <w:trPrChange w:id="681"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682"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61E2E31D" w14:textId="77777777" w:rsidR="00DA09F2" w:rsidRPr="00B36C31" w:rsidDel="001C1C85" w:rsidRDefault="00DA09F2" w:rsidP="00DA09F2">
            <w:pPr>
              <w:rPr>
                <w:del w:id="683"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684"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82FB104" w14:textId="77777777" w:rsidR="00DA09F2" w:rsidRPr="00B36C31" w:rsidDel="001C1C85" w:rsidRDefault="00DA09F2" w:rsidP="00DA09F2">
            <w:pPr>
              <w:rPr>
                <w:del w:id="685" w:author="Ligia Freire" w:date="2016-10-03T14:11:00Z"/>
                <w:rFonts w:ascii="Calibri" w:hAnsi="Calibri"/>
                <w:b/>
                <w:bCs/>
                <w:color w:val="000000"/>
                <w:sz w:val="18"/>
                <w:szCs w:val="18"/>
                <w:lang w:eastAsia="es-EC"/>
              </w:rPr>
            </w:pPr>
            <w:del w:id="686" w:author="Ligia Freire" w:date="2016-10-03T14:11:00Z">
              <w:r w:rsidRPr="00B36C31" w:rsidDel="001C1C85">
                <w:rPr>
                  <w:rFonts w:ascii="Calibri" w:hAnsi="Calibri"/>
                  <w:b/>
                  <w:bCs/>
                  <w:color w:val="000000"/>
                  <w:sz w:val="18"/>
                  <w:szCs w:val="18"/>
                  <w:lang w:eastAsia="es-EC"/>
                </w:rPr>
                <w:delText>Posturas forzadas</w:delText>
              </w:r>
            </w:del>
          </w:p>
        </w:tc>
        <w:tc>
          <w:tcPr>
            <w:tcW w:w="1984" w:type="dxa"/>
            <w:tcBorders>
              <w:top w:val="nil"/>
              <w:left w:val="nil"/>
              <w:bottom w:val="single" w:sz="4" w:space="0" w:color="auto"/>
              <w:right w:val="single" w:sz="4" w:space="0" w:color="auto"/>
            </w:tcBorders>
            <w:shd w:val="clear" w:color="auto" w:fill="auto"/>
            <w:vAlign w:val="center"/>
            <w:tcPrChange w:id="687"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38A6CC5B" w14:textId="77777777" w:rsidR="00DA09F2" w:rsidRPr="00DA09F2" w:rsidDel="001C1C85" w:rsidRDefault="00DA09F2" w:rsidP="00DA09F2">
            <w:pPr>
              <w:rPr>
                <w:del w:id="688" w:author="Ligia Freire" w:date="2016-10-03T14:11:00Z"/>
                <w:rFonts w:ascii="Calibri" w:hAnsi="Calibri"/>
                <w:color w:val="000000"/>
                <w:sz w:val="18"/>
                <w:szCs w:val="18"/>
                <w:lang w:eastAsia="es-EC"/>
              </w:rPr>
            </w:pPr>
            <w:del w:id="689" w:author="Ligia Freire" w:date="2016-10-03T14:11:00Z">
              <w:r w:rsidRPr="00DA09F2" w:rsidDel="001C1C85">
                <w:rPr>
                  <w:rFonts w:ascii="Calibri" w:hAnsi="Calibri"/>
                  <w:color w:val="000000"/>
                  <w:sz w:val="18"/>
                  <w:szCs w:val="18"/>
                  <w:lang w:eastAsia="es-EC"/>
                </w:rPr>
                <w:delText>Trabajos con posturas corporales de riesgo</w:delText>
              </w:r>
            </w:del>
          </w:p>
        </w:tc>
        <w:tc>
          <w:tcPr>
            <w:tcW w:w="1985" w:type="dxa"/>
            <w:tcBorders>
              <w:top w:val="nil"/>
              <w:left w:val="nil"/>
              <w:bottom w:val="single" w:sz="4" w:space="0" w:color="auto"/>
              <w:right w:val="single" w:sz="4" w:space="0" w:color="auto"/>
            </w:tcBorders>
            <w:shd w:val="clear" w:color="auto" w:fill="auto"/>
            <w:vAlign w:val="center"/>
            <w:tcPrChange w:id="690"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71FA9A18" w14:textId="77777777" w:rsidR="00DA09F2" w:rsidRPr="00DA09F2" w:rsidDel="001C1C85" w:rsidRDefault="00C25511" w:rsidP="00DA09F2">
            <w:pPr>
              <w:jc w:val="center"/>
              <w:rPr>
                <w:del w:id="691" w:author="Ligia Freire" w:date="2016-10-03T14:11:00Z"/>
                <w:rFonts w:ascii="Calibri" w:hAnsi="Calibri"/>
                <w:color w:val="000000"/>
                <w:sz w:val="18"/>
                <w:szCs w:val="18"/>
                <w:lang w:eastAsia="es-EC"/>
              </w:rPr>
            </w:pPr>
            <w:del w:id="692" w:author="Ligia Freire" w:date="2016-10-03T14:11:00Z">
              <w:r w:rsidDel="001C1C85">
                <w:rPr>
                  <w:rFonts w:ascii="Calibri" w:hAnsi="Calibri"/>
                  <w:color w:val="000000"/>
                  <w:sz w:val="18"/>
                  <w:szCs w:val="18"/>
                  <w:lang w:eastAsia="es-EC"/>
                </w:rPr>
                <w:delText>RULA</w:delText>
              </w:r>
            </w:del>
          </w:p>
        </w:tc>
        <w:tc>
          <w:tcPr>
            <w:tcW w:w="1843" w:type="dxa"/>
            <w:tcBorders>
              <w:top w:val="nil"/>
              <w:left w:val="nil"/>
              <w:bottom w:val="single" w:sz="4" w:space="0" w:color="auto"/>
              <w:right w:val="single" w:sz="4" w:space="0" w:color="auto"/>
            </w:tcBorders>
            <w:shd w:val="clear" w:color="auto" w:fill="auto"/>
            <w:vAlign w:val="center"/>
            <w:tcPrChange w:id="693"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5F67F29" w14:textId="77777777" w:rsidR="00DA09F2" w:rsidRPr="00DA09F2" w:rsidDel="001C1C85" w:rsidRDefault="00DA09F2" w:rsidP="00DA09F2">
            <w:pPr>
              <w:jc w:val="center"/>
              <w:rPr>
                <w:del w:id="694" w:author="Ligia Freire" w:date="2016-10-03T14:11:00Z"/>
                <w:rFonts w:ascii="Calibri" w:hAnsi="Calibri"/>
                <w:color w:val="000000"/>
                <w:sz w:val="18"/>
                <w:szCs w:val="18"/>
                <w:lang w:eastAsia="es-EC"/>
              </w:rPr>
            </w:pPr>
            <w:del w:id="695"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0B94DA27" w14:textId="77777777" w:rsidTr="00F54AFC">
        <w:trPr>
          <w:trHeight w:val="600"/>
          <w:jc w:val="center"/>
          <w:del w:id="696" w:author="Ligia Freire" w:date="2016-10-03T14:11:00Z"/>
          <w:trPrChange w:id="697"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698"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59E2AB14" w14:textId="77777777" w:rsidR="00DA09F2" w:rsidRPr="00B36C31" w:rsidDel="001C1C85" w:rsidRDefault="00DA09F2" w:rsidP="00DA09F2">
            <w:pPr>
              <w:rPr>
                <w:del w:id="699"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700"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67C9F628" w14:textId="77777777" w:rsidR="00DA09F2" w:rsidRPr="00B36C31" w:rsidDel="001C1C85" w:rsidRDefault="00DA09F2" w:rsidP="00DA09F2">
            <w:pPr>
              <w:rPr>
                <w:del w:id="701" w:author="Ligia Freire" w:date="2016-10-03T14:11:00Z"/>
                <w:rFonts w:ascii="Calibri" w:hAnsi="Calibri"/>
                <w:b/>
                <w:bCs/>
                <w:color w:val="000000"/>
                <w:sz w:val="18"/>
                <w:szCs w:val="18"/>
                <w:lang w:eastAsia="es-EC"/>
              </w:rPr>
            </w:pPr>
            <w:del w:id="702" w:author="Ligia Freire" w:date="2016-10-03T14:11:00Z">
              <w:r w:rsidRPr="00B36C31" w:rsidDel="001C1C85">
                <w:rPr>
                  <w:rFonts w:ascii="Calibri" w:hAnsi="Calibri"/>
                  <w:b/>
                  <w:bCs/>
                  <w:color w:val="000000"/>
                  <w:sz w:val="18"/>
                  <w:szCs w:val="18"/>
                  <w:lang w:eastAsia="es-EC"/>
                </w:rPr>
                <w:delText>Exposición a PVD (Pantallas de visualización de datos)</w:delText>
              </w:r>
            </w:del>
          </w:p>
        </w:tc>
        <w:tc>
          <w:tcPr>
            <w:tcW w:w="1984" w:type="dxa"/>
            <w:tcBorders>
              <w:top w:val="nil"/>
              <w:left w:val="nil"/>
              <w:bottom w:val="single" w:sz="4" w:space="0" w:color="auto"/>
              <w:right w:val="single" w:sz="4" w:space="0" w:color="auto"/>
            </w:tcBorders>
            <w:shd w:val="clear" w:color="auto" w:fill="auto"/>
            <w:vAlign w:val="center"/>
            <w:tcPrChange w:id="703"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49F538D8" w14:textId="77777777" w:rsidR="00DA09F2" w:rsidRPr="00DA09F2" w:rsidDel="001C1C85" w:rsidRDefault="00DA09F2" w:rsidP="00DA09F2">
            <w:pPr>
              <w:rPr>
                <w:del w:id="704" w:author="Ligia Freire" w:date="2016-10-03T14:11:00Z"/>
                <w:rFonts w:ascii="Calibri" w:hAnsi="Calibri"/>
                <w:color w:val="000000"/>
                <w:sz w:val="18"/>
                <w:szCs w:val="18"/>
                <w:lang w:eastAsia="es-EC"/>
              </w:rPr>
            </w:pPr>
            <w:del w:id="705" w:author="Ligia Freire" w:date="2016-10-03T14:11:00Z">
              <w:r w:rsidRPr="00DA09F2" w:rsidDel="001C1C85">
                <w:rPr>
                  <w:rFonts w:ascii="Calibri" w:hAnsi="Calibri"/>
                  <w:color w:val="000000"/>
                  <w:sz w:val="18"/>
                  <w:szCs w:val="18"/>
                  <w:lang w:eastAsia="es-EC"/>
                </w:rPr>
                <w:delText>Trabajos con computadores y equipos de procesamiento de datos</w:delText>
              </w:r>
            </w:del>
          </w:p>
        </w:tc>
        <w:tc>
          <w:tcPr>
            <w:tcW w:w="1985" w:type="dxa"/>
            <w:tcBorders>
              <w:top w:val="nil"/>
              <w:left w:val="nil"/>
              <w:bottom w:val="single" w:sz="4" w:space="0" w:color="auto"/>
              <w:right w:val="single" w:sz="4" w:space="0" w:color="auto"/>
            </w:tcBorders>
            <w:shd w:val="clear" w:color="auto" w:fill="auto"/>
            <w:vAlign w:val="center"/>
            <w:tcPrChange w:id="706"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5F9287EA" w14:textId="77777777" w:rsidR="00DA09F2" w:rsidRPr="00DA09F2" w:rsidDel="001C1C85" w:rsidRDefault="00DA09F2" w:rsidP="00DA09F2">
            <w:pPr>
              <w:jc w:val="center"/>
              <w:rPr>
                <w:del w:id="707" w:author="Ligia Freire" w:date="2016-10-03T14:11:00Z"/>
                <w:rFonts w:ascii="Calibri" w:hAnsi="Calibri"/>
                <w:color w:val="000000"/>
                <w:sz w:val="18"/>
                <w:szCs w:val="18"/>
                <w:lang w:eastAsia="es-EC"/>
              </w:rPr>
            </w:pPr>
            <w:del w:id="708" w:author="Ligia Freire" w:date="2016-10-03T14:11:00Z">
              <w:r w:rsidRPr="00DA09F2" w:rsidDel="001C1C85">
                <w:rPr>
                  <w:rFonts w:ascii="Calibri" w:hAnsi="Calibri"/>
                  <w:color w:val="000000"/>
                  <w:sz w:val="18"/>
                  <w:szCs w:val="18"/>
                  <w:lang w:eastAsia="es-EC"/>
                </w:rPr>
                <w:delText>RULA OFFICE</w:delText>
              </w:r>
            </w:del>
          </w:p>
        </w:tc>
        <w:tc>
          <w:tcPr>
            <w:tcW w:w="1843" w:type="dxa"/>
            <w:tcBorders>
              <w:top w:val="nil"/>
              <w:left w:val="nil"/>
              <w:bottom w:val="single" w:sz="4" w:space="0" w:color="auto"/>
              <w:right w:val="single" w:sz="4" w:space="0" w:color="auto"/>
            </w:tcBorders>
            <w:shd w:val="clear" w:color="auto" w:fill="auto"/>
            <w:vAlign w:val="center"/>
            <w:tcPrChange w:id="70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137506DC" w14:textId="77777777" w:rsidR="00DA09F2" w:rsidRPr="00DA09F2" w:rsidDel="001C1C85" w:rsidRDefault="00DA09F2" w:rsidP="00DA09F2">
            <w:pPr>
              <w:jc w:val="center"/>
              <w:rPr>
                <w:del w:id="710" w:author="Ligia Freire" w:date="2016-10-03T14:11:00Z"/>
                <w:rFonts w:ascii="Calibri" w:hAnsi="Calibri"/>
                <w:color w:val="000000"/>
                <w:sz w:val="18"/>
                <w:szCs w:val="18"/>
                <w:lang w:eastAsia="es-EC"/>
              </w:rPr>
            </w:pPr>
            <w:del w:id="711"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46CF849F" w14:textId="77777777" w:rsidTr="00F54AFC">
        <w:trPr>
          <w:trHeight w:val="600"/>
          <w:jc w:val="center"/>
          <w:del w:id="712" w:author="Ligia Freire" w:date="2016-10-03T14:11:00Z"/>
          <w:trPrChange w:id="713" w:author="Alywin Hacay Chang" w:date="2016-09-29T15:22:00Z">
            <w:trPr>
              <w:trHeight w:val="600"/>
              <w:jc w:val="center"/>
            </w:trPr>
          </w:trPrChange>
        </w:trPr>
        <w:tc>
          <w:tcPr>
            <w:tcW w:w="1149" w:type="dxa"/>
            <w:vMerge w:val="restart"/>
            <w:tcBorders>
              <w:top w:val="nil"/>
              <w:left w:val="single" w:sz="8" w:space="0" w:color="auto"/>
              <w:bottom w:val="single" w:sz="8" w:space="0" w:color="000000"/>
              <w:right w:val="single" w:sz="4" w:space="0" w:color="auto"/>
            </w:tcBorders>
            <w:shd w:val="clear" w:color="auto" w:fill="auto"/>
            <w:vAlign w:val="center"/>
            <w:tcPrChange w:id="714" w:author="Alywin Hacay Chang" w:date="2016-09-29T15:22:00Z">
              <w:tcPr>
                <w:tcW w:w="1149" w:type="dxa"/>
                <w:vMerge w:val="restart"/>
                <w:tcBorders>
                  <w:top w:val="nil"/>
                  <w:left w:val="single" w:sz="8" w:space="0" w:color="auto"/>
                  <w:bottom w:val="single" w:sz="8" w:space="0" w:color="000000"/>
                  <w:right w:val="single" w:sz="4" w:space="0" w:color="auto"/>
                </w:tcBorders>
                <w:shd w:val="clear" w:color="auto" w:fill="auto"/>
                <w:vAlign w:val="center"/>
              </w:tcPr>
            </w:tcPrChange>
          </w:tcPr>
          <w:p w14:paraId="6881AE6E" w14:textId="77777777" w:rsidR="00DA09F2" w:rsidRPr="00B36C31" w:rsidDel="001C1C85" w:rsidRDefault="00DA09F2" w:rsidP="00DA09F2">
            <w:pPr>
              <w:jc w:val="center"/>
              <w:rPr>
                <w:del w:id="715" w:author="Ligia Freire" w:date="2016-10-03T14:11:00Z"/>
                <w:rFonts w:ascii="Calibri" w:hAnsi="Calibri"/>
                <w:b/>
                <w:bCs/>
                <w:color w:val="000000"/>
                <w:sz w:val="18"/>
                <w:szCs w:val="18"/>
                <w:lang w:eastAsia="es-EC"/>
              </w:rPr>
            </w:pPr>
            <w:del w:id="716" w:author="Ligia Freire" w:date="2016-10-03T14:11:00Z">
              <w:r w:rsidRPr="00B36C31" w:rsidDel="001C1C85">
                <w:rPr>
                  <w:rFonts w:ascii="Calibri" w:hAnsi="Calibri"/>
                  <w:b/>
                  <w:bCs/>
                  <w:color w:val="000000"/>
                  <w:sz w:val="18"/>
                  <w:szCs w:val="18"/>
                  <w:lang w:eastAsia="es-EC"/>
                </w:rPr>
                <w:delText>Riesgo psicosocial</w:delText>
              </w:r>
            </w:del>
          </w:p>
        </w:tc>
        <w:tc>
          <w:tcPr>
            <w:tcW w:w="1843" w:type="dxa"/>
            <w:tcBorders>
              <w:top w:val="nil"/>
              <w:left w:val="nil"/>
              <w:bottom w:val="single" w:sz="4" w:space="0" w:color="auto"/>
              <w:right w:val="single" w:sz="4" w:space="0" w:color="auto"/>
            </w:tcBorders>
            <w:shd w:val="clear" w:color="auto" w:fill="auto"/>
            <w:vAlign w:val="center"/>
            <w:tcPrChange w:id="717"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20DAEDE" w14:textId="77777777" w:rsidR="00DA09F2" w:rsidRPr="00B36C31" w:rsidDel="001C1C85" w:rsidRDefault="00DA09F2" w:rsidP="00DA09F2">
            <w:pPr>
              <w:rPr>
                <w:del w:id="718" w:author="Ligia Freire" w:date="2016-10-03T14:11:00Z"/>
                <w:rFonts w:ascii="Calibri" w:hAnsi="Calibri"/>
                <w:b/>
                <w:bCs/>
                <w:color w:val="000000"/>
                <w:sz w:val="18"/>
                <w:szCs w:val="18"/>
                <w:lang w:eastAsia="es-EC"/>
              </w:rPr>
            </w:pPr>
            <w:del w:id="719" w:author="Ligia Freire" w:date="2016-10-03T14:11:00Z">
              <w:r w:rsidRPr="00B36C31" w:rsidDel="001C1C85">
                <w:rPr>
                  <w:rFonts w:ascii="Calibri" w:hAnsi="Calibri"/>
                  <w:b/>
                  <w:bCs/>
                  <w:color w:val="000000"/>
                  <w:sz w:val="18"/>
                  <w:szCs w:val="18"/>
                  <w:lang w:eastAsia="es-EC"/>
                </w:rPr>
                <w:delText>Carga mental</w:delText>
              </w:r>
            </w:del>
          </w:p>
        </w:tc>
        <w:tc>
          <w:tcPr>
            <w:tcW w:w="1984" w:type="dxa"/>
            <w:tcBorders>
              <w:top w:val="nil"/>
              <w:left w:val="nil"/>
              <w:bottom w:val="single" w:sz="4" w:space="0" w:color="auto"/>
              <w:right w:val="single" w:sz="4" w:space="0" w:color="auto"/>
            </w:tcBorders>
            <w:shd w:val="clear" w:color="auto" w:fill="auto"/>
            <w:vAlign w:val="center"/>
            <w:tcPrChange w:id="720"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71FA4C9E" w14:textId="77777777" w:rsidR="00DA09F2" w:rsidRPr="00DA09F2" w:rsidDel="001C1C85" w:rsidRDefault="00DA09F2" w:rsidP="00DA09F2">
            <w:pPr>
              <w:rPr>
                <w:del w:id="721" w:author="Ligia Freire" w:date="2016-10-03T14:11:00Z"/>
                <w:rFonts w:ascii="Calibri" w:hAnsi="Calibri"/>
                <w:color w:val="000000"/>
                <w:sz w:val="18"/>
                <w:szCs w:val="18"/>
                <w:lang w:eastAsia="es-EC"/>
              </w:rPr>
            </w:pPr>
            <w:del w:id="722"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nil"/>
              <w:left w:val="nil"/>
              <w:bottom w:val="single" w:sz="4" w:space="0" w:color="auto"/>
              <w:right w:val="single" w:sz="4" w:space="0" w:color="auto"/>
            </w:tcBorders>
            <w:shd w:val="clear" w:color="auto" w:fill="auto"/>
            <w:vAlign w:val="center"/>
            <w:tcPrChange w:id="723"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2A5A3EAA" w14:textId="77777777" w:rsidR="00DA09F2" w:rsidRPr="00DA09F2" w:rsidDel="001C1C85" w:rsidRDefault="00DA09F2" w:rsidP="00DA09F2">
            <w:pPr>
              <w:jc w:val="center"/>
              <w:rPr>
                <w:del w:id="724" w:author="Ligia Freire" w:date="2016-10-03T14:11:00Z"/>
                <w:rFonts w:ascii="Calibri" w:hAnsi="Calibri"/>
                <w:color w:val="000000"/>
                <w:sz w:val="18"/>
                <w:szCs w:val="18"/>
                <w:lang w:eastAsia="es-EC"/>
              </w:rPr>
            </w:pPr>
            <w:del w:id="725" w:author="Ligia Freire" w:date="2016-10-03T14:11:00Z">
              <w:r w:rsidRPr="00DA09F2" w:rsidDel="001C1C85">
                <w:rPr>
                  <w:rFonts w:ascii="Calibri" w:hAnsi="Calibri"/>
                  <w:color w:val="000000"/>
                  <w:sz w:val="18"/>
                  <w:szCs w:val="18"/>
                  <w:lang w:eastAsia="es-EC"/>
                </w:rPr>
                <w:delText>PSICO</w:delText>
              </w:r>
            </w:del>
          </w:p>
        </w:tc>
        <w:tc>
          <w:tcPr>
            <w:tcW w:w="1843" w:type="dxa"/>
            <w:tcBorders>
              <w:top w:val="nil"/>
              <w:left w:val="nil"/>
              <w:bottom w:val="single" w:sz="4" w:space="0" w:color="auto"/>
              <w:right w:val="single" w:sz="4" w:space="0" w:color="auto"/>
            </w:tcBorders>
            <w:shd w:val="clear" w:color="auto" w:fill="auto"/>
            <w:vAlign w:val="center"/>
            <w:tcPrChange w:id="726"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6322BD92" w14:textId="77777777" w:rsidR="00DA09F2" w:rsidRPr="00DA09F2" w:rsidDel="001C1C85" w:rsidRDefault="00DA09F2" w:rsidP="00DA09F2">
            <w:pPr>
              <w:jc w:val="center"/>
              <w:rPr>
                <w:del w:id="727" w:author="Ligia Freire" w:date="2016-10-03T14:11:00Z"/>
                <w:rFonts w:ascii="Calibri" w:hAnsi="Calibri"/>
                <w:color w:val="000000"/>
                <w:sz w:val="18"/>
                <w:szCs w:val="18"/>
                <w:lang w:eastAsia="es-EC"/>
              </w:rPr>
            </w:pPr>
            <w:del w:id="728"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618B9CB7" w14:textId="77777777" w:rsidTr="00F54AFC">
        <w:trPr>
          <w:trHeight w:val="600"/>
          <w:jc w:val="center"/>
          <w:del w:id="729" w:author="Ligia Freire" w:date="2016-10-03T14:11:00Z"/>
          <w:trPrChange w:id="730"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731"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221FA7E6" w14:textId="77777777" w:rsidR="00DA09F2" w:rsidRPr="00B36C31" w:rsidDel="001C1C85" w:rsidRDefault="00DA09F2" w:rsidP="00DA09F2">
            <w:pPr>
              <w:rPr>
                <w:del w:id="732"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733"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378D7C1" w14:textId="77777777" w:rsidR="00DA09F2" w:rsidRPr="00B36C31" w:rsidDel="001C1C85" w:rsidRDefault="00DA09F2" w:rsidP="00DA09F2">
            <w:pPr>
              <w:rPr>
                <w:del w:id="734" w:author="Ligia Freire" w:date="2016-10-03T14:11:00Z"/>
                <w:rFonts w:ascii="Calibri" w:hAnsi="Calibri"/>
                <w:b/>
                <w:bCs/>
                <w:color w:val="000000"/>
                <w:sz w:val="18"/>
                <w:szCs w:val="18"/>
                <w:lang w:eastAsia="es-EC"/>
              </w:rPr>
            </w:pPr>
            <w:del w:id="735" w:author="Ligia Freire" w:date="2016-10-03T14:11:00Z">
              <w:r w:rsidRPr="00B36C31" w:rsidDel="001C1C85">
                <w:rPr>
                  <w:rFonts w:ascii="Calibri" w:hAnsi="Calibri"/>
                  <w:b/>
                  <w:bCs/>
                  <w:color w:val="000000"/>
                  <w:sz w:val="18"/>
                  <w:szCs w:val="18"/>
                  <w:lang w:eastAsia="es-EC"/>
                </w:rPr>
                <w:delText>Autonomía Temporal</w:delText>
              </w:r>
            </w:del>
          </w:p>
        </w:tc>
        <w:tc>
          <w:tcPr>
            <w:tcW w:w="1984" w:type="dxa"/>
            <w:tcBorders>
              <w:top w:val="nil"/>
              <w:left w:val="nil"/>
              <w:bottom w:val="single" w:sz="4" w:space="0" w:color="auto"/>
              <w:right w:val="single" w:sz="4" w:space="0" w:color="auto"/>
            </w:tcBorders>
            <w:shd w:val="clear" w:color="auto" w:fill="auto"/>
            <w:vAlign w:val="center"/>
            <w:tcPrChange w:id="736"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3DF9DF9B" w14:textId="77777777" w:rsidR="00DA09F2" w:rsidRPr="00DA09F2" w:rsidDel="001C1C85" w:rsidRDefault="00DA09F2" w:rsidP="00DA09F2">
            <w:pPr>
              <w:rPr>
                <w:del w:id="737" w:author="Ligia Freire" w:date="2016-10-03T14:11:00Z"/>
                <w:rFonts w:ascii="Calibri" w:hAnsi="Calibri"/>
                <w:color w:val="000000"/>
                <w:sz w:val="18"/>
                <w:szCs w:val="18"/>
                <w:lang w:eastAsia="es-EC"/>
              </w:rPr>
            </w:pPr>
            <w:del w:id="738"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nil"/>
              <w:left w:val="nil"/>
              <w:bottom w:val="single" w:sz="4" w:space="0" w:color="auto"/>
              <w:right w:val="single" w:sz="4" w:space="0" w:color="auto"/>
            </w:tcBorders>
            <w:shd w:val="clear" w:color="auto" w:fill="auto"/>
            <w:vAlign w:val="center"/>
            <w:tcPrChange w:id="739"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360404A4" w14:textId="77777777" w:rsidR="00DA09F2" w:rsidRPr="00DA09F2" w:rsidDel="001C1C85" w:rsidRDefault="00DA09F2" w:rsidP="00DA09F2">
            <w:pPr>
              <w:jc w:val="center"/>
              <w:rPr>
                <w:del w:id="740" w:author="Ligia Freire" w:date="2016-10-03T14:11:00Z"/>
                <w:rFonts w:ascii="Calibri" w:hAnsi="Calibri"/>
                <w:color w:val="000000"/>
                <w:sz w:val="18"/>
                <w:szCs w:val="18"/>
                <w:lang w:eastAsia="es-EC"/>
              </w:rPr>
            </w:pPr>
            <w:del w:id="741" w:author="Ligia Freire" w:date="2016-10-03T14:11:00Z">
              <w:r w:rsidRPr="00DA09F2" w:rsidDel="001C1C85">
                <w:rPr>
                  <w:rFonts w:ascii="Calibri" w:hAnsi="Calibri"/>
                  <w:color w:val="000000"/>
                  <w:sz w:val="18"/>
                  <w:szCs w:val="18"/>
                  <w:lang w:eastAsia="es-EC"/>
                </w:rPr>
                <w:delText>PSICO</w:delText>
              </w:r>
            </w:del>
          </w:p>
        </w:tc>
        <w:tc>
          <w:tcPr>
            <w:tcW w:w="1843" w:type="dxa"/>
            <w:tcBorders>
              <w:top w:val="nil"/>
              <w:left w:val="nil"/>
              <w:bottom w:val="single" w:sz="4" w:space="0" w:color="auto"/>
              <w:right w:val="single" w:sz="4" w:space="0" w:color="auto"/>
            </w:tcBorders>
            <w:shd w:val="clear" w:color="auto" w:fill="auto"/>
            <w:vAlign w:val="center"/>
            <w:tcPrChange w:id="742"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332DE6B" w14:textId="77777777" w:rsidR="00DA09F2" w:rsidRPr="00DA09F2" w:rsidDel="001C1C85" w:rsidRDefault="00DA09F2" w:rsidP="00DA09F2">
            <w:pPr>
              <w:jc w:val="center"/>
              <w:rPr>
                <w:del w:id="743" w:author="Ligia Freire" w:date="2016-10-03T14:11:00Z"/>
                <w:rFonts w:ascii="Calibri" w:hAnsi="Calibri"/>
                <w:color w:val="000000"/>
                <w:sz w:val="18"/>
                <w:szCs w:val="18"/>
                <w:lang w:eastAsia="es-EC"/>
              </w:rPr>
            </w:pPr>
            <w:del w:id="744"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0071777A" w14:textId="77777777" w:rsidTr="00F54AFC">
        <w:trPr>
          <w:trHeight w:val="600"/>
          <w:jc w:val="center"/>
          <w:del w:id="745" w:author="Ligia Freire" w:date="2016-10-03T14:11:00Z"/>
          <w:trPrChange w:id="746"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747"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4407FD42" w14:textId="77777777" w:rsidR="00DA09F2" w:rsidRPr="00B36C31" w:rsidDel="001C1C85" w:rsidRDefault="00DA09F2" w:rsidP="00DA09F2">
            <w:pPr>
              <w:rPr>
                <w:del w:id="748"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749"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018BB295" w14:textId="77777777" w:rsidR="00DA09F2" w:rsidRPr="00B36C31" w:rsidDel="001C1C85" w:rsidRDefault="00DA09F2" w:rsidP="00DA09F2">
            <w:pPr>
              <w:rPr>
                <w:del w:id="750" w:author="Ligia Freire" w:date="2016-10-03T14:11:00Z"/>
                <w:rFonts w:ascii="Calibri" w:hAnsi="Calibri"/>
                <w:b/>
                <w:bCs/>
                <w:color w:val="000000"/>
                <w:sz w:val="18"/>
                <w:szCs w:val="18"/>
                <w:lang w:eastAsia="es-EC"/>
              </w:rPr>
            </w:pPr>
            <w:del w:id="751" w:author="Ligia Freire" w:date="2016-10-03T14:11:00Z">
              <w:r w:rsidRPr="00B36C31" w:rsidDel="001C1C85">
                <w:rPr>
                  <w:rFonts w:ascii="Calibri" w:hAnsi="Calibri"/>
                  <w:b/>
                  <w:bCs/>
                  <w:color w:val="000000"/>
                  <w:sz w:val="18"/>
                  <w:szCs w:val="18"/>
                  <w:lang w:eastAsia="es-EC"/>
                </w:rPr>
                <w:delText>Contenido de Trabajo</w:delText>
              </w:r>
            </w:del>
          </w:p>
        </w:tc>
        <w:tc>
          <w:tcPr>
            <w:tcW w:w="1984" w:type="dxa"/>
            <w:tcBorders>
              <w:top w:val="nil"/>
              <w:left w:val="nil"/>
              <w:bottom w:val="single" w:sz="4" w:space="0" w:color="auto"/>
              <w:right w:val="single" w:sz="4" w:space="0" w:color="auto"/>
            </w:tcBorders>
            <w:shd w:val="clear" w:color="auto" w:fill="auto"/>
            <w:vAlign w:val="center"/>
            <w:tcPrChange w:id="752"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674EBD4B" w14:textId="77777777" w:rsidR="00DA09F2" w:rsidRPr="00DA09F2" w:rsidDel="001C1C85" w:rsidRDefault="00DA09F2" w:rsidP="00DA09F2">
            <w:pPr>
              <w:rPr>
                <w:del w:id="753" w:author="Ligia Freire" w:date="2016-10-03T14:11:00Z"/>
                <w:rFonts w:ascii="Calibri" w:hAnsi="Calibri"/>
                <w:color w:val="000000"/>
                <w:sz w:val="18"/>
                <w:szCs w:val="18"/>
                <w:lang w:eastAsia="es-EC"/>
              </w:rPr>
            </w:pPr>
            <w:del w:id="754"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nil"/>
              <w:left w:val="nil"/>
              <w:bottom w:val="single" w:sz="4" w:space="0" w:color="auto"/>
              <w:right w:val="single" w:sz="4" w:space="0" w:color="auto"/>
            </w:tcBorders>
            <w:shd w:val="clear" w:color="auto" w:fill="auto"/>
            <w:vAlign w:val="center"/>
            <w:tcPrChange w:id="755"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52C0C4CE" w14:textId="77777777" w:rsidR="00DA09F2" w:rsidRPr="00DA09F2" w:rsidDel="001C1C85" w:rsidRDefault="00DA09F2" w:rsidP="00DA09F2">
            <w:pPr>
              <w:jc w:val="center"/>
              <w:rPr>
                <w:del w:id="756" w:author="Ligia Freire" w:date="2016-10-03T14:11:00Z"/>
                <w:rFonts w:ascii="Calibri" w:hAnsi="Calibri"/>
                <w:color w:val="000000"/>
                <w:sz w:val="18"/>
                <w:szCs w:val="18"/>
                <w:lang w:eastAsia="es-EC"/>
              </w:rPr>
            </w:pPr>
            <w:del w:id="757" w:author="Ligia Freire" w:date="2016-10-03T14:11:00Z">
              <w:r w:rsidRPr="00DA09F2" w:rsidDel="001C1C85">
                <w:rPr>
                  <w:rFonts w:ascii="Calibri" w:hAnsi="Calibri"/>
                  <w:color w:val="000000"/>
                  <w:sz w:val="18"/>
                  <w:szCs w:val="18"/>
                  <w:lang w:eastAsia="es-EC"/>
                </w:rPr>
                <w:delText>PSICO</w:delText>
              </w:r>
            </w:del>
          </w:p>
        </w:tc>
        <w:tc>
          <w:tcPr>
            <w:tcW w:w="1843" w:type="dxa"/>
            <w:tcBorders>
              <w:top w:val="nil"/>
              <w:left w:val="nil"/>
              <w:bottom w:val="single" w:sz="4" w:space="0" w:color="auto"/>
              <w:right w:val="single" w:sz="4" w:space="0" w:color="auto"/>
            </w:tcBorders>
            <w:shd w:val="clear" w:color="auto" w:fill="auto"/>
            <w:vAlign w:val="center"/>
            <w:tcPrChange w:id="758"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484B00FB" w14:textId="77777777" w:rsidR="00DA09F2" w:rsidRPr="00DA09F2" w:rsidDel="001C1C85" w:rsidRDefault="00DA09F2" w:rsidP="00DA09F2">
            <w:pPr>
              <w:jc w:val="center"/>
              <w:rPr>
                <w:del w:id="759" w:author="Ligia Freire" w:date="2016-10-03T14:11:00Z"/>
                <w:rFonts w:ascii="Calibri" w:hAnsi="Calibri"/>
                <w:color w:val="000000"/>
                <w:sz w:val="18"/>
                <w:szCs w:val="18"/>
                <w:lang w:eastAsia="es-EC"/>
              </w:rPr>
            </w:pPr>
            <w:del w:id="760"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599F34B3" w14:textId="77777777" w:rsidTr="00F54AFC">
        <w:trPr>
          <w:trHeight w:val="600"/>
          <w:jc w:val="center"/>
          <w:del w:id="761" w:author="Ligia Freire" w:date="2016-10-03T14:11:00Z"/>
          <w:trPrChange w:id="762"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763"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1C013214" w14:textId="77777777" w:rsidR="00DA09F2" w:rsidRPr="00B36C31" w:rsidDel="001C1C85" w:rsidRDefault="00DA09F2" w:rsidP="00DA09F2">
            <w:pPr>
              <w:rPr>
                <w:del w:id="764"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765"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74EAE9ED" w14:textId="77777777" w:rsidR="00DA09F2" w:rsidRPr="00B36C31" w:rsidDel="001C1C85" w:rsidRDefault="00DA09F2" w:rsidP="00DA09F2">
            <w:pPr>
              <w:rPr>
                <w:del w:id="766" w:author="Ligia Freire" w:date="2016-10-03T14:11:00Z"/>
                <w:rFonts w:ascii="Calibri" w:hAnsi="Calibri"/>
                <w:b/>
                <w:bCs/>
                <w:color w:val="000000"/>
                <w:sz w:val="18"/>
                <w:szCs w:val="18"/>
                <w:lang w:eastAsia="es-EC"/>
              </w:rPr>
            </w:pPr>
            <w:del w:id="767" w:author="Ligia Freire" w:date="2016-10-03T14:11:00Z">
              <w:r w:rsidRPr="00B36C31" w:rsidDel="001C1C85">
                <w:rPr>
                  <w:rFonts w:ascii="Calibri" w:hAnsi="Calibri"/>
                  <w:b/>
                  <w:bCs/>
                  <w:color w:val="000000"/>
                  <w:sz w:val="18"/>
                  <w:szCs w:val="18"/>
                  <w:lang w:eastAsia="es-EC"/>
                </w:rPr>
                <w:delText>Supervisión - Participación</w:delText>
              </w:r>
            </w:del>
          </w:p>
        </w:tc>
        <w:tc>
          <w:tcPr>
            <w:tcW w:w="1984" w:type="dxa"/>
            <w:tcBorders>
              <w:top w:val="nil"/>
              <w:left w:val="nil"/>
              <w:bottom w:val="single" w:sz="4" w:space="0" w:color="auto"/>
              <w:right w:val="single" w:sz="4" w:space="0" w:color="auto"/>
            </w:tcBorders>
            <w:shd w:val="clear" w:color="auto" w:fill="auto"/>
            <w:vAlign w:val="center"/>
            <w:tcPrChange w:id="768"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731D2B6F" w14:textId="77777777" w:rsidR="00DA09F2" w:rsidRPr="00DA09F2" w:rsidDel="001C1C85" w:rsidRDefault="00DA09F2" w:rsidP="00DA09F2">
            <w:pPr>
              <w:rPr>
                <w:del w:id="769" w:author="Ligia Freire" w:date="2016-10-03T14:11:00Z"/>
                <w:rFonts w:ascii="Calibri" w:hAnsi="Calibri"/>
                <w:color w:val="000000"/>
                <w:sz w:val="18"/>
                <w:szCs w:val="18"/>
                <w:lang w:eastAsia="es-EC"/>
              </w:rPr>
            </w:pPr>
            <w:del w:id="770"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nil"/>
              <w:left w:val="nil"/>
              <w:bottom w:val="single" w:sz="4" w:space="0" w:color="auto"/>
              <w:right w:val="single" w:sz="4" w:space="0" w:color="auto"/>
            </w:tcBorders>
            <w:shd w:val="clear" w:color="auto" w:fill="auto"/>
            <w:vAlign w:val="center"/>
            <w:tcPrChange w:id="771"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41182CFF" w14:textId="77777777" w:rsidR="00DA09F2" w:rsidRPr="00DA09F2" w:rsidDel="001C1C85" w:rsidRDefault="00DA09F2" w:rsidP="00DA09F2">
            <w:pPr>
              <w:jc w:val="center"/>
              <w:rPr>
                <w:del w:id="772" w:author="Ligia Freire" w:date="2016-10-03T14:11:00Z"/>
                <w:rFonts w:ascii="Calibri" w:hAnsi="Calibri"/>
                <w:color w:val="000000"/>
                <w:sz w:val="18"/>
                <w:szCs w:val="18"/>
                <w:lang w:eastAsia="es-EC"/>
              </w:rPr>
            </w:pPr>
            <w:del w:id="773" w:author="Ligia Freire" w:date="2016-10-03T14:11:00Z">
              <w:r w:rsidRPr="00DA09F2" w:rsidDel="001C1C85">
                <w:rPr>
                  <w:rFonts w:ascii="Calibri" w:hAnsi="Calibri"/>
                  <w:color w:val="000000"/>
                  <w:sz w:val="18"/>
                  <w:szCs w:val="18"/>
                  <w:lang w:eastAsia="es-EC"/>
                </w:rPr>
                <w:delText>PSICO</w:delText>
              </w:r>
            </w:del>
          </w:p>
        </w:tc>
        <w:tc>
          <w:tcPr>
            <w:tcW w:w="1843" w:type="dxa"/>
            <w:tcBorders>
              <w:top w:val="nil"/>
              <w:left w:val="nil"/>
              <w:bottom w:val="single" w:sz="4" w:space="0" w:color="auto"/>
              <w:right w:val="single" w:sz="4" w:space="0" w:color="auto"/>
            </w:tcBorders>
            <w:shd w:val="clear" w:color="auto" w:fill="auto"/>
            <w:vAlign w:val="center"/>
            <w:tcPrChange w:id="774"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57830D39" w14:textId="77777777" w:rsidR="00DA09F2" w:rsidRPr="00DA09F2" w:rsidDel="001C1C85" w:rsidRDefault="00DA09F2" w:rsidP="00DA09F2">
            <w:pPr>
              <w:jc w:val="center"/>
              <w:rPr>
                <w:del w:id="775" w:author="Ligia Freire" w:date="2016-10-03T14:11:00Z"/>
                <w:rFonts w:ascii="Calibri" w:hAnsi="Calibri"/>
                <w:color w:val="000000"/>
                <w:sz w:val="18"/>
                <w:szCs w:val="18"/>
                <w:lang w:eastAsia="es-EC"/>
              </w:rPr>
            </w:pPr>
            <w:del w:id="776"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2E269AA5" w14:textId="77777777" w:rsidTr="00F54AFC">
        <w:trPr>
          <w:trHeight w:val="600"/>
          <w:jc w:val="center"/>
          <w:del w:id="777" w:author="Ligia Freire" w:date="2016-10-03T14:11:00Z"/>
          <w:trPrChange w:id="778"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779"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4BB58D92" w14:textId="77777777" w:rsidR="00DA09F2" w:rsidRPr="00B36C31" w:rsidDel="001C1C85" w:rsidRDefault="00DA09F2" w:rsidP="00DA09F2">
            <w:pPr>
              <w:rPr>
                <w:del w:id="780"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781"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0F04EC04" w14:textId="77777777" w:rsidR="00DA09F2" w:rsidRPr="00B36C31" w:rsidDel="001C1C85" w:rsidRDefault="00DA09F2" w:rsidP="00DA09F2">
            <w:pPr>
              <w:rPr>
                <w:del w:id="782" w:author="Ligia Freire" w:date="2016-10-03T14:11:00Z"/>
                <w:rFonts w:ascii="Calibri" w:hAnsi="Calibri"/>
                <w:b/>
                <w:bCs/>
                <w:color w:val="000000"/>
                <w:sz w:val="18"/>
                <w:szCs w:val="18"/>
                <w:lang w:eastAsia="es-EC"/>
              </w:rPr>
            </w:pPr>
            <w:del w:id="783" w:author="Ligia Freire" w:date="2016-10-03T14:11:00Z">
              <w:r w:rsidRPr="00B36C31" w:rsidDel="001C1C85">
                <w:rPr>
                  <w:rFonts w:ascii="Calibri" w:hAnsi="Calibri"/>
                  <w:b/>
                  <w:bCs/>
                  <w:color w:val="000000"/>
                  <w:sz w:val="18"/>
                  <w:szCs w:val="18"/>
                  <w:lang w:eastAsia="es-EC"/>
                </w:rPr>
                <w:delText>Definición de Rol</w:delText>
              </w:r>
            </w:del>
          </w:p>
        </w:tc>
        <w:tc>
          <w:tcPr>
            <w:tcW w:w="1984" w:type="dxa"/>
            <w:tcBorders>
              <w:top w:val="nil"/>
              <w:left w:val="nil"/>
              <w:bottom w:val="single" w:sz="4" w:space="0" w:color="auto"/>
              <w:right w:val="single" w:sz="4" w:space="0" w:color="auto"/>
            </w:tcBorders>
            <w:shd w:val="clear" w:color="auto" w:fill="auto"/>
            <w:vAlign w:val="center"/>
            <w:tcPrChange w:id="784"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4ADEFDFD" w14:textId="77777777" w:rsidR="00DA09F2" w:rsidRPr="00DA09F2" w:rsidDel="001C1C85" w:rsidRDefault="00DA09F2" w:rsidP="00DA09F2">
            <w:pPr>
              <w:rPr>
                <w:del w:id="785" w:author="Ligia Freire" w:date="2016-10-03T14:11:00Z"/>
                <w:rFonts w:ascii="Calibri" w:hAnsi="Calibri"/>
                <w:color w:val="000000"/>
                <w:sz w:val="18"/>
                <w:szCs w:val="18"/>
                <w:lang w:eastAsia="es-EC"/>
              </w:rPr>
            </w:pPr>
            <w:del w:id="786"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nil"/>
              <w:left w:val="nil"/>
              <w:bottom w:val="single" w:sz="4" w:space="0" w:color="auto"/>
              <w:right w:val="single" w:sz="4" w:space="0" w:color="auto"/>
            </w:tcBorders>
            <w:shd w:val="clear" w:color="auto" w:fill="auto"/>
            <w:vAlign w:val="center"/>
            <w:tcPrChange w:id="787"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67C2B703" w14:textId="77777777" w:rsidR="00DA09F2" w:rsidRPr="00DA09F2" w:rsidDel="001C1C85" w:rsidRDefault="00DA09F2" w:rsidP="00DA09F2">
            <w:pPr>
              <w:jc w:val="center"/>
              <w:rPr>
                <w:del w:id="788" w:author="Ligia Freire" w:date="2016-10-03T14:11:00Z"/>
                <w:rFonts w:ascii="Calibri" w:hAnsi="Calibri"/>
                <w:color w:val="000000"/>
                <w:sz w:val="18"/>
                <w:szCs w:val="18"/>
                <w:lang w:eastAsia="es-EC"/>
              </w:rPr>
            </w:pPr>
            <w:del w:id="789" w:author="Ligia Freire" w:date="2016-10-03T14:11:00Z">
              <w:r w:rsidRPr="00DA09F2" w:rsidDel="001C1C85">
                <w:rPr>
                  <w:rFonts w:ascii="Calibri" w:hAnsi="Calibri"/>
                  <w:color w:val="000000"/>
                  <w:sz w:val="18"/>
                  <w:szCs w:val="18"/>
                  <w:lang w:eastAsia="es-EC"/>
                </w:rPr>
                <w:delText>PSICO</w:delText>
              </w:r>
            </w:del>
          </w:p>
        </w:tc>
        <w:tc>
          <w:tcPr>
            <w:tcW w:w="1843" w:type="dxa"/>
            <w:tcBorders>
              <w:top w:val="nil"/>
              <w:left w:val="nil"/>
              <w:bottom w:val="single" w:sz="4" w:space="0" w:color="auto"/>
              <w:right w:val="single" w:sz="4" w:space="0" w:color="auto"/>
            </w:tcBorders>
            <w:shd w:val="clear" w:color="auto" w:fill="auto"/>
            <w:vAlign w:val="center"/>
            <w:tcPrChange w:id="790"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3F3E1B5" w14:textId="77777777" w:rsidR="00DA09F2" w:rsidRPr="00DA09F2" w:rsidDel="001C1C85" w:rsidRDefault="00DA09F2" w:rsidP="00DA09F2">
            <w:pPr>
              <w:jc w:val="center"/>
              <w:rPr>
                <w:del w:id="791" w:author="Ligia Freire" w:date="2016-10-03T14:11:00Z"/>
                <w:rFonts w:ascii="Calibri" w:hAnsi="Calibri"/>
                <w:color w:val="000000"/>
                <w:sz w:val="18"/>
                <w:szCs w:val="18"/>
                <w:lang w:eastAsia="es-EC"/>
              </w:rPr>
            </w:pPr>
            <w:del w:id="792"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49B2637A" w14:textId="77777777" w:rsidTr="00F54AFC">
        <w:trPr>
          <w:trHeight w:val="600"/>
          <w:jc w:val="center"/>
          <w:del w:id="793" w:author="Ligia Freire" w:date="2016-10-03T14:11:00Z"/>
          <w:trPrChange w:id="794" w:author="Alywin Hacay Chang" w:date="2016-09-29T15:22:00Z">
            <w:trPr>
              <w:trHeight w:val="600"/>
              <w:jc w:val="center"/>
            </w:trPr>
          </w:trPrChange>
        </w:trPr>
        <w:tc>
          <w:tcPr>
            <w:tcW w:w="1149" w:type="dxa"/>
            <w:vMerge/>
            <w:tcBorders>
              <w:top w:val="nil"/>
              <w:left w:val="single" w:sz="8" w:space="0" w:color="auto"/>
              <w:bottom w:val="single" w:sz="8" w:space="0" w:color="000000"/>
              <w:right w:val="single" w:sz="4" w:space="0" w:color="auto"/>
            </w:tcBorders>
            <w:vAlign w:val="center"/>
            <w:tcPrChange w:id="795"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1A078722" w14:textId="77777777" w:rsidR="00DA09F2" w:rsidRPr="00B36C31" w:rsidDel="001C1C85" w:rsidRDefault="00DA09F2" w:rsidP="00DA09F2">
            <w:pPr>
              <w:rPr>
                <w:del w:id="796" w:author="Ligia Freire" w:date="2016-10-03T14:11:00Z"/>
                <w:rFonts w:ascii="Calibri" w:hAnsi="Calibri"/>
                <w:b/>
                <w:bCs/>
                <w:color w:val="000000"/>
                <w:sz w:val="18"/>
                <w:szCs w:val="18"/>
                <w:lang w:eastAsia="es-EC"/>
              </w:rPr>
            </w:pPr>
          </w:p>
        </w:tc>
        <w:tc>
          <w:tcPr>
            <w:tcW w:w="1843" w:type="dxa"/>
            <w:tcBorders>
              <w:top w:val="nil"/>
              <w:left w:val="nil"/>
              <w:bottom w:val="single" w:sz="4" w:space="0" w:color="auto"/>
              <w:right w:val="single" w:sz="4" w:space="0" w:color="auto"/>
            </w:tcBorders>
            <w:shd w:val="clear" w:color="auto" w:fill="auto"/>
            <w:vAlign w:val="center"/>
            <w:tcPrChange w:id="797"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2DD7D900" w14:textId="77777777" w:rsidR="00DA09F2" w:rsidRPr="00B36C31" w:rsidDel="001C1C85" w:rsidRDefault="00DA09F2" w:rsidP="00DA09F2">
            <w:pPr>
              <w:rPr>
                <w:del w:id="798" w:author="Ligia Freire" w:date="2016-10-03T14:11:00Z"/>
                <w:rFonts w:ascii="Calibri" w:hAnsi="Calibri"/>
                <w:b/>
                <w:bCs/>
                <w:color w:val="000000"/>
                <w:sz w:val="18"/>
                <w:szCs w:val="18"/>
                <w:lang w:eastAsia="es-EC"/>
              </w:rPr>
            </w:pPr>
            <w:del w:id="799" w:author="Ligia Freire" w:date="2016-10-03T14:11:00Z">
              <w:r w:rsidRPr="00B36C31" w:rsidDel="001C1C85">
                <w:rPr>
                  <w:rFonts w:ascii="Calibri" w:hAnsi="Calibri"/>
                  <w:b/>
                  <w:bCs/>
                  <w:color w:val="000000"/>
                  <w:sz w:val="18"/>
                  <w:szCs w:val="18"/>
                  <w:lang w:eastAsia="es-EC"/>
                </w:rPr>
                <w:delText>Interés por el Trabajador</w:delText>
              </w:r>
            </w:del>
          </w:p>
        </w:tc>
        <w:tc>
          <w:tcPr>
            <w:tcW w:w="1984" w:type="dxa"/>
            <w:tcBorders>
              <w:top w:val="nil"/>
              <w:left w:val="nil"/>
              <w:bottom w:val="single" w:sz="4" w:space="0" w:color="auto"/>
              <w:right w:val="single" w:sz="4" w:space="0" w:color="auto"/>
            </w:tcBorders>
            <w:shd w:val="clear" w:color="auto" w:fill="auto"/>
            <w:vAlign w:val="center"/>
            <w:tcPrChange w:id="800" w:author="Alywin Hacay Chang" w:date="2016-09-29T15:22:00Z">
              <w:tcPr>
                <w:tcW w:w="1984" w:type="dxa"/>
                <w:tcBorders>
                  <w:top w:val="nil"/>
                  <w:left w:val="nil"/>
                  <w:bottom w:val="single" w:sz="4" w:space="0" w:color="auto"/>
                  <w:right w:val="single" w:sz="4" w:space="0" w:color="auto"/>
                </w:tcBorders>
                <w:shd w:val="clear" w:color="auto" w:fill="auto"/>
                <w:vAlign w:val="center"/>
              </w:tcPr>
            </w:tcPrChange>
          </w:tcPr>
          <w:p w14:paraId="4CACB0F0" w14:textId="77777777" w:rsidR="00DA09F2" w:rsidRPr="00DA09F2" w:rsidDel="001C1C85" w:rsidRDefault="00DA09F2" w:rsidP="00DA09F2">
            <w:pPr>
              <w:rPr>
                <w:del w:id="801" w:author="Ligia Freire" w:date="2016-10-03T14:11:00Z"/>
                <w:rFonts w:ascii="Calibri" w:hAnsi="Calibri"/>
                <w:color w:val="000000"/>
                <w:sz w:val="18"/>
                <w:szCs w:val="18"/>
                <w:lang w:eastAsia="es-EC"/>
              </w:rPr>
            </w:pPr>
            <w:del w:id="802"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nil"/>
              <w:left w:val="nil"/>
              <w:bottom w:val="single" w:sz="4" w:space="0" w:color="auto"/>
              <w:right w:val="single" w:sz="4" w:space="0" w:color="auto"/>
            </w:tcBorders>
            <w:shd w:val="clear" w:color="auto" w:fill="auto"/>
            <w:vAlign w:val="center"/>
            <w:tcPrChange w:id="803" w:author="Alywin Hacay Chang" w:date="2016-09-29T15:22:00Z">
              <w:tcPr>
                <w:tcW w:w="1985" w:type="dxa"/>
                <w:tcBorders>
                  <w:top w:val="nil"/>
                  <w:left w:val="nil"/>
                  <w:bottom w:val="single" w:sz="4" w:space="0" w:color="auto"/>
                  <w:right w:val="single" w:sz="4" w:space="0" w:color="auto"/>
                </w:tcBorders>
                <w:shd w:val="clear" w:color="auto" w:fill="auto"/>
                <w:vAlign w:val="center"/>
              </w:tcPr>
            </w:tcPrChange>
          </w:tcPr>
          <w:p w14:paraId="180CBC29" w14:textId="77777777" w:rsidR="00DA09F2" w:rsidRPr="00DA09F2" w:rsidDel="001C1C85" w:rsidRDefault="00DA09F2" w:rsidP="00DA09F2">
            <w:pPr>
              <w:jc w:val="center"/>
              <w:rPr>
                <w:del w:id="804" w:author="Ligia Freire" w:date="2016-10-03T14:11:00Z"/>
                <w:rFonts w:ascii="Calibri" w:hAnsi="Calibri"/>
                <w:color w:val="000000"/>
                <w:sz w:val="18"/>
                <w:szCs w:val="18"/>
                <w:lang w:eastAsia="es-EC"/>
              </w:rPr>
            </w:pPr>
            <w:del w:id="805" w:author="Ligia Freire" w:date="2016-10-03T14:11:00Z">
              <w:r w:rsidRPr="00DA09F2" w:rsidDel="001C1C85">
                <w:rPr>
                  <w:rFonts w:ascii="Calibri" w:hAnsi="Calibri"/>
                  <w:color w:val="000000"/>
                  <w:sz w:val="18"/>
                  <w:szCs w:val="18"/>
                  <w:lang w:eastAsia="es-EC"/>
                </w:rPr>
                <w:delText>PSICO</w:delText>
              </w:r>
            </w:del>
          </w:p>
        </w:tc>
        <w:tc>
          <w:tcPr>
            <w:tcW w:w="1843" w:type="dxa"/>
            <w:tcBorders>
              <w:top w:val="nil"/>
              <w:left w:val="nil"/>
              <w:bottom w:val="single" w:sz="4" w:space="0" w:color="auto"/>
              <w:right w:val="single" w:sz="4" w:space="0" w:color="auto"/>
            </w:tcBorders>
            <w:shd w:val="clear" w:color="auto" w:fill="auto"/>
            <w:vAlign w:val="center"/>
            <w:tcPrChange w:id="806" w:author="Alywin Hacay Chang" w:date="2016-09-29T15:22:00Z">
              <w:tcPr>
                <w:tcW w:w="1843" w:type="dxa"/>
                <w:tcBorders>
                  <w:top w:val="nil"/>
                  <w:left w:val="nil"/>
                  <w:bottom w:val="single" w:sz="4" w:space="0" w:color="auto"/>
                  <w:right w:val="single" w:sz="4" w:space="0" w:color="auto"/>
                </w:tcBorders>
                <w:shd w:val="clear" w:color="auto" w:fill="auto"/>
                <w:vAlign w:val="center"/>
              </w:tcPr>
            </w:tcPrChange>
          </w:tcPr>
          <w:p w14:paraId="3B9B239F" w14:textId="77777777" w:rsidR="00DA09F2" w:rsidRPr="00DA09F2" w:rsidDel="001C1C85" w:rsidRDefault="00DA09F2" w:rsidP="00DA09F2">
            <w:pPr>
              <w:jc w:val="center"/>
              <w:rPr>
                <w:del w:id="807" w:author="Ligia Freire" w:date="2016-10-03T14:11:00Z"/>
                <w:rFonts w:ascii="Calibri" w:hAnsi="Calibri"/>
                <w:color w:val="000000"/>
                <w:sz w:val="18"/>
                <w:szCs w:val="18"/>
                <w:lang w:eastAsia="es-EC"/>
              </w:rPr>
            </w:pPr>
            <w:del w:id="808" w:author="Ligia Freire" w:date="2016-10-03T14:11:00Z">
              <w:r w:rsidRPr="00DA09F2" w:rsidDel="001C1C85">
                <w:rPr>
                  <w:rFonts w:ascii="Calibri" w:hAnsi="Calibri"/>
                  <w:color w:val="000000"/>
                  <w:sz w:val="18"/>
                  <w:szCs w:val="18"/>
                  <w:lang w:eastAsia="es-EC"/>
                </w:rPr>
                <w:delText>Revisión general ocupacional</w:delText>
              </w:r>
            </w:del>
          </w:p>
        </w:tc>
      </w:tr>
      <w:tr w:rsidR="00DA09F2" w:rsidRPr="00DA09F2" w:rsidDel="001C1C85" w14:paraId="1939316B" w14:textId="77777777" w:rsidTr="00F54AFC">
        <w:trPr>
          <w:trHeight w:val="615"/>
          <w:jc w:val="center"/>
          <w:del w:id="809" w:author="Ligia Freire" w:date="2016-10-03T14:11:00Z"/>
          <w:trPrChange w:id="810" w:author="Alywin Hacay Chang" w:date="2016-09-29T15:22:00Z">
            <w:trPr>
              <w:trHeight w:val="615"/>
              <w:jc w:val="center"/>
            </w:trPr>
          </w:trPrChange>
        </w:trPr>
        <w:tc>
          <w:tcPr>
            <w:tcW w:w="1149" w:type="dxa"/>
            <w:vMerge/>
            <w:tcBorders>
              <w:top w:val="nil"/>
              <w:left w:val="single" w:sz="8" w:space="0" w:color="auto"/>
              <w:bottom w:val="single" w:sz="8" w:space="0" w:color="000000"/>
              <w:right w:val="single" w:sz="4" w:space="0" w:color="auto"/>
            </w:tcBorders>
            <w:vAlign w:val="center"/>
            <w:tcPrChange w:id="811" w:author="Alywin Hacay Chang" w:date="2016-09-29T15:22:00Z">
              <w:tcPr>
                <w:tcW w:w="1149" w:type="dxa"/>
                <w:vMerge/>
                <w:tcBorders>
                  <w:top w:val="nil"/>
                  <w:left w:val="single" w:sz="8" w:space="0" w:color="auto"/>
                  <w:bottom w:val="single" w:sz="8" w:space="0" w:color="000000"/>
                  <w:right w:val="single" w:sz="4" w:space="0" w:color="auto"/>
                </w:tcBorders>
                <w:vAlign w:val="center"/>
              </w:tcPr>
            </w:tcPrChange>
          </w:tcPr>
          <w:p w14:paraId="5B9F1B8E" w14:textId="77777777" w:rsidR="00DA09F2" w:rsidRPr="00B36C31" w:rsidDel="001C1C85" w:rsidRDefault="00DA09F2" w:rsidP="00DA09F2">
            <w:pPr>
              <w:rPr>
                <w:del w:id="812" w:author="Ligia Freire" w:date="2016-10-03T14:11:00Z"/>
                <w:rFonts w:ascii="Calibri" w:hAnsi="Calibri"/>
                <w:b/>
                <w:bCs/>
                <w:color w:val="000000"/>
                <w:sz w:val="18"/>
                <w:szCs w:val="18"/>
                <w:lang w:eastAsia="es-EC"/>
              </w:rPr>
            </w:pPr>
          </w:p>
        </w:tc>
        <w:tc>
          <w:tcPr>
            <w:tcW w:w="1843" w:type="dxa"/>
            <w:tcBorders>
              <w:top w:val="nil"/>
              <w:left w:val="nil"/>
              <w:bottom w:val="single" w:sz="8" w:space="0" w:color="auto"/>
              <w:right w:val="single" w:sz="4" w:space="0" w:color="auto"/>
            </w:tcBorders>
            <w:shd w:val="clear" w:color="auto" w:fill="auto"/>
            <w:vAlign w:val="center"/>
            <w:tcPrChange w:id="813" w:author="Alywin Hacay Chang" w:date="2016-09-29T15:22:00Z">
              <w:tcPr>
                <w:tcW w:w="1843" w:type="dxa"/>
                <w:tcBorders>
                  <w:top w:val="nil"/>
                  <w:left w:val="nil"/>
                  <w:bottom w:val="single" w:sz="8" w:space="0" w:color="auto"/>
                  <w:right w:val="single" w:sz="4" w:space="0" w:color="auto"/>
                </w:tcBorders>
                <w:shd w:val="clear" w:color="auto" w:fill="auto"/>
                <w:vAlign w:val="center"/>
              </w:tcPr>
            </w:tcPrChange>
          </w:tcPr>
          <w:p w14:paraId="01F1076F" w14:textId="77777777" w:rsidR="00DA09F2" w:rsidRPr="00B36C31" w:rsidDel="001C1C85" w:rsidRDefault="00DA09F2" w:rsidP="00DA09F2">
            <w:pPr>
              <w:rPr>
                <w:del w:id="814" w:author="Ligia Freire" w:date="2016-10-03T14:11:00Z"/>
                <w:rFonts w:ascii="Calibri" w:hAnsi="Calibri"/>
                <w:b/>
                <w:bCs/>
                <w:color w:val="000000"/>
                <w:sz w:val="18"/>
                <w:szCs w:val="18"/>
                <w:lang w:eastAsia="es-EC"/>
              </w:rPr>
            </w:pPr>
            <w:del w:id="815" w:author="Ligia Freire" w:date="2016-10-03T14:11:00Z">
              <w:r w:rsidRPr="00B36C31" w:rsidDel="001C1C85">
                <w:rPr>
                  <w:rFonts w:ascii="Calibri" w:hAnsi="Calibri"/>
                  <w:b/>
                  <w:bCs/>
                  <w:color w:val="000000"/>
                  <w:sz w:val="18"/>
                  <w:szCs w:val="18"/>
                  <w:lang w:eastAsia="es-EC"/>
                </w:rPr>
                <w:delText>Relaciones Personales</w:delText>
              </w:r>
            </w:del>
          </w:p>
        </w:tc>
        <w:tc>
          <w:tcPr>
            <w:tcW w:w="1984" w:type="dxa"/>
            <w:tcBorders>
              <w:top w:val="nil"/>
              <w:left w:val="nil"/>
              <w:bottom w:val="single" w:sz="8" w:space="0" w:color="auto"/>
              <w:right w:val="single" w:sz="4" w:space="0" w:color="auto"/>
            </w:tcBorders>
            <w:shd w:val="clear" w:color="auto" w:fill="auto"/>
            <w:vAlign w:val="center"/>
            <w:tcPrChange w:id="816" w:author="Alywin Hacay Chang" w:date="2016-09-29T15:22:00Z">
              <w:tcPr>
                <w:tcW w:w="1984" w:type="dxa"/>
                <w:tcBorders>
                  <w:top w:val="nil"/>
                  <w:left w:val="nil"/>
                  <w:bottom w:val="single" w:sz="8" w:space="0" w:color="auto"/>
                  <w:right w:val="single" w:sz="4" w:space="0" w:color="auto"/>
                </w:tcBorders>
                <w:shd w:val="clear" w:color="auto" w:fill="auto"/>
                <w:vAlign w:val="center"/>
              </w:tcPr>
            </w:tcPrChange>
          </w:tcPr>
          <w:p w14:paraId="16B6CF92" w14:textId="77777777" w:rsidR="00DA09F2" w:rsidRPr="00DA09F2" w:rsidDel="001C1C85" w:rsidRDefault="00DA09F2" w:rsidP="00DA09F2">
            <w:pPr>
              <w:rPr>
                <w:del w:id="817" w:author="Ligia Freire" w:date="2016-10-03T14:11:00Z"/>
                <w:rFonts w:ascii="Calibri" w:hAnsi="Calibri"/>
                <w:color w:val="000000"/>
                <w:sz w:val="18"/>
                <w:szCs w:val="18"/>
                <w:lang w:eastAsia="es-EC"/>
              </w:rPr>
            </w:pPr>
            <w:del w:id="818" w:author="Ligia Freire" w:date="2016-10-03T14:11:00Z">
              <w:r w:rsidRPr="00DA09F2" w:rsidDel="001C1C85">
                <w:rPr>
                  <w:rFonts w:ascii="Calibri" w:hAnsi="Calibri"/>
                  <w:color w:val="000000"/>
                  <w:sz w:val="18"/>
                  <w:szCs w:val="18"/>
                  <w:lang w:eastAsia="es-EC"/>
                </w:rPr>
                <w:delText>Operaciones propias del cargo</w:delText>
              </w:r>
            </w:del>
          </w:p>
        </w:tc>
        <w:tc>
          <w:tcPr>
            <w:tcW w:w="1985" w:type="dxa"/>
            <w:tcBorders>
              <w:top w:val="nil"/>
              <w:left w:val="nil"/>
              <w:bottom w:val="single" w:sz="8" w:space="0" w:color="auto"/>
              <w:right w:val="single" w:sz="4" w:space="0" w:color="auto"/>
            </w:tcBorders>
            <w:shd w:val="clear" w:color="auto" w:fill="auto"/>
            <w:vAlign w:val="center"/>
            <w:tcPrChange w:id="819" w:author="Alywin Hacay Chang" w:date="2016-09-29T15:22:00Z">
              <w:tcPr>
                <w:tcW w:w="1985" w:type="dxa"/>
                <w:tcBorders>
                  <w:top w:val="nil"/>
                  <w:left w:val="nil"/>
                  <w:bottom w:val="single" w:sz="8" w:space="0" w:color="auto"/>
                  <w:right w:val="single" w:sz="4" w:space="0" w:color="auto"/>
                </w:tcBorders>
                <w:shd w:val="clear" w:color="auto" w:fill="auto"/>
                <w:vAlign w:val="center"/>
              </w:tcPr>
            </w:tcPrChange>
          </w:tcPr>
          <w:p w14:paraId="7E45C7E3" w14:textId="77777777" w:rsidR="00DA09F2" w:rsidRPr="00DA09F2" w:rsidDel="001C1C85" w:rsidRDefault="00DA09F2" w:rsidP="00DA09F2">
            <w:pPr>
              <w:jc w:val="center"/>
              <w:rPr>
                <w:del w:id="820" w:author="Ligia Freire" w:date="2016-10-03T14:11:00Z"/>
                <w:rFonts w:ascii="Calibri" w:hAnsi="Calibri"/>
                <w:color w:val="000000"/>
                <w:sz w:val="18"/>
                <w:szCs w:val="18"/>
                <w:lang w:eastAsia="es-EC"/>
              </w:rPr>
            </w:pPr>
            <w:del w:id="821" w:author="Ligia Freire" w:date="2016-10-03T14:11:00Z">
              <w:r w:rsidRPr="00DA09F2" w:rsidDel="001C1C85">
                <w:rPr>
                  <w:rFonts w:ascii="Calibri" w:hAnsi="Calibri"/>
                  <w:color w:val="000000"/>
                  <w:sz w:val="18"/>
                  <w:szCs w:val="18"/>
                  <w:lang w:eastAsia="es-EC"/>
                </w:rPr>
                <w:delText>PSICO</w:delText>
              </w:r>
            </w:del>
          </w:p>
        </w:tc>
        <w:tc>
          <w:tcPr>
            <w:tcW w:w="1843" w:type="dxa"/>
            <w:tcBorders>
              <w:top w:val="nil"/>
              <w:left w:val="nil"/>
              <w:bottom w:val="single" w:sz="8" w:space="0" w:color="auto"/>
              <w:right w:val="single" w:sz="4" w:space="0" w:color="auto"/>
            </w:tcBorders>
            <w:shd w:val="clear" w:color="auto" w:fill="auto"/>
            <w:vAlign w:val="center"/>
            <w:tcPrChange w:id="822" w:author="Alywin Hacay Chang" w:date="2016-09-29T15:22:00Z">
              <w:tcPr>
                <w:tcW w:w="1843" w:type="dxa"/>
                <w:tcBorders>
                  <w:top w:val="nil"/>
                  <w:left w:val="nil"/>
                  <w:bottom w:val="single" w:sz="8" w:space="0" w:color="auto"/>
                  <w:right w:val="single" w:sz="4" w:space="0" w:color="auto"/>
                </w:tcBorders>
                <w:shd w:val="clear" w:color="auto" w:fill="auto"/>
                <w:vAlign w:val="center"/>
              </w:tcPr>
            </w:tcPrChange>
          </w:tcPr>
          <w:p w14:paraId="56125AFB" w14:textId="77777777" w:rsidR="00DA09F2" w:rsidRPr="00DA09F2" w:rsidDel="001C1C85" w:rsidRDefault="00DA09F2" w:rsidP="00DA09F2">
            <w:pPr>
              <w:jc w:val="center"/>
              <w:rPr>
                <w:del w:id="823" w:author="Ligia Freire" w:date="2016-10-03T14:11:00Z"/>
                <w:rFonts w:ascii="Calibri" w:hAnsi="Calibri"/>
                <w:color w:val="000000"/>
                <w:sz w:val="18"/>
                <w:szCs w:val="18"/>
                <w:lang w:eastAsia="es-EC"/>
              </w:rPr>
            </w:pPr>
            <w:del w:id="824" w:author="Ligia Freire" w:date="2016-10-03T14:11:00Z">
              <w:r w:rsidRPr="00DA09F2" w:rsidDel="001C1C85">
                <w:rPr>
                  <w:rFonts w:ascii="Calibri" w:hAnsi="Calibri"/>
                  <w:color w:val="000000"/>
                  <w:sz w:val="18"/>
                  <w:szCs w:val="18"/>
                  <w:lang w:eastAsia="es-EC"/>
                </w:rPr>
                <w:delText>Revisión general ocupacional</w:delText>
              </w:r>
            </w:del>
          </w:p>
        </w:tc>
      </w:tr>
    </w:tbl>
    <w:p w14:paraId="42298E5E" w14:textId="77777777" w:rsidR="00DA09F2" w:rsidRDefault="00DA09F2" w:rsidP="00B36C31">
      <w:pPr>
        <w:pStyle w:val="NormalWeb"/>
        <w:spacing w:before="0" w:after="0"/>
        <w:ind w:left="360"/>
        <w:jc w:val="both"/>
        <w:rPr>
          <w:rFonts w:asciiTheme="minorHAnsi" w:eastAsia="Times New Roman" w:hAnsiTheme="minorHAnsi" w:cstheme="minorHAnsi"/>
          <w:sz w:val="22"/>
          <w:szCs w:val="22"/>
          <w:lang w:val="es-ES_tradnl"/>
        </w:rPr>
      </w:pPr>
    </w:p>
    <w:p w14:paraId="4F478457" w14:textId="77777777" w:rsidR="00F54AFC" w:rsidRDefault="00F54AFC" w:rsidP="00B36C31">
      <w:pPr>
        <w:pStyle w:val="NormalWeb"/>
        <w:spacing w:before="0" w:after="0"/>
        <w:ind w:left="360"/>
        <w:jc w:val="both"/>
        <w:rPr>
          <w:rFonts w:ascii="Times New Roman" w:eastAsia="Times New Roman" w:hAnsi="Times New Roman" w:cs="Times New Roman"/>
          <w:sz w:val="20"/>
          <w:szCs w:val="20"/>
          <w:lang w:eastAsia="es-ES"/>
        </w:rPr>
      </w:pPr>
      <w:r>
        <w:rPr>
          <w:lang w:val="es-ES_tradnl"/>
        </w:rPr>
        <w:fldChar w:fldCharType="begin"/>
      </w:r>
      <w:r>
        <w:rPr>
          <w:lang w:val="es-ES_tradnl"/>
        </w:rPr>
        <w:instrText xml:space="preserve"> LINK Excel.Sheet.12 "Libro3" "Hoja2!F1C1:F57C4" \a \f 4 \h </w:instrText>
      </w:r>
      <w:r>
        <w:rPr>
          <w:lang w:val="es-ES_tradnl"/>
        </w:rPr>
        <w:fldChar w:fldCharType="separate"/>
      </w:r>
    </w:p>
    <w:tbl>
      <w:tblPr>
        <w:tblW w:w="9364" w:type="dxa"/>
        <w:tblInd w:w="354" w:type="dxa"/>
        <w:tblCellMar>
          <w:left w:w="70" w:type="dxa"/>
          <w:right w:w="70" w:type="dxa"/>
        </w:tblCellMar>
        <w:tblLook w:val="04A0" w:firstRow="1" w:lastRow="0" w:firstColumn="1" w:lastColumn="0" w:noHBand="0" w:noVBand="1"/>
        <w:tblPrChange w:id="825" w:author="Alywin Hacay Chang" w:date="2016-09-29T15:25:00Z">
          <w:tblPr>
            <w:tblW w:w="9364" w:type="dxa"/>
            <w:tblInd w:w="70" w:type="dxa"/>
            <w:tblCellMar>
              <w:left w:w="70" w:type="dxa"/>
              <w:right w:w="70" w:type="dxa"/>
            </w:tblCellMar>
            <w:tblLook w:val="04A0" w:firstRow="1" w:lastRow="0" w:firstColumn="1" w:lastColumn="0" w:noHBand="0" w:noVBand="1"/>
          </w:tblPr>
        </w:tblPrChange>
      </w:tblPr>
      <w:tblGrid>
        <w:gridCol w:w="3544"/>
        <w:gridCol w:w="2620"/>
        <w:gridCol w:w="1600"/>
        <w:gridCol w:w="1600"/>
        <w:tblGridChange w:id="826">
          <w:tblGrid>
            <w:gridCol w:w="3544"/>
            <w:gridCol w:w="816"/>
            <w:gridCol w:w="1804"/>
            <w:gridCol w:w="816"/>
            <w:gridCol w:w="784"/>
            <w:gridCol w:w="816"/>
            <w:gridCol w:w="784"/>
            <w:gridCol w:w="816"/>
          </w:tblGrid>
        </w:tblGridChange>
      </w:tblGrid>
      <w:tr w:rsidR="00F54AFC" w:rsidRPr="00F54AFC" w14:paraId="5F250C49" w14:textId="77777777" w:rsidTr="00F54AFC">
        <w:trPr>
          <w:trHeight w:val="735"/>
          <w:trPrChange w:id="827" w:author="Alywin Hacay Chang" w:date="2016-09-29T15:25:00Z">
            <w:trPr>
              <w:gridAfter w:val="0"/>
              <w:trHeight w:val="735"/>
            </w:trPr>
          </w:trPrChange>
        </w:trPr>
        <w:tc>
          <w:tcPr>
            <w:tcW w:w="3544" w:type="dxa"/>
            <w:tcBorders>
              <w:top w:val="nil"/>
              <w:left w:val="nil"/>
              <w:bottom w:val="nil"/>
              <w:right w:val="nil"/>
            </w:tcBorders>
            <w:shd w:val="clear" w:color="auto" w:fill="auto"/>
            <w:noWrap/>
            <w:vAlign w:val="bottom"/>
            <w:hideMark/>
            <w:tcPrChange w:id="828" w:author="Alywin Hacay Chang" w:date="2016-09-29T15:25:00Z">
              <w:tcPr>
                <w:tcW w:w="3544" w:type="dxa"/>
                <w:tcBorders>
                  <w:top w:val="nil"/>
                  <w:left w:val="nil"/>
                  <w:bottom w:val="nil"/>
                  <w:right w:val="nil"/>
                </w:tcBorders>
                <w:shd w:val="clear" w:color="auto" w:fill="auto"/>
                <w:noWrap/>
                <w:vAlign w:val="bottom"/>
                <w:hideMark/>
              </w:tcPr>
            </w:tcPrChange>
          </w:tcPr>
          <w:p w14:paraId="05ACCF6E" w14:textId="77777777" w:rsidR="00F54AFC" w:rsidRPr="00F54AFC" w:rsidRDefault="00F54AFC" w:rsidP="00F54AFC">
            <w:pPr>
              <w:rPr>
                <w:rFonts w:ascii="Calibri" w:hAnsi="Calibri"/>
                <w:color w:val="000000"/>
                <w:sz w:val="18"/>
                <w:szCs w:val="18"/>
                <w:lang w:eastAsia="es-EC"/>
                <w:rPrChange w:id="829" w:author="Alywin Hacay Chang" w:date="2016-09-29T15:25:00Z">
                  <w:rPr>
                    <w:rFonts w:ascii="Calibri" w:hAnsi="Calibri"/>
                    <w:color w:val="000000"/>
                    <w:sz w:val="18"/>
                    <w:szCs w:val="18"/>
                  </w:rPr>
                </w:rPrChange>
              </w:rPr>
            </w:pPr>
          </w:p>
        </w:tc>
        <w:tc>
          <w:tcPr>
            <w:tcW w:w="2620" w:type="dxa"/>
            <w:tcBorders>
              <w:top w:val="single" w:sz="8" w:space="0" w:color="auto"/>
              <w:left w:val="single" w:sz="8" w:space="0" w:color="auto"/>
              <w:bottom w:val="single" w:sz="8" w:space="0" w:color="auto"/>
              <w:right w:val="single" w:sz="4" w:space="0" w:color="auto"/>
            </w:tcBorders>
            <w:shd w:val="clear" w:color="000000" w:fill="002060"/>
            <w:vAlign w:val="center"/>
            <w:hideMark/>
            <w:tcPrChange w:id="830" w:author="Alywin Hacay Chang" w:date="2016-09-29T15:25:00Z">
              <w:tcPr>
                <w:tcW w:w="2620" w:type="dxa"/>
                <w:gridSpan w:val="2"/>
                <w:tcBorders>
                  <w:top w:val="single" w:sz="8" w:space="0" w:color="auto"/>
                  <w:left w:val="single" w:sz="8" w:space="0" w:color="auto"/>
                  <w:bottom w:val="single" w:sz="8" w:space="0" w:color="auto"/>
                  <w:right w:val="single" w:sz="4" w:space="0" w:color="auto"/>
                </w:tcBorders>
                <w:shd w:val="clear" w:color="000000" w:fill="002060"/>
                <w:vAlign w:val="center"/>
                <w:hideMark/>
              </w:tcPr>
            </w:tcPrChange>
          </w:tcPr>
          <w:p w14:paraId="519E6FEC" w14:textId="4028B0CF" w:rsidR="00F54AFC" w:rsidRPr="00F71DD5" w:rsidRDefault="00F54AFC" w:rsidP="00F71DD5">
            <w:pPr>
              <w:jc w:val="center"/>
              <w:rPr>
                <w:rFonts w:ascii="Calibri" w:hAnsi="Calibri"/>
                <w:b/>
                <w:bCs/>
                <w:color w:val="FFFFFF"/>
                <w:sz w:val="18"/>
                <w:szCs w:val="18"/>
                <w:lang w:eastAsia="es-EC"/>
              </w:rPr>
            </w:pPr>
            <w:r w:rsidRPr="00F71DD5">
              <w:rPr>
                <w:rFonts w:ascii="Calibri" w:hAnsi="Calibri"/>
                <w:b/>
                <w:bCs/>
                <w:color w:val="FFFFFF"/>
                <w:sz w:val="18"/>
                <w:szCs w:val="18"/>
                <w:lang w:eastAsia="es-EC"/>
              </w:rPr>
              <w:t>Actividad</w:t>
            </w:r>
          </w:p>
        </w:tc>
        <w:tc>
          <w:tcPr>
            <w:tcW w:w="1600" w:type="dxa"/>
            <w:tcBorders>
              <w:top w:val="single" w:sz="8" w:space="0" w:color="auto"/>
              <w:left w:val="nil"/>
              <w:bottom w:val="single" w:sz="8" w:space="0" w:color="auto"/>
              <w:right w:val="single" w:sz="4" w:space="0" w:color="auto"/>
            </w:tcBorders>
            <w:shd w:val="clear" w:color="000000" w:fill="002060"/>
            <w:vAlign w:val="center"/>
            <w:hideMark/>
            <w:tcPrChange w:id="831" w:author="Alywin Hacay Chang" w:date="2016-09-29T15:25:00Z">
              <w:tcPr>
                <w:tcW w:w="1600" w:type="dxa"/>
                <w:gridSpan w:val="2"/>
                <w:tcBorders>
                  <w:top w:val="single" w:sz="8" w:space="0" w:color="auto"/>
                  <w:left w:val="nil"/>
                  <w:bottom w:val="single" w:sz="8" w:space="0" w:color="auto"/>
                  <w:right w:val="single" w:sz="4" w:space="0" w:color="auto"/>
                </w:tcBorders>
                <w:shd w:val="clear" w:color="000000" w:fill="002060"/>
                <w:vAlign w:val="center"/>
                <w:hideMark/>
              </w:tcPr>
            </w:tcPrChange>
          </w:tcPr>
          <w:p w14:paraId="46389D15" w14:textId="77777777" w:rsidR="00F54AFC" w:rsidRPr="00F71DD5" w:rsidRDefault="00F54AFC" w:rsidP="00F54AFC">
            <w:pPr>
              <w:jc w:val="center"/>
              <w:rPr>
                <w:rFonts w:ascii="Calibri" w:hAnsi="Calibri"/>
                <w:b/>
                <w:bCs/>
                <w:color w:val="FFFFFF"/>
                <w:sz w:val="18"/>
                <w:szCs w:val="18"/>
                <w:lang w:eastAsia="es-EC"/>
              </w:rPr>
            </w:pPr>
            <w:r w:rsidRPr="00F71DD5">
              <w:rPr>
                <w:rFonts w:ascii="Calibri" w:hAnsi="Calibri"/>
                <w:b/>
                <w:bCs/>
                <w:color w:val="FFFFFF"/>
                <w:sz w:val="18"/>
                <w:szCs w:val="18"/>
                <w:lang w:eastAsia="es-EC"/>
              </w:rPr>
              <w:t>Método de evaluación Ambiental</w:t>
            </w:r>
          </w:p>
        </w:tc>
        <w:tc>
          <w:tcPr>
            <w:tcW w:w="1600" w:type="dxa"/>
            <w:tcBorders>
              <w:top w:val="single" w:sz="8" w:space="0" w:color="auto"/>
              <w:left w:val="nil"/>
              <w:bottom w:val="single" w:sz="8" w:space="0" w:color="auto"/>
              <w:right w:val="single" w:sz="8" w:space="0" w:color="auto"/>
            </w:tcBorders>
            <w:shd w:val="clear" w:color="000000" w:fill="002060"/>
            <w:vAlign w:val="center"/>
            <w:hideMark/>
            <w:tcPrChange w:id="832" w:author="Alywin Hacay Chang" w:date="2016-09-29T15:25:00Z">
              <w:tcPr>
                <w:tcW w:w="1600" w:type="dxa"/>
                <w:gridSpan w:val="2"/>
                <w:tcBorders>
                  <w:top w:val="single" w:sz="8" w:space="0" w:color="auto"/>
                  <w:left w:val="nil"/>
                  <w:bottom w:val="single" w:sz="8" w:space="0" w:color="auto"/>
                  <w:right w:val="single" w:sz="8" w:space="0" w:color="auto"/>
                </w:tcBorders>
                <w:shd w:val="clear" w:color="000000" w:fill="002060"/>
                <w:vAlign w:val="center"/>
                <w:hideMark/>
              </w:tcPr>
            </w:tcPrChange>
          </w:tcPr>
          <w:p w14:paraId="04EEFB22" w14:textId="77777777" w:rsidR="00F54AFC" w:rsidRPr="00F71DD5" w:rsidRDefault="00F54AFC" w:rsidP="00F54AFC">
            <w:pPr>
              <w:jc w:val="center"/>
              <w:rPr>
                <w:rFonts w:ascii="Calibri" w:hAnsi="Calibri"/>
                <w:b/>
                <w:bCs/>
                <w:color w:val="FFFFFF"/>
                <w:sz w:val="18"/>
                <w:szCs w:val="18"/>
                <w:lang w:eastAsia="es-EC"/>
              </w:rPr>
            </w:pPr>
            <w:r w:rsidRPr="00F71DD5">
              <w:rPr>
                <w:rFonts w:ascii="Calibri" w:hAnsi="Calibri"/>
                <w:b/>
                <w:bCs/>
                <w:color w:val="FFFFFF"/>
                <w:sz w:val="18"/>
                <w:szCs w:val="18"/>
                <w:lang w:eastAsia="es-EC"/>
              </w:rPr>
              <w:t>Método de evaluación Biológica</w:t>
            </w:r>
          </w:p>
        </w:tc>
      </w:tr>
      <w:tr w:rsidR="00F54AFC" w:rsidRPr="00F54AFC" w14:paraId="4FF9A057" w14:textId="77777777" w:rsidTr="00F54AFC">
        <w:tblPrEx>
          <w:tblPrExChange w:id="833" w:author="Alywin Hacay Chang" w:date="2016-09-29T15:25:00Z">
            <w:tblPrEx>
              <w:tblW w:w="10180" w:type="dxa"/>
            </w:tblPrEx>
          </w:tblPrExChange>
        </w:tblPrEx>
        <w:trPr>
          <w:trHeight w:val="720"/>
          <w:trPrChange w:id="834" w:author="Alywin Hacay Chang" w:date="2016-09-29T15:25:00Z">
            <w:trPr>
              <w:trHeight w:val="720"/>
            </w:trPr>
          </w:trPrChange>
        </w:trPr>
        <w:tc>
          <w:tcPr>
            <w:tcW w:w="3544" w:type="dxa"/>
            <w:tcBorders>
              <w:top w:val="single" w:sz="8" w:space="0" w:color="auto"/>
              <w:left w:val="single" w:sz="8" w:space="0" w:color="auto"/>
              <w:bottom w:val="single" w:sz="4" w:space="0" w:color="auto"/>
              <w:right w:val="nil"/>
            </w:tcBorders>
            <w:shd w:val="clear" w:color="000000" w:fill="F2F2F2"/>
            <w:vAlign w:val="center"/>
            <w:hideMark/>
            <w:tcPrChange w:id="835" w:author="Alywin Hacay Chang" w:date="2016-09-29T15:25:00Z">
              <w:tcPr>
                <w:tcW w:w="4360" w:type="dxa"/>
                <w:gridSpan w:val="2"/>
                <w:tcBorders>
                  <w:top w:val="single" w:sz="8" w:space="0" w:color="auto"/>
                  <w:left w:val="single" w:sz="8" w:space="0" w:color="auto"/>
                  <w:bottom w:val="single" w:sz="4" w:space="0" w:color="auto"/>
                  <w:right w:val="nil"/>
                </w:tcBorders>
                <w:shd w:val="clear" w:color="000000" w:fill="F2F2F2"/>
                <w:vAlign w:val="center"/>
                <w:hideMark/>
              </w:tcPr>
            </w:tcPrChange>
          </w:tcPr>
          <w:p w14:paraId="2B552A8E"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Biológicos - Agentes patógenos / infecciosos (virus, bacterias, hongos, parásitos)</w:t>
            </w:r>
          </w:p>
        </w:tc>
        <w:tc>
          <w:tcPr>
            <w:tcW w:w="2620" w:type="dxa"/>
            <w:tcBorders>
              <w:top w:val="nil"/>
              <w:left w:val="single" w:sz="4" w:space="0" w:color="auto"/>
              <w:bottom w:val="single" w:sz="4" w:space="0" w:color="auto"/>
              <w:right w:val="single" w:sz="4" w:space="0" w:color="auto"/>
            </w:tcBorders>
            <w:shd w:val="clear" w:color="000000" w:fill="F2F2F2"/>
            <w:vAlign w:val="center"/>
            <w:hideMark/>
            <w:tcPrChange w:id="836" w:author="Alywin Hacay Chang" w:date="2016-09-29T15:25:00Z">
              <w:tcPr>
                <w:tcW w:w="2620" w:type="dxa"/>
                <w:gridSpan w:val="2"/>
                <w:tcBorders>
                  <w:top w:val="nil"/>
                  <w:left w:val="single" w:sz="4" w:space="0" w:color="auto"/>
                  <w:bottom w:val="single" w:sz="4" w:space="0" w:color="auto"/>
                  <w:right w:val="single" w:sz="4" w:space="0" w:color="auto"/>
                </w:tcBorders>
                <w:shd w:val="clear" w:color="000000" w:fill="F2F2F2"/>
                <w:vAlign w:val="center"/>
                <w:hideMark/>
              </w:tcPr>
            </w:tcPrChange>
          </w:tcPr>
          <w:p w14:paraId="7D4E61D9" w14:textId="77777777" w:rsidR="00F54AFC" w:rsidRPr="00F71DD5" w:rsidRDefault="00F54AFC" w:rsidP="00F71DD5">
            <w:pPr>
              <w:jc w:val="center"/>
              <w:rPr>
                <w:rFonts w:ascii="Calibri" w:hAnsi="Calibri"/>
                <w:color w:val="000000"/>
                <w:sz w:val="18"/>
                <w:szCs w:val="18"/>
                <w:lang w:eastAsia="es-EC"/>
              </w:rPr>
              <w:pPrChange w:id="837"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000000" w:fill="F2F2F2"/>
            <w:vAlign w:val="center"/>
            <w:hideMark/>
            <w:tcPrChange w:id="838"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430CC0FC"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Análisis microbiológicos en alimentos</w:t>
            </w:r>
          </w:p>
        </w:tc>
        <w:tc>
          <w:tcPr>
            <w:tcW w:w="1600" w:type="dxa"/>
            <w:tcBorders>
              <w:top w:val="nil"/>
              <w:left w:val="nil"/>
              <w:bottom w:val="single" w:sz="4" w:space="0" w:color="auto"/>
              <w:right w:val="single" w:sz="8" w:space="0" w:color="auto"/>
            </w:tcBorders>
            <w:shd w:val="clear" w:color="000000" w:fill="F2F2F2"/>
            <w:vAlign w:val="center"/>
            <w:hideMark/>
            <w:tcPrChange w:id="839"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5B5466D3"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1F962A61" w14:textId="77777777" w:rsidTr="00F54AFC">
        <w:tblPrEx>
          <w:tblPrExChange w:id="840" w:author="Alywin Hacay Chang" w:date="2016-09-29T15:25:00Z">
            <w:tblPrEx>
              <w:tblW w:w="10180" w:type="dxa"/>
            </w:tblPrEx>
          </w:tblPrExChange>
        </w:tblPrEx>
        <w:trPr>
          <w:trHeight w:val="480"/>
          <w:trPrChange w:id="841" w:author="Alywin Hacay Chang" w:date="2016-09-29T15:25:00Z">
            <w:trPr>
              <w:trHeight w:val="480"/>
            </w:trPr>
          </w:trPrChange>
        </w:trPr>
        <w:tc>
          <w:tcPr>
            <w:tcW w:w="3544" w:type="dxa"/>
            <w:tcBorders>
              <w:top w:val="nil"/>
              <w:left w:val="single" w:sz="8" w:space="0" w:color="auto"/>
              <w:bottom w:val="single" w:sz="4" w:space="0" w:color="auto"/>
              <w:right w:val="nil"/>
            </w:tcBorders>
            <w:shd w:val="clear" w:color="000000" w:fill="F2F2F2"/>
            <w:vAlign w:val="center"/>
            <w:hideMark/>
            <w:tcPrChange w:id="842" w:author="Alywin Hacay Chang" w:date="2016-09-29T15:25:00Z">
              <w:tcPr>
                <w:tcW w:w="4360" w:type="dxa"/>
                <w:gridSpan w:val="2"/>
                <w:tcBorders>
                  <w:top w:val="nil"/>
                  <w:left w:val="single" w:sz="8" w:space="0" w:color="auto"/>
                  <w:bottom w:val="single" w:sz="4" w:space="0" w:color="auto"/>
                  <w:right w:val="nil"/>
                </w:tcBorders>
                <w:shd w:val="clear" w:color="000000" w:fill="F2F2F2"/>
                <w:vAlign w:val="center"/>
                <w:hideMark/>
              </w:tcPr>
            </w:tcPrChange>
          </w:tcPr>
          <w:p w14:paraId="368914D4"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Biológicos - Picaduras/mordeduras de insectos y animales (ponzoñosos/venenosos/infecciosos)</w:t>
            </w:r>
          </w:p>
        </w:tc>
        <w:tc>
          <w:tcPr>
            <w:tcW w:w="2620" w:type="dxa"/>
            <w:tcBorders>
              <w:top w:val="nil"/>
              <w:left w:val="single" w:sz="4" w:space="0" w:color="auto"/>
              <w:bottom w:val="single" w:sz="4" w:space="0" w:color="auto"/>
              <w:right w:val="single" w:sz="4" w:space="0" w:color="auto"/>
            </w:tcBorders>
            <w:shd w:val="clear" w:color="000000" w:fill="F2F2F2"/>
            <w:vAlign w:val="center"/>
            <w:hideMark/>
            <w:tcPrChange w:id="843" w:author="Alywin Hacay Chang" w:date="2016-09-29T15:25:00Z">
              <w:tcPr>
                <w:tcW w:w="2620" w:type="dxa"/>
                <w:gridSpan w:val="2"/>
                <w:tcBorders>
                  <w:top w:val="nil"/>
                  <w:left w:val="single" w:sz="4" w:space="0" w:color="auto"/>
                  <w:bottom w:val="single" w:sz="4" w:space="0" w:color="auto"/>
                  <w:right w:val="single" w:sz="4" w:space="0" w:color="auto"/>
                </w:tcBorders>
                <w:shd w:val="clear" w:color="000000" w:fill="F2F2F2"/>
                <w:vAlign w:val="center"/>
                <w:hideMark/>
              </w:tcPr>
            </w:tcPrChange>
          </w:tcPr>
          <w:p w14:paraId="43F0E015" w14:textId="77777777" w:rsidR="00F54AFC" w:rsidRPr="00F71DD5" w:rsidRDefault="00F54AFC" w:rsidP="00F71DD5">
            <w:pPr>
              <w:jc w:val="center"/>
              <w:rPr>
                <w:rFonts w:ascii="Calibri" w:hAnsi="Calibri"/>
                <w:color w:val="000000"/>
                <w:sz w:val="18"/>
                <w:szCs w:val="18"/>
                <w:lang w:eastAsia="es-EC"/>
              </w:rPr>
              <w:pPrChange w:id="844" w:author="Perez, Steeven" w:date="2020-08-06T12:49:00Z">
                <w:pPr/>
              </w:pPrChange>
            </w:pPr>
            <w:r w:rsidRPr="00F71DD5">
              <w:rPr>
                <w:rFonts w:ascii="Calibri" w:hAnsi="Calibri"/>
                <w:color w:val="000000"/>
                <w:sz w:val="18"/>
                <w:szCs w:val="18"/>
                <w:lang w:eastAsia="es-EC"/>
              </w:rPr>
              <w:t>Trabajos en áreas rurales y áreas verdes</w:t>
            </w:r>
          </w:p>
        </w:tc>
        <w:tc>
          <w:tcPr>
            <w:tcW w:w="1600" w:type="dxa"/>
            <w:tcBorders>
              <w:top w:val="nil"/>
              <w:left w:val="nil"/>
              <w:bottom w:val="single" w:sz="4" w:space="0" w:color="auto"/>
              <w:right w:val="single" w:sz="4" w:space="0" w:color="auto"/>
            </w:tcBorders>
            <w:shd w:val="clear" w:color="000000" w:fill="F2F2F2"/>
            <w:vAlign w:val="center"/>
            <w:hideMark/>
            <w:tcPrChange w:id="845"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0AD16205"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846"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1DAA0BDF"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45A801A3" w14:textId="77777777" w:rsidTr="00F54AFC">
        <w:tblPrEx>
          <w:tblPrExChange w:id="847" w:author="Alywin Hacay Chang" w:date="2016-09-29T15:25:00Z">
            <w:tblPrEx>
              <w:tblW w:w="10180" w:type="dxa"/>
            </w:tblPrEx>
          </w:tblPrExChange>
        </w:tblPrEx>
        <w:trPr>
          <w:trHeight w:val="480"/>
          <w:trPrChange w:id="848" w:author="Alywin Hacay Chang" w:date="2016-09-29T15:25:00Z">
            <w:trPr>
              <w:trHeight w:val="480"/>
            </w:trPr>
          </w:trPrChange>
        </w:trPr>
        <w:tc>
          <w:tcPr>
            <w:tcW w:w="3544" w:type="dxa"/>
            <w:tcBorders>
              <w:top w:val="nil"/>
              <w:left w:val="single" w:sz="8" w:space="0" w:color="auto"/>
              <w:bottom w:val="single" w:sz="4" w:space="0" w:color="auto"/>
              <w:right w:val="nil"/>
            </w:tcBorders>
            <w:shd w:val="clear" w:color="000000" w:fill="F2F2F2"/>
            <w:vAlign w:val="center"/>
            <w:hideMark/>
            <w:tcPrChange w:id="849" w:author="Alywin Hacay Chang" w:date="2016-09-29T15:25:00Z">
              <w:tcPr>
                <w:tcW w:w="4360" w:type="dxa"/>
                <w:gridSpan w:val="2"/>
                <w:tcBorders>
                  <w:top w:val="nil"/>
                  <w:left w:val="single" w:sz="8" w:space="0" w:color="auto"/>
                  <w:bottom w:val="single" w:sz="4" w:space="0" w:color="auto"/>
                  <w:right w:val="nil"/>
                </w:tcBorders>
                <w:shd w:val="clear" w:color="000000" w:fill="F2F2F2"/>
                <w:vAlign w:val="center"/>
                <w:hideMark/>
              </w:tcPr>
            </w:tcPrChange>
          </w:tcPr>
          <w:p w14:paraId="5EE47FD6"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 xml:space="preserve">Biológicos - Plantas venenosas o </w:t>
            </w:r>
            <w:proofErr w:type="spellStart"/>
            <w:r w:rsidRPr="00F71DD5">
              <w:rPr>
                <w:rFonts w:ascii="Calibri" w:hAnsi="Calibri"/>
                <w:color w:val="000000"/>
                <w:sz w:val="18"/>
                <w:szCs w:val="18"/>
                <w:lang w:eastAsia="es-EC"/>
              </w:rPr>
              <w:t>hurticantes</w:t>
            </w:r>
            <w:proofErr w:type="spellEnd"/>
          </w:p>
        </w:tc>
        <w:tc>
          <w:tcPr>
            <w:tcW w:w="2620" w:type="dxa"/>
            <w:tcBorders>
              <w:top w:val="nil"/>
              <w:left w:val="single" w:sz="4" w:space="0" w:color="auto"/>
              <w:bottom w:val="single" w:sz="4" w:space="0" w:color="auto"/>
              <w:right w:val="single" w:sz="4" w:space="0" w:color="auto"/>
            </w:tcBorders>
            <w:shd w:val="clear" w:color="000000" w:fill="F2F2F2"/>
            <w:vAlign w:val="center"/>
            <w:hideMark/>
            <w:tcPrChange w:id="850" w:author="Alywin Hacay Chang" w:date="2016-09-29T15:25:00Z">
              <w:tcPr>
                <w:tcW w:w="2620" w:type="dxa"/>
                <w:gridSpan w:val="2"/>
                <w:tcBorders>
                  <w:top w:val="nil"/>
                  <w:left w:val="single" w:sz="4" w:space="0" w:color="auto"/>
                  <w:bottom w:val="single" w:sz="4" w:space="0" w:color="auto"/>
                  <w:right w:val="single" w:sz="4" w:space="0" w:color="auto"/>
                </w:tcBorders>
                <w:shd w:val="clear" w:color="000000" w:fill="F2F2F2"/>
                <w:vAlign w:val="center"/>
                <w:hideMark/>
              </w:tcPr>
            </w:tcPrChange>
          </w:tcPr>
          <w:p w14:paraId="7F092235" w14:textId="77777777" w:rsidR="00F54AFC" w:rsidRPr="00F71DD5" w:rsidRDefault="00F54AFC" w:rsidP="00F71DD5">
            <w:pPr>
              <w:jc w:val="center"/>
              <w:rPr>
                <w:rFonts w:ascii="Calibri" w:hAnsi="Calibri"/>
                <w:color w:val="000000"/>
                <w:sz w:val="18"/>
                <w:szCs w:val="18"/>
                <w:lang w:eastAsia="es-EC"/>
              </w:rPr>
              <w:pPrChange w:id="851" w:author="Perez, Steeven" w:date="2020-08-06T12:49:00Z">
                <w:pPr/>
              </w:pPrChange>
            </w:pPr>
            <w:r w:rsidRPr="00F71DD5">
              <w:rPr>
                <w:rFonts w:ascii="Calibri" w:hAnsi="Calibri"/>
                <w:color w:val="000000"/>
                <w:sz w:val="18"/>
                <w:szCs w:val="18"/>
                <w:lang w:eastAsia="es-EC"/>
              </w:rPr>
              <w:t>Trabajos en áreas rurales y áreas verdes</w:t>
            </w:r>
          </w:p>
        </w:tc>
        <w:tc>
          <w:tcPr>
            <w:tcW w:w="1600" w:type="dxa"/>
            <w:tcBorders>
              <w:top w:val="nil"/>
              <w:left w:val="nil"/>
              <w:bottom w:val="single" w:sz="4" w:space="0" w:color="auto"/>
              <w:right w:val="single" w:sz="4" w:space="0" w:color="auto"/>
            </w:tcBorders>
            <w:shd w:val="clear" w:color="000000" w:fill="F2F2F2"/>
            <w:vAlign w:val="center"/>
            <w:hideMark/>
            <w:tcPrChange w:id="852"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1C7259EB"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853"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69F06037"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02EDB70A" w14:textId="77777777" w:rsidTr="00F54AFC">
        <w:tblPrEx>
          <w:tblPrExChange w:id="854" w:author="Alywin Hacay Chang" w:date="2016-09-29T15:25:00Z">
            <w:tblPrEx>
              <w:tblW w:w="10180" w:type="dxa"/>
            </w:tblPrEx>
          </w:tblPrExChange>
        </w:tblPrEx>
        <w:trPr>
          <w:trHeight w:val="735"/>
          <w:trPrChange w:id="855" w:author="Alywin Hacay Chang" w:date="2016-09-29T15:25:00Z">
            <w:trPr>
              <w:trHeight w:val="735"/>
            </w:trPr>
          </w:trPrChange>
        </w:trPr>
        <w:tc>
          <w:tcPr>
            <w:tcW w:w="3544" w:type="dxa"/>
            <w:tcBorders>
              <w:top w:val="nil"/>
              <w:left w:val="single" w:sz="8" w:space="0" w:color="auto"/>
              <w:bottom w:val="nil"/>
              <w:right w:val="nil"/>
            </w:tcBorders>
            <w:shd w:val="clear" w:color="000000" w:fill="F2F2F2"/>
            <w:vAlign w:val="center"/>
            <w:hideMark/>
            <w:tcPrChange w:id="856" w:author="Alywin Hacay Chang" w:date="2016-09-29T15:25:00Z">
              <w:tcPr>
                <w:tcW w:w="4360" w:type="dxa"/>
                <w:gridSpan w:val="2"/>
                <w:tcBorders>
                  <w:top w:val="nil"/>
                  <w:left w:val="single" w:sz="8" w:space="0" w:color="auto"/>
                  <w:bottom w:val="nil"/>
                  <w:right w:val="nil"/>
                </w:tcBorders>
                <w:shd w:val="clear" w:color="000000" w:fill="F2F2F2"/>
                <w:vAlign w:val="center"/>
                <w:hideMark/>
              </w:tcPr>
            </w:tcPrChange>
          </w:tcPr>
          <w:p w14:paraId="59539405"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Biológicos - Presencia de vectores (roedores, moscas, cucarachas)</w:t>
            </w:r>
          </w:p>
        </w:tc>
        <w:tc>
          <w:tcPr>
            <w:tcW w:w="2620" w:type="dxa"/>
            <w:tcBorders>
              <w:top w:val="nil"/>
              <w:left w:val="single" w:sz="4" w:space="0" w:color="auto"/>
              <w:bottom w:val="nil"/>
              <w:right w:val="single" w:sz="4" w:space="0" w:color="auto"/>
            </w:tcBorders>
            <w:shd w:val="clear" w:color="000000" w:fill="F2F2F2"/>
            <w:vAlign w:val="center"/>
            <w:hideMark/>
            <w:tcPrChange w:id="857" w:author="Alywin Hacay Chang" w:date="2016-09-29T15:25:00Z">
              <w:tcPr>
                <w:tcW w:w="2620" w:type="dxa"/>
                <w:gridSpan w:val="2"/>
                <w:tcBorders>
                  <w:top w:val="nil"/>
                  <w:left w:val="single" w:sz="4" w:space="0" w:color="auto"/>
                  <w:bottom w:val="nil"/>
                  <w:right w:val="single" w:sz="4" w:space="0" w:color="auto"/>
                </w:tcBorders>
                <w:shd w:val="clear" w:color="000000" w:fill="F2F2F2"/>
                <w:vAlign w:val="center"/>
                <w:hideMark/>
              </w:tcPr>
            </w:tcPrChange>
          </w:tcPr>
          <w:p w14:paraId="76625A6E" w14:textId="77777777" w:rsidR="00F54AFC" w:rsidRPr="00F71DD5" w:rsidRDefault="00F54AFC" w:rsidP="00F71DD5">
            <w:pPr>
              <w:jc w:val="center"/>
              <w:rPr>
                <w:rFonts w:ascii="Calibri" w:hAnsi="Calibri"/>
                <w:color w:val="000000"/>
                <w:sz w:val="18"/>
                <w:szCs w:val="18"/>
                <w:lang w:eastAsia="es-EC"/>
              </w:rPr>
              <w:pPrChange w:id="858"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nil"/>
              <w:right w:val="single" w:sz="4" w:space="0" w:color="auto"/>
            </w:tcBorders>
            <w:shd w:val="clear" w:color="000000" w:fill="F2F2F2"/>
            <w:vAlign w:val="center"/>
            <w:hideMark/>
            <w:tcPrChange w:id="859" w:author="Alywin Hacay Chang" w:date="2016-09-29T15:25:00Z">
              <w:tcPr>
                <w:tcW w:w="1600" w:type="dxa"/>
                <w:gridSpan w:val="2"/>
                <w:tcBorders>
                  <w:top w:val="nil"/>
                  <w:left w:val="nil"/>
                  <w:bottom w:val="nil"/>
                  <w:right w:val="single" w:sz="4" w:space="0" w:color="auto"/>
                </w:tcBorders>
                <w:shd w:val="clear" w:color="000000" w:fill="F2F2F2"/>
                <w:vAlign w:val="center"/>
                <w:hideMark/>
              </w:tcPr>
            </w:tcPrChange>
          </w:tcPr>
          <w:p w14:paraId="36342D44"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Evaluación de empresa de fumigación</w:t>
            </w:r>
          </w:p>
        </w:tc>
        <w:tc>
          <w:tcPr>
            <w:tcW w:w="1600" w:type="dxa"/>
            <w:tcBorders>
              <w:top w:val="nil"/>
              <w:left w:val="nil"/>
              <w:bottom w:val="nil"/>
              <w:right w:val="single" w:sz="8" w:space="0" w:color="auto"/>
            </w:tcBorders>
            <w:shd w:val="clear" w:color="000000" w:fill="F2F2F2"/>
            <w:vAlign w:val="center"/>
            <w:hideMark/>
            <w:tcPrChange w:id="860" w:author="Alywin Hacay Chang" w:date="2016-09-29T15:25:00Z">
              <w:tcPr>
                <w:tcW w:w="1600" w:type="dxa"/>
                <w:gridSpan w:val="2"/>
                <w:tcBorders>
                  <w:top w:val="nil"/>
                  <w:left w:val="nil"/>
                  <w:bottom w:val="nil"/>
                  <w:right w:val="single" w:sz="8" w:space="0" w:color="auto"/>
                </w:tcBorders>
                <w:shd w:val="clear" w:color="000000" w:fill="F2F2F2"/>
                <w:vAlign w:val="center"/>
                <w:hideMark/>
              </w:tcPr>
            </w:tcPrChange>
          </w:tcPr>
          <w:p w14:paraId="0AB9548F"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5886F840" w14:textId="77777777" w:rsidTr="00F54AFC">
        <w:trPr>
          <w:trHeight w:val="480"/>
          <w:trPrChange w:id="861" w:author="Alywin Hacay Chang" w:date="2016-09-29T15:25:00Z">
            <w:trPr>
              <w:gridAfter w:val="0"/>
              <w:trHeight w:val="480"/>
            </w:trPr>
          </w:trPrChange>
        </w:trPr>
        <w:tc>
          <w:tcPr>
            <w:tcW w:w="3544" w:type="dxa"/>
            <w:tcBorders>
              <w:top w:val="single" w:sz="8" w:space="0" w:color="auto"/>
              <w:left w:val="single" w:sz="8" w:space="0" w:color="auto"/>
              <w:bottom w:val="single" w:sz="4" w:space="0" w:color="auto"/>
              <w:right w:val="single" w:sz="4" w:space="0" w:color="auto"/>
            </w:tcBorders>
            <w:shd w:val="clear" w:color="000000" w:fill="FFFFFF"/>
            <w:vAlign w:val="center"/>
            <w:hideMark/>
            <w:tcPrChange w:id="862" w:author="Alywin Hacay Chang" w:date="2016-09-29T15:25:00Z">
              <w:tcPr>
                <w:tcW w:w="3544" w:type="dxa"/>
                <w:tcBorders>
                  <w:top w:val="single" w:sz="8" w:space="0" w:color="auto"/>
                  <w:left w:val="single" w:sz="8" w:space="0" w:color="auto"/>
                  <w:bottom w:val="single" w:sz="4" w:space="0" w:color="auto"/>
                  <w:right w:val="single" w:sz="4" w:space="0" w:color="auto"/>
                </w:tcBorders>
                <w:shd w:val="clear" w:color="000000" w:fill="FFFFFF"/>
                <w:vAlign w:val="center"/>
                <w:hideMark/>
              </w:tcPr>
            </w:tcPrChange>
          </w:tcPr>
          <w:p w14:paraId="749399E0"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Ergonómicos - Arrastre o empuje de cargas</w:t>
            </w:r>
          </w:p>
        </w:tc>
        <w:tc>
          <w:tcPr>
            <w:tcW w:w="2620" w:type="dxa"/>
            <w:tcBorders>
              <w:top w:val="single" w:sz="8" w:space="0" w:color="auto"/>
              <w:left w:val="nil"/>
              <w:bottom w:val="single" w:sz="4" w:space="0" w:color="auto"/>
              <w:right w:val="single" w:sz="4" w:space="0" w:color="auto"/>
            </w:tcBorders>
            <w:shd w:val="clear" w:color="auto" w:fill="auto"/>
            <w:vAlign w:val="center"/>
            <w:hideMark/>
            <w:tcPrChange w:id="863" w:author="Alywin Hacay Chang" w:date="2016-09-29T15:25:00Z">
              <w:tcPr>
                <w:tcW w:w="2620" w:type="dxa"/>
                <w:gridSpan w:val="2"/>
                <w:tcBorders>
                  <w:top w:val="single" w:sz="8" w:space="0" w:color="auto"/>
                  <w:left w:val="nil"/>
                  <w:bottom w:val="single" w:sz="4" w:space="0" w:color="auto"/>
                  <w:right w:val="single" w:sz="4" w:space="0" w:color="auto"/>
                </w:tcBorders>
                <w:shd w:val="clear" w:color="auto" w:fill="auto"/>
                <w:vAlign w:val="center"/>
                <w:hideMark/>
              </w:tcPr>
            </w:tcPrChange>
          </w:tcPr>
          <w:p w14:paraId="5D831CC3" w14:textId="77777777" w:rsidR="00F54AFC" w:rsidRPr="00F71DD5" w:rsidRDefault="00F54AFC" w:rsidP="00F71DD5">
            <w:pPr>
              <w:jc w:val="center"/>
              <w:rPr>
                <w:rFonts w:ascii="Calibri" w:hAnsi="Calibri"/>
                <w:color w:val="000000"/>
                <w:sz w:val="18"/>
                <w:szCs w:val="18"/>
                <w:lang w:eastAsia="es-EC"/>
              </w:rPr>
              <w:pPrChange w:id="864" w:author="Perez, Steeven" w:date="2020-08-06T12:49:00Z">
                <w:pPr/>
              </w:pPrChange>
            </w:pPr>
            <w:r w:rsidRPr="00F71DD5">
              <w:rPr>
                <w:rFonts w:ascii="Calibri" w:hAnsi="Calibri"/>
                <w:color w:val="000000"/>
                <w:sz w:val="18"/>
                <w:szCs w:val="18"/>
                <w:lang w:eastAsia="es-EC"/>
              </w:rPr>
              <w:t>Trabajos con empuje o arrastre de objetos</w:t>
            </w:r>
          </w:p>
        </w:tc>
        <w:tc>
          <w:tcPr>
            <w:tcW w:w="1600" w:type="dxa"/>
            <w:tcBorders>
              <w:top w:val="single" w:sz="8" w:space="0" w:color="auto"/>
              <w:left w:val="nil"/>
              <w:bottom w:val="single" w:sz="4" w:space="0" w:color="auto"/>
              <w:right w:val="single" w:sz="4" w:space="0" w:color="auto"/>
            </w:tcBorders>
            <w:shd w:val="clear" w:color="auto" w:fill="auto"/>
            <w:vAlign w:val="center"/>
            <w:hideMark/>
            <w:tcPrChange w:id="865" w:author="Alywin Hacay Chang" w:date="2016-09-29T15:25:00Z">
              <w:tcPr>
                <w:tcW w:w="1600" w:type="dxa"/>
                <w:gridSpan w:val="2"/>
                <w:tcBorders>
                  <w:top w:val="single" w:sz="8" w:space="0" w:color="auto"/>
                  <w:left w:val="nil"/>
                  <w:bottom w:val="single" w:sz="4" w:space="0" w:color="auto"/>
                  <w:right w:val="single" w:sz="4" w:space="0" w:color="auto"/>
                </w:tcBorders>
                <w:shd w:val="clear" w:color="auto" w:fill="auto"/>
                <w:vAlign w:val="center"/>
                <w:hideMark/>
              </w:tcPr>
            </w:tcPrChange>
          </w:tcPr>
          <w:p w14:paraId="09F35576"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 xml:space="preserve">Tablas de </w:t>
            </w:r>
            <w:proofErr w:type="spellStart"/>
            <w:r w:rsidRPr="00F71DD5">
              <w:rPr>
                <w:rFonts w:ascii="Calibri" w:hAnsi="Calibri"/>
                <w:color w:val="000000"/>
                <w:sz w:val="18"/>
                <w:szCs w:val="18"/>
                <w:lang w:eastAsia="es-EC"/>
              </w:rPr>
              <w:t>Snook</w:t>
            </w:r>
            <w:proofErr w:type="spellEnd"/>
            <w:r w:rsidRPr="00F71DD5">
              <w:rPr>
                <w:rFonts w:ascii="Calibri" w:hAnsi="Calibri"/>
                <w:color w:val="000000"/>
                <w:sz w:val="18"/>
                <w:szCs w:val="18"/>
                <w:lang w:eastAsia="es-EC"/>
              </w:rPr>
              <w:t xml:space="preserve"> &amp; </w:t>
            </w:r>
            <w:proofErr w:type="spellStart"/>
            <w:r w:rsidRPr="00F71DD5">
              <w:rPr>
                <w:rFonts w:ascii="Calibri" w:hAnsi="Calibri"/>
                <w:color w:val="000000"/>
                <w:sz w:val="18"/>
                <w:szCs w:val="18"/>
                <w:lang w:eastAsia="es-EC"/>
              </w:rPr>
              <w:t>Cierello</w:t>
            </w:r>
            <w:proofErr w:type="spellEnd"/>
          </w:p>
        </w:tc>
        <w:tc>
          <w:tcPr>
            <w:tcW w:w="1600" w:type="dxa"/>
            <w:tcBorders>
              <w:top w:val="single" w:sz="8" w:space="0" w:color="auto"/>
              <w:left w:val="nil"/>
              <w:bottom w:val="single" w:sz="4" w:space="0" w:color="auto"/>
              <w:right w:val="single" w:sz="8" w:space="0" w:color="auto"/>
            </w:tcBorders>
            <w:shd w:val="clear" w:color="auto" w:fill="auto"/>
            <w:vAlign w:val="center"/>
            <w:hideMark/>
            <w:tcPrChange w:id="866" w:author="Alywin Hacay Chang" w:date="2016-09-29T15:25:00Z">
              <w:tcPr>
                <w:tcW w:w="1600" w:type="dxa"/>
                <w:gridSpan w:val="2"/>
                <w:tcBorders>
                  <w:top w:val="single" w:sz="8" w:space="0" w:color="auto"/>
                  <w:left w:val="nil"/>
                  <w:bottom w:val="single" w:sz="4" w:space="0" w:color="auto"/>
                  <w:right w:val="single" w:sz="8" w:space="0" w:color="auto"/>
                </w:tcBorders>
                <w:shd w:val="clear" w:color="auto" w:fill="auto"/>
                <w:vAlign w:val="center"/>
                <w:hideMark/>
              </w:tcPr>
            </w:tcPrChange>
          </w:tcPr>
          <w:p w14:paraId="57224391"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física ocupacional</w:t>
            </w:r>
          </w:p>
        </w:tc>
      </w:tr>
      <w:tr w:rsidR="00F54AFC" w:rsidRPr="00F54AFC" w14:paraId="12DF1C1F" w14:textId="77777777" w:rsidTr="00F54AFC">
        <w:trPr>
          <w:trHeight w:val="720"/>
          <w:trPrChange w:id="867" w:author="Alywin Hacay Chang" w:date="2016-09-29T15:25:00Z">
            <w:trPr>
              <w:gridAfter w:val="0"/>
              <w:trHeight w:val="72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868"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4CEEA2A4"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Ergonómicos - Espacio/puesto de trabajo/distribución de mandos inadecuada</w:t>
            </w:r>
          </w:p>
        </w:tc>
        <w:tc>
          <w:tcPr>
            <w:tcW w:w="2620" w:type="dxa"/>
            <w:tcBorders>
              <w:top w:val="nil"/>
              <w:left w:val="nil"/>
              <w:bottom w:val="single" w:sz="4" w:space="0" w:color="auto"/>
              <w:right w:val="single" w:sz="4" w:space="0" w:color="auto"/>
            </w:tcBorders>
            <w:shd w:val="clear" w:color="auto" w:fill="auto"/>
            <w:vAlign w:val="center"/>
            <w:hideMark/>
            <w:tcPrChange w:id="869"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79E23CED" w14:textId="77777777" w:rsidR="00F54AFC" w:rsidRPr="00F71DD5" w:rsidRDefault="00F54AFC" w:rsidP="00F71DD5">
            <w:pPr>
              <w:jc w:val="center"/>
              <w:rPr>
                <w:rFonts w:ascii="Calibri" w:hAnsi="Calibri"/>
                <w:color w:val="000000"/>
                <w:sz w:val="18"/>
                <w:szCs w:val="18"/>
                <w:lang w:eastAsia="es-EC"/>
              </w:rPr>
              <w:pPrChange w:id="870"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auto" w:fill="auto"/>
            <w:vAlign w:val="center"/>
            <w:hideMark/>
            <w:tcPrChange w:id="871"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774837A5"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Observación general de puesto de trabajo</w:t>
            </w:r>
          </w:p>
        </w:tc>
        <w:tc>
          <w:tcPr>
            <w:tcW w:w="1600" w:type="dxa"/>
            <w:tcBorders>
              <w:top w:val="nil"/>
              <w:left w:val="nil"/>
              <w:bottom w:val="single" w:sz="4" w:space="0" w:color="auto"/>
              <w:right w:val="single" w:sz="8" w:space="0" w:color="auto"/>
            </w:tcBorders>
            <w:shd w:val="clear" w:color="auto" w:fill="auto"/>
            <w:vAlign w:val="center"/>
            <w:hideMark/>
            <w:tcPrChange w:id="872"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288BB658"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física ocupacional</w:t>
            </w:r>
          </w:p>
        </w:tc>
      </w:tr>
      <w:tr w:rsidR="00F54AFC" w:rsidRPr="00F54AFC" w14:paraId="36910E3D" w14:textId="77777777" w:rsidTr="00F54AFC">
        <w:trPr>
          <w:trHeight w:val="720"/>
          <w:trPrChange w:id="873" w:author="Alywin Hacay Chang" w:date="2016-09-29T15:25:00Z">
            <w:trPr>
              <w:gridAfter w:val="0"/>
              <w:trHeight w:val="72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874"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1446960D"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Ergonómicos - Levantamiento manual de cargas</w:t>
            </w:r>
          </w:p>
        </w:tc>
        <w:tc>
          <w:tcPr>
            <w:tcW w:w="2620" w:type="dxa"/>
            <w:tcBorders>
              <w:top w:val="nil"/>
              <w:left w:val="nil"/>
              <w:bottom w:val="single" w:sz="4" w:space="0" w:color="auto"/>
              <w:right w:val="single" w:sz="4" w:space="0" w:color="auto"/>
            </w:tcBorders>
            <w:shd w:val="clear" w:color="auto" w:fill="auto"/>
            <w:vAlign w:val="center"/>
            <w:hideMark/>
            <w:tcPrChange w:id="875"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72F71A74" w14:textId="77777777" w:rsidR="00F54AFC" w:rsidRPr="00F71DD5" w:rsidRDefault="00F54AFC" w:rsidP="00F71DD5">
            <w:pPr>
              <w:jc w:val="center"/>
              <w:rPr>
                <w:rFonts w:ascii="Calibri" w:hAnsi="Calibri"/>
                <w:color w:val="000000"/>
                <w:sz w:val="18"/>
                <w:szCs w:val="18"/>
                <w:lang w:eastAsia="es-EC"/>
              </w:rPr>
              <w:pPrChange w:id="876" w:author="Perez, Steeven" w:date="2020-08-06T12:49:00Z">
                <w:pPr/>
              </w:pPrChange>
            </w:pPr>
            <w:r w:rsidRPr="00F71DD5">
              <w:rPr>
                <w:rFonts w:ascii="Calibri" w:hAnsi="Calibri"/>
                <w:color w:val="000000"/>
                <w:sz w:val="18"/>
                <w:szCs w:val="18"/>
                <w:lang w:eastAsia="es-EC"/>
              </w:rPr>
              <w:t>Trabajos con levantamiento frecuente de cargas mayores a 3 Kg.</w:t>
            </w:r>
          </w:p>
        </w:tc>
        <w:tc>
          <w:tcPr>
            <w:tcW w:w="1600" w:type="dxa"/>
            <w:tcBorders>
              <w:top w:val="nil"/>
              <w:left w:val="nil"/>
              <w:bottom w:val="single" w:sz="4" w:space="0" w:color="auto"/>
              <w:right w:val="single" w:sz="4" w:space="0" w:color="auto"/>
            </w:tcBorders>
            <w:shd w:val="clear" w:color="auto" w:fill="auto"/>
            <w:vAlign w:val="center"/>
            <w:hideMark/>
            <w:tcPrChange w:id="877"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0CBEDB04"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NIOSH</w:t>
            </w:r>
          </w:p>
        </w:tc>
        <w:tc>
          <w:tcPr>
            <w:tcW w:w="1600" w:type="dxa"/>
            <w:tcBorders>
              <w:top w:val="nil"/>
              <w:left w:val="nil"/>
              <w:bottom w:val="single" w:sz="4" w:space="0" w:color="auto"/>
              <w:right w:val="single" w:sz="8" w:space="0" w:color="auto"/>
            </w:tcBorders>
            <w:shd w:val="clear" w:color="auto" w:fill="auto"/>
            <w:vAlign w:val="center"/>
            <w:hideMark/>
            <w:tcPrChange w:id="878"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10E4DA22"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Análisis musculoesquelético de espalda</w:t>
            </w:r>
          </w:p>
        </w:tc>
      </w:tr>
      <w:tr w:rsidR="00F54AFC" w:rsidRPr="00F54AFC" w14:paraId="2591DEC8" w14:textId="77777777" w:rsidTr="00F54AFC">
        <w:trPr>
          <w:trHeight w:val="720"/>
          <w:trPrChange w:id="879" w:author="Alywin Hacay Chang" w:date="2016-09-29T15:25:00Z">
            <w:trPr>
              <w:gridAfter w:val="0"/>
              <w:trHeight w:val="72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880"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75DC035D"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Ergonómicos - Movimientos repetitivos</w:t>
            </w:r>
          </w:p>
        </w:tc>
        <w:tc>
          <w:tcPr>
            <w:tcW w:w="2620" w:type="dxa"/>
            <w:tcBorders>
              <w:top w:val="nil"/>
              <w:left w:val="nil"/>
              <w:bottom w:val="single" w:sz="4" w:space="0" w:color="auto"/>
              <w:right w:val="single" w:sz="4" w:space="0" w:color="auto"/>
            </w:tcBorders>
            <w:shd w:val="clear" w:color="auto" w:fill="auto"/>
            <w:vAlign w:val="center"/>
            <w:hideMark/>
            <w:tcPrChange w:id="881"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1479F263" w14:textId="77777777" w:rsidR="00F54AFC" w:rsidRPr="00F71DD5" w:rsidRDefault="00F54AFC" w:rsidP="00F71DD5">
            <w:pPr>
              <w:jc w:val="center"/>
              <w:rPr>
                <w:rFonts w:ascii="Calibri" w:hAnsi="Calibri"/>
                <w:color w:val="000000"/>
                <w:sz w:val="18"/>
                <w:szCs w:val="18"/>
                <w:lang w:eastAsia="es-EC"/>
              </w:rPr>
              <w:pPrChange w:id="882" w:author="Perez, Steeven" w:date="2020-08-06T12:49:00Z">
                <w:pPr/>
              </w:pPrChange>
            </w:pPr>
            <w:r w:rsidRPr="00F71DD5">
              <w:rPr>
                <w:rFonts w:ascii="Calibri" w:hAnsi="Calibri"/>
                <w:color w:val="000000"/>
                <w:sz w:val="18"/>
                <w:szCs w:val="18"/>
                <w:lang w:eastAsia="es-EC"/>
              </w:rPr>
              <w:t>Trabajos con frecuencias repetitivas en ciclos menores a 30 segundos</w:t>
            </w:r>
          </w:p>
        </w:tc>
        <w:tc>
          <w:tcPr>
            <w:tcW w:w="1600" w:type="dxa"/>
            <w:tcBorders>
              <w:top w:val="nil"/>
              <w:left w:val="nil"/>
              <w:bottom w:val="single" w:sz="4" w:space="0" w:color="auto"/>
              <w:right w:val="single" w:sz="4" w:space="0" w:color="auto"/>
            </w:tcBorders>
            <w:shd w:val="clear" w:color="auto" w:fill="auto"/>
            <w:vAlign w:val="center"/>
            <w:hideMark/>
            <w:tcPrChange w:id="883"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25546D26" w14:textId="77777777" w:rsidR="00F54AFC" w:rsidRPr="00F71DD5" w:rsidRDefault="00F54AFC" w:rsidP="00F54AFC">
            <w:pPr>
              <w:jc w:val="center"/>
              <w:rPr>
                <w:rFonts w:ascii="Calibri" w:hAnsi="Calibri"/>
                <w:color w:val="000000"/>
                <w:sz w:val="18"/>
                <w:szCs w:val="18"/>
                <w:lang w:eastAsia="es-EC"/>
              </w:rPr>
            </w:pPr>
            <w:proofErr w:type="spellStart"/>
            <w:r w:rsidRPr="00F71DD5">
              <w:rPr>
                <w:rFonts w:ascii="Calibri" w:hAnsi="Calibri"/>
                <w:color w:val="000000"/>
                <w:sz w:val="18"/>
                <w:szCs w:val="18"/>
                <w:lang w:eastAsia="es-EC"/>
              </w:rPr>
              <w:t>Checklist</w:t>
            </w:r>
            <w:proofErr w:type="spellEnd"/>
            <w:r w:rsidRPr="00F71DD5">
              <w:rPr>
                <w:rFonts w:ascii="Calibri" w:hAnsi="Calibri"/>
                <w:color w:val="000000"/>
                <w:sz w:val="18"/>
                <w:szCs w:val="18"/>
                <w:lang w:eastAsia="es-EC"/>
              </w:rPr>
              <w:t xml:space="preserve"> OCRA</w:t>
            </w:r>
          </w:p>
        </w:tc>
        <w:tc>
          <w:tcPr>
            <w:tcW w:w="1600" w:type="dxa"/>
            <w:tcBorders>
              <w:top w:val="nil"/>
              <w:left w:val="nil"/>
              <w:bottom w:val="single" w:sz="4" w:space="0" w:color="auto"/>
              <w:right w:val="single" w:sz="8" w:space="0" w:color="auto"/>
            </w:tcBorders>
            <w:shd w:val="clear" w:color="auto" w:fill="auto"/>
            <w:vAlign w:val="center"/>
            <w:hideMark/>
            <w:tcPrChange w:id="884"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32EC1296"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física ocupacional</w:t>
            </w:r>
          </w:p>
        </w:tc>
      </w:tr>
      <w:tr w:rsidR="00F54AFC" w:rsidRPr="00F54AFC" w14:paraId="29D8C723" w14:textId="77777777" w:rsidTr="00F54AFC">
        <w:trPr>
          <w:trHeight w:val="480"/>
          <w:trPrChange w:id="885" w:author="Alywin Hacay Chang" w:date="2016-09-29T15:25:00Z">
            <w:trPr>
              <w:gridAfter w:val="0"/>
              <w:trHeight w:val="48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886"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681C73C6"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Ergonómicos - Posiciones forzadas (de pie, sentada, encorvada, acostada)</w:t>
            </w:r>
          </w:p>
        </w:tc>
        <w:tc>
          <w:tcPr>
            <w:tcW w:w="2620" w:type="dxa"/>
            <w:tcBorders>
              <w:top w:val="nil"/>
              <w:left w:val="nil"/>
              <w:bottom w:val="single" w:sz="4" w:space="0" w:color="auto"/>
              <w:right w:val="single" w:sz="4" w:space="0" w:color="auto"/>
            </w:tcBorders>
            <w:shd w:val="clear" w:color="auto" w:fill="auto"/>
            <w:vAlign w:val="center"/>
            <w:hideMark/>
            <w:tcPrChange w:id="887"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269259F5" w14:textId="77777777" w:rsidR="00F54AFC" w:rsidRPr="00F71DD5" w:rsidRDefault="00F54AFC" w:rsidP="00F71DD5">
            <w:pPr>
              <w:jc w:val="center"/>
              <w:rPr>
                <w:rFonts w:ascii="Calibri" w:hAnsi="Calibri"/>
                <w:color w:val="000000"/>
                <w:sz w:val="18"/>
                <w:szCs w:val="18"/>
                <w:lang w:eastAsia="es-EC"/>
              </w:rPr>
              <w:pPrChange w:id="888" w:author="Perez, Steeven" w:date="2020-08-06T12:49:00Z">
                <w:pPr/>
              </w:pPrChange>
            </w:pPr>
            <w:r w:rsidRPr="00F71DD5">
              <w:rPr>
                <w:rFonts w:ascii="Calibri" w:hAnsi="Calibri"/>
                <w:color w:val="000000"/>
                <w:sz w:val="18"/>
                <w:szCs w:val="18"/>
                <w:lang w:eastAsia="es-EC"/>
              </w:rPr>
              <w:t>Trabajos con posturas corporales de riesgo</w:t>
            </w:r>
          </w:p>
        </w:tc>
        <w:tc>
          <w:tcPr>
            <w:tcW w:w="1600" w:type="dxa"/>
            <w:tcBorders>
              <w:top w:val="nil"/>
              <w:left w:val="nil"/>
              <w:bottom w:val="single" w:sz="4" w:space="0" w:color="auto"/>
              <w:right w:val="single" w:sz="4" w:space="0" w:color="auto"/>
            </w:tcBorders>
            <w:shd w:val="clear" w:color="auto" w:fill="auto"/>
            <w:vAlign w:val="center"/>
            <w:hideMark/>
            <w:tcPrChange w:id="889"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5791DC7A"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RULA</w:t>
            </w:r>
          </w:p>
        </w:tc>
        <w:tc>
          <w:tcPr>
            <w:tcW w:w="1600" w:type="dxa"/>
            <w:tcBorders>
              <w:top w:val="nil"/>
              <w:left w:val="nil"/>
              <w:bottom w:val="single" w:sz="4" w:space="0" w:color="auto"/>
              <w:right w:val="single" w:sz="8" w:space="0" w:color="auto"/>
            </w:tcBorders>
            <w:shd w:val="clear" w:color="auto" w:fill="auto"/>
            <w:vAlign w:val="center"/>
            <w:hideMark/>
            <w:tcPrChange w:id="890"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11C4114F"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física ocupacional</w:t>
            </w:r>
          </w:p>
        </w:tc>
      </w:tr>
      <w:tr w:rsidR="00F54AFC" w:rsidRPr="00F54AFC" w14:paraId="48BDF463" w14:textId="77777777" w:rsidTr="00F54AFC">
        <w:trPr>
          <w:trHeight w:val="720"/>
          <w:trPrChange w:id="891" w:author="Alywin Hacay Chang" w:date="2016-09-29T15:25:00Z">
            <w:trPr>
              <w:gridAfter w:val="0"/>
              <w:trHeight w:val="72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892"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7C5C4F78"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Ergonómicos - Sobreesfuerzo físico</w:t>
            </w:r>
          </w:p>
        </w:tc>
        <w:tc>
          <w:tcPr>
            <w:tcW w:w="2620" w:type="dxa"/>
            <w:tcBorders>
              <w:top w:val="nil"/>
              <w:left w:val="nil"/>
              <w:bottom w:val="single" w:sz="4" w:space="0" w:color="auto"/>
              <w:right w:val="single" w:sz="4" w:space="0" w:color="auto"/>
            </w:tcBorders>
            <w:shd w:val="clear" w:color="auto" w:fill="auto"/>
            <w:vAlign w:val="center"/>
            <w:hideMark/>
            <w:tcPrChange w:id="893"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7C61B2EA" w14:textId="77777777" w:rsidR="00F54AFC" w:rsidRPr="00F71DD5" w:rsidRDefault="00F54AFC" w:rsidP="00F71DD5">
            <w:pPr>
              <w:jc w:val="center"/>
              <w:rPr>
                <w:rFonts w:ascii="Calibri" w:hAnsi="Calibri"/>
                <w:color w:val="000000"/>
                <w:sz w:val="18"/>
                <w:szCs w:val="18"/>
                <w:lang w:eastAsia="es-EC"/>
              </w:rPr>
              <w:pPrChange w:id="894"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auto" w:fill="auto"/>
            <w:vAlign w:val="center"/>
            <w:hideMark/>
            <w:tcPrChange w:id="895"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4B19B2D1"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Observación general de puesto de trabajo</w:t>
            </w:r>
          </w:p>
        </w:tc>
        <w:tc>
          <w:tcPr>
            <w:tcW w:w="1600" w:type="dxa"/>
            <w:tcBorders>
              <w:top w:val="nil"/>
              <w:left w:val="nil"/>
              <w:bottom w:val="single" w:sz="4" w:space="0" w:color="auto"/>
              <w:right w:val="single" w:sz="8" w:space="0" w:color="auto"/>
            </w:tcBorders>
            <w:shd w:val="clear" w:color="auto" w:fill="auto"/>
            <w:vAlign w:val="center"/>
            <w:hideMark/>
            <w:tcPrChange w:id="896"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33EDE6D9"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física ocupacional</w:t>
            </w:r>
          </w:p>
        </w:tc>
      </w:tr>
      <w:tr w:rsidR="00F54AFC" w:rsidRPr="00F54AFC" w14:paraId="590E2B79" w14:textId="77777777" w:rsidTr="00F54AFC">
        <w:trPr>
          <w:trHeight w:val="735"/>
          <w:trPrChange w:id="897" w:author="Alywin Hacay Chang" w:date="2016-09-29T15:25:00Z">
            <w:trPr>
              <w:gridAfter w:val="0"/>
              <w:trHeight w:val="735"/>
            </w:trPr>
          </w:trPrChange>
        </w:trPr>
        <w:tc>
          <w:tcPr>
            <w:tcW w:w="3544" w:type="dxa"/>
            <w:tcBorders>
              <w:top w:val="nil"/>
              <w:left w:val="single" w:sz="8" w:space="0" w:color="auto"/>
              <w:bottom w:val="nil"/>
              <w:right w:val="single" w:sz="4" w:space="0" w:color="auto"/>
            </w:tcBorders>
            <w:shd w:val="clear" w:color="000000" w:fill="FFFFFF"/>
            <w:vAlign w:val="center"/>
            <w:hideMark/>
            <w:tcPrChange w:id="898" w:author="Alywin Hacay Chang" w:date="2016-09-29T15:25:00Z">
              <w:tcPr>
                <w:tcW w:w="3544" w:type="dxa"/>
                <w:tcBorders>
                  <w:top w:val="nil"/>
                  <w:left w:val="single" w:sz="8" w:space="0" w:color="auto"/>
                  <w:bottom w:val="nil"/>
                  <w:right w:val="single" w:sz="4" w:space="0" w:color="auto"/>
                </w:tcBorders>
                <w:shd w:val="clear" w:color="000000" w:fill="FFFFFF"/>
                <w:vAlign w:val="center"/>
                <w:hideMark/>
              </w:tcPr>
            </w:tcPrChange>
          </w:tcPr>
          <w:p w14:paraId="3A5566D6"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lastRenderedPageBreak/>
              <w:t>Ergonómicos - Uso de pantalla de visualización de datos</w:t>
            </w:r>
          </w:p>
        </w:tc>
        <w:tc>
          <w:tcPr>
            <w:tcW w:w="2620" w:type="dxa"/>
            <w:tcBorders>
              <w:top w:val="nil"/>
              <w:left w:val="nil"/>
              <w:bottom w:val="nil"/>
              <w:right w:val="single" w:sz="4" w:space="0" w:color="auto"/>
            </w:tcBorders>
            <w:shd w:val="clear" w:color="auto" w:fill="auto"/>
            <w:vAlign w:val="center"/>
            <w:hideMark/>
            <w:tcPrChange w:id="899" w:author="Alywin Hacay Chang" w:date="2016-09-29T15:25:00Z">
              <w:tcPr>
                <w:tcW w:w="2620" w:type="dxa"/>
                <w:gridSpan w:val="2"/>
                <w:tcBorders>
                  <w:top w:val="nil"/>
                  <w:left w:val="nil"/>
                  <w:bottom w:val="nil"/>
                  <w:right w:val="single" w:sz="4" w:space="0" w:color="auto"/>
                </w:tcBorders>
                <w:shd w:val="clear" w:color="auto" w:fill="auto"/>
                <w:vAlign w:val="center"/>
                <w:hideMark/>
              </w:tcPr>
            </w:tcPrChange>
          </w:tcPr>
          <w:p w14:paraId="7956F6A8" w14:textId="77777777" w:rsidR="00F54AFC" w:rsidRPr="00F71DD5" w:rsidRDefault="00F54AFC" w:rsidP="00F71DD5">
            <w:pPr>
              <w:jc w:val="center"/>
              <w:rPr>
                <w:rFonts w:ascii="Calibri" w:hAnsi="Calibri"/>
                <w:color w:val="000000"/>
                <w:sz w:val="18"/>
                <w:szCs w:val="18"/>
                <w:lang w:eastAsia="es-EC"/>
              </w:rPr>
              <w:pPrChange w:id="900" w:author="Perez, Steeven" w:date="2020-08-06T12:49:00Z">
                <w:pPr/>
              </w:pPrChange>
            </w:pPr>
            <w:r w:rsidRPr="00F71DD5">
              <w:rPr>
                <w:rFonts w:ascii="Calibri" w:hAnsi="Calibri"/>
                <w:color w:val="000000"/>
                <w:sz w:val="18"/>
                <w:szCs w:val="18"/>
                <w:lang w:eastAsia="es-EC"/>
              </w:rPr>
              <w:t>Trabajos con computadores y equipos de procesamiento de datos</w:t>
            </w:r>
          </w:p>
        </w:tc>
        <w:tc>
          <w:tcPr>
            <w:tcW w:w="1600" w:type="dxa"/>
            <w:tcBorders>
              <w:top w:val="nil"/>
              <w:left w:val="nil"/>
              <w:bottom w:val="nil"/>
              <w:right w:val="single" w:sz="4" w:space="0" w:color="auto"/>
            </w:tcBorders>
            <w:shd w:val="clear" w:color="auto" w:fill="auto"/>
            <w:vAlign w:val="center"/>
            <w:hideMark/>
            <w:tcPrChange w:id="901" w:author="Alywin Hacay Chang" w:date="2016-09-29T15:25:00Z">
              <w:tcPr>
                <w:tcW w:w="1600" w:type="dxa"/>
                <w:gridSpan w:val="2"/>
                <w:tcBorders>
                  <w:top w:val="nil"/>
                  <w:left w:val="nil"/>
                  <w:bottom w:val="nil"/>
                  <w:right w:val="single" w:sz="4" w:space="0" w:color="auto"/>
                </w:tcBorders>
                <w:shd w:val="clear" w:color="auto" w:fill="auto"/>
                <w:vAlign w:val="center"/>
                <w:hideMark/>
              </w:tcPr>
            </w:tcPrChange>
          </w:tcPr>
          <w:p w14:paraId="18417FD9"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RULA OFFICE</w:t>
            </w:r>
          </w:p>
        </w:tc>
        <w:tc>
          <w:tcPr>
            <w:tcW w:w="1600" w:type="dxa"/>
            <w:tcBorders>
              <w:top w:val="nil"/>
              <w:left w:val="nil"/>
              <w:bottom w:val="nil"/>
              <w:right w:val="single" w:sz="8" w:space="0" w:color="auto"/>
            </w:tcBorders>
            <w:shd w:val="clear" w:color="auto" w:fill="auto"/>
            <w:vAlign w:val="center"/>
            <w:hideMark/>
            <w:tcPrChange w:id="902" w:author="Alywin Hacay Chang" w:date="2016-09-29T15:25:00Z">
              <w:tcPr>
                <w:tcW w:w="1600" w:type="dxa"/>
                <w:gridSpan w:val="2"/>
                <w:tcBorders>
                  <w:top w:val="nil"/>
                  <w:left w:val="nil"/>
                  <w:bottom w:val="nil"/>
                  <w:right w:val="single" w:sz="8" w:space="0" w:color="auto"/>
                </w:tcBorders>
                <w:shd w:val="clear" w:color="auto" w:fill="auto"/>
                <w:vAlign w:val="center"/>
                <w:hideMark/>
              </w:tcPr>
            </w:tcPrChange>
          </w:tcPr>
          <w:p w14:paraId="23D26234"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física ocupacional</w:t>
            </w:r>
          </w:p>
        </w:tc>
      </w:tr>
      <w:tr w:rsidR="00F54AFC" w:rsidRPr="00F54AFC" w14:paraId="350E312C" w14:textId="77777777" w:rsidTr="00F54AFC">
        <w:tblPrEx>
          <w:tblPrExChange w:id="903" w:author="Alywin Hacay Chang" w:date="2016-09-29T15:25:00Z">
            <w:tblPrEx>
              <w:tblW w:w="10180" w:type="dxa"/>
            </w:tblPrEx>
          </w:tblPrExChange>
        </w:tblPrEx>
        <w:trPr>
          <w:trHeight w:val="480"/>
          <w:trPrChange w:id="904" w:author="Alywin Hacay Chang" w:date="2016-09-29T15:25:00Z">
            <w:trPr>
              <w:trHeight w:val="480"/>
            </w:trPr>
          </w:trPrChange>
        </w:trPr>
        <w:tc>
          <w:tcPr>
            <w:tcW w:w="3544" w:type="dxa"/>
            <w:tcBorders>
              <w:top w:val="single" w:sz="8" w:space="0" w:color="auto"/>
              <w:left w:val="single" w:sz="8" w:space="0" w:color="auto"/>
              <w:bottom w:val="single" w:sz="4" w:space="0" w:color="auto"/>
              <w:right w:val="single" w:sz="4" w:space="0" w:color="auto"/>
            </w:tcBorders>
            <w:shd w:val="clear" w:color="000000" w:fill="F2F2F2"/>
            <w:vAlign w:val="center"/>
            <w:hideMark/>
            <w:tcPrChange w:id="905" w:author="Alywin Hacay Chang" w:date="2016-09-29T15:25:00Z">
              <w:tcPr>
                <w:tcW w:w="4360" w:type="dxa"/>
                <w:gridSpan w:val="2"/>
                <w:tcBorders>
                  <w:top w:val="single" w:sz="8" w:space="0" w:color="auto"/>
                  <w:left w:val="single" w:sz="8" w:space="0" w:color="auto"/>
                  <w:bottom w:val="single" w:sz="4" w:space="0" w:color="auto"/>
                  <w:right w:val="single" w:sz="4" w:space="0" w:color="auto"/>
                </w:tcBorders>
                <w:shd w:val="clear" w:color="000000" w:fill="F2F2F2"/>
                <w:vAlign w:val="center"/>
                <w:hideMark/>
              </w:tcPr>
            </w:tcPrChange>
          </w:tcPr>
          <w:p w14:paraId="0FA69ED8"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Caída de objetos</w:t>
            </w:r>
          </w:p>
        </w:tc>
        <w:tc>
          <w:tcPr>
            <w:tcW w:w="2620" w:type="dxa"/>
            <w:tcBorders>
              <w:top w:val="single" w:sz="8" w:space="0" w:color="auto"/>
              <w:left w:val="nil"/>
              <w:bottom w:val="single" w:sz="4" w:space="0" w:color="auto"/>
              <w:right w:val="single" w:sz="4" w:space="0" w:color="auto"/>
            </w:tcBorders>
            <w:shd w:val="clear" w:color="000000" w:fill="F2F2F2"/>
            <w:vAlign w:val="center"/>
            <w:hideMark/>
            <w:tcPrChange w:id="906" w:author="Alywin Hacay Chang" w:date="2016-09-29T15:25:00Z">
              <w:tcPr>
                <w:tcW w:w="2620" w:type="dxa"/>
                <w:gridSpan w:val="2"/>
                <w:tcBorders>
                  <w:top w:val="single" w:sz="8" w:space="0" w:color="auto"/>
                  <w:left w:val="nil"/>
                  <w:bottom w:val="single" w:sz="4" w:space="0" w:color="auto"/>
                  <w:right w:val="single" w:sz="4" w:space="0" w:color="auto"/>
                </w:tcBorders>
                <w:shd w:val="clear" w:color="000000" w:fill="F2F2F2"/>
                <w:vAlign w:val="center"/>
                <w:hideMark/>
              </w:tcPr>
            </w:tcPrChange>
          </w:tcPr>
          <w:p w14:paraId="06288ECD" w14:textId="77777777" w:rsidR="00F54AFC" w:rsidRPr="00F71DD5" w:rsidRDefault="00F54AFC" w:rsidP="00F71DD5">
            <w:pPr>
              <w:jc w:val="center"/>
              <w:rPr>
                <w:rFonts w:ascii="Calibri" w:hAnsi="Calibri"/>
                <w:color w:val="000000"/>
                <w:sz w:val="18"/>
                <w:szCs w:val="18"/>
                <w:lang w:eastAsia="es-EC"/>
              </w:rPr>
              <w:pPrChange w:id="907"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single" w:sz="8" w:space="0" w:color="auto"/>
              <w:left w:val="nil"/>
              <w:bottom w:val="single" w:sz="4" w:space="0" w:color="auto"/>
              <w:right w:val="single" w:sz="4" w:space="0" w:color="auto"/>
            </w:tcBorders>
            <w:shd w:val="clear" w:color="000000" w:fill="F2F2F2"/>
            <w:vAlign w:val="center"/>
            <w:hideMark/>
            <w:tcPrChange w:id="908" w:author="Alywin Hacay Chang" w:date="2016-09-29T15:25:00Z">
              <w:tcPr>
                <w:tcW w:w="1600" w:type="dxa"/>
                <w:gridSpan w:val="2"/>
                <w:tcBorders>
                  <w:top w:val="single" w:sz="8" w:space="0" w:color="auto"/>
                  <w:left w:val="nil"/>
                  <w:bottom w:val="single" w:sz="4" w:space="0" w:color="auto"/>
                  <w:right w:val="single" w:sz="4" w:space="0" w:color="auto"/>
                </w:tcBorders>
                <w:shd w:val="clear" w:color="000000" w:fill="F2F2F2"/>
                <w:vAlign w:val="center"/>
                <w:hideMark/>
              </w:tcPr>
            </w:tcPrChange>
          </w:tcPr>
          <w:p w14:paraId="5CFB0924"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single" w:sz="8" w:space="0" w:color="auto"/>
              <w:left w:val="nil"/>
              <w:bottom w:val="single" w:sz="4" w:space="0" w:color="auto"/>
              <w:right w:val="single" w:sz="8" w:space="0" w:color="auto"/>
            </w:tcBorders>
            <w:shd w:val="clear" w:color="000000" w:fill="F2F2F2"/>
            <w:vAlign w:val="center"/>
            <w:hideMark/>
            <w:tcPrChange w:id="909" w:author="Alywin Hacay Chang" w:date="2016-09-29T15:25:00Z">
              <w:tcPr>
                <w:tcW w:w="1600" w:type="dxa"/>
                <w:gridSpan w:val="2"/>
                <w:tcBorders>
                  <w:top w:val="single" w:sz="8" w:space="0" w:color="auto"/>
                  <w:left w:val="nil"/>
                  <w:bottom w:val="single" w:sz="4" w:space="0" w:color="auto"/>
                  <w:right w:val="single" w:sz="8" w:space="0" w:color="auto"/>
                </w:tcBorders>
                <w:shd w:val="clear" w:color="000000" w:fill="F2F2F2"/>
                <w:vAlign w:val="center"/>
                <w:hideMark/>
              </w:tcPr>
            </w:tcPrChange>
          </w:tcPr>
          <w:p w14:paraId="259A8C89"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68C8ACEC" w14:textId="77777777" w:rsidTr="00F54AFC">
        <w:tblPrEx>
          <w:tblPrExChange w:id="910" w:author="Alywin Hacay Chang" w:date="2016-09-29T15:25:00Z">
            <w:tblPrEx>
              <w:tblW w:w="10180" w:type="dxa"/>
            </w:tblPrEx>
          </w:tblPrExChange>
        </w:tblPrEx>
        <w:trPr>
          <w:trHeight w:val="480"/>
          <w:trPrChange w:id="911"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12"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7C8130CF"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Cambios bruscos/permanentes de temperatura</w:t>
            </w:r>
          </w:p>
        </w:tc>
        <w:tc>
          <w:tcPr>
            <w:tcW w:w="2620" w:type="dxa"/>
            <w:tcBorders>
              <w:top w:val="nil"/>
              <w:left w:val="nil"/>
              <w:bottom w:val="single" w:sz="4" w:space="0" w:color="auto"/>
              <w:right w:val="single" w:sz="4" w:space="0" w:color="auto"/>
            </w:tcBorders>
            <w:shd w:val="clear" w:color="000000" w:fill="F2F2F2"/>
            <w:vAlign w:val="center"/>
            <w:hideMark/>
            <w:tcPrChange w:id="913"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033A6E83" w14:textId="77777777" w:rsidR="00F54AFC" w:rsidRPr="00F71DD5" w:rsidRDefault="00F54AFC" w:rsidP="00F71DD5">
            <w:pPr>
              <w:jc w:val="center"/>
              <w:rPr>
                <w:rFonts w:ascii="Calibri" w:hAnsi="Calibri"/>
                <w:color w:val="000000"/>
                <w:sz w:val="18"/>
                <w:szCs w:val="18"/>
                <w:lang w:eastAsia="es-EC"/>
              </w:rPr>
              <w:pPrChange w:id="914" w:author="Perez, Steeven" w:date="2020-08-06T12:49:00Z">
                <w:pPr/>
              </w:pPrChange>
            </w:pPr>
            <w:r w:rsidRPr="00F71DD5">
              <w:rPr>
                <w:rFonts w:ascii="Calibri" w:hAnsi="Calibri"/>
                <w:color w:val="000000"/>
                <w:sz w:val="18"/>
                <w:szCs w:val="18"/>
                <w:lang w:eastAsia="es-EC"/>
              </w:rPr>
              <w:t>Trabajo en áreas de alta temperatura y humedad</w:t>
            </w:r>
          </w:p>
        </w:tc>
        <w:tc>
          <w:tcPr>
            <w:tcW w:w="1600" w:type="dxa"/>
            <w:tcBorders>
              <w:top w:val="nil"/>
              <w:left w:val="nil"/>
              <w:bottom w:val="single" w:sz="4" w:space="0" w:color="auto"/>
              <w:right w:val="single" w:sz="4" w:space="0" w:color="auto"/>
            </w:tcBorders>
            <w:shd w:val="clear" w:color="000000" w:fill="F2F2F2"/>
            <w:vAlign w:val="center"/>
            <w:hideMark/>
            <w:tcPrChange w:id="915"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73AE4E0F"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Medición de Stress Térmico</w:t>
            </w:r>
          </w:p>
        </w:tc>
        <w:tc>
          <w:tcPr>
            <w:tcW w:w="1600" w:type="dxa"/>
            <w:tcBorders>
              <w:top w:val="nil"/>
              <w:left w:val="nil"/>
              <w:bottom w:val="single" w:sz="4" w:space="0" w:color="auto"/>
              <w:right w:val="single" w:sz="8" w:space="0" w:color="auto"/>
            </w:tcBorders>
            <w:shd w:val="clear" w:color="000000" w:fill="F2F2F2"/>
            <w:vAlign w:val="center"/>
            <w:hideMark/>
            <w:tcPrChange w:id="916"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00F597AE"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2FFE07EF" w14:textId="77777777" w:rsidTr="00F54AFC">
        <w:tblPrEx>
          <w:tblPrExChange w:id="917" w:author="Alywin Hacay Chang" w:date="2016-09-29T15:25:00Z">
            <w:tblPrEx>
              <w:tblW w:w="10180" w:type="dxa"/>
            </w:tblPrEx>
          </w:tblPrExChange>
        </w:tblPrEx>
        <w:trPr>
          <w:trHeight w:val="480"/>
          <w:trPrChange w:id="918"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19"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759EDB35"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Contacto con electricidad (directo/indirecto)</w:t>
            </w:r>
          </w:p>
        </w:tc>
        <w:tc>
          <w:tcPr>
            <w:tcW w:w="2620" w:type="dxa"/>
            <w:tcBorders>
              <w:top w:val="nil"/>
              <w:left w:val="nil"/>
              <w:bottom w:val="single" w:sz="4" w:space="0" w:color="auto"/>
              <w:right w:val="single" w:sz="4" w:space="0" w:color="auto"/>
            </w:tcBorders>
            <w:shd w:val="clear" w:color="000000" w:fill="F2F2F2"/>
            <w:vAlign w:val="center"/>
            <w:hideMark/>
            <w:tcPrChange w:id="920"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6A4C871F" w14:textId="77777777" w:rsidR="00F54AFC" w:rsidRPr="00F71DD5" w:rsidRDefault="00F54AFC" w:rsidP="00F71DD5">
            <w:pPr>
              <w:jc w:val="center"/>
              <w:rPr>
                <w:rFonts w:ascii="Calibri" w:hAnsi="Calibri"/>
                <w:color w:val="000000"/>
                <w:sz w:val="18"/>
                <w:szCs w:val="18"/>
                <w:lang w:eastAsia="es-EC"/>
              </w:rPr>
              <w:pPrChange w:id="921" w:author="Perez, Steeven" w:date="2020-08-06T12:49:00Z">
                <w:pPr/>
              </w:pPrChange>
            </w:pPr>
            <w:r w:rsidRPr="00F71DD5">
              <w:rPr>
                <w:rFonts w:ascii="Calibri" w:hAnsi="Calibri"/>
                <w:color w:val="000000"/>
                <w:sz w:val="18"/>
                <w:szCs w:val="18"/>
                <w:lang w:eastAsia="es-EC"/>
              </w:rPr>
              <w:t>Trabajos con equipos eléctricos</w:t>
            </w:r>
          </w:p>
        </w:tc>
        <w:tc>
          <w:tcPr>
            <w:tcW w:w="1600" w:type="dxa"/>
            <w:tcBorders>
              <w:top w:val="nil"/>
              <w:left w:val="nil"/>
              <w:bottom w:val="single" w:sz="4" w:space="0" w:color="auto"/>
              <w:right w:val="single" w:sz="4" w:space="0" w:color="auto"/>
            </w:tcBorders>
            <w:shd w:val="clear" w:color="000000" w:fill="F2F2F2"/>
            <w:vAlign w:val="center"/>
            <w:hideMark/>
            <w:tcPrChange w:id="922"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14E8AEAB"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Inspección de equipo</w:t>
            </w:r>
          </w:p>
        </w:tc>
        <w:tc>
          <w:tcPr>
            <w:tcW w:w="1600" w:type="dxa"/>
            <w:tcBorders>
              <w:top w:val="nil"/>
              <w:left w:val="nil"/>
              <w:bottom w:val="single" w:sz="4" w:space="0" w:color="auto"/>
              <w:right w:val="single" w:sz="8" w:space="0" w:color="auto"/>
            </w:tcBorders>
            <w:shd w:val="clear" w:color="000000" w:fill="F2F2F2"/>
            <w:vAlign w:val="center"/>
            <w:hideMark/>
            <w:tcPrChange w:id="923"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3D819A02"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20832A17" w14:textId="77777777" w:rsidTr="00F54AFC">
        <w:tblPrEx>
          <w:tblPrExChange w:id="924" w:author="Alywin Hacay Chang" w:date="2016-09-29T15:25:00Z">
            <w:tblPrEx>
              <w:tblW w:w="10180" w:type="dxa"/>
            </w:tblPrEx>
          </w:tblPrExChange>
        </w:tblPrEx>
        <w:trPr>
          <w:trHeight w:val="480"/>
          <w:trPrChange w:id="925"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26"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3F83210F"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Contacto con superficies calientes/frías</w:t>
            </w:r>
          </w:p>
        </w:tc>
        <w:tc>
          <w:tcPr>
            <w:tcW w:w="2620" w:type="dxa"/>
            <w:tcBorders>
              <w:top w:val="nil"/>
              <w:left w:val="nil"/>
              <w:bottom w:val="single" w:sz="4" w:space="0" w:color="auto"/>
              <w:right w:val="single" w:sz="4" w:space="0" w:color="auto"/>
            </w:tcBorders>
            <w:shd w:val="clear" w:color="000000" w:fill="F2F2F2"/>
            <w:vAlign w:val="center"/>
            <w:hideMark/>
            <w:tcPrChange w:id="927"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24980FFF" w14:textId="77777777" w:rsidR="00F54AFC" w:rsidRPr="00F71DD5" w:rsidRDefault="00F54AFC" w:rsidP="00F71DD5">
            <w:pPr>
              <w:jc w:val="center"/>
              <w:rPr>
                <w:rFonts w:ascii="Calibri" w:hAnsi="Calibri"/>
                <w:color w:val="000000"/>
                <w:sz w:val="18"/>
                <w:szCs w:val="18"/>
                <w:lang w:eastAsia="es-EC"/>
              </w:rPr>
              <w:pPrChange w:id="928" w:author="Perez, Steeven" w:date="2020-08-06T12:49:00Z">
                <w:pPr/>
              </w:pPrChange>
            </w:pPr>
            <w:r w:rsidRPr="00F71DD5">
              <w:rPr>
                <w:rFonts w:ascii="Calibri" w:hAnsi="Calibri"/>
                <w:color w:val="000000"/>
                <w:sz w:val="18"/>
                <w:szCs w:val="18"/>
                <w:lang w:eastAsia="es-EC"/>
              </w:rPr>
              <w:t>Operaciones con superficies calientes</w:t>
            </w:r>
          </w:p>
        </w:tc>
        <w:tc>
          <w:tcPr>
            <w:tcW w:w="1600" w:type="dxa"/>
            <w:tcBorders>
              <w:top w:val="nil"/>
              <w:left w:val="nil"/>
              <w:bottom w:val="single" w:sz="4" w:space="0" w:color="auto"/>
              <w:right w:val="single" w:sz="4" w:space="0" w:color="auto"/>
            </w:tcBorders>
            <w:shd w:val="clear" w:color="000000" w:fill="F2F2F2"/>
            <w:vAlign w:val="center"/>
            <w:hideMark/>
            <w:tcPrChange w:id="929"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78AA716A"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930"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3DCDF029"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442414ED" w14:textId="77777777" w:rsidTr="00F54AFC">
        <w:tblPrEx>
          <w:tblPrExChange w:id="931" w:author="Alywin Hacay Chang" w:date="2016-09-29T15:25:00Z">
            <w:tblPrEx>
              <w:tblW w:w="10180" w:type="dxa"/>
            </w:tblPrEx>
          </w:tblPrExChange>
        </w:tblPrEx>
        <w:trPr>
          <w:trHeight w:val="480"/>
          <w:trPrChange w:id="932"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33"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62F27BFC"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Desorden</w:t>
            </w:r>
          </w:p>
        </w:tc>
        <w:tc>
          <w:tcPr>
            <w:tcW w:w="2620" w:type="dxa"/>
            <w:tcBorders>
              <w:top w:val="nil"/>
              <w:left w:val="nil"/>
              <w:bottom w:val="single" w:sz="4" w:space="0" w:color="auto"/>
              <w:right w:val="single" w:sz="4" w:space="0" w:color="auto"/>
            </w:tcBorders>
            <w:shd w:val="clear" w:color="000000" w:fill="F2F2F2"/>
            <w:vAlign w:val="center"/>
            <w:hideMark/>
            <w:tcPrChange w:id="934"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0B8B6544" w14:textId="77777777" w:rsidR="00F54AFC" w:rsidRPr="00F71DD5" w:rsidRDefault="00F54AFC" w:rsidP="00F71DD5">
            <w:pPr>
              <w:jc w:val="center"/>
              <w:rPr>
                <w:rFonts w:ascii="Calibri" w:hAnsi="Calibri"/>
                <w:color w:val="000000"/>
                <w:sz w:val="18"/>
                <w:szCs w:val="18"/>
                <w:lang w:eastAsia="es-EC"/>
              </w:rPr>
              <w:pPrChange w:id="935"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000000" w:fill="F2F2F2"/>
            <w:vAlign w:val="center"/>
            <w:hideMark/>
            <w:tcPrChange w:id="936"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7DB898B2"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937"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2DC6F14E"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25649E79" w14:textId="77777777" w:rsidTr="00F54AFC">
        <w:tblPrEx>
          <w:tblPrExChange w:id="938" w:author="Alywin Hacay Chang" w:date="2016-09-29T15:25:00Z">
            <w:tblPrEx>
              <w:tblW w:w="10180" w:type="dxa"/>
            </w:tblPrEx>
          </w:tblPrExChange>
        </w:tblPrEx>
        <w:trPr>
          <w:trHeight w:val="480"/>
          <w:trPrChange w:id="939"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40"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3743AEE6"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Desplazamiento en medios de transporte (terrestre, aéreo o fluvial)</w:t>
            </w:r>
          </w:p>
        </w:tc>
        <w:tc>
          <w:tcPr>
            <w:tcW w:w="2620" w:type="dxa"/>
            <w:tcBorders>
              <w:top w:val="nil"/>
              <w:left w:val="nil"/>
              <w:bottom w:val="single" w:sz="4" w:space="0" w:color="auto"/>
              <w:right w:val="single" w:sz="4" w:space="0" w:color="auto"/>
            </w:tcBorders>
            <w:shd w:val="clear" w:color="000000" w:fill="F2F2F2"/>
            <w:vAlign w:val="center"/>
            <w:hideMark/>
            <w:tcPrChange w:id="941"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3A998F7D" w14:textId="77777777" w:rsidR="00F54AFC" w:rsidRPr="00F71DD5" w:rsidRDefault="00F54AFC" w:rsidP="00F71DD5">
            <w:pPr>
              <w:jc w:val="center"/>
              <w:rPr>
                <w:rFonts w:ascii="Calibri" w:hAnsi="Calibri"/>
                <w:color w:val="000000"/>
                <w:sz w:val="18"/>
                <w:szCs w:val="18"/>
                <w:lang w:eastAsia="es-EC"/>
              </w:rPr>
              <w:pPrChange w:id="942"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000000" w:fill="F2F2F2"/>
            <w:vAlign w:val="center"/>
            <w:hideMark/>
            <w:tcPrChange w:id="943"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30227166"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944"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3465185E"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6724151B" w14:textId="77777777" w:rsidTr="00F54AFC">
        <w:tblPrEx>
          <w:tblPrExChange w:id="945" w:author="Alywin Hacay Chang" w:date="2016-09-29T15:25:00Z">
            <w:tblPrEx>
              <w:tblW w:w="10180" w:type="dxa"/>
            </w:tblPrEx>
          </w:tblPrExChange>
        </w:tblPrEx>
        <w:trPr>
          <w:trHeight w:val="480"/>
          <w:trPrChange w:id="946"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47"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20205702"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Desplomes, derrumbes de objetos/materiales</w:t>
            </w:r>
          </w:p>
        </w:tc>
        <w:tc>
          <w:tcPr>
            <w:tcW w:w="2620" w:type="dxa"/>
            <w:tcBorders>
              <w:top w:val="nil"/>
              <w:left w:val="nil"/>
              <w:bottom w:val="single" w:sz="4" w:space="0" w:color="auto"/>
              <w:right w:val="single" w:sz="4" w:space="0" w:color="auto"/>
            </w:tcBorders>
            <w:shd w:val="clear" w:color="000000" w:fill="F2F2F2"/>
            <w:vAlign w:val="center"/>
            <w:hideMark/>
            <w:tcPrChange w:id="948"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13B6B368" w14:textId="77777777" w:rsidR="00F54AFC" w:rsidRPr="00F71DD5" w:rsidRDefault="00F54AFC" w:rsidP="00F71DD5">
            <w:pPr>
              <w:jc w:val="center"/>
              <w:rPr>
                <w:rFonts w:ascii="Calibri" w:hAnsi="Calibri"/>
                <w:color w:val="000000"/>
                <w:sz w:val="18"/>
                <w:szCs w:val="18"/>
                <w:lang w:eastAsia="es-EC"/>
              </w:rPr>
              <w:pPrChange w:id="949" w:author="Perez, Steeven" w:date="2020-08-06T12:49:00Z">
                <w:pPr/>
              </w:pPrChange>
            </w:pPr>
            <w:proofErr w:type="spellStart"/>
            <w:r w:rsidRPr="00F71DD5">
              <w:rPr>
                <w:rFonts w:ascii="Calibri" w:hAnsi="Calibri"/>
                <w:color w:val="000000"/>
                <w:sz w:val="18"/>
                <w:szCs w:val="18"/>
                <w:lang w:eastAsia="es-EC"/>
              </w:rPr>
              <w:t>Izaje</w:t>
            </w:r>
            <w:proofErr w:type="spellEnd"/>
            <w:r w:rsidRPr="00F71DD5">
              <w:rPr>
                <w:rFonts w:ascii="Calibri" w:hAnsi="Calibri"/>
                <w:color w:val="000000"/>
                <w:sz w:val="18"/>
                <w:szCs w:val="18"/>
                <w:lang w:eastAsia="es-EC"/>
              </w:rPr>
              <w:t xml:space="preserve"> de carga</w:t>
            </w:r>
          </w:p>
        </w:tc>
        <w:tc>
          <w:tcPr>
            <w:tcW w:w="1600" w:type="dxa"/>
            <w:tcBorders>
              <w:top w:val="nil"/>
              <w:left w:val="nil"/>
              <w:bottom w:val="single" w:sz="4" w:space="0" w:color="auto"/>
              <w:right w:val="single" w:sz="4" w:space="0" w:color="auto"/>
            </w:tcBorders>
            <w:shd w:val="clear" w:color="000000" w:fill="F2F2F2"/>
            <w:vAlign w:val="center"/>
            <w:hideMark/>
            <w:tcPrChange w:id="950"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630D61CA"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951"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136D6764"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53669AB7" w14:textId="77777777" w:rsidTr="00F54AFC">
        <w:tblPrEx>
          <w:tblPrExChange w:id="952" w:author="Alywin Hacay Chang" w:date="2016-09-29T15:25:00Z">
            <w:tblPrEx>
              <w:tblW w:w="10180" w:type="dxa"/>
            </w:tblPrEx>
          </w:tblPrExChange>
        </w:tblPrEx>
        <w:trPr>
          <w:trHeight w:val="480"/>
          <w:trPrChange w:id="953"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54"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6E4AAC56"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Espacio físico reducido/limitado</w:t>
            </w:r>
          </w:p>
        </w:tc>
        <w:tc>
          <w:tcPr>
            <w:tcW w:w="2620" w:type="dxa"/>
            <w:tcBorders>
              <w:top w:val="nil"/>
              <w:left w:val="nil"/>
              <w:bottom w:val="single" w:sz="4" w:space="0" w:color="auto"/>
              <w:right w:val="single" w:sz="4" w:space="0" w:color="auto"/>
            </w:tcBorders>
            <w:shd w:val="clear" w:color="000000" w:fill="F2F2F2"/>
            <w:vAlign w:val="center"/>
            <w:hideMark/>
            <w:tcPrChange w:id="955"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41C23EED" w14:textId="77777777" w:rsidR="00F54AFC" w:rsidRPr="00F71DD5" w:rsidRDefault="00F54AFC" w:rsidP="00F71DD5">
            <w:pPr>
              <w:jc w:val="center"/>
              <w:rPr>
                <w:rFonts w:ascii="Calibri" w:hAnsi="Calibri"/>
                <w:color w:val="000000"/>
                <w:sz w:val="18"/>
                <w:szCs w:val="18"/>
                <w:lang w:eastAsia="es-EC"/>
              </w:rPr>
              <w:pPrChange w:id="956"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000000" w:fill="F2F2F2"/>
            <w:vAlign w:val="center"/>
            <w:hideMark/>
            <w:tcPrChange w:id="957"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53F4E24A"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958"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749A02B4"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4AA5EB28" w14:textId="77777777" w:rsidTr="00F54AFC">
        <w:tblPrEx>
          <w:tblPrExChange w:id="959" w:author="Alywin Hacay Chang" w:date="2016-09-29T15:25:00Z">
            <w:tblPrEx>
              <w:tblW w:w="10180" w:type="dxa"/>
            </w:tblPrEx>
          </w:tblPrExChange>
        </w:tblPrEx>
        <w:trPr>
          <w:trHeight w:val="480"/>
          <w:trPrChange w:id="960"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61"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224A4AE7"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Iluminación excesiva (deslumbramiento / reflejos)</w:t>
            </w:r>
          </w:p>
        </w:tc>
        <w:tc>
          <w:tcPr>
            <w:tcW w:w="2620" w:type="dxa"/>
            <w:tcBorders>
              <w:top w:val="nil"/>
              <w:left w:val="nil"/>
              <w:bottom w:val="single" w:sz="4" w:space="0" w:color="auto"/>
              <w:right w:val="single" w:sz="4" w:space="0" w:color="auto"/>
            </w:tcBorders>
            <w:shd w:val="clear" w:color="000000" w:fill="F2F2F2"/>
            <w:vAlign w:val="center"/>
            <w:hideMark/>
            <w:tcPrChange w:id="962"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17285364" w14:textId="77777777" w:rsidR="00F54AFC" w:rsidRPr="00F71DD5" w:rsidRDefault="00F54AFC" w:rsidP="00F71DD5">
            <w:pPr>
              <w:jc w:val="center"/>
              <w:rPr>
                <w:rFonts w:ascii="Calibri" w:hAnsi="Calibri"/>
                <w:color w:val="000000"/>
                <w:sz w:val="18"/>
                <w:szCs w:val="18"/>
                <w:lang w:eastAsia="es-EC"/>
              </w:rPr>
              <w:pPrChange w:id="963" w:author="Perez, Steeven" w:date="2020-08-06T12:49:00Z">
                <w:pPr/>
              </w:pPrChange>
            </w:pPr>
            <w:r w:rsidRPr="00F71DD5">
              <w:rPr>
                <w:rFonts w:ascii="Calibri" w:hAnsi="Calibri"/>
                <w:color w:val="000000"/>
                <w:sz w:val="18"/>
                <w:szCs w:val="18"/>
                <w:lang w:eastAsia="es-EC"/>
              </w:rPr>
              <w:t>Trabajo en áreas con deslumbramiento</w:t>
            </w:r>
          </w:p>
        </w:tc>
        <w:tc>
          <w:tcPr>
            <w:tcW w:w="1600" w:type="dxa"/>
            <w:tcBorders>
              <w:top w:val="nil"/>
              <w:left w:val="nil"/>
              <w:bottom w:val="single" w:sz="4" w:space="0" w:color="auto"/>
              <w:right w:val="single" w:sz="4" w:space="0" w:color="auto"/>
            </w:tcBorders>
            <w:shd w:val="clear" w:color="000000" w:fill="F2F2F2"/>
            <w:vAlign w:val="center"/>
            <w:hideMark/>
            <w:tcPrChange w:id="964"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0113E425" w14:textId="77777777" w:rsidR="00F54AFC" w:rsidRPr="00F71DD5" w:rsidRDefault="00F54AFC" w:rsidP="00F54AFC">
            <w:pPr>
              <w:jc w:val="center"/>
              <w:rPr>
                <w:rFonts w:ascii="Calibri" w:hAnsi="Calibri"/>
                <w:color w:val="000000"/>
                <w:sz w:val="18"/>
                <w:szCs w:val="18"/>
                <w:lang w:eastAsia="es-EC"/>
              </w:rPr>
            </w:pPr>
            <w:proofErr w:type="spellStart"/>
            <w:r w:rsidRPr="00F71DD5">
              <w:rPr>
                <w:rFonts w:ascii="Calibri" w:hAnsi="Calibri"/>
                <w:color w:val="000000"/>
                <w:sz w:val="18"/>
                <w:szCs w:val="18"/>
                <w:lang w:eastAsia="es-EC"/>
              </w:rPr>
              <w:t>Luxometría</w:t>
            </w:r>
            <w:proofErr w:type="spellEnd"/>
          </w:p>
        </w:tc>
        <w:tc>
          <w:tcPr>
            <w:tcW w:w="1600" w:type="dxa"/>
            <w:tcBorders>
              <w:top w:val="nil"/>
              <w:left w:val="nil"/>
              <w:bottom w:val="single" w:sz="4" w:space="0" w:color="auto"/>
              <w:right w:val="single" w:sz="8" w:space="0" w:color="auto"/>
            </w:tcBorders>
            <w:shd w:val="clear" w:color="000000" w:fill="F2F2F2"/>
            <w:vAlign w:val="center"/>
            <w:hideMark/>
            <w:tcPrChange w:id="965"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7324177C"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Evaluación Visual</w:t>
            </w:r>
          </w:p>
        </w:tc>
      </w:tr>
      <w:tr w:rsidR="00F54AFC" w:rsidRPr="00F54AFC" w14:paraId="292300D0" w14:textId="77777777" w:rsidTr="00F54AFC">
        <w:tblPrEx>
          <w:tblPrExChange w:id="966" w:author="Alywin Hacay Chang" w:date="2016-09-29T15:25:00Z">
            <w:tblPrEx>
              <w:tblW w:w="10180" w:type="dxa"/>
            </w:tblPrEx>
          </w:tblPrExChange>
        </w:tblPrEx>
        <w:trPr>
          <w:trHeight w:val="480"/>
          <w:trPrChange w:id="967"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68"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5A3B2D54"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Iluminación insuficiente</w:t>
            </w:r>
          </w:p>
        </w:tc>
        <w:tc>
          <w:tcPr>
            <w:tcW w:w="2620" w:type="dxa"/>
            <w:tcBorders>
              <w:top w:val="nil"/>
              <w:left w:val="nil"/>
              <w:bottom w:val="single" w:sz="4" w:space="0" w:color="auto"/>
              <w:right w:val="single" w:sz="4" w:space="0" w:color="auto"/>
            </w:tcBorders>
            <w:shd w:val="clear" w:color="000000" w:fill="F2F2F2"/>
            <w:vAlign w:val="center"/>
            <w:hideMark/>
            <w:tcPrChange w:id="969"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2B46DA84" w14:textId="77777777" w:rsidR="00F54AFC" w:rsidRPr="00F71DD5" w:rsidRDefault="00F54AFC" w:rsidP="00F71DD5">
            <w:pPr>
              <w:jc w:val="center"/>
              <w:rPr>
                <w:rFonts w:ascii="Calibri" w:hAnsi="Calibri"/>
                <w:color w:val="000000"/>
                <w:sz w:val="18"/>
                <w:szCs w:val="18"/>
                <w:lang w:eastAsia="es-EC"/>
              </w:rPr>
              <w:pPrChange w:id="970" w:author="Perez, Steeven" w:date="2020-08-06T12:49:00Z">
                <w:pPr/>
              </w:pPrChange>
            </w:pPr>
            <w:r w:rsidRPr="00F71DD5">
              <w:rPr>
                <w:rFonts w:ascii="Calibri" w:hAnsi="Calibri"/>
                <w:color w:val="000000"/>
                <w:sz w:val="18"/>
                <w:szCs w:val="18"/>
                <w:lang w:eastAsia="es-EC"/>
              </w:rPr>
              <w:t>Trabajo en áreas de baja iluminación</w:t>
            </w:r>
          </w:p>
        </w:tc>
        <w:tc>
          <w:tcPr>
            <w:tcW w:w="1600" w:type="dxa"/>
            <w:tcBorders>
              <w:top w:val="nil"/>
              <w:left w:val="nil"/>
              <w:bottom w:val="single" w:sz="4" w:space="0" w:color="auto"/>
              <w:right w:val="single" w:sz="4" w:space="0" w:color="auto"/>
            </w:tcBorders>
            <w:shd w:val="clear" w:color="000000" w:fill="F2F2F2"/>
            <w:vAlign w:val="center"/>
            <w:hideMark/>
            <w:tcPrChange w:id="971"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5839BC1D" w14:textId="77777777" w:rsidR="00F54AFC" w:rsidRPr="00F71DD5" w:rsidRDefault="00F54AFC" w:rsidP="00F54AFC">
            <w:pPr>
              <w:jc w:val="center"/>
              <w:rPr>
                <w:rFonts w:ascii="Calibri" w:hAnsi="Calibri"/>
                <w:color w:val="000000"/>
                <w:sz w:val="18"/>
                <w:szCs w:val="18"/>
                <w:lang w:eastAsia="es-EC"/>
              </w:rPr>
            </w:pPr>
            <w:proofErr w:type="spellStart"/>
            <w:r w:rsidRPr="00F71DD5">
              <w:rPr>
                <w:rFonts w:ascii="Calibri" w:hAnsi="Calibri"/>
                <w:color w:val="000000"/>
                <w:sz w:val="18"/>
                <w:szCs w:val="18"/>
                <w:lang w:eastAsia="es-EC"/>
              </w:rPr>
              <w:t>Luxometría</w:t>
            </w:r>
            <w:proofErr w:type="spellEnd"/>
          </w:p>
        </w:tc>
        <w:tc>
          <w:tcPr>
            <w:tcW w:w="1600" w:type="dxa"/>
            <w:tcBorders>
              <w:top w:val="nil"/>
              <w:left w:val="nil"/>
              <w:bottom w:val="single" w:sz="4" w:space="0" w:color="auto"/>
              <w:right w:val="single" w:sz="8" w:space="0" w:color="auto"/>
            </w:tcBorders>
            <w:shd w:val="clear" w:color="000000" w:fill="F2F2F2"/>
            <w:vAlign w:val="center"/>
            <w:hideMark/>
            <w:tcPrChange w:id="972"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39F28D49"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Evaluación Visual</w:t>
            </w:r>
          </w:p>
        </w:tc>
      </w:tr>
      <w:tr w:rsidR="00F54AFC" w:rsidRPr="00F54AFC" w14:paraId="3030BE5C" w14:textId="77777777" w:rsidTr="00F54AFC">
        <w:tblPrEx>
          <w:tblPrExChange w:id="973" w:author="Alywin Hacay Chang" w:date="2016-09-29T15:25:00Z">
            <w:tblPrEx>
              <w:tblW w:w="10180" w:type="dxa"/>
            </w:tblPrEx>
          </w:tblPrExChange>
        </w:tblPrEx>
        <w:trPr>
          <w:trHeight w:val="480"/>
          <w:trPrChange w:id="974"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75"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3EE2F67E"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Ingreso y/o trabajo en espacios confinados</w:t>
            </w:r>
          </w:p>
        </w:tc>
        <w:tc>
          <w:tcPr>
            <w:tcW w:w="2620" w:type="dxa"/>
            <w:tcBorders>
              <w:top w:val="nil"/>
              <w:left w:val="nil"/>
              <w:bottom w:val="single" w:sz="4" w:space="0" w:color="auto"/>
              <w:right w:val="single" w:sz="4" w:space="0" w:color="auto"/>
            </w:tcBorders>
            <w:shd w:val="clear" w:color="000000" w:fill="F2F2F2"/>
            <w:vAlign w:val="center"/>
            <w:hideMark/>
            <w:tcPrChange w:id="976"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24170BD4" w14:textId="77777777" w:rsidR="00F54AFC" w:rsidRPr="00F71DD5" w:rsidRDefault="00F54AFC" w:rsidP="00F71DD5">
            <w:pPr>
              <w:jc w:val="center"/>
              <w:rPr>
                <w:rFonts w:ascii="Calibri" w:hAnsi="Calibri"/>
                <w:color w:val="000000"/>
                <w:sz w:val="18"/>
                <w:szCs w:val="18"/>
                <w:lang w:eastAsia="es-EC"/>
              </w:rPr>
              <w:pPrChange w:id="977" w:author="Perez, Steeven" w:date="2020-08-06T12:49:00Z">
                <w:pPr/>
              </w:pPrChange>
            </w:pPr>
            <w:r w:rsidRPr="00F71DD5">
              <w:rPr>
                <w:rFonts w:ascii="Calibri" w:hAnsi="Calibri"/>
                <w:color w:val="000000"/>
                <w:sz w:val="18"/>
                <w:szCs w:val="18"/>
                <w:lang w:eastAsia="es-EC"/>
              </w:rPr>
              <w:t>Trabajo en espacio confinado</w:t>
            </w:r>
          </w:p>
        </w:tc>
        <w:tc>
          <w:tcPr>
            <w:tcW w:w="1600" w:type="dxa"/>
            <w:tcBorders>
              <w:top w:val="nil"/>
              <w:left w:val="nil"/>
              <w:bottom w:val="single" w:sz="4" w:space="0" w:color="auto"/>
              <w:right w:val="single" w:sz="4" w:space="0" w:color="auto"/>
            </w:tcBorders>
            <w:shd w:val="clear" w:color="000000" w:fill="F2F2F2"/>
            <w:vAlign w:val="center"/>
            <w:hideMark/>
            <w:tcPrChange w:id="978"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232D8581"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979"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24677643"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Evaluación Física</w:t>
            </w:r>
          </w:p>
        </w:tc>
      </w:tr>
      <w:tr w:rsidR="00F54AFC" w:rsidRPr="00F54AFC" w14:paraId="06010D3D" w14:textId="77777777" w:rsidTr="00F54AFC">
        <w:tblPrEx>
          <w:tblPrExChange w:id="980" w:author="Alywin Hacay Chang" w:date="2016-09-29T15:25:00Z">
            <w:tblPrEx>
              <w:tblW w:w="10180" w:type="dxa"/>
            </w:tblPrEx>
          </w:tblPrExChange>
        </w:tblPrEx>
        <w:trPr>
          <w:trHeight w:val="480"/>
          <w:trPrChange w:id="981"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82"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590396FA"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Máquinas, equipos y herramientas defectuosas</w:t>
            </w:r>
          </w:p>
        </w:tc>
        <w:tc>
          <w:tcPr>
            <w:tcW w:w="2620" w:type="dxa"/>
            <w:tcBorders>
              <w:top w:val="nil"/>
              <w:left w:val="nil"/>
              <w:bottom w:val="single" w:sz="4" w:space="0" w:color="auto"/>
              <w:right w:val="single" w:sz="4" w:space="0" w:color="auto"/>
            </w:tcBorders>
            <w:shd w:val="clear" w:color="000000" w:fill="F2F2F2"/>
            <w:vAlign w:val="center"/>
            <w:hideMark/>
            <w:tcPrChange w:id="983"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79C3E090" w14:textId="77777777" w:rsidR="00F54AFC" w:rsidRPr="00F71DD5" w:rsidRDefault="00F54AFC" w:rsidP="00F71DD5">
            <w:pPr>
              <w:jc w:val="center"/>
              <w:rPr>
                <w:rFonts w:ascii="Calibri" w:hAnsi="Calibri"/>
                <w:color w:val="000000"/>
                <w:sz w:val="18"/>
                <w:szCs w:val="18"/>
                <w:lang w:eastAsia="es-EC"/>
              </w:rPr>
              <w:pPrChange w:id="984" w:author="Perez, Steeven" w:date="2020-08-06T12:49:00Z">
                <w:pPr/>
              </w:pPrChange>
            </w:pPr>
            <w:r w:rsidRPr="00F71DD5">
              <w:rPr>
                <w:rFonts w:ascii="Calibri" w:hAnsi="Calibri"/>
                <w:color w:val="000000"/>
                <w:sz w:val="18"/>
                <w:szCs w:val="18"/>
                <w:lang w:eastAsia="es-EC"/>
              </w:rPr>
              <w:t>Operación de equipos</w:t>
            </w:r>
          </w:p>
        </w:tc>
        <w:tc>
          <w:tcPr>
            <w:tcW w:w="1600" w:type="dxa"/>
            <w:tcBorders>
              <w:top w:val="nil"/>
              <w:left w:val="nil"/>
              <w:bottom w:val="single" w:sz="4" w:space="0" w:color="auto"/>
              <w:right w:val="single" w:sz="4" w:space="0" w:color="auto"/>
            </w:tcBorders>
            <w:shd w:val="clear" w:color="000000" w:fill="F2F2F2"/>
            <w:vAlign w:val="center"/>
            <w:hideMark/>
            <w:tcPrChange w:id="985"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6A8AFC28"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986"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70F87082"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1EAB7254" w14:textId="77777777" w:rsidTr="00F54AFC">
        <w:tblPrEx>
          <w:tblPrExChange w:id="987" w:author="Alywin Hacay Chang" w:date="2016-09-29T15:25:00Z">
            <w:tblPrEx>
              <w:tblW w:w="10180" w:type="dxa"/>
            </w:tblPrEx>
          </w:tblPrExChange>
        </w:tblPrEx>
        <w:trPr>
          <w:trHeight w:val="480"/>
          <w:trPrChange w:id="988"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89"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716580C0"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Máquinas, equipos y herramientas sin guardas</w:t>
            </w:r>
          </w:p>
        </w:tc>
        <w:tc>
          <w:tcPr>
            <w:tcW w:w="2620" w:type="dxa"/>
            <w:tcBorders>
              <w:top w:val="nil"/>
              <w:left w:val="nil"/>
              <w:bottom w:val="single" w:sz="4" w:space="0" w:color="auto"/>
              <w:right w:val="single" w:sz="4" w:space="0" w:color="auto"/>
            </w:tcBorders>
            <w:shd w:val="clear" w:color="000000" w:fill="F2F2F2"/>
            <w:vAlign w:val="center"/>
            <w:hideMark/>
            <w:tcPrChange w:id="990"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5E092A4D" w14:textId="77777777" w:rsidR="00F54AFC" w:rsidRPr="00F71DD5" w:rsidRDefault="00F54AFC" w:rsidP="00F71DD5">
            <w:pPr>
              <w:jc w:val="center"/>
              <w:rPr>
                <w:rFonts w:ascii="Calibri" w:hAnsi="Calibri"/>
                <w:color w:val="000000"/>
                <w:sz w:val="18"/>
                <w:szCs w:val="18"/>
                <w:lang w:eastAsia="es-EC"/>
              </w:rPr>
              <w:pPrChange w:id="991" w:author="Perez, Steeven" w:date="2020-08-06T12:49:00Z">
                <w:pPr/>
              </w:pPrChange>
            </w:pPr>
            <w:r w:rsidRPr="00F71DD5">
              <w:rPr>
                <w:rFonts w:ascii="Calibri" w:hAnsi="Calibri"/>
                <w:color w:val="000000"/>
                <w:sz w:val="18"/>
                <w:szCs w:val="18"/>
                <w:lang w:eastAsia="es-EC"/>
              </w:rPr>
              <w:t>Operación de equipos</w:t>
            </w:r>
          </w:p>
        </w:tc>
        <w:tc>
          <w:tcPr>
            <w:tcW w:w="1600" w:type="dxa"/>
            <w:tcBorders>
              <w:top w:val="nil"/>
              <w:left w:val="nil"/>
              <w:bottom w:val="single" w:sz="4" w:space="0" w:color="auto"/>
              <w:right w:val="single" w:sz="4" w:space="0" w:color="auto"/>
            </w:tcBorders>
            <w:shd w:val="clear" w:color="000000" w:fill="F2F2F2"/>
            <w:vAlign w:val="center"/>
            <w:hideMark/>
            <w:tcPrChange w:id="992"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20A8C330"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993"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0554BB8B"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3AF78111" w14:textId="77777777" w:rsidTr="00F54AFC">
        <w:tblPrEx>
          <w:tblPrExChange w:id="994" w:author="Alywin Hacay Chang" w:date="2016-09-29T15:25:00Z">
            <w:tblPrEx>
              <w:tblW w:w="10180" w:type="dxa"/>
            </w:tblPrEx>
          </w:tblPrExChange>
        </w:tblPrEx>
        <w:trPr>
          <w:trHeight w:val="480"/>
          <w:trPrChange w:id="995"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996"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324DC826"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Objetos estáticos, obstáculos</w:t>
            </w:r>
          </w:p>
        </w:tc>
        <w:tc>
          <w:tcPr>
            <w:tcW w:w="2620" w:type="dxa"/>
            <w:tcBorders>
              <w:top w:val="nil"/>
              <w:left w:val="nil"/>
              <w:bottom w:val="single" w:sz="4" w:space="0" w:color="auto"/>
              <w:right w:val="single" w:sz="4" w:space="0" w:color="auto"/>
            </w:tcBorders>
            <w:shd w:val="clear" w:color="000000" w:fill="F2F2F2"/>
            <w:vAlign w:val="center"/>
            <w:hideMark/>
            <w:tcPrChange w:id="997"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6D042627" w14:textId="77777777" w:rsidR="00F54AFC" w:rsidRPr="00F71DD5" w:rsidRDefault="00F54AFC" w:rsidP="00F71DD5">
            <w:pPr>
              <w:jc w:val="center"/>
              <w:rPr>
                <w:rFonts w:ascii="Calibri" w:hAnsi="Calibri"/>
                <w:color w:val="000000"/>
                <w:sz w:val="18"/>
                <w:szCs w:val="18"/>
                <w:lang w:eastAsia="es-EC"/>
              </w:rPr>
              <w:pPrChange w:id="998"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000000" w:fill="F2F2F2"/>
            <w:vAlign w:val="center"/>
            <w:hideMark/>
            <w:tcPrChange w:id="999"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5338A9E4"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1000"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3FDA7641"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4D7A43C4" w14:textId="77777777" w:rsidTr="00F54AFC">
        <w:tblPrEx>
          <w:tblPrExChange w:id="1001" w:author="Alywin Hacay Chang" w:date="2016-09-29T15:25:00Z">
            <w:tblPrEx>
              <w:tblW w:w="10180" w:type="dxa"/>
            </w:tblPrEx>
          </w:tblPrExChange>
        </w:tblPrEx>
        <w:trPr>
          <w:trHeight w:val="720"/>
          <w:trPrChange w:id="1002" w:author="Alywin Hacay Chang" w:date="2016-09-29T15:25:00Z">
            <w:trPr>
              <w:trHeight w:val="72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03"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441F40C4"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Objetos, máquinas/equipos/vehículos en movimiento</w:t>
            </w:r>
          </w:p>
        </w:tc>
        <w:tc>
          <w:tcPr>
            <w:tcW w:w="2620" w:type="dxa"/>
            <w:tcBorders>
              <w:top w:val="nil"/>
              <w:left w:val="nil"/>
              <w:bottom w:val="single" w:sz="4" w:space="0" w:color="auto"/>
              <w:right w:val="single" w:sz="4" w:space="0" w:color="auto"/>
            </w:tcBorders>
            <w:shd w:val="clear" w:color="000000" w:fill="F2F2F2"/>
            <w:vAlign w:val="center"/>
            <w:hideMark/>
            <w:tcPrChange w:id="1004"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7E048600" w14:textId="77777777" w:rsidR="00F54AFC" w:rsidRPr="00F71DD5" w:rsidRDefault="00F54AFC" w:rsidP="00F71DD5">
            <w:pPr>
              <w:jc w:val="center"/>
              <w:rPr>
                <w:rFonts w:ascii="Calibri" w:hAnsi="Calibri"/>
                <w:color w:val="000000"/>
                <w:sz w:val="18"/>
                <w:szCs w:val="18"/>
                <w:lang w:eastAsia="es-EC"/>
              </w:rPr>
              <w:pPrChange w:id="1005" w:author="Perez, Steeven" w:date="2020-08-06T12:49:00Z">
                <w:pPr/>
              </w:pPrChange>
            </w:pPr>
            <w:r w:rsidRPr="00F71DD5">
              <w:rPr>
                <w:rFonts w:ascii="Calibri" w:hAnsi="Calibri"/>
                <w:color w:val="000000"/>
                <w:sz w:val="18"/>
                <w:szCs w:val="18"/>
                <w:lang w:eastAsia="es-EC"/>
              </w:rPr>
              <w:t xml:space="preserve">Operación de equipos móviles (vehículos, montacargas, </w:t>
            </w:r>
            <w:proofErr w:type="spellStart"/>
            <w:r w:rsidRPr="00F71DD5">
              <w:rPr>
                <w:rFonts w:ascii="Calibri" w:hAnsi="Calibri"/>
                <w:color w:val="000000"/>
                <w:sz w:val="18"/>
                <w:szCs w:val="18"/>
                <w:lang w:eastAsia="es-EC"/>
              </w:rPr>
              <w:t>etc</w:t>
            </w:r>
            <w:proofErr w:type="spellEnd"/>
            <w:r w:rsidRPr="00F71DD5">
              <w:rPr>
                <w:rFonts w:ascii="Calibri" w:hAnsi="Calibri"/>
                <w:color w:val="000000"/>
                <w:sz w:val="18"/>
                <w:szCs w:val="18"/>
                <w:lang w:eastAsia="es-EC"/>
              </w:rPr>
              <w:t>)</w:t>
            </w:r>
          </w:p>
        </w:tc>
        <w:tc>
          <w:tcPr>
            <w:tcW w:w="1600" w:type="dxa"/>
            <w:tcBorders>
              <w:top w:val="nil"/>
              <w:left w:val="nil"/>
              <w:bottom w:val="single" w:sz="4" w:space="0" w:color="auto"/>
              <w:right w:val="single" w:sz="4" w:space="0" w:color="auto"/>
            </w:tcBorders>
            <w:shd w:val="clear" w:color="000000" w:fill="F2F2F2"/>
            <w:vAlign w:val="center"/>
            <w:hideMark/>
            <w:tcPrChange w:id="1006"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0E95B64C"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1007"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207F44AC"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50AB37AC" w14:textId="77777777" w:rsidTr="00F54AFC">
        <w:tblPrEx>
          <w:tblPrExChange w:id="1008" w:author="Alywin Hacay Chang" w:date="2016-09-29T15:25:00Z">
            <w:tblPrEx>
              <w:tblW w:w="10180" w:type="dxa"/>
            </w:tblPrEx>
          </w:tblPrExChange>
        </w:tblPrEx>
        <w:trPr>
          <w:trHeight w:val="480"/>
          <w:trPrChange w:id="1009"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10"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66868267"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Piso irregu</w:t>
            </w:r>
            <w:del w:id="1011" w:author="Ligia Freire" w:date="2016-10-03T14:12:00Z">
              <w:r w:rsidRPr="00F71DD5" w:rsidDel="001C1C85">
                <w:rPr>
                  <w:rFonts w:ascii="Calibri" w:hAnsi="Calibri"/>
                  <w:color w:val="000000"/>
                  <w:sz w:val="18"/>
                  <w:szCs w:val="18"/>
                  <w:lang w:eastAsia="es-EC"/>
                </w:rPr>
                <w:delText>r</w:delText>
              </w:r>
            </w:del>
            <w:r w:rsidRPr="00F71DD5">
              <w:rPr>
                <w:rFonts w:ascii="Calibri" w:hAnsi="Calibri"/>
                <w:color w:val="000000"/>
                <w:sz w:val="18"/>
                <w:szCs w:val="18"/>
                <w:lang w:eastAsia="es-EC"/>
              </w:rPr>
              <w:t>lar, resbaloso</w:t>
            </w:r>
          </w:p>
        </w:tc>
        <w:tc>
          <w:tcPr>
            <w:tcW w:w="2620" w:type="dxa"/>
            <w:tcBorders>
              <w:top w:val="nil"/>
              <w:left w:val="nil"/>
              <w:bottom w:val="single" w:sz="4" w:space="0" w:color="auto"/>
              <w:right w:val="single" w:sz="4" w:space="0" w:color="auto"/>
            </w:tcBorders>
            <w:shd w:val="clear" w:color="000000" w:fill="F2F2F2"/>
            <w:vAlign w:val="center"/>
            <w:hideMark/>
            <w:tcPrChange w:id="1012"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51459F34" w14:textId="77777777" w:rsidR="00F54AFC" w:rsidRPr="00F71DD5" w:rsidRDefault="00F54AFC" w:rsidP="00F71DD5">
            <w:pPr>
              <w:jc w:val="center"/>
              <w:rPr>
                <w:rFonts w:ascii="Calibri" w:hAnsi="Calibri"/>
                <w:color w:val="000000"/>
                <w:sz w:val="18"/>
                <w:szCs w:val="18"/>
                <w:lang w:eastAsia="es-EC"/>
              </w:rPr>
              <w:pPrChange w:id="1013"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000000" w:fill="F2F2F2"/>
            <w:vAlign w:val="center"/>
            <w:hideMark/>
            <w:tcPrChange w:id="1014"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76F97C68"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1015"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5C269EE9"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3B6113B6" w14:textId="77777777" w:rsidTr="00F54AFC">
        <w:trPr>
          <w:trHeight w:val="480"/>
          <w:trPrChange w:id="1016" w:author="Alywin Hacay Chang" w:date="2016-09-29T15:25:00Z">
            <w:trPr>
              <w:gridAfter w:val="0"/>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17" w:author="Alywin Hacay Chang" w:date="2016-09-29T15:25:00Z">
              <w:tcPr>
                <w:tcW w:w="3544" w:type="dxa"/>
                <w:tcBorders>
                  <w:top w:val="nil"/>
                  <w:left w:val="single" w:sz="8" w:space="0" w:color="auto"/>
                  <w:bottom w:val="single" w:sz="4" w:space="0" w:color="auto"/>
                  <w:right w:val="single" w:sz="4" w:space="0" w:color="auto"/>
                </w:tcBorders>
                <w:shd w:val="clear" w:color="000000" w:fill="F2F2F2"/>
                <w:vAlign w:val="center"/>
                <w:hideMark/>
              </w:tcPr>
            </w:tcPrChange>
          </w:tcPr>
          <w:p w14:paraId="538391F5"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Presiones anormales (variación de la presión atmosférica)</w:t>
            </w:r>
          </w:p>
        </w:tc>
        <w:tc>
          <w:tcPr>
            <w:tcW w:w="5820" w:type="dxa"/>
            <w:gridSpan w:val="3"/>
            <w:tcBorders>
              <w:top w:val="single" w:sz="4" w:space="0" w:color="auto"/>
              <w:left w:val="nil"/>
              <w:bottom w:val="single" w:sz="4" w:space="0" w:color="auto"/>
              <w:right w:val="single" w:sz="8" w:space="0" w:color="000000"/>
            </w:tcBorders>
            <w:shd w:val="clear" w:color="000000" w:fill="F2F2F2"/>
            <w:noWrap/>
            <w:vAlign w:val="bottom"/>
            <w:hideMark/>
            <w:tcPrChange w:id="1018" w:author="Alywin Hacay Chang" w:date="2016-09-29T15:25:00Z">
              <w:tcPr>
                <w:tcW w:w="5820" w:type="dxa"/>
                <w:gridSpan w:val="6"/>
                <w:tcBorders>
                  <w:top w:val="single" w:sz="4" w:space="0" w:color="auto"/>
                  <w:left w:val="nil"/>
                  <w:bottom w:val="single" w:sz="4" w:space="0" w:color="auto"/>
                  <w:right w:val="single" w:sz="8" w:space="0" w:color="000000"/>
                </w:tcBorders>
                <w:shd w:val="clear" w:color="000000" w:fill="F2F2F2"/>
                <w:noWrap/>
                <w:vAlign w:val="bottom"/>
                <w:hideMark/>
              </w:tcPr>
            </w:tcPrChange>
          </w:tcPr>
          <w:p w14:paraId="798340FD" w14:textId="77777777" w:rsidR="00F54AFC" w:rsidRPr="00F71DD5" w:rsidRDefault="00F54AFC" w:rsidP="00F71DD5">
            <w:pPr>
              <w:jc w:val="center"/>
              <w:rPr>
                <w:rFonts w:ascii="Calibri" w:hAnsi="Calibri"/>
                <w:color w:val="000000"/>
                <w:sz w:val="22"/>
                <w:szCs w:val="22"/>
                <w:lang w:eastAsia="es-EC"/>
              </w:rPr>
            </w:pPr>
            <w:r w:rsidRPr="00F71DD5">
              <w:rPr>
                <w:rFonts w:ascii="Calibri" w:hAnsi="Calibri"/>
                <w:color w:val="000000"/>
                <w:sz w:val="22"/>
                <w:szCs w:val="22"/>
                <w:lang w:eastAsia="es-EC"/>
              </w:rPr>
              <w:t>No aplicable</w:t>
            </w:r>
          </w:p>
        </w:tc>
      </w:tr>
      <w:tr w:rsidR="00F54AFC" w:rsidRPr="00F54AFC" w14:paraId="1E8318D4" w14:textId="77777777" w:rsidTr="00F54AFC">
        <w:tblPrEx>
          <w:tblPrExChange w:id="1019" w:author="Alywin Hacay Chang" w:date="2016-09-29T15:25:00Z">
            <w:tblPrEx>
              <w:tblW w:w="10180" w:type="dxa"/>
            </w:tblPrEx>
          </w:tblPrExChange>
        </w:tblPrEx>
        <w:trPr>
          <w:trHeight w:val="480"/>
          <w:trPrChange w:id="1020"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21"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163DF2E1"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Proyección de sólidos o líquidos</w:t>
            </w:r>
          </w:p>
        </w:tc>
        <w:tc>
          <w:tcPr>
            <w:tcW w:w="2620" w:type="dxa"/>
            <w:tcBorders>
              <w:top w:val="nil"/>
              <w:left w:val="nil"/>
              <w:bottom w:val="single" w:sz="4" w:space="0" w:color="auto"/>
              <w:right w:val="single" w:sz="4" w:space="0" w:color="auto"/>
            </w:tcBorders>
            <w:shd w:val="clear" w:color="000000" w:fill="F2F2F2"/>
            <w:vAlign w:val="center"/>
            <w:hideMark/>
            <w:tcPrChange w:id="1022"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619B5955" w14:textId="77777777" w:rsidR="00F54AFC" w:rsidRPr="00F71DD5" w:rsidRDefault="00F54AFC" w:rsidP="00F71DD5">
            <w:pPr>
              <w:jc w:val="center"/>
              <w:rPr>
                <w:rFonts w:ascii="Calibri" w:hAnsi="Calibri"/>
                <w:color w:val="000000"/>
                <w:sz w:val="18"/>
                <w:szCs w:val="18"/>
                <w:lang w:eastAsia="es-EC"/>
              </w:rPr>
              <w:pPrChange w:id="1023" w:author="Perez, Steeven" w:date="2020-08-06T12:49:00Z">
                <w:pPr/>
              </w:pPrChange>
            </w:pPr>
            <w:r w:rsidRPr="00F71DD5">
              <w:rPr>
                <w:rFonts w:ascii="Calibri" w:hAnsi="Calibri"/>
                <w:color w:val="000000"/>
                <w:sz w:val="18"/>
                <w:szCs w:val="18"/>
                <w:lang w:eastAsia="es-EC"/>
              </w:rPr>
              <w:t>Operación de equipos</w:t>
            </w:r>
          </w:p>
        </w:tc>
        <w:tc>
          <w:tcPr>
            <w:tcW w:w="1600" w:type="dxa"/>
            <w:tcBorders>
              <w:top w:val="nil"/>
              <w:left w:val="nil"/>
              <w:bottom w:val="single" w:sz="4" w:space="0" w:color="auto"/>
              <w:right w:val="single" w:sz="4" w:space="0" w:color="auto"/>
            </w:tcBorders>
            <w:shd w:val="clear" w:color="000000" w:fill="F2F2F2"/>
            <w:vAlign w:val="center"/>
            <w:hideMark/>
            <w:tcPrChange w:id="1024"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1FBF098B"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1025"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7EDDD00A"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6289BD00" w14:textId="77777777" w:rsidTr="00F54AFC">
        <w:trPr>
          <w:trHeight w:val="300"/>
          <w:trPrChange w:id="1026" w:author="Alywin Hacay Chang" w:date="2016-09-29T15:25:00Z">
            <w:trPr>
              <w:gridAfter w:val="0"/>
              <w:trHeight w:val="30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27" w:author="Alywin Hacay Chang" w:date="2016-09-29T15:25:00Z">
              <w:tcPr>
                <w:tcW w:w="3544" w:type="dxa"/>
                <w:tcBorders>
                  <w:top w:val="nil"/>
                  <w:left w:val="single" w:sz="8" w:space="0" w:color="auto"/>
                  <w:bottom w:val="single" w:sz="4" w:space="0" w:color="auto"/>
                  <w:right w:val="single" w:sz="4" w:space="0" w:color="auto"/>
                </w:tcBorders>
                <w:shd w:val="clear" w:color="000000" w:fill="F2F2F2"/>
                <w:vAlign w:val="center"/>
                <w:hideMark/>
              </w:tcPr>
            </w:tcPrChange>
          </w:tcPr>
          <w:p w14:paraId="265C46F9"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Radiaciones ionizantes</w:t>
            </w:r>
          </w:p>
        </w:tc>
        <w:tc>
          <w:tcPr>
            <w:tcW w:w="5820" w:type="dxa"/>
            <w:gridSpan w:val="3"/>
            <w:tcBorders>
              <w:top w:val="single" w:sz="4" w:space="0" w:color="auto"/>
              <w:left w:val="nil"/>
              <w:bottom w:val="single" w:sz="4" w:space="0" w:color="auto"/>
              <w:right w:val="single" w:sz="8" w:space="0" w:color="000000"/>
            </w:tcBorders>
            <w:shd w:val="clear" w:color="000000" w:fill="F2F2F2"/>
            <w:noWrap/>
            <w:vAlign w:val="bottom"/>
            <w:hideMark/>
            <w:tcPrChange w:id="1028" w:author="Alywin Hacay Chang" w:date="2016-09-29T15:25:00Z">
              <w:tcPr>
                <w:tcW w:w="5820" w:type="dxa"/>
                <w:gridSpan w:val="6"/>
                <w:tcBorders>
                  <w:top w:val="single" w:sz="4" w:space="0" w:color="auto"/>
                  <w:left w:val="nil"/>
                  <w:bottom w:val="single" w:sz="4" w:space="0" w:color="auto"/>
                  <w:right w:val="single" w:sz="8" w:space="0" w:color="000000"/>
                </w:tcBorders>
                <w:shd w:val="clear" w:color="000000" w:fill="F2F2F2"/>
                <w:noWrap/>
                <w:vAlign w:val="bottom"/>
                <w:hideMark/>
              </w:tcPr>
            </w:tcPrChange>
          </w:tcPr>
          <w:p w14:paraId="3D1B7CA6" w14:textId="77777777" w:rsidR="00F54AFC" w:rsidRPr="00F71DD5" w:rsidRDefault="00F54AFC" w:rsidP="00F71DD5">
            <w:pPr>
              <w:jc w:val="center"/>
              <w:rPr>
                <w:rFonts w:ascii="Calibri" w:hAnsi="Calibri"/>
                <w:color w:val="000000"/>
                <w:sz w:val="22"/>
                <w:szCs w:val="22"/>
                <w:lang w:eastAsia="es-EC"/>
              </w:rPr>
            </w:pPr>
            <w:r w:rsidRPr="00F71DD5">
              <w:rPr>
                <w:rFonts w:ascii="Calibri" w:hAnsi="Calibri"/>
                <w:color w:val="000000"/>
                <w:sz w:val="22"/>
                <w:szCs w:val="22"/>
                <w:lang w:eastAsia="es-EC"/>
              </w:rPr>
              <w:t>No aplicable</w:t>
            </w:r>
          </w:p>
        </w:tc>
      </w:tr>
      <w:tr w:rsidR="00F54AFC" w:rsidRPr="00F54AFC" w14:paraId="55DB6E6A" w14:textId="77777777" w:rsidTr="00F54AFC">
        <w:tblPrEx>
          <w:tblPrExChange w:id="1029" w:author="Alywin Hacay Chang" w:date="2016-09-29T15:25:00Z">
            <w:tblPrEx>
              <w:tblW w:w="10180" w:type="dxa"/>
            </w:tblPrEx>
          </w:tblPrExChange>
        </w:tblPrEx>
        <w:trPr>
          <w:trHeight w:val="720"/>
          <w:trPrChange w:id="1030" w:author="Alywin Hacay Chang" w:date="2016-09-29T15:25:00Z">
            <w:trPr>
              <w:trHeight w:val="72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31"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59249AE4"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Radiaciones No ionizantes (UV, IR, electromagnética)</w:t>
            </w:r>
          </w:p>
        </w:tc>
        <w:tc>
          <w:tcPr>
            <w:tcW w:w="2620" w:type="dxa"/>
            <w:tcBorders>
              <w:top w:val="nil"/>
              <w:left w:val="nil"/>
              <w:bottom w:val="single" w:sz="4" w:space="0" w:color="auto"/>
              <w:right w:val="single" w:sz="4" w:space="0" w:color="auto"/>
            </w:tcBorders>
            <w:shd w:val="clear" w:color="000000" w:fill="F2F2F2"/>
            <w:vAlign w:val="center"/>
            <w:hideMark/>
            <w:tcPrChange w:id="1032"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6C56FA43" w14:textId="77777777" w:rsidR="00F54AFC" w:rsidRPr="00F71DD5" w:rsidRDefault="00F54AFC" w:rsidP="00F71DD5">
            <w:pPr>
              <w:jc w:val="center"/>
              <w:rPr>
                <w:rFonts w:ascii="Calibri" w:hAnsi="Calibri"/>
                <w:color w:val="000000"/>
                <w:sz w:val="18"/>
                <w:szCs w:val="18"/>
                <w:lang w:eastAsia="es-EC"/>
              </w:rPr>
              <w:pPrChange w:id="1033" w:author="Perez, Steeven" w:date="2020-08-06T12:49:00Z">
                <w:pPr/>
              </w:pPrChange>
            </w:pPr>
            <w:r w:rsidRPr="00F71DD5">
              <w:rPr>
                <w:rFonts w:ascii="Calibri" w:hAnsi="Calibri"/>
                <w:color w:val="000000"/>
                <w:sz w:val="18"/>
                <w:szCs w:val="18"/>
                <w:lang w:eastAsia="es-EC"/>
              </w:rPr>
              <w:t xml:space="preserve">Trabajos en áreas </w:t>
            </w:r>
            <w:del w:id="1034" w:author="Ligia Freire" w:date="2016-10-03T14:12:00Z">
              <w:r w:rsidRPr="00F71DD5" w:rsidDel="001C1C85">
                <w:rPr>
                  <w:rFonts w:ascii="Calibri" w:hAnsi="Calibri"/>
                  <w:color w:val="000000"/>
                  <w:sz w:val="18"/>
                  <w:szCs w:val="18"/>
                  <w:lang w:eastAsia="es-EC"/>
                </w:rPr>
                <w:delText xml:space="preserve">de </w:delText>
              </w:r>
            </w:del>
            <w:r w:rsidRPr="00F71DD5">
              <w:rPr>
                <w:rFonts w:ascii="Calibri" w:hAnsi="Calibri"/>
                <w:color w:val="000000"/>
                <w:sz w:val="18"/>
                <w:szCs w:val="18"/>
                <w:lang w:eastAsia="es-EC"/>
              </w:rPr>
              <w:t>de generación de campos electromagnéticos</w:t>
            </w:r>
          </w:p>
        </w:tc>
        <w:tc>
          <w:tcPr>
            <w:tcW w:w="1600" w:type="dxa"/>
            <w:tcBorders>
              <w:top w:val="nil"/>
              <w:left w:val="nil"/>
              <w:bottom w:val="single" w:sz="4" w:space="0" w:color="auto"/>
              <w:right w:val="single" w:sz="4" w:space="0" w:color="auto"/>
            </w:tcBorders>
            <w:shd w:val="clear" w:color="000000" w:fill="F2F2F2"/>
            <w:vAlign w:val="center"/>
            <w:hideMark/>
            <w:tcPrChange w:id="1035"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5FCBC995"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Análisis de campo electromagnético</w:t>
            </w:r>
          </w:p>
        </w:tc>
        <w:tc>
          <w:tcPr>
            <w:tcW w:w="1600" w:type="dxa"/>
            <w:tcBorders>
              <w:top w:val="nil"/>
              <w:left w:val="nil"/>
              <w:bottom w:val="single" w:sz="4" w:space="0" w:color="auto"/>
              <w:right w:val="single" w:sz="8" w:space="0" w:color="auto"/>
            </w:tcBorders>
            <w:shd w:val="clear" w:color="000000" w:fill="F2F2F2"/>
            <w:vAlign w:val="center"/>
            <w:hideMark/>
            <w:tcPrChange w:id="1036"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2801530A"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6EE3C4B8" w14:textId="77777777" w:rsidTr="00F54AFC">
        <w:tblPrEx>
          <w:tblPrExChange w:id="1037" w:author="Alywin Hacay Chang" w:date="2016-09-29T15:25:00Z">
            <w:tblPrEx>
              <w:tblW w:w="10180" w:type="dxa"/>
            </w:tblPrEx>
          </w:tblPrExChange>
        </w:tblPrEx>
        <w:trPr>
          <w:trHeight w:val="720"/>
          <w:trPrChange w:id="1038" w:author="Alywin Hacay Chang" w:date="2016-09-29T15:25:00Z">
            <w:trPr>
              <w:trHeight w:val="72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39"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5E27B2CB"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Ruido</w:t>
            </w:r>
          </w:p>
        </w:tc>
        <w:tc>
          <w:tcPr>
            <w:tcW w:w="2620" w:type="dxa"/>
            <w:tcBorders>
              <w:top w:val="nil"/>
              <w:left w:val="nil"/>
              <w:bottom w:val="single" w:sz="4" w:space="0" w:color="auto"/>
              <w:right w:val="single" w:sz="4" w:space="0" w:color="auto"/>
            </w:tcBorders>
            <w:shd w:val="clear" w:color="000000" w:fill="F2F2F2"/>
            <w:vAlign w:val="center"/>
            <w:hideMark/>
            <w:tcPrChange w:id="1040"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3403113B" w14:textId="77777777" w:rsidR="00F54AFC" w:rsidRPr="00F71DD5" w:rsidRDefault="00F54AFC" w:rsidP="00F71DD5">
            <w:pPr>
              <w:jc w:val="center"/>
              <w:rPr>
                <w:rFonts w:ascii="Calibri" w:hAnsi="Calibri"/>
                <w:color w:val="000000"/>
                <w:sz w:val="18"/>
                <w:szCs w:val="18"/>
                <w:lang w:eastAsia="es-EC"/>
              </w:rPr>
              <w:pPrChange w:id="1041" w:author="Perez, Steeven" w:date="2020-08-06T12:49:00Z">
                <w:pPr/>
              </w:pPrChange>
            </w:pPr>
            <w:r w:rsidRPr="00F71DD5">
              <w:rPr>
                <w:rFonts w:ascii="Calibri" w:hAnsi="Calibri"/>
                <w:color w:val="000000"/>
                <w:sz w:val="18"/>
                <w:szCs w:val="18"/>
                <w:lang w:eastAsia="es-EC"/>
              </w:rPr>
              <w:t>Trabajo con equipos o áreas de alto nivel de ruido</w:t>
            </w:r>
          </w:p>
        </w:tc>
        <w:tc>
          <w:tcPr>
            <w:tcW w:w="1600" w:type="dxa"/>
            <w:tcBorders>
              <w:top w:val="nil"/>
              <w:left w:val="nil"/>
              <w:bottom w:val="single" w:sz="4" w:space="0" w:color="auto"/>
              <w:right w:val="single" w:sz="4" w:space="0" w:color="auto"/>
            </w:tcBorders>
            <w:shd w:val="clear" w:color="000000" w:fill="F2F2F2"/>
            <w:vAlign w:val="center"/>
            <w:hideMark/>
            <w:tcPrChange w:id="1042"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74B8C518"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Sonometría / Dosimetría de Ruido</w:t>
            </w:r>
          </w:p>
        </w:tc>
        <w:tc>
          <w:tcPr>
            <w:tcW w:w="1600" w:type="dxa"/>
            <w:tcBorders>
              <w:top w:val="nil"/>
              <w:left w:val="nil"/>
              <w:bottom w:val="single" w:sz="4" w:space="0" w:color="auto"/>
              <w:right w:val="single" w:sz="8" w:space="0" w:color="auto"/>
            </w:tcBorders>
            <w:shd w:val="clear" w:color="000000" w:fill="F2F2F2"/>
            <w:vAlign w:val="center"/>
            <w:hideMark/>
            <w:tcPrChange w:id="1043"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6F6E208D"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Audiometría</w:t>
            </w:r>
          </w:p>
        </w:tc>
      </w:tr>
      <w:tr w:rsidR="00F54AFC" w:rsidRPr="00F54AFC" w14:paraId="77FB3D69" w14:textId="77777777" w:rsidTr="00F54AFC">
        <w:trPr>
          <w:trHeight w:val="300"/>
          <w:trPrChange w:id="1044" w:author="Alywin Hacay Chang" w:date="2016-09-29T15:25:00Z">
            <w:trPr>
              <w:gridAfter w:val="0"/>
              <w:trHeight w:val="30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45" w:author="Alywin Hacay Chang" w:date="2016-09-29T15:25:00Z">
              <w:tcPr>
                <w:tcW w:w="3544" w:type="dxa"/>
                <w:tcBorders>
                  <w:top w:val="nil"/>
                  <w:left w:val="single" w:sz="8" w:space="0" w:color="auto"/>
                  <w:bottom w:val="single" w:sz="4" w:space="0" w:color="auto"/>
                  <w:right w:val="single" w:sz="4" w:space="0" w:color="auto"/>
                </w:tcBorders>
                <w:shd w:val="clear" w:color="000000" w:fill="F2F2F2"/>
                <w:vAlign w:val="center"/>
                <w:hideMark/>
              </w:tcPr>
            </w:tcPrChange>
          </w:tcPr>
          <w:p w14:paraId="32FEBEA8"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Temperaturas bajas</w:t>
            </w:r>
          </w:p>
        </w:tc>
        <w:tc>
          <w:tcPr>
            <w:tcW w:w="5820" w:type="dxa"/>
            <w:gridSpan w:val="3"/>
            <w:tcBorders>
              <w:top w:val="single" w:sz="4" w:space="0" w:color="auto"/>
              <w:left w:val="nil"/>
              <w:bottom w:val="single" w:sz="4" w:space="0" w:color="auto"/>
              <w:right w:val="single" w:sz="8" w:space="0" w:color="000000"/>
            </w:tcBorders>
            <w:shd w:val="clear" w:color="000000" w:fill="F2F2F2"/>
            <w:noWrap/>
            <w:vAlign w:val="bottom"/>
            <w:hideMark/>
            <w:tcPrChange w:id="1046" w:author="Alywin Hacay Chang" w:date="2016-09-29T15:25:00Z">
              <w:tcPr>
                <w:tcW w:w="5820" w:type="dxa"/>
                <w:gridSpan w:val="6"/>
                <w:tcBorders>
                  <w:top w:val="single" w:sz="4" w:space="0" w:color="auto"/>
                  <w:left w:val="nil"/>
                  <w:bottom w:val="single" w:sz="4" w:space="0" w:color="auto"/>
                  <w:right w:val="single" w:sz="8" w:space="0" w:color="000000"/>
                </w:tcBorders>
                <w:shd w:val="clear" w:color="000000" w:fill="F2F2F2"/>
                <w:noWrap/>
                <w:vAlign w:val="bottom"/>
                <w:hideMark/>
              </w:tcPr>
            </w:tcPrChange>
          </w:tcPr>
          <w:p w14:paraId="71E4F797" w14:textId="77777777" w:rsidR="00F54AFC" w:rsidRPr="00F71DD5" w:rsidRDefault="00F54AFC" w:rsidP="00F71DD5">
            <w:pPr>
              <w:jc w:val="center"/>
              <w:rPr>
                <w:rFonts w:ascii="Calibri" w:hAnsi="Calibri"/>
                <w:color w:val="000000"/>
                <w:sz w:val="22"/>
                <w:szCs w:val="22"/>
                <w:lang w:eastAsia="es-EC"/>
              </w:rPr>
            </w:pPr>
            <w:r w:rsidRPr="00F71DD5">
              <w:rPr>
                <w:rFonts w:ascii="Calibri" w:hAnsi="Calibri"/>
                <w:color w:val="000000"/>
                <w:sz w:val="22"/>
                <w:szCs w:val="22"/>
                <w:lang w:eastAsia="es-EC"/>
              </w:rPr>
              <w:t>No aplicable</w:t>
            </w:r>
          </w:p>
        </w:tc>
      </w:tr>
      <w:tr w:rsidR="00F54AFC" w:rsidRPr="00F54AFC" w14:paraId="3D50B6FD" w14:textId="77777777" w:rsidTr="00F54AFC">
        <w:tblPrEx>
          <w:tblPrExChange w:id="1047" w:author="Alywin Hacay Chang" w:date="2016-09-29T15:25:00Z">
            <w:tblPrEx>
              <w:tblW w:w="10180" w:type="dxa"/>
            </w:tblPrEx>
          </w:tblPrExChange>
        </w:tblPrEx>
        <w:trPr>
          <w:trHeight w:val="480"/>
          <w:trPrChange w:id="1048"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49"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7C6FD229"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lastRenderedPageBreak/>
              <w:t>Físicos - Temperaturas elevadas</w:t>
            </w:r>
          </w:p>
        </w:tc>
        <w:tc>
          <w:tcPr>
            <w:tcW w:w="2620" w:type="dxa"/>
            <w:tcBorders>
              <w:top w:val="nil"/>
              <w:left w:val="nil"/>
              <w:bottom w:val="single" w:sz="4" w:space="0" w:color="auto"/>
              <w:right w:val="single" w:sz="4" w:space="0" w:color="auto"/>
            </w:tcBorders>
            <w:shd w:val="clear" w:color="000000" w:fill="F2F2F2"/>
            <w:vAlign w:val="center"/>
            <w:hideMark/>
            <w:tcPrChange w:id="1050"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68DE7A2F" w14:textId="77777777" w:rsidR="00F54AFC" w:rsidRPr="00F71DD5" w:rsidRDefault="00F54AFC" w:rsidP="00F71DD5">
            <w:pPr>
              <w:jc w:val="center"/>
              <w:rPr>
                <w:rFonts w:ascii="Calibri" w:hAnsi="Calibri"/>
                <w:color w:val="000000"/>
                <w:sz w:val="18"/>
                <w:szCs w:val="18"/>
                <w:lang w:eastAsia="es-EC"/>
              </w:rPr>
              <w:pPrChange w:id="1051" w:author="Perez, Steeven" w:date="2020-08-06T12:49:00Z">
                <w:pPr/>
              </w:pPrChange>
            </w:pPr>
            <w:r w:rsidRPr="00F71DD5">
              <w:rPr>
                <w:rFonts w:ascii="Calibri" w:hAnsi="Calibri"/>
                <w:color w:val="000000"/>
                <w:sz w:val="18"/>
                <w:szCs w:val="18"/>
                <w:lang w:eastAsia="es-EC"/>
              </w:rPr>
              <w:t>Trabajo en áreas de alta temperatura y humedad</w:t>
            </w:r>
          </w:p>
        </w:tc>
        <w:tc>
          <w:tcPr>
            <w:tcW w:w="1600" w:type="dxa"/>
            <w:tcBorders>
              <w:top w:val="nil"/>
              <w:left w:val="nil"/>
              <w:bottom w:val="single" w:sz="4" w:space="0" w:color="auto"/>
              <w:right w:val="single" w:sz="4" w:space="0" w:color="auto"/>
            </w:tcBorders>
            <w:shd w:val="clear" w:color="000000" w:fill="F2F2F2"/>
            <w:vAlign w:val="center"/>
            <w:hideMark/>
            <w:tcPrChange w:id="1052"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3A0250B0"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Medición de Stress Térmico</w:t>
            </w:r>
          </w:p>
        </w:tc>
        <w:tc>
          <w:tcPr>
            <w:tcW w:w="1600" w:type="dxa"/>
            <w:tcBorders>
              <w:top w:val="nil"/>
              <w:left w:val="nil"/>
              <w:bottom w:val="single" w:sz="4" w:space="0" w:color="auto"/>
              <w:right w:val="single" w:sz="8" w:space="0" w:color="auto"/>
            </w:tcBorders>
            <w:shd w:val="clear" w:color="000000" w:fill="F2F2F2"/>
            <w:vAlign w:val="center"/>
            <w:hideMark/>
            <w:tcPrChange w:id="1053"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05DE5432"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17214227" w14:textId="77777777" w:rsidTr="00F54AFC">
        <w:tblPrEx>
          <w:tblPrExChange w:id="1054" w:author="Alywin Hacay Chang" w:date="2016-09-29T15:25:00Z">
            <w:tblPrEx>
              <w:tblW w:w="10180" w:type="dxa"/>
            </w:tblPrEx>
          </w:tblPrExChange>
        </w:tblPrEx>
        <w:trPr>
          <w:trHeight w:val="480"/>
          <w:trPrChange w:id="1055"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56"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5C88E3EC"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Trabajo a distinto nivel</w:t>
            </w:r>
          </w:p>
        </w:tc>
        <w:tc>
          <w:tcPr>
            <w:tcW w:w="2620" w:type="dxa"/>
            <w:tcBorders>
              <w:top w:val="nil"/>
              <w:left w:val="nil"/>
              <w:bottom w:val="single" w:sz="4" w:space="0" w:color="auto"/>
              <w:right w:val="single" w:sz="4" w:space="0" w:color="auto"/>
            </w:tcBorders>
            <w:shd w:val="clear" w:color="000000" w:fill="F2F2F2"/>
            <w:vAlign w:val="center"/>
            <w:hideMark/>
            <w:tcPrChange w:id="1057"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0A9CB0AD" w14:textId="77777777" w:rsidR="00F54AFC" w:rsidRPr="00F71DD5" w:rsidRDefault="00F54AFC" w:rsidP="00F71DD5">
            <w:pPr>
              <w:jc w:val="center"/>
              <w:rPr>
                <w:rFonts w:ascii="Calibri" w:hAnsi="Calibri"/>
                <w:color w:val="000000"/>
                <w:sz w:val="18"/>
                <w:szCs w:val="18"/>
                <w:lang w:eastAsia="es-EC"/>
              </w:rPr>
              <w:pPrChange w:id="1058"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000000" w:fill="F2F2F2"/>
            <w:vAlign w:val="center"/>
            <w:hideMark/>
            <w:tcPrChange w:id="1059"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38328B74"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1060"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061CBA3C"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52B18CFE" w14:textId="77777777" w:rsidTr="00F54AFC">
        <w:tblPrEx>
          <w:tblPrExChange w:id="1061" w:author="Alywin Hacay Chang" w:date="2016-09-29T15:25:00Z">
            <w:tblPrEx>
              <w:tblW w:w="10180" w:type="dxa"/>
            </w:tblPrEx>
          </w:tblPrExChange>
        </w:tblPrEx>
        <w:trPr>
          <w:trHeight w:val="300"/>
          <w:trPrChange w:id="1062" w:author="Alywin Hacay Chang" w:date="2016-09-29T15:25:00Z">
            <w:trPr>
              <w:trHeight w:val="30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63"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71F3880A"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Trabajo en altura (sobre 1.8 m)</w:t>
            </w:r>
          </w:p>
        </w:tc>
        <w:tc>
          <w:tcPr>
            <w:tcW w:w="2620" w:type="dxa"/>
            <w:tcBorders>
              <w:top w:val="nil"/>
              <w:left w:val="nil"/>
              <w:bottom w:val="single" w:sz="4" w:space="0" w:color="auto"/>
              <w:right w:val="single" w:sz="4" w:space="0" w:color="auto"/>
            </w:tcBorders>
            <w:shd w:val="clear" w:color="000000" w:fill="F2F2F2"/>
            <w:vAlign w:val="center"/>
            <w:hideMark/>
            <w:tcPrChange w:id="1064"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26B6D87A" w14:textId="77777777" w:rsidR="00F54AFC" w:rsidRPr="00F71DD5" w:rsidRDefault="00F54AFC" w:rsidP="00F71DD5">
            <w:pPr>
              <w:jc w:val="center"/>
              <w:rPr>
                <w:rFonts w:ascii="Calibri" w:hAnsi="Calibri"/>
                <w:color w:val="000000"/>
                <w:sz w:val="18"/>
                <w:szCs w:val="18"/>
                <w:lang w:eastAsia="es-EC"/>
              </w:rPr>
              <w:pPrChange w:id="1065" w:author="Perez, Steeven" w:date="2020-08-06T12:49:00Z">
                <w:pPr/>
              </w:pPrChange>
            </w:pPr>
            <w:r w:rsidRPr="00F71DD5">
              <w:rPr>
                <w:rFonts w:ascii="Calibri" w:hAnsi="Calibri"/>
                <w:color w:val="000000"/>
                <w:sz w:val="18"/>
                <w:szCs w:val="18"/>
                <w:lang w:eastAsia="es-EC"/>
              </w:rPr>
              <w:t>Trabajo en altura</w:t>
            </w:r>
          </w:p>
        </w:tc>
        <w:tc>
          <w:tcPr>
            <w:tcW w:w="1600" w:type="dxa"/>
            <w:tcBorders>
              <w:top w:val="nil"/>
              <w:left w:val="nil"/>
              <w:bottom w:val="single" w:sz="4" w:space="0" w:color="auto"/>
              <w:right w:val="single" w:sz="4" w:space="0" w:color="auto"/>
            </w:tcBorders>
            <w:shd w:val="clear" w:color="000000" w:fill="F2F2F2"/>
            <w:vAlign w:val="center"/>
            <w:hideMark/>
            <w:tcPrChange w:id="1066"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4F9B8913"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1067"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1CE6860E"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Evaluación Física</w:t>
            </w:r>
          </w:p>
        </w:tc>
      </w:tr>
      <w:tr w:rsidR="00F54AFC" w:rsidRPr="00F54AFC" w14:paraId="33898577" w14:textId="77777777" w:rsidTr="00F54AFC">
        <w:tblPrEx>
          <w:tblPrExChange w:id="1068" w:author="Alywin Hacay Chang" w:date="2016-09-29T15:25:00Z">
            <w:tblPrEx>
              <w:tblW w:w="10180" w:type="dxa"/>
            </w:tblPrEx>
          </w:tblPrExChange>
        </w:tblPrEx>
        <w:trPr>
          <w:trHeight w:val="480"/>
          <w:trPrChange w:id="1069"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70"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007AD82D"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Trabajo en excavaciones (inferior a 1.2 m) / subterráneo</w:t>
            </w:r>
          </w:p>
        </w:tc>
        <w:tc>
          <w:tcPr>
            <w:tcW w:w="2620" w:type="dxa"/>
            <w:tcBorders>
              <w:top w:val="nil"/>
              <w:left w:val="nil"/>
              <w:bottom w:val="single" w:sz="4" w:space="0" w:color="auto"/>
              <w:right w:val="single" w:sz="4" w:space="0" w:color="auto"/>
            </w:tcBorders>
            <w:shd w:val="clear" w:color="000000" w:fill="F2F2F2"/>
            <w:vAlign w:val="center"/>
            <w:hideMark/>
            <w:tcPrChange w:id="1071"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03C3D90B" w14:textId="77777777" w:rsidR="00F54AFC" w:rsidRPr="00F71DD5" w:rsidRDefault="00F54AFC" w:rsidP="00F71DD5">
            <w:pPr>
              <w:jc w:val="center"/>
              <w:rPr>
                <w:rFonts w:ascii="Calibri" w:hAnsi="Calibri"/>
                <w:color w:val="000000"/>
                <w:sz w:val="18"/>
                <w:szCs w:val="18"/>
                <w:lang w:eastAsia="es-EC"/>
              </w:rPr>
              <w:pPrChange w:id="1072" w:author="Perez, Steeven" w:date="2020-08-06T12:49:00Z">
                <w:pPr/>
              </w:pPrChange>
            </w:pPr>
            <w:r w:rsidRPr="00F71DD5">
              <w:rPr>
                <w:rFonts w:ascii="Calibri" w:hAnsi="Calibri"/>
                <w:color w:val="000000"/>
                <w:sz w:val="18"/>
                <w:szCs w:val="18"/>
                <w:lang w:eastAsia="es-EC"/>
              </w:rPr>
              <w:t>Trabajo en excavaciones</w:t>
            </w:r>
          </w:p>
        </w:tc>
        <w:tc>
          <w:tcPr>
            <w:tcW w:w="1600" w:type="dxa"/>
            <w:tcBorders>
              <w:top w:val="nil"/>
              <w:left w:val="nil"/>
              <w:bottom w:val="single" w:sz="4" w:space="0" w:color="auto"/>
              <w:right w:val="single" w:sz="4" w:space="0" w:color="auto"/>
            </w:tcBorders>
            <w:shd w:val="clear" w:color="000000" w:fill="F2F2F2"/>
            <w:vAlign w:val="center"/>
            <w:hideMark/>
            <w:tcPrChange w:id="1073"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0B6A324C"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1074"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04184E89"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Evaluación Física</w:t>
            </w:r>
          </w:p>
        </w:tc>
      </w:tr>
      <w:tr w:rsidR="00F54AFC" w:rsidRPr="00F54AFC" w14:paraId="3A362B58" w14:textId="77777777" w:rsidTr="00F54AFC">
        <w:tblPrEx>
          <w:tblPrExChange w:id="1075" w:author="Alywin Hacay Chang" w:date="2016-09-29T15:25:00Z">
            <w:tblPrEx>
              <w:tblW w:w="10180" w:type="dxa"/>
            </w:tblPrEx>
          </w:tblPrExChange>
        </w:tblPrEx>
        <w:trPr>
          <w:trHeight w:val="480"/>
          <w:trPrChange w:id="1076"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77"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3DD1EBE5"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Utilización de herramientas cortantes / punzantes</w:t>
            </w:r>
          </w:p>
        </w:tc>
        <w:tc>
          <w:tcPr>
            <w:tcW w:w="2620" w:type="dxa"/>
            <w:tcBorders>
              <w:top w:val="nil"/>
              <w:left w:val="nil"/>
              <w:bottom w:val="single" w:sz="4" w:space="0" w:color="auto"/>
              <w:right w:val="single" w:sz="4" w:space="0" w:color="auto"/>
            </w:tcBorders>
            <w:shd w:val="clear" w:color="000000" w:fill="F2F2F2"/>
            <w:vAlign w:val="center"/>
            <w:hideMark/>
            <w:tcPrChange w:id="1078"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39538F0D" w14:textId="77777777" w:rsidR="00F54AFC" w:rsidRPr="00F71DD5" w:rsidRDefault="00F54AFC" w:rsidP="00F71DD5">
            <w:pPr>
              <w:jc w:val="center"/>
              <w:rPr>
                <w:rFonts w:ascii="Calibri" w:hAnsi="Calibri"/>
                <w:color w:val="000000"/>
                <w:sz w:val="18"/>
                <w:szCs w:val="18"/>
                <w:lang w:eastAsia="es-EC"/>
              </w:rPr>
              <w:pPrChange w:id="1079" w:author="Perez, Steeven" w:date="2020-08-06T12:49:00Z">
                <w:pPr/>
              </w:pPrChange>
            </w:pPr>
            <w:r w:rsidRPr="00F71DD5">
              <w:rPr>
                <w:rFonts w:ascii="Calibri" w:hAnsi="Calibri"/>
                <w:color w:val="000000"/>
                <w:sz w:val="18"/>
                <w:szCs w:val="18"/>
                <w:lang w:eastAsia="es-EC"/>
              </w:rPr>
              <w:t>Operación de equipos</w:t>
            </w:r>
          </w:p>
        </w:tc>
        <w:tc>
          <w:tcPr>
            <w:tcW w:w="1600" w:type="dxa"/>
            <w:tcBorders>
              <w:top w:val="nil"/>
              <w:left w:val="nil"/>
              <w:bottom w:val="single" w:sz="4" w:space="0" w:color="auto"/>
              <w:right w:val="single" w:sz="4" w:space="0" w:color="auto"/>
            </w:tcBorders>
            <w:shd w:val="clear" w:color="000000" w:fill="F2F2F2"/>
            <w:vAlign w:val="center"/>
            <w:hideMark/>
            <w:tcPrChange w:id="1080"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55A3BDEA"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1081"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05B98BD5"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4D2377FC" w14:textId="77777777" w:rsidTr="00F54AFC">
        <w:tblPrEx>
          <w:tblPrExChange w:id="1082" w:author="Alywin Hacay Chang" w:date="2016-09-29T15:25:00Z">
            <w:tblPrEx>
              <w:tblW w:w="10180" w:type="dxa"/>
            </w:tblPrEx>
          </w:tblPrExChange>
        </w:tblPrEx>
        <w:trPr>
          <w:trHeight w:val="960"/>
          <w:trPrChange w:id="1083" w:author="Alywin Hacay Chang" w:date="2016-09-29T15:25:00Z">
            <w:trPr>
              <w:trHeight w:val="96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084"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4B2994F4"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Ventilación insuficiente (renovación de aire)</w:t>
            </w:r>
          </w:p>
        </w:tc>
        <w:tc>
          <w:tcPr>
            <w:tcW w:w="2620" w:type="dxa"/>
            <w:tcBorders>
              <w:top w:val="nil"/>
              <w:left w:val="nil"/>
              <w:bottom w:val="single" w:sz="4" w:space="0" w:color="auto"/>
              <w:right w:val="single" w:sz="4" w:space="0" w:color="auto"/>
            </w:tcBorders>
            <w:shd w:val="clear" w:color="000000" w:fill="F2F2F2"/>
            <w:vAlign w:val="center"/>
            <w:hideMark/>
            <w:tcPrChange w:id="1085"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15442125" w14:textId="77777777" w:rsidR="00F54AFC" w:rsidRPr="00F71DD5" w:rsidRDefault="00F54AFC" w:rsidP="00F71DD5">
            <w:pPr>
              <w:jc w:val="center"/>
              <w:rPr>
                <w:rFonts w:ascii="Calibri" w:hAnsi="Calibri"/>
                <w:color w:val="000000"/>
                <w:sz w:val="18"/>
                <w:szCs w:val="18"/>
                <w:lang w:eastAsia="es-EC"/>
              </w:rPr>
              <w:pPrChange w:id="1086"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000000" w:fill="F2F2F2"/>
            <w:vAlign w:val="center"/>
            <w:hideMark/>
            <w:tcPrChange w:id="1087"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71B84D5F"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Análisis de sistemas de extracción y ventilación</w:t>
            </w:r>
          </w:p>
        </w:tc>
        <w:tc>
          <w:tcPr>
            <w:tcW w:w="1600" w:type="dxa"/>
            <w:tcBorders>
              <w:top w:val="nil"/>
              <w:left w:val="nil"/>
              <w:bottom w:val="single" w:sz="4" w:space="0" w:color="auto"/>
              <w:right w:val="single" w:sz="8" w:space="0" w:color="auto"/>
            </w:tcBorders>
            <w:shd w:val="clear" w:color="000000" w:fill="F2F2F2"/>
            <w:vAlign w:val="center"/>
            <w:hideMark/>
            <w:tcPrChange w:id="1088"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467D39E9"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3AB542AC" w14:textId="77777777" w:rsidTr="00F54AFC">
        <w:tblPrEx>
          <w:tblPrExChange w:id="1089" w:author="Alywin Hacay Chang" w:date="2016-09-29T15:25:00Z">
            <w:tblPrEx>
              <w:tblW w:w="10180" w:type="dxa"/>
            </w:tblPrEx>
          </w:tblPrExChange>
        </w:tblPrEx>
        <w:trPr>
          <w:trHeight w:val="495"/>
          <w:trPrChange w:id="1090" w:author="Alywin Hacay Chang" w:date="2016-09-29T15:25:00Z">
            <w:trPr>
              <w:trHeight w:val="495"/>
            </w:trPr>
          </w:trPrChange>
        </w:trPr>
        <w:tc>
          <w:tcPr>
            <w:tcW w:w="3544" w:type="dxa"/>
            <w:tcBorders>
              <w:top w:val="nil"/>
              <w:left w:val="single" w:sz="8" w:space="0" w:color="auto"/>
              <w:bottom w:val="nil"/>
              <w:right w:val="single" w:sz="4" w:space="0" w:color="auto"/>
            </w:tcBorders>
            <w:shd w:val="clear" w:color="000000" w:fill="F2F2F2"/>
            <w:vAlign w:val="center"/>
            <w:hideMark/>
            <w:tcPrChange w:id="1091" w:author="Alywin Hacay Chang" w:date="2016-09-29T15:25:00Z">
              <w:tcPr>
                <w:tcW w:w="4360" w:type="dxa"/>
                <w:gridSpan w:val="2"/>
                <w:tcBorders>
                  <w:top w:val="nil"/>
                  <w:left w:val="single" w:sz="8" w:space="0" w:color="auto"/>
                  <w:bottom w:val="nil"/>
                  <w:right w:val="single" w:sz="4" w:space="0" w:color="auto"/>
                </w:tcBorders>
                <w:shd w:val="clear" w:color="000000" w:fill="F2F2F2"/>
                <w:vAlign w:val="center"/>
                <w:hideMark/>
              </w:tcPr>
            </w:tcPrChange>
          </w:tcPr>
          <w:p w14:paraId="64BEDE4E"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Físicos - Vibración</w:t>
            </w:r>
          </w:p>
        </w:tc>
        <w:tc>
          <w:tcPr>
            <w:tcW w:w="2620" w:type="dxa"/>
            <w:tcBorders>
              <w:top w:val="nil"/>
              <w:left w:val="nil"/>
              <w:bottom w:val="nil"/>
              <w:right w:val="single" w:sz="4" w:space="0" w:color="auto"/>
            </w:tcBorders>
            <w:shd w:val="clear" w:color="000000" w:fill="F2F2F2"/>
            <w:vAlign w:val="center"/>
            <w:hideMark/>
            <w:tcPrChange w:id="1092" w:author="Alywin Hacay Chang" w:date="2016-09-29T15:25:00Z">
              <w:tcPr>
                <w:tcW w:w="2620" w:type="dxa"/>
                <w:gridSpan w:val="2"/>
                <w:tcBorders>
                  <w:top w:val="nil"/>
                  <w:left w:val="nil"/>
                  <w:bottom w:val="nil"/>
                  <w:right w:val="single" w:sz="4" w:space="0" w:color="auto"/>
                </w:tcBorders>
                <w:shd w:val="clear" w:color="000000" w:fill="F2F2F2"/>
                <w:vAlign w:val="center"/>
                <w:hideMark/>
              </w:tcPr>
            </w:tcPrChange>
          </w:tcPr>
          <w:p w14:paraId="0963356C" w14:textId="77777777" w:rsidR="00F54AFC" w:rsidRPr="00F71DD5" w:rsidRDefault="00F54AFC" w:rsidP="00F71DD5">
            <w:pPr>
              <w:jc w:val="center"/>
              <w:rPr>
                <w:rFonts w:ascii="Calibri" w:hAnsi="Calibri"/>
                <w:color w:val="000000"/>
                <w:sz w:val="18"/>
                <w:szCs w:val="18"/>
                <w:lang w:eastAsia="es-EC"/>
              </w:rPr>
              <w:pPrChange w:id="1093" w:author="Perez, Steeven" w:date="2020-08-06T12:49:00Z">
                <w:pPr/>
              </w:pPrChange>
            </w:pPr>
            <w:r w:rsidRPr="00F71DD5">
              <w:rPr>
                <w:rFonts w:ascii="Calibri" w:hAnsi="Calibri"/>
                <w:color w:val="000000"/>
                <w:sz w:val="18"/>
                <w:szCs w:val="18"/>
                <w:lang w:eastAsia="es-EC"/>
              </w:rPr>
              <w:t>Trabajo con equipos de alta vibración</w:t>
            </w:r>
          </w:p>
        </w:tc>
        <w:tc>
          <w:tcPr>
            <w:tcW w:w="1600" w:type="dxa"/>
            <w:tcBorders>
              <w:top w:val="nil"/>
              <w:left w:val="nil"/>
              <w:bottom w:val="nil"/>
              <w:right w:val="single" w:sz="4" w:space="0" w:color="auto"/>
            </w:tcBorders>
            <w:shd w:val="clear" w:color="000000" w:fill="F2F2F2"/>
            <w:vAlign w:val="center"/>
            <w:hideMark/>
            <w:tcPrChange w:id="1094" w:author="Alywin Hacay Chang" w:date="2016-09-29T15:25:00Z">
              <w:tcPr>
                <w:tcW w:w="1600" w:type="dxa"/>
                <w:gridSpan w:val="2"/>
                <w:tcBorders>
                  <w:top w:val="nil"/>
                  <w:left w:val="nil"/>
                  <w:bottom w:val="nil"/>
                  <w:right w:val="single" w:sz="4" w:space="0" w:color="auto"/>
                </w:tcBorders>
                <w:shd w:val="clear" w:color="000000" w:fill="F2F2F2"/>
                <w:vAlign w:val="center"/>
                <w:hideMark/>
              </w:tcPr>
            </w:tcPrChange>
          </w:tcPr>
          <w:p w14:paraId="3E0536F8"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Medición de Vibración</w:t>
            </w:r>
          </w:p>
        </w:tc>
        <w:tc>
          <w:tcPr>
            <w:tcW w:w="1600" w:type="dxa"/>
            <w:tcBorders>
              <w:top w:val="nil"/>
              <w:left w:val="nil"/>
              <w:bottom w:val="nil"/>
              <w:right w:val="single" w:sz="8" w:space="0" w:color="auto"/>
            </w:tcBorders>
            <w:shd w:val="clear" w:color="000000" w:fill="F2F2F2"/>
            <w:vAlign w:val="center"/>
            <w:hideMark/>
            <w:tcPrChange w:id="1095" w:author="Alywin Hacay Chang" w:date="2016-09-29T15:25:00Z">
              <w:tcPr>
                <w:tcW w:w="1600" w:type="dxa"/>
                <w:gridSpan w:val="2"/>
                <w:tcBorders>
                  <w:top w:val="nil"/>
                  <w:left w:val="nil"/>
                  <w:bottom w:val="nil"/>
                  <w:right w:val="single" w:sz="8" w:space="0" w:color="auto"/>
                </w:tcBorders>
                <w:shd w:val="clear" w:color="000000" w:fill="F2F2F2"/>
                <w:vAlign w:val="center"/>
                <w:hideMark/>
              </w:tcPr>
            </w:tcPrChange>
          </w:tcPr>
          <w:p w14:paraId="691A8D8D"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Evaluación Física</w:t>
            </w:r>
          </w:p>
        </w:tc>
      </w:tr>
      <w:tr w:rsidR="00F54AFC" w:rsidRPr="00F54AFC" w14:paraId="621DDE92" w14:textId="77777777" w:rsidTr="00F54AFC">
        <w:trPr>
          <w:trHeight w:val="480"/>
          <w:trPrChange w:id="1096" w:author="Alywin Hacay Chang" w:date="2016-09-29T15:25:00Z">
            <w:trPr>
              <w:gridAfter w:val="0"/>
              <w:trHeight w:val="480"/>
            </w:trPr>
          </w:trPrChange>
        </w:trPr>
        <w:tc>
          <w:tcPr>
            <w:tcW w:w="3544" w:type="dxa"/>
            <w:tcBorders>
              <w:top w:val="single" w:sz="8" w:space="0" w:color="auto"/>
              <w:left w:val="single" w:sz="8" w:space="0" w:color="auto"/>
              <w:bottom w:val="single" w:sz="4" w:space="0" w:color="auto"/>
              <w:right w:val="single" w:sz="4" w:space="0" w:color="auto"/>
            </w:tcBorders>
            <w:shd w:val="clear" w:color="000000" w:fill="FFFFFF"/>
            <w:vAlign w:val="center"/>
            <w:hideMark/>
            <w:tcPrChange w:id="1097" w:author="Alywin Hacay Chang" w:date="2016-09-29T15:25:00Z">
              <w:tcPr>
                <w:tcW w:w="3544" w:type="dxa"/>
                <w:tcBorders>
                  <w:top w:val="single" w:sz="8" w:space="0" w:color="auto"/>
                  <w:left w:val="single" w:sz="8" w:space="0" w:color="auto"/>
                  <w:bottom w:val="single" w:sz="4" w:space="0" w:color="auto"/>
                  <w:right w:val="single" w:sz="4" w:space="0" w:color="auto"/>
                </w:tcBorders>
                <w:shd w:val="clear" w:color="000000" w:fill="FFFFFF"/>
                <w:vAlign w:val="center"/>
                <w:hideMark/>
              </w:tcPr>
            </w:tcPrChange>
          </w:tcPr>
          <w:p w14:paraId="56CBA244"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Psicosociales - Afectaciones físicas relacionadas al estrés</w:t>
            </w:r>
          </w:p>
        </w:tc>
        <w:tc>
          <w:tcPr>
            <w:tcW w:w="2620" w:type="dxa"/>
            <w:tcBorders>
              <w:top w:val="single" w:sz="8" w:space="0" w:color="auto"/>
              <w:left w:val="nil"/>
              <w:bottom w:val="single" w:sz="4" w:space="0" w:color="auto"/>
              <w:right w:val="single" w:sz="4" w:space="0" w:color="auto"/>
            </w:tcBorders>
            <w:shd w:val="clear" w:color="auto" w:fill="auto"/>
            <w:vAlign w:val="center"/>
            <w:hideMark/>
            <w:tcPrChange w:id="1098" w:author="Alywin Hacay Chang" w:date="2016-09-29T15:25:00Z">
              <w:tcPr>
                <w:tcW w:w="2620" w:type="dxa"/>
                <w:gridSpan w:val="2"/>
                <w:tcBorders>
                  <w:top w:val="single" w:sz="8" w:space="0" w:color="auto"/>
                  <w:left w:val="nil"/>
                  <w:bottom w:val="single" w:sz="4" w:space="0" w:color="auto"/>
                  <w:right w:val="single" w:sz="4" w:space="0" w:color="auto"/>
                </w:tcBorders>
                <w:shd w:val="clear" w:color="auto" w:fill="auto"/>
                <w:vAlign w:val="center"/>
                <w:hideMark/>
              </w:tcPr>
            </w:tcPrChange>
          </w:tcPr>
          <w:p w14:paraId="5D1CE61D" w14:textId="77777777" w:rsidR="00F54AFC" w:rsidRPr="00F71DD5" w:rsidRDefault="00F54AFC" w:rsidP="00F71DD5">
            <w:pPr>
              <w:jc w:val="center"/>
              <w:rPr>
                <w:rFonts w:ascii="Calibri" w:hAnsi="Calibri"/>
                <w:color w:val="000000"/>
                <w:sz w:val="18"/>
                <w:szCs w:val="18"/>
                <w:lang w:eastAsia="es-EC"/>
              </w:rPr>
              <w:pPrChange w:id="1099"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single" w:sz="8" w:space="0" w:color="auto"/>
              <w:left w:val="nil"/>
              <w:bottom w:val="single" w:sz="4" w:space="0" w:color="auto"/>
              <w:right w:val="single" w:sz="4" w:space="0" w:color="auto"/>
            </w:tcBorders>
            <w:shd w:val="clear" w:color="auto" w:fill="auto"/>
            <w:vAlign w:val="center"/>
            <w:hideMark/>
            <w:tcPrChange w:id="1100" w:author="Alywin Hacay Chang" w:date="2016-09-29T15:25:00Z">
              <w:tcPr>
                <w:tcW w:w="1600" w:type="dxa"/>
                <w:gridSpan w:val="2"/>
                <w:tcBorders>
                  <w:top w:val="single" w:sz="8" w:space="0" w:color="auto"/>
                  <w:left w:val="nil"/>
                  <w:bottom w:val="single" w:sz="4" w:space="0" w:color="auto"/>
                  <w:right w:val="single" w:sz="4" w:space="0" w:color="auto"/>
                </w:tcBorders>
                <w:shd w:val="clear" w:color="auto" w:fill="auto"/>
                <w:vAlign w:val="center"/>
                <w:hideMark/>
              </w:tcPr>
            </w:tcPrChange>
          </w:tcPr>
          <w:p w14:paraId="38B4D774"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PSICO</w:t>
            </w:r>
          </w:p>
        </w:tc>
        <w:tc>
          <w:tcPr>
            <w:tcW w:w="1600" w:type="dxa"/>
            <w:tcBorders>
              <w:top w:val="single" w:sz="8" w:space="0" w:color="auto"/>
              <w:left w:val="nil"/>
              <w:bottom w:val="single" w:sz="4" w:space="0" w:color="auto"/>
              <w:right w:val="single" w:sz="8" w:space="0" w:color="auto"/>
            </w:tcBorders>
            <w:shd w:val="clear" w:color="auto" w:fill="auto"/>
            <w:vAlign w:val="center"/>
            <w:hideMark/>
            <w:tcPrChange w:id="1101" w:author="Alywin Hacay Chang" w:date="2016-09-29T15:25:00Z">
              <w:tcPr>
                <w:tcW w:w="1600" w:type="dxa"/>
                <w:gridSpan w:val="2"/>
                <w:tcBorders>
                  <w:top w:val="single" w:sz="8" w:space="0" w:color="auto"/>
                  <w:left w:val="nil"/>
                  <w:bottom w:val="single" w:sz="4" w:space="0" w:color="auto"/>
                  <w:right w:val="single" w:sz="8" w:space="0" w:color="auto"/>
                </w:tcBorders>
                <w:shd w:val="clear" w:color="auto" w:fill="auto"/>
                <w:vAlign w:val="center"/>
                <w:hideMark/>
              </w:tcPr>
            </w:tcPrChange>
          </w:tcPr>
          <w:p w14:paraId="0CBA4CB8"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26FDA199" w14:textId="77777777" w:rsidTr="00F54AFC">
        <w:trPr>
          <w:trHeight w:val="480"/>
          <w:trPrChange w:id="1102" w:author="Alywin Hacay Chang" w:date="2016-09-29T15:25:00Z">
            <w:trPr>
              <w:gridAfter w:val="0"/>
              <w:trHeight w:val="48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1103"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2EF07BEE"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Psicosociales - Afectaciones mentales relacionadas al estrés</w:t>
            </w:r>
          </w:p>
        </w:tc>
        <w:tc>
          <w:tcPr>
            <w:tcW w:w="2620" w:type="dxa"/>
            <w:tcBorders>
              <w:top w:val="nil"/>
              <w:left w:val="nil"/>
              <w:bottom w:val="single" w:sz="4" w:space="0" w:color="auto"/>
              <w:right w:val="single" w:sz="4" w:space="0" w:color="auto"/>
            </w:tcBorders>
            <w:shd w:val="clear" w:color="auto" w:fill="auto"/>
            <w:vAlign w:val="center"/>
            <w:hideMark/>
            <w:tcPrChange w:id="1104"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5ACF1AB9" w14:textId="77777777" w:rsidR="00F54AFC" w:rsidRPr="00F71DD5" w:rsidRDefault="00F54AFC" w:rsidP="00F71DD5">
            <w:pPr>
              <w:jc w:val="center"/>
              <w:rPr>
                <w:rFonts w:ascii="Calibri" w:hAnsi="Calibri"/>
                <w:color w:val="000000"/>
                <w:sz w:val="18"/>
                <w:szCs w:val="18"/>
                <w:lang w:eastAsia="es-EC"/>
              </w:rPr>
              <w:pPrChange w:id="1105"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auto" w:fill="auto"/>
            <w:vAlign w:val="center"/>
            <w:hideMark/>
            <w:tcPrChange w:id="1106"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56410D10"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PSICO</w:t>
            </w:r>
          </w:p>
        </w:tc>
        <w:tc>
          <w:tcPr>
            <w:tcW w:w="1600" w:type="dxa"/>
            <w:tcBorders>
              <w:top w:val="nil"/>
              <w:left w:val="nil"/>
              <w:bottom w:val="single" w:sz="4" w:space="0" w:color="auto"/>
              <w:right w:val="single" w:sz="8" w:space="0" w:color="auto"/>
            </w:tcBorders>
            <w:shd w:val="clear" w:color="auto" w:fill="auto"/>
            <w:vAlign w:val="center"/>
            <w:hideMark/>
            <w:tcPrChange w:id="1107"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189F0132"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2BEE65F2" w14:textId="77777777" w:rsidTr="00F54AFC">
        <w:trPr>
          <w:trHeight w:val="480"/>
          <w:trPrChange w:id="1108" w:author="Alywin Hacay Chang" w:date="2016-09-29T15:25:00Z">
            <w:trPr>
              <w:gridAfter w:val="0"/>
              <w:trHeight w:val="48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1109"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6B2D3A87"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Psicosociales - Afectaciones sociales relacionadas al estrés</w:t>
            </w:r>
          </w:p>
        </w:tc>
        <w:tc>
          <w:tcPr>
            <w:tcW w:w="2620" w:type="dxa"/>
            <w:tcBorders>
              <w:top w:val="nil"/>
              <w:left w:val="nil"/>
              <w:bottom w:val="single" w:sz="4" w:space="0" w:color="auto"/>
              <w:right w:val="single" w:sz="4" w:space="0" w:color="auto"/>
            </w:tcBorders>
            <w:shd w:val="clear" w:color="auto" w:fill="auto"/>
            <w:vAlign w:val="center"/>
            <w:hideMark/>
            <w:tcPrChange w:id="1110"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412B45FA" w14:textId="77777777" w:rsidR="00F54AFC" w:rsidRPr="00F71DD5" w:rsidRDefault="00F54AFC" w:rsidP="00F71DD5">
            <w:pPr>
              <w:jc w:val="center"/>
              <w:rPr>
                <w:rFonts w:ascii="Calibri" w:hAnsi="Calibri"/>
                <w:color w:val="000000"/>
                <w:sz w:val="18"/>
                <w:szCs w:val="18"/>
                <w:lang w:eastAsia="es-EC"/>
              </w:rPr>
              <w:pPrChange w:id="1111"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auto" w:fill="auto"/>
            <w:vAlign w:val="center"/>
            <w:hideMark/>
            <w:tcPrChange w:id="1112"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34286841"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PSICO</w:t>
            </w:r>
          </w:p>
        </w:tc>
        <w:tc>
          <w:tcPr>
            <w:tcW w:w="1600" w:type="dxa"/>
            <w:tcBorders>
              <w:top w:val="nil"/>
              <w:left w:val="nil"/>
              <w:bottom w:val="single" w:sz="4" w:space="0" w:color="auto"/>
              <w:right w:val="single" w:sz="8" w:space="0" w:color="auto"/>
            </w:tcBorders>
            <w:shd w:val="clear" w:color="auto" w:fill="auto"/>
            <w:vAlign w:val="center"/>
            <w:hideMark/>
            <w:tcPrChange w:id="1113"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0D3456B0"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388D328B" w14:textId="77777777" w:rsidTr="00F54AFC">
        <w:trPr>
          <w:trHeight w:val="480"/>
          <w:trPrChange w:id="1114" w:author="Alywin Hacay Chang" w:date="2016-09-29T15:25:00Z">
            <w:trPr>
              <w:gridAfter w:val="0"/>
              <w:trHeight w:val="48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1115"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73C9BDBE"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Psicosociales - Características individuales negativas</w:t>
            </w:r>
          </w:p>
        </w:tc>
        <w:tc>
          <w:tcPr>
            <w:tcW w:w="2620" w:type="dxa"/>
            <w:tcBorders>
              <w:top w:val="nil"/>
              <w:left w:val="nil"/>
              <w:bottom w:val="single" w:sz="4" w:space="0" w:color="auto"/>
              <w:right w:val="single" w:sz="4" w:space="0" w:color="auto"/>
            </w:tcBorders>
            <w:shd w:val="clear" w:color="auto" w:fill="auto"/>
            <w:vAlign w:val="center"/>
            <w:hideMark/>
            <w:tcPrChange w:id="1116"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1D811125" w14:textId="77777777" w:rsidR="00F54AFC" w:rsidRPr="00F71DD5" w:rsidRDefault="00F54AFC" w:rsidP="00F71DD5">
            <w:pPr>
              <w:jc w:val="center"/>
              <w:rPr>
                <w:rFonts w:ascii="Calibri" w:hAnsi="Calibri"/>
                <w:color w:val="000000"/>
                <w:sz w:val="18"/>
                <w:szCs w:val="18"/>
                <w:lang w:eastAsia="es-EC"/>
              </w:rPr>
              <w:pPrChange w:id="1117"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auto" w:fill="auto"/>
            <w:vAlign w:val="center"/>
            <w:hideMark/>
            <w:tcPrChange w:id="1118"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7B7B7A4D"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PSICO</w:t>
            </w:r>
          </w:p>
        </w:tc>
        <w:tc>
          <w:tcPr>
            <w:tcW w:w="1600" w:type="dxa"/>
            <w:tcBorders>
              <w:top w:val="nil"/>
              <w:left w:val="nil"/>
              <w:bottom w:val="single" w:sz="4" w:space="0" w:color="auto"/>
              <w:right w:val="single" w:sz="8" w:space="0" w:color="auto"/>
            </w:tcBorders>
            <w:shd w:val="clear" w:color="auto" w:fill="auto"/>
            <w:vAlign w:val="center"/>
            <w:hideMark/>
            <w:tcPrChange w:id="1119"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4B0FCF36"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066BC3BC" w14:textId="77777777" w:rsidTr="00F54AFC">
        <w:trPr>
          <w:trHeight w:val="480"/>
          <w:trPrChange w:id="1120" w:author="Alywin Hacay Chang" w:date="2016-09-29T15:25:00Z">
            <w:trPr>
              <w:gridAfter w:val="0"/>
              <w:trHeight w:val="48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1121"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1BD8D5DD"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Psicosociales - Factores extra organizacionales negativos</w:t>
            </w:r>
          </w:p>
        </w:tc>
        <w:tc>
          <w:tcPr>
            <w:tcW w:w="2620" w:type="dxa"/>
            <w:tcBorders>
              <w:top w:val="nil"/>
              <w:left w:val="nil"/>
              <w:bottom w:val="single" w:sz="4" w:space="0" w:color="auto"/>
              <w:right w:val="single" w:sz="4" w:space="0" w:color="auto"/>
            </w:tcBorders>
            <w:shd w:val="clear" w:color="auto" w:fill="auto"/>
            <w:vAlign w:val="center"/>
            <w:hideMark/>
            <w:tcPrChange w:id="1122"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6891512E" w14:textId="77777777" w:rsidR="00F54AFC" w:rsidRPr="00F71DD5" w:rsidRDefault="00F54AFC" w:rsidP="00F71DD5">
            <w:pPr>
              <w:jc w:val="center"/>
              <w:rPr>
                <w:rFonts w:ascii="Calibri" w:hAnsi="Calibri"/>
                <w:color w:val="000000"/>
                <w:sz w:val="18"/>
                <w:szCs w:val="18"/>
                <w:lang w:eastAsia="es-EC"/>
              </w:rPr>
              <w:pPrChange w:id="1123"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auto" w:fill="auto"/>
            <w:vAlign w:val="center"/>
            <w:hideMark/>
            <w:tcPrChange w:id="1124"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29E44002"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PSICO</w:t>
            </w:r>
          </w:p>
        </w:tc>
        <w:tc>
          <w:tcPr>
            <w:tcW w:w="1600" w:type="dxa"/>
            <w:tcBorders>
              <w:top w:val="nil"/>
              <w:left w:val="nil"/>
              <w:bottom w:val="single" w:sz="4" w:space="0" w:color="auto"/>
              <w:right w:val="single" w:sz="8" w:space="0" w:color="auto"/>
            </w:tcBorders>
            <w:shd w:val="clear" w:color="auto" w:fill="auto"/>
            <w:vAlign w:val="center"/>
            <w:hideMark/>
            <w:tcPrChange w:id="1125"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34784E97"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1A4FAAFB" w14:textId="77777777" w:rsidTr="00F54AFC">
        <w:trPr>
          <w:trHeight w:val="480"/>
          <w:trPrChange w:id="1126" w:author="Alywin Hacay Chang" w:date="2016-09-29T15:25:00Z">
            <w:trPr>
              <w:gridAfter w:val="0"/>
              <w:trHeight w:val="480"/>
            </w:trPr>
          </w:trPrChange>
        </w:trPr>
        <w:tc>
          <w:tcPr>
            <w:tcW w:w="3544" w:type="dxa"/>
            <w:tcBorders>
              <w:top w:val="nil"/>
              <w:left w:val="single" w:sz="8" w:space="0" w:color="auto"/>
              <w:bottom w:val="single" w:sz="4" w:space="0" w:color="auto"/>
              <w:right w:val="single" w:sz="4" w:space="0" w:color="auto"/>
            </w:tcBorders>
            <w:shd w:val="clear" w:color="000000" w:fill="FFFFFF"/>
            <w:vAlign w:val="center"/>
            <w:hideMark/>
            <w:tcPrChange w:id="1127" w:author="Alywin Hacay Chang" w:date="2016-09-29T15:25:00Z">
              <w:tcPr>
                <w:tcW w:w="3544" w:type="dxa"/>
                <w:tcBorders>
                  <w:top w:val="nil"/>
                  <w:left w:val="single" w:sz="8" w:space="0" w:color="auto"/>
                  <w:bottom w:val="single" w:sz="4" w:space="0" w:color="auto"/>
                  <w:right w:val="single" w:sz="4" w:space="0" w:color="auto"/>
                </w:tcBorders>
                <w:shd w:val="clear" w:color="000000" w:fill="FFFFFF"/>
                <w:vAlign w:val="center"/>
                <w:hideMark/>
              </w:tcPr>
            </w:tcPrChange>
          </w:tcPr>
          <w:p w14:paraId="6F40C4B5"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Psicosociales - Factores intra organizacionales negativos</w:t>
            </w:r>
          </w:p>
        </w:tc>
        <w:tc>
          <w:tcPr>
            <w:tcW w:w="2620" w:type="dxa"/>
            <w:tcBorders>
              <w:top w:val="nil"/>
              <w:left w:val="nil"/>
              <w:bottom w:val="single" w:sz="4" w:space="0" w:color="auto"/>
              <w:right w:val="single" w:sz="4" w:space="0" w:color="auto"/>
            </w:tcBorders>
            <w:shd w:val="clear" w:color="auto" w:fill="auto"/>
            <w:vAlign w:val="center"/>
            <w:hideMark/>
            <w:tcPrChange w:id="1128" w:author="Alywin Hacay Chang" w:date="2016-09-29T15:25:00Z">
              <w:tcPr>
                <w:tcW w:w="2620" w:type="dxa"/>
                <w:gridSpan w:val="2"/>
                <w:tcBorders>
                  <w:top w:val="nil"/>
                  <w:left w:val="nil"/>
                  <w:bottom w:val="single" w:sz="4" w:space="0" w:color="auto"/>
                  <w:right w:val="single" w:sz="4" w:space="0" w:color="auto"/>
                </w:tcBorders>
                <w:shd w:val="clear" w:color="auto" w:fill="auto"/>
                <w:vAlign w:val="center"/>
                <w:hideMark/>
              </w:tcPr>
            </w:tcPrChange>
          </w:tcPr>
          <w:p w14:paraId="22C7438D" w14:textId="77777777" w:rsidR="00F54AFC" w:rsidRPr="00F71DD5" w:rsidRDefault="00F54AFC" w:rsidP="00F71DD5">
            <w:pPr>
              <w:jc w:val="center"/>
              <w:rPr>
                <w:rFonts w:ascii="Calibri" w:hAnsi="Calibri"/>
                <w:color w:val="000000"/>
                <w:sz w:val="18"/>
                <w:szCs w:val="18"/>
                <w:lang w:eastAsia="es-EC"/>
              </w:rPr>
              <w:pPrChange w:id="1129"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4" w:space="0" w:color="auto"/>
              <w:right w:val="single" w:sz="4" w:space="0" w:color="auto"/>
            </w:tcBorders>
            <w:shd w:val="clear" w:color="auto" w:fill="auto"/>
            <w:vAlign w:val="center"/>
            <w:hideMark/>
            <w:tcPrChange w:id="1130" w:author="Alywin Hacay Chang" w:date="2016-09-29T15:25:00Z">
              <w:tcPr>
                <w:tcW w:w="1600" w:type="dxa"/>
                <w:gridSpan w:val="2"/>
                <w:tcBorders>
                  <w:top w:val="nil"/>
                  <w:left w:val="nil"/>
                  <w:bottom w:val="single" w:sz="4" w:space="0" w:color="auto"/>
                  <w:right w:val="single" w:sz="4" w:space="0" w:color="auto"/>
                </w:tcBorders>
                <w:shd w:val="clear" w:color="auto" w:fill="auto"/>
                <w:vAlign w:val="center"/>
                <w:hideMark/>
              </w:tcPr>
            </w:tcPrChange>
          </w:tcPr>
          <w:p w14:paraId="51772BFF"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PSICO</w:t>
            </w:r>
          </w:p>
        </w:tc>
        <w:tc>
          <w:tcPr>
            <w:tcW w:w="1600" w:type="dxa"/>
            <w:tcBorders>
              <w:top w:val="nil"/>
              <w:left w:val="nil"/>
              <w:bottom w:val="single" w:sz="4" w:space="0" w:color="auto"/>
              <w:right w:val="single" w:sz="8" w:space="0" w:color="auto"/>
            </w:tcBorders>
            <w:shd w:val="clear" w:color="auto" w:fill="auto"/>
            <w:vAlign w:val="center"/>
            <w:hideMark/>
            <w:tcPrChange w:id="1131" w:author="Alywin Hacay Chang" w:date="2016-09-29T15:25:00Z">
              <w:tcPr>
                <w:tcW w:w="1600" w:type="dxa"/>
                <w:gridSpan w:val="2"/>
                <w:tcBorders>
                  <w:top w:val="nil"/>
                  <w:left w:val="nil"/>
                  <w:bottom w:val="single" w:sz="4" w:space="0" w:color="auto"/>
                  <w:right w:val="single" w:sz="8" w:space="0" w:color="auto"/>
                </w:tcBorders>
                <w:shd w:val="clear" w:color="auto" w:fill="auto"/>
                <w:vAlign w:val="center"/>
                <w:hideMark/>
              </w:tcPr>
            </w:tcPrChange>
          </w:tcPr>
          <w:p w14:paraId="63DFC32E"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6E381DAC" w14:textId="77777777" w:rsidTr="00F54AFC">
        <w:trPr>
          <w:trHeight w:val="495"/>
          <w:trPrChange w:id="1132" w:author="Alywin Hacay Chang" w:date="2016-09-29T15:25:00Z">
            <w:trPr>
              <w:gridAfter w:val="0"/>
              <w:trHeight w:val="495"/>
            </w:trPr>
          </w:trPrChange>
        </w:trPr>
        <w:tc>
          <w:tcPr>
            <w:tcW w:w="3544" w:type="dxa"/>
            <w:tcBorders>
              <w:top w:val="nil"/>
              <w:left w:val="single" w:sz="8" w:space="0" w:color="auto"/>
              <w:bottom w:val="nil"/>
              <w:right w:val="single" w:sz="4" w:space="0" w:color="auto"/>
            </w:tcBorders>
            <w:shd w:val="clear" w:color="000000" w:fill="FFFFFF"/>
            <w:vAlign w:val="center"/>
            <w:hideMark/>
            <w:tcPrChange w:id="1133" w:author="Alywin Hacay Chang" w:date="2016-09-29T15:25:00Z">
              <w:tcPr>
                <w:tcW w:w="3544" w:type="dxa"/>
                <w:tcBorders>
                  <w:top w:val="nil"/>
                  <w:left w:val="single" w:sz="8" w:space="0" w:color="auto"/>
                  <w:bottom w:val="nil"/>
                  <w:right w:val="single" w:sz="4" w:space="0" w:color="auto"/>
                </w:tcBorders>
                <w:shd w:val="clear" w:color="000000" w:fill="FFFFFF"/>
                <w:vAlign w:val="center"/>
                <w:hideMark/>
              </w:tcPr>
            </w:tcPrChange>
          </w:tcPr>
          <w:p w14:paraId="7D5F2EE7"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Psicosociales - Síntomas de estrés</w:t>
            </w:r>
          </w:p>
        </w:tc>
        <w:tc>
          <w:tcPr>
            <w:tcW w:w="2620" w:type="dxa"/>
            <w:tcBorders>
              <w:top w:val="nil"/>
              <w:left w:val="nil"/>
              <w:bottom w:val="nil"/>
              <w:right w:val="single" w:sz="4" w:space="0" w:color="auto"/>
            </w:tcBorders>
            <w:shd w:val="clear" w:color="auto" w:fill="auto"/>
            <w:vAlign w:val="center"/>
            <w:hideMark/>
            <w:tcPrChange w:id="1134" w:author="Alywin Hacay Chang" w:date="2016-09-29T15:25:00Z">
              <w:tcPr>
                <w:tcW w:w="2620" w:type="dxa"/>
                <w:gridSpan w:val="2"/>
                <w:tcBorders>
                  <w:top w:val="nil"/>
                  <w:left w:val="nil"/>
                  <w:bottom w:val="nil"/>
                  <w:right w:val="single" w:sz="4" w:space="0" w:color="auto"/>
                </w:tcBorders>
                <w:shd w:val="clear" w:color="auto" w:fill="auto"/>
                <w:vAlign w:val="center"/>
                <w:hideMark/>
              </w:tcPr>
            </w:tcPrChange>
          </w:tcPr>
          <w:p w14:paraId="47975E4F" w14:textId="77777777" w:rsidR="00F54AFC" w:rsidRPr="00F71DD5" w:rsidRDefault="00F54AFC" w:rsidP="00F71DD5">
            <w:pPr>
              <w:jc w:val="center"/>
              <w:rPr>
                <w:rFonts w:ascii="Calibri" w:hAnsi="Calibri"/>
                <w:color w:val="000000"/>
                <w:sz w:val="18"/>
                <w:szCs w:val="18"/>
                <w:lang w:eastAsia="es-EC"/>
              </w:rPr>
              <w:pPrChange w:id="1135"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nil"/>
              <w:right w:val="single" w:sz="4" w:space="0" w:color="auto"/>
            </w:tcBorders>
            <w:shd w:val="clear" w:color="auto" w:fill="auto"/>
            <w:vAlign w:val="center"/>
            <w:hideMark/>
            <w:tcPrChange w:id="1136" w:author="Alywin Hacay Chang" w:date="2016-09-29T15:25:00Z">
              <w:tcPr>
                <w:tcW w:w="1600" w:type="dxa"/>
                <w:gridSpan w:val="2"/>
                <w:tcBorders>
                  <w:top w:val="nil"/>
                  <w:left w:val="nil"/>
                  <w:bottom w:val="nil"/>
                  <w:right w:val="single" w:sz="4" w:space="0" w:color="auto"/>
                </w:tcBorders>
                <w:shd w:val="clear" w:color="auto" w:fill="auto"/>
                <w:vAlign w:val="center"/>
                <w:hideMark/>
              </w:tcPr>
            </w:tcPrChange>
          </w:tcPr>
          <w:p w14:paraId="1509E96C"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PSICO</w:t>
            </w:r>
          </w:p>
        </w:tc>
        <w:tc>
          <w:tcPr>
            <w:tcW w:w="1600" w:type="dxa"/>
            <w:tcBorders>
              <w:top w:val="nil"/>
              <w:left w:val="nil"/>
              <w:bottom w:val="nil"/>
              <w:right w:val="single" w:sz="8" w:space="0" w:color="auto"/>
            </w:tcBorders>
            <w:shd w:val="clear" w:color="auto" w:fill="auto"/>
            <w:vAlign w:val="center"/>
            <w:hideMark/>
            <w:tcPrChange w:id="1137" w:author="Alywin Hacay Chang" w:date="2016-09-29T15:25:00Z">
              <w:tcPr>
                <w:tcW w:w="1600" w:type="dxa"/>
                <w:gridSpan w:val="2"/>
                <w:tcBorders>
                  <w:top w:val="nil"/>
                  <w:left w:val="nil"/>
                  <w:bottom w:val="nil"/>
                  <w:right w:val="single" w:sz="8" w:space="0" w:color="auto"/>
                </w:tcBorders>
                <w:shd w:val="clear" w:color="auto" w:fill="auto"/>
                <w:vAlign w:val="center"/>
                <w:hideMark/>
              </w:tcPr>
            </w:tcPrChange>
          </w:tcPr>
          <w:p w14:paraId="384C9D37"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4DA7FF3D" w14:textId="77777777" w:rsidTr="00F54AFC">
        <w:tblPrEx>
          <w:tblPrExChange w:id="1138" w:author="Alywin Hacay Chang" w:date="2016-09-29T15:25:00Z">
            <w:tblPrEx>
              <w:tblW w:w="10180" w:type="dxa"/>
            </w:tblPrEx>
          </w:tblPrExChange>
        </w:tblPrEx>
        <w:trPr>
          <w:trHeight w:val="480"/>
          <w:trPrChange w:id="1139" w:author="Alywin Hacay Chang" w:date="2016-09-29T15:25:00Z">
            <w:trPr>
              <w:trHeight w:val="480"/>
            </w:trPr>
          </w:trPrChange>
        </w:trPr>
        <w:tc>
          <w:tcPr>
            <w:tcW w:w="3544" w:type="dxa"/>
            <w:tcBorders>
              <w:top w:val="single" w:sz="8" w:space="0" w:color="auto"/>
              <w:left w:val="single" w:sz="8" w:space="0" w:color="auto"/>
              <w:bottom w:val="single" w:sz="4" w:space="0" w:color="auto"/>
              <w:right w:val="single" w:sz="4" w:space="0" w:color="auto"/>
            </w:tcBorders>
            <w:shd w:val="clear" w:color="000000" w:fill="F2F2F2"/>
            <w:vAlign w:val="center"/>
            <w:hideMark/>
            <w:tcPrChange w:id="1140" w:author="Alywin Hacay Chang" w:date="2016-09-29T15:25:00Z">
              <w:tcPr>
                <w:tcW w:w="4360" w:type="dxa"/>
                <w:gridSpan w:val="2"/>
                <w:tcBorders>
                  <w:top w:val="single" w:sz="8" w:space="0" w:color="auto"/>
                  <w:left w:val="single" w:sz="8" w:space="0" w:color="auto"/>
                  <w:bottom w:val="single" w:sz="4" w:space="0" w:color="auto"/>
                  <w:right w:val="single" w:sz="4" w:space="0" w:color="auto"/>
                </w:tcBorders>
                <w:shd w:val="clear" w:color="000000" w:fill="F2F2F2"/>
                <w:vAlign w:val="center"/>
                <w:hideMark/>
              </w:tcPr>
            </w:tcPrChange>
          </w:tcPr>
          <w:p w14:paraId="79D72F64"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Químicos - Gases/ Vapores corrosivos</w:t>
            </w:r>
          </w:p>
        </w:tc>
        <w:tc>
          <w:tcPr>
            <w:tcW w:w="2620" w:type="dxa"/>
            <w:tcBorders>
              <w:top w:val="single" w:sz="8" w:space="0" w:color="auto"/>
              <w:left w:val="nil"/>
              <w:bottom w:val="single" w:sz="4" w:space="0" w:color="auto"/>
              <w:right w:val="single" w:sz="4" w:space="0" w:color="auto"/>
            </w:tcBorders>
            <w:shd w:val="clear" w:color="000000" w:fill="F2F2F2"/>
            <w:vAlign w:val="center"/>
            <w:hideMark/>
            <w:tcPrChange w:id="1141" w:author="Alywin Hacay Chang" w:date="2016-09-29T15:25:00Z">
              <w:tcPr>
                <w:tcW w:w="2620" w:type="dxa"/>
                <w:gridSpan w:val="2"/>
                <w:tcBorders>
                  <w:top w:val="single" w:sz="8" w:space="0" w:color="auto"/>
                  <w:left w:val="nil"/>
                  <w:bottom w:val="single" w:sz="4" w:space="0" w:color="auto"/>
                  <w:right w:val="single" w:sz="4" w:space="0" w:color="auto"/>
                </w:tcBorders>
                <w:shd w:val="clear" w:color="000000" w:fill="F2F2F2"/>
                <w:vAlign w:val="center"/>
                <w:hideMark/>
              </w:tcPr>
            </w:tcPrChange>
          </w:tcPr>
          <w:p w14:paraId="4F41FC59" w14:textId="77777777" w:rsidR="00F54AFC" w:rsidRPr="00F71DD5" w:rsidRDefault="00F54AFC" w:rsidP="00F71DD5">
            <w:pPr>
              <w:jc w:val="center"/>
              <w:rPr>
                <w:rFonts w:ascii="Calibri" w:hAnsi="Calibri"/>
                <w:color w:val="000000"/>
                <w:sz w:val="18"/>
                <w:szCs w:val="18"/>
                <w:lang w:eastAsia="es-EC"/>
              </w:rPr>
              <w:pPrChange w:id="1142" w:author="Perez, Steeven" w:date="2020-08-06T12:49:00Z">
                <w:pPr/>
              </w:pPrChange>
            </w:pPr>
            <w:r w:rsidRPr="00F71DD5">
              <w:rPr>
                <w:rFonts w:ascii="Calibri" w:hAnsi="Calibri"/>
                <w:color w:val="000000"/>
                <w:sz w:val="18"/>
                <w:szCs w:val="18"/>
                <w:lang w:eastAsia="es-EC"/>
              </w:rPr>
              <w:t xml:space="preserve">Trabajos con substancias de </w:t>
            </w:r>
            <w:proofErr w:type="spellStart"/>
            <w:r w:rsidRPr="00F71DD5">
              <w:rPr>
                <w:rFonts w:ascii="Calibri" w:hAnsi="Calibri"/>
                <w:color w:val="000000"/>
                <w:sz w:val="18"/>
                <w:szCs w:val="18"/>
                <w:lang w:eastAsia="es-EC"/>
              </w:rPr>
              <w:t>Ph</w:t>
            </w:r>
            <w:proofErr w:type="spellEnd"/>
            <w:r w:rsidRPr="00F71DD5">
              <w:rPr>
                <w:rFonts w:ascii="Calibri" w:hAnsi="Calibri"/>
                <w:color w:val="000000"/>
                <w:sz w:val="18"/>
                <w:szCs w:val="18"/>
                <w:lang w:eastAsia="es-EC"/>
              </w:rPr>
              <w:t xml:space="preserve"> ácido o alcalino</w:t>
            </w:r>
          </w:p>
        </w:tc>
        <w:tc>
          <w:tcPr>
            <w:tcW w:w="1600" w:type="dxa"/>
            <w:tcBorders>
              <w:top w:val="single" w:sz="8" w:space="0" w:color="auto"/>
              <w:left w:val="nil"/>
              <w:bottom w:val="single" w:sz="4" w:space="0" w:color="auto"/>
              <w:right w:val="single" w:sz="4" w:space="0" w:color="auto"/>
            </w:tcBorders>
            <w:shd w:val="clear" w:color="000000" w:fill="F2F2F2"/>
            <w:vAlign w:val="center"/>
            <w:hideMark/>
            <w:tcPrChange w:id="1143" w:author="Alywin Hacay Chang" w:date="2016-09-29T15:25:00Z">
              <w:tcPr>
                <w:tcW w:w="1600" w:type="dxa"/>
                <w:gridSpan w:val="2"/>
                <w:tcBorders>
                  <w:top w:val="single" w:sz="8" w:space="0" w:color="auto"/>
                  <w:left w:val="nil"/>
                  <w:bottom w:val="single" w:sz="4" w:space="0" w:color="auto"/>
                  <w:right w:val="single" w:sz="4" w:space="0" w:color="auto"/>
                </w:tcBorders>
                <w:shd w:val="clear" w:color="000000" w:fill="F2F2F2"/>
                <w:vAlign w:val="center"/>
                <w:hideMark/>
              </w:tcPr>
            </w:tcPrChange>
          </w:tcPr>
          <w:p w14:paraId="317AC743"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ACGIH / INSTH</w:t>
            </w:r>
          </w:p>
        </w:tc>
        <w:tc>
          <w:tcPr>
            <w:tcW w:w="1600" w:type="dxa"/>
            <w:tcBorders>
              <w:top w:val="single" w:sz="8" w:space="0" w:color="auto"/>
              <w:left w:val="nil"/>
              <w:bottom w:val="single" w:sz="4" w:space="0" w:color="auto"/>
              <w:right w:val="single" w:sz="8" w:space="0" w:color="auto"/>
            </w:tcBorders>
            <w:shd w:val="clear" w:color="000000" w:fill="F2F2F2"/>
            <w:vAlign w:val="center"/>
            <w:hideMark/>
            <w:tcPrChange w:id="1144" w:author="Alywin Hacay Chang" w:date="2016-09-29T15:25:00Z">
              <w:tcPr>
                <w:tcW w:w="1600" w:type="dxa"/>
                <w:gridSpan w:val="2"/>
                <w:tcBorders>
                  <w:top w:val="single" w:sz="8" w:space="0" w:color="auto"/>
                  <w:left w:val="nil"/>
                  <w:bottom w:val="single" w:sz="4" w:space="0" w:color="auto"/>
                  <w:right w:val="single" w:sz="8" w:space="0" w:color="auto"/>
                </w:tcBorders>
                <w:shd w:val="clear" w:color="000000" w:fill="F2F2F2"/>
                <w:vAlign w:val="center"/>
                <w:hideMark/>
              </w:tcPr>
            </w:tcPrChange>
          </w:tcPr>
          <w:p w14:paraId="4E3B2284"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5028E960" w14:textId="77777777" w:rsidTr="00F54AFC">
        <w:tblPrEx>
          <w:tblPrExChange w:id="1145" w:author="Alywin Hacay Chang" w:date="2016-09-29T15:25:00Z">
            <w:tblPrEx>
              <w:tblW w:w="10180" w:type="dxa"/>
            </w:tblPrEx>
          </w:tblPrExChange>
        </w:tblPrEx>
        <w:trPr>
          <w:trHeight w:val="480"/>
          <w:trPrChange w:id="1146"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147"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40F7A678"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Químicos - Gases/ Vapores irritantes</w:t>
            </w:r>
          </w:p>
        </w:tc>
        <w:tc>
          <w:tcPr>
            <w:tcW w:w="2620" w:type="dxa"/>
            <w:tcBorders>
              <w:top w:val="nil"/>
              <w:left w:val="nil"/>
              <w:bottom w:val="single" w:sz="4" w:space="0" w:color="auto"/>
              <w:right w:val="single" w:sz="4" w:space="0" w:color="auto"/>
            </w:tcBorders>
            <w:shd w:val="clear" w:color="000000" w:fill="F2F2F2"/>
            <w:vAlign w:val="center"/>
            <w:hideMark/>
            <w:tcPrChange w:id="1148"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77BA253A" w14:textId="77777777" w:rsidR="00F54AFC" w:rsidRPr="00F71DD5" w:rsidRDefault="00F54AFC" w:rsidP="00F71DD5">
            <w:pPr>
              <w:jc w:val="center"/>
              <w:rPr>
                <w:rFonts w:ascii="Calibri" w:hAnsi="Calibri"/>
                <w:color w:val="000000"/>
                <w:sz w:val="18"/>
                <w:szCs w:val="18"/>
                <w:lang w:eastAsia="es-EC"/>
              </w:rPr>
              <w:pPrChange w:id="1149" w:author="Perez, Steeven" w:date="2020-08-06T12:49:00Z">
                <w:pPr/>
              </w:pPrChange>
            </w:pPr>
            <w:r w:rsidRPr="00F71DD5">
              <w:rPr>
                <w:rFonts w:ascii="Calibri" w:hAnsi="Calibri"/>
                <w:color w:val="000000"/>
                <w:sz w:val="18"/>
                <w:szCs w:val="18"/>
                <w:lang w:eastAsia="es-EC"/>
              </w:rPr>
              <w:t xml:space="preserve">Trabajos con substancias de </w:t>
            </w:r>
            <w:proofErr w:type="spellStart"/>
            <w:r w:rsidRPr="00F71DD5">
              <w:rPr>
                <w:rFonts w:ascii="Calibri" w:hAnsi="Calibri"/>
                <w:color w:val="000000"/>
                <w:sz w:val="18"/>
                <w:szCs w:val="18"/>
                <w:lang w:eastAsia="es-EC"/>
              </w:rPr>
              <w:t>Ph</w:t>
            </w:r>
            <w:proofErr w:type="spellEnd"/>
            <w:r w:rsidRPr="00F71DD5">
              <w:rPr>
                <w:rFonts w:ascii="Calibri" w:hAnsi="Calibri"/>
                <w:color w:val="000000"/>
                <w:sz w:val="18"/>
                <w:szCs w:val="18"/>
                <w:lang w:eastAsia="es-EC"/>
              </w:rPr>
              <w:t xml:space="preserve"> ácido o alcalino</w:t>
            </w:r>
          </w:p>
        </w:tc>
        <w:tc>
          <w:tcPr>
            <w:tcW w:w="1600" w:type="dxa"/>
            <w:tcBorders>
              <w:top w:val="nil"/>
              <w:left w:val="nil"/>
              <w:bottom w:val="single" w:sz="4" w:space="0" w:color="auto"/>
              <w:right w:val="single" w:sz="4" w:space="0" w:color="auto"/>
            </w:tcBorders>
            <w:shd w:val="clear" w:color="000000" w:fill="F2F2F2"/>
            <w:vAlign w:val="center"/>
            <w:hideMark/>
            <w:tcPrChange w:id="1150"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3B3327E5"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ACGIH / INSTH</w:t>
            </w:r>
          </w:p>
        </w:tc>
        <w:tc>
          <w:tcPr>
            <w:tcW w:w="1600" w:type="dxa"/>
            <w:tcBorders>
              <w:top w:val="nil"/>
              <w:left w:val="nil"/>
              <w:bottom w:val="single" w:sz="4" w:space="0" w:color="auto"/>
              <w:right w:val="single" w:sz="8" w:space="0" w:color="auto"/>
            </w:tcBorders>
            <w:shd w:val="clear" w:color="000000" w:fill="F2F2F2"/>
            <w:vAlign w:val="center"/>
            <w:hideMark/>
            <w:tcPrChange w:id="1151"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348E3F8E"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4979A08F" w14:textId="77777777" w:rsidTr="00F54AFC">
        <w:tblPrEx>
          <w:tblPrExChange w:id="1152" w:author="Alywin Hacay Chang" w:date="2016-09-29T15:25:00Z">
            <w:tblPrEx>
              <w:tblW w:w="10180" w:type="dxa"/>
            </w:tblPrEx>
          </w:tblPrExChange>
        </w:tblPrEx>
        <w:trPr>
          <w:trHeight w:val="720"/>
          <w:trPrChange w:id="1153" w:author="Alywin Hacay Chang" w:date="2016-09-29T15:25:00Z">
            <w:trPr>
              <w:trHeight w:val="72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154"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4C8DE9F5"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Químicos - Gases/ Vapores tóxicos</w:t>
            </w:r>
          </w:p>
        </w:tc>
        <w:tc>
          <w:tcPr>
            <w:tcW w:w="2620" w:type="dxa"/>
            <w:tcBorders>
              <w:top w:val="nil"/>
              <w:left w:val="nil"/>
              <w:bottom w:val="single" w:sz="4" w:space="0" w:color="auto"/>
              <w:right w:val="single" w:sz="4" w:space="0" w:color="auto"/>
            </w:tcBorders>
            <w:shd w:val="clear" w:color="000000" w:fill="F2F2F2"/>
            <w:vAlign w:val="center"/>
            <w:hideMark/>
            <w:tcPrChange w:id="1155"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7B552CEC" w14:textId="77777777" w:rsidR="00F54AFC" w:rsidRPr="00F71DD5" w:rsidRDefault="00F54AFC" w:rsidP="00F71DD5">
            <w:pPr>
              <w:jc w:val="center"/>
              <w:rPr>
                <w:rFonts w:ascii="Calibri" w:hAnsi="Calibri"/>
                <w:color w:val="000000"/>
                <w:sz w:val="18"/>
                <w:szCs w:val="18"/>
                <w:lang w:eastAsia="es-EC"/>
              </w:rPr>
              <w:pPrChange w:id="1156" w:author="Perez, Steeven" w:date="2020-08-06T12:49:00Z">
                <w:pPr/>
              </w:pPrChange>
            </w:pPr>
            <w:r w:rsidRPr="00F71DD5">
              <w:rPr>
                <w:rFonts w:ascii="Calibri" w:hAnsi="Calibri"/>
                <w:color w:val="000000"/>
                <w:sz w:val="18"/>
                <w:szCs w:val="18"/>
                <w:lang w:eastAsia="es-EC"/>
              </w:rPr>
              <w:t xml:space="preserve">Trabajos con substancias tóxicas (Agroquímicos, venenos, </w:t>
            </w:r>
            <w:proofErr w:type="spellStart"/>
            <w:r w:rsidRPr="00F71DD5">
              <w:rPr>
                <w:rFonts w:ascii="Calibri" w:hAnsi="Calibri"/>
                <w:color w:val="000000"/>
                <w:sz w:val="18"/>
                <w:szCs w:val="18"/>
                <w:lang w:eastAsia="es-EC"/>
              </w:rPr>
              <w:t>etc</w:t>
            </w:r>
            <w:proofErr w:type="spellEnd"/>
            <w:r w:rsidRPr="00F71DD5">
              <w:rPr>
                <w:rFonts w:ascii="Calibri" w:hAnsi="Calibri"/>
                <w:color w:val="000000"/>
                <w:sz w:val="18"/>
                <w:szCs w:val="18"/>
                <w:lang w:eastAsia="es-EC"/>
              </w:rPr>
              <w:t>)</w:t>
            </w:r>
          </w:p>
        </w:tc>
        <w:tc>
          <w:tcPr>
            <w:tcW w:w="1600" w:type="dxa"/>
            <w:tcBorders>
              <w:top w:val="nil"/>
              <w:left w:val="nil"/>
              <w:bottom w:val="single" w:sz="4" w:space="0" w:color="auto"/>
              <w:right w:val="single" w:sz="4" w:space="0" w:color="auto"/>
            </w:tcBorders>
            <w:shd w:val="clear" w:color="000000" w:fill="F2F2F2"/>
            <w:vAlign w:val="center"/>
            <w:hideMark/>
            <w:tcPrChange w:id="1157"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0DA96089"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 xml:space="preserve">Medición de </w:t>
            </w:r>
            <w:proofErr w:type="spellStart"/>
            <w:r w:rsidRPr="00F71DD5">
              <w:rPr>
                <w:rFonts w:ascii="Calibri" w:hAnsi="Calibri"/>
                <w:color w:val="000000"/>
                <w:sz w:val="18"/>
                <w:szCs w:val="18"/>
                <w:lang w:eastAsia="es-EC"/>
              </w:rPr>
              <w:t>clorpirifos</w:t>
            </w:r>
            <w:proofErr w:type="spellEnd"/>
          </w:p>
        </w:tc>
        <w:tc>
          <w:tcPr>
            <w:tcW w:w="1600" w:type="dxa"/>
            <w:tcBorders>
              <w:top w:val="nil"/>
              <w:left w:val="nil"/>
              <w:bottom w:val="single" w:sz="4" w:space="0" w:color="auto"/>
              <w:right w:val="single" w:sz="8" w:space="0" w:color="auto"/>
            </w:tcBorders>
            <w:shd w:val="clear" w:color="000000" w:fill="F2F2F2"/>
            <w:vAlign w:val="center"/>
            <w:hideMark/>
            <w:tcPrChange w:id="1158"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35E9128E"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Nivel de colinesterasa en sangre</w:t>
            </w:r>
          </w:p>
        </w:tc>
      </w:tr>
      <w:tr w:rsidR="00F54AFC" w:rsidRPr="00F54AFC" w14:paraId="6C10AF59" w14:textId="77777777" w:rsidTr="00F54AFC">
        <w:tblPrEx>
          <w:tblPrExChange w:id="1159" w:author="Alywin Hacay Chang" w:date="2016-09-29T15:25:00Z">
            <w:tblPrEx>
              <w:tblW w:w="10180" w:type="dxa"/>
            </w:tblPrEx>
          </w:tblPrExChange>
        </w:tblPrEx>
        <w:trPr>
          <w:trHeight w:val="720"/>
          <w:trPrChange w:id="1160" w:author="Alywin Hacay Chang" w:date="2016-09-29T15:25:00Z">
            <w:trPr>
              <w:trHeight w:val="72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161"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5A117905"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Químicos - Humos / Humos metálicos</w:t>
            </w:r>
          </w:p>
        </w:tc>
        <w:tc>
          <w:tcPr>
            <w:tcW w:w="2620" w:type="dxa"/>
            <w:tcBorders>
              <w:top w:val="nil"/>
              <w:left w:val="nil"/>
              <w:bottom w:val="single" w:sz="4" w:space="0" w:color="auto"/>
              <w:right w:val="single" w:sz="4" w:space="0" w:color="auto"/>
            </w:tcBorders>
            <w:shd w:val="clear" w:color="000000" w:fill="F2F2F2"/>
            <w:vAlign w:val="center"/>
            <w:hideMark/>
            <w:tcPrChange w:id="1162"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6B5CA44F" w14:textId="77777777" w:rsidR="00F54AFC" w:rsidRPr="00F71DD5" w:rsidRDefault="00F54AFC" w:rsidP="00F71DD5">
            <w:pPr>
              <w:jc w:val="center"/>
              <w:rPr>
                <w:rFonts w:ascii="Calibri" w:hAnsi="Calibri"/>
                <w:color w:val="000000"/>
                <w:sz w:val="18"/>
                <w:szCs w:val="18"/>
                <w:lang w:eastAsia="es-EC"/>
              </w:rPr>
              <w:pPrChange w:id="1163" w:author="Perez, Steeven" w:date="2020-08-06T12:49:00Z">
                <w:pPr/>
              </w:pPrChange>
            </w:pPr>
            <w:r w:rsidRPr="00F71DD5">
              <w:rPr>
                <w:rFonts w:ascii="Calibri" w:hAnsi="Calibri"/>
                <w:color w:val="000000"/>
                <w:sz w:val="18"/>
                <w:szCs w:val="18"/>
                <w:lang w:eastAsia="es-EC"/>
              </w:rPr>
              <w:t>Trabajo con exposición a plomo</w:t>
            </w:r>
          </w:p>
        </w:tc>
        <w:tc>
          <w:tcPr>
            <w:tcW w:w="1600" w:type="dxa"/>
            <w:tcBorders>
              <w:top w:val="nil"/>
              <w:left w:val="nil"/>
              <w:bottom w:val="single" w:sz="4" w:space="0" w:color="auto"/>
              <w:right w:val="single" w:sz="4" w:space="0" w:color="auto"/>
            </w:tcBorders>
            <w:shd w:val="clear" w:color="000000" w:fill="F2F2F2"/>
            <w:vAlign w:val="center"/>
            <w:hideMark/>
            <w:tcPrChange w:id="1164"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5C184F54"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Análisis de plomo en material particulado</w:t>
            </w:r>
          </w:p>
        </w:tc>
        <w:tc>
          <w:tcPr>
            <w:tcW w:w="1600" w:type="dxa"/>
            <w:tcBorders>
              <w:top w:val="nil"/>
              <w:left w:val="nil"/>
              <w:bottom w:val="single" w:sz="4" w:space="0" w:color="auto"/>
              <w:right w:val="single" w:sz="8" w:space="0" w:color="auto"/>
            </w:tcBorders>
            <w:shd w:val="clear" w:color="000000" w:fill="F2F2F2"/>
            <w:vAlign w:val="center"/>
            <w:hideMark/>
            <w:tcPrChange w:id="1165"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2BA82142"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Análisis de Plomo en sangre</w:t>
            </w:r>
          </w:p>
        </w:tc>
      </w:tr>
      <w:tr w:rsidR="00F54AFC" w:rsidRPr="00F54AFC" w14:paraId="7B46B802" w14:textId="77777777" w:rsidTr="00F54AFC">
        <w:tblPrEx>
          <w:tblPrExChange w:id="1166" w:author="Alywin Hacay Chang" w:date="2016-09-29T15:25:00Z">
            <w:tblPrEx>
              <w:tblW w:w="10180" w:type="dxa"/>
            </w:tblPrEx>
          </w:tblPrExChange>
        </w:tblPrEx>
        <w:trPr>
          <w:trHeight w:val="480"/>
          <w:trPrChange w:id="1167" w:author="Alywin Hacay Chang" w:date="2016-09-29T15:25:00Z">
            <w:trPr>
              <w:trHeight w:val="48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168"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5723E962"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Químicos - Manejo de productos químicos (</w:t>
            </w:r>
            <w:proofErr w:type="spellStart"/>
            <w:r w:rsidRPr="00F71DD5">
              <w:rPr>
                <w:rFonts w:ascii="Calibri" w:hAnsi="Calibri"/>
                <w:color w:val="000000"/>
                <w:sz w:val="18"/>
                <w:szCs w:val="18"/>
                <w:lang w:eastAsia="es-EC"/>
              </w:rPr>
              <w:t>solídos</w:t>
            </w:r>
            <w:proofErr w:type="spellEnd"/>
            <w:r w:rsidRPr="00F71DD5">
              <w:rPr>
                <w:rFonts w:ascii="Calibri" w:hAnsi="Calibri"/>
                <w:color w:val="000000"/>
                <w:sz w:val="18"/>
                <w:szCs w:val="18"/>
                <w:lang w:eastAsia="es-EC"/>
              </w:rPr>
              <w:t xml:space="preserve"> o líquidos)</w:t>
            </w:r>
          </w:p>
        </w:tc>
        <w:tc>
          <w:tcPr>
            <w:tcW w:w="2620" w:type="dxa"/>
            <w:tcBorders>
              <w:top w:val="nil"/>
              <w:left w:val="nil"/>
              <w:bottom w:val="single" w:sz="4" w:space="0" w:color="auto"/>
              <w:right w:val="single" w:sz="4" w:space="0" w:color="auto"/>
            </w:tcBorders>
            <w:shd w:val="clear" w:color="000000" w:fill="F2F2F2"/>
            <w:vAlign w:val="center"/>
            <w:hideMark/>
            <w:tcPrChange w:id="1169"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17BD3EC7" w14:textId="77777777" w:rsidR="00F54AFC" w:rsidRPr="00F71DD5" w:rsidRDefault="00F54AFC" w:rsidP="00F71DD5">
            <w:pPr>
              <w:jc w:val="center"/>
              <w:rPr>
                <w:rFonts w:ascii="Calibri" w:hAnsi="Calibri"/>
                <w:color w:val="000000"/>
                <w:sz w:val="18"/>
                <w:szCs w:val="18"/>
                <w:lang w:eastAsia="es-EC"/>
              </w:rPr>
              <w:pPrChange w:id="1170" w:author="Perez, Steeven" w:date="2020-08-06T12:49:00Z">
                <w:pPr/>
              </w:pPrChange>
            </w:pPr>
            <w:r w:rsidRPr="00F71DD5">
              <w:rPr>
                <w:rFonts w:ascii="Calibri" w:hAnsi="Calibri"/>
                <w:color w:val="000000"/>
                <w:sz w:val="18"/>
                <w:szCs w:val="18"/>
                <w:lang w:eastAsia="es-EC"/>
              </w:rPr>
              <w:t>Manejo de químicos generales</w:t>
            </w:r>
          </w:p>
        </w:tc>
        <w:tc>
          <w:tcPr>
            <w:tcW w:w="1600" w:type="dxa"/>
            <w:tcBorders>
              <w:top w:val="nil"/>
              <w:left w:val="nil"/>
              <w:bottom w:val="single" w:sz="4" w:space="0" w:color="auto"/>
              <w:right w:val="single" w:sz="4" w:space="0" w:color="auto"/>
            </w:tcBorders>
            <w:shd w:val="clear" w:color="000000" w:fill="F2F2F2"/>
            <w:vAlign w:val="center"/>
            <w:hideMark/>
            <w:tcPrChange w:id="1171"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521E1A87"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W. Fine</w:t>
            </w:r>
          </w:p>
        </w:tc>
        <w:tc>
          <w:tcPr>
            <w:tcW w:w="1600" w:type="dxa"/>
            <w:tcBorders>
              <w:top w:val="nil"/>
              <w:left w:val="nil"/>
              <w:bottom w:val="single" w:sz="4" w:space="0" w:color="auto"/>
              <w:right w:val="single" w:sz="8" w:space="0" w:color="auto"/>
            </w:tcBorders>
            <w:shd w:val="clear" w:color="000000" w:fill="F2F2F2"/>
            <w:vAlign w:val="center"/>
            <w:hideMark/>
            <w:tcPrChange w:id="1172"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67EC9CC2"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11E551A0" w14:textId="77777777" w:rsidTr="00F54AFC">
        <w:tblPrEx>
          <w:tblPrExChange w:id="1173" w:author="Alywin Hacay Chang" w:date="2016-09-29T15:25:00Z">
            <w:tblPrEx>
              <w:tblW w:w="10180" w:type="dxa"/>
            </w:tblPrEx>
          </w:tblPrExChange>
        </w:tblPrEx>
        <w:trPr>
          <w:trHeight w:val="960"/>
          <w:trPrChange w:id="1174" w:author="Alywin Hacay Chang" w:date="2016-09-29T15:25:00Z">
            <w:trPr>
              <w:trHeight w:val="96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175"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630E1664"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Químicos - Nieblas/ Neblinas</w:t>
            </w:r>
          </w:p>
        </w:tc>
        <w:tc>
          <w:tcPr>
            <w:tcW w:w="2620" w:type="dxa"/>
            <w:tcBorders>
              <w:top w:val="nil"/>
              <w:left w:val="nil"/>
              <w:bottom w:val="single" w:sz="4" w:space="0" w:color="auto"/>
              <w:right w:val="single" w:sz="4" w:space="0" w:color="auto"/>
            </w:tcBorders>
            <w:shd w:val="clear" w:color="000000" w:fill="F2F2F2"/>
            <w:vAlign w:val="center"/>
            <w:hideMark/>
            <w:tcPrChange w:id="1176"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2E7DE94C" w14:textId="77777777" w:rsidR="00F54AFC" w:rsidRPr="00F71DD5" w:rsidRDefault="00F54AFC" w:rsidP="00F71DD5">
            <w:pPr>
              <w:jc w:val="center"/>
              <w:rPr>
                <w:rFonts w:ascii="Calibri" w:hAnsi="Calibri"/>
                <w:color w:val="000000"/>
                <w:sz w:val="18"/>
                <w:szCs w:val="18"/>
                <w:lang w:eastAsia="es-EC"/>
              </w:rPr>
              <w:pPrChange w:id="1177" w:author="Perez, Steeven" w:date="2020-08-06T12:49:00Z">
                <w:pPr/>
              </w:pPrChange>
            </w:pPr>
            <w:r w:rsidRPr="00F71DD5">
              <w:rPr>
                <w:rFonts w:ascii="Calibri" w:hAnsi="Calibri"/>
                <w:color w:val="000000"/>
                <w:sz w:val="18"/>
                <w:szCs w:val="18"/>
                <w:lang w:eastAsia="es-EC"/>
              </w:rPr>
              <w:t xml:space="preserve">Trabajos con substancias inflamables (Solventes, combustibles, </w:t>
            </w:r>
            <w:proofErr w:type="spellStart"/>
            <w:r w:rsidRPr="00F71DD5">
              <w:rPr>
                <w:rFonts w:ascii="Calibri" w:hAnsi="Calibri"/>
                <w:color w:val="000000"/>
                <w:sz w:val="18"/>
                <w:szCs w:val="18"/>
                <w:lang w:eastAsia="es-EC"/>
              </w:rPr>
              <w:t>etc</w:t>
            </w:r>
            <w:proofErr w:type="spellEnd"/>
            <w:r w:rsidRPr="00F71DD5">
              <w:rPr>
                <w:rFonts w:ascii="Calibri" w:hAnsi="Calibri"/>
                <w:color w:val="000000"/>
                <w:sz w:val="18"/>
                <w:szCs w:val="18"/>
                <w:lang w:eastAsia="es-EC"/>
              </w:rPr>
              <w:t>).</w:t>
            </w:r>
            <w:del w:id="1178" w:author="Ligia Freire" w:date="2016-10-03T14:13:00Z">
              <w:r w:rsidRPr="00F71DD5" w:rsidDel="00EA1C6F">
                <w:rPr>
                  <w:rFonts w:ascii="Calibri" w:hAnsi="Calibri"/>
                  <w:color w:val="000000"/>
                  <w:sz w:val="18"/>
                  <w:szCs w:val="18"/>
                  <w:lang w:eastAsia="es-EC"/>
                </w:rPr>
                <w:delText xml:space="preserve">  </w:delText>
              </w:r>
            </w:del>
            <w:ins w:id="1179" w:author="Ligia Freire" w:date="2016-10-03T14:13:00Z">
              <w:r w:rsidR="00EA1C6F">
                <w:rPr>
                  <w:rFonts w:ascii="Calibri" w:hAnsi="Calibri"/>
                  <w:color w:val="000000"/>
                  <w:sz w:val="18"/>
                  <w:szCs w:val="18"/>
                  <w:lang w:eastAsia="es-EC"/>
                </w:rPr>
                <w:t xml:space="preserve"> </w:t>
              </w:r>
            </w:ins>
            <w:r w:rsidRPr="00F71DD5">
              <w:rPr>
                <w:rFonts w:ascii="Calibri" w:hAnsi="Calibri"/>
                <w:color w:val="000000"/>
                <w:sz w:val="18"/>
                <w:szCs w:val="18"/>
                <w:lang w:eastAsia="es-EC"/>
              </w:rPr>
              <w:t>Trabajos en caliente</w:t>
            </w:r>
          </w:p>
        </w:tc>
        <w:tc>
          <w:tcPr>
            <w:tcW w:w="1600" w:type="dxa"/>
            <w:tcBorders>
              <w:top w:val="nil"/>
              <w:left w:val="nil"/>
              <w:bottom w:val="single" w:sz="4" w:space="0" w:color="auto"/>
              <w:right w:val="single" w:sz="4" w:space="0" w:color="auto"/>
            </w:tcBorders>
            <w:shd w:val="clear" w:color="000000" w:fill="F2F2F2"/>
            <w:vAlign w:val="center"/>
            <w:hideMark/>
            <w:tcPrChange w:id="1180"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2F6BE2D3"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 xml:space="preserve">Medición de LEL (Low </w:t>
            </w:r>
            <w:proofErr w:type="spellStart"/>
            <w:r w:rsidRPr="00F71DD5">
              <w:rPr>
                <w:rFonts w:ascii="Calibri" w:hAnsi="Calibri"/>
                <w:color w:val="000000"/>
                <w:sz w:val="18"/>
                <w:szCs w:val="18"/>
                <w:lang w:eastAsia="es-EC"/>
              </w:rPr>
              <w:t>Explosion</w:t>
            </w:r>
            <w:proofErr w:type="spellEnd"/>
            <w:r w:rsidRPr="00F71DD5">
              <w:rPr>
                <w:rFonts w:ascii="Calibri" w:hAnsi="Calibri"/>
                <w:color w:val="000000"/>
                <w:sz w:val="18"/>
                <w:szCs w:val="18"/>
                <w:lang w:eastAsia="es-EC"/>
              </w:rPr>
              <w:t xml:space="preserve"> </w:t>
            </w:r>
            <w:proofErr w:type="spellStart"/>
            <w:r w:rsidRPr="00F71DD5">
              <w:rPr>
                <w:rFonts w:ascii="Calibri" w:hAnsi="Calibri"/>
                <w:color w:val="000000"/>
                <w:sz w:val="18"/>
                <w:szCs w:val="18"/>
                <w:lang w:eastAsia="es-EC"/>
              </w:rPr>
              <w:t>Level</w:t>
            </w:r>
            <w:proofErr w:type="spellEnd"/>
            <w:r w:rsidRPr="00F71DD5">
              <w:rPr>
                <w:rFonts w:ascii="Calibri" w:hAnsi="Calibri"/>
                <w:color w:val="000000"/>
                <w:sz w:val="18"/>
                <w:szCs w:val="18"/>
                <w:lang w:eastAsia="es-EC"/>
              </w:rPr>
              <w:t>)</w:t>
            </w:r>
          </w:p>
        </w:tc>
        <w:tc>
          <w:tcPr>
            <w:tcW w:w="1600" w:type="dxa"/>
            <w:tcBorders>
              <w:top w:val="nil"/>
              <w:left w:val="nil"/>
              <w:bottom w:val="single" w:sz="4" w:space="0" w:color="auto"/>
              <w:right w:val="single" w:sz="8" w:space="0" w:color="auto"/>
            </w:tcBorders>
            <w:shd w:val="clear" w:color="000000" w:fill="F2F2F2"/>
            <w:vAlign w:val="center"/>
            <w:hideMark/>
            <w:tcPrChange w:id="1181"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58E986CD"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r w:rsidR="00F54AFC" w:rsidRPr="00F54AFC" w14:paraId="24799E75" w14:textId="77777777" w:rsidTr="00F54AFC">
        <w:tblPrEx>
          <w:tblPrExChange w:id="1182" w:author="Alywin Hacay Chang" w:date="2016-09-29T15:25:00Z">
            <w:tblPrEx>
              <w:tblW w:w="10180" w:type="dxa"/>
            </w:tblPrEx>
          </w:tblPrExChange>
        </w:tblPrEx>
        <w:trPr>
          <w:trHeight w:val="720"/>
          <w:trPrChange w:id="1183" w:author="Alywin Hacay Chang" w:date="2016-09-29T15:25:00Z">
            <w:trPr>
              <w:trHeight w:val="72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184" w:author="Alywin Hacay Chang" w:date="2016-09-29T15:25:00Z">
              <w:tcPr>
                <w:tcW w:w="4360" w:type="dxa"/>
                <w:gridSpan w:val="2"/>
                <w:tcBorders>
                  <w:top w:val="nil"/>
                  <w:left w:val="single" w:sz="8" w:space="0" w:color="auto"/>
                  <w:bottom w:val="single" w:sz="4" w:space="0" w:color="auto"/>
                  <w:right w:val="single" w:sz="4" w:space="0" w:color="auto"/>
                </w:tcBorders>
                <w:shd w:val="clear" w:color="000000" w:fill="F2F2F2"/>
                <w:vAlign w:val="center"/>
                <w:hideMark/>
              </w:tcPr>
            </w:tcPrChange>
          </w:tcPr>
          <w:p w14:paraId="257910DD"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Químicos - Polvos inorgánicos</w:t>
            </w:r>
          </w:p>
        </w:tc>
        <w:tc>
          <w:tcPr>
            <w:tcW w:w="2620" w:type="dxa"/>
            <w:tcBorders>
              <w:top w:val="nil"/>
              <w:left w:val="nil"/>
              <w:bottom w:val="single" w:sz="4" w:space="0" w:color="auto"/>
              <w:right w:val="single" w:sz="4" w:space="0" w:color="auto"/>
            </w:tcBorders>
            <w:shd w:val="clear" w:color="000000" w:fill="F2F2F2"/>
            <w:vAlign w:val="center"/>
            <w:hideMark/>
            <w:tcPrChange w:id="1185" w:author="Alywin Hacay Chang" w:date="2016-09-29T15:25:00Z">
              <w:tcPr>
                <w:tcW w:w="2620" w:type="dxa"/>
                <w:gridSpan w:val="2"/>
                <w:tcBorders>
                  <w:top w:val="nil"/>
                  <w:left w:val="nil"/>
                  <w:bottom w:val="single" w:sz="4" w:space="0" w:color="auto"/>
                  <w:right w:val="single" w:sz="4" w:space="0" w:color="auto"/>
                </w:tcBorders>
                <w:shd w:val="clear" w:color="000000" w:fill="F2F2F2"/>
                <w:vAlign w:val="center"/>
                <w:hideMark/>
              </w:tcPr>
            </w:tcPrChange>
          </w:tcPr>
          <w:p w14:paraId="3088A86E" w14:textId="77777777" w:rsidR="00F54AFC" w:rsidRPr="00F71DD5" w:rsidRDefault="00F54AFC" w:rsidP="00F71DD5">
            <w:pPr>
              <w:jc w:val="center"/>
              <w:rPr>
                <w:rFonts w:ascii="Calibri" w:hAnsi="Calibri"/>
                <w:color w:val="000000"/>
                <w:sz w:val="18"/>
                <w:szCs w:val="18"/>
                <w:lang w:eastAsia="es-EC"/>
              </w:rPr>
              <w:pPrChange w:id="1186" w:author="Perez, Steeven" w:date="2020-08-06T12:49:00Z">
                <w:pPr/>
              </w:pPrChange>
            </w:pPr>
            <w:r w:rsidRPr="00F71DD5">
              <w:rPr>
                <w:rFonts w:ascii="Calibri" w:hAnsi="Calibri"/>
                <w:color w:val="000000"/>
                <w:sz w:val="18"/>
                <w:szCs w:val="18"/>
                <w:lang w:eastAsia="es-EC"/>
              </w:rPr>
              <w:t>Trabajo con exposición a plomo</w:t>
            </w:r>
          </w:p>
        </w:tc>
        <w:tc>
          <w:tcPr>
            <w:tcW w:w="1600" w:type="dxa"/>
            <w:tcBorders>
              <w:top w:val="nil"/>
              <w:left w:val="nil"/>
              <w:bottom w:val="single" w:sz="4" w:space="0" w:color="auto"/>
              <w:right w:val="single" w:sz="4" w:space="0" w:color="auto"/>
            </w:tcBorders>
            <w:shd w:val="clear" w:color="000000" w:fill="F2F2F2"/>
            <w:vAlign w:val="center"/>
            <w:hideMark/>
            <w:tcPrChange w:id="1187" w:author="Alywin Hacay Chang" w:date="2016-09-29T15:25:00Z">
              <w:tcPr>
                <w:tcW w:w="1600" w:type="dxa"/>
                <w:gridSpan w:val="2"/>
                <w:tcBorders>
                  <w:top w:val="nil"/>
                  <w:left w:val="nil"/>
                  <w:bottom w:val="single" w:sz="4" w:space="0" w:color="auto"/>
                  <w:right w:val="single" w:sz="4" w:space="0" w:color="auto"/>
                </w:tcBorders>
                <w:shd w:val="clear" w:color="000000" w:fill="F2F2F2"/>
                <w:vAlign w:val="center"/>
                <w:hideMark/>
              </w:tcPr>
            </w:tcPrChange>
          </w:tcPr>
          <w:p w14:paraId="05B25C01" w14:textId="77777777" w:rsidR="00F54AFC" w:rsidRPr="00F71DD5" w:rsidRDefault="00F54AFC" w:rsidP="00F54AFC">
            <w:pPr>
              <w:jc w:val="center"/>
              <w:rPr>
                <w:rFonts w:ascii="Calibri" w:hAnsi="Calibri"/>
                <w:color w:val="000000"/>
                <w:sz w:val="18"/>
                <w:szCs w:val="18"/>
                <w:lang w:eastAsia="es-EC"/>
              </w:rPr>
            </w:pPr>
            <w:r w:rsidRPr="00F71DD5">
              <w:rPr>
                <w:rFonts w:ascii="Calibri" w:hAnsi="Calibri"/>
                <w:color w:val="000000"/>
                <w:sz w:val="18"/>
                <w:szCs w:val="18"/>
                <w:lang w:eastAsia="es-EC"/>
              </w:rPr>
              <w:t>Análisis de plomo en material particulado</w:t>
            </w:r>
          </w:p>
        </w:tc>
        <w:tc>
          <w:tcPr>
            <w:tcW w:w="1600" w:type="dxa"/>
            <w:tcBorders>
              <w:top w:val="nil"/>
              <w:left w:val="nil"/>
              <w:bottom w:val="single" w:sz="4" w:space="0" w:color="auto"/>
              <w:right w:val="single" w:sz="8" w:space="0" w:color="auto"/>
            </w:tcBorders>
            <w:shd w:val="clear" w:color="000000" w:fill="F2F2F2"/>
            <w:vAlign w:val="center"/>
            <w:hideMark/>
            <w:tcPrChange w:id="1188" w:author="Alywin Hacay Chang" w:date="2016-09-29T15:25:00Z">
              <w:tcPr>
                <w:tcW w:w="1600" w:type="dxa"/>
                <w:gridSpan w:val="2"/>
                <w:tcBorders>
                  <w:top w:val="nil"/>
                  <w:left w:val="nil"/>
                  <w:bottom w:val="single" w:sz="4" w:space="0" w:color="auto"/>
                  <w:right w:val="single" w:sz="8" w:space="0" w:color="auto"/>
                </w:tcBorders>
                <w:shd w:val="clear" w:color="000000" w:fill="F2F2F2"/>
                <w:vAlign w:val="center"/>
                <w:hideMark/>
              </w:tcPr>
            </w:tcPrChange>
          </w:tcPr>
          <w:p w14:paraId="26805640"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Análisis de Plomo en sangre</w:t>
            </w:r>
          </w:p>
        </w:tc>
      </w:tr>
      <w:tr w:rsidR="00F54AFC" w:rsidRPr="00F54AFC" w14:paraId="251F120A" w14:textId="77777777" w:rsidTr="00F54AFC">
        <w:trPr>
          <w:trHeight w:val="300"/>
          <w:trPrChange w:id="1189" w:author="Alywin Hacay Chang" w:date="2016-09-29T15:25:00Z">
            <w:trPr>
              <w:gridAfter w:val="0"/>
              <w:trHeight w:val="300"/>
            </w:trPr>
          </w:trPrChange>
        </w:trPr>
        <w:tc>
          <w:tcPr>
            <w:tcW w:w="3544" w:type="dxa"/>
            <w:tcBorders>
              <w:top w:val="nil"/>
              <w:left w:val="single" w:sz="8" w:space="0" w:color="auto"/>
              <w:bottom w:val="single" w:sz="4" w:space="0" w:color="auto"/>
              <w:right w:val="single" w:sz="4" w:space="0" w:color="auto"/>
            </w:tcBorders>
            <w:shd w:val="clear" w:color="000000" w:fill="F2F2F2"/>
            <w:vAlign w:val="center"/>
            <w:hideMark/>
            <w:tcPrChange w:id="1190" w:author="Alywin Hacay Chang" w:date="2016-09-29T15:25:00Z">
              <w:tcPr>
                <w:tcW w:w="3544" w:type="dxa"/>
                <w:tcBorders>
                  <w:top w:val="nil"/>
                  <w:left w:val="single" w:sz="8" w:space="0" w:color="auto"/>
                  <w:bottom w:val="single" w:sz="4" w:space="0" w:color="auto"/>
                  <w:right w:val="single" w:sz="4" w:space="0" w:color="auto"/>
                </w:tcBorders>
                <w:shd w:val="clear" w:color="000000" w:fill="F2F2F2"/>
                <w:vAlign w:val="center"/>
                <w:hideMark/>
              </w:tcPr>
            </w:tcPrChange>
          </w:tcPr>
          <w:p w14:paraId="68C0B3BC"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lastRenderedPageBreak/>
              <w:t>Químicos - Polvos orgánicos</w:t>
            </w:r>
          </w:p>
        </w:tc>
        <w:tc>
          <w:tcPr>
            <w:tcW w:w="5820" w:type="dxa"/>
            <w:gridSpan w:val="3"/>
            <w:tcBorders>
              <w:top w:val="single" w:sz="4" w:space="0" w:color="auto"/>
              <w:left w:val="nil"/>
              <w:bottom w:val="single" w:sz="4" w:space="0" w:color="auto"/>
              <w:right w:val="single" w:sz="8" w:space="0" w:color="000000"/>
            </w:tcBorders>
            <w:shd w:val="clear" w:color="000000" w:fill="F2F2F2"/>
            <w:noWrap/>
            <w:vAlign w:val="bottom"/>
            <w:hideMark/>
            <w:tcPrChange w:id="1191" w:author="Alywin Hacay Chang" w:date="2016-09-29T15:25:00Z">
              <w:tcPr>
                <w:tcW w:w="5820" w:type="dxa"/>
                <w:gridSpan w:val="6"/>
                <w:tcBorders>
                  <w:top w:val="single" w:sz="4" w:space="0" w:color="auto"/>
                  <w:left w:val="nil"/>
                  <w:bottom w:val="single" w:sz="4" w:space="0" w:color="auto"/>
                  <w:right w:val="single" w:sz="8" w:space="0" w:color="000000"/>
                </w:tcBorders>
                <w:shd w:val="clear" w:color="000000" w:fill="F2F2F2"/>
                <w:noWrap/>
                <w:vAlign w:val="bottom"/>
                <w:hideMark/>
              </w:tcPr>
            </w:tcPrChange>
          </w:tcPr>
          <w:p w14:paraId="43BC2D35" w14:textId="77777777" w:rsidR="00F54AFC" w:rsidRPr="00F71DD5" w:rsidRDefault="00F54AFC" w:rsidP="00F71DD5">
            <w:pPr>
              <w:jc w:val="center"/>
              <w:rPr>
                <w:rFonts w:ascii="Calibri" w:hAnsi="Calibri"/>
                <w:color w:val="000000"/>
                <w:sz w:val="22"/>
                <w:szCs w:val="22"/>
                <w:lang w:eastAsia="es-EC"/>
              </w:rPr>
            </w:pPr>
            <w:r w:rsidRPr="00F71DD5">
              <w:rPr>
                <w:rFonts w:ascii="Calibri" w:hAnsi="Calibri"/>
                <w:color w:val="000000"/>
                <w:sz w:val="22"/>
                <w:szCs w:val="22"/>
                <w:lang w:eastAsia="es-EC"/>
              </w:rPr>
              <w:t>No aplicable</w:t>
            </w:r>
          </w:p>
        </w:tc>
      </w:tr>
      <w:tr w:rsidR="00F54AFC" w:rsidRPr="00F54AFC" w14:paraId="11BD02C6" w14:textId="77777777" w:rsidTr="00F54AFC">
        <w:tblPrEx>
          <w:tblPrExChange w:id="1192" w:author="Alywin Hacay Chang" w:date="2016-09-29T15:25:00Z">
            <w:tblPrEx>
              <w:tblW w:w="10180" w:type="dxa"/>
            </w:tblPrEx>
          </w:tblPrExChange>
        </w:tblPrEx>
        <w:trPr>
          <w:trHeight w:val="495"/>
          <w:trPrChange w:id="1193" w:author="Alywin Hacay Chang" w:date="2016-09-29T15:25:00Z">
            <w:trPr>
              <w:trHeight w:val="495"/>
            </w:trPr>
          </w:trPrChange>
        </w:trPr>
        <w:tc>
          <w:tcPr>
            <w:tcW w:w="3544" w:type="dxa"/>
            <w:tcBorders>
              <w:top w:val="nil"/>
              <w:left w:val="single" w:sz="8" w:space="0" w:color="auto"/>
              <w:bottom w:val="single" w:sz="8" w:space="0" w:color="auto"/>
              <w:right w:val="single" w:sz="4" w:space="0" w:color="auto"/>
            </w:tcBorders>
            <w:shd w:val="clear" w:color="000000" w:fill="F2F2F2"/>
            <w:vAlign w:val="center"/>
            <w:hideMark/>
            <w:tcPrChange w:id="1194" w:author="Alywin Hacay Chang" w:date="2016-09-29T15:25:00Z">
              <w:tcPr>
                <w:tcW w:w="4360" w:type="dxa"/>
                <w:gridSpan w:val="2"/>
                <w:tcBorders>
                  <w:top w:val="nil"/>
                  <w:left w:val="single" w:sz="8" w:space="0" w:color="auto"/>
                  <w:bottom w:val="single" w:sz="8" w:space="0" w:color="auto"/>
                  <w:right w:val="single" w:sz="4" w:space="0" w:color="auto"/>
                </w:tcBorders>
                <w:shd w:val="clear" w:color="000000" w:fill="F2F2F2"/>
                <w:vAlign w:val="center"/>
                <w:hideMark/>
              </w:tcPr>
            </w:tcPrChange>
          </w:tcPr>
          <w:p w14:paraId="3403BD8F" w14:textId="77777777" w:rsidR="00F54AFC" w:rsidRPr="00F71DD5" w:rsidRDefault="00F54AFC" w:rsidP="00F54AFC">
            <w:pPr>
              <w:rPr>
                <w:rFonts w:ascii="Calibri" w:hAnsi="Calibri"/>
                <w:color w:val="000000"/>
                <w:sz w:val="18"/>
                <w:szCs w:val="18"/>
                <w:lang w:eastAsia="es-EC"/>
              </w:rPr>
            </w:pPr>
            <w:r w:rsidRPr="00F71DD5">
              <w:rPr>
                <w:rFonts w:ascii="Calibri" w:hAnsi="Calibri"/>
                <w:color w:val="000000"/>
                <w:sz w:val="18"/>
                <w:szCs w:val="18"/>
                <w:lang w:eastAsia="es-EC"/>
              </w:rPr>
              <w:t>Químicos - Incendios y Explosiones</w:t>
            </w:r>
          </w:p>
        </w:tc>
        <w:tc>
          <w:tcPr>
            <w:tcW w:w="2620" w:type="dxa"/>
            <w:tcBorders>
              <w:top w:val="nil"/>
              <w:left w:val="nil"/>
              <w:bottom w:val="single" w:sz="8" w:space="0" w:color="auto"/>
              <w:right w:val="single" w:sz="4" w:space="0" w:color="auto"/>
            </w:tcBorders>
            <w:shd w:val="clear" w:color="000000" w:fill="F2F2F2"/>
            <w:vAlign w:val="center"/>
            <w:hideMark/>
            <w:tcPrChange w:id="1195" w:author="Alywin Hacay Chang" w:date="2016-09-29T15:25:00Z">
              <w:tcPr>
                <w:tcW w:w="2620" w:type="dxa"/>
                <w:gridSpan w:val="2"/>
                <w:tcBorders>
                  <w:top w:val="nil"/>
                  <w:left w:val="nil"/>
                  <w:bottom w:val="single" w:sz="8" w:space="0" w:color="auto"/>
                  <w:right w:val="single" w:sz="4" w:space="0" w:color="auto"/>
                </w:tcBorders>
                <w:shd w:val="clear" w:color="000000" w:fill="F2F2F2"/>
                <w:vAlign w:val="center"/>
                <w:hideMark/>
              </w:tcPr>
            </w:tcPrChange>
          </w:tcPr>
          <w:p w14:paraId="0E8BEC12" w14:textId="77777777" w:rsidR="00F54AFC" w:rsidRPr="00F71DD5" w:rsidRDefault="00F54AFC" w:rsidP="00F71DD5">
            <w:pPr>
              <w:jc w:val="center"/>
              <w:rPr>
                <w:rFonts w:ascii="Calibri" w:hAnsi="Calibri"/>
                <w:color w:val="000000"/>
                <w:sz w:val="18"/>
                <w:szCs w:val="18"/>
                <w:lang w:eastAsia="es-EC"/>
              </w:rPr>
              <w:pPrChange w:id="1196" w:author="Perez, Steeven" w:date="2020-08-06T12:49:00Z">
                <w:pPr/>
              </w:pPrChange>
            </w:pPr>
            <w:r w:rsidRPr="00F71DD5">
              <w:rPr>
                <w:rFonts w:ascii="Calibri" w:hAnsi="Calibri"/>
                <w:color w:val="000000"/>
                <w:sz w:val="18"/>
                <w:szCs w:val="18"/>
                <w:lang w:eastAsia="es-EC"/>
              </w:rPr>
              <w:t>Operaciones propias del cargo</w:t>
            </w:r>
          </w:p>
        </w:tc>
        <w:tc>
          <w:tcPr>
            <w:tcW w:w="1600" w:type="dxa"/>
            <w:tcBorders>
              <w:top w:val="nil"/>
              <w:left w:val="nil"/>
              <w:bottom w:val="single" w:sz="8" w:space="0" w:color="auto"/>
              <w:right w:val="single" w:sz="4" w:space="0" w:color="auto"/>
            </w:tcBorders>
            <w:shd w:val="clear" w:color="000000" w:fill="F2F2F2"/>
            <w:vAlign w:val="center"/>
            <w:hideMark/>
            <w:tcPrChange w:id="1197" w:author="Alywin Hacay Chang" w:date="2016-09-29T15:25:00Z">
              <w:tcPr>
                <w:tcW w:w="1600" w:type="dxa"/>
                <w:gridSpan w:val="2"/>
                <w:tcBorders>
                  <w:top w:val="nil"/>
                  <w:left w:val="nil"/>
                  <w:bottom w:val="single" w:sz="8" w:space="0" w:color="auto"/>
                  <w:right w:val="single" w:sz="4" w:space="0" w:color="auto"/>
                </w:tcBorders>
                <w:shd w:val="clear" w:color="000000" w:fill="F2F2F2"/>
                <w:vAlign w:val="center"/>
                <w:hideMark/>
              </w:tcPr>
            </w:tcPrChange>
          </w:tcPr>
          <w:p w14:paraId="28EC2F34" w14:textId="77777777" w:rsidR="00F54AFC" w:rsidRPr="00F71DD5" w:rsidRDefault="00F54AFC" w:rsidP="00F54AFC">
            <w:pPr>
              <w:jc w:val="center"/>
              <w:rPr>
                <w:rFonts w:ascii="Calibri" w:hAnsi="Calibri"/>
                <w:color w:val="000000"/>
                <w:sz w:val="18"/>
                <w:szCs w:val="18"/>
                <w:lang w:eastAsia="es-EC"/>
              </w:rPr>
            </w:pPr>
            <w:proofErr w:type="spellStart"/>
            <w:r w:rsidRPr="00F71DD5">
              <w:rPr>
                <w:rFonts w:ascii="Calibri" w:hAnsi="Calibri"/>
                <w:color w:val="000000"/>
                <w:sz w:val="18"/>
                <w:szCs w:val="18"/>
                <w:lang w:eastAsia="es-EC"/>
              </w:rPr>
              <w:t>Meseri</w:t>
            </w:r>
            <w:proofErr w:type="spellEnd"/>
            <w:r w:rsidRPr="00F71DD5">
              <w:rPr>
                <w:rFonts w:ascii="Calibri" w:hAnsi="Calibri"/>
                <w:color w:val="000000"/>
                <w:sz w:val="18"/>
                <w:szCs w:val="18"/>
                <w:lang w:eastAsia="es-EC"/>
              </w:rPr>
              <w:t xml:space="preserve"> / </w:t>
            </w:r>
            <w:proofErr w:type="spellStart"/>
            <w:proofErr w:type="gramStart"/>
            <w:r w:rsidRPr="00F71DD5">
              <w:rPr>
                <w:rFonts w:ascii="Calibri" w:hAnsi="Calibri"/>
                <w:color w:val="000000"/>
                <w:sz w:val="18"/>
                <w:szCs w:val="18"/>
                <w:lang w:eastAsia="es-EC"/>
              </w:rPr>
              <w:t>Frame</w:t>
            </w:r>
            <w:proofErr w:type="spellEnd"/>
            <w:proofErr w:type="gramEnd"/>
          </w:p>
        </w:tc>
        <w:tc>
          <w:tcPr>
            <w:tcW w:w="1600" w:type="dxa"/>
            <w:tcBorders>
              <w:top w:val="nil"/>
              <w:left w:val="nil"/>
              <w:bottom w:val="single" w:sz="8" w:space="0" w:color="auto"/>
              <w:right w:val="single" w:sz="8" w:space="0" w:color="auto"/>
            </w:tcBorders>
            <w:shd w:val="clear" w:color="000000" w:fill="F2F2F2"/>
            <w:vAlign w:val="center"/>
            <w:hideMark/>
            <w:tcPrChange w:id="1198" w:author="Alywin Hacay Chang" w:date="2016-09-29T15:25:00Z">
              <w:tcPr>
                <w:tcW w:w="1600" w:type="dxa"/>
                <w:gridSpan w:val="2"/>
                <w:tcBorders>
                  <w:top w:val="nil"/>
                  <w:left w:val="nil"/>
                  <w:bottom w:val="single" w:sz="8" w:space="0" w:color="auto"/>
                  <w:right w:val="single" w:sz="8" w:space="0" w:color="auto"/>
                </w:tcBorders>
                <w:shd w:val="clear" w:color="000000" w:fill="F2F2F2"/>
                <w:vAlign w:val="center"/>
                <w:hideMark/>
              </w:tcPr>
            </w:tcPrChange>
          </w:tcPr>
          <w:p w14:paraId="07DBAE5E" w14:textId="77777777" w:rsidR="00F54AFC" w:rsidRPr="00F71DD5" w:rsidRDefault="00F54AFC" w:rsidP="00BB4143">
            <w:pPr>
              <w:jc w:val="center"/>
              <w:rPr>
                <w:rFonts w:ascii="Calibri" w:hAnsi="Calibri"/>
                <w:color w:val="000000"/>
                <w:sz w:val="18"/>
                <w:szCs w:val="18"/>
                <w:lang w:eastAsia="es-EC"/>
              </w:rPr>
            </w:pPr>
            <w:r w:rsidRPr="00F71DD5">
              <w:rPr>
                <w:rFonts w:ascii="Calibri" w:hAnsi="Calibri"/>
                <w:color w:val="000000"/>
                <w:sz w:val="18"/>
                <w:szCs w:val="18"/>
                <w:lang w:eastAsia="es-EC"/>
              </w:rPr>
              <w:t>Revisión general ocupacional</w:t>
            </w:r>
          </w:p>
        </w:tc>
      </w:tr>
    </w:tbl>
    <w:p w14:paraId="1B20295E" w14:textId="77777777" w:rsidR="00E739FD" w:rsidRPr="00B36C31" w:rsidRDefault="00F54AFC" w:rsidP="00B36C31">
      <w:pPr>
        <w:pStyle w:val="NormalWeb"/>
        <w:spacing w:before="0" w:after="0"/>
        <w:ind w:left="360"/>
        <w:jc w:val="both"/>
        <w:rPr>
          <w:rFonts w:asciiTheme="minorHAnsi" w:eastAsia="Times New Roman" w:hAnsiTheme="minorHAnsi" w:cstheme="minorHAnsi"/>
          <w:sz w:val="22"/>
          <w:szCs w:val="22"/>
          <w:lang w:val="es-ES_tradnl"/>
        </w:rPr>
      </w:pPr>
      <w:r>
        <w:rPr>
          <w:rFonts w:asciiTheme="minorHAnsi" w:eastAsia="Times New Roman" w:hAnsiTheme="minorHAnsi" w:cstheme="minorHAnsi"/>
          <w:sz w:val="22"/>
          <w:szCs w:val="22"/>
          <w:lang w:val="es-ES_tradnl"/>
        </w:rPr>
        <w:fldChar w:fldCharType="end"/>
      </w:r>
    </w:p>
    <w:p w14:paraId="3BDFC0E8" w14:textId="77777777" w:rsidR="006F4E1E" w:rsidRPr="00B36C31" w:rsidRDefault="004810F9" w:rsidP="00B36C31">
      <w:pPr>
        <w:pStyle w:val="NormalWeb"/>
        <w:numPr>
          <w:ilvl w:val="0"/>
          <w:numId w:val="13"/>
        </w:numPr>
        <w:spacing w:before="0" w:after="0"/>
        <w:ind w:left="720"/>
        <w:jc w:val="both"/>
        <w:rPr>
          <w:rFonts w:asciiTheme="minorHAnsi" w:eastAsia="Times New Roman" w:hAnsiTheme="minorHAnsi" w:cstheme="minorHAnsi"/>
          <w:b/>
          <w:sz w:val="22"/>
          <w:szCs w:val="22"/>
          <w:lang w:val="es-ES_tradnl"/>
        </w:rPr>
      </w:pPr>
      <w:r w:rsidRPr="00B36C31">
        <w:rPr>
          <w:rFonts w:asciiTheme="minorHAnsi" w:eastAsia="Times New Roman" w:hAnsiTheme="minorHAnsi" w:cstheme="minorHAnsi"/>
          <w:b/>
          <w:sz w:val="22"/>
          <w:szCs w:val="22"/>
          <w:lang w:val="es-ES_tradnl"/>
        </w:rPr>
        <w:t>Evaluación</w:t>
      </w:r>
      <w:r w:rsidR="006F4E1E" w:rsidRPr="00B36C31">
        <w:rPr>
          <w:rFonts w:asciiTheme="minorHAnsi" w:eastAsia="Times New Roman" w:hAnsiTheme="minorHAnsi" w:cstheme="minorHAnsi"/>
          <w:b/>
          <w:sz w:val="22"/>
          <w:szCs w:val="22"/>
          <w:lang w:val="es-ES_tradnl"/>
        </w:rPr>
        <w:t xml:space="preserve"> de riesgos</w:t>
      </w:r>
    </w:p>
    <w:p w14:paraId="11F8623F" w14:textId="77777777" w:rsidR="001E37C8" w:rsidRDefault="001E37C8" w:rsidP="00B36C31">
      <w:pPr>
        <w:pStyle w:val="NormalWeb"/>
        <w:spacing w:before="0" w:after="0"/>
        <w:ind w:left="360"/>
        <w:jc w:val="both"/>
        <w:rPr>
          <w:rFonts w:asciiTheme="minorHAnsi" w:hAnsiTheme="minorHAnsi" w:cstheme="minorHAnsi"/>
          <w:sz w:val="22"/>
          <w:szCs w:val="22"/>
        </w:rPr>
      </w:pPr>
      <w:r w:rsidRPr="00B36C31">
        <w:rPr>
          <w:rFonts w:asciiTheme="minorHAnsi" w:hAnsiTheme="minorHAnsi" w:cstheme="minorHAnsi"/>
          <w:sz w:val="22"/>
          <w:szCs w:val="22"/>
        </w:rPr>
        <w:t xml:space="preserve">La evaluación se realiza mediante la comparación entre el resultado obtenido en la medición vs el estándar o límite </w:t>
      </w:r>
      <w:r w:rsidR="00DA09F2">
        <w:rPr>
          <w:rFonts w:asciiTheme="minorHAnsi" w:hAnsiTheme="minorHAnsi" w:cstheme="minorHAnsi"/>
          <w:sz w:val="22"/>
          <w:szCs w:val="22"/>
        </w:rPr>
        <w:t xml:space="preserve">tomando en cuenta </w:t>
      </w:r>
      <w:r w:rsidR="00DA09F2" w:rsidRPr="00DA09F2">
        <w:rPr>
          <w:rFonts w:asciiTheme="minorHAnsi" w:hAnsiTheme="minorHAnsi" w:cstheme="minorHAnsi"/>
          <w:sz w:val="22"/>
          <w:szCs w:val="22"/>
          <w:lang w:val="es-EC"/>
        </w:rPr>
        <w:t>contenidos en la Ley, Convenios Internacionales y más normas aplicables</w:t>
      </w:r>
      <w:r w:rsidR="00DA09F2">
        <w:rPr>
          <w:rFonts w:asciiTheme="minorHAnsi" w:hAnsiTheme="minorHAnsi" w:cstheme="minorHAnsi"/>
          <w:sz w:val="22"/>
          <w:szCs w:val="22"/>
          <w:lang w:val="es-EC"/>
        </w:rPr>
        <w:t>.</w:t>
      </w:r>
    </w:p>
    <w:p w14:paraId="00DDB5D3" w14:textId="77777777" w:rsidR="00DA09F2" w:rsidRDefault="00DA09F2" w:rsidP="00B36C31">
      <w:pPr>
        <w:pStyle w:val="NormalWeb"/>
        <w:spacing w:before="0" w:after="0"/>
        <w:ind w:left="360"/>
        <w:jc w:val="both"/>
        <w:rPr>
          <w:rFonts w:asciiTheme="minorHAnsi" w:hAnsiTheme="minorHAnsi" w:cstheme="minorHAnsi"/>
          <w:sz w:val="22"/>
          <w:szCs w:val="22"/>
        </w:rPr>
      </w:pPr>
    </w:p>
    <w:p w14:paraId="54951633" w14:textId="4FE7E471" w:rsidR="00DA09F2" w:rsidRDefault="00DA09F2" w:rsidP="00B36C31">
      <w:pPr>
        <w:pStyle w:val="NormalWeb"/>
        <w:spacing w:before="0" w:after="0"/>
        <w:ind w:left="360"/>
        <w:jc w:val="both"/>
        <w:rPr>
          <w:rFonts w:asciiTheme="minorHAnsi" w:hAnsiTheme="minorHAnsi" w:cstheme="minorHAnsi"/>
          <w:sz w:val="22"/>
          <w:szCs w:val="22"/>
        </w:rPr>
      </w:pPr>
      <w:r>
        <w:rPr>
          <w:rFonts w:asciiTheme="minorHAnsi" w:hAnsiTheme="minorHAnsi" w:cstheme="minorHAnsi"/>
          <w:sz w:val="22"/>
          <w:szCs w:val="22"/>
        </w:rPr>
        <w:t xml:space="preserve">Es responsabilidad del </w:t>
      </w:r>
      <w:del w:id="1199" w:author="Perez, Steeven" w:date="2020-08-06T12:53:00Z">
        <w:r w:rsidDel="00F71DD5">
          <w:rPr>
            <w:rFonts w:asciiTheme="minorHAnsi" w:hAnsiTheme="minorHAnsi" w:cstheme="minorHAnsi"/>
            <w:sz w:val="22"/>
            <w:szCs w:val="22"/>
          </w:rPr>
          <w:delText>Técnico de Seguridad y Salud y de los Jefes de Seguridad Integral</w:delText>
        </w:r>
      </w:del>
      <w:ins w:id="1200" w:author="Perez, Steeven" w:date="2020-08-06T12:53:00Z">
        <w:r w:rsidR="00F71DD5">
          <w:rPr>
            <w:rFonts w:asciiTheme="minorHAnsi" w:hAnsiTheme="minorHAnsi" w:cstheme="minorHAnsi"/>
            <w:sz w:val="22"/>
            <w:szCs w:val="22"/>
          </w:rPr>
          <w:t>departamento de HS&amp;WE</w:t>
        </w:r>
      </w:ins>
      <w:r>
        <w:rPr>
          <w:rFonts w:asciiTheme="minorHAnsi" w:hAnsiTheme="minorHAnsi" w:cstheme="minorHAnsi"/>
          <w:sz w:val="22"/>
          <w:szCs w:val="22"/>
        </w:rPr>
        <w:t xml:space="preserve"> realizar verificar y evaluar las mediciones ambientales a la exposición de los riesgos ocupacionales.</w:t>
      </w:r>
    </w:p>
    <w:p w14:paraId="7681855B" w14:textId="77777777" w:rsidR="00DA09F2" w:rsidRDefault="00DA09F2" w:rsidP="00B36C31">
      <w:pPr>
        <w:pStyle w:val="NormalWeb"/>
        <w:spacing w:before="0" w:after="0"/>
        <w:ind w:left="360"/>
        <w:jc w:val="both"/>
        <w:rPr>
          <w:rFonts w:asciiTheme="minorHAnsi" w:hAnsiTheme="minorHAnsi" w:cstheme="minorHAnsi"/>
          <w:sz w:val="22"/>
          <w:szCs w:val="22"/>
        </w:rPr>
      </w:pPr>
    </w:p>
    <w:p w14:paraId="61E5EFC3" w14:textId="77777777" w:rsidR="00DA09F2" w:rsidRPr="00B36C31" w:rsidRDefault="00DA09F2" w:rsidP="00B36C31">
      <w:pPr>
        <w:pStyle w:val="NormalWeb"/>
        <w:spacing w:before="0" w:after="0"/>
        <w:ind w:left="360"/>
        <w:jc w:val="both"/>
        <w:rPr>
          <w:rFonts w:asciiTheme="minorHAnsi" w:hAnsiTheme="minorHAnsi" w:cstheme="minorHAnsi"/>
          <w:sz w:val="22"/>
          <w:szCs w:val="22"/>
        </w:rPr>
      </w:pPr>
      <w:r>
        <w:rPr>
          <w:rFonts w:asciiTheme="minorHAnsi" w:hAnsiTheme="minorHAnsi" w:cstheme="minorHAnsi"/>
          <w:sz w:val="22"/>
          <w:szCs w:val="22"/>
        </w:rPr>
        <w:t>Es responsabilidad de los Médicos de planta verificar y evaluar las mediciones biológicas a la exposición de los riesgos ocupacionales.</w:t>
      </w:r>
      <w:del w:id="1201" w:author="Ligia Freire" w:date="2016-10-03T14:13:00Z">
        <w:r w:rsidDel="00EA1C6F">
          <w:rPr>
            <w:rFonts w:asciiTheme="minorHAnsi" w:hAnsiTheme="minorHAnsi" w:cstheme="minorHAnsi"/>
            <w:sz w:val="22"/>
            <w:szCs w:val="22"/>
          </w:rPr>
          <w:delText xml:space="preserve">  </w:delText>
        </w:r>
      </w:del>
      <w:ins w:id="1202" w:author="Ligia Freire" w:date="2016-10-03T14:13:00Z">
        <w:r w:rsidR="00EA1C6F">
          <w:rPr>
            <w:rFonts w:asciiTheme="minorHAnsi" w:hAnsiTheme="minorHAnsi" w:cstheme="minorHAnsi"/>
            <w:sz w:val="22"/>
            <w:szCs w:val="22"/>
          </w:rPr>
          <w:t xml:space="preserve"> </w:t>
        </w:r>
      </w:ins>
      <w:r>
        <w:rPr>
          <w:rFonts w:asciiTheme="minorHAnsi" w:hAnsiTheme="minorHAnsi" w:cstheme="minorHAnsi"/>
          <w:sz w:val="22"/>
          <w:szCs w:val="22"/>
        </w:rPr>
        <w:t>Dichas evaluaciones serán junto con las mediciones ambientales que puedan generar enfermedades ocupacionales.</w:t>
      </w:r>
    </w:p>
    <w:p w14:paraId="4D2C07D8" w14:textId="77777777" w:rsidR="001E37C8" w:rsidRPr="00B36C31" w:rsidRDefault="001E37C8" w:rsidP="00B36C31">
      <w:pPr>
        <w:pStyle w:val="NormalWeb"/>
        <w:spacing w:before="0" w:after="0"/>
        <w:ind w:left="360"/>
        <w:jc w:val="both"/>
        <w:rPr>
          <w:rFonts w:asciiTheme="minorHAnsi" w:eastAsia="Times New Roman" w:hAnsiTheme="minorHAnsi" w:cstheme="minorHAnsi"/>
          <w:sz w:val="22"/>
          <w:szCs w:val="22"/>
          <w:lang w:val="es-ES_tradnl"/>
        </w:rPr>
      </w:pPr>
    </w:p>
    <w:p w14:paraId="2D35DAE9" w14:textId="77777777" w:rsidR="00525977" w:rsidRPr="00B36C31" w:rsidRDefault="00525977" w:rsidP="00B36C31">
      <w:pPr>
        <w:pStyle w:val="Prrafodelista"/>
        <w:numPr>
          <w:ilvl w:val="0"/>
          <w:numId w:val="13"/>
        </w:numPr>
        <w:tabs>
          <w:tab w:val="left" w:pos="-1440"/>
          <w:tab w:val="left" w:pos="-720"/>
          <w:tab w:val="left" w:pos="-284"/>
          <w:tab w:val="left" w:pos="0"/>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720"/>
        <w:jc w:val="both"/>
        <w:rPr>
          <w:rFonts w:asciiTheme="minorHAnsi" w:hAnsiTheme="minorHAnsi" w:cstheme="minorHAnsi"/>
          <w:b/>
          <w:szCs w:val="22"/>
          <w:lang w:val="es-ES_tradnl"/>
        </w:rPr>
      </w:pPr>
      <w:r w:rsidRPr="00B36C31">
        <w:rPr>
          <w:rFonts w:asciiTheme="minorHAnsi" w:hAnsiTheme="minorHAnsi" w:cstheme="minorHAnsi"/>
          <w:b/>
          <w:szCs w:val="22"/>
          <w:lang w:val="es-ES_tradnl"/>
        </w:rPr>
        <w:t>Control de los factores de riesgos</w:t>
      </w:r>
      <w:del w:id="1203" w:author="Ligia Freire" w:date="2016-10-03T13:57:00Z">
        <w:r w:rsidRPr="00B36C31" w:rsidDel="00F96670">
          <w:rPr>
            <w:rFonts w:asciiTheme="minorHAnsi" w:hAnsiTheme="minorHAnsi" w:cstheme="minorHAnsi"/>
            <w:b/>
            <w:szCs w:val="22"/>
            <w:lang w:val="es-ES_tradnl"/>
          </w:rPr>
          <w:delText>.</w:delText>
        </w:r>
      </w:del>
    </w:p>
    <w:p w14:paraId="061BF6A3" w14:textId="77777777" w:rsidR="00E739FD" w:rsidRPr="00B36C31" w:rsidRDefault="00E739FD">
      <w:pPr>
        <w:autoSpaceDE w:val="0"/>
        <w:autoSpaceDN w:val="0"/>
        <w:adjustRightInd w:val="0"/>
        <w:ind w:left="360"/>
        <w:jc w:val="both"/>
        <w:rPr>
          <w:rFonts w:asciiTheme="minorHAnsi" w:eastAsia="Arial Unicode MS" w:hAnsiTheme="minorHAnsi" w:cstheme="minorHAnsi"/>
          <w:sz w:val="22"/>
          <w:szCs w:val="22"/>
        </w:rPr>
      </w:pPr>
      <w:r w:rsidRPr="00B36C31">
        <w:rPr>
          <w:rFonts w:asciiTheme="minorHAnsi" w:eastAsia="Arial Unicode MS" w:hAnsiTheme="minorHAnsi" w:cstheme="minorHAnsi"/>
          <w:sz w:val="22"/>
          <w:szCs w:val="22"/>
        </w:rPr>
        <w:t xml:space="preserve">Cuando la exposición supera los límites, es preciso adoptar de inmediato una acción correctora, ya sea mejorando las medidas de control existentes o introduciendo nuevos controles. Se debe considerar las intervenciones preventivas cuando la exposición alcanza el “nivel de acción”. </w:t>
      </w:r>
    </w:p>
    <w:p w14:paraId="79D18475" w14:textId="77777777" w:rsidR="00E739FD" w:rsidRPr="00B36C31" w:rsidRDefault="00E739FD" w:rsidP="00B36C31">
      <w:pPr>
        <w:pStyle w:val="NormalWeb"/>
        <w:spacing w:before="0" w:after="0"/>
        <w:ind w:left="360"/>
        <w:jc w:val="both"/>
        <w:rPr>
          <w:rFonts w:asciiTheme="minorHAnsi" w:hAnsiTheme="minorHAnsi" w:cstheme="minorHAnsi"/>
          <w:sz w:val="22"/>
          <w:szCs w:val="22"/>
        </w:rPr>
      </w:pPr>
    </w:p>
    <w:p w14:paraId="75D37403" w14:textId="77777777" w:rsidR="00525977" w:rsidRPr="00B36C31" w:rsidRDefault="00525977" w:rsidP="00B36C31">
      <w:pPr>
        <w:pStyle w:val="NormalWeb"/>
        <w:spacing w:before="0" w:after="0"/>
        <w:ind w:left="360"/>
        <w:jc w:val="both"/>
        <w:rPr>
          <w:rFonts w:asciiTheme="minorHAnsi" w:eastAsia="Times New Roman" w:hAnsiTheme="minorHAnsi" w:cstheme="minorHAnsi"/>
          <w:sz w:val="22"/>
          <w:szCs w:val="22"/>
          <w:lang w:val="es-ES_tradnl"/>
        </w:rPr>
      </w:pPr>
      <w:r w:rsidRPr="00B36C31">
        <w:rPr>
          <w:rFonts w:asciiTheme="minorHAnsi" w:hAnsiTheme="minorHAnsi" w:cstheme="minorHAnsi"/>
          <w:sz w:val="22"/>
          <w:szCs w:val="22"/>
        </w:rPr>
        <w:t>Cu</w:t>
      </w:r>
      <w:r w:rsidRPr="00B36C31">
        <w:rPr>
          <w:rFonts w:asciiTheme="minorHAnsi" w:eastAsia="Times New Roman" w:hAnsiTheme="minorHAnsi" w:cstheme="minorHAnsi"/>
          <w:sz w:val="22"/>
          <w:szCs w:val="22"/>
          <w:lang w:val="es-ES_tradnl"/>
        </w:rPr>
        <w:t>ando de la evaluación realizada resulte necesaria la adopción de medidas preventivas, deberán ponerse claramente de manifiesto las situaciones en que sea necesario:</w:t>
      </w:r>
    </w:p>
    <w:p w14:paraId="4C168C81" w14:textId="77777777" w:rsidR="00525977" w:rsidRPr="00B36C31" w:rsidRDefault="00525977" w:rsidP="00B36C31">
      <w:pPr>
        <w:pStyle w:val="NormalWeb"/>
        <w:numPr>
          <w:ilvl w:val="0"/>
          <w:numId w:val="18"/>
        </w:numPr>
        <w:spacing w:before="0" w:after="0"/>
        <w:ind w:left="720"/>
        <w:jc w:val="both"/>
        <w:rPr>
          <w:rFonts w:asciiTheme="minorHAnsi" w:eastAsia="Times New Roman" w:hAnsiTheme="minorHAnsi" w:cstheme="minorHAnsi"/>
          <w:sz w:val="22"/>
          <w:szCs w:val="22"/>
          <w:lang w:val="es-ES_tradnl"/>
        </w:rPr>
      </w:pPr>
      <w:r w:rsidRPr="00B36C31">
        <w:rPr>
          <w:rFonts w:asciiTheme="minorHAnsi" w:eastAsia="Times New Roman" w:hAnsiTheme="minorHAnsi" w:cstheme="minorHAnsi"/>
          <w:sz w:val="22"/>
          <w:szCs w:val="22"/>
          <w:lang w:val="es-ES_tradnl"/>
        </w:rPr>
        <w:t>Eliminar o reducir el riesgo, mediante medidas de prevención en el origen, organizativas, de protección colectiva, de protección individual, o de formación e información a los trabajadores.</w:t>
      </w:r>
    </w:p>
    <w:p w14:paraId="1818FC9E" w14:textId="77777777" w:rsidR="00525977" w:rsidRPr="00B36C31" w:rsidRDefault="00525977" w:rsidP="00B36C31">
      <w:pPr>
        <w:pStyle w:val="NormalWeb"/>
        <w:numPr>
          <w:ilvl w:val="0"/>
          <w:numId w:val="18"/>
        </w:numPr>
        <w:spacing w:before="0" w:after="0"/>
        <w:ind w:left="720"/>
        <w:jc w:val="both"/>
        <w:rPr>
          <w:rFonts w:asciiTheme="minorHAnsi" w:eastAsia="Times New Roman" w:hAnsiTheme="minorHAnsi" w:cstheme="minorHAnsi"/>
          <w:sz w:val="22"/>
          <w:szCs w:val="22"/>
          <w:lang w:val="es-ES_tradnl"/>
        </w:rPr>
      </w:pPr>
      <w:r w:rsidRPr="00B36C31">
        <w:rPr>
          <w:rFonts w:asciiTheme="minorHAnsi" w:eastAsia="Times New Roman" w:hAnsiTheme="minorHAnsi" w:cstheme="minorHAnsi"/>
          <w:sz w:val="22"/>
          <w:szCs w:val="22"/>
          <w:lang w:val="es-ES_tradnl"/>
        </w:rPr>
        <w:t>Controlar periódicamente las condiciones, la organización y los métodos de trabajo y el estado de salud de los trabajadores.</w:t>
      </w:r>
    </w:p>
    <w:p w14:paraId="11A00561" w14:textId="1D85BD06" w:rsidR="004810F9" w:rsidRDefault="00A8153D" w:rsidP="00B36C31">
      <w:pPr>
        <w:pStyle w:val="NormalWeb"/>
        <w:spacing w:before="0" w:after="0"/>
        <w:ind w:left="348"/>
        <w:jc w:val="both"/>
        <w:rPr>
          <w:rFonts w:asciiTheme="minorHAnsi" w:eastAsia="Times New Roman" w:hAnsiTheme="minorHAnsi" w:cstheme="minorHAnsi"/>
          <w:sz w:val="22"/>
          <w:szCs w:val="22"/>
          <w:lang w:val="es-ES_tradnl"/>
        </w:rPr>
      </w:pPr>
      <w:r w:rsidRPr="00B36C31">
        <w:rPr>
          <w:rFonts w:asciiTheme="minorHAnsi" w:eastAsia="Times New Roman" w:hAnsiTheme="minorHAnsi" w:cstheme="minorHAnsi"/>
          <w:sz w:val="22"/>
          <w:szCs w:val="22"/>
          <w:lang w:val="es-ES_tradnl"/>
        </w:rPr>
        <w:t xml:space="preserve">Una vez que los controles se hayan implementado el </w:t>
      </w:r>
      <w:del w:id="1204" w:author="Perez, Steeven" w:date="2020-08-06T12:57:00Z">
        <w:r w:rsidRPr="00B36C31" w:rsidDel="00811485">
          <w:rPr>
            <w:rFonts w:asciiTheme="minorHAnsi" w:eastAsia="Times New Roman" w:hAnsiTheme="minorHAnsi" w:cstheme="minorHAnsi"/>
            <w:sz w:val="22"/>
            <w:szCs w:val="22"/>
            <w:lang w:val="es-ES_tradnl"/>
          </w:rPr>
          <w:delText>Jefe de Seguridad Integral</w:delText>
        </w:r>
      </w:del>
      <w:ins w:id="1205" w:author="Perez, Steeven" w:date="2020-08-06T12:57:00Z">
        <w:r w:rsidR="00811485">
          <w:rPr>
            <w:rFonts w:asciiTheme="minorHAnsi" w:eastAsia="Times New Roman" w:hAnsiTheme="minorHAnsi" w:cstheme="minorHAnsi"/>
            <w:sz w:val="22"/>
            <w:szCs w:val="22"/>
            <w:lang w:val="es-ES_tradnl"/>
          </w:rPr>
          <w:t>departamento de HS&amp;WE</w:t>
        </w:r>
      </w:ins>
      <w:r w:rsidRPr="00B36C31">
        <w:rPr>
          <w:rFonts w:asciiTheme="minorHAnsi" w:eastAsia="Times New Roman" w:hAnsiTheme="minorHAnsi" w:cstheme="minorHAnsi"/>
          <w:sz w:val="22"/>
          <w:szCs w:val="22"/>
          <w:lang w:val="es-ES_tradnl"/>
        </w:rPr>
        <w:t xml:space="preserve"> y/o</w:t>
      </w:r>
      <w:del w:id="1206" w:author="Ligia Freire" w:date="2016-10-03T14:13:00Z">
        <w:r w:rsidRPr="00B36C31" w:rsidDel="00EA1C6F">
          <w:rPr>
            <w:rFonts w:asciiTheme="minorHAnsi" w:eastAsia="Times New Roman" w:hAnsiTheme="minorHAnsi" w:cstheme="minorHAnsi"/>
            <w:sz w:val="22"/>
            <w:szCs w:val="22"/>
            <w:lang w:val="es-ES_tradnl"/>
          </w:rPr>
          <w:delText xml:space="preserve">  </w:delText>
        </w:r>
      </w:del>
      <w:ins w:id="1207" w:author="Ligia Freire" w:date="2016-10-03T14:13:00Z">
        <w:r w:rsidR="00EA1C6F">
          <w:rPr>
            <w:rFonts w:asciiTheme="minorHAnsi" w:eastAsia="Times New Roman" w:hAnsiTheme="minorHAnsi" w:cstheme="minorHAnsi"/>
            <w:sz w:val="22"/>
            <w:szCs w:val="22"/>
            <w:lang w:val="es-ES_tradnl"/>
          </w:rPr>
          <w:t xml:space="preserve"> </w:t>
        </w:r>
      </w:ins>
      <w:r w:rsidRPr="00B36C31">
        <w:rPr>
          <w:rFonts w:asciiTheme="minorHAnsi" w:eastAsia="Times New Roman" w:hAnsiTheme="minorHAnsi" w:cstheme="minorHAnsi"/>
          <w:sz w:val="22"/>
          <w:szCs w:val="22"/>
          <w:lang w:val="es-ES_tradnl"/>
        </w:rPr>
        <w:t>Médico de planta determinan si es necesaria una nueva medición-evaluación ambiental o biológica.</w:t>
      </w:r>
    </w:p>
    <w:p w14:paraId="42FB14C2" w14:textId="77777777" w:rsidR="00DA09F2" w:rsidRDefault="00DA09F2" w:rsidP="00B36C31">
      <w:pPr>
        <w:pStyle w:val="NormalWeb"/>
        <w:spacing w:before="0" w:after="0"/>
        <w:ind w:left="348"/>
        <w:jc w:val="both"/>
        <w:rPr>
          <w:rFonts w:asciiTheme="minorHAnsi" w:eastAsia="Times New Roman" w:hAnsiTheme="minorHAnsi" w:cstheme="minorHAnsi"/>
          <w:sz w:val="22"/>
          <w:szCs w:val="22"/>
          <w:lang w:val="es-ES_tradnl"/>
        </w:rPr>
      </w:pPr>
    </w:p>
    <w:p w14:paraId="35582AFF" w14:textId="77777777" w:rsidR="00DA09F2" w:rsidRDefault="00DA09F2" w:rsidP="00B36C31">
      <w:pPr>
        <w:pStyle w:val="NormalWeb"/>
        <w:spacing w:before="0" w:after="0"/>
        <w:ind w:left="348"/>
        <w:jc w:val="both"/>
        <w:rPr>
          <w:rFonts w:asciiTheme="minorHAnsi" w:eastAsia="Times New Roman" w:hAnsiTheme="minorHAnsi" w:cstheme="minorHAnsi"/>
          <w:sz w:val="22"/>
          <w:szCs w:val="22"/>
          <w:lang w:val="es-ES_tradnl"/>
        </w:rPr>
      </w:pPr>
      <w:r>
        <w:rPr>
          <w:rFonts w:asciiTheme="minorHAnsi" w:eastAsia="Times New Roman" w:hAnsiTheme="minorHAnsi" w:cstheme="minorHAnsi"/>
          <w:sz w:val="22"/>
          <w:szCs w:val="22"/>
          <w:lang w:val="es-ES_tradnl"/>
        </w:rPr>
        <w:t>Los controles de factores de riesgo se han establecido tomando en cuenta el siguiente orden:</w:t>
      </w:r>
    </w:p>
    <w:p w14:paraId="12764E48" w14:textId="77777777" w:rsidR="00DA09F2" w:rsidRDefault="00DA09F2" w:rsidP="00B36C31">
      <w:pPr>
        <w:pStyle w:val="NormalWeb"/>
        <w:numPr>
          <w:ilvl w:val="0"/>
          <w:numId w:val="25"/>
        </w:numPr>
        <w:spacing w:before="0" w:after="0"/>
        <w:jc w:val="both"/>
        <w:rPr>
          <w:rFonts w:asciiTheme="minorHAnsi" w:eastAsia="Times New Roman" w:hAnsiTheme="minorHAnsi" w:cstheme="minorHAnsi"/>
          <w:sz w:val="22"/>
          <w:szCs w:val="22"/>
          <w:lang w:val="es-ES_tradnl"/>
        </w:rPr>
      </w:pPr>
      <w:r>
        <w:rPr>
          <w:rFonts w:asciiTheme="minorHAnsi" w:eastAsia="Times New Roman" w:hAnsiTheme="minorHAnsi" w:cstheme="minorHAnsi"/>
          <w:sz w:val="22"/>
          <w:szCs w:val="22"/>
          <w:lang w:val="es-ES_tradnl"/>
        </w:rPr>
        <w:t>La etapa de planeación y diseño lo cual se evidenciará en documentación de proyectos, análisis de riesgo de tarea y los permisos de trabajo.</w:t>
      </w:r>
    </w:p>
    <w:p w14:paraId="5FA5EB3C" w14:textId="77777777" w:rsidR="00DA09F2" w:rsidRDefault="00DA09F2" w:rsidP="00B36C31">
      <w:pPr>
        <w:pStyle w:val="NormalWeb"/>
        <w:numPr>
          <w:ilvl w:val="0"/>
          <w:numId w:val="25"/>
        </w:numPr>
        <w:spacing w:before="0" w:after="0"/>
        <w:jc w:val="both"/>
        <w:rPr>
          <w:rFonts w:asciiTheme="minorHAnsi" w:eastAsia="Times New Roman" w:hAnsiTheme="minorHAnsi" w:cstheme="minorHAnsi"/>
          <w:sz w:val="22"/>
          <w:szCs w:val="22"/>
          <w:lang w:val="es-ES_tradnl"/>
        </w:rPr>
      </w:pPr>
      <w:r>
        <w:rPr>
          <w:rFonts w:asciiTheme="minorHAnsi" w:eastAsia="Times New Roman" w:hAnsiTheme="minorHAnsi" w:cstheme="minorHAnsi"/>
          <w:sz w:val="22"/>
          <w:szCs w:val="22"/>
          <w:lang w:val="es-ES_tradnl"/>
        </w:rPr>
        <w:t>En la fuente tomando en cuenta la posibilidad de eliminación o substitución de dichas fuentes de riesgo</w:t>
      </w:r>
    </w:p>
    <w:p w14:paraId="7B3E36C8" w14:textId="77777777" w:rsidR="00DA09F2" w:rsidRDefault="00DA09F2" w:rsidP="00B36C31">
      <w:pPr>
        <w:pStyle w:val="NormalWeb"/>
        <w:numPr>
          <w:ilvl w:val="0"/>
          <w:numId w:val="25"/>
        </w:numPr>
        <w:spacing w:before="0" w:after="0"/>
        <w:jc w:val="both"/>
        <w:rPr>
          <w:rFonts w:asciiTheme="minorHAnsi" w:eastAsia="Times New Roman" w:hAnsiTheme="minorHAnsi" w:cstheme="minorHAnsi"/>
          <w:sz w:val="22"/>
          <w:szCs w:val="22"/>
          <w:lang w:val="es-ES_tradnl"/>
        </w:rPr>
      </w:pPr>
      <w:r>
        <w:rPr>
          <w:rFonts w:asciiTheme="minorHAnsi" w:eastAsia="Times New Roman" w:hAnsiTheme="minorHAnsi" w:cstheme="minorHAnsi"/>
          <w:sz w:val="22"/>
          <w:szCs w:val="22"/>
          <w:lang w:val="es-ES_tradnl"/>
        </w:rPr>
        <w:t>En el medio de transmisión de factores de riesgo ocupacional mediante elementos técnicos de ingeniería y elementos administrativos para complementar la protección colectiva ante la exposición del riesgo</w:t>
      </w:r>
    </w:p>
    <w:p w14:paraId="1CC89CA1" w14:textId="77777777" w:rsidR="00DA09F2" w:rsidRDefault="00DA09F2" w:rsidP="00B36C31">
      <w:pPr>
        <w:pStyle w:val="NormalWeb"/>
        <w:numPr>
          <w:ilvl w:val="0"/>
          <w:numId w:val="25"/>
        </w:numPr>
        <w:spacing w:before="0" w:after="0"/>
        <w:jc w:val="both"/>
        <w:rPr>
          <w:rFonts w:asciiTheme="minorHAnsi" w:eastAsia="Times New Roman" w:hAnsiTheme="minorHAnsi" w:cstheme="minorHAnsi"/>
          <w:sz w:val="22"/>
          <w:szCs w:val="22"/>
          <w:lang w:val="es-ES_tradnl"/>
        </w:rPr>
      </w:pPr>
      <w:r>
        <w:rPr>
          <w:rFonts w:asciiTheme="minorHAnsi" w:eastAsia="Times New Roman" w:hAnsiTheme="minorHAnsi" w:cstheme="minorHAnsi"/>
          <w:sz w:val="22"/>
          <w:szCs w:val="22"/>
          <w:lang w:val="es-ES_tradnl"/>
        </w:rPr>
        <w:t>En el receptor mediante la selección, evaluación y uso de los equipos de protección personal</w:t>
      </w:r>
    </w:p>
    <w:p w14:paraId="572D9DA2" w14:textId="77777777" w:rsidR="00DA09F2" w:rsidRDefault="00DA09F2" w:rsidP="00B36C31">
      <w:pPr>
        <w:pStyle w:val="NormalWeb"/>
        <w:spacing w:before="0" w:after="0"/>
        <w:jc w:val="both"/>
        <w:rPr>
          <w:rFonts w:asciiTheme="minorHAnsi" w:eastAsia="Times New Roman" w:hAnsiTheme="minorHAnsi" w:cstheme="minorHAnsi"/>
          <w:sz w:val="22"/>
          <w:szCs w:val="22"/>
          <w:lang w:val="es-ES_tradnl"/>
        </w:rPr>
      </w:pPr>
    </w:p>
    <w:p w14:paraId="0C054531" w14:textId="77777777" w:rsidR="00DA09F2" w:rsidRDefault="00DA09F2" w:rsidP="00B36C31">
      <w:pPr>
        <w:pStyle w:val="NormalWeb"/>
        <w:spacing w:before="0" w:after="0"/>
        <w:ind w:left="330"/>
        <w:jc w:val="both"/>
        <w:rPr>
          <w:rFonts w:asciiTheme="minorHAnsi" w:eastAsia="Times New Roman" w:hAnsiTheme="minorHAnsi" w:cstheme="minorHAnsi"/>
          <w:sz w:val="22"/>
          <w:szCs w:val="22"/>
          <w:lang w:val="es-ES_tradnl"/>
        </w:rPr>
      </w:pPr>
      <w:r>
        <w:rPr>
          <w:rFonts w:asciiTheme="minorHAnsi" w:eastAsia="Times New Roman" w:hAnsiTheme="minorHAnsi" w:cstheme="minorHAnsi"/>
          <w:sz w:val="22"/>
          <w:szCs w:val="22"/>
          <w:lang w:val="es-ES_tradnl"/>
        </w:rPr>
        <w:t>Dichos controles deberán tener factibilidad técnico legal tomando en cuenta los diseños reglamentados en la norma legal nacional y en la internacional a falta de la primera.</w:t>
      </w:r>
    </w:p>
    <w:p w14:paraId="413C2D83" w14:textId="77777777" w:rsidR="00DA09F2" w:rsidRDefault="00DA09F2" w:rsidP="00B36C31">
      <w:pPr>
        <w:pStyle w:val="NormalWeb"/>
        <w:spacing w:before="0" w:after="0"/>
        <w:ind w:left="330"/>
        <w:jc w:val="both"/>
        <w:rPr>
          <w:rFonts w:asciiTheme="minorHAnsi" w:eastAsia="Times New Roman" w:hAnsiTheme="minorHAnsi" w:cstheme="minorHAnsi"/>
          <w:sz w:val="22"/>
          <w:szCs w:val="22"/>
          <w:lang w:val="es-ES_tradnl"/>
        </w:rPr>
      </w:pPr>
    </w:p>
    <w:p w14:paraId="3CAAC3B8" w14:textId="745A908D" w:rsidR="00DA09F2" w:rsidDel="00811485" w:rsidRDefault="00DA09F2" w:rsidP="00B36C31">
      <w:pPr>
        <w:pStyle w:val="NormalWeb"/>
        <w:spacing w:before="0" w:after="0"/>
        <w:ind w:left="330"/>
        <w:jc w:val="both"/>
        <w:rPr>
          <w:ins w:id="1208" w:author="Ligia Freire" w:date="2016-10-03T13:57:00Z"/>
          <w:del w:id="1209" w:author="Perez, Steeven" w:date="2020-08-06T12:55:00Z"/>
          <w:rFonts w:asciiTheme="minorHAnsi" w:eastAsia="Times New Roman" w:hAnsiTheme="minorHAnsi" w:cstheme="minorHAnsi"/>
          <w:sz w:val="22"/>
          <w:szCs w:val="22"/>
          <w:lang w:val="es-ES_tradnl"/>
        </w:rPr>
      </w:pPr>
      <w:r>
        <w:rPr>
          <w:rFonts w:asciiTheme="minorHAnsi" w:eastAsia="Times New Roman" w:hAnsiTheme="minorHAnsi" w:cstheme="minorHAnsi"/>
          <w:sz w:val="22"/>
          <w:szCs w:val="22"/>
          <w:lang w:val="es-ES_tradnl"/>
        </w:rPr>
        <w:lastRenderedPageBreak/>
        <w:t>Todos los controles de factores de riesgo serán fuente para tomarlo en cuenta dentro de las necesidades de competencia de los colaboradores en su puesto de trabajo tanto en el factor de comportamiento como en el factor administrativo de la gestión de seguridad</w:t>
      </w:r>
      <w:ins w:id="1210" w:author="Perez, Steeven" w:date="2020-08-06T12:56:00Z">
        <w:r w:rsidR="00811485">
          <w:rPr>
            <w:rFonts w:asciiTheme="minorHAnsi" w:eastAsia="Times New Roman" w:hAnsiTheme="minorHAnsi" w:cstheme="minorHAnsi"/>
            <w:sz w:val="22"/>
            <w:szCs w:val="22"/>
            <w:lang w:val="es-ES_tradnl"/>
          </w:rPr>
          <w:t xml:space="preserve">, </w:t>
        </w:r>
      </w:ins>
      <w:del w:id="1211" w:author="Perez, Steeven" w:date="2020-08-06T12:56:00Z">
        <w:r w:rsidDel="00811485">
          <w:rPr>
            <w:rFonts w:asciiTheme="minorHAnsi" w:eastAsia="Times New Roman" w:hAnsiTheme="minorHAnsi" w:cstheme="minorHAnsi"/>
            <w:sz w:val="22"/>
            <w:szCs w:val="22"/>
            <w:lang w:val="es-ES_tradnl"/>
          </w:rPr>
          <w:delText xml:space="preserve"> y </w:delText>
        </w:r>
      </w:del>
      <w:r>
        <w:rPr>
          <w:rFonts w:asciiTheme="minorHAnsi" w:eastAsia="Times New Roman" w:hAnsiTheme="minorHAnsi" w:cstheme="minorHAnsi"/>
          <w:sz w:val="22"/>
          <w:szCs w:val="22"/>
          <w:lang w:val="es-ES_tradnl"/>
        </w:rPr>
        <w:t>salud</w:t>
      </w:r>
      <w:ins w:id="1212" w:author="Perez, Steeven" w:date="2020-08-06T12:56:00Z">
        <w:r w:rsidR="00811485">
          <w:rPr>
            <w:rFonts w:asciiTheme="minorHAnsi" w:eastAsia="Times New Roman" w:hAnsiTheme="minorHAnsi" w:cstheme="minorHAnsi"/>
            <w:sz w:val="22"/>
            <w:szCs w:val="22"/>
            <w:lang w:val="es-ES_tradnl"/>
          </w:rPr>
          <w:t>, Bienestar y Ambient</w:t>
        </w:r>
      </w:ins>
      <w:ins w:id="1213" w:author="Perez, Steeven" w:date="2020-08-06T12:57:00Z">
        <w:r w:rsidR="00811485">
          <w:rPr>
            <w:rFonts w:asciiTheme="minorHAnsi" w:eastAsia="Times New Roman" w:hAnsiTheme="minorHAnsi" w:cstheme="minorHAnsi"/>
            <w:sz w:val="22"/>
            <w:szCs w:val="22"/>
            <w:lang w:val="es-ES_tradnl"/>
          </w:rPr>
          <w:t>e</w:t>
        </w:r>
      </w:ins>
      <w:r>
        <w:rPr>
          <w:rFonts w:asciiTheme="minorHAnsi" w:eastAsia="Times New Roman" w:hAnsiTheme="minorHAnsi" w:cstheme="minorHAnsi"/>
          <w:sz w:val="22"/>
          <w:szCs w:val="22"/>
          <w:lang w:val="es-ES_tradnl"/>
        </w:rPr>
        <w:t>.</w:t>
      </w:r>
    </w:p>
    <w:p w14:paraId="7E234E78" w14:textId="77777777" w:rsidR="00F96670" w:rsidRPr="00B36C31" w:rsidRDefault="00F96670" w:rsidP="00811485">
      <w:pPr>
        <w:pStyle w:val="NormalWeb"/>
        <w:spacing w:before="0" w:after="0"/>
        <w:ind w:left="330"/>
        <w:jc w:val="both"/>
        <w:rPr>
          <w:rFonts w:asciiTheme="minorHAnsi" w:eastAsia="Times New Roman" w:hAnsiTheme="minorHAnsi" w:cstheme="minorHAnsi"/>
          <w:sz w:val="22"/>
          <w:szCs w:val="22"/>
          <w:lang w:val="es-ES_tradnl"/>
        </w:rPr>
      </w:pPr>
    </w:p>
    <w:p w14:paraId="2B864FA0" w14:textId="77777777" w:rsidR="00A8153D" w:rsidRPr="00B36C31" w:rsidRDefault="00A8153D" w:rsidP="00B36C31">
      <w:pPr>
        <w:pStyle w:val="NormalWeb"/>
        <w:spacing w:before="0" w:after="0"/>
        <w:ind w:left="348"/>
        <w:jc w:val="both"/>
        <w:rPr>
          <w:rFonts w:asciiTheme="minorHAnsi" w:eastAsia="Times New Roman" w:hAnsiTheme="minorHAnsi" w:cstheme="minorHAnsi"/>
          <w:sz w:val="22"/>
          <w:szCs w:val="22"/>
          <w:lang w:val="es-ES_tradnl"/>
        </w:rPr>
      </w:pPr>
    </w:p>
    <w:p w14:paraId="5AA974AE" w14:textId="77777777" w:rsidR="00FD5320" w:rsidRPr="00EB0225" w:rsidDel="00F96670" w:rsidRDefault="00FD5320">
      <w:pPr>
        <w:pStyle w:val="Prrafodelista"/>
        <w:numPr>
          <w:ilvl w:val="0"/>
          <w:numId w:val="13"/>
        </w:numPr>
        <w:tabs>
          <w:tab w:val="left" w:pos="-1440"/>
          <w:tab w:val="left" w:pos="-720"/>
          <w:tab w:val="left" w:pos="-284"/>
          <w:tab w:val="left" w:pos="0"/>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720"/>
        <w:jc w:val="both"/>
        <w:rPr>
          <w:del w:id="1214" w:author="Ligia Freire" w:date="2016-10-03T13:57:00Z"/>
          <w:rFonts w:asciiTheme="minorHAnsi" w:hAnsiTheme="minorHAnsi" w:cstheme="minorHAnsi"/>
          <w:b/>
          <w:szCs w:val="22"/>
          <w:lang w:val="es-ES_tradnl"/>
          <w:rPrChange w:id="1215" w:author="Ligia Freire" w:date="2016-10-03T14:04:00Z">
            <w:rPr>
              <w:del w:id="1216" w:author="Ligia Freire" w:date="2016-10-03T13:57:00Z"/>
              <w:rFonts w:asciiTheme="minorHAnsi" w:hAnsiTheme="minorHAnsi" w:cstheme="minorHAnsi"/>
              <w:color w:val="000000"/>
              <w:szCs w:val="22"/>
            </w:rPr>
          </w:rPrChange>
        </w:rPr>
        <w:pPrChange w:id="1217" w:author="Ligia Freire" w:date="2016-10-03T13:57:00Z">
          <w:pPr>
            <w:pStyle w:val="Prrafodelista"/>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690"/>
            <w:jc w:val="both"/>
          </w:pPr>
        </w:pPrChange>
      </w:pPr>
    </w:p>
    <w:p w14:paraId="31EE22F6" w14:textId="77777777" w:rsidR="001A2CFB" w:rsidRPr="00EB0225" w:rsidDel="00F96670" w:rsidRDefault="00BB4143">
      <w:pPr>
        <w:pStyle w:val="Prrafodelista"/>
        <w:numPr>
          <w:ilvl w:val="0"/>
          <w:numId w:val="13"/>
        </w:numPr>
        <w:tabs>
          <w:tab w:val="left" w:pos="-1440"/>
          <w:tab w:val="left" w:pos="-720"/>
          <w:tab w:val="left" w:pos="-284"/>
          <w:tab w:val="left" w:pos="0"/>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720"/>
        <w:jc w:val="both"/>
        <w:rPr>
          <w:ins w:id="1218" w:author="Alywin Hacay Chang" w:date="2016-09-29T15:37:00Z"/>
          <w:del w:id="1219" w:author="Ligia Freire" w:date="2016-10-03T13:57:00Z"/>
          <w:rFonts w:asciiTheme="minorHAnsi" w:hAnsiTheme="minorHAnsi" w:cstheme="minorHAnsi"/>
          <w:b/>
          <w:szCs w:val="22"/>
          <w:lang w:val="es-ES_tradnl"/>
          <w:rPrChange w:id="1220" w:author="Ligia Freire" w:date="2016-10-03T14:04:00Z">
            <w:rPr>
              <w:ins w:id="1221" w:author="Alywin Hacay Chang" w:date="2016-09-29T15:37:00Z"/>
              <w:del w:id="1222" w:author="Ligia Freire" w:date="2016-10-03T13:57:00Z"/>
              <w:rFonts w:asciiTheme="minorHAnsi" w:hAnsiTheme="minorHAnsi" w:cstheme="minorHAnsi"/>
              <w:b/>
              <w:sz w:val="22"/>
              <w:szCs w:val="22"/>
            </w:rPr>
          </w:rPrChange>
        </w:rPr>
        <w:pPrChange w:id="1223" w:author="Ligia Freire" w:date="2016-10-03T13:57:00Z">
          <w:pPr/>
        </w:pPrChange>
      </w:pPr>
      <w:ins w:id="1224" w:author="Alywin Hacay Chang" w:date="2016-09-29T15:37:00Z">
        <w:r w:rsidRPr="00EB0225">
          <w:rPr>
            <w:rFonts w:asciiTheme="minorHAnsi" w:hAnsiTheme="minorHAnsi" w:cstheme="minorHAnsi"/>
            <w:b/>
            <w:szCs w:val="22"/>
            <w:lang w:val="es-ES_tradnl"/>
            <w:rPrChange w:id="1225" w:author="Ligia Freire" w:date="2016-10-03T14:04:00Z">
              <w:rPr>
                <w:rFonts w:asciiTheme="minorHAnsi" w:hAnsiTheme="minorHAnsi" w:cstheme="minorHAnsi"/>
                <w:b/>
                <w:sz w:val="22"/>
                <w:szCs w:val="22"/>
              </w:rPr>
            </w:rPrChange>
          </w:rPr>
          <w:t>Programas de prevención de riesgos</w:t>
        </w:r>
        <w:del w:id="1226" w:author="Ligia Freire" w:date="2016-10-03T13:57:00Z">
          <w:r w:rsidRPr="00EB0225" w:rsidDel="00F96670">
            <w:rPr>
              <w:rFonts w:asciiTheme="minorHAnsi" w:hAnsiTheme="minorHAnsi" w:cstheme="minorHAnsi"/>
              <w:b/>
              <w:szCs w:val="22"/>
              <w:lang w:val="es-ES_tradnl"/>
              <w:rPrChange w:id="1227" w:author="Ligia Freire" w:date="2016-10-03T14:04:00Z">
                <w:rPr>
                  <w:rFonts w:asciiTheme="minorHAnsi" w:hAnsiTheme="minorHAnsi" w:cstheme="minorHAnsi"/>
                  <w:b/>
                  <w:sz w:val="22"/>
                  <w:szCs w:val="22"/>
                </w:rPr>
              </w:rPrChange>
            </w:rPr>
            <w:delText>:</w:delText>
          </w:r>
        </w:del>
      </w:ins>
    </w:p>
    <w:p w14:paraId="17BFF27D" w14:textId="77777777" w:rsidR="00BB4143" w:rsidRPr="00EB0225" w:rsidRDefault="00BB4143">
      <w:pPr>
        <w:pStyle w:val="Prrafodelista"/>
        <w:numPr>
          <w:ilvl w:val="0"/>
          <w:numId w:val="13"/>
        </w:numPr>
        <w:tabs>
          <w:tab w:val="left" w:pos="-1440"/>
          <w:tab w:val="left" w:pos="-720"/>
          <w:tab w:val="left" w:pos="-284"/>
          <w:tab w:val="left" w:pos="0"/>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720"/>
        <w:jc w:val="both"/>
        <w:rPr>
          <w:ins w:id="1228" w:author="Alywin Hacay Chang" w:date="2016-09-29T15:38:00Z"/>
          <w:rFonts w:asciiTheme="minorHAnsi" w:hAnsiTheme="minorHAnsi" w:cstheme="minorHAnsi"/>
          <w:b/>
          <w:szCs w:val="22"/>
          <w:lang w:val="es-ES_tradnl"/>
          <w:rPrChange w:id="1229" w:author="Ligia Freire" w:date="2016-10-03T14:04:00Z">
            <w:rPr>
              <w:ins w:id="1230" w:author="Alywin Hacay Chang" w:date="2016-09-29T15:38:00Z"/>
              <w:rFonts w:asciiTheme="minorHAnsi" w:hAnsiTheme="minorHAnsi" w:cstheme="minorHAnsi"/>
              <w:b/>
              <w:sz w:val="22"/>
              <w:szCs w:val="22"/>
            </w:rPr>
          </w:rPrChange>
        </w:rPr>
        <w:pPrChange w:id="1231" w:author="Ligia Freire" w:date="2016-10-03T13:57:00Z">
          <w:pPr/>
        </w:pPrChange>
      </w:pPr>
    </w:p>
    <w:p w14:paraId="39C664F3" w14:textId="4F6EDB48" w:rsidR="00BB4143" w:rsidRPr="00EB0225" w:rsidRDefault="00BB4143">
      <w:pPr>
        <w:tabs>
          <w:tab w:val="left" w:pos="-1440"/>
          <w:tab w:val="left" w:pos="-720"/>
          <w:tab w:val="left" w:pos="-284"/>
          <w:tab w:val="left" w:pos="0"/>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360"/>
        <w:jc w:val="both"/>
        <w:rPr>
          <w:rFonts w:asciiTheme="minorHAnsi" w:hAnsiTheme="minorHAnsi" w:cstheme="minorHAnsi"/>
          <w:sz w:val="22"/>
          <w:szCs w:val="22"/>
          <w:lang w:val="es-ES_tradnl"/>
          <w:rPrChange w:id="1232" w:author="Ligia Freire" w:date="2016-10-03T14:04:00Z">
            <w:rPr>
              <w:rFonts w:asciiTheme="minorHAnsi" w:hAnsiTheme="minorHAnsi" w:cstheme="minorHAnsi"/>
              <w:b/>
              <w:sz w:val="22"/>
              <w:szCs w:val="22"/>
            </w:rPr>
          </w:rPrChange>
        </w:rPr>
        <w:pPrChange w:id="1233" w:author="Ligia Freire" w:date="2016-10-03T14:04:00Z">
          <w:pPr/>
        </w:pPrChange>
      </w:pPr>
      <w:ins w:id="1234" w:author="Alywin Hacay Chang" w:date="2016-09-29T15:38:00Z">
        <w:r w:rsidRPr="00EB0225">
          <w:rPr>
            <w:rFonts w:asciiTheme="minorHAnsi" w:hAnsiTheme="minorHAnsi" w:cstheme="minorHAnsi"/>
            <w:sz w:val="22"/>
            <w:szCs w:val="22"/>
            <w:lang w:val="es-ES_tradnl"/>
            <w:rPrChange w:id="1235" w:author="Ligia Freire" w:date="2016-10-03T14:04:00Z">
              <w:rPr>
                <w:rFonts w:asciiTheme="minorHAnsi" w:hAnsiTheme="minorHAnsi" w:cstheme="minorHAnsi"/>
                <w:b/>
                <w:szCs w:val="22"/>
              </w:rPr>
            </w:rPrChange>
          </w:rPr>
          <w:t xml:space="preserve">El departamento de </w:t>
        </w:r>
        <w:del w:id="1236" w:author="Perez, Steeven" w:date="2020-08-06T12:53:00Z">
          <w:r w:rsidRPr="00EB0225" w:rsidDel="00F71DD5">
            <w:rPr>
              <w:rFonts w:asciiTheme="minorHAnsi" w:hAnsiTheme="minorHAnsi" w:cstheme="minorHAnsi"/>
              <w:sz w:val="22"/>
              <w:szCs w:val="22"/>
              <w:lang w:val="es-ES_tradnl"/>
              <w:rPrChange w:id="1237" w:author="Ligia Freire" w:date="2016-10-03T14:04:00Z">
                <w:rPr>
                  <w:rFonts w:asciiTheme="minorHAnsi" w:hAnsiTheme="minorHAnsi" w:cstheme="minorHAnsi"/>
                  <w:b/>
                  <w:szCs w:val="22"/>
                </w:rPr>
              </w:rPrChange>
            </w:rPr>
            <w:delText>Seguridad, Salud y Ambiente</w:delText>
          </w:r>
        </w:del>
      </w:ins>
      <w:ins w:id="1238" w:author="Perez, Steeven" w:date="2020-08-06T12:53:00Z">
        <w:r w:rsidR="00F71DD5">
          <w:rPr>
            <w:rFonts w:asciiTheme="minorHAnsi" w:hAnsiTheme="minorHAnsi" w:cstheme="minorHAnsi"/>
            <w:sz w:val="22"/>
            <w:szCs w:val="22"/>
            <w:lang w:val="es-ES_tradnl"/>
          </w:rPr>
          <w:t>HS&amp;WE</w:t>
        </w:r>
      </w:ins>
      <w:ins w:id="1239" w:author="Alywin Hacay Chang" w:date="2016-09-29T15:38:00Z">
        <w:r w:rsidRPr="00EB0225">
          <w:rPr>
            <w:rFonts w:asciiTheme="minorHAnsi" w:hAnsiTheme="minorHAnsi" w:cstheme="minorHAnsi"/>
            <w:sz w:val="22"/>
            <w:szCs w:val="22"/>
            <w:lang w:val="es-ES_tradnl"/>
            <w:rPrChange w:id="1240" w:author="Ligia Freire" w:date="2016-10-03T14:04:00Z">
              <w:rPr>
                <w:rFonts w:asciiTheme="minorHAnsi" w:hAnsiTheme="minorHAnsi" w:cstheme="minorHAnsi"/>
                <w:b/>
                <w:szCs w:val="22"/>
              </w:rPr>
            </w:rPrChange>
          </w:rPr>
          <w:t xml:space="preserve"> realizará anualmente un programa integral de prevención dirigido a los distintos riesgos de mayor criticidad en la</w:t>
        </w:r>
        <w:del w:id="1241" w:author="Perez, Steeven" w:date="2020-08-06T12:54:00Z">
          <w:r w:rsidRPr="00EB0225" w:rsidDel="00F71DD5">
            <w:rPr>
              <w:rFonts w:asciiTheme="minorHAnsi" w:hAnsiTheme="minorHAnsi" w:cstheme="minorHAnsi"/>
              <w:sz w:val="22"/>
              <w:szCs w:val="22"/>
              <w:lang w:val="es-ES_tradnl"/>
              <w:rPrChange w:id="1242" w:author="Ligia Freire" w:date="2016-10-03T14:04:00Z">
                <w:rPr>
                  <w:rFonts w:asciiTheme="minorHAnsi" w:hAnsiTheme="minorHAnsi" w:cstheme="minorHAnsi"/>
                  <w:b/>
                  <w:szCs w:val="22"/>
                </w:rPr>
              </w:rPrChange>
            </w:rPr>
            <w:delText>s</w:delText>
          </w:r>
        </w:del>
        <w:r w:rsidRPr="00EB0225">
          <w:rPr>
            <w:rFonts w:asciiTheme="minorHAnsi" w:hAnsiTheme="minorHAnsi" w:cstheme="minorHAnsi"/>
            <w:sz w:val="22"/>
            <w:szCs w:val="22"/>
            <w:lang w:val="es-ES_tradnl"/>
            <w:rPrChange w:id="1243" w:author="Ligia Freire" w:date="2016-10-03T14:04:00Z">
              <w:rPr>
                <w:rFonts w:asciiTheme="minorHAnsi" w:hAnsiTheme="minorHAnsi" w:cstheme="minorHAnsi"/>
                <w:b/>
                <w:szCs w:val="22"/>
              </w:rPr>
            </w:rPrChange>
          </w:rPr>
          <w:t xml:space="preserve"> empre</w:t>
        </w:r>
      </w:ins>
      <w:ins w:id="1244" w:author="Perez, Steeven" w:date="2020-08-06T12:53:00Z">
        <w:r w:rsidR="00F71DD5">
          <w:rPr>
            <w:rFonts w:asciiTheme="minorHAnsi" w:hAnsiTheme="minorHAnsi" w:cstheme="minorHAnsi"/>
            <w:sz w:val="22"/>
            <w:szCs w:val="22"/>
            <w:lang w:val="es-ES_tradnl"/>
          </w:rPr>
          <w:t>sa</w:t>
        </w:r>
      </w:ins>
      <w:ins w:id="1245" w:author="Alywin Hacay Chang" w:date="2016-09-29T15:38:00Z">
        <w:del w:id="1246" w:author="Perez, Steeven" w:date="2020-08-06T12:53:00Z">
          <w:r w:rsidRPr="00EB0225" w:rsidDel="00F71DD5">
            <w:rPr>
              <w:rFonts w:asciiTheme="minorHAnsi" w:hAnsiTheme="minorHAnsi" w:cstheme="minorHAnsi"/>
              <w:sz w:val="22"/>
              <w:szCs w:val="22"/>
              <w:lang w:val="es-ES_tradnl"/>
              <w:rPrChange w:id="1247" w:author="Ligia Freire" w:date="2016-10-03T14:04:00Z">
                <w:rPr>
                  <w:rFonts w:asciiTheme="minorHAnsi" w:hAnsiTheme="minorHAnsi" w:cstheme="minorHAnsi"/>
                  <w:b/>
                  <w:szCs w:val="22"/>
                </w:rPr>
              </w:rPrChange>
            </w:rPr>
            <w:delText>sas pertenecientes a grupo Berl</w:delText>
          </w:r>
        </w:del>
      </w:ins>
      <w:ins w:id="1248" w:author="Alywin Hacay Chang" w:date="2016-09-29T15:39:00Z">
        <w:del w:id="1249" w:author="Perez, Steeven" w:date="2020-08-06T12:53:00Z">
          <w:r w:rsidRPr="00EB0225" w:rsidDel="00F71DD5">
            <w:rPr>
              <w:rFonts w:asciiTheme="minorHAnsi" w:hAnsiTheme="minorHAnsi" w:cstheme="minorHAnsi"/>
              <w:sz w:val="22"/>
              <w:szCs w:val="22"/>
              <w:lang w:val="es-ES_tradnl"/>
              <w:rPrChange w:id="1250" w:author="Ligia Freire" w:date="2016-10-03T14:04:00Z">
                <w:rPr>
                  <w:rFonts w:asciiTheme="minorHAnsi" w:hAnsiTheme="minorHAnsi" w:cstheme="minorHAnsi"/>
                  <w:b/>
                  <w:szCs w:val="22"/>
                </w:rPr>
              </w:rPrChange>
            </w:rPr>
            <w:delText>ín</w:delText>
          </w:r>
        </w:del>
        <w:r w:rsidRPr="00EB0225">
          <w:rPr>
            <w:rFonts w:asciiTheme="minorHAnsi" w:hAnsiTheme="minorHAnsi" w:cstheme="minorHAnsi"/>
            <w:sz w:val="22"/>
            <w:szCs w:val="22"/>
            <w:lang w:val="es-ES_tradnl"/>
            <w:rPrChange w:id="1251" w:author="Ligia Freire" w:date="2016-10-03T14:04:00Z">
              <w:rPr>
                <w:rFonts w:asciiTheme="minorHAnsi" w:hAnsiTheme="minorHAnsi" w:cstheme="minorHAnsi"/>
                <w:b/>
                <w:szCs w:val="22"/>
              </w:rPr>
            </w:rPrChange>
          </w:rPr>
          <w:t>.</w:t>
        </w:r>
      </w:ins>
    </w:p>
    <w:sectPr w:rsidR="00BB4143" w:rsidRPr="00EB0225" w:rsidSect="001A2CFB">
      <w:headerReference w:type="even" r:id="rId8"/>
      <w:headerReference w:type="default" r:id="rId9"/>
      <w:footerReference w:type="even" r:id="rId10"/>
      <w:footerReference w:type="default" r:id="rId11"/>
      <w:headerReference w:type="first" r:id="rId12"/>
      <w:footerReference w:type="first" r:id="rId13"/>
      <w:pgSz w:w="11907" w:h="16840" w:code="9"/>
      <w:pgMar w:top="1418" w:right="1134" w:bottom="907" w:left="1134" w:header="720"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D2180" w14:textId="77777777" w:rsidR="0098105A" w:rsidRDefault="0098105A">
      <w:r>
        <w:separator/>
      </w:r>
    </w:p>
  </w:endnote>
  <w:endnote w:type="continuationSeparator" w:id="0">
    <w:p w14:paraId="0B39C625" w14:textId="77777777" w:rsidR="0098105A" w:rsidRDefault="0098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NewCenturySchlbk"/>
    <w:panose1 w:val="02040604050505020304"/>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9C1A4" w14:textId="77777777" w:rsidR="00811485" w:rsidRDefault="0081148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272" w:author="Perez, Steeven" w:date="2020-08-06T12:55:00Z">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809"/>
      <w:gridCol w:w="1843"/>
      <w:gridCol w:w="1418"/>
      <w:gridCol w:w="1417"/>
      <w:gridCol w:w="992"/>
      <w:gridCol w:w="1198"/>
      <w:tblGridChange w:id="1273">
        <w:tblGrid>
          <w:gridCol w:w="1809"/>
          <w:gridCol w:w="1843"/>
          <w:gridCol w:w="1418"/>
          <w:gridCol w:w="1417"/>
          <w:gridCol w:w="992"/>
          <w:gridCol w:w="1198"/>
        </w:tblGrid>
      </w:tblGridChange>
    </w:tblGrid>
    <w:tr w:rsidR="00F71DD5" w14:paraId="40DD29CF" w14:textId="77777777" w:rsidTr="00F71DD5">
      <w:trPr>
        <w:trHeight w:val="558"/>
        <w:trPrChange w:id="1274" w:author="Perez, Steeven" w:date="2020-08-06T12:55:00Z">
          <w:trPr>
            <w:trHeight w:val="558"/>
          </w:trPr>
        </w:trPrChange>
      </w:trPr>
      <w:tc>
        <w:tcPr>
          <w:tcW w:w="1809" w:type="dxa"/>
          <w:tcPrChange w:id="1275" w:author="Perez, Steeven" w:date="2020-08-06T12:55:00Z">
            <w:tcPr>
              <w:tcW w:w="1809" w:type="dxa"/>
            </w:tcPr>
          </w:tcPrChange>
        </w:tcPr>
        <w:p w14:paraId="031170C6" w14:textId="77777777" w:rsidR="00F71DD5" w:rsidRPr="00FC5605" w:rsidRDefault="00F71DD5" w:rsidP="00FF4AA6">
          <w:pPr>
            <w:pStyle w:val="Piedepgina"/>
            <w:rPr>
              <w:rFonts w:asciiTheme="minorHAnsi" w:hAnsiTheme="minorHAnsi" w:cstheme="minorHAnsi"/>
              <w:sz w:val="18"/>
              <w:szCs w:val="18"/>
              <w:lang w:val="es-ES_tradnl"/>
            </w:rPr>
          </w:pPr>
          <w:r w:rsidRPr="00FC5605">
            <w:rPr>
              <w:rFonts w:asciiTheme="minorHAnsi" w:hAnsiTheme="minorHAnsi" w:cstheme="minorHAnsi"/>
              <w:sz w:val="18"/>
              <w:szCs w:val="18"/>
              <w:lang w:val="es-ES_tradnl"/>
            </w:rPr>
            <w:t>Elaborado por:</w:t>
          </w:r>
        </w:p>
        <w:p w14:paraId="4F201DA4" w14:textId="77777777" w:rsidR="00F71DD5" w:rsidRPr="00F96670" w:rsidRDefault="00F71DD5">
          <w:pPr>
            <w:pStyle w:val="Piedepgina"/>
            <w:rPr>
              <w:rFonts w:asciiTheme="minorHAnsi" w:hAnsiTheme="minorHAnsi" w:cstheme="minorHAnsi"/>
              <w:sz w:val="24"/>
              <w:szCs w:val="24"/>
              <w:lang w:val="es-ES_tradnl"/>
              <w:rPrChange w:id="1276" w:author="Ligia Freire" w:date="2016-10-03T13:55:00Z">
                <w:rPr>
                  <w:rFonts w:asciiTheme="minorHAnsi" w:hAnsiTheme="minorHAnsi" w:cstheme="minorHAnsi"/>
                  <w:sz w:val="18"/>
                  <w:szCs w:val="18"/>
                  <w:lang w:val="es-ES_tradnl"/>
                </w:rPr>
              </w:rPrChange>
            </w:rPr>
          </w:pPr>
          <w:del w:id="1277" w:author="Perez, Steeven" w:date="2020-08-06T12:54:00Z">
            <w:r w:rsidRPr="00F96670" w:rsidDel="00F71DD5">
              <w:rPr>
                <w:rFonts w:asciiTheme="minorHAnsi" w:hAnsiTheme="minorHAnsi" w:cstheme="minorHAnsi"/>
                <w:sz w:val="24"/>
                <w:szCs w:val="24"/>
                <w:lang w:val="es-ES_tradnl"/>
                <w:rPrChange w:id="1278" w:author="Ligia Freire" w:date="2016-10-03T13:55:00Z">
                  <w:rPr>
                    <w:rFonts w:asciiTheme="minorHAnsi" w:hAnsiTheme="minorHAnsi" w:cstheme="minorHAnsi"/>
                    <w:sz w:val="18"/>
                    <w:szCs w:val="18"/>
                    <w:lang w:val="es-ES_tradnl"/>
                  </w:rPr>
                </w:rPrChange>
              </w:rPr>
              <w:delText>A. Hacay Chang</w:delText>
            </w:r>
          </w:del>
        </w:p>
      </w:tc>
      <w:tc>
        <w:tcPr>
          <w:tcW w:w="1843" w:type="dxa"/>
          <w:tcPrChange w:id="1279" w:author="Perez, Steeven" w:date="2020-08-06T12:55:00Z">
            <w:tcPr>
              <w:tcW w:w="1843" w:type="dxa"/>
            </w:tcPr>
          </w:tcPrChange>
        </w:tcPr>
        <w:p w14:paraId="1E1E01E3" w14:textId="77777777" w:rsidR="00F71DD5" w:rsidRPr="00FC5605" w:rsidRDefault="00F71DD5" w:rsidP="00FF4AA6">
          <w:pPr>
            <w:pStyle w:val="Piedepgina"/>
            <w:rPr>
              <w:rFonts w:asciiTheme="minorHAnsi" w:hAnsiTheme="minorHAnsi" w:cstheme="minorHAnsi"/>
              <w:sz w:val="18"/>
              <w:szCs w:val="18"/>
              <w:lang w:val="es-ES_tradnl"/>
            </w:rPr>
          </w:pPr>
          <w:r w:rsidRPr="00FC5605">
            <w:rPr>
              <w:rFonts w:asciiTheme="minorHAnsi" w:hAnsiTheme="minorHAnsi" w:cstheme="minorHAnsi"/>
              <w:sz w:val="18"/>
              <w:szCs w:val="18"/>
              <w:lang w:val="es-ES_tradnl"/>
            </w:rPr>
            <w:t>Aprobado por:</w:t>
          </w:r>
        </w:p>
        <w:p w14:paraId="003B1BC3" w14:textId="77777777" w:rsidR="00F71DD5" w:rsidRPr="00F96670" w:rsidRDefault="00F71DD5">
          <w:pPr>
            <w:pStyle w:val="Piedepgina"/>
            <w:jc w:val="center"/>
            <w:rPr>
              <w:rFonts w:asciiTheme="minorHAnsi" w:hAnsiTheme="minorHAnsi" w:cstheme="minorHAnsi"/>
              <w:color w:val="0000FF"/>
              <w:sz w:val="24"/>
              <w:szCs w:val="24"/>
              <w:lang w:val="es-ES_tradnl"/>
            </w:rPr>
            <w:pPrChange w:id="1280" w:author="Ligia Freire" w:date="2016-10-03T13:55:00Z">
              <w:pPr>
                <w:pStyle w:val="Piedepgina"/>
              </w:pPr>
            </w:pPrChange>
          </w:pPr>
          <w:del w:id="1281" w:author="Perez, Steeven" w:date="2020-08-06T12:54:00Z">
            <w:r w:rsidRPr="00F96670" w:rsidDel="00F71DD5">
              <w:rPr>
                <w:rFonts w:asciiTheme="minorHAnsi" w:hAnsiTheme="minorHAnsi" w:cstheme="minorHAnsi"/>
                <w:sz w:val="24"/>
                <w:szCs w:val="24"/>
                <w:lang w:val="es-ES_tradnl"/>
                <w:rPrChange w:id="1282" w:author="Ligia Freire" w:date="2016-10-03T13:55:00Z">
                  <w:rPr>
                    <w:rFonts w:asciiTheme="minorHAnsi" w:hAnsiTheme="minorHAnsi" w:cstheme="minorHAnsi"/>
                    <w:sz w:val="18"/>
                    <w:szCs w:val="18"/>
                    <w:lang w:val="es-ES_tradnl"/>
                  </w:rPr>
                </w:rPrChange>
              </w:rPr>
              <w:delText>A. Hacay Chang</w:delText>
            </w:r>
          </w:del>
        </w:p>
      </w:tc>
      <w:tc>
        <w:tcPr>
          <w:tcW w:w="1418" w:type="dxa"/>
          <w:tcPrChange w:id="1283" w:author="Perez, Steeven" w:date="2020-08-06T12:55:00Z">
            <w:tcPr>
              <w:tcW w:w="1418" w:type="dxa"/>
            </w:tcPr>
          </w:tcPrChange>
        </w:tcPr>
        <w:p w14:paraId="76A4C773" w14:textId="77777777" w:rsidR="00F71DD5" w:rsidRDefault="00F71DD5" w:rsidP="00FF4AA6">
          <w:pPr>
            <w:pStyle w:val="Piedepgina"/>
            <w:rPr>
              <w:rFonts w:asciiTheme="minorHAnsi" w:hAnsiTheme="minorHAnsi" w:cstheme="minorHAnsi"/>
              <w:sz w:val="18"/>
              <w:szCs w:val="18"/>
              <w:lang w:val="es-ES_tradnl"/>
            </w:rPr>
          </w:pPr>
          <w:r w:rsidRPr="00FC5605">
            <w:rPr>
              <w:rFonts w:asciiTheme="minorHAnsi" w:hAnsiTheme="minorHAnsi" w:cstheme="minorHAnsi"/>
              <w:sz w:val="18"/>
              <w:szCs w:val="18"/>
              <w:lang w:val="es-ES_tradnl"/>
            </w:rPr>
            <w:t>Aprobado por:</w:t>
          </w:r>
        </w:p>
        <w:p w14:paraId="2A848F26" w14:textId="77777777" w:rsidR="00F71DD5" w:rsidRPr="00F96670" w:rsidDel="00F96670" w:rsidRDefault="00F71DD5">
          <w:pPr>
            <w:pStyle w:val="Piedepgina"/>
            <w:jc w:val="center"/>
            <w:rPr>
              <w:del w:id="1284" w:author="Ligia Freire" w:date="2016-10-03T13:54:00Z"/>
              <w:rFonts w:asciiTheme="minorHAnsi" w:hAnsiTheme="minorHAnsi" w:cstheme="minorHAnsi"/>
              <w:sz w:val="24"/>
              <w:szCs w:val="24"/>
              <w:lang w:val="es-ES_tradnl"/>
              <w:rPrChange w:id="1285" w:author="Ligia Freire" w:date="2016-10-03T13:55:00Z">
                <w:rPr>
                  <w:del w:id="1286" w:author="Ligia Freire" w:date="2016-10-03T13:54:00Z"/>
                  <w:rFonts w:asciiTheme="minorHAnsi" w:hAnsiTheme="minorHAnsi" w:cstheme="minorHAnsi"/>
                  <w:sz w:val="18"/>
                  <w:szCs w:val="18"/>
                  <w:lang w:val="es-ES_tradnl"/>
                </w:rPr>
              </w:rPrChange>
            </w:rPr>
            <w:pPrChange w:id="1287" w:author="Ligia Freire" w:date="2016-10-03T13:54:00Z">
              <w:pPr>
                <w:pStyle w:val="Piedepgina"/>
              </w:pPr>
            </w:pPrChange>
          </w:pPr>
          <w:del w:id="1288" w:author="Alywin Hacay Chang" w:date="2016-09-29T15:40:00Z">
            <w:r w:rsidRPr="00F96670" w:rsidDel="0056220D">
              <w:rPr>
                <w:rFonts w:asciiTheme="minorHAnsi" w:hAnsiTheme="minorHAnsi" w:cstheme="minorHAnsi"/>
                <w:sz w:val="24"/>
                <w:szCs w:val="24"/>
                <w:lang w:val="es-ES_tradnl"/>
                <w:rPrChange w:id="1289" w:author="Ligia Freire" w:date="2016-10-03T13:55:00Z">
                  <w:rPr>
                    <w:rFonts w:asciiTheme="minorHAnsi" w:hAnsiTheme="minorHAnsi" w:cstheme="minorHAnsi"/>
                    <w:sz w:val="18"/>
                    <w:szCs w:val="18"/>
                    <w:lang w:val="es-ES_tradnl"/>
                  </w:rPr>
                </w:rPrChange>
              </w:rPr>
              <w:delText>K. Kaul</w:delText>
            </w:r>
          </w:del>
          <w:ins w:id="1290" w:author="Ligia Freire" w:date="2016-10-03T13:54:00Z">
            <w:del w:id="1291" w:author="Perez, Steeven" w:date="2020-08-06T12:54:00Z">
              <w:r w:rsidRPr="00F96670" w:rsidDel="00F71DD5">
                <w:rPr>
                  <w:rFonts w:asciiTheme="minorHAnsi" w:hAnsiTheme="minorHAnsi" w:cstheme="minorHAnsi"/>
                  <w:i/>
                  <w:color w:val="0000FF"/>
                  <w:sz w:val="24"/>
                  <w:szCs w:val="24"/>
                  <w:lang w:val="es-ES_tradnl"/>
                  <w:rPrChange w:id="1292" w:author="Ligia Freire" w:date="2016-10-03T13:55:00Z">
                    <w:rPr>
                      <w:rFonts w:asciiTheme="minorHAnsi" w:hAnsiTheme="minorHAnsi" w:cstheme="minorHAnsi"/>
                      <w:i/>
                      <w:color w:val="0000FF"/>
                      <w:sz w:val="18"/>
                      <w:szCs w:val="18"/>
                      <w:lang w:val="es-ES_tradnl"/>
                    </w:rPr>
                  </w:rPrChange>
                </w:rPr>
                <w:delText>CPvC</w:delText>
              </w:r>
            </w:del>
          </w:ins>
        </w:p>
        <w:p w14:paraId="3A747D25" w14:textId="77777777" w:rsidR="00F71DD5" w:rsidRPr="00FC5605" w:rsidRDefault="00F71DD5">
          <w:pPr>
            <w:pStyle w:val="Piedepgina"/>
            <w:jc w:val="center"/>
            <w:rPr>
              <w:rFonts w:asciiTheme="minorHAnsi" w:hAnsiTheme="minorHAnsi" w:cstheme="minorHAnsi"/>
              <w:i/>
              <w:color w:val="0000FF"/>
              <w:sz w:val="18"/>
              <w:szCs w:val="18"/>
              <w:lang w:val="es-ES_tradnl"/>
            </w:rPr>
            <w:pPrChange w:id="1293" w:author="Ligia Freire" w:date="2016-10-03T13:54:00Z">
              <w:pPr>
                <w:pStyle w:val="Piedepgina"/>
              </w:pPr>
            </w:pPrChange>
          </w:pPr>
        </w:p>
      </w:tc>
      <w:tc>
        <w:tcPr>
          <w:tcW w:w="1417" w:type="dxa"/>
          <w:tcPrChange w:id="1294" w:author="Perez, Steeven" w:date="2020-08-06T12:55:00Z">
            <w:tcPr>
              <w:tcW w:w="1417" w:type="dxa"/>
            </w:tcPr>
          </w:tcPrChange>
        </w:tcPr>
        <w:p w14:paraId="21F1D434" w14:textId="77777777" w:rsidR="00F71DD5" w:rsidRPr="00FC5605" w:rsidRDefault="00F71DD5" w:rsidP="00FF4AA6">
          <w:pPr>
            <w:pStyle w:val="Piedepgina"/>
            <w:rPr>
              <w:rFonts w:asciiTheme="minorHAnsi" w:hAnsiTheme="minorHAnsi" w:cstheme="minorHAnsi"/>
              <w:sz w:val="18"/>
              <w:szCs w:val="18"/>
              <w:lang w:val="es-ES_tradnl"/>
            </w:rPr>
          </w:pPr>
          <w:r w:rsidRPr="00FC5605">
            <w:rPr>
              <w:rFonts w:asciiTheme="minorHAnsi" w:hAnsiTheme="minorHAnsi" w:cstheme="minorHAnsi"/>
              <w:sz w:val="18"/>
              <w:szCs w:val="18"/>
              <w:lang w:val="es-ES_tradnl"/>
            </w:rPr>
            <w:t>Fecha:</w:t>
          </w:r>
        </w:p>
        <w:p w14:paraId="5566879C" w14:textId="77777777" w:rsidR="00F71DD5" w:rsidRPr="00F96670" w:rsidRDefault="00F71DD5">
          <w:pPr>
            <w:pStyle w:val="Piedepgina"/>
            <w:jc w:val="center"/>
            <w:rPr>
              <w:rFonts w:asciiTheme="minorHAnsi" w:hAnsiTheme="minorHAnsi" w:cstheme="minorHAnsi"/>
              <w:i/>
              <w:color w:val="0000FF"/>
              <w:sz w:val="24"/>
              <w:szCs w:val="24"/>
              <w:lang w:val="es-ES_tradnl"/>
              <w:rPrChange w:id="1295" w:author="Ligia Freire" w:date="2016-10-03T13:54:00Z">
                <w:rPr>
                  <w:rFonts w:asciiTheme="minorHAnsi" w:hAnsiTheme="minorHAnsi" w:cstheme="minorHAnsi"/>
                  <w:i/>
                  <w:color w:val="0000FF"/>
                  <w:sz w:val="18"/>
                  <w:szCs w:val="18"/>
                  <w:lang w:val="es-ES_tradnl"/>
                </w:rPr>
              </w:rPrChange>
            </w:rPr>
            <w:pPrChange w:id="1296" w:author="Ligia Freire" w:date="2016-10-03T13:54:00Z">
              <w:pPr>
                <w:pStyle w:val="Piedepgina"/>
              </w:pPr>
            </w:pPrChange>
          </w:pPr>
          <w:ins w:id="1297" w:author="Ligia Freire" w:date="2016-10-03T13:54:00Z">
            <w:del w:id="1298" w:author="Perez, Steeven" w:date="2020-08-06T12:55:00Z">
              <w:r w:rsidRPr="00F96670" w:rsidDel="00F71DD5">
                <w:rPr>
                  <w:rFonts w:asciiTheme="minorHAnsi" w:hAnsiTheme="minorHAnsi" w:cstheme="minorHAnsi"/>
                  <w:i/>
                  <w:color w:val="0000FF"/>
                  <w:sz w:val="24"/>
                  <w:szCs w:val="24"/>
                  <w:lang w:val="es-ES_tradnl"/>
                  <w:rPrChange w:id="1299" w:author="Ligia Freire" w:date="2016-10-03T13:54:00Z">
                    <w:rPr>
                      <w:rFonts w:asciiTheme="minorHAnsi" w:hAnsiTheme="minorHAnsi" w:cstheme="minorHAnsi"/>
                      <w:i/>
                      <w:color w:val="0000FF"/>
                      <w:sz w:val="18"/>
                      <w:szCs w:val="18"/>
                      <w:lang w:val="es-ES_tradnl"/>
                    </w:rPr>
                  </w:rPrChange>
                </w:rPr>
                <w:delText>Oct03</w:delText>
              </w:r>
            </w:del>
            <w:r w:rsidRPr="00F96670">
              <w:rPr>
                <w:rFonts w:asciiTheme="minorHAnsi" w:hAnsiTheme="minorHAnsi" w:cstheme="minorHAnsi"/>
                <w:i/>
                <w:color w:val="0000FF"/>
                <w:sz w:val="24"/>
                <w:szCs w:val="24"/>
                <w:lang w:val="es-ES_tradnl"/>
                <w:rPrChange w:id="1300" w:author="Ligia Freire" w:date="2016-10-03T13:54:00Z">
                  <w:rPr>
                    <w:rFonts w:asciiTheme="minorHAnsi" w:hAnsiTheme="minorHAnsi" w:cstheme="minorHAnsi"/>
                    <w:i/>
                    <w:color w:val="0000FF"/>
                    <w:sz w:val="18"/>
                    <w:szCs w:val="18"/>
                    <w:lang w:val="es-ES_tradnl"/>
                  </w:rPr>
                </w:rPrChange>
              </w:rPr>
              <w:t>/201</w:t>
            </w:r>
            <w:del w:id="1301" w:author="Perez, Steeven" w:date="2020-08-06T12:55:00Z">
              <w:r w:rsidRPr="00F96670" w:rsidDel="00F71DD5">
                <w:rPr>
                  <w:rFonts w:asciiTheme="minorHAnsi" w:hAnsiTheme="minorHAnsi" w:cstheme="minorHAnsi"/>
                  <w:i/>
                  <w:color w:val="0000FF"/>
                  <w:sz w:val="24"/>
                  <w:szCs w:val="24"/>
                  <w:lang w:val="es-ES_tradnl"/>
                  <w:rPrChange w:id="1302" w:author="Ligia Freire" w:date="2016-10-03T13:54:00Z">
                    <w:rPr>
                      <w:rFonts w:asciiTheme="minorHAnsi" w:hAnsiTheme="minorHAnsi" w:cstheme="minorHAnsi"/>
                      <w:i/>
                      <w:color w:val="0000FF"/>
                      <w:sz w:val="18"/>
                      <w:szCs w:val="18"/>
                      <w:lang w:val="es-ES_tradnl"/>
                    </w:rPr>
                  </w:rPrChange>
                </w:rPr>
                <w:delText>6</w:delText>
              </w:r>
            </w:del>
          </w:ins>
          <w:del w:id="1303" w:author="Alywin Hacay Chang" w:date="2016-09-29T15:40:00Z">
            <w:r w:rsidRPr="00F96670" w:rsidDel="0056220D">
              <w:rPr>
                <w:rFonts w:asciiTheme="minorHAnsi" w:hAnsiTheme="minorHAnsi" w:cstheme="minorHAnsi"/>
                <w:i/>
                <w:color w:val="0000FF"/>
                <w:sz w:val="24"/>
                <w:szCs w:val="24"/>
                <w:lang w:val="es-ES_tradnl"/>
                <w:rPrChange w:id="1304" w:author="Ligia Freire" w:date="2016-10-03T13:54:00Z">
                  <w:rPr>
                    <w:rFonts w:asciiTheme="minorHAnsi" w:hAnsiTheme="minorHAnsi" w:cstheme="minorHAnsi"/>
                    <w:i/>
                    <w:color w:val="0000FF"/>
                    <w:sz w:val="18"/>
                    <w:szCs w:val="18"/>
                    <w:lang w:val="es-ES_tradnl"/>
                  </w:rPr>
                </w:rPrChange>
              </w:rPr>
              <w:delText>Mayo 06/2014</w:delText>
            </w:r>
          </w:del>
        </w:p>
      </w:tc>
      <w:tc>
        <w:tcPr>
          <w:tcW w:w="992" w:type="dxa"/>
          <w:tcPrChange w:id="1305" w:author="Perez, Steeven" w:date="2020-08-06T12:55:00Z">
            <w:tcPr>
              <w:tcW w:w="992" w:type="dxa"/>
            </w:tcPr>
          </w:tcPrChange>
        </w:tcPr>
        <w:p w14:paraId="596D58C4" w14:textId="77777777" w:rsidR="00F71DD5" w:rsidRPr="00DA09F2" w:rsidRDefault="00F71DD5" w:rsidP="00FF4AA6">
          <w:pPr>
            <w:pStyle w:val="Piedepgina"/>
            <w:rPr>
              <w:rFonts w:asciiTheme="minorHAnsi" w:hAnsiTheme="minorHAnsi" w:cstheme="minorHAnsi"/>
              <w:sz w:val="18"/>
              <w:szCs w:val="18"/>
              <w:lang w:val="es-ES_tradnl"/>
            </w:rPr>
          </w:pPr>
          <w:r w:rsidRPr="00DA09F2">
            <w:rPr>
              <w:rFonts w:asciiTheme="minorHAnsi" w:hAnsiTheme="minorHAnsi" w:cstheme="minorHAnsi"/>
              <w:sz w:val="18"/>
              <w:szCs w:val="18"/>
              <w:lang w:val="es-ES_tradnl"/>
            </w:rPr>
            <w:t>Versión:</w:t>
          </w:r>
        </w:p>
        <w:p w14:paraId="52F34306" w14:textId="77777777" w:rsidR="00F71DD5" w:rsidRPr="00F96670" w:rsidRDefault="00F71DD5">
          <w:pPr>
            <w:pStyle w:val="Piedepgina"/>
            <w:jc w:val="center"/>
            <w:rPr>
              <w:rFonts w:asciiTheme="minorHAnsi" w:hAnsiTheme="minorHAnsi" w:cstheme="minorHAnsi"/>
              <w:sz w:val="24"/>
              <w:szCs w:val="24"/>
              <w:lang w:val="es-ES_tradnl"/>
              <w:rPrChange w:id="1306" w:author="Ligia Freire" w:date="2016-10-03T13:54:00Z">
                <w:rPr>
                  <w:rFonts w:asciiTheme="minorHAnsi" w:hAnsiTheme="minorHAnsi" w:cstheme="minorHAnsi"/>
                  <w:sz w:val="18"/>
                  <w:szCs w:val="18"/>
                  <w:lang w:val="es-ES_tradnl"/>
                </w:rPr>
              </w:rPrChange>
            </w:rPr>
            <w:pPrChange w:id="1307" w:author="Ligia Freire" w:date="2016-10-03T13:54:00Z">
              <w:pPr>
                <w:pStyle w:val="Piedepgina"/>
              </w:pPr>
            </w:pPrChange>
          </w:pPr>
          <w:ins w:id="1308" w:author="Ligia Freire" w:date="2016-10-03T13:54:00Z">
            <w:r w:rsidRPr="00F96670">
              <w:rPr>
                <w:rFonts w:asciiTheme="minorHAnsi" w:hAnsiTheme="minorHAnsi" w:cstheme="minorHAnsi"/>
                <w:sz w:val="24"/>
                <w:szCs w:val="24"/>
                <w:lang w:val="es-ES_tradnl"/>
                <w:rPrChange w:id="1309" w:author="Ligia Freire" w:date="2016-10-03T13:54:00Z">
                  <w:rPr>
                    <w:rFonts w:asciiTheme="minorHAnsi" w:hAnsiTheme="minorHAnsi" w:cstheme="minorHAnsi"/>
                    <w:sz w:val="18"/>
                    <w:szCs w:val="18"/>
                    <w:lang w:val="es-ES_tradnl"/>
                  </w:rPr>
                </w:rPrChange>
              </w:rPr>
              <w:t>3.2</w:t>
            </w:r>
          </w:ins>
          <w:del w:id="1310" w:author="Alywin Hacay Chang" w:date="2016-09-29T15:40:00Z">
            <w:r w:rsidRPr="00F96670" w:rsidDel="0056220D">
              <w:rPr>
                <w:rFonts w:asciiTheme="minorHAnsi" w:hAnsiTheme="minorHAnsi" w:cstheme="minorHAnsi"/>
                <w:sz w:val="24"/>
                <w:szCs w:val="24"/>
                <w:lang w:val="es-ES_tradnl"/>
                <w:rPrChange w:id="1311" w:author="Ligia Freire" w:date="2016-10-03T13:54:00Z">
                  <w:rPr>
                    <w:rFonts w:asciiTheme="minorHAnsi" w:hAnsiTheme="minorHAnsi" w:cstheme="minorHAnsi"/>
                    <w:sz w:val="18"/>
                    <w:szCs w:val="18"/>
                    <w:lang w:val="es-ES_tradnl"/>
                  </w:rPr>
                </w:rPrChange>
              </w:rPr>
              <w:delText>3.1</w:delText>
            </w:r>
          </w:del>
        </w:p>
      </w:tc>
      <w:tc>
        <w:tcPr>
          <w:tcW w:w="1198" w:type="dxa"/>
          <w:tcPrChange w:id="1312" w:author="Perez, Steeven" w:date="2020-08-06T12:55:00Z">
            <w:tcPr>
              <w:tcW w:w="1198" w:type="dxa"/>
            </w:tcPr>
          </w:tcPrChange>
        </w:tcPr>
        <w:p w14:paraId="7AD9F97A" w14:textId="77777777" w:rsidR="00F71DD5" w:rsidRPr="00F96670" w:rsidRDefault="00F71DD5" w:rsidP="00FF4AA6">
          <w:pPr>
            <w:pStyle w:val="Piedepgina"/>
            <w:rPr>
              <w:rFonts w:asciiTheme="minorHAnsi" w:hAnsiTheme="minorHAnsi" w:cstheme="minorHAnsi"/>
              <w:sz w:val="18"/>
              <w:szCs w:val="18"/>
              <w:rPrChange w:id="1313" w:author="Ligia Freire" w:date="2016-10-03T13:53:00Z">
                <w:rPr>
                  <w:rFonts w:asciiTheme="minorHAnsi" w:hAnsiTheme="minorHAnsi" w:cstheme="minorHAnsi"/>
                  <w:b/>
                  <w:sz w:val="18"/>
                  <w:szCs w:val="18"/>
                </w:rPr>
              </w:rPrChange>
            </w:rPr>
          </w:pPr>
          <w:r w:rsidRPr="00F96670">
            <w:rPr>
              <w:rFonts w:asciiTheme="minorHAnsi" w:hAnsiTheme="minorHAnsi" w:cstheme="minorHAnsi"/>
              <w:sz w:val="18"/>
              <w:szCs w:val="18"/>
              <w:rPrChange w:id="1314" w:author="Ligia Freire" w:date="2016-10-03T13:53:00Z">
                <w:rPr>
                  <w:rFonts w:asciiTheme="minorHAnsi" w:hAnsiTheme="minorHAnsi" w:cstheme="minorHAnsi"/>
                  <w:b/>
                  <w:sz w:val="18"/>
                  <w:szCs w:val="18"/>
                </w:rPr>
              </w:rPrChange>
            </w:rPr>
            <w:t>Página:</w:t>
          </w:r>
          <w:del w:id="1315" w:author="Ligia Freire" w:date="2016-10-03T14:13:00Z">
            <w:r w:rsidRPr="00F96670" w:rsidDel="00EA1C6F">
              <w:rPr>
                <w:rFonts w:asciiTheme="minorHAnsi" w:hAnsiTheme="minorHAnsi" w:cstheme="minorHAnsi"/>
                <w:sz w:val="18"/>
                <w:szCs w:val="18"/>
                <w:rPrChange w:id="1316" w:author="Ligia Freire" w:date="2016-10-03T13:53:00Z">
                  <w:rPr>
                    <w:rFonts w:asciiTheme="minorHAnsi" w:hAnsiTheme="minorHAnsi" w:cstheme="minorHAnsi"/>
                    <w:b/>
                    <w:sz w:val="18"/>
                    <w:szCs w:val="18"/>
                  </w:rPr>
                </w:rPrChange>
              </w:rPr>
              <w:delText xml:space="preserve">  </w:delText>
            </w:r>
          </w:del>
          <w:ins w:id="1317" w:author="Ligia Freire" w:date="2016-10-03T14:13:00Z">
            <w:r>
              <w:rPr>
                <w:rFonts w:asciiTheme="minorHAnsi" w:hAnsiTheme="minorHAnsi" w:cstheme="minorHAnsi"/>
                <w:sz w:val="18"/>
                <w:szCs w:val="18"/>
              </w:rPr>
              <w:t xml:space="preserve"> </w:t>
            </w:r>
          </w:ins>
        </w:p>
        <w:p w14:paraId="1744AE3D" w14:textId="7EE5A74D" w:rsidR="00F71DD5" w:rsidRPr="00F96670" w:rsidRDefault="00F71DD5">
          <w:pPr>
            <w:pStyle w:val="Piedepgina"/>
            <w:jc w:val="center"/>
            <w:rPr>
              <w:rFonts w:asciiTheme="minorHAnsi" w:hAnsiTheme="minorHAnsi" w:cstheme="minorHAnsi"/>
              <w:sz w:val="24"/>
              <w:szCs w:val="24"/>
              <w:lang w:val="es-ES_tradnl"/>
              <w:rPrChange w:id="1318" w:author="Ligia Freire" w:date="2016-10-03T13:53:00Z">
                <w:rPr>
                  <w:rFonts w:asciiTheme="minorHAnsi" w:hAnsiTheme="minorHAnsi" w:cstheme="minorHAnsi"/>
                  <w:sz w:val="18"/>
                  <w:szCs w:val="18"/>
                  <w:lang w:val="es-ES_tradnl"/>
                </w:rPr>
              </w:rPrChange>
            </w:rPr>
            <w:pPrChange w:id="1319" w:author="Ligia Freire" w:date="2016-10-03T13:53:00Z">
              <w:pPr>
                <w:pStyle w:val="Piedepgina"/>
              </w:pPr>
            </w:pPrChange>
          </w:pPr>
          <w:r w:rsidRPr="00F96670">
            <w:rPr>
              <w:rFonts w:asciiTheme="minorHAnsi" w:hAnsiTheme="minorHAnsi" w:cstheme="minorHAnsi"/>
              <w:sz w:val="24"/>
              <w:szCs w:val="24"/>
              <w:rPrChange w:id="1320" w:author="Ligia Freire" w:date="2016-10-03T13:53:00Z">
                <w:rPr>
                  <w:rFonts w:asciiTheme="minorHAnsi" w:hAnsiTheme="minorHAnsi" w:cstheme="minorHAnsi"/>
                  <w:sz w:val="18"/>
                  <w:szCs w:val="18"/>
                </w:rPr>
              </w:rPrChange>
            </w:rPr>
            <w:fldChar w:fldCharType="begin"/>
          </w:r>
          <w:r w:rsidRPr="00F96670">
            <w:rPr>
              <w:rFonts w:asciiTheme="minorHAnsi" w:hAnsiTheme="minorHAnsi" w:cstheme="minorHAnsi"/>
              <w:sz w:val="24"/>
              <w:szCs w:val="24"/>
              <w:rPrChange w:id="1321" w:author="Ligia Freire" w:date="2016-10-03T13:53:00Z">
                <w:rPr>
                  <w:rFonts w:asciiTheme="minorHAnsi" w:hAnsiTheme="minorHAnsi" w:cstheme="minorHAnsi"/>
                  <w:sz w:val="18"/>
                  <w:szCs w:val="18"/>
                </w:rPr>
              </w:rPrChange>
            </w:rPr>
            <w:instrText xml:space="preserve"> PAGE </w:instrText>
          </w:r>
          <w:r w:rsidRPr="00F96670">
            <w:rPr>
              <w:rFonts w:asciiTheme="minorHAnsi" w:hAnsiTheme="minorHAnsi" w:cstheme="minorHAnsi"/>
              <w:sz w:val="24"/>
              <w:szCs w:val="24"/>
              <w:rPrChange w:id="1322" w:author="Ligia Freire" w:date="2016-10-03T13:53:00Z">
                <w:rPr>
                  <w:rFonts w:asciiTheme="minorHAnsi" w:hAnsiTheme="minorHAnsi" w:cstheme="minorHAnsi"/>
                  <w:sz w:val="18"/>
                  <w:szCs w:val="18"/>
                </w:rPr>
              </w:rPrChange>
            </w:rPr>
            <w:fldChar w:fldCharType="separate"/>
          </w:r>
          <w:r>
            <w:rPr>
              <w:rFonts w:asciiTheme="minorHAnsi" w:hAnsiTheme="minorHAnsi" w:cstheme="minorHAnsi"/>
              <w:noProof/>
              <w:sz w:val="24"/>
              <w:szCs w:val="24"/>
            </w:rPr>
            <w:t>1</w:t>
          </w:r>
          <w:r w:rsidRPr="00F96670">
            <w:rPr>
              <w:rFonts w:asciiTheme="minorHAnsi" w:hAnsiTheme="minorHAnsi" w:cstheme="minorHAnsi"/>
              <w:sz w:val="24"/>
              <w:szCs w:val="24"/>
              <w:rPrChange w:id="1323" w:author="Ligia Freire" w:date="2016-10-03T13:53:00Z">
                <w:rPr>
                  <w:rFonts w:asciiTheme="minorHAnsi" w:hAnsiTheme="minorHAnsi" w:cstheme="minorHAnsi"/>
                  <w:sz w:val="18"/>
                  <w:szCs w:val="18"/>
                </w:rPr>
              </w:rPrChange>
            </w:rPr>
            <w:fldChar w:fldCharType="end"/>
          </w:r>
          <w:r w:rsidRPr="00F96670">
            <w:rPr>
              <w:rFonts w:asciiTheme="minorHAnsi" w:hAnsiTheme="minorHAnsi" w:cstheme="minorHAnsi"/>
              <w:sz w:val="24"/>
              <w:szCs w:val="24"/>
              <w:rPrChange w:id="1324" w:author="Ligia Freire" w:date="2016-10-03T13:53:00Z">
                <w:rPr>
                  <w:rFonts w:asciiTheme="minorHAnsi" w:hAnsiTheme="minorHAnsi" w:cstheme="minorHAnsi"/>
                  <w:sz w:val="18"/>
                  <w:szCs w:val="18"/>
                </w:rPr>
              </w:rPrChange>
            </w:rPr>
            <w:t xml:space="preserve"> de </w:t>
          </w:r>
          <w:ins w:id="1325" w:author="Perez, Steeven" w:date="2020-08-06T12:55:00Z">
            <w:r>
              <w:rPr>
                <w:rFonts w:asciiTheme="minorHAnsi" w:hAnsiTheme="minorHAnsi" w:cstheme="minorHAnsi"/>
                <w:sz w:val="24"/>
                <w:szCs w:val="24"/>
              </w:rPr>
              <w:t>8</w:t>
            </w:r>
          </w:ins>
          <w:del w:id="1326" w:author="Perez, Steeven" w:date="2020-08-06T12:55:00Z">
            <w:r w:rsidRPr="00F96670" w:rsidDel="00F71DD5">
              <w:rPr>
                <w:rFonts w:asciiTheme="minorHAnsi" w:hAnsiTheme="minorHAnsi" w:cstheme="minorHAnsi"/>
                <w:sz w:val="24"/>
                <w:szCs w:val="24"/>
                <w:rPrChange w:id="1327" w:author="Ligia Freire" w:date="2016-10-03T13:53:00Z">
                  <w:rPr>
                    <w:rFonts w:asciiTheme="minorHAnsi" w:hAnsiTheme="minorHAnsi" w:cstheme="minorHAnsi"/>
                    <w:sz w:val="18"/>
                    <w:szCs w:val="18"/>
                  </w:rPr>
                </w:rPrChange>
              </w:rPr>
              <w:delText>10</w:delText>
            </w:r>
          </w:del>
        </w:p>
      </w:tc>
    </w:tr>
  </w:tbl>
  <w:p w14:paraId="7F99C742" w14:textId="77777777" w:rsidR="00F71DD5" w:rsidRDefault="00F71DD5">
    <w:pPr>
      <w:pStyle w:val="Piedepgina"/>
      <w:rPr>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792F0" w14:textId="77777777" w:rsidR="00811485" w:rsidRDefault="008114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29D5D" w14:textId="77777777" w:rsidR="0098105A" w:rsidRDefault="0098105A">
      <w:r>
        <w:separator/>
      </w:r>
    </w:p>
  </w:footnote>
  <w:footnote w:type="continuationSeparator" w:id="0">
    <w:p w14:paraId="6261E1D7" w14:textId="77777777" w:rsidR="0098105A" w:rsidRDefault="00981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8BEB5" w14:textId="77777777" w:rsidR="00811485" w:rsidRDefault="0081148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4"/>
      <w:gridCol w:w="4961"/>
    </w:tblGrid>
    <w:tr w:rsidR="00F71DD5" w:rsidRPr="008F5FD9" w14:paraId="56AB0971" w14:textId="77777777" w:rsidTr="001A2CFB">
      <w:trPr>
        <w:trHeight w:val="710"/>
      </w:trPr>
      <w:tc>
        <w:tcPr>
          <w:tcW w:w="4394" w:type="dxa"/>
          <w:tcBorders>
            <w:top w:val="single" w:sz="4" w:space="0" w:color="auto"/>
            <w:left w:val="single" w:sz="4" w:space="0" w:color="auto"/>
            <w:bottom w:val="nil"/>
            <w:right w:val="single" w:sz="4" w:space="0" w:color="auto"/>
          </w:tcBorders>
          <w:vAlign w:val="bottom"/>
        </w:tcPr>
        <w:p w14:paraId="3CFDFBEE" w14:textId="6FF8E8AB" w:rsidR="00F71DD5" w:rsidRPr="00BE0462" w:rsidRDefault="00F71DD5" w:rsidP="00B21E13">
          <w:pPr>
            <w:pStyle w:val="Encabezado"/>
            <w:jc w:val="center"/>
            <w:rPr>
              <w:rFonts w:asciiTheme="minorHAnsi" w:hAnsiTheme="minorHAnsi" w:cstheme="minorHAnsi"/>
              <w:b/>
            </w:rPr>
            <w:pPrChange w:id="1252" w:author="Perez, Steeven" w:date="2020-08-06T12:45:00Z">
              <w:pPr>
                <w:pStyle w:val="Encabezado"/>
              </w:pPr>
            </w:pPrChange>
          </w:pPr>
          <w:del w:id="1253" w:author="Perez, Steeven" w:date="2020-08-06T12:45:00Z">
            <w:r w:rsidDel="00B21E13">
              <w:rPr>
                <w:noProof/>
                <w:lang w:val="es-EC" w:eastAsia="es-EC"/>
              </w:rPr>
              <w:drawing>
                <wp:inline distT="0" distB="0" distL="0" distR="0" wp14:anchorId="0F683863" wp14:editId="5761AF9D">
                  <wp:extent cx="2562225" cy="447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562225" cy="447675"/>
                          </a:xfrm>
                          <a:prstGeom prst="rect">
                            <a:avLst/>
                          </a:prstGeom>
                        </pic:spPr>
                      </pic:pic>
                    </a:graphicData>
                  </a:graphic>
                </wp:inline>
              </w:drawing>
            </w:r>
          </w:del>
          <w:ins w:id="1254" w:author="Perez, Steeven" w:date="2020-08-06T12:45:00Z">
            <w:r>
              <w:rPr>
                <w:rFonts w:asciiTheme="minorHAnsi" w:hAnsiTheme="minorHAnsi" w:cstheme="minorHAnsi"/>
                <w:b/>
                <w:noProof/>
              </w:rPr>
              <w:drawing>
                <wp:inline distT="0" distB="0" distL="0" distR="0" wp14:anchorId="6EB66A16" wp14:editId="3CE38118">
                  <wp:extent cx="1956390" cy="812899"/>
                  <wp:effectExtent l="0" t="0" r="6350" b="6350"/>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Oficial TC Trilex.PNG"/>
                          <pic:cNvPicPr/>
                        </pic:nvPicPr>
                        <pic:blipFill>
                          <a:blip r:embed="rId2">
                            <a:extLst>
                              <a:ext uri="{28A0092B-C50C-407E-A947-70E740481C1C}">
                                <a14:useLocalDpi xmlns:a14="http://schemas.microsoft.com/office/drawing/2010/main" val="0"/>
                              </a:ext>
                            </a:extLst>
                          </a:blip>
                          <a:stretch>
                            <a:fillRect/>
                          </a:stretch>
                        </pic:blipFill>
                        <pic:spPr>
                          <a:xfrm>
                            <a:off x="0" y="0"/>
                            <a:ext cx="1959463" cy="814176"/>
                          </a:xfrm>
                          <a:prstGeom prst="rect">
                            <a:avLst/>
                          </a:prstGeom>
                        </pic:spPr>
                      </pic:pic>
                    </a:graphicData>
                  </a:graphic>
                </wp:inline>
              </w:drawing>
            </w:r>
          </w:ins>
        </w:p>
      </w:tc>
      <w:tc>
        <w:tcPr>
          <w:tcW w:w="4961" w:type="dxa"/>
          <w:tcBorders>
            <w:top w:val="single" w:sz="4" w:space="0" w:color="auto"/>
            <w:left w:val="nil"/>
            <w:bottom w:val="nil"/>
            <w:right w:val="single" w:sz="4" w:space="0" w:color="auto"/>
          </w:tcBorders>
          <w:vAlign w:val="center"/>
        </w:tcPr>
        <w:p w14:paraId="76B69CD2" w14:textId="77777777" w:rsidR="00F71DD5" w:rsidRPr="00BE0462" w:rsidRDefault="00F71DD5">
          <w:pPr>
            <w:pStyle w:val="Encabezado"/>
            <w:jc w:val="center"/>
            <w:rPr>
              <w:rFonts w:asciiTheme="minorHAnsi" w:hAnsiTheme="minorHAnsi" w:cstheme="minorHAnsi"/>
              <w:b/>
              <w:sz w:val="36"/>
              <w:szCs w:val="36"/>
            </w:rPr>
          </w:pPr>
          <w:r w:rsidRPr="00BE0462">
            <w:rPr>
              <w:rFonts w:asciiTheme="minorHAnsi" w:hAnsiTheme="minorHAnsi" w:cstheme="minorHAnsi"/>
              <w:b/>
              <w:sz w:val="36"/>
              <w:szCs w:val="36"/>
              <w:lang w:val="es-ES_tradnl"/>
            </w:rPr>
            <w:t>Procedimiento</w:t>
          </w:r>
        </w:p>
      </w:tc>
    </w:tr>
    <w:tr w:rsidR="00F71DD5" w:rsidRPr="008F5FD9" w14:paraId="6DD11CCB" w14:textId="77777777" w:rsidTr="001A2CFB">
      <w:trPr>
        <w:cantSplit/>
        <w:trHeight w:val="710"/>
      </w:trPr>
      <w:tc>
        <w:tcPr>
          <w:tcW w:w="4394" w:type="dxa"/>
          <w:tcBorders>
            <w:top w:val="single" w:sz="4" w:space="0" w:color="auto"/>
            <w:bottom w:val="single" w:sz="4" w:space="0" w:color="auto"/>
          </w:tcBorders>
          <w:vAlign w:val="center"/>
        </w:tcPr>
        <w:p w14:paraId="7A961647" w14:textId="10A7A2A8" w:rsidR="00F71DD5" w:rsidRPr="00BE0462" w:rsidRDefault="00F71DD5" w:rsidP="00766ADA">
          <w:pPr>
            <w:pStyle w:val="Encabezado"/>
            <w:jc w:val="center"/>
            <w:rPr>
              <w:rFonts w:asciiTheme="minorHAnsi" w:hAnsiTheme="minorHAnsi" w:cstheme="minorHAnsi"/>
              <w:b/>
              <w:noProof/>
              <w:sz w:val="24"/>
            </w:rPr>
          </w:pPr>
          <w:r w:rsidRPr="00BE0462">
            <w:rPr>
              <w:rFonts w:asciiTheme="minorHAnsi" w:hAnsiTheme="minorHAnsi" w:cstheme="minorHAnsi"/>
              <w:b/>
              <w:sz w:val="24"/>
              <w:lang w:val="es-ES_tradnl"/>
            </w:rPr>
            <w:t>Referencia:</w:t>
          </w:r>
          <w:del w:id="1255" w:author="Ligia Freire" w:date="2016-10-03T14:13:00Z">
            <w:r w:rsidRPr="00BE0462" w:rsidDel="00EA1C6F">
              <w:rPr>
                <w:rFonts w:asciiTheme="minorHAnsi" w:hAnsiTheme="minorHAnsi" w:cstheme="minorHAnsi"/>
                <w:sz w:val="24"/>
                <w:lang w:val="es-ES_tradnl"/>
              </w:rPr>
              <w:delText xml:space="preserve">  </w:delText>
            </w:r>
          </w:del>
          <w:ins w:id="1256" w:author="Ligia Freire" w:date="2016-10-03T14:13:00Z">
            <w:r>
              <w:rPr>
                <w:rFonts w:asciiTheme="minorHAnsi" w:hAnsiTheme="minorHAnsi" w:cstheme="minorHAnsi"/>
                <w:sz w:val="24"/>
                <w:lang w:val="es-ES_tradnl"/>
              </w:rPr>
              <w:t xml:space="preserve"> </w:t>
            </w:r>
          </w:ins>
          <w:r w:rsidRPr="00BE0462">
            <w:rPr>
              <w:rFonts w:asciiTheme="minorHAnsi" w:hAnsiTheme="minorHAnsi" w:cstheme="minorHAnsi"/>
              <w:sz w:val="24"/>
              <w:lang w:val="es-ES_tradnl"/>
            </w:rPr>
            <w:t>Gestión de Seguridad</w:t>
          </w:r>
          <w:ins w:id="1257" w:author="Perez, Steeven" w:date="2020-08-06T12:46:00Z">
            <w:r>
              <w:rPr>
                <w:rFonts w:asciiTheme="minorHAnsi" w:hAnsiTheme="minorHAnsi" w:cstheme="minorHAnsi"/>
                <w:sz w:val="24"/>
                <w:lang w:val="es-ES_tradnl"/>
              </w:rPr>
              <w:t>,</w:t>
            </w:r>
          </w:ins>
          <w:del w:id="1258" w:author="Perez, Steeven" w:date="2020-08-06T12:46:00Z">
            <w:r w:rsidRPr="00BE0462" w:rsidDel="00B21E13">
              <w:rPr>
                <w:rFonts w:asciiTheme="minorHAnsi" w:hAnsiTheme="minorHAnsi" w:cstheme="minorHAnsi"/>
                <w:sz w:val="24"/>
                <w:lang w:val="es-ES_tradnl"/>
              </w:rPr>
              <w:delText xml:space="preserve"> y</w:delText>
            </w:r>
          </w:del>
          <w:r w:rsidRPr="00BE0462">
            <w:rPr>
              <w:rFonts w:asciiTheme="minorHAnsi" w:hAnsiTheme="minorHAnsi" w:cstheme="minorHAnsi"/>
              <w:sz w:val="24"/>
              <w:lang w:val="es-ES_tradnl"/>
            </w:rPr>
            <w:t xml:space="preserve"> Salud</w:t>
          </w:r>
          <w:ins w:id="1259" w:author="Perez, Steeven" w:date="2020-08-06T12:46:00Z">
            <w:r>
              <w:rPr>
                <w:rFonts w:asciiTheme="minorHAnsi" w:hAnsiTheme="minorHAnsi" w:cstheme="minorHAnsi"/>
                <w:sz w:val="24"/>
                <w:lang w:val="es-ES_tradnl"/>
              </w:rPr>
              <w:t>, Bienestar Y Ambiente</w:t>
            </w:r>
          </w:ins>
          <w:del w:id="1260" w:author="Perez, Steeven" w:date="2020-08-06T12:46:00Z">
            <w:r w:rsidRPr="00BE0462" w:rsidDel="00B21E13">
              <w:rPr>
                <w:rFonts w:asciiTheme="minorHAnsi" w:hAnsiTheme="minorHAnsi" w:cstheme="minorHAnsi"/>
                <w:sz w:val="24"/>
                <w:lang w:val="es-ES_tradnl"/>
              </w:rPr>
              <w:delText xml:space="preserve"> Ocupacional</w:delText>
            </w:r>
          </w:del>
        </w:p>
      </w:tc>
      <w:tc>
        <w:tcPr>
          <w:tcW w:w="4961" w:type="dxa"/>
          <w:tcBorders>
            <w:top w:val="single" w:sz="4" w:space="0" w:color="auto"/>
            <w:bottom w:val="single" w:sz="4" w:space="0" w:color="auto"/>
          </w:tcBorders>
          <w:vAlign w:val="center"/>
        </w:tcPr>
        <w:p w14:paraId="6AE1A703" w14:textId="6AEB9C03" w:rsidR="00F71DD5" w:rsidRPr="00BE0462" w:rsidRDefault="00F71DD5" w:rsidP="005F696A">
          <w:pPr>
            <w:pStyle w:val="Encabezado"/>
            <w:jc w:val="center"/>
            <w:rPr>
              <w:rFonts w:asciiTheme="minorHAnsi" w:hAnsiTheme="minorHAnsi" w:cstheme="minorHAnsi"/>
              <w:sz w:val="32"/>
              <w:szCs w:val="32"/>
              <w:lang w:val="es-ES_tradnl"/>
            </w:rPr>
          </w:pPr>
          <w:ins w:id="1261" w:author="Perez, Steeven" w:date="2020-08-06T12:45:00Z">
            <w:r>
              <w:rPr>
                <w:rFonts w:asciiTheme="minorHAnsi" w:hAnsiTheme="minorHAnsi" w:cstheme="minorHAnsi"/>
                <w:sz w:val="32"/>
                <w:szCs w:val="32"/>
                <w:lang w:val="es-ES_tradnl"/>
              </w:rPr>
              <w:t>HS&amp;WE-016</w:t>
            </w:r>
          </w:ins>
          <w:del w:id="1262" w:author="Perez, Steeven" w:date="2020-08-06T12:45:00Z">
            <w:r w:rsidDel="00B21E13">
              <w:rPr>
                <w:rFonts w:asciiTheme="minorHAnsi" w:hAnsiTheme="minorHAnsi" w:cstheme="minorHAnsi"/>
                <w:sz w:val="32"/>
                <w:szCs w:val="32"/>
                <w:lang w:val="es-ES_tradnl"/>
              </w:rPr>
              <w:delText>P-SI-G</w:delText>
            </w:r>
          </w:del>
          <w:ins w:id="1263" w:author="Ligia Freire" w:date="2016-10-03T13:53:00Z">
            <w:del w:id="1264" w:author="Perez, Steeven" w:date="2020-08-06T12:45:00Z">
              <w:r w:rsidDel="00B21E13">
                <w:rPr>
                  <w:rFonts w:asciiTheme="minorHAnsi" w:hAnsiTheme="minorHAnsi" w:cstheme="minorHAnsi"/>
                  <w:sz w:val="32"/>
                  <w:szCs w:val="32"/>
                  <w:lang w:val="es-ES_tradnl"/>
                </w:rPr>
                <w:delText>O</w:delText>
              </w:r>
            </w:del>
          </w:ins>
          <w:del w:id="1265" w:author="Ligia Freire" w:date="2016-10-03T13:53:00Z">
            <w:r w:rsidDel="00F96670">
              <w:rPr>
                <w:rFonts w:asciiTheme="minorHAnsi" w:hAnsiTheme="minorHAnsi" w:cstheme="minorHAnsi"/>
                <w:sz w:val="32"/>
                <w:szCs w:val="32"/>
                <w:lang w:val="es-ES_tradnl"/>
              </w:rPr>
              <w:delText>T</w:delText>
            </w:r>
          </w:del>
          <w:del w:id="1266" w:author="Perez, Steeven" w:date="2020-08-06T12:45:00Z">
            <w:r w:rsidDel="00B21E13">
              <w:rPr>
                <w:rFonts w:asciiTheme="minorHAnsi" w:hAnsiTheme="minorHAnsi" w:cstheme="minorHAnsi"/>
                <w:sz w:val="32"/>
                <w:szCs w:val="32"/>
                <w:lang w:val="es-ES_tradnl"/>
              </w:rPr>
              <w:delText>-</w:delText>
            </w:r>
          </w:del>
          <w:ins w:id="1267" w:author="Ligia Freire" w:date="2016-10-03T13:53:00Z">
            <w:del w:id="1268" w:author="Perez, Steeven" w:date="2020-08-06T12:45:00Z">
              <w:r w:rsidDel="00B21E13">
                <w:rPr>
                  <w:rFonts w:asciiTheme="minorHAnsi" w:hAnsiTheme="minorHAnsi" w:cstheme="minorHAnsi"/>
                  <w:sz w:val="32"/>
                  <w:szCs w:val="32"/>
                  <w:lang w:val="es-ES_tradnl"/>
                </w:rPr>
                <w:delText>08</w:delText>
              </w:r>
            </w:del>
          </w:ins>
          <w:del w:id="1269" w:author="Ligia Freire" w:date="2016-10-03T13:53:00Z">
            <w:r w:rsidDel="00F96670">
              <w:rPr>
                <w:rFonts w:asciiTheme="minorHAnsi" w:hAnsiTheme="minorHAnsi" w:cstheme="minorHAnsi"/>
                <w:sz w:val="32"/>
                <w:szCs w:val="32"/>
                <w:lang w:val="es-ES_tradnl"/>
              </w:rPr>
              <w:delText>01</w:delText>
            </w:r>
          </w:del>
          <w:del w:id="1270" w:author="Ligia Freire" w:date="2016-10-03T14:13:00Z">
            <w:r w:rsidDel="00EA1C6F">
              <w:rPr>
                <w:rFonts w:asciiTheme="minorHAnsi" w:hAnsiTheme="minorHAnsi" w:cstheme="minorHAnsi"/>
                <w:sz w:val="32"/>
                <w:szCs w:val="32"/>
                <w:lang w:val="es-ES_tradnl"/>
              </w:rPr>
              <w:delText xml:space="preserve">  </w:delText>
            </w:r>
          </w:del>
          <w:ins w:id="1271" w:author="Ligia Freire" w:date="2016-10-03T14:13:00Z">
            <w:r>
              <w:rPr>
                <w:rFonts w:asciiTheme="minorHAnsi" w:hAnsiTheme="minorHAnsi" w:cstheme="minorHAnsi"/>
                <w:sz w:val="32"/>
                <w:szCs w:val="32"/>
                <w:lang w:val="es-ES_tradnl"/>
              </w:rPr>
              <w:t xml:space="preserve"> </w:t>
            </w:r>
          </w:ins>
          <w:r>
            <w:rPr>
              <w:rFonts w:asciiTheme="minorHAnsi" w:hAnsiTheme="minorHAnsi" w:cstheme="minorHAnsi"/>
              <w:sz w:val="32"/>
              <w:szCs w:val="32"/>
              <w:lang w:val="es-ES_tradnl"/>
            </w:rPr>
            <w:t>Identificación, medición, evaluación y control de r</w:t>
          </w:r>
          <w:r w:rsidRPr="00BE0462">
            <w:rPr>
              <w:rFonts w:asciiTheme="minorHAnsi" w:hAnsiTheme="minorHAnsi" w:cstheme="minorHAnsi"/>
              <w:sz w:val="32"/>
              <w:szCs w:val="32"/>
              <w:lang w:val="es-ES_tradnl"/>
            </w:rPr>
            <w:t>iesgos</w:t>
          </w:r>
          <w:r>
            <w:rPr>
              <w:rFonts w:asciiTheme="minorHAnsi" w:hAnsiTheme="minorHAnsi" w:cstheme="minorHAnsi"/>
              <w:sz w:val="32"/>
              <w:szCs w:val="32"/>
              <w:lang w:val="es-ES_tradnl"/>
            </w:rPr>
            <w:t xml:space="preserve"> laborales</w:t>
          </w:r>
        </w:p>
      </w:tc>
    </w:tr>
  </w:tbl>
  <w:p w14:paraId="0A4A7795" w14:textId="77777777" w:rsidR="00F71DD5" w:rsidRPr="00BE0462" w:rsidRDefault="00F71DD5">
    <w:pPr>
      <w:pStyle w:val="Encabezado"/>
      <w:rPr>
        <w:rFonts w:ascii="Arial" w:hAnsi="Arial"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7729B" w14:textId="77777777" w:rsidR="00811485" w:rsidRDefault="008114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417"/>
        </w:tabs>
        <w:ind w:left="417" w:hanging="360"/>
      </w:pPr>
      <w:rPr>
        <w:rFonts w:ascii="Wingdings" w:hAnsi="Wingdings"/>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singleLevel"/>
    <w:tmpl w:val="00000006"/>
    <w:name w:val="WW8Num6"/>
    <w:lvl w:ilvl="0">
      <w:start w:val="1"/>
      <w:numFmt w:val="bullet"/>
      <w:lvlText w:val=""/>
      <w:lvlJc w:val="left"/>
      <w:pPr>
        <w:tabs>
          <w:tab w:val="num" w:pos="862"/>
        </w:tabs>
        <w:ind w:left="862" w:hanging="360"/>
      </w:pPr>
      <w:rPr>
        <w:rFonts w:ascii="Symbol" w:hAnsi="Symbol"/>
      </w:rPr>
    </w:lvl>
  </w:abstractNum>
  <w:abstractNum w:abstractNumId="3" w15:restartNumberingAfterBreak="0">
    <w:nsid w:val="0000000A"/>
    <w:multiLevelType w:val="singleLevel"/>
    <w:tmpl w:val="0000000A"/>
    <w:name w:val="WW8Num10"/>
    <w:lvl w:ilvl="0">
      <w:start w:val="1"/>
      <w:numFmt w:val="bullet"/>
      <w:lvlText w:val=""/>
      <w:lvlJc w:val="left"/>
      <w:pPr>
        <w:tabs>
          <w:tab w:val="num" w:pos="417"/>
        </w:tabs>
        <w:ind w:left="417" w:hanging="360"/>
      </w:pPr>
      <w:rPr>
        <w:rFonts w:ascii="Wingdings" w:hAnsi="Wingdings"/>
      </w:rPr>
    </w:lvl>
  </w:abstractNum>
  <w:abstractNum w:abstractNumId="4" w15:restartNumberingAfterBreak="0">
    <w:nsid w:val="0000000B"/>
    <w:multiLevelType w:val="singleLevel"/>
    <w:tmpl w:val="0000000B"/>
    <w:name w:val="WW8Num11"/>
    <w:lvl w:ilvl="0">
      <w:start w:val="1"/>
      <w:numFmt w:val="bullet"/>
      <w:lvlText w:val=""/>
      <w:lvlJc w:val="left"/>
      <w:pPr>
        <w:tabs>
          <w:tab w:val="num" w:pos="780"/>
        </w:tabs>
        <w:ind w:left="780" w:hanging="360"/>
      </w:pPr>
      <w:rPr>
        <w:rFonts w:ascii="Symbol" w:hAnsi="Symbol"/>
      </w:rPr>
    </w:lvl>
  </w:abstractNum>
  <w:abstractNum w:abstractNumId="5" w15:restartNumberingAfterBreak="0">
    <w:nsid w:val="0000000D"/>
    <w:multiLevelType w:val="singleLevel"/>
    <w:tmpl w:val="7D94FFBA"/>
    <w:name w:val="WW8Num13"/>
    <w:lvl w:ilvl="0">
      <w:start w:val="1"/>
      <w:numFmt w:val="bullet"/>
      <w:lvlText w:val=""/>
      <w:lvlJc w:val="left"/>
      <w:pPr>
        <w:tabs>
          <w:tab w:val="num" w:pos="360"/>
        </w:tabs>
        <w:ind w:left="360" w:hanging="360"/>
      </w:pPr>
      <w:rPr>
        <w:rFonts w:ascii="Wingdings" w:hAnsi="Wingdings"/>
        <w:sz w:val="32"/>
        <w:szCs w:val="32"/>
      </w:rPr>
    </w:lvl>
  </w:abstractNum>
  <w:abstractNum w:abstractNumId="6" w15:restartNumberingAfterBreak="0">
    <w:nsid w:val="0000000E"/>
    <w:multiLevelType w:val="singleLevel"/>
    <w:tmpl w:val="0000000E"/>
    <w:name w:val="WW8Num14"/>
    <w:lvl w:ilvl="0">
      <w:start w:val="1"/>
      <w:numFmt w:val="bullet"/>
      <w:lvlText w:val=""/>
      <w:lvlJc w:val="left"/>
      <w:pPr>
        <w:tabs>
          <w:tab w:val="num" w:pos="474"/>
        </w:tabs>
        <w:ind w:left="474" w:hanging="360"/>
      </w:pPr>
      <w:rPr>
        <w:rFonts w:ascii="Wingdings" w:hAnsi="Wingdings"/>
        <w:b w:val="0"/>
        <w:i w:val="0"/>
        <w:color w:val="auto"/>
        <w:sz w:val="22"/>
      </w:rPr>
    </w:lvl>
  </w:abstractNum>
  <w:abstractNum w:abstractNumId="7" w15:restartNumberingAfterBreak="0">
    <w:nsid w:val="00A44062"/>
    <w:multiLevelType w:val="hybridMultilevel"/>
    <w:tmpl w:val="96A25E48"/>
    <w:lvl w:ilvl="0" w:tplc="300A0001">
      <w:start w:val="1"/>
      <w:numFmt w:val="bullet"/>
      <w:lvlText w:val=""/>
      <w:lvlJc w:val="left"/>
      <w:pPr>
        <w:ind w:left="1434" w:hanging="360"/>
      </w:pPr>
      <w:rPr>
        <w:rFonts w:ascii="Symbol" w:hAnsi="Symbol" w:hint="default"/>
      </w:rPr>
    </w:lvl>
    <w:lvl w:ilvl="1" w:tplc="300A0003" w:tentative="1">
      <w:start w:val="1"/>
      <w:numFmt w:val="bullet"/>
      <w:lvlText w:val="o"/>
      <w:lvlJc w:val="left"/>
      <w:pPr>
        <w:ind w:left="2154" w:hanging="360"/>
      </w:pPr>
      <w:rPr>
        <w:rFonts w:ascii="Courier New" w:hAnsi="Courier New" w:cs="Courier New" w:hint="default"/>
      </w:rPr>
    </w:lvl>
    <w:lvl w:ilvl="2" w:tplc="300A0005" w:tentative="1">
      <w:start w:val="1"/>
      <w:numFmt w:val="bullet"/>
      <w:lvlText w:val=""/>
      <w:lvlJc w:val="left"/>
      <w:pPr>
        <w:ind w:left="2874" w:hanging="360"/>
      </w:pPr>
      <w:rPr>
        <w:rFonts w:ascii="Wingdings" w:hAnsi="Wingdings" w:hint="default"/>
      </w:rPr>
    </w:lvl>
    <w:lvl w:ilvl="3" w:tplc="300A0001" w:tentative="1">
      <w:start w:val="1"/>
      <w:numFmt w:val="bullet"/>
      <w:lvlText w:val=""/>
      <w:lvlJc w:val="left"/>
      <w:pPr>
        <w:ind w:left="3594" w:hanging="360"/>
      </w:pPr>
      <w:rPr>
        <w:rFonts w:ascii="Symbol" w:hAnsi="Symbol" w:hint="default"/>
      </w:rPr>
    </w:lvl>
    <w:lvl w:ilvl="4" w:tplc="300A0003" w:tentative="1">
      <w:start w:val="1"/>
      <w:numFmt w:val="bullet"/>
      <w:lvlText w:val="o"/>
      <w:lvlJc w:val="left"/>
      <w:pPr>
        <w:ind w:left="4314" w:hanging="360"/>
      </w:pPr>
      <w:rPr>
        <w:rFonts w:ascii="Courier New" w:hAnsi="Courier New" w:cs="Courier New" w:hint="default"/>
      </w:rPr>
    </w:lvl>
    <w:lvl w:ilvl="5" w:tplc="300A0005" w:tentative="1">
      <w:start w:val="1"/>
      <w:numFmt w:val="bullet"/>
      <w:lvlText w:val=""/>
      <w:lvlJc w:val="left"/>
      <w:pPr>
        <w:ind w:left="5034" w:hanging="360"/>
      </w:pPr>
      <w:rPr>
        <w:rFonts w:ascii="Wingdings" w:hAnsi="Wingdings" w:hint="default"/>
      </w:rPr>
    </w:lvl>
    <w:lvl w:ilvl="6" w:tplc="300A0001" w:tentative="1">
      <w:start w:val="1"/>
      <w:numFmt w:val="bullet"/>
      <w:lvlText w:val=""/>
      <w:lvlJc w:val="left"/>
      <w:pPr>
        <w:ind w:left="5754" w:hanging="360"/>
      </w:pPr>
      <w:rPr>
        <w:rFonts w:ascii="Symbol" w:hAnsi="Symbol" w:hint="default"/>
      </w:rPr>
    </w:lvl>
    <w:lvl w:ilvl="7" w:tplc="300A0003" w:tentative="1">
      <w:start w:val="1"/>
      <w:numFmt w:val="bullet"/>
      <w:lvlText w:val="o"/>
      <w:lvlJc w:val="left"/>
      <w:pPr>
        <w:ind w:left="6474" w:hanging="360"/>
      </w:pPr>
      <w:rPr>
        <w:rFonts w:ascii="Courier New" w:hAnsi="Courier New" w:cs="Courier New" w:hint="default"/>
      </w:rPr>
    </w:lvl>
    <w:lvl w:ilvl="8" w:tplc="300A0005" w:tentative="1">
      <w:start w:val="1"/>
      <w:numFmt w:val="bullet"/>
      <w:lvlText w:val=""/>
      <w:lvlJc w:val="left"/>
      <w:pPr>
        <w:ind w:left="7194" w:hanging="360"/>
      </w:pPr>
      <w:rPr>
        <w:rFonts w:ascii="Wingdings" w:hAnsi="Wingdings" w:hint="default"/>
      </w:rPr>
    </w:lvl>
  </w:abstractNum>
  <w:abstractNum w:abstractNumId="8" w15:restartNumberingAfterBreak="0">
    <w:nsid w:val="06650A05"/>
    <w:multiLevelType w:val="hybridMultilevel"/>
    <w:tmpl w:val="46906DB8"/>
    <w:lvl w:ilvl="0" w:tplc="59880B70">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0B16710E"/>
    <w:multiLevelType w:val="hybridMultilevel"/>
    <w:tmpl w:val="5A640B9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0BAA3680"/>
    <w:multiLevelType w:val="hybridMultilevel"/>
    <w:tmpl w:val="2B8850E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14CB5515"/>
    <w:multiLevelType w:val="hybridMultilevel"/>
    <w:tmpl w:val="B2781A6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15:restartNumberingAfterBreak="0">
    <w:nsid w:val="1E24049D"/>
    <w:multiLevelType w:val="hybridMultilevel"/>
    <w:tmpl w:val="4E602FCA"/>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21127AA6"/>
    <w:multiLevelType w:val="hybridMultilevel"/>
    <w:tmpl w:val="CE1CC2B8"/>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66" w:hanging="360"/>
      </w:pPr>
      <w:rPr>
        <w:rFonts w:ascii="Courier New" w:hAnsi="Courier New" w:cs="Courier New" w:hint="default"/>
      </w:rPr>
    </w:lvl>
    <w:lvl w:ilvl="2" w:tplc="0C0A0005" w:tentative="1">
      <w:start w:val="1"/>
      <w:numFmt w:val="bullet"/>
      <w:lvlText w:val=""/>
      <w:lvlJc w:val="left"/>
      <w:pPr>
        <w:ind w:left="654" w:hanging="360"/>
      </w:pPr>
      <w:rPr>
        <w:rFonts w:ascii="Wingdings" w:hAnsi="Wingdings" w:hint="default"/>
      </w:rPr>
    </w:lvl>
    <w:lvl w:ilvl="3" w:tplc="0C0A0001" w:tentative="1">
      <w:start w:val="1"/>
      <w:numFmt w:val="bullet"/>
      <w:lvlText w:val=""/>
      <w:lvlJc w:val="left"/>
      <w:pPr>
        <w:ind w:left="1374" w:hanging="360"/>
      </w:pPr>
      <w:rPr>
        <w:rFonts w:ascii="Symbol" w:hAnsi="Symbol" w:hint="default"/>
      </w:rPr>
    </w:lvl>
    <w:lvl w:ilvl="4" w:tplc="0C0A0003" w:tentative="1">
      <w:start w:val="1"/>
      <w:numFmt w:val="bullet"/>
      <w:lvlText w:val="o"/>
      <w:lvlJc w:val="left"/>
      <w:pPr>
        <w:ind w:left="2094" w:hanging="360"/>
      </w:pPr>
      <w:rPr>
        <w:rFonts w:ascii="Courier New" w:hAnsi="Courier New" w:cs="Courier New" w:hint="default"/>
      </w:rPr>
    </w:lvl>
    <w:lvl w:ilvl="5" w:tplc="0C0A0005" w:tentative="1">
      <w:start w:val="1"/>
      <w:numFmt w:val="bullet"/>
      <w:lvlText w:val=""/>
      <w:lvlJc w:val="left"/>
      <w:pPr>
        <w:ind w:left="2814" w:hanging="360"/>
      </w:pPr>
      <w:rPr>
        <w:rFonts w:ascii="Wingdings" w:hAnsi="Wingdings" w:hint="default"/>
      </w:rPr>
    </w:lvl>
    <w:lvl w:ilvl="6" w:tplc="0C0A0001" w:tentative="1">
      <w:start w:val="1"/>
      <w:numFmt w:val="bullet"/>
      <w:lvlText w:val=""/>
      <w:lvlJc w:val="left"/>
      <w:pPr>
        <w:ind w:left="3534" w:hanging="360"/>
      </w:pPr>
      <w:rPr>
        <w:rFonts w:ascii="Symbol" w:hAnsi="Symbol" w:hint="default"/>
      </w:rPr>
    </w:lvl>
    <w:lvl w:ilvl="7" w:tplc="0C0A0003" w:tentative="1">
      <w:start w:val="1"/>
      <w:numFmt w:val="bullet"/>
      <w:lvlText w:val="o"/>
      <w:lvlJc w:val="left"/>
      <w:pPr>
        <w:ind w:left="4254" w:hanging="360"/>
      </w:pPr>
      <w:rPr>
        <w:rFonts w:ascii="Courier New" w:hAnsi="Courier New" w:cs="Courier New" w:hint="default"/>
      </w:rPr>
    </w:lvl>
    <w:lvl w:ilvl="8" w:tplc="0C0A0005" w:tentative="1">
      <w:start w:val="1"/>
      <w:numFmt w:val="bullet"/>
      <w:lvlText w:val=""/>
      <w:lvlJc w:val="left"/>
      <w:pPr>
        <w:ind w:left="4974" w:hanging="360"/>
      </w:pPr>
      <w:rPr>
        <w:rFonts w:ascii="Wingdings" w:hAnsi="Wingdings" w:hint="default"/>
      </w:rPr>
    </w:lvl>
  </w:abstractNum>
  <w:abstractNum w:abstractNumId="14" w15:restartNumberingAfterBreak="0">
    <w:nsid w:val="21CD7FA6"/>
    <w:multiLevelType w:val="hybridMultilevel"/>
    <w:tmpl w:val="9AC86BA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5" w15:restartNumberingAfterBreak="0">
    <w:nsid w:val="228043A3"/>
    <w:multiLevelType w:val="hybridMultilevel"/>
    <w:tmpl w:val="4B5427FA"/>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2CE62E20"/>
    <w:multiLevelType w:val="hybridMultilevel"/>
    <w:tmpl w:val="7FDCC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7D352BB"/>
    <w:multiLevelType w:val="hybridMultilevel"/>
    <w:tmpl w:val="2EFAA6C6"/>
    <w:lvl w:ilvl="0" w:tplc="300A0001">
      <w:start w:val="1"/>
      <w:numFmt w:val="bullet"/>
      <w:lvlText w:val=""/>
      <w:lvlJc w:val="left"/>
      <w:pPr>
        <w:ind w:left="1065" w:hanging="360"/>
      </w:pPr>
      <w:rPr>
        <w:rFonts w:ascii="Symbol" w:hAnsi="Symbol" w:hint="default"/>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18" w15:restartNumberingAfterBreak="0">
    <w:nsid w:val="391E67F3"/>
    <w:multiLevelType w:val="hybridMultilevel"/>
    <w:tmpl w:val="952C5B04"/>
    <w:lvl w:ilvl="0" w:tplc="0C0A0017">
      <w:start w:val="1"/>
      <w:numFmt w:val="lowerLetter"/>
      <w:lvlText w:val="%1)"/>
      <w:lvlJc w:val="left"/>
      <w:pPr>
        <w:ind w:left="720" w:hanging="360"/>
      </w:pPr>
      <w:rPr>
        <w:rFonts w:hint="default"/>
        <w:b/>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44266DC"/>
    <w:multiLevelType w:val="hybridMultilevel"/>
    <w:tmpl w:val="3286A9D8"/>
    <w:lvl w:ilvl="0" w:tplc="39E208F2">
      <w:start w:val="1"/>
      <w:numFmt w:val="bullet"/>
      <w:pStyle w:val="Contenidodelatabla"/>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E27F05"/>
    <w:multiLevelType w:val="hybridMultilevel"/>
    <w:tmpl w:val="58760B96"/>
    <w:lvl w:ilvl="0" w:tplc="59880B70">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51447712"/>
    <w:multiLevelType w:val="hybridMultilevel"/>
    <w:tmpl w:val="1B2019E0"/>
    <w:lvl w:ilvl="0" w:tplc="300A0001">
      <w:start w:val="1"/>
      <w:numFmt w:val="bullet"/>
      <w:lvlText w:val=""/>
      <w:lvlJc w:val="left"/>
      <w:pPr>
        <w:ind w:left="1272" w:hanging="360"/>
      </w:pPr>
      <w:rPr>
        <w:rFonts w:ascii="Symbol" w:hAnsi="Symbol" w:hint="default"/>
      </w:rPr>
    </w:lvl>
    <w:lvl w:ilvl="1" w:tplc="300A0003" w:tentative="1">
      <w:start w:val="1"/>
      <w:numFmt w:val="bullet"/>
      <w:lvlText w:val="o"/>
      <w:lvlJc w:val="left"/>
      <w:pPr>
        <w:ind w:left="1992" w:hanging="360"/>
      </w:pPr>
      <w:rPr>
        <w:rFonts w:ascii="Courier New" w:hAnsi="Courier New" w:cs="Courier New" w:hint="default"/>
      </w:rPr>
    </w:lvl>
    <w:lvl w:ilvl="2" w:tplc="300A0005" w:tentative="1">
      <w:start w:val="1"/>
      <w:numFmt w:val="bullet"/>
      <w:lvlText w:val=""/>
      <w:lvlJc w:val="left"/>
      <w:pPr>
        <w:ind w:left="2712" w:hanging="360"/>
      </w:pPr>
      <w:rPr>
        <w:rFonts w:ascii="Wingdings" w:hAnsi="Wingdings" w:hint="default"/>
      </w:rPr>
    </w:lvl>
    <w:lvl w:ilvl="3" w:tplc="300A0001" w:tentative="1">
      <w:start w:val="1"/>
      <w:numFmt w:val="bullet"/>
      <w:lvlText w:val=""/>
      <w:lvlJc w:val="left"/>
      <w:pPr>
        <w:ind w:left="3432" w:hanging="360"/>
      </w:pPr>
      <w:rPr>
        <w:rFonts w:ascii="Symbol" w:hAnsi="Symbol" w:hint="default"/>
      </w:rPr>
    </w:lvl>
    <w:lvl w:ilvl="4" w:tplc="300A0003" w:tentative="1">
      <w:start w:val="1"/>
      <w:numFmt w:val="bullet"/>
      <w:lvlText w:val="o"/>
      <w:lvlJc w:val="left"/>
      <w:pPr>
        <w:ind w:left="4152" w:hanging="360"/>
      </w:pPr>
      <w:rPr>
        <w:rFonts w:ascii="Courier New" w:hAnsi="Courier New" w:cs="Courier New" w:hint="default"/>
      </w:rPr>
    </w:lvl>
    <w:lvl w:ilvl="5" w:tplc="300A0005" w:tentative="1">
      <w:start w:val="1"/>
      <w:numFmt w:val="bullet"/>
      <w:lvlText w:val=""/>
      <w:lvlJc w:val="left"/>
      <w:pPr>
        <w:ind w:left="4872" w:hanging="360"/>
      </w:pPr>
      <w:rPr>
        <w:rFonts w:ascii="Wingdings" w:hAnsi="Wingdings" w:hint="default"/>
      </w:rPr>
    </w:lvl>
    <w:lvl w:ilvl="6" w:tplc="300A0001" w:tentative="1">
      <w:start w:val="1"/>
      <w:numFmt w:val="bullet"/>
      <w:lvlText w:val=""/>
      <w:lvlJc w:val="left"/>
      <w:pPr>
        <w:ind w:left="5592" w:hanging="360"/>
      </w:pPr>
      <w:rPr>
        <w:rFonts w:ascii="Symbol" w:hAnsi="Symbol" w:hint="default"/>
      </w:rPr>
    </w:lvl>
    <w:lvl w:ilvl="7" w:tplc="300A0003" w:tentative="1">
      <w:start w:val="1"/>
      <w:numFmt w:val="bullet"/>
      <w:lvlText w:val="o"/>
      <w:lvlJc w:val="left"/>
      <w:pPr>
        <w:ind w:left="6312" w:hanging="360"/>
      </w:pPr>
      <w:rPr>
        <w:rFonts w:ascii="Courier New" w:hAnsi="Courier New" w:cs="Courier New" w:hint="default"/>
      </w:rPr>
    </w:lvl>
    <w:lvl w:ilvl="8" w:tplc="300A0005" w:tentative="1">
      <w:start w:val="1"/>
      <w:numFmt w:val="bullet"/>
      <w:lvlText w:val=""/>
      <w:lvlJc w:val="left"/>
      <w:pPr>
        <w:ind w:left="7032" w:hanging="360"/>
      </w:pPr>
      <w:rPr>
        <w:rFonts w:ascii="Wingdings" w:hAnsi="Wingdings" w:hint="default"/>
      </w:rPr>
    </w:lvl>
  </w:abstractNum>
  <w:abstractNum w:abstractNumId="22" w15:restartNumberingAfterBreak="0">
    <w:nsid w:val="51991A6B"/>
    <w:multiLevelType w:val="hybridMultilevel"/>
    <w:tmpl w:val="63E4BA0E"/>
    <w:lvl w:ilvl="0" w:tplc="59880B70">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56A958E6"/>
    <w:multiLevelType w:val="multilevel"/>
    <w:tmpl w:val="5E3E0650"/>
    <w:styleLink w:val="Estilo1"/>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70D4F3A"/>
    <w:multiLevelType w:val="hybridMultilevel"/>
    <w:tmpl w:val="6CAC9CC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15:restartNumberingAfterBreak="0">
    <w:nsid w:val="58BD1BB1"/>
    <w:multiLevelType w:val="hybridMultilevel"/>
    <w:tmpl w:val="190E8602"/>
    <w:lvl w:ilvl="0" w:tplc="59880B70">
      <w:start w:val="1"/>
      <w:numFmt w:val="bullet"/>
      <w:lvlText w:val=""/>
      <w:lvlJc w:val="left"/>
      <w:pPr>
        <w:ind w:left="1068" w:hanging="360"/>
      </w:pPr>
      <w:rPr>
        <w:rFonts w:ascii="Symbol" w:hAnsi="Symbol"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6" w15:restartNumberingAfterBreak="0">
    <w:nsid w:val="591E17D0"/>
    <w:multiLevelType w:val="hybridMultilevel"/>
    <w:tmpl w:val="87DC6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C614C20"/>
    <w:multiLevelType w:val="hybridMultilevel"/>
    <w:tmpl w:val="1F8225E6"/>
    <w:lvl w:ilvl="0" w:tplc="0C0A000F">
      <w:start w:val="1"/>
      <w:numFmt w:val="decimal"/>
      <w:lvlText w:val="%1."/>
      <w:lvlJc w:val="left"/>
      <w:pPr>
        <w:ind w:left="648" w:hanging="360"/>
      </w:pPr>
    </w:lvl>
    <w:lvl w:ilvl="1" w:tplc="0C0A0019" w:tentative="1">
      <w:start w:val="1"/>
      <w:numFmt w:val="lowerLetter"/>
      <w:lvlText w:val="%2."/>
      <w:lvlJc w:val="left"/>
      <w:pPr>
        <w:ind w:left="1368" w:hanging="360"/>
      </w:pPr>
    </w:lvl>
    <w:lvl w:ilvl="2" w:tplc="0C0A001B" w:tentative="1">
      <w:start w:val="1"/>
      <w:numFmt w:val="lowerRoman"/>
      <w:lvlText w:val="%3."/>
      <w:lvlJc w:val="right"/>
      <w:pPr>
        <w:ind w:left="2088" w:hanging="180"/>
      </w:pPr>
    </w:lvl>
    <w:lvl w:ilvl="3" w:tplc="0C0A000F" w:tentative="1">
      <w:start w:val="1"/>
      <w:numFmt w:val="decimal"/>
      <w:lvlText w:val="%4."/>
      <w:lvlJc w:val="left"/>
      <w:pPr>
        <w:ind w:left="2808" w:hanging="360"/>
      </w:pPr>
    </w:lvl>
    <w:lvl w:ilvl="4" w:tplc="0C0A0019" w:tentative="1">
      <w:start w:val="1"/>
      <w:numFmt w:val="lowerLetter"/>
      <w:lvlText w:val="%5."/>
      <w:lvlJc w:val="left"/>
      <w:pPr>
        <w:ind w:left="3528" w:hanging="360"/>
      </w:pPr>
    </w:lvl>
    <w:lvl w:ilvl="5" w:tplc="0C0A001B" w:tentative="1">
      <w:start w:val="1"/>
      <w:numFmt w:val="lowerRoman"/>
      <w:lvlText w:val="%6."/>
      <w:lvlJc w:val="right"/>
      <w:pPr>
        <w:ind w:left="4248" w:hanging="180"/>
      </w:pPr>
    </w:lvl>
    <w:lvl w:ilvl="6" w:tplc="0C0A000F" w:tentative="1">
      <w:start w:val="1"/>
      <w:numFmt w:val="decimal"/>
      <w:lvlText w:val="%7."/>
      <w:lvlJc w:val="left"/>
      <w:pPr>
        <w:ind w:left="4968" w:hanging="360"/>
      </w:pPr>
    </w:lvl>
    <w:lvl w:ilvl="7" w:tplc="0C0A0019" w:tentative="1">
      <w:start w:val="1"/>
      <w:numFmt w:val="lowerLetter"/>
      <w:lvlText w:val="%8."/>
      <w:lvlJc w:val="left"/>
      <w:pPr>
        <w:ind w:left="5688" w:hanging="360"/>
      </w:pPr>
    </w:lvl>
    <w:lvl w:ilvl="8" w:tplc="0C0A001B" w:tentative="1">
      <w:start w:val="1"/>
      <w:numFmt w:val="lowerRoman"/>
      <w:lvlText w:val="%9."/>
      <w:lvlJc w:val="right"/>
      <w:pPr>
        <w:ind w:left="6408" w:hanging="180"/>
      </w:pPr>
    </w:lvl>
  </w:abstractNum>
  <w:abstractNum w:abstractNumId="28" w15:restartNumberingAfterBreak="0">
    <w:nsid w:val="5C840D29"/>
    <w:multiLevelType w:val="hybridMultilevel"/>
    <w:tmpl w:val="2C40FA40"/>
    <w:lvl w:ilvl="0" w:tplc="300A000F">
      <w:start w:val="1"/>
      <w:numFmt w:val="decimal"/>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9" w15:restartNumberingAfterBreak="0">
    <w:nsid w:val="613F7B81"/>
    <w:multiLevelType w:val="hybridMultilevel"/>
    <w:tmpl w:val="BA86539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671433CF"/>
    <w:multiLevelType w:val="multilevel"/>
    <w:tmpl w:val="5E3E0650"/>
    <w:numStyleLink w:val="Estilo1"/>
  </w:abstractNum>
  <w:abstractNum w:abstractNumId="31" w15:restartNumberingAfterBreak="0">
    <w:nsid w:val="72347474"/>
    <w:multiLevelType w:val="hybridMultilevel"/>
    <w:tmpl w:val="BE3A5C5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3FF3FD6"/>
    <w:multiLevelType w:val="hybridMultilevel"/>
    <w:tmpl w:val="5B4AB98C"/>
    <w:lvl w:ilvl="0" w:tplc="59880B70">
      <w:start w:val="1"/>
      <w:numFmt w:val="bullet"/>
      <w:lvlText w:val=""/>
      <w:lvlJc w:val="left"/>
      <w:pPr>
        <w:ind w:left="690" w:hanging="360"/>
      </w:pPr>
      <w:rPr>
        <w:rFonts w:ascii="Symbol" w:hAnsi="Symbol" w:hint="default"/>
      </w:rPr>
    </w:lvl>
    <w:lvl w:ilvl="1" w:tplc="0C0A0003" w:tentative="1">
      <w:start w:val="1"/>
      <w:numFmt w:val="bullet"/>
      <w:lvlText w:val="o"/>
      <w:lvlJc w:val="left"/>
      <w:pPr>
        <w:ind w:left="1410" w:hanging="360"/>
      </w:pPr>
      <w:rPr>
        <w:rFonts w:ascii="Courier New" w:hAnsi="Courier New" w:cs="Courier New" w:hint="default"/>
      </w:rPr>
    </w:lvl>
    <w:lvl w:ilvl="2" w:tplc="0C0A0005" w:tentative="1">
      <w:start w:val="1"/>
      <w:numFmt w:val="bullet"/>
      <w:lvlText w:val=""/>
      <w:lvlJc w:val="left"/>
      <w:pPr>
        <w:ind w:left="2130" w:hanging="360"/>
      </w:pPr>
      <w:rPr>
        <w:rFonts w:ascii="Wingdings" w:hAnsi="Wingdings" w:hint="default"/>
      </w:rPr>
    </w:lvl>
    <w:lvl w:ilvl="3" w:tplc="0C0A0001" w:tentative="1">
      <w:start w:val="1"/>
      <w:numFmt w:val="bullet"/>
      <w:lvlText w:val=""/>
      <w:lvlJc w:val="left"/>
      <w:pPr>
        <w:ind w:left="2850" w:hanging="360"/>
      </w:pPr>
      <w:rPr>
        <w:rFonts w:ascii="Symbol" w:hAnsi="Symbol" w:hint="default"/>
      </w:rPr>
    </w:lvl>
    <w:lvl w:ilvl="4" w:tplc="0C0A0003" w:tentative="1">
      <w:start w:val="1"/>
      <w:numFmt w:val="bullet"/>
      <w:lvlText w:val="o"/>
      <w:lvlJc w:val="left"/>
      <w:pPr>
        <w:ind w:left="3570" w:hanging="360"/>
      </w:pPr>
      <w:rPr>
        <w:rFonts w:ascii="Courier New" w:hAnsi="Courier New" w:cs="Courier New" w:hint="default"/>
      </w:rPr>
    </w:lvl>
    <w:lvl w:ilvl="5" w:tplc="0C0A0005" w:tentative="1">
      <w:start w:val="1"/>
      <w:numFmt w:val="bullet"/>
      <w:lvlText w:val=""/>
      <w:lvlJc w:val="left"/>
      <w:pPr>
        <w:ind w:left="4290" w:hanging="360"/>
      </w:pPr>
      <w:rPr>
        <w:rFonts w:ascii="Wingdings" w:hAnsi="Wingdings" w:hint="default"/>
      </w:rPr>
    </w:lvl>
    <w:lvl w:ilvl="6" w:tplc="0C0A0001" w:tentative="1">
      <w:start w:val="1"/>
      <w:numFmt w:val="bullet"/>
      <w:lvlText w:val=""/>
      <w:lvlJc w:val="left"/>
      <w:pPr>
        <w:ind w:left="5010" w:hanging="360"/>
      </w:pPr>
      <w:rPr>
        <w:rFonts w:ascii="Symbol" w:hAnsi="Symbol" w:hint="default"/>
      </w:rPr>
    </w:lvl>
    <w:lvl w:ilvl="7" w:tplc="0C0A0003" w:tentative="1">
      <w:start w:val="1"/>
      <w:numFmt w:val="bullet"/>
      <w:lvlText w:val="o"/>
      <w:lvlJc w:val="left"/>
      <w:pPr>
        <w:ind w:left="5730" w:hanging="360"/>
      </w:pPr>
      <w:rPr>
        <w:rFonts w:ascii="Courier New" w:hAnsi="Courier New" w:cs="Courier New" w:hint="default"/>
      </w:rPr>
    </w:lvl>
    <w:lvl w:ilvl="8" w:tplc="0C0A0005" w:tentative="1">
      <w:start w:val="1"/>
      <w:numFmt w:val="bullet"/>
      <w:lvlText w:val=""/>
      <w:lvlJc w:val="left"/>
      <w:pPr>
        <w:ind w:left="6450" w:hanging="360"/>
      </w:pPr>
      <w:rPr>
        <w:rFonts w:ascii="Wingdings" w:hAnsi="Wingdings" w:hint="default"/>
      </w:rPr>
    </w:lvl>
  </w:abstractNum>
  <w:abstractNum w:abstractNumId="33" w15:restartNumberingAfterBreak="0">
    <w:nsid w:val="76724201"/>
    <w:multiLevelType w:val="hybridMultilevel"/>
    <w:tmpl w:val="D2FA4B1E"/>
    <w:lvl w:ilvl="0" w:tplc="59880B70">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num w:numId="1">
    <w:abstractNumId w:val="19"/>
  </w:num>
  <w:num w:numId="2">
    <w:abstractNumId w:val="26"/>
  </w:num>
  <w:num w:numId="3">
    <w:abstractNumId w:val="13"/>
  </w:num>
  <w:num w:numId="4">
    <w:abstractNumId w:val="16"/>
  </w:num>
  <w:num w:numId="5">
    <w:abstractNumId w:val="18"/>
  </w:num>
  <w:num w:numId="6">
    <w:abstractNumId w:val="14"/>
  </w:num>
  <w:num w:numId="7">
    <w:abstractNumId w:val="10"/>
  </w:num>
  <w:num w:numId="8">
    <w:abstractNumId w:val="9"/>
  </w:num>
  <w:num w:numId="9">
    <w:abstractNumId w:val="21"/>
  </w:num>
  <w:num w:numId="10">
    <w:abstractNumId w:val="7"/>
  </w:num>
  <w:num w:numId="11">
    <w:abstractNumId w:val="31"/>
  </w:num>
  <w:num w:numId="12">
    <w:abstractNumId w:val="27"/>
  </w:num>
  <w:num w:numId="13">
    <w:abstractNumId w:val="30"/>
  </w:num>
  <w:num w:numId="14">
    <w:abstractNumId w:val="23"/>
  </w:num>
  <w:num w:numId="15">
    <w:abstractNumId w:val="33"/>
  </w:num>
  <w:num w:numId="16">
    <w:abstractNumId w:val="22"/>
  </w:num>
  <w:num w:numId="17">
    <w:abstractNumId w:val="20"/>
  </w:num>
  <w:num w:numId="18">
    <w:abstractNumId w:val="8"/>
  </w:num>
  <w:num w:numId="19">
    <w:abstractNumId w:val="25"/>
  </w:num>
  <w:num w:numId="20">
    <w:abstractNumId w:val="32"/>
  </w:num>
  <w:num w:numId="21">
    <w:abstractNumId w:val="17"/>
  </w:num>
  <w:num w:numId="22">
    <w:abstractNumId w:val="29"/>
  </w:num>
  <w:num w:numId="23">
    <w:abstractNumId w:val="11"/>
  </w:num>
  <w:num w:numId="24">
    <w:abstractNumId w:val="24"/>
  </w:num>
  <w:num w:numId="25">
    <w:abstractNumId w:val="28"/>
  </w:num>
  <w:num w:numId="26">
    <w:abstractNumId w:val="15"/>
  </w:num>
  <w:num w:numId="27">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ez, Steeven">
    <w15:presenceInfo w15:providerId="AD" w15:userId="S::steeven.perez@tc.tc::56a4bc4e-9f84-4790-a743-d921dccbe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formatting="1"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0650"/>
    <w:rsid w:val="0000350C"/>
    <w:rsid w:val="000067D8"/>
    <w:rsid w:val="00025D56"/>
    <w:rsid w:val="00033B97"/>
    <w:rsid w:val="00057814"/>
    <w:rsid w:val="00057EE5"/>
    <w:rsid w:val="00061F4E"/>
    <w:rsid w:val="00070F5F"/>
    <w:rsid w:val="0007612F"/>
    <w:rsid w:val="000B2588"/>
    <w:rsid w:val="000C0EEA"/>
    <w:rsid w:val="000C42A8"/>
    <w:rsid w:val="000D5BA8"/>
    <w:rsid w:val="000F52F7"/>
    <w:rsid w:val="000F6F60"/>
    <w:rsid w:val="0014549C"/>
    <w:rsid w:val="0015533E"/>
    <w:rsid w:val="00185424"/>
    <w:rsid w:val="00193E9C"/>
    <w:rsid w:val="00195B2E"/>
    <w:rsid w:val="00196220"/>
    <w:rsid w:val="001A2CFB"/>
    <w:rsid w:val="001A5E40"/>
    <w:rsid w:val="001B57C9"/>
    <w:rsid w:val="001C1C85"/>
    <w:rsid w:val="001D093F"/>
    <w:rsid w:val="001E37C8"/>
    <w:rsid w:val="001F4E3E"/>
    <w:rsid w:val="002316B2"/>
    <w:rsid w:val="00262F06"/>
    <w:rsid w:val="00276A4C"/>
    <w:rsid w:val="00280D40"/>
    <w:rsid w:val="00287B64"/>
    <w:rsid w:val="002A181E"/>
    <w:rsid w:val="002F0944"/>
    <w:rsid w:val="00304FED"/>
    <w:rsid w:val="00327758"/>
    <w:rsid w:val="003529A4"/>
    <w:rsid w:val="0036325C"/>
    <w:rsid w:val="00364B72"/>
    <w:rsid w:val="003740CD"/>
    <w:rsid w:val="003C75DD"/>
    <w:rsid w:val="003D34B7"/>
    <w:rsid w:val="003E10BC"/>
    <w:rsid w:val="003E3CF2"/>
    <w:rsid w:val="003F5698"/>
    <w:rsid w:val="003F76D7"/>
    <w:rsid w:val="00406E33"/>
    <w:rsid w:val="0044614B"/>
    <w:rsid w:val="00466AD4"/>
    <w:rsid w:val="004810F9"/>
    <w:rsid w:val="00497BA6"/>
    <w:rsid w:val="004B6E92"/>
    <w:rsid w:val="004E2B22"/>
    <w:rsid w:val="004E7466"/>
    <w:rsid w:val="004F7665"/>
    <w:rsid w:val="00506F47"/>
    <w:rsid w:val="0052574D"/>
    <w:rsid w:val="00525977"/>
    <w:rsid w:val="00534E88"/>
    <w:rsid w:val="0054015A"/>
    <w:rsid w:val="00540283"/>
    <w:rsid w:val="00541196"/>
    <w:rsid w:val="00543BF9"/>
    <w:rsid w:val="0054540D"/>
    <w:rsid w:val="00550BB8"/>
    <w:rsid w:val="00555B81"/>
    <w:rsid w:val="005605EF"/>
    <w:rsid w:val="00561C32"/>
    <w:rsid w:val="0056220D"/>
    <w:rsid w:val="005700A2"/>
    <w:rsid w:val="00572DDA"/>
    <w:rsid w:val="00572F4D"/>
    <w:rsid w:val="00581483"/>
    <w:rsid w:val="005A20FA"/>
    <w:rsid w:val="005B1BB6"/>
    <w:rsid w:val="005C16FB"/>
    <w:rsid w:val="005C2AD5"/>
    <w:rsid w:val="005C6392"/>
    <w:rsid w:val="005D3063"/>
    <w:rsid w:val="005F0C78"/>
    <w:rsid w:val="005F0F25"/>
    <w:rsid w:val="005F696A"/>
    <w:rsid w:val="006017F8"/>
    <w:rsid w:val="006044C9"/>
    <w:rsid w:val="00606F5A"/>
    <w:rsid w:val="0061284C"/>
    <w:rsid w:val="00614F5C"/>
    <w:rsid w:val="006334F5"/>
    <w:rsid w:val="00647908"/>
    <w:rsid w:val="00656D8F"/>
    <w:rsid w:val="0066318C"/>
    <w:rsid w:val="00672EE6"/>
    <w:rsid w:val="006836EF"/>
    <w:rsid w:val="00692FBF"/>
    <w:rsid w:val="00696149"/>
    <w:rsid w:val="006A7C8D"/>
    <w:rsid w:val="006B00FA"/>
    <w:rsid w:val="006B3467"/>
    <w:rsid w:val="006D52AA"/>
    <w:rsid w:val="006E1778"/>
    <w:rsid w:val="006E3CC0"/>
    <w:rsid w:val="006E3EEA"/>
    <w:rsid w:val="006E5C9F"/>
    <w:rsid w:val="006F4E1E"/>
    <w:rsid w:val="0070197A"/>
    <w:rsid w:val="007073DC"/>
    <w:rsid w:val="00745E8F"/>
    <w:rsid w:val="00766ADA"/>
    <w:rsid w:val="0077321A"/>
    <w:rsid w:val="0078627B"/>
    <w:rsid w:val="007870AD"/>
    <w:rsid w:val="007A2920"/>
    <w:rsid w:val="007B0AA6"/>
    <w:rsid w:val="007C2FD2"/>
    <w:rsid w:val="007F4234"/>
    <w:rsid w:val="007F529B"/>
    <w:rsid w:val="00811485"/>
    <w:rsid w:val="008124CA"/>
    <w:rsid w:val="00814BA4"/>
    <w:rsid w:val="008319C5"/>
    <w:rsid w:val="00840441"/>
    <w:rsid w:val="00855A12"/>
    <w:rsid w:val="00877B90"/>
    <w:rsid w:val="008B15B9"/>
    <w:rsid w:val="008B2037"/>
    <w:rsid w:val="008D3B07"/>
    <w:rsid w:val="008E6D2E"/>
    <w:rsid w:val="008F5FD9"/>
    <w:rsid w:val="009203AA"/>
    <w:rsid w:val="00932DD1"/>
    <w:rsid w:val="009536F8"/>
    <w:rsid w:val="00966CC7"/>
    <w:rsid w:val="0098105A"/>
    <w:rsid w:val="0098455D"/>
    <w:rsid w:val="0099591D"/>
    <w:rsid w:val="00996B63"/>
    <w:rsid w:val="009A283C"/>
    <w:rsid w:val="009D45AA"/>
    <w:rsid w:val="009E0EDC"/>
    <w:rsid w:val="009F0CAC"/>
    <w:rsid w:val="009F35D4"/>
    <w:rsid w:val="00A12300"/>
    <w:rsid w:val="00A1367D"/>
    <w:rsid w:val="00A173F0"/>
    <w:rsid w:val="00A34FFE"/>
    <w:rsid w:val="00A40250"/>
    <w:rsid w:val="00A420EF"/>
    <w:rsid w:val="00A43021"/>
    <w:rsid w:val="00A523E4"/>
    <w:rsid w:val="00A524BC"/>
    <w:rsid w:val="00A60F2C"/>
    <w:rsid w:val="00A7781E"/>
    <w:rsid w:val="00A80680"/>
    <w:rsid w:val="00A8153D"/>
    <w:rsid w:val="00A84E95"/>
    <w:rsid w:val="00A97A3D"/>
    <w:rsid w:val="00AA329C"/>
    <w:rsid w:val="00AD0140"/>
    <w:rsid w:val="00B21E13"/>
    <w:rsid w:val="00B27264"/>
    <w:rsid w:val="00B36C31"/>
    <w:rsid w:val="00B45B8D"/>
    <w:rsid w:val="00B8570A"/>
    <w:rsid w:val="00BB4143"/>
    <w:rsid w:val="00BB696D"/>
    <w:rsid w:val="00BC0650"/>
    <w:rsid w:val="00BC4DFE"/>
    <w:rsid w:val="00BD0305"/>
    <w:rsid w:val="00BD1A01"/>
    <w:rsid w:val="00BD3CB9"/>
    <w:rsid w:val="00BE0462"/>
    <w:rsid w:val="00BE0CE3"/>
    <w:rsid w:val="00C04808"/>
    <w:rsid w:val="00C05576"/>
    <w:rsid w:val="00C075EE"/>
    <w:rsid w:val="00C11216"/>
    <w:rsid w:val="00C15A7E"/>
    <w:rsid w:val="00C23F68"/>
    <w:rsid w:val="00C24FF2"/>
    <w:rsid w:val="00C25511"/>
    <w:rsid w:val="00C25B1E"/>
    <w:rsid w:val="00C274F9"/>
    <w:rsid w:val="00C6257A"/>
    <w:rsid w:val="00C74B59"/>
    <w:rsid w:val="00C92F1E"/>
    <w:rsid w:val="00C966C4"/>
    <w:rsid w:val="00CA230F"/>
    <w:rsid w:val="00CA5C01"/>
    <w:rsid w:val="00CB505F"/>
    <w:rsid w:val="00CC5004"/>
    <w:rsid w:val="00D0349A"/>
    <w:rsid w:val="00D05266"/>
    <w:rsid w:val="00D42D7D"/>
    <w:rsid w:val="00D50A59"/>
    <w:rsid w:val="00D56295"/>
    <w:rsid w:val="00D61623"/>
    <w:rsid w:val="00D72FB9"/>
    <w:rsid w:val="00D91812"/>
    <w:rsid w:val="00DA09F2"/>
    <w:rsid w:val="00DB55F6"/>
    <w:rsid w:val="00DB6B0E"/>
    <w:rsid w:val="00DD16F0"/>
    <w:rsid w:val="00DD36DF"/>
    <w:rsid w:val="00E15FFE"/>
    <w:rsid w:val="00E207E1"/>
    <w:rsid w:val="00E419EC"/>
    <w:rsid w:val="00E62080"/>
    <w:rsid w:val="00E63389"/>
    <w:rsid w:val="00E70EF5"/>
    <w:rsid w:val="00E71DB6"/>
    <w:rsid w:val="00E739FD"/>
    <w:rsid w:val="00E773BB"/>
    <w:rsid w:val="00EA1C6F"/>
    <w:rsid w:val="00EA28B5"/>
    <w:rsid w:val="00EB0225"/>
    <w:rsid w:val="00EB6D90"/>
    <w:rsid w:val="00EC1CF7"/>
    <w:rsid w:val="00EC3D47"/>
    <w:rsid w:val="00EC431F"/>
    <w:rsid w:val="00EC60EE"/>
    <w:rsid w:val="00ED4F78"/>
    <w:rsid w:val="00F142D8"/>
    <w:rsid w:val="00F224A1"/>
    <w:rsid w:val="00F54AFC"/>
    <w:rsid w:val="00F62492"/>
    <w:rsid w:val="00F71DD5"/>
    <w:rsid w:val="00F96670"/>
    <w:rsid w:val="00FA6AFB"/>
    <w:rsid w:val="00FA7D7D"/>
    <w:rsid w:val="00FC084E"/>
    <w:rsid w:val="00FC5605"/>
    <w:rsid w:val="00FD5320"/>
    <w:rsid w:val="00FD5FAB"/>
    <w:rsid w:val="00FE4122"/>
    <w:rsid w:val="00FF4AA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E6B3C"/>
  <w15:docId w15:val="{F043A17A-C289-43F5-8F20-FDF095BD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C"/>
    </w:rPr>
  </w:style>
  <w:style w:type="paragraph" w:styleId="Ttulo1">
    <w:name w:val="heading 1"/>
    <w:basedOn w:val="Normal"/>
    <w:next w:val="Normal"/>
    <w:link w:val="Ttulo1Car"/>
    <w:uiPriority w:val="99"/>
    <w:qFormat/>
    <w:pPr>
      <w:keepNext/>
      <w:outlineLvl w:val="0"/>
    </w:pPr>
    <w:rPr>
      <w:rFonts w:ascii="Arial" w:hAnsi="Arial"/>
      <w:b/>
      <w:i/>
      <w:sz w:val="24"/>
      <w:u w:val="single"/>
      <w:lang w:val="es-MX"/>
    </w:rPr>
  </w:style>
  <w:style w:type="paragraph" w:styleId="Ttulo2">
    <w:name w:val="heading 2"/>
    <w:basedOn w:val="Normal"/>
    <w:next w:val="Normal"/>
    <w:qFormat/>
    <w:pPr>
      <w:keepNext/>
      <w:jc w:val="both"/>
      <w:outlineLvl w:val="1"/>
    </w:pPr>
    <w:rPr>
      <w:rFonts w:ascii="Arial" w:hAnsi="Arial"/>
      <w:b/>
      <w:i/>
      <w:sz w:val="24"/>
      <w:u w:val="single"/>
      <w:lang w:val="es-MX"/>
    </w:rPr>
  </w:style>
  <w:style w:type="paragraph" w:styleId="Ttulo3">
    <w:name w:val="heading 3"/>
    <w:basedOn w:val="Normal"/>
    <w:next w:val="Normal"/>
    <w:link w:val="Ttulo3Car"/>
    <w:qFormat/>
    <w:rsid w:val="00BC0650"/>
    <w:pPr>
      <w:keepNext/>
      <w:tabs>
        <w:tab w:val="num" w:pos="1440"/>
      </w:tabs>
      <w:suppressAutoHyphens/>
      <w:spacing w:before="240" w:after="60"/>
      <w:ind w:hanging="709"/>
      <w:jc w:val="both"/>
      <w:outlineLvl w:val="2"/>
    </w:pPr>
    <w:rPr>
      <w:rFonts w:ascii="Century Schoolbook" w:hAnsi="Century Schoolbook"/>
      <w:b/>
      <w:i/>
      <w:sz w:val="24"/>
      <w:lang w:val="es-ES_tradnl" w:eastAsia="ar-SA"/>
    </w:rPr>
  </w:style>
  <w:style w:type="paragraph" w:styleId="Ttulo4">
    <w:name w:val="heading 4"/>
    <w:basedOn w:val="Normal"/>
    <w:next w:val="Normal"/>
    <w:qFormat/>
    <w:pPr>
      <w:keepNext/>
      <w:jc w:val="both"/>
      <w:outlineLvl w:val="3"/>
    </w:pPr>
    <w:rPr>
      <w:rFonts w:ascii="Arial" w:hAnsi="Arial"/>
      <w:b/>
      <w:i/>
      <w:sz w:val="24"/>
      <w:lang w:val="es-MX"/>
    </w:rPr>
  </w:style>
  <w:style w:type="paragraph" w:styleId="Ttulo5">
    <w:name w:val="heading 5"/>
    <w:basedOn w:val="Normal"/>
    <w:next w:val="Normal"/>
    <w:qFormat/>
    <w:pPr>
      <w:keepNext/>
      <w:jc w:val="both"/>
      <w:outlineLvl w:val="4"/>
    </w:pPr>
    <w:rPr>
      <w:rFonts w:ascii="Arial" w:hAnsi="Arial"/>
      <w:sz w:val="24"/>
      <w:lang w:val="es-MX"/>
    </w:rPr>
  </w:style>
  <w:style w:type="paragraph" w:styleId="Ttulo6">
    <w:name w:val="heading 6"/>
    <w:basedOn w:val="Normal"/>
    <w:next w:val="Normal"/>
    <w:link w:val="Ttulo6Car"/>
    <w:qFormat/>
    <w:rsid w:val="00BC0650"/>
    <w:pPr>
      <w:tabs>
        <w:tab w:val="num" w:pos="2520"/>
      </w:tabs>
      <w:suppressAutoHyphens/>
      <w:spacing w:before="240" w:after="60"/>
      <w:ind w:left="2520" w:hanging="360"/>
      <w:jc w:val="both"/>
      <w:outlineLvl w:val="5"/>
    </w:pPr>
    <w:rPr>
      <w:rFonts w:ascii="Arial" w:hAnsi="Arial"/>
      <w:i/>
      <w:sz w:val="22"/>
      <w:lang w:val="es-ES_tradnl" w:eastAsia="ar-SA"/>
    </w:rPr>
  </w:style>
  <w:style w:type="paragraph" w:styleId="Ttulo7">
    <w:name w:val="heading 7"/>
    <w:basedOn w:val="Normal"/>
    <w:next w:val="Normal"/>
    <w:link w:val="Ttulo7Car"/>
    <w:qFormat/>
    <w:rsid w:val="00BC0650"/>
    <w:pPr>
      <w:tabs>
        <w:tab w:val="num" w:pos="2880"/>
      </w:tabs>
      <w:suppressAutoHyphens/>
      <w:spacing w:before="240" w:after="60"/>
      <w:ind w:left="2880" w:hanging="360"/>
      <w:jc w:val="both"/>
      <w:outlineLvl w:val="6"/>
    </w:pPr>
    <w:rPr>
      <w:rFonts w:ascii="Arial" w:hAnsi="Arial"/>
      <w:lang w:val="es-ES_tradnl" w:eastAsia="ar-SA"/>
    </w:rPr>
  </w:style>
  <w:style w:type="paragraph" w:styleId="Ttulo8">
    <w:name w:val="heading 8"/>
    <w:basedOn w:val="Normal"/>
    <w:next w:val="Normal"/>
    <w:link w:val="Ttulo8Car"/>
    <w:qFormat/>
    <w:rsid w:val="00BC0650"/>
    <w:pPr>
      <w:tabs>
        <w:tab w:val="num" w:pos="3240"/>
      </w:tabs>
      <w:suppressAutoHyphens/>
      <w:spacing w:before="240" w:after="60"/>
      <w:ind w:left="3240" w:hanging="360"/>
      <w:jc w:val="both"/>
      <w:outlineLvl w:val="7"/>
    </w:pPr>
    <w:rPr>
      <w:rFonts w:ascii="Arial" w:hAnsi="Arial"/>
      <w:i/>
      <w:lang w:val="es-ES_tradnl" w:eastAsia="ar-SA"/>
    </w:rPr>
  </w:style>
  <w:style w:type="paragraph" w:styleId="Ttulo9">
    <w:name w:val="heading 9"/>
    <w:basedOn w:val="Normal"/>
    <w:next w:val="Normal"/>
    <w:link w:val="Ttulo9Car"/>
    <w:qFormat/>
    <w:rsid w:val="00BC0650"/>
    <w:pPr>
      <w:tabs>
        <w:tab w:val="num" w:pos="3600"/>
      </w:tabs>
      <w:suppressAutoHyphens/>
      <w:spacing w:before="240" w:after="60"/>
      <w:ind w:left="3600" w:hanging="360"/>
      <w:jc w:val="both"/>
      <w:outlineLvl w:val="8"/>
    </w:pPr>
    <w:rPr>
      <w:rFonts w:ascii="Arial" w:hAnsi="Arial"/>
      <w:i/>
      <w:sz w:val="18"/>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semiHidden/>
    <w:pPr>
      <w:ind w:left="240" w:hanging="240"/>
    </w:pPr>
    <w:rPr>
      <w:rFonts w:ascii="Times" w:eastAsia="Times" w:hAnsi="Times"/>
      <w:sz w:val="24"/>
      <w:lang w:val="en-US"/>
    </w:rPr>
  </w:style>
  <w:style w:type="paragraph" w:styleId="Textoindependiente">
    <w:name w:val="Body Text"/>
    <w:basedOn w:val="Normal"/>
    <w:pPr>
      <w:jc w:val="both"/>
    </w:pPr>
    <w:rPr>
      <w:rFonts w:ascii="Arial" w:hAnsi="Arial"/>
      <w:sz w:val="24"/>
      <w:lang w:val="es-MX"/>
    </w:rPr>
  </w:style>
  <w:style w:type="paragraph" w:styleId="Textoindependiente2">
    <w:name w:val="Body Text 2"/>
    <w:basedOn w:val="Normal"/>
    <w:link w:val="Textoindependiente2Car"/>
    <w:uiPriority w:val="99"/>
    <w:pPr>
      <w:jc w:val="both"/>
    </w:pPr>
    <w:rPr>
      <w:rFonts w:ascii="Arial" w:hAnsi="Arial"/>
      <w:color w:val="FF0000"/>
      <w:sz w:val="24"/>
      <w:lang w:val="es-MX"/>
    </w:rPr>
  </w:style>
  <w:style w:type="paragraph" w:styleId="Sangra2detindependiente">
    <w:name w:val="Body Text Indent 2"/>
    <w:basedOn w:val="Normal"/>
    <w:link w:val="Sangra2detindependienteCar"/>
    <w:pPr>
      <w:ind w:left="360"/>
      <w:jc w:val="both"/>
    </w:pPr>
    <w:rPr>
      <w:sz w:val="24"/>
      <w:lang w:val="es-ES"/>
    </w:rPr>
  </w:style>
  <w:style w:type="paragraph" w:styleId="Encabezado">
    <w:name w:val="header"/>
    <w:basedOn w:val="Normal"/>
    <w:link w:val="EncabezadoCar"/>
    <w:pPr>
      <w:tabs>
        <w:tab w:val="center" w:pos="4252"/>
        <w:tab w:val="right" w:pos="8504"/>
      </w:tabs>
    </w:pPr>
    <w:rPr>
      <w:lang w:val="es-ES"/>
    </w:rPr>
  </w:style>
  <w:style w:type="paragraph" w:styleId="Piedepgina">
    <w:name w:val="footer"/>
    <w:basedOn w:val="Normal"/>
    <w:pPr>
      <w:tabs>
        <w:tab w:val="center" w:pos="4252"/>
        <w:tab w:val="right" w:pos="8504"/>
      </w:tabs>
    </w:pPr>
    <w:rPr>
      <w:lang w:val="es-ES"/>
    </w:rPr>
  </w:style>
  <w:style w:type="character" w:styleId="Nmerodepgina">
    <w:name w:val="page number"/>
    <w:basedOn w:val="Fuentedeprrafopredeter"/>
  </w:style>
  <w:style w:type="paragraph" w:styleId="Textodeglobo">
    <w:name w:val="Balloon Text"/>
    <w:basedOn w:val="Normal"/>
    <w:link w:val="TextodegloboCar"/>
    <w:rPr>
      <w:rFonts w:ascii="Tahoma" w:hAnsi="Tahoma" w:cs="Tahoma"/>
      <w:sz w:val="16"/>
      <w:szCs w:val="16"/>
    </w:rPr>
  </w:style>
  <w:style w:type="paragraph" w:styleId="Revisin">
    <w:name w:val="Revision"/>
    <w:hidden/>
    <w:uiPriority w:val="99"/>
    <w:semiHidden/>
    <w:rsid w:val="00033B97"/>
    <w:rPr>
      <w:lang w:val="es-EC"/>
    </w:rPr>
  </w:style>
  <w:style w:type="paragraph" w:styleId="TDC1">
    <w:name w:val="toc 1"/>
    <w:basedOn w:val="Normal"/>
    <w:next w:val="Normal"/>
    <w:autoRedefine/>
    <w:uiPriority w:val="39"/>
    <w:rsid w:val="00F142D8"/>
  </w:style>
  <w:style w:type="character" w:styleId="Hipervnculo">
    <w:name w:val="Hyperlink"/>
    <w:uiPriority w:val="99"/>
    <w:unhideWhenUsed/>
    <w:rsid w:val="00F142D8"/>
    <w:rPr>
      <w:color w:val="0000FF"/>
      <w:u w:val="single"/>
    </w:rPr>
  </w:style>
  <w:style w:type="paragraph" w:styleId="TtuloTDC">
    <w:name w:val="TOC Heading"/>
    <w:basedOn w:val="Ttulo1"/>
    <w:next w:val="Normal"/>
    <w:uiPriority w:val="39"/>
    <w:unhideWhenUsed/>
    <w:qFormat/>
    <w:rsid w:val="00F142D8"/>
    <w:pPr>
      <w:keepLines/>
      <w:spacing w:before="480" w:line="276" w:lineRule="auto"/>
      <w:outlineLvl w:val="9"/>
    </w:pPr>
    <w:rPr>
      <w:rFonts w:ascii="Cambria" w:hAnsi="Cambria"/>
      <w:bCs/>
      <w:i w:val="0"/>
      <w:color w:val="365F91"/>
      <w:sz w:val="28"/>
      <w:szCs w:val="28"/>
      <w:u w:val="none"/>
      <w:lang w:val="es-ES" w:eastAsia="en-US"/>
    </w:rPr>
  </w:style>
  <w:style w:type="character" w:customStyle="1" w:styleId="EncabezadoCar">
    <w:name w:val="Encabezado Car"/>
    <w:link w:val="Encabezado"/>
    <w:rsid w:val="00F142D8"/>
  </w:style>
  <w:style w:type="paragraph" w:styleId="Sangradetextonormal">
    <w:name w:val="Body Text Indent"/>
    <w:basedOn w:val="Normal"/>
    <w:link w:val="SangradetextonormalCar"/>
    <w:rsid w:val="008F5FD9"/>
    <w:pPr>
      <w:spacing w:after="120"/>
      <w:ind w:left="283"/>
    </w:pPr>
  </w:style>
  <w:style w:type="character" w:customStyle="1" w:styleId="SangradetextonormalCar">
    <w:name w:val="Sangría de texto normal Car"/>
    <w:link w:val="Sangradetextonormal"/>
    <w:rsid w:val="008F5FD9"/>
    <w:rPr>
      <w:lang w:val="es-EC"/>
    </w:rPr>
  </w:style>
  <w:style w:type="paragraph" w:customStyle="1" w:styleId="Sangra2detindependiente1">
    <w:name w:val="Sangría 2 de t. independiente1"/>
    <w:basedOn w:val="Normal"/>
    <w:rsid w:val="008F5FD9"/>
    <w:pPr>
      <w:suppressAutoHyphens/>
      <w:ind w:left="851"/>
    </w:pPr>
    <w:rPr>
      <w:rFonts w:ascii="Arial Narrow" w:hAnsi="Arial Narrow"/>
      <w:sz w:val="28"/>
      <w:lang w:val="es-ES" w:eastAsia="ar-SA"/>
    </w:rPr>
  </w:style>
  <w:style w:type="paragraph" w:customStyle="1" w:styleId="Sangra3detindependiente1">
    <w:name w:val="Sangría 3 de t. independiente1"/>
    <w:basedOn w:val="Normal"/>
    <w:rsid w:val="008F5FD9"/>
    <w:pPr>
      <w:suppressAutoHyphens/>
      <w:ind w:left="708"/>
    </w:pPr>
    <w:rPr>
      <w:rFonts w:ascii="Arial Narrow" w:hAnsi="Arial Narrow"/>
      <w:sz w:val="28"/>
      <w:lang w:val="es-ES" w:eastAsia="ar-SA"/>
    </w:rPr>
  </w:style>
  <w:style w:type="paragraph" w:styleId="Prrafodelista">
    <w:name w:val="List Paragraph"/>
    <w:basedOn w:val="Normal"/>
    <w:qFormat/>
    <w:rsid w:val="008F5FD9"/>
    <w:pPr>
      <w:suppressAutoHyphens/>
      <w:ind w:left="708"/>
    </w:pPr>
    <w:rPr>
      <w:rFonts w:ascii="Tahoma" w:hAnsi="Tahoma"/>
      <w:sz w:val="22"/>
      <w:lang w:val="es-ES" w:eastAsia="ar-SA"/>
    </w:rPr>
  </w:style>
  <w:style w:type="character" w:styleId="Textoennegrita">
    <w:name w:val="Strong"/>
    <w:qFormat/>
    <w:rsid w:val="008F5FD9"/>
    <w:rPr>
      <w:b/>
      <w:bCs/>
    </w:rPr>
  </w:style>
  <w:style w:type="paragraph" w:customStyle="1" w:styleId="Textoindependiente31">
    <w:name w:val="Texto independiente 31"/>
    <w:basedOn w:val="Normal"/>
    <w:rsid w:val="008F5FD9"/>
    <w:pPr>
      <w:tabs>
        <w:tab w:val="left" w:pos="1276"/>
      </w:tabs>
      <w:suppressAutoHyphens/>
      <w:jc w:val="both"/>
    </w:pPr>
    <w:rPr>
      <w:rFonts w:ascii="Tahoma" w:hAnsi="Tahoma"/>
      <w:sz w:val="24"/>
      <w:lang w:val="es-ES" w:eastAsia="ar-SA"/>
    </w:rPr>
  </w:style>
  <w:style w:type="paragraph" w:styleId="NormalWeb">
    <w:name w:val="Normal (Web)"/>
    <w:basedOn w:val="Normal"/>
    <w:rsid w:val="008F5FD9"/>
    <w:pPr>
      <w:suppressAutoHyphens/>
      <w:spacing w:before="100" w:after="100"/>
    </w:pPr>
    <w:rPr>
      <w:rFonts w:ascii="Arial Unicode MS" w:eastAsia="Arial Unicode MS" w:hAnsi="Arial Unicode MS" w:cs="Arial Unicode MS"/>
      <w:sz w:val="24"/>
      <w:szCs w:val="24"/>
      <w:lang w:val="es-ES" w:eastAsia="ar-SA"/>
    </w:rPr>
  </w:style>
  <w:style w:type="paragraph" w:styleId="Textonotapie">
    <w:name w:val="footnote text"/>
    <w:basedOn w:val="Normal"/>
    <w:link w:val="TextonotapieCar"/>
    <w:rsid w:val="008F5FD9"/>
    <w:pPr>
      <w:suppressAutoHyphens/>
    </w:pPr>
    <w:rPr>
      <w:lang w:val="es-ES" w:eastAsia="ar-SA"/>
    </w:rPr>
  </w:style>
  <w:style w:type="character" w:customStyle="1" w:styleId="TextonotapieCar">
    <w:name w:val="Texto nota pie Car"/>
    <w:link w:val="Textonotapie"/>
    <w:rsid w:val="008F5FD9"/>
    <w:rPr>
      <w:lang w:eastAsia="ar-SA"/>
    </w:rPr>
  </w:style>
  <w:style w:type="paragraph" w:styleId="TDC2">
    <w:name w:val="toc 2"/>
    <w:basedOn w:val="Normal"/>
    <w:next w:val="Normal"/>
    <w:autoRedefine/>
    <w:uiPriority w:val="39"/>
    <w:rsid w:val="00D50A59"/>
    <w:pPr>
      <w:spacing w:after="100"/>
      <w:ind w:left="200"/>
    </w:pPr>
  </w:style>
  <w:style w:type="paragraph" w:styleId="Textoindependiente3">
    <w:name w:val="Body Text 3"/>
    <w:basedOn w:val="Normal"/>
    <w:link w:val="Textoindependiente3Car"/>
    <w:rsid w:val="009E0EDC"/>
    <w:pPr>
      <w:spacing w:after="120"/>
    </w:pPr>
    <w:rPr>
      <w:sz w:val="16"/>
      <w:szCs w:val="16"/>
    </w:rPr>
  </w:style>
  <w:style w:type="character" w:customStyle="1" w:styleId="Textoindependiente3Car">
    <w:name w:val="Texto independiente 3 Car"/>
    <w:link w:val="Textoindependiente3"/>
    <w:uiPriority w:val="99"/>
    <w:rsid w:val="009E0EDC"/>
    <w:rPr>
      <w:sz w:val="16"/>
      <w:szCs w:val="16"/>
      <w:lang w:val="es-EC"/>
    </w:rPr>
  </w:style>
  <w:style w:type="paragraph" w:styleId="Sangra3detindependiente">
    <w:name w:val="Body Text Indent 3"/>
    <w:basedOn w:val="Normal"/>
    <w:link w:val="Sangra3detindependienteCar"/>
    <w:rsid w:val="009E0EDC"/>
    <w:pPr>
      <w:spacing w:after="120"/>
      <w:ind w:left="283"/>
    </w:pPr>
    <w:rPr>
      <w:sz w:val="16"/>
      <w:szCs w:val="16"/>
      <w:lang w:val="es-ES"/>
    </w:rPr>
  </w:style>
  <w:style w:type="character" w:customStyle="1" w:styleId="Sangra3detindependienteCar">
    <w:name w:val="Sangría 3 de t. independiente Car"/>
    <w:link w:val="Sangra3detindependiente"/>
    <w:rsid w:val="009E0EDC"/>
    <w:rPr>
      <w:sz w:val="16"/>
      <w:szCs w:val="16"/>
    </w:rPr>
  </w:style>
  <w:style w:type="character" w:customStyle="1" w:styleId="Ttulo3Car">
    <w:name w:val="Título 3 Car"/>
    <w:basedOn w:val="Fuentedeprrafopredeter"/>
    <w:link w:val="Ttulo3"/>
    <w:rsid w:val="00BC0650"/>
    <w:rPr>
      <w:rFonts w:ascii="Century Schoolbook" w:hAnsi="Century Schoolbook"/>
      <w:b/>
      <w:i/>
      <w:sz w:val="24"/>
      <w:lang w:val="es-ES_tradnl" w:eastAsia="ar-SA"/>
    </w:rPr>
  </w:style>
  <w:style w:type="character" w:customStyle="1" w:styleId="Ttulo6Car">
    <w:name w:val="Título 6 Car"/>
    <w:basedOn w:val="Fuentedeprrafopredeter"/>
    <w:link w:val="Ttulo6"/>
    <w:rsid w:val="00BC0650"/>
    <w:rPr>
      <w:rFonts w:ascii="Arial" w:hAnsi="Arial"/>
      <w:i/>
      <w:sz w:val="22"/>
      <w:lang w:val="es-ES_tradnl" w:eastAsia="ar-SA"/>
    </w:rPr>
  </w:style>
  <w:style w:type="character" w:customStyle="1" w:styleId="Ttulo7Car">
    <w:name w:val="Título 7 Car"/>
    <w:basedOn w:val="Fuentedeprrafopredeter"/>
    <w:link w:val="Ttulo7"/>
    <w:rsid w:val="00BC0650"/>
    <w:rPr>
      <w:rFonts w:ascii="Arial" w:hAnsi="Arial"/>
      <w:lang w:val="es-ES_tradnl" w:eastAsia="ar-SA"/>
    </w:rPr>
  </w:style>
  <w:style w:type="character" w:customStyle="1" w:styleId="Ttulo8Car">
    <w:name w:val="Título 8 Car"/>
    <w:basedOn w:val="Fuentedeprrafopredeter"/>
    <w:link w:val="Ttulo8"/>
    <w:rsid w:val="00BC0650"/>
    <w:rPr>
      <w:rFonts w:ascii="Arial" w:hAnsi="Arial"/>
      <w:i/>
      <w:lang w:val="es-ES_tradnl" w:eastAsia="ar-SA"/>
    </w:rPr>
  </w:style>
  <w:style w:type="character" w:customStyle="1" w:styleId="Ttulo9Car">
    <w:name w:val="Título 9 Car"/>
    <w:basedOn w:val="Fuentedeprrafopredeter"/>
    <w:link w:val="Ttulo9"/>
    <w:rsid w:val="00BC0650"/>
    <w:rPr>
      <w:rFonts w:ascii="Arial" w:hAnsi="Arial"/>
      <w:i/>
      <w:sz w:val="18"/>
      <w:lang w:val="es-ES_tradnl" w:eastAsia="ar-SA"/>
    </w:rPr>
  </w:style>
  <w:style w:type="character" w:customStyle="1" w:styleId="WW8Num2z0">
    <w:name w:val="WW8Num2z0"/>
    <w:rsid w:val="00BC0650"/>
    <w:rPr>
      <w:rFonts w:ascii="Symbol" w:hAnsi="Symbol"/>
    </w:rPr>
  </w:style>
  <w:style w:type="character" w:customStyle="1" w:styleId="WW8Num6z0">
    <w:name w:val="WW8Num6z0"/>
    <w:rsid w:val="00BC0650"/>
    <w:rPr>
      <w:rFonts w:ascii="Wingdings" w:hAnsi="Wingdings"/>
    </w:rPr>
  </w:style>
  <w:style w:type="character" w:customStyle="1" w:styleId="WW8Num7z0">
    <w:name w:val="WW8Num7z0"/>
    <w:rsid w:val="00BC0650"/>
    <w:rPr>
      <w:rFonts w:ascii="Wingdings" w:hAnsi="Wingdings"/>
    </w:rPr>
  </w:style>
  <w:style w:type="character" w:customStyle="1" w:styleId="WW8Num10z0">
    <w:name w:val="WW8Num10z0"/>
    <w:rsid w:val="00BC0650"/>
    <w:rPr>
      <w:rFonts w:ascii="Wingdings" w:hAnsi="Wingdings"/>
    </w:rPr>
  </w:style>
  <w:style w:type="character" w:customStyle="1" w:styleId="WW8Num11z0">
    <w:name w:val="WW8Num11z0"/>
    <w:rsid w:val="00BC0650"/>
    <w:rPr>
      <w:rFonts w:ascii="Symbol" w:hAnsi="Symbol"/>
    </w:rPr>
  </w:style>
  <w:style w:type="character" w:customStyle="1" w:styleId="WW8Num12z0">
    <w:name w:val="WW8Num12z0"/>
    <w:rsid w:val="00BC0650"/>
    <w:rPr>
      <w:rFonts w:ascii="Symbol" w:hAnsi="Symbol"/>
    </w:rPr>
  </w:style>
  <w:style w:type="character" w:customStyle="1" w:styleId="WW8Num13z0">
    <w:name w:val="WW8Num13z0"/>
    <w:rsid w:val="00BC0650"/>
    <w:rPr>
      <w:rFonts w:ascii="Wingdings" w:hAnsi="Wingdings"/>
    </w:rPr>
  </w:style>
  <w:style w:type="character" w:customStyle="1" w:styleId="WW8Num14z0">
    <w:name w:val="WW8Num14z0"/>
    <w:rsid w:val="00BC0650"/>
    <w:rPr>
      <w:rFonts w:ascii="Wingdings" w:hAnsi="Wingdings"/>
      <w:b w:val="0"/>
      <w:i w:val="0"/>
      <w:color w:val="auto"/>
      <w:sz w:val="22"/>
    </w:rPr>
  </w:style>
  <w:style w:type="character" w:customStyle="1" w:styleId="Fuentedeprrafopredeter2">
    <w:name w:val="Fuente de párrafo predeter.2"/>
    <w:rsid w:val="00BC0650"/>
  </w:style>
  <w:style w:type="character" w:customStyle="1" w:styleId="WW8Num3z0">
    <w:name w:val="WW8Num3z0"/>
    <w:rsid w:val="00BC0650"/>
    <w:rPr>
      <w:rFonts w:ascii="Wingdings" w:hAnsi="Wingdings"/>
      <w:color w:val="auto"/>
    </w:rPr>
  </w:style>
  <w:style w:type="character" w:customStyle="1" w:styleId="WW8Num3z1">
    <w:name w:val="WW8Num3z1"/>
    <w:rsid w:val="00BC0650"/>
    <w:rPr>
      <w:rFonts w:ascii="Courier New" w:hAnsi="Courier New"/>
    </w:rPr>
  </w:style>
  <w:style w:type="character" w:customStyle="1" w:styleId="WW8Num3z2">
    <w:name w:val="WW8Num3z2"/>
    <w:rsid w:val="00BC0650"/>
    <w:rPr>
      <w:rFonts w:ascii="Wingdings" w:hAnsi="Wingdings"/>
    </w:rPr>
  </w:style>
  <w:style w:type="character" w:customStyle="1" w:styleId="WW8Num3z3">
    <w:name w:val="WW8Num3z3"/>
    <w:rsid w:val="00BC0650"/>
    <w:rPr>
      <w:rFonts w:ascii="Symbol" w:hAnsi="Symbol"/>
    </w:rPr>
  </w:style>
  <w:style w:type="character" w:customStyle="1" w:styleId="WW8Num5z0">
    <w:name w:val="WW8Num5z0"/>
    <w:rsid w:val="00BC0650"/>
    <w:rPr>
      <w:rFonts w:ascii="Wingdings" w:hAnsi="Wingdings"/>
    </w:rPr>
  </w:style>
  <w:style w:type="character" w:customStyle="1" w:styleId="WW8Num9z0">
    <w:name w:val="WW8Num9z0"/>
    <w:rsid w:val="00BC0650"/>
    <w:rPr>
      <w:rFonts w:ascii="Symbol" w:hAnsi="Symbol"/>
    </w:rPr>
  </w:style>
  <w:style w:type="character" w:customStyle="1" w:styleId="WW8Num9z1">
    <w:name w:val="WW8Num9z1"/>
    <w:rsid w:val="00BC0650"/>
    <w:rPr>
      <w:rFonts w:ascii="Courier New" w:hAnsi="Courier New"/>
    </w:rPr>
  </w:style>
  <w:style w:type="character" w:customStyle="1" w:styleId="WW8Num9z2">
    <w:name w:val="WW8Num9z2"/>
    <w:rsid w:val="00BC0650"/>
    <w:rPr>
      <w:rFonts w:ascii="Wingdings" w:hAnsi="Wingdings"/>
    </w:rPr>
  </w:style>
  <w:style w:type="character" w:customStyle="1" w:styleId="WW8Num10z1">
    <w:name w:val="WW8Num10z1"/>
    <w:rsid w:val="00BC0650"/>
    <w:rPr>
      <w:rFonts w:ascii="Courier New" w:hAnsi="Courier New"/>
    </w:rPr>
  </w:style>
  <w:style w:type="character" w:customStyle="1" w:styleId="WW8Num10z3">
    <w:name w:val="WW8Num10z3"/>
    <w:rsid w:val="00BC0650"/>
    <w:rPr>
      <w:rFonts w:ascii="Symbol" w:hAnsi="Symbol"/>
    </w:rPr>
  </w:style>
  <w:style w:type="character" w:customStyle="1" w:styleId="WW8Num11z1">
    <w:name w:val="WW8Num11z1"/>
    <w:rsid w:val="00BC0650"/>
    <w:rPr>
      <w:b w:val="0"/>
    </w:rPr>
  </w:style>
  <w:style w:type="character" w:customStyle="1" w:styleId="WW8Num12z1">
    <w:name w:val="WW8Num12z1"/>
    <w:rsid w:val="00BC0650"/>
    <w:rPr>
      <w:rFonts w:ascii="Courier New" w:hAnsi="Courier New"/>
    </w:rPr>
  </w:style>
  <w:style w:type="character" w:customStyle="1" w:styleId="WW8Num12z2">
    <w:name w:val="WW8Num12z2"/>
    <w:rsid w:val="00BC0650"/>
    <w:rPr>
      <w:rFonts w:ascii="Wingdings" w:hAnsi="Wingdings"/>
    </w:rPr>
  </w:style>
  <w:style w:type="character" w:customStyle="1" w:styleId="WW8Num13z1">
    <w:name w:val="WW8Num13z1"/>
    <w:rsid w:val="00BC0650"/>
    <w:rPr>
      <w:rFonts w:ascii="Courier New" w:hAnsi="Courier New"/>
    </w:rPr>
  </w:style>
  <w:style w:type="character" w:customStyle="1" w:styleId="WW8Num13z3">
    <w:name w:val="WW8Num13z3"/>
    <w:rsid w:val="00BC0650"/>
    <w:rPr>
      <w:rFonts w:ascii="Symbol" w:hAnsi="Symbol"/>
    </w:rPr>
  </w:style>
  <w:style w:type="character" w:customStyle="1" w:styleId="WW8Num16z0">
    <w:name w:val="WW8Num16z0"/>
    <w:rsid w:val="00BC0650"/>
    <w:rPr>
      <w:b w:val="0"/>
    </w:rPr>
  </w:style>
  <w:style w:type="character" w:customStyle="1" w:styleId="WW8Num18z0">
    <w:name w:val="WW8Num18z0"/>
    <w:rsid w:val="00BC0650"/>
    <w:rPr>
      <w:rFonts w:ascii="Wingdings" w:hAnsi="Wingdings"/>
    </w:rPr>
  </w:style>
  <w:style w:type="character" w:customStyle="1" w:styleId="WW8Num18z1">
    <w:name w:val="WW8Num18z1"/>
    <w:rsid w:val="00BC0650"/>
    <w:rPr>
      <w:rFonts w:ascii="Courier New" w:hAnsi="Courier New"/>
    </w:rPr>
  </w:style>
  <w:style w:type="character" w:customStyle="1" w:styleId="WW8Num18z3">
    <w:name w:val="WW8Num18z3"/>
    <w:rsid w:val="00BC0650"/>
    <w:rPr>
      <w:rFonts w:ascii="Symbol" w:hAnsi="Symbol"/>
    </w:rPr>
  </w:style>
  <w:style w:type="character" w:customStyle="1" w:styleId="WW8Num20z0">
    <w:name w:val="WW8Num20z0"/>
    <w:rsid w:val="00BC0650"/>
    <w:rPr>
      <w:rFonts w:ascii="Symbol" w:hAnsi="Symbol"/>
    </w:rPr>
  </w:style>
  <w:style w:type="character" w:customStyle="1" w:styleId="WW8Num20z1">
    <w:name w:val="WW8Num20z1"/>
    <w:rsid w:val="00BC0650"/>
    <w:rPr>
      <w:rFonts w:ascii="Courier New" w:hAnsi="Courier New" w:cs="Courier New"/>
    </w:rPr>
  </w:style>
  <w:style w:type="character" w:customStyle="1" w:styleId="WW8Num20z2">
    <w:name w:val="WW8Num20z2"/>
    <w:rsid w:val="00BC0650"/>
    <w:rPr>
      <w:rFonts w:ascii="Wingdings" w:hAnsi="Wingdings"/>
    </w:rPr>
  </w:style>
  <w:style w:type="character" w:customStyle="1" w:styleId="WW8Num23z0">
    <w:name w:val="WW8Num23z0"/>
    <w:rsid w:val="00BC0650"/>
    <w:rPr>
      <w:rFonts w:ascii="Wingdings" w:hAnsi="Wingdings"/>
      <w:color w:val="auto"/>
    </w:rPr>
  </w:style>
  <w:style w:type="character" w:customStyle="1" w:styleId="WW8Num23z1">
    <w:name w:val="WW8Num23z1"/>
    <w:rsid w:val="00BC0650"/>
    <w:rPr>
      <w:rFonts w:ascii="Courier New" w:hAnsi="Courier New" w:cs="Courier New"/>
    </w:rPr>
  </w:style>
  <w:style w:type="character" w:customStyle="1" w:styleId="WW8Num23z2">
    <w:name w:val="WW8Num23z2"/>
    <w:rsid w:val="00BC0650"/>
    <w:rPr>
      <w:rFonts w:ascii="Wingdings" w:hAnsi="Wingdings"/>
    </w:rPr>
  </w:style>
  <w:style w:type="character" w:customStyle="1" w:styleId="WW8Num23z3">
    <w:name w:val="WW8Num23z3"/>
    <w:rsid w:val="00BC0650"/>
    <w:rPr>
      <w:rFonts w:ascii="Symbol" w:hAnsi="Symbol"/>
    </w:rPr>
  </w:style>
  <w:style w:type="character" w:customStyle="1" w:styleId="WW8Num24z0">
    <w:name w:val="WW8Num24z0"/>
    <w:rsid w:val="00BC0650"/>
    <w:rPr>
      <w:rFonts w:ascii="Symbol" w:hAnsi="Symbol"/>
    </w:rPr>
  </w:style>
  <w:style w:type="character" w:customStyle="1" w:styleId="WW8Num25z0">
    <w:name w:val="WW8Num25z0"/>
    <w:rsid w:val="00BC0650"/>
    <w:rPr>
      <w:rFonts w:ascii="Symbol" w:hAnsi="Symbol"/>
    </w:rPr>
  </w:style>
  <w:style w:type="character" w:customStyle="1" w:styleId="WW8Num25z1">
    <w:name w:val="WW8Num25z1"/>
    <w:rsid w:val="00BC0650"/>
    <w:rPr>
      <w:rFonts w:ascii="Courier New" w:hAnsi="Courier New"/>
    </w:rPr>
  </w:style>
  <w:style w:type="character" w:customStyle="1" w:styleId="WW8Num25z2">
    <w:name w:val="WW8Num25z2"/>
    <w:rsid w:val="00BC0650"/>
    <w:rPr>
      <w:rFonts w:ascii="Wingdings" w:hAnsi="Wingdings"/>
    </w:rPr>
  </w:style>
  <w:style w:type="character" w:customStyle="1" w:styleId="WW8Num26z0">
    <w:name w:val="WW8Num26z0"/>
    <w:rsid w:val="00BC0650"/>
    <w:rPr>
      <w:rFonts w:ascii="Wingdings" w:hAnsi="Wingdings"/>
    </w:rPr>
  </w:style>
  <w:style w:type="character" w:customStyle="1" w:styleId="WW8Num26z1">
    <w:name w:val="WW8Num26z1"/>
    <w:rsid w:val="00BC0650"/>
    <w:rPr>
      <w:rFonts w:ascii="Courier New" w:hAnsi="Courier New"/>
    </w:rPr>
  </w:style>
  <w:style w:type="character" w:customStyle="1" w:styleId="WW8Num26z3">
    <w:name w:val="WW8Num26z3"/>
    <w:rsid w:val="00BC0650"/>
    <w:rPr>
      <w:rFonts w:ascii="Symbol" w:hAnsi="Symbol"/>
    </w:rPr>
  </w:style>
  <w:style w:type="character" w:customStyle="1" w:styleId="WW8Num27z0">
    <w:name w:val="WW8Num27z0"/>
    <w:rsid w:val="00BC0650"/>
    <w:rPr>
      <w:rFonts w:ascii="Times New Roman" w:hAnsi="Times New Roman"/>
    </w:rPr>
  </w:style>
  <w:style w:type="character" w:customStyle="1" w:styleId="WW8Num27z1">
    <w:name w:val="WW8Num27z1"/>
    <w:rsid w:val="00BC0650"/>
    <w:rPr>
      <w:rFonts w:ascii="Courier New" w:hAnsi="Courier New"/>
    </w:rPr>
  </w:style>
  <w:style w:type="character" w:customStyle="1" w:styleId="WW8Num27z2">
    <w:name w:val="WW8Num27z2"/>
    <w:rsid w:val="00BC0650"/>
    <w:rPr>
      <w:rFonts w:ascii="Wingdings" w:hAnsi="Wingdings"/>
    </w:rPr>
  </w:style>
  <w:style w:type="character" w:customStyle="1" w:styleId="WW8Num27z3">
    <w:name w:val="WW8Num27z3"/>
    <w:rsid w:val="00BC0650"/>
    <w:rPr>
      <w:rFonts w:ascii="Symbol" w:hAnsi="Symbol"/>
    </w:rPr>
  </w:style>
  <w:style w:type="character" w:customStyle="1" w:styleId="WW8Num28z0">
    <w:name w:val="WW8Num28z0"/>
    <w:rsid w:val="00BC0650"/>
    <w:rPr>
      <w:rFonts w:ascii="Symbol" w:hAnsi="Symbol"/>
    </w:rPr>
  </w:style>
  <w:style w:type="character" w:customStyle="1" w:styleId="WW8Num28z1">
    <w:name w:val="WW8Num28z1"/>
    <w:rsid w:val="00BC0650"/>
    <w:rPr>
      <w:rFonts w:ascii="Courier New" w:hAnsi="Courier New" w:cs="Courier New"/>
    </w:rPr>
  </w:style>
  <w:style w:type="character" w:customStyle="1" w:styleId="WW8Num28z2">
    <w:name w:val="WW8Num28z2"/>
    <w:rsid w:val="00BC0650"/>
    <w:rPr>
      <w:rFonts w:ascii="Wingdings" w:hAnsi="Wingdings"/>
    </w:rPr>
  </w:style>
  <w:style w:type="character" w:customStyle="1" w:styleId="WW8Num29z0">
    <w:name w:val="WW8Num29z0"/>
    <w:rsid w:val="00BC0650"/>
    <w:rPr>
      <w:rFonts w:ascii="Wingdings" w:hAnsi="Wingdings"/>
      <w:color w:val="auto"/>
    </w:rPr>
  </w:style>
  <w:style w:type="character" w:customStyle="1" w:styleId="WW8Num29z1">
    <w:name w:val="WW8Num29z1"/>
    <w:rsid w:val="00BC0650"/>
    <w:rPr>
      <w:rFonts w:ascii="Courier New" w:hAnsi="Courier New"/>
    </w:rPr>
  </w:style>
  <w:style w:type="character" w:customStyle="1" w:styleId="WW8Num29z2">
    <w:name w:val="WW8Num29z2"/>
    <w:rsid w:val="00BC0650"/>
    <w:rPr>
      <w:rFonts w:ascii="Wingdings" w:hAnsi="Wingdings"/>
    </w:rPr>
  </w:style>
  <w:style w:type="character" w:customStyle="1" w:styleId="WW8Num29z3">
    <w:name w:val="WW8Num29z3"/>
    <w:rsid w:val="00BC0650"/>
    <w:rPr>
      <w:rFonts w:ascii="Symbol" w:hAnsi="Symbol"/>
    </w:rPr>
  </w:style>
  <w:style w:type="character" w:customStyle="1" w:styleId="WW8Num30z0">
    <w:name w:val="WW8Num30z0"/>
    <w:rsid w:val="00BC0650"/>
    <w:rPr>
      <w:rFonts w:ascii="Wingdings" w:hAnsi="Wingdings"/>
    </w:rPr>
  </w:style>
  <w:style w:type="character" w:customStyle="1" w:styleId="WW8Num31z0">
    <w:name w:val="WW8Num31z0"/>
    <w:rsid w:val="00BC0650"/>
    <w:rPr>
      <w:rFonts w:ascii="Wingdings" w:hAnsi="Wingdings"/>
      <w:b w:val="0"/>
      <w:i w:val="0"/>
      <w:color w:val="auto"/>
      <w:sz w:val="22"/>
    </w:rPr>
  </w:style>
  <w:style w:type="character" w:customStyle="1" w:styleId="WW8Num31z1">
    <w:name w:val="WW8Num31z1"/>
    <w:rsid w:val="00BC0650"/>
    <w:rPr>
      <w:rFonts w:ascii="Courier New" w:hAnsi="Courier New"/>
    </w:rPr>
  </w:style>
  <w:style w:type="character" w:customStyle="1" w:styleId="WW8Num31z2">
    <w:name w:val="WW8Num31z2"/>
    <w:rsid w:val="00BC0650"/>
    <w:rPr>
      <w:rFonts w:ascii="Wingdings" w:hAnsi="Wingdings"/>
    </w:rPr>
  </w:style>
  <w:style w:type="character" w:customStyle="1" w:styleId="WW8Num31z3">
    <w:name w:val="WW8Num31z3"/>
    <w:rsid w:val="00BC0650"/>
    <w:rPr>
      <w:rFonts w:ascii="Symbol" w:hAnsi="Symbol"/>
    </w:rPr>
  </w:style>
  <w:style w:type="character" w:customStyle="1" w:styleId="WW8Num32z0">
    <w:name w:val="WW8Num32z0"/>
    <w:rsid w:val="00BC0650"/>
    <w:rPr>
      <w:rFonts w:ascii="Wingdings" w:hAnsi="Wingdings"/>
      <w:color w:val="auto"/>
    </w:rPr>
  </w:style>
  <w:style w:type="character" w:customStyle="1" w:styleId="WW8Num32z1">
    <w:name w:val="WW8Num32z1"/>
    <w:rsid w:val="00BC0650"/>
    <w:rPr>
      <w:rFonts w:ascii="Courier New" w:hAnsi="Courier New"/>
    </w:rPr>
  </w:style>
  <w:style w:type="character" w:customStyle="1" w:styleId="WW8Num32z2">
    <w:name w:val="WW8Num32z2"/>
    <w:rsid w:val="00BC0650"/>
    <w:rPr>
      <w:rFonts w:ascii="Wingdings" w:hAnsi="Wingdings"/>
    </w:rPr>
  </w:style>
  <w:style w:type="character" w:customStyle="1" w:styleId="WW8Num32z3">
    <w:name w:val="WW8Num32z3"/>
    <w:rsid w:val="00BC0650"/>
    <w:rPr>
      <w:rFonts w:ascii="Symbol" w:hAnsi="Symbol"/>
    </w:rPr>
  </w:style>
  <w:style w:type="character" w:customStyle="1" w:styleId="WW8Num33z0">
    <w:name w:val="WW8Num33z0"/>
    <w:rsid w:val="00BC0650"/>
    <w:rPr>
      <w:rFonts w:ascii="Wingdings" w:hAnsi="Wingdings"/>
    </w:rPr>
  </w:style>
  <w:style w:type="character" w:customStyle="1" w:styleId="WW8Num35z0">
    <w:name w:val="WW8Num35z0"/>
    <w:rsid w:val="00BC0650"/>
    <w:rPr>
      <w:rFonts w:ascii="Symbol" w:hAnsi="Symbol"/>
    </w:rPr>
  </w:style>
  <w:style w:type="character" w:customStyle="1" w:styleId="WW8Num36z0">
    <w:name w:val="WW8Num36z0"/>
    <w:rsid w:val="00BC0650"/>
    <w:rPr>
      <w:rFonts w:ascii="Arial" w:hAnsi="Arial"/>
      <w:sz w:val="24"/>
    </w:rPr>
  </w:style>
  <w:style w:type="character" w:customStyle="1" w:styleId="Fuentedeprrafopredeter1">
    <w:name w:val="Fuente de párrafo predeter.1"/>
    <w:rsid w:val="00BC0650"/>
  </w:style>
  <w:style w:type="character" w:customStyle="1" w:styleId="Smbolodenotaalpie">
    <w:name w:val="Símbolo de nota al pie"/>
    <w:rsid w:val="00BC0650"/>
    <w:rPr>
      <w:vertAlign w:val="superscript"/>
    </w:rPr>
  </w:style>
  <w:style w:type="character" w:styleId="Hipervnculovisitado">
    <w:name w:val="FollowedHyperlink"/>
    <w:rsid w:val="00BC0650"/>
    <w:rPr>
      <w:color w:val="800080"/>
      <w:u w:val="single"/>
    </w:rPr>
  </w:style>
  <w:style w:type="character" w:customStyle="1" w:styleId="estilo91">
    <w:name w:val="estilo91"/>
    <w:rsid w:val="00BC0650"/>
    <w:rPr>
      <w:color w:val="000000"/>
    </w:rPr>
  </w:style>
  <w:style w:type="paragraph" w:customStyle="1" w:styleId="Encabezado2">
    <w:name w:val="Encabezado2"/>
    <w:basedOn w:val="Normal"/>
    <w:next w:val="Textoindependiente"/>
    <w:rsid w:val="00BC0650"/>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BC0650"/>
    <w:pPr>
      <w:suppressAutoHyphens/>
      <w:jc w:val="left"/>
    </w:pPr>
    <w:rPr>
      <w:rFonts w:ascii="Arial Narrow" w:hAnsi="Arial Narrow" w:cs="Tahoma"/>
      <w:lang w:val="es-ES" w:eastAsia="ar-SA"/>
    </w:rPr>
  </w:style>
  <w:style w:type="paragraph" w:customStyle="1" w:styleId="Etiqueta">
    <w:name w:val="Etiqueta"/>
    <w:basedOn w:val="Normal"/>
    <w:rsid w:val="00BC0650"/>
    <w:pPr>
      <w:suppressLineNumbers/>
      <w:suppressAutoHyphens/>
      <w:spacing w:before="120" w:after="120"/>
    </w:pPr>
    <w:rPr>
      <w:rFonts w:ascii="Tahoma" w:hAnsi="Tahoma" w:cs="Tahoma"/>
      <w:i/>
      <w:iCs/>
      <w:sz w:val="24"/>
      <w:szCs w:val="24"/>
      <w:lang w:val="es-ES" w:eastAsia="ar-SA"/>
    </w:rPr>
  </w:style>
  <w:style w:type="paragraph" w:customStyle="1" w:styleId="ndice">
    <w:name w:val="Índice"/>
    <w:basedOn w:val="Normal"/>
    <w:rsid w:val="00BC0650"/>
    <w:pPr>
      <w:suppressLineNumbers/>
      <w:suppressAutoHyphens/>
    </w:pPr>
    <w:rPr>
      <w:rFonts w:ascii="Tahoma" w:hAnsi="Tahoma" w:cs="Tahoma"/>
      <w:sz w:val="22"/>
      <w:lang w:val="es-ES" w:eastAsia="ar-SA"/>
    </w:rPr>
  </w:style>
  <w:style w:type="paragraph" w:customStyle="1" w:styleId="Encabezado1">
    <w:name w:val="Encabezado1"/>
    <w:basedOn w:val="Normal"/>
    <w:next w:val="Textoindependiente"/>
    <w:rsid w:val="00BC0650"/>
    <w:pPr>
      <w:keepNext/>
      <w:suppressAutoHyphens/>
      <w:spacing w:before="240" w:after="120"/>
    </w:pPr>
    <w:rPr>
      <w:rFonts w:ascii="Arial" w:eastAsia="Arial Unicode MS" w:hAnsi="Arial" w:cs="Tahoma"/>
      <w:sz w:val="28"/>
      <w:szCs w:val="28"/>
      <w:lang w:val="es-ES" w:eastAsia="ar-SA"/>
    </w:rPr>
  </w:style>
  <w:style w:type="paragraph" w:customStyle="1" w:styleId="Textoindependiente21">
    <w:name w:val="Texto independiente 21"/>
    <w:basedOn w:val="Normal"/>
    <w:rsid w:val="00BC0650"/>
    <w:pPr>
      <w:suppressAutoHyphens/>
      <w:jc w:val="both"/>
    </w:pPr>
    <w:rPr>
      <w:rFonts w:ascii="Arial Narrow" w:hAnsi="Arial Narrow"/>
      <w:sz w:val="28"/>
      <w:lang w:val="es-ES" w:eastAsia="ar-SA"/>
    </w:rPr>
  </w:style>
  <w:style w:type="paragraph" w:customStyle="1" w:styleId="H4">
    <w:name w:val="H4"/>
    <w:basedOn w:val="Normal"/>
    <w:next w:val="Normal"/>
    <w:rsid w:val="00BC0650"/>
    <w:pPr>
      <w:keepNext/>
      <w:suppressAutoHyphens/>
      <w:spacing w:before="100" w:after="100"/>
    </w:pPr>
    <w:rPr>
      <w:b/>
      <w:sz w:val="24"/>
      <w:lang w:val="es-ES" w:eastAsia="ar-SA"/>
    </w:rPr>
  </w:style>
  <w:style w:type="paragraph" w:customStyle="1" w:styleId="Contenidodelmarco">
    <w:name w:val="Contenido del marco"/>
    <w:basedOn w:val="Textoindependiente"/>
    <w:rsid w:val="00BC0650"/>
    <w:pPr>
      <w:suppressAutoHyphens/>
      <w:jc w:val="left"/>
    </w:pPr>
    <w:rPr>
      <w:rFonts w:ascii="Arial Narrow" w:hAnsi="Arial Narrow"/>
      <w:lang w:val="es-ES" w:eastAsia="ar-SA"/>
    </w:rPr>
  </w:style>
  <w:style w:type="paragraph" w:customStyle="1" w:styleId="Contenidodelatabla">
    <w:name w:val="Contenido de la tabla"/>
    <w:basedOn w:val="Normal"/>
    <w:rsid w:val="00BC0650"/>
    <w:pPr>
      <w:numPr>
        <w:numId w:val="1"/>
      </w:numPr>
      <w:suppressAutoHyphens/>
      <w:autoSpaceDE w:val="0"/>
      <w:spacing w:line="276" w:lineRule="auto"/>
      <w:ind w:left="66" w:hanging="284"/>
      <w:jc w:val="both"/>
    </w:pPr>
    <w:rPr>
      <w:rFonts w:ascii="Arial" w:hAnsi="Arial" w:cs="Arial"/>
      <w:sz w:val="22"/>
      <w:lang w:val="es-ES" w:eastAsia="ar-SA"/>
    </w:rPr>
  </w:style>
  <w:style w:type="paragraph" w:customStyle="1" w:styleId="Encabezadodelatabla">
    <w:name w:val="Encabezado de la tabla"/>
    <w:basedOn w:val="Contenidodelatabla"/>
    <w:rsid w:val="00BC0650"/>
    <w:pPr>
      <w:jc w:val="center"/>
    </w:pPr>
    <w:rPr>
      <w:b/>
      <w:bCs/>
    </w:rPr>
  </w:style>
  <w:style w:type="character" w:styleId="Refdenotaalpie">
    <w:name w:val="footnote reference"/>
    <w:rsid w:val="00BC0650"/>
    <w:rPr>
      <w:vertAlign w:val="superscript"/>
    </w:rPr>
  </w:style>
  <w:style w:type="character" w:customStyle="1" w:styleId="TextodegloboCar">
    <w:name w:val="Texto de globo Car"/>
    <w:basedOn w:val="Fuentedeprrafopredeter"/>
    <w:link w:val="Textodeglobo"/>
    <w:rsid w:val="00BC0650"/>
    <w:rPr>
      <w:rFonts w:ascii="Tahoma" w:hAnsi="Tahoma" w:cs="Tahoma"/>
      <w:sz w:val="16"/>
      <w:szCs w:val="16"/>
      <w:lang w:val="es-EC"/>
    </w:rPr>
  </w:style>
  <w:style w:type="paragraph" w:customStyle="1" w:styleId="Default">
    <w:name w:val="Default"/>
    <w:rsid w:val="00BC0650"/>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9"/>
    <w:rsid w:val="00BC0650"/>
    <w:rPr>
      <w:rFonts w:ascii="Arial" w:hAnsi="Arial"/>
      <w:b/>
      <w:i/>
      <w:sz w:val="24"/>
      <w:u w:val="single"/>
      <w:lang w:val="es-MX"/>
    </w:rPr>
  </w:style>
  <w:style w:type="character" w:customStyle="1" w:styleId="Sangra2detindependienteCar">
    <w:name w:val="Sangría 2 de t. independiente Car"/>
    <w:basedOn w:val="Fuentedeprrafopredeter"/>
    <w:link w:val="Sangra2detindependiente"/>
    <w:rsid w:val="00BC0650"/>
    <w:rPr>
      <w:sz w:val="24"/>
    </w:rPr>
  </w:style>
  <w:style w:type="paragraph" w:customStyle="1" w:styleId="Prrafodelista1">
    <w:name w:val="Párrafo de lista1"/>
    <w:basedOn w:val="Normal"/>
    <w:uiPriority w:val="34"/>
    <w:qFormat/>
    <w:rsid w:val="00BC0650"/>
    <w:pPr>
      <w:ind w:left="708"/>
    </w:pPr>
    <w:rPr>
      <w:rFonts w:ascii="Tahoma" w:hAnsi="Tahoma"/>
      <w:sz w:val="22"/>
      <w:lang w:val="es-ES"/>
    </w:rPr>
  </w:style>
  <w:style w:type="character" w:customStyle="1" w:styleId="Textoindependiente2Car">
    <w:name w:val="Texto independiente 2 Car"/>
    <w:basedOn w:val="Fuentedeprrafopredeter"/>
    <w:link w:val="Textoindependiente2"/>
    <w:uiPriority w:val="99"/>
    <w:rsid w:val="00BC0650"/>
    <w:rPr>
      <w:rFonts w:ascii="Arial" w:hAnsi="Arial"/>
      <w:color w:val="FF0000"/>
      <w:sz w:val="24"/>
      <w:lang w:val="es-MX"/>
    </w:rPr>
  </w:style>
  <w:style w:type="paragraph" w:customStyle="1" w:styleId="Sangradetindependiente">
    <w:name w:val="Sangría de t. independiente"/>
    <w:basedOn w:val="Normal"/>
    <w:rsid w:val="00BC0650"/>
    <w:pPr>
      <w:tabs>
        <w:tab w:val="left" w:pos="360"/>
      </w:tabs>
      <w:overflowPunct w:val="0"/>
      <w:autoSpaceDE w:val="0"/>
      <w:autoSpaceDN w:val="0"/>
      <w:adjustRightInd w:val="0"/>
      <w:ind w:left="360"/>
      <w:textAlignment w:val="baseline"/>
    </w:pPr>
    <w:rPr>
      <w:rFonts w:ascii="Arial" w:hAnsi="Arial"/>
      <w:color w:val="000000"/>
      <w:sz w:val="24"/>
      <w:lang w:val="en-US" w:eastAsia="es-EC"/>
    </w:rPr>
  </w:style>
  <w:style w:type="table" w:styleId="Tablaconcuadrcula">
    <w:name w:val="Table Grid"/>
    <w:basedOn w:val="Tablanormal"/>
    <w:uiPriority w:val="59"/>
    <w:rsid w:val="00BC0650"/>
    <w:rPr>
      <w:lang w:val="es-ES_tradnl" w:eastAsia="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Estilo1">
    <w:name w:val="Estilo1"/>
    <w:uiPriority w:val="99"/>
    <w:rsid w:val="0052597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81664">
      <w:bodyDiv w:val="1"/>
      <w:marLeft w:val="0"/>
      <w:marRight w:val="0"/>
      <w:marTop w:val="0"/>
      <w:marBottom w:val="0"/>
      <w:divBdr>
        <w:top w:val="none" w:sz="0" w:space="0" w:color="auto"/>
        <w:left w:val="none" w:sz="0" w:space="0" w:color="auto"/>
        <w:bottom w:val="none" w:sz="0" w:space="0" w:color="auto"/>
        <w:right w:val="none" w:sz="0" w:space="0" w:color="auto"/>
      </w:divBdr>
    </w:div>
    <w:div w:id="357587051">
      <w:bodyDiv w:val="1"/>
      <w:marLeft w:val="0"/>
      <w:marRight w:val="0"/>
      <w:marTop w:val="0"/>
      <w:marBottom w:val="0"/>
      <w:divBdr>
        <w:top w:val="none" w:sz="0" w:space="0" w:color="auto"/>
        <w:left w:val="none" w:sz="0" w:space="0" w:color="auto"/>
        <w:bottom w:val="none" w:sz="0" w:space="0" w:color="auto"/>
        <w:right w:val="none" w:sz="0" w:space="0" w:color="auto"/>
      </w:divBdr>
    </w:div>
    <w:div w:id="820316861">
      <w:bodyDiv w:val="1"/>
      <w:marLeft w:val="0"/>
      <w:marRight w:val="0"/>
      <w:marTop w:val="0"/>
      <w:marBottom w:val="0"/>
      <w:divBdr>
        <w:top w:val="none" w:sz="0" w:space="0" w:color="auto"/>
        <w:left w:val="none" w:sz="0" w:space="0" w:color="auto"/>
        <w:bottom w:val="none" w:sz="0" w:space="0" w:color="auto"/>
        <w:right w:val="none" w:sz="0" w:space="0" w:color="auto"/>
      </w:divBdr>
    </w:div>
    <w:div w:id="183660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RILEX\PLANTILLA%20TRILEX.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84BCD-EAD4-4BFD-BBA6-C74EF08F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TRILEX</Template>
  <TotalTime>22</TotalTime>
  <Pages>8</Pages>
  <Words>3788</Words>
  <Characters>20837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Propósito</vt:lpstr>
    </vt:vector>
  </TitlesOfParts>
  <Company>Grupo Investamar</Company>
  <LinksUpToDate>false</LinksUpToDate>
  <CharactersWithSpaces>24576</CharactersWithSpaces>
  <SharedDoc>false</SharedDoc>
  <HLinks>
    <vt:vector size="48" baseType="variant">
      <vt:variant>
        <vt:i4>1703999</vt:i4>
      </vt:variant>
      <vt:variant>
        <vt:i4>44</vt:i4>
      </vt:variant>
      <vt:variant>
        <vt:i4>0</vt:i4>
      </vt:variant>
      <vt:variant>
        <vt:i4>5</vt:i4>
      </vt:variant>
      <vt:variant>
        <vt:lpwstr/>
      </vt:variant>
      <vt:variant>
        <vt:lpwstr>_Toc335384193</vt:lpwstr>
      </vt:variant>
      <vt:variant>
        <vt:i4>1703999</vt:i4>
      </vt:variant>
      <vt:variant>
        <vt:i4>38</vt:i4>
      </vt:variant>
      <vt:variant>
        <vt:i4>0</vt:i4>
      </vt:variant>
      <vt:variant>
        <vt:i4>5</vt:i4>
      </vt:variant>
      <vt:variant>
        <vt:lpwstr/>
      </vt:variant>
      <vt:variant>
        <vt:lpwstr>_Toc335384192</vt:lpwstr>
      </vt:variant>
      <vt:variant>
        <vt:i4>1703999</vt:i4>
      </vt:variant>
      <vt:variant>
        <vt:i4>32</vt:i4>
      </vt:variant>
      <vt:variant>
        <vt:i4>0</vt:i4>
      </vt:variant>
      <vt:variant>
        <vt:i4>5</vt:i4>
      </vt:variant>
      <vt:variant>
        <vt:lpwstr/>
      </vt:variant>
      <vt:variant>
        <vt:lpwstr>_Toc335384191</vt:lpwstr>
      </vt:variant>
      <vt:variant>
        <vt:i4>1703999</vt:i4>
      </vt:variant>
      <vt:variant>
        <vt:i4>26</vt:i4>
      </vt:variant>
      <vt:variant>
        <vt:i4>0</vt:i4>
      </vt:variant>
      <vt:variant>
        <vt:i4>5</vt:i4>
      </vt:variant>
      <vt:variant>
        <vt:lpwstr/>
      </vt:variant>
      <vt:variant>
        <vt:lpwstr>_Toc335384190</vt:lpwstr>
      </vt:variant>
      <vt:variant>
        <vt:i4>1769535</vt:i4>
      </vt:variant>
      <vt:variant>
        <vt:i4>20</vt:i4>
      </vt:variant>
      <vt:variant>
        <vt:i4>0</vt:i4>
      </vt:variant>
      <vt:variant>
        <vt:i4>5</vt:i4>
      </vt:variant>
      <vt:variant>
        <vt:lpwstr/>
      </vt:variant>
      <vt:variant>
        <vt:lpwstr>_Toc335384189</vt:lpwstr>
      </vt:variant>
      <vt:variant>
        <vt:i4>1769535</vt:i4>
      </vt:variant>
      <vt:variant>
        <vt:i4>14</vt:i4>
      </vt:variant>
      <vt:variant>
        <vt:i4>0</vt:i4>
      </vt:variant>
      <vt:variant>
        <vt:i4>5</vt:i4>
      </vt:variant>
      <vt:variant>
        <vt:lpwstr/>
      </vt:variant>
      <vt:variant>
        <vt:lpwstr>_Toc335384188</vt:lpwstr>
      </vt:variant>
      <vt:variant>
        <vt:i4>1769535</vt:i4>
      </vt:variant>
      <vt:variant>
        <vt:i4>8</vt:i4>
      </vt:variant>
      <vt:variant>
        <vt:i4>0</vt:i4>
      </vt:variant>
      <vt:variant>
        <vt:i4>5</vt:i4>
      </vt:variant>
      <vt:variant>
        <vt:lpwstr/>
      </vt:variant>
      <vt:variant>
        <vt:lpwstr>_Toc335384187</vt:lpwstr>
      </vt:variant>
      <vt:variant>
        <vt:i4>1769535</vt:i4>
      </vt:variant>
      <vt:variant>
        <vt:i4>2</vt:i4>
      </vt:variant>
      <vt:variant>
        <vt:i4>0</vt:i4>
      </vt:variant>
      <vt:variant>
        <vt:i4>5</vt:i4>
      </vt:variant>
      <vt:variant>
        <vt:lpwstr/>
      </vt:variant>
      <vt:variant>
        <vt:lpwstr>_Toc335384186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Propósito</dc:title>
  <dc:creator>FAMILY</dc:creator>
  <cp:lastModifiedBy>Perez, Steeven</cp:lastModifiedBy>
  <cp:revision>8</cp:revision>
  <cp:lastPrinted>2016-04-22T17:04:00Z</cp:lastPrinted>
  <dcterms:created xsi:type="dcterms:W3CDTF">2016-09-29T20:40:00Z</dcterms:created>
  <dcterms:modified xsi:type="dcterms:W3CDTF">2020-08-06T17:57:00Z</dcterms:modified>
</cp:coreProperties>
</file>