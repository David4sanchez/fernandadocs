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E30B" w14:textId="77777777" w:rsidR="000064ED" w:rsidRPr="009659FA" w:rsidRDefault="004F75D3" w:rsidP="002E1589">
      <w:pPr>
        <w:pStyle w:val="Ttulo1"/>
        <w:suppressAutoHyphens/>
        <w:ind w:right="-256"/>
        <w:rPr>
          <w:rFonts w:asciiTheme="minorHAnsi" w:hAnsiTheme="minorHAnsi" w:cstheme="minorHAnsi"/>
          <w:b w:val="0"/>
          <w:i w:val="0"/>
          <w:szCs w:val="24"/>
          <w:u w:val="none"/>
          <w:lang w:val="es-ES_tradnl"/>
        </w:rPr>
      </w:pPr>
      <w:r w:rsidRPr="009659FA">
        <w:rPr>
          <w:rFonts w:asciiTheme="minorHAnsi" w:hAnsiTheme="minorHAnsi" w:cstheme="minorHAnsi"/>
          <w:i w:val="0"/>
          <w:color w:val="000000"/>
          <w:szCs w:val="24"/>
          <w:u w:val="none"/>
        </w:rPr>
        <w:t>Propósito</w:t>
      </w:r>
    </w:p>
    <w:p w14:paraId="12F5030D" w14:textId="2F1B1785" w:rsidR="004F75D3" w:rsidRPr="007D1DBA" w:rsidRDefault="004F75D3" w:rsidP="002E1589">
      <w:pPr>
        <w:ind w:right="-256"/>
        <w:jc w:val="both"/>
        <w:rPr>
          <w:rFonts w:asciiTheme="minorHAnsi" w:hAnsiTheme="minorHAnsi" w:cstheme="minorHAnsi"/>
          <w:bCs/>
          <w:sz w:val="24"/>
          <w:szCs w:val="24"/>
        </w:rPr>
      </w:pPr>
      <w:r w:rsidRPr="009659FA">
        <w:rPr>
          <w:rFonts w:asciiTheme="minorHAnsi" w:hAnsiTheme="minorHAnsi" w:cstheme="minorHAnsi"/>
          <w:sz w:val="24"/>
          <w:szCs w:val="24"/>
        </w:rPr>
        <w:t xml:space="preserve">Identificar situaciones de peligro en </w:t>
      </w:r>
      <w:ins w:id="0" w:author="Perez, Steeven" w:date="2020-08-06T11:39:00Z">
        <w:r w:rsidR="00370EBD">
          <w:rPr>
            <w:rFonts w:asciiTheme="minorHAnsi" w:hAnsiTheme="minorHAnsi" w:cstheme="minorHAnsi"/>
            <w:sz w:val="24"/>
            <w:szCs w:val="24"/>
          </w:rPr>
          <w:t>TC Transcontinental</w:t>
        </w:r>
      </w:ins>
      <w:del w:id="1" w:author="Perez, Steeven" w:date="2020-08-06T11:39:00Z">
        <w:r w:rsidR="006514F3" w:rsidRPr="009659FA" w:rsidDel="00370EBD">
          <w:rPr>
            <w:rFonts w:asciiTheme="minorHAnsi" w:hAnsiTheme="minorHAnsi" w:cstheme="minorHAnsi"/>
            <w:sz w:val="24"/>
            <w:szCs w:val="24"/>
          </w:rPr>
          <w:delText>el Grupo Berlín</w:delText>
        </w:r>
      </w:del>
      <w:r w:rsidR="000064ED" w:rsidRPr="009659FA">
        <w:rPr>
          <w:rFonts w:asciiTheme="minorHAnsi" w:hAnsiTheme="minorHAnsi" w:cstheme="minorHAnsi"/>
          <w:sz w:val="24"/>
          <w:szCs w:val="24"/>
        </w:rPr>
        <w:t>,</w:t>
      </w:r>
      <w:del w:id="2" w:author="Ligia Freire" w:date="2017-03-22T15:49:00Z">
        <w:r w:rsidR="000064ED" w:rsidRPr="009659FA" w:rsidDel="0008771F">
          <w:rPr>
            <w:rFonts w:asciiTheme="minorHAnsi" w:hAnsiTheme="minorHAnsi" w:cstheme="minorHAnsi"/>
            <w:sz w:val="24"/>
            <w:szCs w:val="24"/>
          </w:rPr>
          <w:delText xml:space="preserve">  </w:delText>
        </w:r>
      </w:del>
      <w:ins w:id="3" w:author="Ligia Freire" w:date="2017-03-22T15:49:00Z">
        <w:r w:rsidR="0008771F">
          <w:rPr>
            <w:rFonts w:asciiTheme="minorHAnsi" w:hAnsiTheme="minorHAnsi" w:cstheme="minorHAnsi"/>
            <w:sz w:val="24"/>
            <w:szCs w:val="24"/>
          </w:rPr>
          <w:t xml:space="preserve"> </w:t>
        </w:r>
      </w:ins>
      <w:r w:rsidRPr="009659FA">
        <w:rPr>
          <w:rFonts w:asciiTheme="minorHAnsi" w:hAnsiTheme="minorHAnsi" w:cstheme="minorHAnsi"/>
          <w:sz w:val="24"/>
          <w:szCs w:val="24"/>
        </w:rPr>
        <w:t xml:space="preserve">con el fin de adoptar </w:t>
      </w:r>
      <w:r w:rsidRPr="009659FA">
        <w:rPr>
          <w:rFonts w:asciiTheme="minorHAnsi" w:hAnsiTheme="minorHAnsi" w:cstheme="minorHAnsi"/>
          <w:bCs/>
          <w:sz w:val="24"/>
          <w:szCs w:val="24"/>
        </w:rPr>
        <w:t xml:space="preserve">acciones </w:t>
      </w:r>
      <w:r w:rsidR="00597D5A" w:rsidRPr="009659FA">
        <w:rPr>
          <w:rFonts w:asciiTheme="minorHAnsi" w:hAnsiTheme="minorHAnsi" w:cstheme="minorHAnsi"/>
          <w:bCs/>
          <w:sz w:val="24"/>
          <w:szCs w:val="24"/>
        </w:rPr>
        <w:t xml:space="preserve">correctivas y/o </w:t>
      </w:r>
      <w:r w:rsidRPr="009659FA">
        <w:rPr>
          <w:rFonts w:asciiTheme="minorHAnsi" w:hAnsiTheme="minorHAnsi" w:cstheme="minorHAnsi"/>
          <w:bCs/>
          <w:sz w:val="24"/>
          <w:szCs w:val="24"/>
        </w:rPr>
        <w:t xml:space="preserve">preventivas </w:t>
      </w:r>
      <w:r w:rsidR="00EE44F2" w:rsidRPr="009659FA">
        <w:rPr>
          <w:rFonts w:asciiTheme="minorHAnsi" w:hAnsiTheme="minorHAnsi" w:cstheme="minorHAnsi"/>
          <w:bCs/>
          <w:sz w:val="24"/>
          <w:szCs w:val="24"/>
        </w:rPr>
        <w:t>que lleven a la eliminaci</w:t>
      </w:r>
      <w:r w:rsidR="00944D2E" w:rsidRPr="009659FA">
        <w:rPr>
          <w:rFonts w:asciiTheme="minorHAnsi" w:hAnsiTheme="minorHAnsi" w:cstheme="minorHAnsi"/>
          <w:bCs/>
          <w:sz w:val="24"/>
          <w:szCs w:val="24"/>
        </w:rPr>
        <w:t>ón o disminución de los riesgos.</w:t>
      </w:r>
    </w:p>
    <w:p w14:paraId="5C82CC55" w14:textId="77777777" w:rsidR="008B048B" w:rsidRPr="009659FA" w:rsidRDefault="008B048B" w:rsidP="002E1589">
      <w:pPr>
        <w:tabs>
          <w:tab w:val="left" w:pos="-1440"/>
          <w:tab w:val="left" w:pos="-720"/>
        </w:tabs>
        <w:ind w:right="-256"/>
        <w:jc w:val="both"/>
        <w:rPr>
          <w:rFonts w:asciiTheme="minorHAnsi" w:hAnsiTheme="minorHAnsi"/>
          <w:sz w:val="24"/>
          <w:szCs w:val="24"/>
        </w:rPr>
      </w:pPr>
    </w:p>
    <w:p w14:paraId="20E5C514" w14:textId="77777777" w:rsidR="000064ED" w:rsidRPr="009659FA" w:rsidRDefault="00EE44F2"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left="576" w:right="-256" w:hanging="576"/>
        <w:jc w:val="both"/>
        <w:rPr>
          <w:rFonts w:asciiTheme="minorHAnsi" w:hAnsiTheme="minorHAnsi" w:cstheme="minorHAnsi"/>
          <w:b/>
          <w:sz w:val="24"/>
          <w:szCs w:val="24"/>
          <w:lang w:val="es-ES_tradnl"/>
        </w:rPr>
      </w:pPr>
      <w:r w:rsidRPr="009659FA">
        <w:rPr>
          <w:rFonts w:asciiTheme="minorHAnsi" w:hAnsiTheme="minorHAnsi" w:cstheme="minorHAnsi"/>
          <w:b/>
          <w:sz w:val="24"/>
          <w:szCs w:val="24"/>
          <w:lang w:val="es-ES_tradnl"/>
        </w:rPr>
        <w:t>Alcance</w:t>
      </w:r>
    </w:p>
    <w:p w14:paraId="29C64ED5" w14:textId="6A8263EB" w:rsidR="000064ED" w:rsidRPr="009659FA" w:rsidRDefault="006D0409" w:rsidP="002E1589">
      <w:pPr>
        <w:tabs>
          <w:tab w:val="left" w:pos="0"/>
        </w:tabs>
        <w:ind w:right="-256"/>
        <w:jc w:val="both"/>
        <w:rPr>
          <w:rFonts w:asciiTheme="minorHAnsi" w:hAnsiTheme="minorHAnsi" w:cstheme="minorHAnsi"/>
          <w:sz w:val="24"/>
          <w:szCs w:val="24"/>
        </w:rPr>
      </w:pPr>
      <w:r w:rsidRPr="009659FA">
        <w:rPr>
          <w:rFonts w:asciiTheme="minorHAnsi" w:hAnsiTheme="minorHAnsi" w:cstheme="minorHAnsi"/>
          <w:sz w:val="24"/>
          <w:szCs w:val="24"/>
        </w:rPr>
        <w:t xml:space="preserve">Este procedimiento </w:t>
      </w:r>
      <w:r w:rsidR="000064ED" w:rsidRPr="009659FA">
        <w:rPr>
          <w:rFonts w:asciiTheme="minorHAnsi" w:hAnsiTheme="minorHAnsi" w:cstheme="minorHAnsi"/>
          <w:sz w:val="24"/>
          <w:szCs w:val="24"/>
        </w:rPr>
        <w:t xml:space="preserve">aplica </w:t>
      </w:r>
      <w:r w:rsidRPr="009659FA">
        <w:rPr>
          <w:rFonts w:asciiTheme="minorHAnsi" w:hAnsiTheme="minorHAnsi" w:cstheme="minorHAnsi"/>
          <w:sz w:val="24"/>
          <w:szCs w:val="24"/>
        </w:rPr>
        <w:t xml:space="preserve">a </w:t>
      </w:r>
      <w:r w:rsidR="000064ED" w:rsidRPr="009659FA">
        <w:rPr>
          <w:rFonts w:asciiTheme="minorHAnsi" w:hAnsiTheme="minorHAnsi" w:cstheme="minorHAnsi"/>
          <w:sz w:val="24"/>
          <w:szCs w:val="24"/>
        </w:rPr>
        <w:t xml:space="preserve">las actividades propias </w:t>
      </w:r>
      <w:r w:rsidRPr="009659FA">
        <w:rPr>
          <w:rFonts w:asciiTheme="minorHAnsi" w:hAnsiTheme="minorHAnsi" w:cstheme="minorHAnsi"/>
          <w:sz w:val="24"/>
          <w:szCs w:val="24"/>
        </w:rPr>
        <w:t>y/</w:t>
      </w:r>
      <w:r w:rsidR="000064ED" w:rsidRPr="009659FA">
        <w:rPr>
          <w:rFonts w:asciiTheme="minorHAnsi" w:hAnsiTheme="minorHAnsi" w:cstheme="minorHAnsi"/>
          <w:sz w:val="24"/>
          <w:szCs w:val="24"/>
        </w:rPr>
        <w:t xml:space="preserve">o contratadas </w:t>
      </w:r>
      <w:r w:rsidR="00AB08FA" w:rsidRPr="009659FA">
        <w:rPr>
          <w:rFonts w:asciiTheme="minorHAnsi" w:hAnsiTheme="minorHAnsi" w:cstheme="minorHAnsi"/>
          <w:sz w:val="24"/>
          <w:szCs w:val="24"/>
        </w:rPr>
        <w:t>para</w:t>
      </w:r>
      <w:r w:rsidR="00AB08FA">
        <w:rPr>
          <w:rFonts w:asciiTheme="minorHAnsi" w:hAnsiTheme="minorHAnsi" w:cstheme="minorHAnsi"/>
          <w:sz w:val="24"/>
          <w:szCs w:val="24"/>
        </w:rPr>
        <w:t xml:space="preserve"> </w:t>
      </w:r>
      <w:r w:rsidR="00AB08FA" w:rsidRPr="009659FA">
        <w:rPr>
          <w:rFonts w:asciiTheme="minorHAnsi" w:hAnsiTheme="minorHAnsi" w:cstheme="minorHAnsi"/>
          <w:sz w:val="24"/>
          <w:szCs w:val="24"/>
        </w:rPr>
        <w:t>la</w:t>
      </w:r>
      <w:r w:rsidRPr="009659FA">
        <w:rPr>
          <w:rFonts w:asciiTheme="minorHAnsi" w:hAnsiTheme="minorHAnsi" w:cstheme="minorHAnsi"/>
          <w:sz w:val="24"/>
          <w:szCs w:val="24"/>
        </w:rPr>
        <w:t xml:space="preserve"> </w:t>
      </w:r>
      <w:r w:rsidR="00EE44F2" w:rsidRPr="009659FA">
        <w:rPr>
          <w:rFonts w:asciiTheme="minorHAnsi" w:hAnsiTheme="minorHAnsi" w:cstheme="minorHAnsi"/>
          <w:sz w:val="24"/>
          <w:szCs w:val="24"/>
        </w:rPr>
        <w:t>operación de la</w:t>
      </w:r>
      <w:r w:rsidR="006514F3" w:rsidRPr="009659FA">
        <w:rPr>
          <w:rFonts w:asciiTheme="minorHAnsi" w:hAnsiTheme="minorHAnsi" w:cstheme="minorHAnsi"/>
          <w:sz w:val="24"/>
          <w:szCs w:val="24"/>
        </w:rPr>
        <w:t>s empresas de</w:t>
      </w:r>
      <w:ins w:id="4" w:author="Perez, Steeven" w:date="2020-08-06T11:39:00Z">
        <w:r w:rsidR="00370EBD">
          <w:rPr>
            <w:rFonts w:asciiTheme="minorHAnsi" w:hAnsiTheme="minorHAnsi" w:cstheme="minorHAnsi"/>
            <w:sz w:val="24"/>
            <w:szCs w:val="24"/>
          </w:rPr>
          <w:t xml:space="preserve"> TC Transcontinental</w:t>
        </w:r>
      </w:ins>
      <w:del w:id="5" w:author="Perez, Steeven" w:date="2020-08-06T11:39:00Z">
        <w:r w:rsidR="006514F3" w:rsidRPr="009659FA" w:rsidDel="00370EBD">
          <w:rPr>
            <w:rFonts w:asciiTheme="minorHAnsi" w:hAnsiTheme="minorHAnsi" w:cstheme="minorHAnsi"/>
            <w:sz w:val="24"/>
            <w:szCs w:val="24"/>
          </w:rPr>
          <w:delText>l Grupo Berlín</w:delText>
        </w:r>
      </w:del>
      <w:r w:rsidR="00EE44F2" w:rsidRPr="009659FA">
        <w:rPr>
          <w:rFonts w:asciiTheme="minorHAnsi" w:hAnsiTheme="minorHAnsi" w:cstheme="minorHAnsi"/>
          <w:sz w:val="24"/>
          <w:szCs w:val="24"/>
        </w:rPr>
        <w:t>.</w:t>
      </w:r>
    </w:p>
    <w:p w14:paraId="37CB0E8E" w14:textId="77777777" w:rsidR="008B048B" w:rsidRPr="009659FA" w:rsidRDefault="008B048B" w:rsidP="002E1589">
      <w:pPr>
        <w:tabs>
          <w:tab w:val="left" w:pos="-1440"/>
          <w:tab w:val="left" w:pos="-720"/>
        </w:tabs>
        <w:ind w:right="-256"/>
        <w:jc w:val="both"/>
        <w:rPr>
          <w:rFonts w:asciiTheme="minorHAnsi" w:hAnsiTheme="minorHAnsi" w:cstheme="minorHAnsi"/>
          <w:b/>
          <w:sz w:val="24"/>
          <w:szCs w:val="24"/>
        </w:rPr>
      </w:pPr>
    </w:p>
    <w:p w14:paraId="03FA3AE0" w14:textId="77777777" w:rsidR="000064ED" w:rsidRPr="009659FA" w:rsidRDefault="00EE44F2" w:rsidP="002E1589">
      <w:pPr>
        <w:pStyle w:val="Ttulo1"/>
        <w:suppressAutoHyphens/>
        <w:ind w:right="-256"/>
        <w:rPr>
          <w:rFonts w:asciiTheme="minorHAnsi" w:hAnsiTheme="minorHAnsi" w:cstheme="minorHAnsi"/>
          <w:b w:val="0"/>
          <w:i w:val="0"/>
          <w:szCs w:val="24"/>
          <w:u w:val="none"/>
        </w:rPr>
      </w:pPr>
      <w:r w:rsidRPr="009659FA">
        <w:rPr>
          <w:rFonts w:asciiTheme="minorHAnsi" w:hAnsiTheme="minorHAnsi" w:cstheme="minorHAnsi"/>
          <w:i w:val="0"/>
          <w:szCs w:val="24"/>
          <w:u w:val="none"/>
        </w:rPr>
        <w:t>Responsabilidad</w:t>
      </w:r>
    </w:p>
    <w:p w14:paraId="31B15C52" w14:textId="4DFB9FAE" w:rsidR="00EE44F2" w:rsidRDefault="00EE44F2" w:rsidP="002E1589">
      <w:pPr>
        <w:ind w:right="-256"/>
        <w:jc w:val="both"/>
        <w:rPr>
          <w:rFonts w:asciiTheme="minorHAnsi" w:hAnsiTheme="minorHAnsi" w:cstheme="minorHAnsi"/>
          <w:sz w:val="24"/>
          <w:szCs w:val="24"/>
        </w:rPr>
      </w:pPr>
      <w:bookmarkStart w:id="6" w:name="_Toc336180494"/>
      <w:r w:rsidRPr="002F4E2D">
        <w:rPr>
          <w:rFonts w:asciiTheme="minorHAnsi" w:hAnsiTheme="minorHAnsi" w:cstheme="minorHAnsi"/>
          <w:sz w:val="24"/>
          <w:szCs w:val="24"/>
        </w:rPr>
        <w:t xml:space="preserve">El </w:t>
      </w:r>
      <w:ins w:id="7" w:author="Ligia Freire" w:date="2017-03-23T10:09:00Z">
        <w:del w:id="8" w:author="Perez, Steeven" w:date="2020-08-06T11:40:00Z">
          <w:r w:rsidR="001C4574" w:rsidDel="00370EBD">
            <w:rPr>
              <w:rFonts w:asciiTheme="minorHAnsi" w:hAnsiTheme="minorHAnsi" w:cstheme="minorHAnsi"/>
              <w:sz w:val="24"/>
              <w:szCs w:val="24"/>
            </w:rPr>
            <w:delText xml:space="preserve">Subgerente de Planta </w:delText>
          </w:r>
        </w:del>
      </w:ins>
      <w:ins w:id="9" w:author="Ligia Freire" w:date="2017-03-23T10:18:00Z">
        <w:del w:id="10" w:author="Perez, Steeven" w:date="2020-08-06T11:40:00Z">
          <w:r w:rsidR="00261020" w:rsidDel="00370EBD">
            <w:rPr>
              <w:rFonts w:asciiTheme="minorHAnsi" w:hAnsiTheme="minorHAnsi" w:cstheme="minorHAnsi"/>
              <w:sz w:val="24"/>
              <w:szCs w:val="24"/>
            </w:rPr>
            <w:delText xml:space="preserve">(Tecnova) </w:delText>
          </w:r>
        </w:del>
      </w:ins>
      <w:ins w:id="11" w:author="Ligia Freire" w:date="2017-03-23T10:09:00Z">
        <w:del w:id="12" w:author="Perez, Steeven" w:date="2020-08-06T11:40:00Z">
          <w:r w:rsidR="001C4574" w:rsidDel="00370EBD">
            <w:rPr>
              <w:rFonts w:asciiTheme="minorHAnsi" w:hAnsiTheme="minorHAnsi" w:cstheme="minorHAnsi"/>
              <w:sz w:val="24"/>
              <w:szCs w:val="24"/>
            </w:rPr>
            <w:delText xml:space="preserve">y </w:delText>
          </w:r>
        </w:del>
      </w:ins>
      <w:r w:rsidRPr="002F4E2D">
        <w:rPr>
          <w:rFonts w:asciiTheme="minorHAnsi" w:hAnsiTheme="minorHAnsi" w:cstheme="minorHAnsi"/>
          <w:sz w:val="24"/>
          <w:szCs w:val="24"/>
        </w:rPr>
        <w:t>Gerente</w:t>
      </w:r>
      <w:ins w:id="13" w:author="Perez, Steeven" w:date="2020-08-06T11:40:00Z">
        <w:r w:rsidR="00370EBD">
          <w:rPr>
            <w:rFonts w:asciiTheme="minorHAnsi" w:hAnsiTheme="minorHAnsi" w:cstheme="minorHAnsi"/>
            <w:sz w:val="24"/>
            <w:szCs w:val="24"/>
          </w:rPr>
          <w:t xml:space="preserve"> de HS&amp;WE </w:t>
        </w:r>
      </w:ins>
      <w:del w:id="14" w:author="Perez, Steeven" w:date="2020-08-06T11:40:00Z">
        <w:r w:rsidRPr="002F4E2D" w:rsidDel="00370EBD">
          <w:rPr>
            <w:rFonts w:asciiTheme="minorHAnsi" w:hAnsiTheme="minorHAnsi" w:cstheme="minorHAnsi"/>
            <w:sz w:val="24"/>
            <w:szCs w:val="24"/>
          </w:rPr>
          <w:delText xml:space="preserve"> de Planta</w:delText>
        </w:r>
      </w:del>
      <w:ins w:id="15" w:author="Ligia Freire" w:date="2017-03-23T10:18:00Z">
        <w:del w:id="16" w:author="Perez, Steeven" w:date="2020-08-06T11:40:00Z">
          <w:r w:rsidR="00261020" w:rsidDel="00370EBD">
            <w:rPr>
              <w:rFonts w:asciiTheme="minorHAnsi" w:hAnsiTheme="minorHAnsi" w:cstheme="minorHAnsi"/>
              <w:sz w:val="24"/>
              <w:szCs w:val="24"/>
            </w:rPr>
            <w:delText xml:space="preserve"> (Trilex) </w:delText>
          </w:r>
        </w:del>
      </w:ins>
      <w:del w:id="17" w:author="Ligia Freire" w:date="2017-03-23T10:18:00Z">
        <w:r w:rsidRPr="002F4E2D" w:rsidDel="00261020">
          <w:rPr>
            <w:rFonts w:asciiTheme="minorHAnsi" w:hAnsiTheme="minorHAnsi" w:cstheme="minorHAnsi"/>
            <w:sz w:val="24"/>
            <w:szCs w:val="24"/>
          </w:rPr>
          <w:delText xml:space="preserve"> </w:delText>
        </w:r>
      </w:del>
      <w:ins w:id="18" w:author="Ligia Freire" w:date="2017-03-23T10:09:00Z">
        <w:r w:rsidR="001C4574">
          <w:rPr>
            <w:rFonts w:asciiTheme="minorHAnsi" w:hAnsiTheme="minorHAnsi" w:cstheme="minorHAnsi"/>
            <w:sz w:val="24"/>
            <w:szCs w:val="24"/>
          </w:rPr>
          <w:t>son</w:t>
        </w:r>
      </w:ins>
      <w:del w:id="19" w:author="Ligia Freire" w:date="2017-03-23T10:09:00Z">
        <w:r w:rsidRPr="002F4E2D" w:rsidDel="001C4574">
          <w:rPr>
            <w:rFonts w:asciiTheme="minorHAnsi" w:hAnsiTheme="minorHAnsi" w:cstheme="minorHAnsi"/>
            <w:sz w:val="24"/>
            <w:szCs w:val="24"/>
          </w:rPr>
          <w:delText>es</w:delText>
        </w:r>
      </w:del>
      <w:r w:rsidRPr="002F4E2D">
        <w:rPr>
          <w:rFonts w:asciiTheme="minorHAnsi" w:hAnsiTheme="minorHAnsi" w:cstheme="minorHAnsi"/>
          <w:sz w:val="24"/>
          <w:szCs w:val="24"/>
        </w:rPr>
        <w:t xml:space="preserve"> responsable</w:t>
      </w:r>
      <w:ins w:id="20" w:author="Ligia Freire" w:date="2017-03-23T10:09:00Z">
        <w:r w:rsidR="001C4574">
          <w:rPr>
            <w:rFonts w:asciiTheme="minorHAnsi" w:hAnsiTheme="minorHAnsi" w:cstheme="minorHAnsi"/>
            <w:sz w:val="24"/>
            <w:szCs w:val="24"/>
          </w:rPr>
          <w:t>s</w:t>
        </w:r>
      </w:ins>
      <w:r w:rsidRPr="002F4E2D">
        <w:rPr>
          <w:rFonts w:asciiTheme="minorHAnsi" w:hAnsiTheme="minorHAnsi" w:cstheme="minorHAnsi"/>
          <w:sz w:val="24"/>
          <w:szCs w:val="24"/>
        </w:rPr>
        <w:t xml:space="preserve"> de asegurar que este procedimiento sea implementado y eficaz.</w:t>
      </w:r>
    </w:p>
    <w:p w14:paraId="7C2F916C" w14:textId="77777777" w:rsidR="00EA1B7E" w:rsidRPr="002F4E2D" w:rsidRDefault="00EA1B7E" w:rsidP="002E1589">
      <w:pPr>
        <w:ind w:right="-256"/>
        <w:jc w:val="both"/>
        <w:rPr>
          <w:rFonts w:asciiTheme="minorHAnsi" w:hAnsiTheme="minorHAnsi" w:cstheme="minorHAnsi"/>
          <w:sz w:val="24"/>
          <w:szCs w:val="24"/>
        </w:rPr>
      </w:pPr>
    </w:p>
    <w:p w14:paraId="47EAE20E" w14:textId="1CE9D60D" w:rsidR="00616B56" w:rsidRDefault="002F4E2D" w:rsidP="002E1589">
      <w:pPr>
        <w:ind w:right="-256"/>
        <w:jc w:val="both"/>
        <w:rPr>
          <w:rFonts w:asciiTheme="minorHAnsi" w:hAnsiTheme="minorHAnsi" w:cstheme="minorHAnsi"/>
          <w:sz w:val="24"/>
          <w:szCs w:val="24"/>
        </w:rPr>
      </w:pPr>
      <w:del w:id="21" w:author="Perez, Steeven" w:date="2020-08-06T11:40:00Z">
        <w:r w:rsidRPr="002F4E2D" w:rsidDel="00370EBD">
          <w:rPr>
            <w:rFonts w:asciiTheme="minorHAnsi" w:hAnsiTheme="minorHAnsi" w:cstheme="minorHAnsi"/>
            <w:sz w:val="24"/>
            <w:szCs w:val="24"/>
          </w:rPr>
          <w:delText>La Unidad de Seguridad y Salud</w:delText>
        </w:r>
      </w:del>
      <w:ins w:id="22" w:author="Perez, Steeven" w:date="2020-08-06T11:40:00Z">
        <w:r w:rsidR="00370EBD">
          <w:rPr>
            <w:rFonts w:asciiTheme="minorHAnsi" w:hAnsiTheme="minorHAnsi" w:cstheme="minorHAnsi"/>
            <w:sz w:val="24"/>
            <w:szCs w:val="24"/>
          </w:rPr>
          <w:t>El Departamento de HS&amp;WE</w:t>
        </w:r>
      </w:ins>
      <w:r w:rsidRPr="002F4E2D">
        <w:rPr>
          <w:rFonts w:asciiTheme="minorHAnsi" w:hAnsiTheme="minorHAnsi" w:cstheme="minorHAnsi"/>
          <w:sz w:val="24"/>
          <w:szCs w:val="24"/>
        </w:rPr>
        <w:t xml:space="preserve"> es responsable</w:t>
      </w:r>
      <w:r w:rsidR="00EE44F2" w:rsidRPr="002F4E2D">
        <w:rPr>
          <w:rFonts w:asciiTheme="minorHAnsi" w:hAnsiTheme="minorHAnsi" w:cstheme="minorHAnsi"/>
          <w:sz w:val="24"/>
          <w:szCs w:val="24"/>
        </w:rPr>
        <w:t xml:space="preserve"> de</w:t>
      </w:r>
      <w:ins w:id="23" w:author="Karla Ormaza" w:date="2016-07-26T16:28:00Z">
        <w:r w:rsidR="00BE5058">
          <w:rPr>
            <w:rFonts w:asciiTheme="minorHAnsi" w:hAnsiTheme="minorHAnsi" w:cstheme="minorHAnsi"/>
            <w:sz w:val="24"/>
            <w:szCs w:val="24"/>
          </w:rPr>
          <w:t xml:space="preserve"> </w:t>
        </w:r>
        <w:r w:rsidR="00BE5058" w:rsidRPr="0066552B">
          <w:rPr>
            <w:rFonts w:asciiTheme="minorHAnsi" w:hAnsiTheme="minorHAnsi" w:cstheme="minorHAnsi"/>
            <w:i/>
            <w:color w:val="0000FF"/>
            <w:sz w:val="24"/>
            <w:szCs w:val="24"/>
            <w:rPrChange w:id="24" w:author="Karla Ormaza" w:date="2017-03-14T13:28:00Z">
              <w:rPr>
                <w:rFonts w:asciiTheme="minorHAnsi" w:hAnsiTheme="minorHAnsi" w:cstheme="minorHAnsi"/>
                <w:sz w:val="24"/>
                <w:szCs w:val="24"/>
              </w:rPr>
            </w:rPrChange>
          </w:rPr>
          <w:t>asegurar que se realicen las</w:t>
        </w:r>
      </w:ins>
      <w:del w:id="25" w:author="Karla Ormaza" w:date="2016-07-26T16:29:00Z">
        <w:r w:rsidR="00EE44F2" w:rsidRPr="0066552B" w:rsidDel="00BE5058">
          <w:rPr>
            <w:rFonts w:asciiTheme="minorHAnsi" w:hAnsiTheme="minorHAnsi" w:cstheme="minorHAnsi"/>
            <w:color w:val="0000FF"/>
            <w:sz w:val="24"/>
            <w:szCs w:val="24"/>
            <w:rPrChange w:id="26" w:author="Karla Ormaza" w:date="2017-03-14T13:28:00Z">
              <w:rPr>
                <w:rFonts w:asciiTheme="minorHAnsi" w:hAnsiTheme="minorHAnsi" w:cstheme="minorHAnsi"/>
                <w:sz w:val="24"/>
                <w:szCs w:val="24"/>
              </w:rPr>
            </w:rPrChange>
          </w:rPr>
          <w:delText xml:space="preserve"> realizar</w:delText>
        </w:r>
      </w:del>
      <w:r w:rsidR="00EE44F2" w:rsidRPr="002F4E2D">
        <w:rPr>
          <w:rFonts w:asciiTheme="minorHAnsi" w:hAnsiTheme="minorHAnsi" w:cstheme="minorHAnsi"/>
          <w:sz w:val="24"/>
          <w:szCs w:val="24"/>
        </w:rPr>
        <w:t xml:space="preserve"> inspecciones </w:t>
      </w:r>
      <w:r w:rsidR="00EF6289" w:rsidRPr="002F4E2D">
        <w:rPr>
          <w:rFonts w:asciiTheme="minorHAnsi" w:hAnsiTheme="minorHAnsi" w:cstheme="minorHAnsi"/>
          <w:sz w:val="24"/>
          <w:szCs w:val="24"/>
        </w:rPr>
        <w:t>planificadas</w:t>
      </w:r>
      <w:del w:id="27" w:author="Perez, Steeven" w:date="2020-08-06T11:40:00Z">
        <w:r w:rsidR="00EF6289" w:rsidRPr="002F4E2D" w:rsidDel="00370EBD">
          <w:rPr>
            <w:rFonts w:asciiTheme="minorHAnsi" w:hAnsiTheme="minorHAnsi" w:cstheme="minorHAnsi"/>
            <w:sz w:val="24"/>
            <w:szCs w:val="24"/>
          </w:rPr>
          <w:delText xml:space="preserve"> </w:delText>
        </w:r>
        <w:r w:rsidR="00EE44F2" w:rsidRPr="002F4E2D" w:rsidDel="00370EBD">
          <w:rPr>
            <w:rFonts w:asciiTheme="minorHAnsi" w:hAnsiTheme="minorHAnsi" w:cstheme="minorHAnsi"/>
            <w:sz w:val="24"/>
            <w:szCs w:val="24"/>
          </w:rPr>
          <w:delText xml:space="preserve">de seguridad </w:delText>
        </w:r>
        <w:r w:rsidDel="00370EBD">
          <w:rPr>
            <w:rFonts w:asciiTheme="minorHAnsi" w:hAnsiTheme="minorHAnsi" w:cstheme="minorHAnsi"/>
            <w:sz w:val="24"/>
            <w:szCs w:val="24"/>
          </w:rPr>
          <w:delText xml:space="preserve"> </w:delText>
        </w:r>
      </w:del>
      <w:ins w:id="28" w:author="Ligia Freire" w:date="2017-03-22T15:49:00Z">
        <w:del w:id="29" w:author="Perez, Steeven" w:date="2020-08-06T11:40:00Z">
          <w:r w:rsidR="0008771F" w:rsidDel="00370EBD">
            <w:rPr>
              <w:rFonts w:asciiTheme="minorHAnsi" w:hAnsiTheme="minorHAnsi" w:cstheme="minorHAnsi"/>
              <w:sz w:val="24"/>
              <w:szCs w:val="24"/>
            </w:rPr>
            <w:delText xml:space="preserve"> </w:delText>
          </w:r>
        </w:del>
      </w:ins>
      <w:del w:id="30" w:author="Perez, Steeven" w:date="2020-08-06T11:40:00Z">
        <w:r w:rsidDel="00370EBD">
          <w:rPr>
            <w:rFonts w:asciiTheme="minorHAnsi" w:hAnsiTheme="minorHAnsi" w:cstheme="minorHAnsi"/>
            <w:sz w:val="24"/>
            <w:szCs w:val="24"/>
          </w:rPr>
          <w:delText>y salud</w:delText>
        </w:r>
        <w:r w:rsidR="00EA1B7E" w:rsidDel="00370EBD">
          <w:rPr>
            <w:rFonts w:asciiTheme="minorHAnsi" w:hAnsiTheme="minorHAnsi" w:cstheme="minorHAnsi"/>
            <w:sz w:val="24"/>
            <w:szCs w:val="24"/>
          </w:rPr>
          <w:delText>.</w:delText>
        </w:r>
      </w:del>
    </w:p>
    <w:p w14:paraId="18EF1CD0" w14:textId="77777777" w:rsidR="00EA1B7E" w:rsidRDefault="00EA1B7E" w:rsidP="002E1589">
      <w:pPr>
        <w:ind w:right="-256"/>
        <w:jc w:val="both"/>
        <w:rPr>
          <w:rFonts w:asciiTheme="minorHAnsi" w:hAnsiTheme="minorHAnsi" w:cstheme="minorHAnsi"/>
          <w:sz w:val="24"/>
          <w:szCs w:val="24"/>
        </w:rPr>
      </w:pPr>
    </w:p>
    <w:p w14:paraId="2831165B" w14:textId="77777777" w:rsidR="002F4E2D" w:rsidRPr="002F4E2D" w:rsidRDefault="002F4E2D" w:rsidP="002E1589">
      <w:pPr>
        <w:ind w:right="-256"/>
        <w:jc w:val="both"/>
        <w:rPr>
          <w:rFonts w:asciiTheme="minorHAnsi" w:hAnsiTheme="minorHAnsi" w:cstheme="minorHAnsi"/>
          <w:sz w:val="24"/>
          <w:szCs w:val="24"/>
        </w:rPr>
      </w:pPr>
      <w:r>
        <w:rPr>
          <w:rFonts w:asciiTheme="minorHAnsi" w:hAnsiTheme="minorHAnsi" w:cstheme="minorHAnsi"/>
          <w:sz w:val="24"/>
          <w:szCs w:val="24"/>
        </w:rPr>
        <w:t>Las jefaturas de cada área son responsables de atender inmediatamente las novedades encontradas en las inspecciones.</w:t>
      </w:r>
    </w:p>
    <w:p w14:paraId="7E335CC6" w14:textId="77777777" w:rsidR="008B048B" w:rsidRPr="009659FA" w:rsidRDefault="008B048B" w:rsidP="002E1589">
      <w:pPr>
        <w:ind w:right="-256"/>
        <w:jc w:val="both"/>
        <w:rPr>
          <w:rFonts w:asciiTheme="minorHAnsi" w:hAnsiTheme="minorHAnsi" w:cstheme="minorHAnsi"/>
          <w:sz w:val="24"/>
          <w:szCs w:val="24"/>
        </w:rPr>
      </w:pPr>
    </w:p>
    <w:bookmarkEnd w:id="6"/>
    <w:p w14:paraId="137B0F38" w14:textId="77777777" w:rsidR="000064ED" w:rsidRPr="009659FA" w:rsidRDefault="00EE44F2" w:rsidP="002E1589">
      <w:pPr>
        <w:pStyle w:val="Textoindependiente"/>
        <w:ind w:right="-256"/>
        <w:rPr>
          <w:rFonts w:asciiTheme="minorHAnsi" w:hAnsiTheme="minorHAnsi" w:cstheme="minorHAnsi"/>
          <w:b/>
          <w:bCs/>
          <w:szCs w:val="24"/>
        </w:rPr>
      </w:pPr>
      <w:r w:rsidRPr="009659FA">
        <w:rPr>
          <w:rFonts w:asciiTheme="minorHAnsi" w:hAnsiTheme="minorHAnsi" w:cstheme="minorHAnsi"/>
          <w:b/>
          <w:szCs w:val="24"/>
          <w:lang w:val="es-EC"/>
        </w:rPr>
        <w:t>Legislación Aplicable</w:t>
      </w:r>
    </w:p>
    <w:p w14:paraId="73039169" w14:textId="77777777" w:rsidR="000064ED" w:rsidRPr="009659FA" w:rsidRDefault="000064ED" w:rsidP="002E1589">
      <w:pPr>
        <w:pStyle w:val="Textoindependiente"/>
        <w:numPr>
          <w:ilvl w:val="0"/>
          <w:numId w:val="29"/>
        </w:numPr>
        <w:ind w:left="426" w:right="-256"/>
        <w:rPr>
          <w:rFonts w:asciiTheme="minorHAnsi" w:hAnsiTheme="minorHAnsi" w:cstheme="minorHAnsi"/>
          <w:bCs/>
          <w:szCs w:val="24"/>
        </w:rPr>
      </w:pPr>
      <w:r w:rsidRPr="009659FA">
        <w:rPr>
          <w:rFonts w:asciiTheme="minorHAnsi" w:hAnsiTheme="minorHAnsi" w:cstheme="minorHAnsi"/>
          <w:bCs/>
          <w:szCs w:val="24"/>
        </w:rPr>
        <w:t>I</w:t>
      </w:r>
      <w:r w:rsidR="00616B56" w:rsidRPr="009659FA">
        <w:rPr>
          <w:rFonts w:asciiTheme="minorHAnsi" w:hAnsiTheme="minorHAnsi" w:cstheme="minorHAnsi"/>
          <w:bCs/>
          <w:szCs w:val="24"/>
        </w:rPr>
        <w:t>nstrumento Andino De Seguridad y</w:t>
      </w:r>
      <w:del w:id="31" w:author="Ligia Freire" w:date="2017-03-22T15:49:00Z">
        <w:r w:rsidR="00616B56" w:rsidRPr="009659FA" w:rsidDel="0008771F">
          <w:rPr>
            <w:rFonts w:asciiTheme="minorHAnsi" w:hAnsiTheme="minorHAnsi" w:cstheme="minorHAnsi"/>
            <w:bCs/>
            <w:szCs w:val="24"/>
          </w:rPr>
          <w:delText xml:space="preserve"> </w:delText>
        </w:r>
        <w:r w:rsidRPr="009659FA" w:rsidDel="0008771F">
          <w:rPr>
            <w:rFonts w:asciiTheme="minorHAnsi" w:hAnsiTheme="minorHAnsi" w:cstheme="minorHAnsi"/>
            <w:bCs/>
            <w:szCs w:val="24"/>
          </w:rPr>
          <w:delText xml:space="preserve"> </w:delText>
        </w:r>
      </w:del>
      <w:ins w:id="32" w:author="Ligia Freire" w:date="2017-03-22T15:49:00Z">
        <w:r w:rsidR="0008771F">
          <w:rPr>
            <w:rFonts w:asciiTheme="minorHAnsi" w:hAnsiTheme="minorHAnsi" w:cstheme="minorHAnsi"/>
            <w:bCs/>
            <w:szCs w:val="24"/>
          </w:rPr>
          <w:t xml:space="preserve"> </w:t>
        </w:r>
      </w:ins>
      <w:r w:rsidRPr="009659FA">
        <w:rPr>
          <w:rFonts w:asciiTheme="minorHAnsi" w:hAnsiTheme="minorHAnsi" w:cstheme="minorHAnsi"/>
          <w:bCs/>
          <w:szCs w:val="24"/>
        </w:rPr>
        <w:t>Salud. Decisión 584</w:t>
      </w:r>
    </w:p>
    <w:p w14:paraId="6AEE6094" w14:textId="77777777" w:rsidR="000064ED" w:rsidRPr="009659FA" w:rsidRDefault="000064ED" w:rsidP="002E1589">
      <w:pPr>
        <w:pStyle w:val="Textoindependiente"/>
        <w:numPr>
          <w:ilvl w:val="0"/>
          <w:numId w:val="29"/>
        </w:numPr>
        <w:ind w:left="426" w:right="-256"/>
        <w:rPr>
          <w:rFonts w:asciiTheme="minorHAnsi" w:hAnsiTheme="minorHAnsi" w:cstheme="minorHAnsi"/>
          <w:bCs/>
          <w:szCs w:val="24"/>
        </w:rPr>
      </w:pPr>
      <w:r w:rsidRPr="009659FA">
        <w:rPr>
          <w:rFonts w:asciiTheme="minorHAnsi" w:hAnsiTheme="minorHAnsi" w:cstheme="minorHAnsi"/>
          <w:bCs/>
          <w:szCs w:val="24"/>
        </w:rPr>
        <w:t>Reglamento Del Instrumento Andino de Seguridad y Salud, Resolución 957.</w:t>
      </w:r>
    </w:p>
    <w:p w14:paraId="55FBFC49" w14:textId="77777777" w:rsidR="000064ED" w:rsidRDefault="000064ED" w:rsidP="002E1589">
      <w:pPr>
        <w:pStyle w:val="Textoindependiente"/>
        <w:numPr>
          <w:ilvl w:val="0"/>
          <w:numId w:val="29"/>
        </w:numPr>
        <w:ind w:left="426" w:right="-256"/>
        <w:rPr>
          <w:ins w:id="33" w:author="Karla Ormaza" w:date="2016-07-26T15:58:00Z"/>
          <w:rFonts w:asciiTheme="minorHAnsi" w:hAnsiTheme="minorHAnsi" w:cstheme="minorHAnsi"/>
          <w:bCs/>
          <w:szCs w:val="24"/>
        </w:rPr>
      </w:pPr>
      <w:r w:rsidRPr="009659FA">
        <w:rPr>
          <w:rFonts w:asciiTheme="minorHAnsi" w:hAnsiTheme="minorHAnsi" w:cstheme="minorHAnsi"/>
          <w:bCs/>
          <w:szCs w:val="24"/>
        </w:rPr>
        <w:t>Reglamento De Segurid</w:t>
      </w:r>
      <w:r w:rsidR="00616B56" w:rsidRPr="009659FA">
        <w:rPr>
          <w:rFonts w:asciiTheme="minorHAnsi" w:hAnsiTheme="minorHAnsi" w:cstheme="minorHAnsi"/>
          <w:bCs/>
          <w:szCs w:val="24"/>
        </w:rPr>
        <w:t>ad Y Salud De Los Trabajadores y</w:t>
      </w:r>
      <w:r w:rsidRPr="009659FA">
        <w:rPr>
          <w:rFonts w:asciiTheme="minorHAnsi" w:hAnsiTheme="minorHAnsi" w:cstheme="minorHAnsi"/>
          <w:bCs/>
          <w:szCs w:val="24"/>
        </w:rPr>
        <w:t xml:space="preserve"> Mejoramiento De Trabajo. Decreto Ejecutivo No. 2393.</w:t>
      </w:r>
    </w:p>
    <w:p w14:paraId="3F0A535D" w14:textId="77777777" w:rsidR="0074574F" w:rsidRPr="0038128A" w:rsidRDefault="0074574F" w:rsidP="002E1589">
      <w:pPr>
        <w:pStyle w:val="Textoindependiente"/>
        <w:numPr>
          <w:ilvl w:val="0"/>
          <w:numId w:val="29"/>
        </w:numPr>
        <w:ind w:left="426" w:right="-256"/>
        <w:rPr>
          <w:rFonts w:asciiTheme="minorHAnsi" w:hAnsiTheme="minorHAnsi" w:cstheme="minorHAnsi"/>
          <w:bCs/>
          <w:i/>
          <w:color w:val="0000FF"/>
          <w:szCs w:val="24"/>
          <w:rPrChange w:id="34" w:author="Karla Ormaza" w:date="2017-03-14T13:28:00Z">
            <w:rPr>
              <w:rFonts w:asciiTheme="minorHAnsi" w:hAnsiTheme="minorHAnsi" w:cstheme="minorHAnsi"/>
              <w:bCs/>
              <w:szCs w:val="24"/>
            </w:rPr>
          </w:rPrChange>
        </w:rPr>
      </w:pPr>
      <w:ins w:id="35" w:author="Karla Ormaza" w:date="2016-07-26T15:58:00Z">
        <w:r w:rsidRPr="0038128A">
          <w:rPr>
            <w:rFonts w:asciiTheme="minorHAnsi" w:hAnsiTheme="minorHAnsi" w:cstheme="minorHAnsi"/>
            <w:bCs/>
            <w:i/>
            <w:color w:val="0000FF"/>
            <w:szCs w:val="24"/>
            <w:rPrChange w:id="36" w:author="Karla Ormaza" w:date="2017-03-14T13:28:00Z">
              <w:rPr>
                <w:rFonts w:asciiTheme="minorHAnsi" w:hAnsiTheme="minorHAnsi" w:cstheme="minorHAnsi"/>
                <w:bCs/>
                <w:szCs w:val="24"/>
              </w:rPr>
            </w:rPrChange>
          </w:rPr>
          <w:t>Resolución N°. C.D. 513 Reglamento del Seguro General</w:t>
        </w:r>
      </w:ins>
      <w:ins w:id="37" w:author="Karla Ormaza" w:date="2016-07-26T15:59:00Z">
        <w:r w:rsidRPr="0038128A">
          <w:rPr>
            <w:rFonts w:asciiTheme="minorHAnsi" w:hAnsiTheme="minorHAnsi" w:cstheme="minorHAnsi"/>
            <w:bCs/>
            <w:i/>
            <w:color w:val="0000FF"/>
            <w:szCs w:val="24"/>
            <w:rPrChange w:id="38" w:author="Karla Ormaza" w:date="2017-03-14T13:28:00Z">
              <w:rPr>
                <w:rFonts w:asciiTheme="minorHAnsi" w:hAnsiTheme="minorHAnsi" w:cstheme="minorHAnsi"/>
                <w:bCs/>
                <w:szCs w:val="24"/>
              </w:rPr>
            </w:rPrChange>
          </w:rPr>
          <w:t xml:space="preserve"> de Riesgos del Trabajo</w:t>
        </w:r>
      </w:ins>
      <w:ins w:id="39" w:author="Karla Ormaza" w:date="2016-07-26T15:58:00Z">
        <w:r w:rsidRPr="0038128A">
          <w:rPr>
            <w:rFonts w:asciiTheme="minorHAnsi" w:hAnsiTheme="minorHAnsi" w:cstheme="minorHAnsi"/>
            <w:bCs/>
            <w:i/>
            <w:color w:val="0000FF"/>
            <w:szCs w:val="24"/>
            <w:rPrChange w:id="40" w:author="Karla Ormaza" w:date="2017-03-14T13:28:00Z">
              <w:rPr>
                <w:rFonts w:asciiTheme="minorHAnsi" w:hAnsiTheme="minorHAnsi" w:cstheme="minorHAnsi"/>
                <w:bCs/>
                <w:szCs w:val="24"/>
              </w:rPr>
            </w:rPrChange>
          </w:rPr>
          <w:t xml:space="preserve"> </w:t>
        </w:r>
      </w:ins>
    </w:p>
    <w:p w14:paraId="0A2CDE45" w14:textId="77777777" w:rsidR="000064ED" w:rsidRPr="009659FA" w:rsidDel="0074574F" w:rsidRDefault="000064ED" w:rsidP="002E1589">
      <w:pPr>
        <w:pStyle w:val="Textoindependiente"/>
        <w:numPr>
          <w:ilvl w:val="0"/>
          <w:numId w:val="29"/>
        </w:numPr>
        <w:ind w:left="426" w:right="-256"/>
        <w:rPr>
          <w:del w:id="41" w:author="Karla Ormaza" w:date="2016-07-26T15:58:00Z"/>
          <w:rFonts w:asciiTheme="minorHAnsi" w:hAnsiTheme="minorHAnsi" w:cstheme="minorHAnsi"/>
          <w:bCs/>
          <w:szCs w:val="24"/>
        </w:rPr>
      </w:pPr>
      <w:del w:id="42" w:author="Karla Ormaza" w:date="2016-07-26T15:58:00Z">
        <w:r w:rsidRPr="009659FA" w:rsidDel="0074574F">
          <w:rPr>
            <w:rFonts w:asciiTheme="minorHAnsi" w:hAnsiTheme="minorHAnsi" w:cstheme="minorHAnsi"/>
            <w:bCs/>
            <w:szCs w:val="24"/>
          </w:rPr>
          <w:delText>Reglamento para el Sistema de Auditoria de Riesgos de Trabajo  SART. Resolución CD-333</w:delText>
        </w:r>
      </w:del>
    </w:p>
    <w:p w14:paraId="7657BB7B" w14:textId="77777777" w:rsidR="000064ED" w:rsidRPr="001958EF" w:rsidRDefault="000064ED" w:rsidP="002E1589">
      <w:pPr>
        <w:pStyle w:val="Textoindependiente"/>
        <w:numPr>
          <w:ilvl w:val="0"/>
          <w:numId w:val="29"/>
        </w:numPr>
        <w:ind w:left="426" w:right="-256"/>
        <w:rPr>
          <w:rFonts w:asciiTheme="minorHAnsi" w:hAnsiTheme="minorHAnsi" w:cstheme="minorHAnsi"/>
          <w:b/>
          <w:bCs/>
          <w:szCs w:val="24"/>
        </w:rPr>
      </w:pPr>
      <w:r w:rsidRPr="009659FA">
        <w:rPr>
          <w:rFonts w:asciiTheme="minorHAnsi" w:hAnsiTheme="minorHAnsi" w:cstheme="minorHAnsi"/>
          <w:bCs/>
          <w:szCs w:val="24"/>
        </w:rPr>
        <w:t>Ley De Seguridad Social 2001-55</w:t>
      </w:r>
    </w:p>
    <w:p w14:paraId="1EC0434A" w14:textId="77777777" w:rsidR="00AF4BB9" w:rsidRPr="001772BD" w:rsidDel="0074574F" w:rsidRDefault="00AF4BB9" w:rsidP="002E1589">
      <w:pPr>
        <w:pStyle w:val="Prrafodelista"/>
        <w:numPr>
          <w:ilvl w:val="0"/>
          <w:numId w:val="29"/>
        </w:numPr>
        <w:ind w:left="426"/>
        <w:jc w:val="both"/>
        <w:rPr>
          <w:del w:id="43" w:author="Karla Ormaza" w:date="2016-07-26T15:58:00Z"/>
          <w:rFonts w:asciiTheme="minorHAnsi" w:hAnsiTheme="minorHAnsi" w:cstheme="minorHAnsi"/>
          <w:sz w:val="24"/>
          <w:szCs w:val="24"/>
        </w:rPr>
      </w:pPr>
      <w:del w:id="44" w:author="Karla Ormaza" w:date="2016-07-26T15:58:00Z">
        <w:r w:rsidRPr="001772BD" w:rsidDel="0074574F">
          <w:rPr>
            <w:rFonts w:asciiTheme="minorHAnsi" w:hAnsiTheme="minorHAnsi" w:cstheme="minorHAnsi"/>
            <w:bCs/>
            <w:color w:val="000000"/>
            <w:sz w:val="24"/>
            <w:szCs w:val="24"/>
            <w:lang w:eastAsia="es-ES_tradnl"/>
          </w:rPr>
          <w:delText>Resolución No. C.D.390 Reglamento del Seguro General de Riesgos del Trabajo.</w:delText>
        </w:r>
      </w:del>
    </w:p>
    <w:p w14:paraId="50E22D0C" w14:textId="77777777" w:rsidR="00EA1B7E" w:rsidRDefault="00EA1B7E"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b/>
          <w:sz w:val="24"/>
          <w:szCs w:val="24"/>
          <w:lang w:val="es-ES_tradnl"/>
        </w:rPr>
      </w:pPr>
    </w:p>
    <w:p w14:paraId="0FE703EC" w14:textId="77777777" w:rsidR="000064ED" w:rsidRPr="009659FA" w:rsidRDefault="00DF7F1B"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b/>
          <w:sz w:val="24"/>
          <w:szCs w:val="24"/>
          <w:lang w:val="es-ES_tradnl"/>
        </w:rPr>
      </w:pPr>
      <w:r w:rsidRPr="009659FA">
        <w:rPr>
          <w:rFonts w:asciiTheme="minorHAnsi" w:hAnsiTheme="minorHAnsi" w:cstheme="minorHAnsi"/>
          <w:b/>
          <w:sz w:val="24"/>
          <w:szCs w:val="24"/>
          <w:lang w:val="es-ES_tradnl"/>
        </w:rPr>
        <w:t>Definiciones</w:t>
      </w:r>
    </w:p>
    <w:p w14:paraId="2C8E310E" w14:textId="77777777" w:rsidR="000064ED" w:rsidRPr="009659FA" w:rsidRDefault="000064ED"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sz w:val="24"/>
          <w:szCs w:val="24"/>
          <w:lang w:val="es-ES_tradnl"/>
        </w:rPr>
      </w:pPr>
      <w:r w:rsidRPr="009659FA">
        <w:rPr>
          <w:rFonts w:asciiTheme="minorHAnsi" w:hAnsiTheme="minorHAnsi" w:cstheme="minorHAnsi"/>
          <w:b/>
          <w:sz w:val="24"/>
          <w:szCs w:val="24"/>
          <w:lang w:val="es-ES_tradnl"/>
        </w:rPr>
        <w:t>Acción correctora:</w:t>
      </w:r>
      <w:r w:rsidRPr="009659FA">
        <w:rPr>
          <w:rFonts w:asciiTheme="minorHAnsi" w:hAnsiTheme="minorHAnsi" w:cstheme="minorHAnsi"/>
          <w:sz w:val="24"/>
          <w:szCs w:val="24"/>
          <w:lang w:val="es-ES_tradnl"/>
        </w:rPr>
        <w:t xml:space="preserve"> Acción tomada para eliminar las causas de una no conformidad, de un defecto o cualquier otra situación indeseable existente para impedir su repetición.</w:t>
      </w:r>
    </w:p>
    <w:p w14:paraId="65FCA207" w14:textId="77777777" w:rsidR="000064ED" w:rsidRPr="009659FA" w:rsidRDefault="000064ED"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sz w:val="24"/>
          <w:szCs w:val="24"/>
          <w:lang w:val="es-ES_tradnl"/>
        </w:rPr>
      </w:pPr>
    </w:p>
    <w:p w14:paraId="27E0CC5F" w14:textId="77777777" w:rsidR="000064ED" w:rsidRPr="009659FA" w:rsidRDefault="000064ED"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sz w:val="24"/>
          <w:szCs w:val="24"/>
          <w:lang w:val="es-ES_tradnl"/>
        </w:rPr>
      </w:pPr>
      <w:r w:rsidRPr="009659FA">
        <w:rPr>
          <w:rFonts w:asciiTheme="minorHAnsi" w:hAnsiTheme="minorHAnsi" w:cstheme="minorHAnsi"/>
          <w:b/>
          <w:sz w:val="24"/>
          <w:szCs w:val="24"/>
          <w:lang w:val="es-ES_tradnl"/>
        </w:rPr>
        <w:t>Inspector:</w:t>
      </w:r>
      <w:r w:rsidRPr="009659FA">
        <w:rPr>
          <w:rFonts w:asciiTheme="minorHAnsi" w:hAnsiTheme="minorHAnsi" w:cstheme="minorHAnsi"/>
          <w:sz w:val="24"/>
          <w:szCs w:val="24"/>
          <w:lang w:val="es-ES_tradnl"/>
        </w:rPr>
        <w:t xml:space="preserve"> Persona debidamente cualificada para realizar inspecciones </w:t>
      </w:r>
      <w:r w:rsidRPr="009659FA">
        <w:rPr>
          <w:rFonts w:asciiTheme="minorHAnsi" w:hAnsiTheme="minorHAnsi" w:cstheme="minorHAnsi"/>
          <w:sz w:val="24"/>
          <w:szCs w:val="24"/>
        </w:rPr>
        <w:t>de Seguridad Industrial y Salud Ocupacional</w:t>
      </w:r>
      <w:r w:rsidRPr="009659FA">
        <w:rPr>
          <w:rFonts w:asciiTheme="minorHAnsi" w:hAnsiTheme="minorHAnsi" w:cstheme="minorHAnsi"/>
          <w:sz w:val="24"/>
          <w:szCs w:val="24"/>
          <w:lang w:val="es-ES_tradnl"/>
        </w:rPr>
        <w:t>.</w:t>
      </w:r>
    </w:p>
    <w:p w14:paraId="760D2C94" w14:textId="77777777" w:rsidR="000064ED" w:rsidRPr="009659FA" w:rsidRDefault="000064ED"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sz w:val="24"/>
          <w:szCs w:val="24"/>
          <w:lang w:val="es-ES_tradnl"/>
        </w:rPr>
      </w:pPr>
    </w:p>
    <w:p w14:paraId="72742253" w14:textId="3279E6E7" w:rsidR="000064ED" w:rsidRDefault="000064ED" w:rsidP="002E1589">
      <w:pPr>
        <w:ind w:right="-256"/>
        <w:jc w:val="both"/>
        <w:rPr>
          <w:ins w:id="45" w:author="Julio Castro" w:date="2017-03-21T15:14:00Z"/>
          <w:rFonts w:asciiTheme="minorHAnsi" w:hAnsiTheme="minorHAnsi" w:cstheme="minorHAnsi"/>
          <w:sz w:val="24"/>
          <w:szCs w:val="24"/>
        </w:rPr>
      </w:pPr>
      <w:r w:rsidRPr="009659FA">
        <w:rPr>
          <w:rFonts w:asciiTheme="minorHAnsi" w:hAnsiTheme="minorHAnsi" w:cstheme="minorHAnsi"/>
          <w:b/>
          <w:sz w:val="24"/>
          <w:szCs w:val="24"/>
          <w:lang w:val="es-ES_tradnl"/>
        </w:rPr>
        <w:t>Inspección</w:t>
      </w:r>
      <w:ins w:id="46" w:author="Perez, Steeven" w:date="2020-08-06T11:42:00Z">
        <w:r w:rsidR="00370EBD">
          <w:rPr>
            <w:rFonts w:asciiTheme="minorHAnsi" w:hAnsiTheme="minorHAnsi" w:cstheme="minorHAnsi"/>
            <w:b/>
            <w:sz w:val="24"/>
            <w:szCs w:val="24"/>
            <w:lang w:val="es-ES_tradnl"/>
          </w:rPr>
          <w:t xml:space="preserve"> </w:t>
        </w:r>
      </w:ins>
      <w:ins w:id="47" w:author="Karla Ormaza" w:date="2016-07-26T16:00:00Z">
        <w:del w:id="48" w:author="Perez, Steeven" w:date="2020-08-06T11:42:00Z">
          <w:r w:rsidR="0074574F" w:rsidDel="00370EBD">
            <w:rPr>
              <w:rFonts w:asciiTheme="minorHAnsi" w:hAnsiTheme="minorHAnsi" w:cstheme="minorHAnsi"/>
              <w:b/>
              <w:sz w:val="24"/>
              <w:szCs w:val="24"/>
              <w:lang w:val="es-ES_tradnl"/>
            </w:rPr>
            <w:delText xml:space="preserve"> </w:delText>
          </w:r>
          <w:r w:rsidR="0074574F" w:rsidRPr="0066552B" w:rsidDel="00370EBD">
            <w:rPr>
              <w:rFonts w:asciiTheme="minorHAnsi" w:hAnsiTheme="minorHAnsi" w:cstheme="minorHAnsi"/>
              <w:b/>
              <w:i/>
              <w:color w:val="0000FF"/>
              <w:sz w:val="24"/>
              <w:szCs w:val="24"/>
              <w:lang w:val="es-ES_tradnl"/>
              <w:rPrChange w:id="49" w:author="Karla Ormaza" w:date="2017-03-14T13:28:00Z">
                <w:rPr>
                  <w:rFonts w:asciiTheme="minorHAnsi" w:hAnsiTheme="minorHAnsi" w:cstheme="minorHAnsi"/>
                  <w:b/>
                  <w:sz w:val="24"/>
                  <w:szCs w:val="24"/>
                  <w:lang w:val="es-ES_tradnl"/>
                </w:rPr>
              </w:rPrChange>
            </w:rPr>
            <w:delText>Planeada</w:delText>
          </w:r>
        </w:del>
      </w:ins>
      <w:del w:id="50" w:author="Perez, Steeven" w:date="2020-08-06T11:42:00Z">
        <w:r w:rsidRPr="009659FA" w:rsidDel="00370EBD">
          <w:rPr>
            <w:rFonts w:asciiTheme="minorHAnsi" w:hAnsiTheme="minorHAnsi" w:cstheme="minorHAnsi"/>
            <w:b/>
            <w:sz w:val="24"/>
            <w:szCs w:val="24"/>
          </w:rPr>
          <w:delText xml:space="preserve"> </w:delText>
        </w:r>
      </w:del>
      <w:r w:rsidRPr="009659FA">
        <w:rPr>
          <w:rFonts w:asciiTheme="minorHAnsi" w:hAnsiTheme="minorHAnsi" w:cstheme="minorHAnsi"/>
          <w:b/>
          <w:sz w:val="24"/>
          <w:szCs w:val="24"/>
        </w:rPr>
        <w:t xml:space="preserve">de </w:t>
      </w:r>
      <w:del w:id="51" w:author="Perez, Steeven" w:date="2020-08-06T11:42:00Z">
        <w:r w:rsidRPr="009659FA" w:rsidDel="00370EBD">
          <w:rPr>
            <w:rFonts w:asciiTheme="minorHAnsi" w:hAnsiTheme="minorHAnsi" w:cstheme="minorHAnsi"/>
            <w:b/>
            <w:sz w:val="24"/>
            <w:szCs w:val="24"/>
          </w:rPr>
          <w:delText>Seguridad y Salud</w:delText>
        </w:r>
      </w:del>
      <w:ins w:id="52" w:author="Perez, Steeven" w:date="2020-08-06T11:42:00Z">
        <w:r w:rsidR="00370EBD">
          <w:rPr>
            <w:rFonts w:asciiTheme="minorHAnsi" w:hAnsiTheme="minorHAnsi" w:cstheme="minorHAnsi"/>
            <w:b/>
            <w:sz w:val="24"/>
            <w:szCs w:val="24"/>
          </w:rPr>
          <w:t>Observadores de Comportamiento</w:t>
        </w:r>
      </w:ins>
      <w:r w:rsidRPr="009659FA">
        <w:rPr>
          <w:rFonts w:asciiTheme="minorHAnsi" w:hAnsiTheme="minorHAnsi" w:cstheme="minorHAnsi"/>
          <w:b/>
          <w:sz w:val="24"/>
          <w:szCs w:val="24"/>
          <w:lang w:val="es-ES_tradnl"/>
        </w:rPr>
        <w:t xml:space="preserve">: </w:t>
      </w:r>
      <w:r w:rsidRPr="009659FA">
        <w:rPr>
          <w:rFonts w:asciiTheme="minorHAnsi" w:hAnsiTheme="minorHAnsi" w:cstheme="minorHAnsi"/>
          <w:sz w:val="24"/>
          <w:szCs w:val="24"/>
        </w:rPr>
        <w:t>consisten en la realización de un análisis que se realiza observando directamente y de forma ordenada, las instalaciones, procesos, máquinas, equipos, etc., para evaluar los riesgos que puedan afectar a la seguridad de los trabajadores.</w:t>
      </w:r>
      <w:ins w:id="53" w:author="Julio Castro" w:date="2017-03-21T15:14:00Z">
        <w:r w:rsidR="002A1A4F">
          <w:rPr>
            <w:rFonts w:asciiTheme="minorHAnsi" w:hAnsiTheme="minorHAnsi" w:cstheme="minorHAnsi"/>
            <w:sz w:val="24"/>
            <w:szCs w:val="24"/>
          </w:rPr>
          <w:t xml:space="preserve"> </w:t>
        </w:r>
        <w:del w:id="54" w:author="Perez, Steeven" w:date="2020-08-06T11:43:00Z">
          <w:r w:rsidR="002A1A4F" w:rsidDel="00370EBD">
            <w:rPr>
              <w:rFonts w:asciiTheme="minorHAnsi" w:hAnsiTheme="minorHAnsi" w:cstheme="minorHAnsi"/>
              <w:sz w:val="24"/>
              <w:szCs w:val="24"/>
            </w:rPr>
            <w:delText>(aplica a Trilex)</w:delText>
          </w:r>
        </w:del>
      </w:ins>
    </w:p>
    <w:p w14:paraId="6C55AE08" w14:textId="7E4AB7A0" w:rsidR="002A1A4F" w:rsidDel="00370EBD" w:rsidRDefault="002A1A4F" w:rsidP="002E1589">
      <w:pPr>
        <w:ind w:right="-256"/>
        <w:jc w:val="both"/>
        <w:rPr>
          <w:del w:id="55" w:author="Perez, Steeven" w:date="2020-08-06T11:41:00Z"/>
          <w:rFonts w:asciiTheme="minorHAnsi" w:hAnsiTheme="minorHAnsi" w:cstheme="minorHAnsi"/>
          <w:sz w:val="24"/>
          <w:szCs w:val="24"/>
        </w:rPr>
      </w:pPr>
    </w:p>
    <w:p w14:paraId="13737F1C" w14:textId="77777777" w:rsidR="00370EBD" w:rsidRDefault="00370EBD" w:rsidP="002E1589">
      <w:pPr>
        <w:ind w:right="-256"/>
        <w:jc w:val="both"/>
        <w:rPr>
          <w:ins w:id="56" w:author="Perez, Steeven" w:date="2020-08-06T11:41:00Z"/>
          <w:rFonts w:asciiTheme="minorHAnsi" w:hAnsiTheme="minorHAnsi" w:cstheme="minorHAnsi"/>
          <w:sz w:val="24"/>
          <w:szCs w:val="24"/>
        </w:rPr>
      </w:pPr>
    </w:p>
    <w:p w14:paraId="2E0247B1" w14:textId="01331231" w:rsidR="002A1A4F" w:rsidRPr="00D11742" w:rsidDel="00370EBD" w:rsidRDefault="002A1A4F" w:rsidP="002E1589">
      <w:pPr>
        <w:ind w:right="-256"/>
        <w:jc w:val="both"/>
        <w:rPr>
          <w:del w:id="57" w:author="Perez, Steeven" w:date="2020-08-06T11:41:00Z"/>
          <w:rFonts w:asciiTheme="minorHAnsi" w:hAnsiTheme="minorHAnsi" w:cstheme="minorHAnsi"/>
          <w:i/>
          <w:sz w:val="24"/>
          <w:szCs w:val="24"/>
          <w:rPrChange w:id="58" w:author="Julio Castro" w:date="2017-03-21T15:32:00Z">
            <w:rPr>
              <w:del w:id="59" w:author="Perez, Steeven" w:date="2020-08-06T11:41:00Z"/>
              <w:rFonts w:asciiTheme="minorHAnsi" w:hAnsiTheme="minorHAnsi" w:cstheme="minorHAnsi"/>
              <w:sz w:val="24"/>
              <w:szCs w:val="24"/>
            </w:rPr>
          </w:rPrChange>
        </w:rPr>
      </w:pPr>
      <w:ins w:id="60" w:author="Julio Castro" w:date="2017-03-21T15:14:00Z">
        <w:del w:id="61" w:author="Perez, Steeven" w:date="2020-08-06T11:41:00Z">
          <w:r w:rsidRPr="00D11742" w:rsidDel="00370EBD">
            <w:rPr>
              <w:rFonts w:asciiTheme="minorHAnsi" w:hAnsiTheme="minorHAnsi" w:cstheme="minorHAnsi"/>
              <w:b/>
              <w:i/>
              <w:sz w:val="24"/>
              <w:szCs w:val="24"/>
              <w:rPrChange w:id="62" w:author="Julio Castro" w:date="2017-03-21T15:32:00Z">
                <w:rPr>
                  <w:rFonts w:asciiTheme="minorHAnsi" w:hAnsiTheme="minorHAnsi" w:cstheme="minorHAnsi"/>
                  <w:sz w:val="24"/>
                  <w:szCs w:val="24"/>
                </w:rPr>
              </w:rPrChange>
            </w:rPr>
            <w:delText>Auditor</w:delText>
          </w:r>
        </w:del>
      </w:ins>
      <w:ins w:id="63" w:author="Ligia Freire" w:date="2017-03-22T15:56:00Z">
        <w:del w:id="64" w:author="Perez, Steeven" w:date="2020-08-06T11:41:00Z">
          <w:r w:rsidR="0008771F" w:rsidDel="00370EBD">
            <w:rPr>
              <w:rFonts w:asciiTheme="minorHAnsi" w:hAnsiTheme="minorHAnsi" w:cstheme="minorHAnsi"/>
              <w:b/>
              <w:i/>
              <w:sz w:val="24"/>
              <w:szCs w:val="24"/>
            </w:rPr>
            <w:delText>í</w:delText>
          </w:r>
        </w:del>
      </w:ins>
      <w:ins w:id="65" w:author="Julio Castro" w:date="2017-03-21T15:14:00Z">
        <w:del w:id="66" w:author="Perez, Steeven" w:date="2020-08-06T11:41:00Z">
          <w:r w:rsidRPr="00D11742" w:rsidDel="00370EBD">
            <w:rPr>
              <w:rFonts w:asciiTheme="minorHAnsi" w:hAnsiTheme="minorHAnsi" w:cstheme="minorHAnsi"/>
              <w:b/>
              <w:i/>
              <w:sz w:val="24"/>
              <w:szCs w:val="24"/>
              <w:rPrChange w:id="67" w:author="Julio Castro" w:date="2017-03-21T15:32:00Z">
                <w:rPr>
                  <w:rFonts w:asciiTheme="minorHAnsi" w:hAnsiTheme="minorHAnsi" w:cstheme="minorHAnsi"/>
                  <w:sz w:val="24"/>
                  <w:szCs w:val="24"/>
                </w:rPr>
              </w:rPrChange>
            </w:rPr>
            <w:delText>ia escalonada</w:delText>
          </w:r>
        </w:del>
      </w:ins>
      <w:ins w:id="68" w:author="Julio Castro" w:date="2017-03-21T15:15:00Z">
        <w:del w:id="69" w:author="Perez, Steeven" w:date="2020-08-06T11:41:00Z">
          <w:r w:rsidRPr="00D11742" w:rsidDel="00370EBD">
            <w:rPr>
              <w:rFonts w:asciiTheme="minorHAnsi" w:hAnsiTheme="minorHAnsi" w:cstheme="minorHAnsi"/>
              <w:b/>
              <w:i/>
              <w:sz w:val="24"/>
              <w:szCs w:val="24"/>
              <w:rPrChange w:id="70" w:author="Julio Castro" w:date="2017-03-21T15:32:00Z">
                <w:rPr>
                  <w:rFonts w:asciiTheme="minorHAnsi" w:hAnsiTheme="minorHAnsi" w:cstheme="minorHAnsi"/>
                  <w:b/>
                  <w:sz w:val="24"/>
                  <w:szCs w:val="24"/>
                </w:rPr>
              </w:rPrChange>
            </w:rPr>
            <w:delText xml:space="preserve">: </w:delText>
          </w:r>
        </w:del>
      </w:ins>
      <w:ins w:id="71" w:author="Julio Castro" w:date="2017-03-21T15:22:00Z">
        <w:del w:id="72" w:author="Perez, Steeven" w:date="2020-08-06T11:41:00Z">
          <w:r w:rsidRPr="00D11742" w:rsidDel="00370EBD">
            <w:rPr>
              <w:rFonts w:asciiTheme="minorHAnsi" w:hAnsiTheme="minorHAnsi" w:cstheme="minorHAnsi"/>
              <w:i/>
              <w:sz w:val="24"/>
              <w:szCs w:val="24"/>
              <w:rPrChange w:id="73" w:author="Julio Castro" w:date="2017-03-21T15:32:00Z">
                <w:rPr>
                  <w:rFonts w:asciiTheme="minorHAnsi" w:hAnsiTheme="minorHAnsi" w:cstheme="minorHAnsi"/>
                  <w:sz w:val="24"/>
                  <w:szCs w:val="24"/>
                </w:rPr>
              </w:rPrChange>
            </w:rPr>
            <w:delText>es la inspección que se realiza a las instalaciones, procesos, máquinas, equipos, documentos, e</w:delText>
          </w:r>
        </w:del>
      </w:ins>
      <w:ins w:id="74" w:author="Ligia Freire" w:date="2017-03-22T15:56:00Z">
        <w:del w:id="75" w:author="Perez, Steeven" w:date="2020-08-06T11:41:00Z">
          <w:r w:rsidR="006F144F" w:rsidDel="00370EBD">
            <w:rPr>
              <w:rFonts w:asciiTheme="minorHAnsi" w:hAnsiTheme="minorHAnsi" w:cstheme="minorHAnsi"/>
              <w:i/>
              <w:sz w:val="24"/>
              <w:szCs w:val="24"/>
            </w:rPr>
            <w:delText>tc</w:delText>
          </w:r>
        </w:del>
      </w:ins>
      <w:ins w:id="76" w:author="Julio Castro" w:date="2017-03-21T15:22:00Z">
        <w:del w:id="77" w:author="Perez, Steeven" w:date="2020-08-06T11:41:00Z">
          <w:r w:rsidRPr="00D11742" w:rsidDel="00370EBD">
            <w:rPr>
              <w:rFonts w:asciiTheme="minorHAnsi" w:hAnsiTheme="minorHAnsi" w:cstheme="minorHAnsi"/>
              <w:i/>
              <w:sz w:val="24"/>
              <w:szCs w:val="24"/>
              <w:rPrChange w:id="78" w:author="Julio Castro" w:date="2017-03-21T15:32:00Z">
                <w:rPr>
                  <w:rFonts w:asciiTheme="minorHAnsi" w:hAnsiTheme="minorHAnsi" w:cstheme="minorHAnsi"/>
                  <w:sz w:val="24"/>
                  <w:szCs w:val="24"/>
                </w:rPr>
              </w:rPrChange>
            </w:rPr>
            <w:delText>tc,.</w:delText>
          </w:r>
        </w:del>
      </w:ins>
      <w:ins w:id="79" w:author="Ligia Freire" w:date="2017-03-22T15:56:00Z">
        <w:del w:id="80" w:author="Perez, Steeven" w:date="2020-08-06T11:41:00Z">
          <w:r w:rsidR="006F144F" w:rsidDel="00370EBD">
            <w:rPr>
              <w:rFonts w:asciiTheme="minorHAnsi" w:hAnsiTheme="minorHAnsi" w:cstheme="minorHAnsi"/>
              <w:i/>
              <w:sz w:val="24"/>
              <w:szCs w:val="24"/>
            </w:rPr>
            <w:delText>,</w:delText>
          </w:r>
        </w:del>
      </w:ins>
      <w:ins w:id="81" w:author="Julio Castro" w:date="2017-03-21T15:22:00Z">
        <w:del w:id="82" w:author="Perez, Steeven" w:date="2020-08-06T11:41:00Z">
          <w:r w:rsidRPr="00D11742" w:rsidDel="00370EBD">
            <w:rPr>
              <w:rFonts w:asciiTheme="minorHAnsi" w:hAnsiTheme="minorHAnsi" w:cstheme="minorHAnsi"/>
              <w:i/>
              <w:sz w:val="24"/>
              <w:szCs w:val="24"/>
              <w:rPrChange w:id="83" w:author="Julio Castro" w:date="2017-03-21T15:32:00Z">
                <w:rPr>
                  <w:rFonts w:asciiTheme="minorHAnsi" w:hAnsiTheme="minorHAnsi" w:cstheme="minorHAnsi"/>
                  <w:sz w:val="24"/>
                  <w:szCs w:val="24"/>
                </w:rPr>
              </w:rPrChange>
            </w:rPr>
            <w:delText xml:space="preserve"> </w:delText>
          </w:r>
        </w:del>
      </w:ins>
      <w:ins w:id="84" w:author="Ligia Freire" w:date="2017-03-22T15:56:00Z">
        <w:del w:id="85" w:author="Perez, Steeven" w:date="2020-08-06T11:41:00Z">
          <w:r w:rsidR="006F144F" w:rsidDel="00370EBD">
            <w:rPr>
              <w:rFonts w:asciiTheme="minorHAnsi" w:hAnsiTheme="minorHAnsi" w:cstheme="minorHAnsi"/>
              <w:i/>
              <w:sz w:val="24"/>
              <w:szCs w:val="24"/>
            </w:rPr>
            <w:delText>p</w:delText>
          </w:r>
        </w:del>
      </w:ins>
      <w:ins w:id="86" w:author="Julio Castro" w:date="2017-03-21T15:22:00Z">
        <w:del w:id="87" w:author="Perez, Steeven" w:date="2020-08-06T11:41:00Z">
          <w:r w:rsidRPr="00D11742" w:rsidDel="00370EBD">
            <w:rPr>
              <w:rFonts w:asciiTheme="minorHAnsi" w:hAnsiTheme="minorHAnsi" w:cstheme="minorHAnsi"/>
              <w:i/>
              <w:sz w:val="24"/>
              <w:szCs w:val="24"/>
              <w:rPrChange w:id="88" w:author="Julio Castro" w:date="2017-03-21T15:32:00Z">
                <w:rPr>
                  <w:rFonts w:asciiTheme="minorHAnsi" w:hAnsiTheme="minorHAnsi" w:cstheme="minorHAnsi"/>
                  <w:sz w:val="24"/>
                  <w:szCs w:val="24"/>
                </w:rPr>
              </w:rPrChange>
            </w:rPr>
            <w:delText>Para evaluar riesgos que puedan afectar la seguridad de los</w:delText>
          </w:r>
          <w:r w:rsidDel="00370EBD">
            <w:rPr>
              <w:rFonts w:asciiTheme="minorHAnsi" w:hAnsiTheme="minorHAnsi" w:cstheme="minorHAnsi"/>
              <w:sz w:val="24"/>
              <w:szCs w:val="24"/>
            </w:rPr>
            <w:delText xml:space="preserve"> </w:delText>
          </w:r>
          <w:r w:rsidRPr="00D11742" w:rsidDel="00370EBD">
            <w:rPr>
              <w:rFonts w:asciiTheme="minorHAnsi" w:hAnsiTheme="minorHAnsi" w:cstheme="minorHAnsi"/>
              <w:i/>
              <w:sz w:val="24"/>
              <w:szCs w:val="24"/>
              <w:rPrChange w:id="89" w:author="Julio Castro" w:date="2017-03-21T15:32:00Z">
                <w:rPr>
                  <w:rFonts w:asciiTheme="minorHAnsi" w:hAnsiTheme="minorHAnsi" w:cstheme="minorHAnsi"/>
                  <w:sz w:val="24"/>
                  <w:szCs w:val="24"/>
                </w:rPr>
              </w:rPrChange>
            </w:rPr>
            <w:delText xml:space="preserve">trabajadores, </w:delText>
          </w:r>
        </w:del>
      </w:ins>
      <w:ins w:id="90" w:author="Julio Castro" w:date="2017-03-21T15:24:00Z">
        <w:del w:id="91" w:author="Perez, Steeven" w:date="2020-08-06T11:41:00Z">
          <w:r w:rsidR="00D11742" w:rsidRPr="00D11742" w:rsidDel="00370EBD">
            <w:rPr>
              <w:rFonts w:asciiTheme="minorHAnsi" w:hAnsiTheme="minorHAnsi" w:cstheme="minorHAnsi"/>
              <w:i/>
              <w:sz w:val="24"/>
              <w:szCs w:val="24"/>
              <w:rPrChange w:id="92" w:author="Julio Castro" w:date="2017-03-21T15:32:00Z">
                <w:rPr>
                  <w:rFonts w:asciiTheme="minorHAnsi" w:hAnsiTheme="minorHAnsi" w:cstheme="minorHAnsi"/>
                  <w:sz w:val="24"/>
                  <w:szCs w:val="24"/>
                </w:rPr>
              </w:rPrChange>
            </w:rPr>
            <w:delText>la calidad de</w:delText>
          </w:r>
        </w:del>
      </w:ins>
      <w:ins w:id="93" w:author="Julio Castro" w:date="2017-03-21T15:25:00Z">
        <w:del w:id="94" w:author="Perez, Steeven" w:date="2020-08-06T11:41:00Z">
          <w:r w:rsidR="00D11742" w:rsidRPr="00D11742" w:rsidDel="00370EBD">
            <w:rPr>
              <w:rFonts w:asciiTheme="minorHAnsi" w:hAnsiTheme="minorHAnsi" w:cstheme="minorHAnsi"/>
              <w:i/>
              <w:sz w:val="24"/>
              <w:szCs w:val="24"/>
              <w:rPrChange w:id="95" w:author="Julio Castro" w:date="2017-03-21T15:32:00Z">
                <w:rPr>
                  <w:rFonts w:asciiTheme="minorHAnsi" w:hAnsiTheme="minorHAnsi" w:cstheme="minorHAnsi"/>
                  <w:sz w:val="24"/>
                  <w:szCs w:val="24"/>
                </w:rPr>
              </w:rPrChange>
            </w:rPr>
            <w:delText xml:space="preserve"> </w:delText>
          </w:r>
        </w:del>
      </w:ins>
      <w:ins w:id="96" w:author="Julio Castro" w:date="2017-03-21T15:24:00Z">
        <w:del w:id="97" w:author="Perez, Steeven" w:date="2020-08-06T11:41:00Z">
          <w:r w:rsidR="00D11742" w:rsidRPr="00D11742" w:rsidDel="00370EBD">
            <w:rPr>
              <w:rFonts w:asciiTheme="minorHAnsi" w:hAnsiTheme="minorHAnsi" w:cstheme="minorHAnsi"/>
              <w:i/>
              <w:sz w:val="24"/>
              <w:szCs w:val="24"/>
              <w:rPrChange w:id="98" w:author="Julio Castro" w:date="2017-03-21T15:32:00Z">
                <w:rPr>
                  <w:rFonts w:asciiTheme="minorHAnsi" w:hAnsiTheme="minorHAnsi" w:cstheme="minorHAnsi"/>
                  <w:sz w:val="24"/>
                  <w:szCs w:val="24"/>
                </w:rPr>
              </w:rPrChange>
            </w:rPr>
            <w:delText>l</w:delText>
          </w:r>
        </w:del>
      </w:ins>
      <w:ins w:id="99" w:author="Julio Castro" w:date="2017-03-21T15:25:00Z">
        <w:del w:id="100" w:author="Perez, Steeven" w:date="2020-08-06T11:41:00Z">
          <w:r w:rsidR="00D11742" w:rsidRPr="00D11742" w:rsidDel="00370EBD">
            <w:rPr>
              <w:rFonts w:asciiTheme="minorHAnsi" w:hAnsiTheme="minorHAnsi" w:cstheme="minorHAnsi"/>
              <w:i/>
              <w:sz w:val="24"/>
              <w:szCs w:val="24"/>
              <w:rPrChange w:id="101" w:author="Julio Castro" w:date="2017-03-21T15:32:00Z">
                <w:rPr>
                  <w:rFonts w:asciiTheme="minorHAnsi" w:hAnsiTheme="minorHAnsi" w:cstheme="minorHAnsi"/>
                  <w:sz w:val="24"/>
                  <w:szCs w:val="24"/>
                </w:rPr>
              </w:rPrChange>
            </w:rPr>
            <w:delText>os</w:delText>
          </w:r>
        </w:del>
      </w:ins>
      <w:ins w:id="102" w:author="Julio Castro" w:date="2017-03-21T15:24:00Z">
        <w:del w:id="103" w:author="Perez, Steeven" w:date="2020-08-06T11:41:00Z">
          <w:r w:rsidR="00D11742" w:rsidRPr="00D11742" w:rsidDel="00370EBD">
            <w:rPr>
              <w:rFonts w:asciiTheme="minorHAnsi" w:hAnsiTheme="minorHAnsi" w:cstheme="minorHAnsi"/>
              <w:i/>
              <w:sz w:val="24"/>
              <w:szCs w:val="24"/>
              <w:rPrChange w:id="104" w:author="Julio Castro" w:date="2017-03-21T15:32:00Z">
                <w:rPr>
                  <w:rFonts w:asciiTheme="minorHAnsi" w:hAnsiTheme="minorHAnsi" w:cstheme="minorHAnsi"/>
                  <w:sz w:val="24"/>
                  <w:szCs w:val="24"/>
                </w:rPr>
              </w:rPrChange>
            </w:rPr>
            <w:delText xml:space="preserve"> producto</w:delText>
          </w:r>
        </w:del>
      </w:ins>
      <w:ins w:id="105" w:author="Julio Castro" w:date="2017-03-21T15:25:00Z">
        <w:del w:id="106" w:author="Perez, Steeven" w:date="2020-08-06T11:41:00Z">
          <w:r w:rsidR="00D11742" w:rsidRPr="00D11742" w:rsidDel="00370EBD">
            <w:rPr>
              <w:rFonts w:asciiTheme="minorHAnsi" w:hAnsiTheme="minorHAnsi" w:cstheme="minorHAnsi"/>
              <w:i/>
              <w:sz w:val="24"/>
              <w:szCs w:val="24"/>
              <w:rPrChange w:id="107" w:author="Julio Castro" w:date="2017-03-21T15:32:00Z">
                <w:rPr>
                  <w:rFonts w:asciiTheme="minorHAnsi" w:hAnsiTheme="minorHAnsi" w:cstheme="minorHAnsi"/>
                  <w:sz w:val="24"/>
                  <w:szCs w:val="24"/>
                </w:rPr>
              </w:rPrChange>
            </w:rPr>
            <w:delText>s</w:delText>
          </w:r>
        </w:del>
      </w:ins>
      <w:ins w:id="108" w:author="Julio Castro" w:date="2017-03-21T15:24:00Z">
        <w:del w:id="109" w:author="Perez, Steeven" w:date="2020-08-06T11:41:00Z">
          <w:r w:rsidR="00D11742" w:rsidRPr="00D11742" w:rsidDel="00370EBD">
            <w:rPr>
              <w:rFonts w:asciiTheme="minorHAnsi" w:hAnsiTheme="minorHAnsi" w:cstheme="minorHAnsi"/>
              <w:i/>
              <w:sz w:val="24"/>
              <w:szCs w:val="24"/>
              <w:rPrChange w:id="110" w:author="Julio Castro" w:date="2017-03-21T15:32:00Z">
                <w:rPr>
                  <w:rFonts w:asciiTheme="minorHAnsi" w:hAnsiTheme="minorHAnsi" w:cstheme="minorHAnsi"/>
                  <w:sz w:val="24"/>
                  <w:szCs w:val="24"/>
                </w:rPr>
              </w:rPrChange>
            </w:rPr>
            <w:delText>,</w:delText>
          </w:r>
        </w:del>
      </w:ins>
      <w:ins w:id="111" w:author="Julio Castro" w:date="2017-03-21T15:25:00Z">
        <w:del w:id="112" w:author="Perez, Steeven" w:date="2020-08-06T11:41:00Z">
          <w:r w:rsidR="00D11742" w:rsidRPr="00D11742" w:rsidDel="00370EBD">
            <w:rPr>
              <w:rFonts w:asciiTheme="minorHAnsi" w:hAnsiTheme="minorHAnsi" w:cstheme="minorHAnsi"/>
              <w:i/>
              <w:sz w:val="24"/>
              <w:szCs w:val="24"/>
              <w:rPrChange w:id="113" w:author="Julio Castro" w:date="2017-03-21T15:32:00Z">
                <w:rPr>
                  <w:rFonts w:asciiTheme="minorHAnsi" w:hAnsiTheme="minorHAnsi" w:cstheme="minorHAnsi"/>
                  <w:sz w:val="24"/>
                  <w:szCs w:val="24"/>
                </w:rPr>
              </w:rPrChange>
            </w:rPr>
            <w:delText xml:space="preserve"> medio ambiente,</w:delText>
          </w:r>
        </w:del>
      </w:ins>
      <w:ins w:id="114" w:author="Julio Castro" w:date="2017-03-21T15:24:00Z">
        <w:del w:id="115" w:author="Perez, Steeven" w:date="2020-08-06T11:41:00Z">
          <w:r w:rsidR="00D11742" w:rsidRPr="00D11742" w:rsidDel="00370EBD">
            <w:rPr>
              <w:rFonts w:asciiTheme="minorHAnsi" w:hAnsiTheme="minorHAnsi" w:cstheme="minorHAnsi"/>
              <w:i/>
              <w:sz w:val="24"/>
              <w:szCs w:val="24"/>
              <w:rPrChange w:id="116" w:author="Julio Castro" w:date="2017-03-21T15:32:00Z">
                <w:rPr>
                  <w:rFonts w:asciiTheme="minorHAnsi" w:hAnsiTheme="minorHAnsi" w:cstheme="minorHAnsi"/>
                  <w:sz w:val="24"/>
                  <w:szCs w:val="24"/>
                </w:rPr>
              </w:rPrChange>
            </w:rPr>
            <w:delText xml:space="preserve"> el </w:delText>
          </w:r>
        </w:del>
      </w:ins>
      <w:ins w:id="117" w:author="Julio Castro" w:date="2017-03-21T15:22:00Z">
        <w:del w:id="118" w:author="Perez, Steeven" w:date="2020-08-06T11:41:00Z">
          <w:r w:rsidRPr="00D11742" w:rsidDel="00370EBD">
            <w:rPr>
              <w:rFonts w:asciiTheme="minorHAnsi" w:hAnsiTheme="minorHAnsi" w:cstheme="minorHAnsi"/>
              <w:i/>
              <w:sz w:val="24"/>
              <w:szCs w:val="24"/>
              <w:rPrChange w:id="119" w:author="Julio Castro" w:date="2017-03-21T15:32:00Z">
                <w:rPr>
                  <w:rFonts w:asciiTheme="minorHAnsi" w:hAnsiTheme="minorHAnsi" w:cstheme="minorHAnsi"/>
                  <w:sz w:val="24"/>
                  <w:szCs w:val="24"/>
                </w:rPr>
              </w:rPrChange>
            </w:rPr>
            <w:delText>proceso e instalaciones.</w:delText>
          </w:r>
        </w:del>
      </w:ins>
      <w:ins w:id="120" w:author="Julio Castro" w:date="2017-03-21T15:24:00Z">
        <w:del w:id="121" w:author="Perez, Steeven" w:date="2020-08-06T11:41:00Z">
          <w:r w:rsidR="00D11742" w:rsidRPr="00D11742" w:rsidDel="00370EBD">
            <w:rPr>
              <w:rFonts w:asciiTheme="minorHAnsi" w:hAnsiTheme="minorHAnsi" w:cstheme="minorHAnsi"/>
              <w:i/>
              <w:sz w:val="24"/>
              <w:szCs w:val="24"/>
              <w:rPrChange w:id="122" w:author="Julio Castro" w:date="2017-03-21T15:32:00Z">
                <w:rPr>
                  <w:rFonts w:asciiTheme="minorHAnsi" w:hAnsiTheme="minorHAnsi" w:cstheme="minorHAnsi"/>
                  <w:sz w:val="24"/>
                  <w:szCs w:val="24"/>
                </w:rPr>
              </w:rPrChange>
            </w:rPr>
            <w:delText xml:space="preserve"> (Aplica a fabrica Tecnova)</w:delText>
          </w:r>
        </w:del>
      </w:ins>
      <w:ins w:id="123" w:author="Ligia Freire" w:date="2017-03-22T15:56:00Z">
        <w:del w:id="124" w:author="Perez, Steeven" w:date="2020-08-06T11:41:00Z">
          <w:r w:rsidR="006F144F" w:rsidDel="00370EBD">
            <w:rPr>
              <w:rFonts w:asciiTheme="minorHAnsi" w:hAnsiTheme="minorHAnsi" w:cstheme="minorHAnsi"/>
              <w:i/>
              <w:sz w:val="24"/>
              <w:szCs w:val="24"/>
            </w:rPr>
            <w:delText>.</w:delText>
          </w:r>
        </w:del>
      </w:ins>
    </w:p>
    <w:p w14:paraId="2885229A" w14:textId="1F4D949B" w:rsidR="000064ED" w:rsidRPr="009659FA" w:rsidDel="00370EBD" w:rsidRDefault="000064ED">
      <w:pPr>
        <w:ind w:right="-256"/>
        <w:jc w:val="both"/>
        <w:rPr>
          <w:del w:id="125" w:author="Perez, Steeven" w:date="2020-08-06T11:41:00Z"/>
          <w:rFonts w:asciiTheme="minorHAnsi" w:hAnsiTheme="minorHAnsi" w:cstheme="minorHAnsi"/>
          <w:sz w:val="24"/>
          <w:szCs w:val="24"/>
          <w:lang w:val="es-ES_tradnl"/>
        </w:rPr>
        <w:pPrChange w:id="126" w:author="Julio Castro" w:date="2017-03-21T15:20:00Z">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398"/>
            <w:jc w:val="both"/>
          </w:pPr>
        </w:pPrChange>
      </w:pPr>
    </w:p>
    <w:p w14:paraId="168D247F" w14:textId="77777777" w:rsidR="000064ED" w:rsidRPr="009659FA" w:rsidRDefault="000064ED" w:rsidP="002E1589">
      <w:pPr>
        <w:ind w:right="-256"/>
        <w:jc w:val="both"/>
        <w:rPr>
          <w:rFonts w:asciiTheme="minorHAnsi" w:hAnsiTheme="minorHAnsi" w:cstheme="minorHAnsi"/>
          <w:sz w:val="24"/>
          <w:szCs w:val="24"/>
        </w:rPr>
      </w:pPr>
      <w:r w:rsidRPr="009659FA">
        <w:rPr>
          <w:rFonts w:asciiTheme="minorHAnsi" w:hAnsiTheme="minorHAnsi" w:cstheme="minorHAnsi"/>
          <w:b/>
          <w:sz w:val="24"/>
          <w:szCs w:val="24"/>
        </w:rPr>
        <w:t>Prevención:</w:t>
      </w:r>
      <w:r w:rsidRPr="009659FA">
        <w:rPr>
          <w:rFonts w:asciiTheme="minorHAnsi" w:hAnsiTheme="minorHAnsi" w:cstheme="minorHAnsi"/>
          <w:sz w:val="24"/>
          <w:szCs w:val="24"/>
        </w:rPr>
        <w:t xml:space="preserve"> Se entenderá como prevención al conjunto de actividades o medidas adoptadas o previstas en todas las fases de actividad de la compañía con el fin de evitar o disminuir los riesgos derivados del trabajo.</w:t>
      </w:r>
    </w:p>
    <w:p w14:paraId="3FBDD89B" w14:textId="77777777" w:rsidR="000064ED" w:rsidRPr="009659FA" w:rsidRDefault="000064ED"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sz w:val="24"/>
          <w:szCs w:val="24"/>
          <w:lang w:val="es-ES_tradnl"/>
        </w:rPr>
      </w:pPr>
    </w:p>
    <w:p w14:paraId="712B7C2F" w14:textId="77777777" w:rsidR="000064ED" w:rsidRDefault="000064ED" w:rsidP="002E1589">
      <w:pPr>
        <w:ind w:right="-256"/>
        <w:jc w:val="both"/>
        <w:rPr>
          <w:ins w:id="127" w:author="Julio Castro" w:date="2017-03-21T15:37:00Z"/>
          <w:rFonts w:asciiTheme="minorHAnsi" w:hAnsiTheme="minorHAnsi" w:cstheme="minorHAnsi"/>
          <w:sz w:val="24"/>
          <w:szCs w:val="24"/>
        </w:rPr>
      </w:pPr>
      <w:r w:rsidRPr="009659FA">
        <w:rPr>
          <w:rFonts w:asciiTheme="minorHAnsi" w:hAnsiTheme="minorHAnsi" w:cstheme="minorHAnsi"/>
          <w:b/>
          <w:sz w:val="24"/>
          <w:szCs w:val="24"/>
        </w:rPr>
        <w:t>Riesgo</w:t>
      </w:r>
      <w:r w:rsidRPr="009659FA">
        <w:rPr>
          <w:rFonts w:asciiTheme="minorHAnsi" w:hAnsiTheme="minorHAnsi" w:cstheme="minorHAnsi"/>
          <w:sz w:val="24"/>
          <w:szCs w:val="24"/>
        </w:rPr>
        <w:t>: Es la combinación de la frecuencia, probabilidad y de las consecuencias que pueden derivarse de la materialización de un peligro.</w:t>
      </w:r>
    </w:p>
    <w:p w14:paraId="2C481B06" w14:textId="77777777" w:rsidR="008272A3" w:rsidRPr="009659FA" w:rsidRDefault="008272A3" w:rsidP="002E1589">
      <w:pPr>
        <w:ind w:right="-256"/>
        <w:jc w:val="both"/>
        <w:rPr>
          <w:rFonts w:asciiTheme="minorHAnsi" w:hAnsiTheme="minorHAnsi" w:cstheme="minorHAnsi"/>
          <w:sz w:val="24"/>
          <w:szCs w:val="24"/>
        </w:rPr>
      </w:pPr>
    </w:p>
    <w:p w14:paraId="65418A12" w14:textId="77777777" w:rsidR="000064ED" w:rsidRPr="009659FA" w:rsidRDefault="000064ED" w:rsidP="002E1589">
      <w:pPr>
        <w:ind w:right="-256"/>
        <w:jc w:val="both"/>
        <w:rPr>
          <w:rFonts w:asciiTheme="minorHAnsi" w:hAnsiTheme="minorHAnsi" w:cstheme="minorHAnsi"/>
          <w:sz w:val="24"/>
          <w:szCs w:val="24"/>
        </w:rPr>
      </w:pPr>
      <w:r w:rsidRPr="009659FA">
        <w:rPr>
          <w:rFonts w:asciiTheme="minorHAnsi" w:hAnsiTheme="minorHAnsi" w:cstheme="minorHAnsi"/>
          <w:b/>
          <w:sz w:val="24"/>
          <w:szCs w:val="24"/>
        </w:rPr>
        <w:t>Riesgo laboral:</w:t>
      </w:r>
      <w:r w:rsidRPr="009659FA">
        <w:rPr>
          <w:rFonts w:asciiTheme="minorHAnsi" w:hAnsiTheme="minorHAnsi" w:cstheme="minorHAnsi"/>
          <w:sz w:val="24"/>
          <w:szCs w:val="24"/>
        </w:rPr>
        <w:t xml:space="preserve"> es la posibilidad de que un trabajador sufra un determinado daño derivado del trabajo. Para calificar un riesgo desde el punto de vista de su gravedad, se valorarán conjuntamente la probabilidad de que se produzca el daño y la severidad del mismo.</w:t>
      </w:r>
    </w:p>
    <w:p w14:paraId="1E5ACD07" w14:textId="77777777" w:rsidR="00616B56" w:rsidRPr="009659FA" w:rsidRDefault="00616B56"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sz w:val="24"/>
          <w:szCs w:val="24"/>
          <w:lang w:val="es-ES_tradnl"/>
        </w:rPr>
      </w:pPr>
    </w:p>
    <w:p w14:paraId="1C783C05" w14:textId="77777777" w:rsidR="000064ED" w:rsidRPr="009659FA" w:rsidRDefault="000064ED"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256"/>
        <w:jc w:val="both"/>
        <w:rPr>
          <w:rFonts w:asciiTheme="minorHAnsi" w:hAnsiTheme="minorHAnsi" w:cstheme="minorHAnsi"/>
          <w:sz w:val="24"/>
          <w:szCs w:val="24"/>
        </w:rPr>
      </w:pPr>
      <w:r w:rsidRPr="009659FA">
        <w:rPr>
          <w:rFonts w:asciiTheme="minorHAnsi" w:hAnsiTheme="minorHAnsi" w:cstheme="minorHAnsi"/>
          <w:b/>
          <w:sz w:val="24"/>
          <w:szCs w:val="24"/>
        </w:rPr>
        <w:t>Técnicas de prevención:</w:t>
      </w:r>
      <w:r w:rsidRPr="009659FA">
        <w:rPr>
          <w:rFonts w:asciiTheme="minorHAnsi" w:hAnsiTheme="minorHAnsi" w:cstheme="minorHAnsi"/>
          <w:sz w:val="24"/>
          <w:szCs w:val="24"/>
        </w:rPr>
        <w:t xml:space="preserve"> Son aquellas técnicas que están encaminadas a actuar directamente sobre los riesgos antes de que se puedan llegar a materializar y por tanto, de que se puedan llegar a producir las posibles consecuencias negativas para la seguridad y salud de los trabajadores.</w:t>
      </w:r>
    </w:p>
    <w:p w14:paraId="4BA34151" w14:textId="77777777" w:rsidR="000064ED" w:rsidRPr="009659FA" w:rsidRDefault="000064ED" w:rsidP="002E1589">
      <w:pPr>
        <w:tabs>
          <w:tab w:val="left" w:pos="-1440"/>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5040"/>
          <w:tab w:val="left" w:pos="5760"/>
          <w:tab w:val="left" w:pos="6480"/>
          <w:tab w:val="left" w:pos="7200"/>
          <w:tab w:val="left" w:pos="7920"/>
          <w:tab w:val="left" w:pos="8640"/>
          <w:tab w:val="left" w:pos="9360"/>
        </w:tabs>
        <w:ind w:right="-398"/>
        <w:jc w:val="both"/>
        <w:rPr>
          <w:rFonts w:asciiTheme="minorHAnsi" w:hAnsiTheme="minorHAnsi" w:cstheme="minorHAnsi"/>
          <w:sz w:val="24"/>
          <w:szCs w:val="24"/>
          <w:lang w:val="es-ES_tradnl"/>
        </w:rPr>
      </w:pPr>
    </w:p>
    <w:p w14:paraId="510D8E6D" w14:textId="77777777" w:rsidR="000064ED" w:rsidRPr="009659FA" w:rsidRDefault="000064ED" w:rsidP="002E1589">
      <w:pPr>
        <w:ind w:right="-256"/>
        <w:jc w:val="both"/>
        <w:rPr>
          <w:rFonts w:asciiTheme="minorHAnsi" w:hAnsiTheme="minorHAnsi" w:cstheme="minorHAnsi"/>
          <w:sz w:val="24"/>
          <w:szCs w:val="24"/>
        </w:rPr>
      </w:pPr>
      <w:r w:rsidRPr="009659FA">
        <w:rPr>
          <w:rFonts w:asciiTheme="minorHAnsi" w:hAnsiTheme="minorHAnsi" w:cstheme="minorHAnsi"/>
          <w:b/>
          <w:sz w:val="24"/>
          <w:szCs w:val="24"/>
        </w:rPr>
        <w:t>Peligro:</w:t>
      </w:r>
      <w:r w:rsidRPr="009659FA">
        <w:rPr>
          <w:rFonts w:asciiTheme="minorHAnsi" w:hAnsiTheme="minorHAnsi" w:cstheme="minorHAnsi"/>
          <w:sz w:val="24"/>
          <w:szCs w:val="24"/>
        </w:rPr>
        <w:t xml:space="preserve"> Es toda fuente o situación con capacidad de daño en términos de lesiones, daños a la propiedad, daños al medio ambiente, o bien una combinación de ambos.</w:t>
      </w:r>
    </w:p>
    <w:p w14:paraId="101DC8D0" w14:textId="77777777" w:rsidR="00EA1B7E" w:rsidRDefault="00EA1B7E" w:rsidP="002E1589">
      <w:pPr>
        <w:pStyle w:val="Ttulo1"/>
        <w:suppressAutoHyphens/>
        <w:ind w:right="-256"/>
        <w:rPr>
          <w:rFonts w:asciiTheme="minorHAnsi" w:hAnsiTheme="minorHAnsi" w:cstheme="minorHAnsi"/>
          <w:i w:val="0"/>
          <w:szCs w:val="24"/>
          <w:u w:val="none"/>
          <w:lang w:val="es-ES_tradnl"/>
        </w:rPr>
      </w:pPr>
    </w:p>
    <w:p w14:paraId="61AD858A" w14:textId="77777777" w:rsidR="00EA5A24" w:rsidRPr="009659FA" w:rsidRDefault="00EA5A24" w:rsidP="002E1589">
      <w:pPr>
        <w:pStyle w:val="Ttulo1"/>
        <w:suppressAutoHyphens/>
        <w:ind w:right="-256"/>
        <w:rPr>
          <w:rFonts w:asciiTheme="minorHAnsi" w:hAnsiTheme="minorHAnsi" w:cstheme="minorHAnsi"/>
          <w:i w:val="0"/>
          <w:szCs w:val="24"/>
          <w:u w:val="none"/>
          <w:lang w:val="es-ES_tradnl"/>
        </w:rPr>
      </w:pPr>
      <w:r w:rsidRPr="009659FA">
        <w:rPr>
          <w:rFonts w:asciiTheme="minorHAnsi" w:hAnsiTheme="minorHAnsi" w:cstheme="minorHAnsi"/>
          <w:i w:val="0"/>
          <w:szCs w:val="24"/>
          <w:u w:val="none"/>
          <w:lang w:val="es-ES_tradnl"/>
        </w:rPr>
        <w:t>Procedimiento</w:t>
      </w:r>
    </w:p>
    <w:p w14:paraId="40E09D4C" w14:textId="0365EE50" w:rsidR="00370EBD" w:rsidRDefault="00370EBD" w:rsidP="002E1589">
      <w:pPr>
        <w:pStyle w:val="Ttulo1"/>
        <w:suppressAutoHyphens/>
        <w:ind w:right="-256"/>
        <w:jc w:val="both"/>
        <w:rPr>
          <w:ins w:id="128" w:author="Perez, Steeven" w:date="2020-08-06T12:31:00Z"/>
          <w:rFonts w:asciiTheme="minorHAnsi" w:hAnsiTheme="minorHAnsi" w:cstheme="minorHAnsi"/>
          <w:b w:val="0"/>
          <w:i w:val="0"/>
          <w:color w:val="333333"/>
          <w:szCs w:val="24"/>
          <w:u w:val="none"/>
        </w:rPr>
      </w:pPr>
      <w:ins w:id="129" w:author="Perez, Steeven" w:date="2020-08-06T11:44:00Z">
        <w:r>
          <w:rPr>
            <w:rFonts w:asciiTheme="minorHAnsi" w:hAnsiTheme="minorHAnsi" w:cstheme="minorHAnsi"/>
            <w:b w:val="0"/>
            <w:i w:val="0"/>
            <w:color w:val="333333"/>
            <w:szCs w:val="24"/>
            <w:u w:val="none"/>
          </w:rPr>
          <w:t xml:space="preserve">Para </w:t>
        </w:r>
      </w:ins>
      <w:ins w:id="130" w:author="Perez, Steeven" w:date="2020-08-06T11:45:00Z">
        <w:r>
          <w:rPr>
            <w:rFonts w:asciiTheme="minorHAnsi" w:hAnsiTheme="minorHAnsi" w:cstheme="minorHAnsi"/>
            <w:b w:val="0"/>
            <w:i w:val="0"/>
            <w:color w:val="333333"/>
            <w:szCs w:val="24"/>
            <w:u w:val="none"/>
          </w:rPr>
          <w:t xml:space="preserve">poder realizar tarjetas azules de seguridad (TAS) el observador debe ser entrenado </w:t>
        </w:r>
      </w:ins>
      <w:ins w:id="131" w:author="Perez, Steeven" w:date="2020-08-06T12:31:00Z">
        <w:r w:rsidR="00872041">
          <w:rPr>
            <w:rFonts w:asciiTheme="minorHAnsi" w:hAnsiTheme="minorHAnsi" w:cstheme="minorHAnsi"/>
            <w:b w:val="0"/>
            <w:i w:val="0"/>
            <w:color w:val="333333"/>
            <w:szCs w:val="24"/>
            <w:u w:val="none"/>
          </w:rPr>
          <w:t>por personal externo u otro observador</w:t>
        </w:r>
      </w:ins>
      <w:ins w:id="132" w:author="Perez, Steeven" w:date="2020-08-06T12:34:00Z">
        <w:r w:rsidR="00872041">
          <w:rPr>
            <w:rFonts w:asciiTheme="minorHAnsi" w:hAnsiTheme="minorHAnsi" w:cstheme="minorHAnsi"/>
            <w:b w:val="0"/>
            <w:i w:val="0"/>
            <w:color w:val="333333"/>
            <w:szCs w:val="24"/>
            <w:u w:val="none"/>
          </w:rPr>
          <w:t>.</w:t>
        </w:r>
      </w:ins>
    </w:p>
    <w:p w14:paraId="0CE9E642" w14:textId="3678437B" w:rsidR="00872041" w:rsidRPr="00872041" w:rsidRDefault="00872041" w:rsidP="00872041">
      <w:pPr>
        <w:rPr>
          <w:ins w:id="133" w:author="Perez, Steeven" w:date="2020-08-06T11:44:00Z"/>
          <w:rFonts w:asciiTheme="minorHAnsi" w:hAnsiTheme="minorHAnsi" w:cstheme="minorHAnsi"/>
          <w:sz w:val="24"/>
          <w:szCs w:val="24"/>
          <w:lang w:val="es-MX"/>
          <w:rPrChange w:id="134" w:author="Perez, Steeven" w:date="2020-08-06T12:35:00Z">
            <w:rPr>
              <w:ins w:id="135" w:author="Perez, Steeven" w:date="2020-08-06T11:44:00Z"/>
              <w:rFonts w:asciiTheme="minorHAnsi" w:hAnsiTheme="minorHAnsi" w:cstheme="minorHAnsi"/>
              <w:b w:val="0"/>
              <w:i w:val="0"/>
              <w:color w:val="333333"/>
              <w:szCs w:val="24"/>
              <w:u w:val="none"/>
            </w:rPr>
          </w:rPrChange>
        </w:rPr>
        <w:pPrChange w:id="136" w:author="Perez, Steeven" w:date="2020-08-06T12:31:00Z">
          <w:pPr>
            <w:pStyle w:val="Ttulo1"/>
            <w:suppressAutoHyphens/>
            <w:ind w:right="-256"/>
            <w:jc w:val="both"/>
          </w:pPr>
        </w:pPrChange>
      </w:pPr>
      <w:ins w:id="137" w:author="Perez, Steeven" w:date="2020-08-06T12:32:00Z">
        <w:r w:rsidRPr="00872041">
          <w:rPr>
            <w:rFonts w:asciiTheme="minorHAnsi" w:hAnsiTheme="minorHAnsi" w:cstheme="minorHAnsi"/>
            <w:sz w:val="24"/>
            <w:szCs w:val="24"/>
            <w:lang w:val="es-MX"/>
            <w:rPrChange w:id="138" w:author="Perez, Steeven" w:date="2020-08-06T12:33:00Z">
              <w:rPr>
                <w:rFonts w:asciiTheme="minorHAnsi" w:hAnsiTheme="minorHAnsi" w:cstheme="minorHAnsi"/>
              </w:rPr>
            </w:rPrChange>
          </w:rPr>
          <w:t>Para el caso de tarjetas de condiciones inseguras &amp; Cuasi incidente, Comportamiento Sanitario Covid-19</w:t>
        </w:r>
      </w:ins>
      <w:ins w:id="139" w:author="Perez, Steeven" w:date="2020-08-06T12:33:00Z">
        <w:r w:rsidRPr="00872041">
          <w:rPr>
            <w:rFonts w:asciiTheme="minorHAnsi" w:hAnsiTheme="minorHAnsi" w:cstheme="minorHAnsi"/>
            <w:sz w:val="24"/>
            <w:szCs w:val="24"/>
            <w:lang w:val="es-MX"/>
            <w:rPrChange w:id="140" w:author="Perez, Steeven" w:date="2020-08-06T12:33:00Z">
              <w:rPr>
                <w:rFonts w:asciiTheme="minorHAnsi" w:hAnsiTheme="minorHAnsi" w:cstheme="minorHAnsi"/>
              </w:rPr>
            </w:rPrChange>
          </w:rPr>
          <w:t xml:space="preserve"> y cualquier otra inspección que se </w:t>
        </w:r>
      </w:ins>
      <w:ins w:id="141" w:author="Perez, Steeven" w:date="2020-08-06T12:34:00Z">
        <w:r w:rsidRPr="00872041">
          <w:rPr>
            <w:rFonts w:asciiTheme="minorHAnsi" w:hAnsiTheme="minorHAnsi" w:cstheme="minorHAnsi"/>
            <w:sz w:val="24"/>
            <w:szCs w:val="24"/>
            <w:lang w:val="es-MX"/>
            <w:rPrChange w:id="142" w:author="Perez, Steeven" w:date="2020-08-06T12:33:00Z">
              <w:rPr>
                <w:rFonts w:asciiTheme="minorHAnsi" w:hAnsiTheme="minorHAnsi" w:cstheme="minorHAnsi"/>
                <w:szCs w:val="24"/>
              </w:rPr>
            </w:rPrChange>
          </w:rPr>
          <w:t>agrega</w:t>
        </w:r>
      </w:ins>
      <w:ins w:id="143" w:author="Perez, Steeven" w:date="2020-08-06T12:33:00Z">
        <w:r w:rsidRPr="00872041">
          <w:rPr>
            <w:rFonts w:asciiTheme="minorHAnsi" w:hAnsiTheme="minorHAnsi" w:cstheme="minorHAnsi"/>
            <w:sz w:val="24"/>
            <w:szCs w:val="24"/>
            <w:lang w:val="es-MX"/>
            <w:rPrChange w:id="144" w:author="Perez, Steeven" w:date="2020-08-06T12:33:00Z">
              <w:rPr>
                <w:rFonts w:asciiTheme="minorHAnsi" w:hAnsiTheme="minorHAnsi" w:cstheme="minorHAnsi"/>
              </w:rPr>
            </w:rPrChange>
          </w:rPr>
          <w:t xml:space="preserve"> por campaña de TC </w:t>
        </w:r>
      </w:ins>
      <w:ins w:id="145" w:author="Perez, Steeven" w:date="2020-08-06T12:34:00Z">
        <w:r w:rsidRPr="00872041">
          <w:rPr>
            <w:rFonts w:asciiTheme="minorHAnsi" w:hAnsiTheme="minorHAnsi" w:cstheme="minorHAnsi"/>
            <w:sz w:val="24"/>
            <w:szCs w:val="24"/>
            <w:lang w:val="es-MX"/>
            <w:rPrChange w:id="146" w:author="Perez, Steeven" w:date="2020-08-06T12:33:00Z">
              <w:rPr>
                <w:rFonts w:asciiTheme="minorHAnsi" w:hAnsiTheme="minorHAnsi" w:cstheme="minorHAnsi"/>
                <w:szCs w:val="24"/>
              </w:rPr>
            </w:rPrChange>
          </w:rPr>
          <w:t>Transcontinental</w:t>
        </w:r>
      </w:ins>
      <w:ins w:id="147" w:author="Perez, Steeven" w:date="2020-08-06T12:33:00Z">
        <w:r w:rsidRPr="00872041">
          <w:rPr>
            <w:rFonts w:asciiTheme="minorHAnsi" w:hAnsiTheme="minorHAnsi" w:cstheme="minorHAnsi"/>
            <w:sz w:val="24"/>
            <w:szCs w:val="24"/>
            <w:lang w:val="es-MX"/>
            <w:rPrChange w:id="148" w:author="Perez, Steeven" w:date="2020-08-06T12:33:00Z">
              <w:rPr>
                <w:rFonts w:asciiTheme="minorHAnsi" w:hAnsiTheme="minorHAnsi" w:cstheme="minorHAnsi"/>
              </w:rPr>
            </w:rPrChange>
          </w:rPr>
          <w:t xml:space="preserve"> la pueden realizar personal Administrativo y Operativo.</w:t>
        </w:r>
      </w:ins>
    </w:p>
    <w:p w14:paraId="58E8DEE4" w14:textId="68A85CA8" w:rsidR="002F4E2D" w:rsidDel="00872041" w:rsidRDefault="000064ED" w:rsidP="002E1589">
      <w:pPr>
        <w:pStyle w:val="Ttulo1"/>
        <w:suppressAutoHyphens/>
        <w:ind w:right="-256"/>
        <w:jc w:val="both"/>
        <w:rPr>
          <w:del w:id="149" w:author="Perez, Steeven" w:date="2020-08-06T12:35:00Z"/>
          <w:rFonts w:asciiTheme="minorHAnsi" w:hAnsiTheme="minorHAnsi" w:cstheme="minorHAnsi"/>
          <w:b w:val="0"/>
          <w:i w:val="0"/>
          <w:color w:val="333333"/>
          <w:szCs w:val="24"/>
          <w:u w:val="none"/>
        </w:rPr>
      </w:pPr>
      <w:del w:id="150" w:author="Perez, Steeven" w:date="2020-08-06T12:35:00Z">
        <w:r w:rsidRPr="009659FA" w:rsidDel="00872041">
          <w:rPr>
            <w:rFonts w:asciiTheme="minorHAnsi" w:hAnsiTheme="minorHAnsi" w:cstheme="minorHAnsi"/>
            <w:b w:val="0"/>
            <w:i w:val="0"/>
            <w:color w:val="333333"/>
            <w:szCs w:val="24"/>
            <w:u w:val="none"/>
          </w:rPr>
          <w:delText xml:space="preserve">Se deben desarrollar inspecciones </w:delText>
        </w:r>
        <w:r w:rsidR="002F4E2D" w:rsidDel="00872041">
          <w:rPr>
            <w:rFonts w:asciiTheme="minorHAnsi" w:hAnsiTheme="minorHAnsi" w:cstheme="minorHAnsi"/>
            <w:b w:val="0"/>
            <w:i w:val="0"/>
            <w:color w:val="333333"/>
            <w:szCs w:val="24"/>
            <w:u w:val="none"/>
          </w:rPr>
          <w:delText xml:space="preserve">planeadas </w:delText>
        </w:r>
        <w:r w:rsidRPr="009659FA" w:rsidDel="00872041">
          <w:rPr>
            <w:rFonts w:asciiTheme="minorHAnsi" w:hAnsiTheme="minorHAnsi" w:cstheme="minorHAnsi"/>
            <w:b w:val="0"/>
            <w:i w:val="0"/>
            <w:color w:val="333333"/>
            <w:szCs w:val="24"/>
            <w:u w:val="none"/>
          </w:rPr>
          <w:delText>periódicas que faciliten la identificación, valoración y control de los factores de riesgo ocupacional que pueden generar Accidentes de Trabajo y Enfermedades Profesionales.</w:delText>
        </w:r>
        <w:r w:rsidR="00EA5A24" w:rsidRPr="009659FA" w:rsidDel="00872041">
          <w:rPr>
            <w:rFonts w:asciiTheme="minorHAnsi" w:hAnsiTheme="minorHAnsi" w:cstheme="minorHAnsi"/>
            <w:b w:val="0"/>
            <w:i w:val="0"/>
            <w:color w:val="333333"/>
            <w:szCs w:val="24"/>
            <w:u w:val="none"/>
          </w:rPr>
          <w:delText xml:space="preserve">  </w:delText>
        </w:r>
      </w:del>
      <w:ins w:id="151" w:author="Ligia Freire" w:date="2017-03-22T15:49:00Z">
        <w:del w:id="152" w:author="Perez, Steeven" w:date="2020-08-06T12:35:00Z">
          <w:r w:rsidR="0008771F" w:rsidDel="00872041">
            <w:rPr>
              <w:rFonts w:asciiTheme="minorHAnsi" w:hAnsiTheme="minorHAnsi" w:cstheme="minorHAnsi"/>
              <w:b w:val="0"/>
              <w:i w:val="0"/>
              <w:color w:val="333333"/>
              <w:szCs w:val="24"/>
              <w:u w:val="none"/>
            </w:rPr>
            <w:delText xml:space="preserve"> </w:delText>
          </w:r>
        </w:del>
      </w:ins>
      <w:del w:id="153" w:author="Perez, Steeven" w:date="2020-08-06T12:35:00Z">
        <w:r w:rsidR="00EA5A24" w:rsidRPr="009659FA" w:rsidDel="00872041">
          <w:rPr>
            <w:rFonts w:asciiTheme="minorHAnsi" w:hAnsiTheme="minorHAnsi" w:cstheme="minorHAnsi"/>
            <w:b w:val="0"/>
            <w:i w:val="0"/>
            <w:color w:val="333333"/>
            <w:szCs w:val="24"/>
            <w:u w:val="none"/>
          </w:rPr>
          <w:delText xml:space="preserve">Las inspecciones  </w:delText>
        </w:r>
      </w:del>
      <w:ins w:id="154" w:author="Ligia Freire" w:date="2017-03-22T15:49:00Z">
        <w:del w:id="155" w:author="Perez, Steeven" w:date="2020-08-06T12:35:00Z">
          <w:r w:rsidR="0008771F" w:rsidDel="00872041">
            <w:rPr>
              <w:rFonts w:asciiTheme="minorHAnsi" w:hAnsiTheme="minorHAnsi" w:cstheme="minorHAnsi"/>
              <w:b w:val="0"/>
              <w:i w:val="0"/>
              <w:color w:val="333333"/>
              <w:szCs w:val="24"/>
              <w:u w:val="none"/>
            </w:rPr>
            <w:delText xml:space="preserve"> </w:delText>
          </w:r>
        </w:del>
      </w:ins>
      <w:del w:id="156" w:author="Perez, Steeven" w:date="2020-08-06T12:35:00Z">
        <w:r w:rsidR="00EA5A24" w:rsidRPr="009659FA" w:rsidDel="00872041">
          <w:rPr>
            <w:rFonts w:asciiTheme="minorHAnsi" w:hAnsiTheme="minorHAnsi" w:cstheme="minorHAnsi"/>
            <w:b w:val="0"/>
            <w:i w:val="0"/>
            <w:color w:val="333333"/>
            <w:szCs w:val="24"/>
            <w:u w:val="none"/>
          </w:rPr>
          <w:delText>incluye el trabajo operativo como el administrativo</w:delText>
        </w:r>
        <w:r w:rsidR="002E1589" w:rsidDel="00872041">
          <w:rPr>
            <w:rFonts w:asciiTheme="minorHAnsi" w:hAnsiTheme="minorHAnsi" w:cstheme="minorHAnsi"/>
            <w:b w:val="0"/>
            <w:i w:val="0"/>
            <w:color w:val="333333"/>
            <w:szCs w:val="24"/>
            <w:u w:val="none"/>
          </w:rPr>
          <w:delText>.</w:delText>
        </w:r>
      </w:del>
    </w:p>
    <w:p w14:paraId="78BBAFE9" w14:textId="1DF79245" w:rsidR="002E1589" w:rsidRPr="002E1589" w:rsidDel="00872041" w:rsidRDefault="002E1589" w:rsidP="002E1589">
      <w:pPr>
        <w:rPr>
          <w:del w:id="157" w:author="Perez, Steeven" w:date="2020-08-06T12:35:00Z"/>
          <w:lang w:val="es-MX"/>
        </w:rPr>
      </w:pPr>
    </w:p>
    <w:p w14:paraId="53586ABD" w14:textId="0F367020" w:rsidR="00D8471D" w:rsidDel="00872041" w:rsidRDefault="00D11742" w:rsidP="002E1589">
      <w:pPr>
        <w:pStyle w:val="Ttulo1"/>
        <w:suppressAutoHyphens/>
        <w:ind w:right="-256"/>
        <w:jc w:val="both"/>
        <w:rPr>
          <w:del w:id="158" w:author="Perez, Steeven" w:date="2020-08-06T12:35:00Z"/>
          <w:rFonts w:asciiTheme="minorHAnsi" w:hAnsiTheme="minorHAnsi" w:cstheme="minorHAnsi"/>
          <w:b w:val="0"/>
          <w:i w:val="0"/>
          <w:color w:val="333333"/>
          <w:szCs w:val="24"/>
          <w:u w:val="none"/>
        </w:rPr>
      </w:pPr>
      <w:ins w:id="159" w:author="Julio Castro" w:date="2017-03-21T15:27:00Z">
        <w:del w:id="160" w:author="Perez, Steeven" w:date="2020-08-06T12:35:00Z">
          <w:r w:rsidDel="00872041">
            <w:rPr>
              <w:rFonts w:asciiTheme="minorHAnsi" w:hAnsiTheme="minorHAnsi" w:cstheme="minorHAnsi"/>
              <w:b w:val="0"/>
              <w:i w:val="0"/>
              <w:szCs w:val="24"/>
              <w:u w:val="none"/>
            </w:rPr>
            <w:delText xml:space="preserve">Tanto </w:delText>
          </w:r>
        </w:del>
      </w:ins>
      <w:del w:id="161" w:author="Perez, Steeven" w:date="2020-08-06T12:35:00Z">
        <w:r w:rsidR="00D13B5E" w:rsidDel="00872041">
          <w:rPr>
            <w:rFonts w:asciiTheme="minorHAnsi" w:hAnsiTheme="minorHAnsi" w:cstheme="minorHAnsi"/>
            <w:b w:val="0"/>
            <w:i w:val="0"/>
            <w:szCs w:val="24"/>
            <w:u w:val="none"/>
            <w:lang w:val="es-ES_tradnl"/>
          </w:rPr>
          <w:delText>L</w:delText>
        </w:r>
      </w:del>
      <w:ins w:id="162" w:author="Julio Castro" w:date="2017-03-21T15:27:00Z">
        <w:del w:id="163" w:author="Perez, Steeven" w:date="2020-08-06T12:35:00Z">
          <w:r w:rsidDel="00872041">
            <w:rPr>
              <w:rFonts w:asciiTheme="minorHAnsi" w:hAnsiTheme="minorHAnsi" w:cstheme="minorHAnsi"/>
              <w:b w:val="0"/>
              <w:i w:val="0"/>
              <w:szCs w:val="24"/>
              <w:u w:val="none"/>
              <w:lang w:val="es-ES_tradnl"/>
            </w:rPr>
            <w:delText>l</w:delText>
          </w:r>
        </w:del>
      </w:ins>
      <w:del w:id="164" w:author="Perez, Steeven" w:date="2020-08-06T12:35:00Z">
        <w:r w:rsidR="00D13B5E" w:rsidDel="00872041">
          <w:rPr>
            <w:rFonts w:asciiTheme="minorHAnsi" w:hAnsiTheme="minorHAnsi" w:cstheme="minorHAnsi"/>
            <w:b w:val="0"/>
            <w:i w:val="0"/>
            <w:szCs w:val="24"/>
            <w:u w:val="none"/>
            <w:lang w:val="es-ES_tradnl"/>
          </w:rPr>
          <w:delText xml:space="preserve">as </w:delText>
        </w:r>
      </w:del>
      <w:ins w:id="165" w:author="Julio Castro" w:date="2017-03-21T15:28:00Z">
        <w:del w:id="166" w:author="Perez, Steeven" w:date="2020-08-06T12:35:00Z">
          <w:r w:rsidDel="00872041">
            <w:rPr>
              <w:rFonts w:asciiTheme="minorHAnsi" w:hAnsiTheme="minorHAnsi" w:cstheme="minorHAnsi"/>
              <w:b w:val="0"/>
              <w:i w:val="0"/>
              <w:szCs w:val="24"/>
              <w:u w:val="none"/>
              <w:lang w:val="es-ES_tradnl"/>
            </w:rPr>
            <w:delText>i</w:delText>
          </w:r>
        </w:del>
      </w:ins>
      <w:del w:id="167" w:author="Perez, Steeven" w:date="2020-08-06T12:35:00Z">
        <w:r w:rsidR="00025A35" w:rsidRPr="002F4E2D" w:rsidDel="00872041">
          <w:rPr>
            <w:rFonts w:asciiTheme="minorHAnsi" w:hAnsiTheme="minorHAnsi" w:cstheme="minorHAnsi"/>
            <w:b w:val="0"/>
            <w:i w:val="0"/>
            <w:szCs w:val="24"/>
            <w:u w:val="none"/>
            <w:lang w:val="es-ES_tradnl"/>
          </w:rPr>
          <w:delText>I</w:delText>
        </w:r>
        <w:r w:rsidR="000064ED" w:rsidRPr="002F4E2D" w:rsidDel="00872041">
          <w:rPr>
            <w:rFonts w:asciiTheme="minorHAnsi" w:hAnsiTheme="minorHAnsi" w:cstheme="minorHAnsi"/>
            <w:b w:val="0"/>
            <w:i w:val="0"/>
            <w:szCs w:val="24"/>
            <w:u w:val="none"/>
            <w:lang w:val="es-ES_tradnl"/>
          </w:rPr>
          <w:delText xml:space="preserve">nspecciones </w:delText>
        </w:r>
        <w:r w:rsidR="00FE1D80" w:rsidRPr="002F4E2D" w:rsidDel="00872041">
          <w:rPr>
            <w:rFonts w:asciiTheme="minorHAnsi" w:hAnsiTheme="minorHAnsi" w:cstheme="minorHAnsi"/>
            <w:b w:val="0"/>
            <w:i w:val="0"/>
            <w:szCs w:val="24"/>
            <w:u w:val="none"/>
            <w:lang w:val="es-ES_tradnl"/>
          </w:rPr>
          <w:delText>planeadas</w:delText>
        </w:r>
      </w:del>
      <w:ins w:id="168" w:author="Julio Castro" w:date="2017-03-21T15:26:00Z">
        <w:del w:id="169" w:author="Perez, Steeven" w:date="2020-08-06T12:35:00Z">
          <w:r w:rsidDel="00872041">
            <w:rPr>
              <w:rFonts w:asciiTheme="minorHAnsi" w:hAnsiTheme="minorHAnsi" w:cstheme="minorHAnsi"/>
              <w:b w:val="0"/>
              <w:i w:val="0"/>
              <w:szCs w:val="24"/>
              <w:u w:val="none"/>
              <w:lang w:val="es-ES_tradnl"/>
            </w:rPr>
            <w:delText xml:space="preserve"> </w:delText>
          </w:r>
        </w:del>
      </w:ins>
      <w:ins w:id="170" w:author="Julio Castro" w:date="2017-03-21T15:28:00Z">
        <w:del w:id="171" w:author="Perez, Steeven" w:date="2020-08-06T12:35:00Z">
          <w:r w:rsidDel="00872041">
            <w:rPr>
              <w:rFonts w:asciiTheme="minorHAnsi" w:hAnsiTheme="minorHAnsi" w:cstheme="minorHAnsi"/>
              <w:b w:val="0"/>
              <w:i w:val="0"/>
              <w:szCs w:val="24"/>
              <w:u w:val="none"/>
              <w:lang w:val="es-ES_tradnl"/>
            </w:rPr>
            <w:delText>como</w:delText>
          </w:r>
        </w:del>
      </w:ins>
      <w:ins w:id="172" w:author="Julio Castro" w:date="2017-03-21T15:26:00Z">
        <w:del w:id="173" w:author="Perez, Steeven" w:date="2020-08-06T12:35:00Z">
          <w:r w:rsidDel="00872041">
            <w:rPr>
              <w:rFonts w:asciiTheme="minorHAnsi" w:hAnsiTheme="minorHAnsi" w:cstheme="minorHAnsi"/>
              <w:b w:val="0"/>
              <w:i w:val="0"/>
              <w:szCs w:val="24"/>
              <w:u w:val="none"/>
              <w:lang w:val="es-ES_tradnl"/>
            </w:rPr>
            <w:delText xml:space="preserve"> las auditorias</w:delText>
          </w:r>
        </w:del>
      </w:ins>
      <w:ins w:id="174" w:author="Ligia Freire" w:date="2017-03-22T15:58:00Z">
        <w:del w:id="175" w:author="Perez, Steeven" w:date="2020-08-06T12:35:00Z">
          <w:r w:rsidR="006F144F" w:rsidDel="00872041">
            <w:rPr>
              <w:rFonts w:asciiTheme="minorHAnsi" w:hAnsiTheme="minorHAnsi" w:cstheme="minorHAnsi"/>
              <w:b w:val="0"/>
              <w:i w:val="0"/>
              <w:szCs w:val="24"/>
              <w:u w:val="none"/>
              <w:lang w:val="es-ES_tradnl"/>
            </w:rPr>
            <w:delText xml:space="preserve"> auditorías</w:delText>
          </w:r>
        </w:del>
      </w:ins>
      <w:ins w:id="176" w:author="Julio Castro" w:date="2017-03-21T15:26:00Z">
        <w:del w:id="177" w:author="Perez, Steeven" w:date="2020-08-06T12:35:00Z">
          <w:r w:rsidDel="00872041">
            <w:rPr>
              <w:rFonts w:asciiTheme="minorHAnsi" w:hAnsiTheme="minorHAnsi" w:cstheme="minorHAnsi"/>
              <w:b w:val="0"/>
              <w:i w:val="0"/>
              <w:szCs w:val="24"/>
              <w:u w:val="none"/>
              <w:lang w:val="es-ES_tradnl"/>
            </w:rPr>
            <w:delText xml:space="preserve"> escalonadas</w:delText>
          </w:r>
        </w:del>
      </w:ins>
      <w:del w:id="178" w:author="Perez, Steeven" w:date="2020-08-06T12:35:00Z">
        <w:r w:rsidR="00FE1D80" w:rsidRPr="002F4E2D" w:rsidDel="00872041">
          <w:rPr>
            <w:rFonts w:asciiTheme="minorHAnsi" w:hAnsiTheme="minorHAnsi" w:cstheme="minorHAnsi"/>
            <w:b w:val="0"/>
            <w:i w:val="0"/>
            <w:szCs w:val="24"/>
            <w:u w:val="none"/>
            <w:lang w:val="es-ES_tradnl"/>
          </w:rPr>
          <w:delText xml:space="preserve"> </w:delText>
        </w:r>
        <w:r w:rsidR="00D13B5E" w:rsidDel="00872041">
          <w:rPr>
            <w:rFonts w:asciiTheme="minorHAnsi" w:hAnsiTheme="minorHAnsi" w:cstheme="minorHAnsi"/>
            <w:b w:val="0"/>
            <w:i w:val="0"/>
            <w:szCs w:val="24"/>
            <w:u w:val="none"/>
            <w:lang w:val="es-ES_tradnl"/>
          </w:rPr>
          <w:delText xml:space="preserve">serán realizadas por </w:delText>
        </w:r>
        <w:r w:rsidR="00D13B5E" w:rsidRPr="0038128A" w:rsidDel="00872041">
          <w:rPr>
            <w:rFonts w:asciiTheme="minorHAnsi" w:hAnsiTheme="minorHAnsi" w:cstheme="minorHAnsi"/>
            <w:b w:val="0"/>
            <w:color w:val="0000FF"/>
            <w:szCs w:val="24"/>
            <w:u w:val="none"/>
            <w:lang w:val="es-ES_tradnl"/>
            <w:rPrChange w:id="179" w:author="Karla Ormaza" w:date="2017-03-14T13:28:00Z">
              <w:rPr>
                <w:rFonts w:asciiTheme="minorHAnsi" w:hAnsiTheme="minorHAnsi" w:cstheme="minorHAnsi"/>
                <w:b w:val="0"/>
                <w:i w:val="0"/>
                <w:szCs w:val="24"/>
                <w:u w:val="none"/>
                <w:lang w:val="es-ES_tradnl"/>
              </w:rPr>
            </w:rPrChange>
          </w:rPr>
          <w:delText>la Unidad de Seguridad y Salud</w:delText>
        </w:r>
        <w:r w:rsidR="00EA5A24" w:rsidRPr="0038128A" w:rsidDel="00872041">
          <w:rPr>
            <w:rFonts w:asciiTheme="minorHAnsi" w:hAnsiTheme="minorHAnsi" w:cstheme="minorHAnsi"/>
            <w:b w:val="0"/>
            <w:color w:val="0000FF"/>
            <w:szCs w:val="24"/>
            <w:u w:val="none"/>
            <w:rPrChange w:id="180" w:author="Karla Ormaza" w:date="2017-03-14T13:28:00Z">
              <w:rPr>
                <w:rFonts w:asciiTheme="minorHAnsi" w:hAnsiTheme="minorHAnsi" w:cstheme="minorHAnsi"/>
                <w:b w:val="0"/>
                <w:i w:val="0"/>
                <w:color w:val="333333"/>
                <w:szCs w:val="24"/>
                <w:u w:val="none"/>
              </w:rPr>
            </w:rPrChange>
          </w:rPr>
          <w:delText xml:space="preserve"> </w:delText>
        </w:r>
      </w:del>
      <w:ins w:id="181" w:author="Karla Ormaza" w:date="2016-07-26T16:02:00Z">
        <w:del w:id="182" w:author="Perez, Steeven" w:date="2020-08-06T12:35:00Z">
          <w:r w:rsidR="0074574F" w:rsidRPr="0038128A" w:rsidDel="00872041">
            <w:rPr>
              <w:rFonts w:asciiTheme="minorHAnsi" w:hAnsiTheme="minorHAnsi" w:cstheme="minorHAnsi"/>
              <w:b w:val="0"/>
              <w:color w:val="0000FF"/>
              <w:szCs w:val="24"/>
              <w:u w:val="none"/>
              <w:rPrChange w:id="183" w:author="Karla Ormaza" w:date="2017-03-14T13:28:00Z">
                <w:rPr>
                  <w:rFonts w:asciiTheme="minorHAnsi" w:hAnsiTheme="minorHAnsi" w:cstheme="minorHAnsi"/>
                  <w:b w:val="0"/>
                  <w:i w:val="0"/>
                  <w:color w:val="333333"/>
                  <w:szCs w:val="24"/>
                  <w:u w:val="none"/>
                </w:rPr>
              </w:rPrChange>
            </w:rPr>
            <w:delText>persona responsable asignada</w:delText>
          </w:r>
          <w:r w:rsidR="0074574F" w:rsidDel="00872041">
            <w:rPr>
              <w:rFonts w:asciiTheme="minorHAnsi" w:hAnsiTheme="minorHAnsi" w:cstheme="minorHAnsi"/>
              <w:b w:val="0"/>
              <w:i w:val="0"/>
              <w:color w:val="333333"/>
              <w:szCs w:val="24"/>
              <w:u w:val="none"/>
            </w:rPr>
            <w:delText xml:space="preserve"> </w:delText>
          </w:r>
        </w:del>
      </w:ins>
      <w:del w:id="184" w:author="Perez, Steeven" w:date="2020-08-06T12:35:00Z">
        <w:r w:rsidR="00EA5A24" w:rsidRPr="002F4E2D" w:rsidDel="00872041">
          <w:rPr>
            <w:rFonts w:asciiTheme="minorHAnsi" w:hAnsiTheme="minorHAnsi" w:cstheme="minorHAnsi"/>
            <w:b w:val="0"/>
            <w:i w:val="0"/>
            <w:color w:val="333333"/>
            <w:szCs w:val="24"/>
            <w:u w:val="none"/>
          </w:rPr>
          <w:delText xml:space="preserve">según el </w:delText>
        </w:r>
      </w:del>
      <w:ins w:id="185" w:author="Karla Ormaza" w:date="2016-07-26T16:02:00Z">
        <w:del w:id="186" w:author="Perez, Steeven" w:date="2020-08-06T12:35:00Z">
          <w:r w:rsidR="0074574F" w:rsidRPr="0038128A" w:rsidDel="00872041">
            <w:rPr>
              <w:rFonts w:asciiTheme="minorHAnsi" w:hAnsiTheme="minorHAnsi" w:cstheme="minorHAnsi"/>
              <w:b w:val="0"/>
              <w:color w:val="0000FF"/>
              <w:szCs w:val="24"/>
              <w:u w:val="none"/>
              <w:rPrChange w:id="187" w:author="Karla Ormaza" w:date="2017-03-14T13:28:00Z">
                <w:rPr>
                  <w:rFonts w:asciiTheme="minorHAnsi" w:hAnsiTheme="minorHAnsi" w:cstheme="minorHAnsi"/>
                  <w:b w:val="0"/>
                  <w:color w:val="0070C0"/>
                  <w:szCs w:val="24"/>
                  <w:u w:val="none"/>
                </w:rPr>
              </w:rPrChange>
            </w:rPr>
            <w:delText>Cronograma</w:delText>
          </w:r>
          <w:r w:rsidR="0074574F" w:rsidDel="00872041">
            <w:rPr>
              <w:rFonts w:asciiTheme="minorHAnsi" w:hAnsiTheme="minorHAnsi" w:cstheme="minorHAnsi"/>
              <w:b w:val="0"/>
              <w:color w:val="0070C0"/>
              <w:szCs w:val="24"/>
              <w:u w:val="none"/>
            </w:rPr>
            <w:delText xml:space="preserve"> </w:delText>
          </w:r>
        </w:del>
      </w:ins>
      <w:del w:id="188" w:author="Perez, Steeven" w:date="2020-08-06T12:35:00Z">
        <w:r w:rsidR="00EA5A24" w:rsidRPr="002F4E2D" w:rsidDel="00872041">
          <w:rPr>
            <w:rFonts w:asciiTheme="minorHAnsi" w:hAnsiTheme="minorHAnsi" w:cstheme="minorHAnsi"/>
            <w:b w:val="0"/>
            <w:i w:val="0"/>
            <w:color w:val="333333"/>
            <w:szCs w:val="24"/>
            <w:u w:val="none"/>
          </w:rPr>
          <w:delText xml:space="preserve">Plan </w:delText>
        </w:r>
        <w:r w:rsidR="00D13B5E" w:rsidDel="00872041">
          <w:rPr>
            <w:rFonts w:asciiTheme="minorHAnsi" w:hAnsiTheme="minorHAnsi" w:cstheme="minorHAnsi"/>
            <w:b w:val="0"/>
            <w:i w:val="0"/>
            <w:color w:val="333333"/>
            <w:szCs w:val="24"/>
            <w:u w:val="none"/>
          </w:rPr>
          <w:delText>de Inspecciones</w:delText>
        </w:r>
      </w:del>
      <w:ins w:id="189" w:author="Karla Ormaza" w:date="2016-07-26T16:03:00Z">
        <w:del w:id="190" w:author="Perez, Steeven" w:date="2020-08-06T12:35:00Z">
          <w:r w:rsidR="0074574F" w:rsidDel="00872041">
            <w:rPr>
              <w:rFonts w:asciiTheme="minorHAnsi" w:hAnsiTheme="minorHAnsi" w:cstheme="minorHAnsi"/>
              <w:b w:val="0"/>
              <w:i w:val="0"/>
              <w:color w:val="333333"/>
              <w:szCs w:val="24"/>
              <w:u w:val="none"/>
            </w:rPr>
            <w:delText xml:space="preserve"> </w:delText>
          </w:r>
          <w:r w:rsidR="0074574F" w:rsidRPr="0038128A" w:rsidDel="00872041">
            <w:rPr>
              <w:rFonts w:asciiTheme="minorHAnsi" w:hAnsiTheme="minorHAnsi" w:cstheme="minorHAnsi"/>
              <w:b w:val="0"/>
              <w:color w:val="0000FF"/>
              <w:szCs w:val="24"/>
              <w:u w:val="none"/>
              <w:rPrChange w:id="191" w:author="Karla Ormaza" w:date="2017-03-14T13:28:00Z">
                <w:rPr>
                  <w:rFonts w:asciiTheme="minorHAnsi" w:hAnsiTheme="minorHAnsi" w:cstheme="minorHAnsi"/>
                  <w:b w:val="0"/>
                  <w:i w:val="0"/>
                  <w:color w:val="333333"/>
                  <w:szCs w:val="24"/>
                  <w:u w:val="none"/>
                </w:rPr>
              </w:rPrChange>
            </w:rPr>
            <w:delText>Planeadas</w:delText>
          </w:r>
        </w:del>
      </w:ins>
      <w:del w:id="192" w:author="Perez, Steeven" w:date="2020-08-06T12:35:00Z">
        <w:r w:rsidR="00D13B5E" w:rsidDel="00872041">
          <w:rPr>
            <w:rFonts w:asciiTheme="minorHAnsi" w:hAnsiTheme="minorHAnsi" w:cstheme="minorHAnsi"/>
            <w:b w:val="0"/>
            <w:i w:val="0"/>
            <w:color w:val="333333"/>
            <w:szCs w:val="24"/>
            <w:u w:val="none"/>
          </w:rPr>
          <w:delText xml:space="preserve"> </w:delText>
        </w:r>
      </w:del>
      <w:ins w:id="193" w:author="Julio Castro" w:date="2017-03-21T15:27:00Z">
        <w:del w:id="194" w:author="Perez, Steeven" w:date="2020-08-06T12:35:00Z">
          <w:r w:rsidDel="00872041">
            <w:rPr>
              <w:rFonts w:asciiTheme="minorHAnsi" w:hAnsiTheme="minorHAnsi" w:cstheme="minorHAnsi"/>
              <w:b w:val="0"/>
              <w:i w:val="0"/>
              <w:color w:val="333333"/>
              <w:szCs w:val="24"/>
              <w:u w:val="none"/>
            </w:rPr>
            <w:delText>y auditor</w:delText>
          </w:r>
        </w:del>
      </w:ins>
      <w:ins w:id="195" w:author="Ligia Freire" w:date="2017-03-22T15:56:00Z">
        <w:del w:id="196" w:author="Perez, Steeven" w:date="2020-08-06T12:35:00Z">
          <w:r w:rsidR="006F144F" w:rsidDel="00872041">
            <w:rPr>
              <w:rFonts w:asciiTheme="minorHAnsi" w:hAnsiTheme="minorHAnsi" w:cstheme="minorHAnsi"/>
              <w:b w:val="0"/>
              <w:i w:val="0"/>
              <w:color w:val="333333"/>
              <w:szCs w:val="24"/>
              <w:u w:val="none"/>
            </w:rPr>
            <w:delText>í</w:delText>
          </w:r>
        </w:del>
      </w:ins>
      <w:ins w:id="197" w:author="Julio Castro" w:date="2017-03-21T15:27:00Z">
        <w:del w:id="198" w:author="Perez, Steeven" w:date="2020-08-06T12:35:00Z">
          <w:r w:rsidDel="00872041">
            <w:rPr>
              <w:rFonts w:asciiTheme="minorHAnsi" w:hAnsiTheme="minorHAnsi" w:cstheme="minorHAnsi"/>
              <w:b w:val="0"/>
              <w:i w:val="0"/>
              <w:color w:val="333333"/>
              <w:szCs w:val="24"/>
              <w:u w:val="none"/>
            </w:rPr>
            <w:delText xml:space="preserve">ias </w:delText>
          </w:r>
        </w:del>
      </w:ins>
      <w:ins w:id="199" w:author="Julio Castro" w:date="2017-03-21T15:28:00Z">
        <w:del w:id="200" w:author="Perez, Steeven" w:date="2020-08-06T12:35:00Z">
          <w:r w:rsidDel="00872041">
            <w:rPr>
              <w:rFonts w:asciiTheme="minorHAnsi" w:hAnsiTheme="minorHAnsi" w:cstheme="minorHAnsi"/>
              <w:b w:val="0"/>
              <w:i w:val="0"/>
              <w:color w:val="333333"/>
              <w:szCs w:val="24"/>
              <w:u w:val="none"/>
            </w:rPr>
            <w:delText>escalonadas</w:delText>
          </w:r>
        </w:del>
      </w:ins>
      <w:ins w:id="201" w:author="Julio Castro" w:date="2017-03-21T15:27:00Z">
        <w:del w:id="202" w:author="Perez, Steeven" w:date="2020-08-06T12:35:00Z">
          <w:r w:rsidDel="00872041">
            <w:rPr>
              <w:rFonts w:asciiTheme="minorHAnsi" w:hAnsiTheme="minorHAnsi" w:cstheme="minorHAnsi"/>
              <w:b w:val="0"/>
              <w:i w:val="0"/>
              <w:color w:val="333333"/>
              <w:szCs w:val="24"/>
              <w:u w:val="none"/>
            </w:rPr>
            <w:delText xml:space="preserve"> respectivamente </w:delText>
          </w:r>
        </w:del>
      </w:ins>
      <w:del w:id="203" w:author="Perez, Steeven" w:date="2020-08-06T12:35:00Z">
        <w:r w:rsidR="00EA5A24" w:rsidRPr="002F4E2D" w:rsidDel="00872041">
          <w:rPr>
            <w:rFonts w:asciiTheme="minorHAnsi" w:hAnsiTheme="minorHAnsi" w:cstheme="minorHAnsi"/>
            <w:b w:val="0"/>
            <w:i w:val="0"/>
            <w:color w:val="333333"/>
            <w:szCs w:val="24"/>
            <w:u w:val="none"/>
          </w:rPr>
          <w:delText>desarrollado po</w:delText>
        </w:r>
        <w:r w:rsidR="002E1589" w:rsidDel="00872041">
          <w:rPr>
            <w:rFonts w:asciiTheme="minorHAnsi" w:hAnsiTheme="minorHAnsi" w:cstheme="minorHAnsi"/>
            <w:b w:val="0"/>
            <w:i w:val="0"/>
            <w:color w:val="333333"/>
            <w:szCs w:val="24"/>
            <w:u w:val="none"/>
          </w:rPr>
          <w:delText>r el Jefe de Seguridad Integral.</w:delText>
        </w:r>
      </w:del>
    </w:p>
    <w:p w14:paraId="0203C07C" w14:textId="77777777" w:rsidR="00D13B5E" w:rsidRDefault="00D13B5E" w:rsidP="00872041">
      <w:pPr>
        <w:pStyle w:val="Ttulo1"/>
        <w:suppressAutoHyphens/>
        <w:ind w:right="-256"/>
        <w:jc w:val="both"/>
        <w:pPrChange w:id="204" w:author="Perez, Steeven" w:date="2020-08-06T12:35:00Z">
          <w:pPr/>
        </w:pPrChange>
      </w:pPr>
    </w:p>
    <w:p w14:paraId="64FC1722" w14:textId="77777777" w:rsidR="00616B56" w:rsidRPr="009659FA" w:rsidRDefault="00616B56" w:rsidP="002E1589">
      <w:pPr>
        <w:pStyle w:val="Sangra3detindependiente"/>
        <w:numPr>
          <w:ilvl w:val="0"/>
          <w:numId w:val="35"/>
        </w:numPr>
        <w:spacing w:after="0"/>
        <w:ind w:left="426" w:right="-256"/>
        <w:jc w:val="both"/>
        <w:rPr>
          <w:rFonts w:asciiTheme="minorHAnsi" w:hAnsiTheme="minorHAnsi" w:cstheme="minorHAnsi"/>
          <w:b/>
          <w:sz w:val="24"/>
          <w:szCs w:val="24"/>
          <w:lang w:val="es-ES_tradnl"/>
        </w:rPr>
      </w:pPr>
      <w:r w:rsidRPr="009659FA">
        <w:rPr>
          <w:rFonts w:asciiTheme="minorHAnsi" w:hAnsiTheme="minorHAnsi" w:cstheme="minorHAnsi"/>
          <w:b/>
          <w:sz w:val="24"/>
          <w:szCs w:val="24"/>
          <w:lang w:val="es-ES_tradnl"/>
        </w:rPr>
        <w:t>Planificación de la</w:t>
      </w:r>
      <w:r w:rsidR="00E72C84" w:rsidRPr="009659FA">
        <w:rPr>
          <w:rFonts w:asciiTheme="minorHAnsi" w:hAnsiTheme="minorHAnsi" w:cstheme="minorHAnsi"/>
          <w:b/>
          <w:sz w:val="24"/>
          <w:szCs w:val="24"/>
          <w:lang w:val="es-ES_tradnl"/>
        </w:rPr>
        <w:t>s Inspeccio</w:t>
      </w:r>
      <w:r w:rsidRPr="009659FA">
        <w:rPr>
          <w:rFonts w:asciiTheme="minorHAnsi" w:hAnsiTheme="minorHAnsi" w:cstheme="minorHAnsi"/>
          <w:b/>
          <w:sz w:val="24"/>
          <w:szCs w:val="24"/>
          <w:lang w:val="es-ES_tradnl"/>
        </w:rPr>
        <w:t>n</w:t>
      </w:r>
      <w:r w:rsidR="00E72C84" w:rsidRPr="009659FA">
        <w:rPr>
          <w:rFonts w:asciiTheme="minorHAnsi" w:hAnsiTheme="minorHAnsi" w:cstheme="minorHAnsi"/>
          <w:b/>
          <w:sz w:val="24"/>
          <w:szCs w:val="24"/>
          <w:lang w:val="es-ES_tradnl"/>
        </w:rPr>
        <w:t>es</w:t>
      </w:r>
    </w:p>
    <w:p w14:paraId="36105523" w14:textId="1B70B013" w:rsidR="008272A3" w:rsidRDefault="00944D2E" w:rsidP="002E1589">
      <w:pPr>
        <w:pStyle w:val="Sangra3detindependiente"/>
        <w:spacing w:after="0"/>
        <w:ind w:left="0" w:right="-256"/>
        <w:jc w:val="both"/>
        <w:rPr>
          <w:ins w:id="205" w:author="Julio Castro" w:date="2017-03-21T15:42:00Z"/>
          <w:rFonts w:asciiTheme="minorHAnsi" w:hAnsiTheme="minorHAnsi" w:cstheme="minorHAnsi"/>
          <w:sz w:val="24"/>
          <w:szCs w:val="24"/>
          <w:lang w:val="es-ES_tradnl"/>
        </w:rPr>
      </w:pPr>
      <w:del w:id="206" w:author="Perez, Steeven" w:date="2020-08-06T12:36:00Z">
        <w:r w:rsidRPr="009659FA" w:rsidDel="00872041">
          <w:rPr>
            <w:rFonts w:asciiTheme="minorHAnsi" w:hAnsiTheme="minorHAnsi" w:cstheme="minorHAnsi"/>
            <w:sz w:val="24"/>
            <w:szCs w:val="24"/>
            <w:lang w:val="es-ES_tradnl"/>
          </w:rPr>
          <w:delText xml:space="preserve">A comienzo de cada año se desarrollará </w:delText>
        </w:r>
        <w:r w:rsidR="00AB08FA" w:rsidRPr="0038128A" w:rsidDel="00872041">
          <w:rPr>
            <w:rFonts w:asciiTheme="minorHAnsi" w:hAnsiTheme="minorHAnsi" w:cstheme="minorHAnsi"/>
            <w:i/>
            <w:color w:val="0000FF"/>
            <w:sz w:val="24"/>
            <w:szCs w:val="24"/>
            <w:lang w:val="es-ES_tradnl"/>
            <w:rPrChange w:id="207" w:author="Karla Ormaza" w:date="2017-03-14T13:28:00Z">
              <w:rPr>
                <w:rFonts w:asciiTheme="minorHAnsi" w:hAnsiTheme="minorHAnsi" w:cstheme="minorHAnsi"/>
                <w:sz w:val="24"/>
                <w:szCs w:val="24"/>
                <w:lang w:val="es-ES_tradnl"/>
              </w:rPr>
            </w:rPrChange>
          </w:rPr>
          <w:delText>un</w:delText>
        </w:r>
        <w:r w:rsidR="00AB08FA" w:rsidRPr="0038128A" w:rsidDel="00872041">
          <w:rPr>
            <w:rFonts w:asciiTheme="minorHAnsi" w:hAnsiTheme="minorHAnsi" w:cstheme="minorHAnsi"/>
            <w:color w:val="0000FF"/>
            <w:sz w:val="24"/>
            <w:szCs w:val="24"/>
            <w:lang w:val="es-ES_tradnl"/>
            <w:rPrChange w:id="208" w:author="Karla Ormaza" w:date="2017-03-14T13:28:00Z">
              <w:rPr>
                <w:rFonts w:asciiTheme="minorHAnsi" w:hAnsiTheme="minorHAnsi" w:cstheme="minorHAnsi"/>
                <w:sz w:val="24"/>
                <w:szCs w:val="24"/>
                <w:lang w:val="es-ES_tradnl"/>
              </w:rPr>
            </w:rPrChange>
          </w:rPr>
          <w:delText xml:space="preserve"> </w:delText>
        </w:r>
      </w:del>
      <w:ins w:id="209" w:author="Karla Ormaza" w:date="2016-07-26T16:03:00Z">
        <w:del w:id="210" w:author="Perez, Steeven" w:date="2020-08-06T12:36:00Z">
          <w:r w:rsidR="000A49A1" w:rsidRPr="0038128A" w:rsidDel="00872041">
            <w:rPr>
              <w:rFonts w:asciiTheme="minorHAnsi" w:hAnsiTheme="minorHAnsi" w:cstheme="minorHAnsi"/>
              <w:i/>
              <w:color w:val="0000FF"/>
              <w:sz w:val="24"/>
              <w:szCs w:val="24"/>
              <w:lang w:val="es-ES_tradnl"/>
              <w:rPrChange w:id="211" w:author="Karla Ormaza" w:date="2017-03-14T13:28:00Z">
                <w:rPr>
                  <w:rFonts w:asciiTheme="minorHAnsi" w:hAnsiTheme="minorHAnsi" w:cstheme="minorHAnsi"/>
                  <w:i/>
                  <w:color w:val="0070C0"/>
                  <w:sz w:val="24"/>
                  <w:szCs w:val="24"/>
                  <w:lang w:val="es-ES_tradnl"/>
                </w:rPr>
              </w:rPrChange>
            </w:rPr>
            <w:delText>Cronograma</w:delText>
          </w:r>
        </w:del>
      </w:ins>
      <w:del w:id="212" w:author="Perez, Steeven" w:date="2020-08-06T12:36:00Z">
        <w:r w:rsidR="00AB08FA" w:rsidRPr="0038128A" w:rsidDel="00872041">
          <w:rPr>
            <w:rFonts w:asciiTheme="minorHAnsi" w:hAnsiTheme="minorHAnsi" w:cstheme="minorHAnsi"/>
            <w:color w:val="0000FF"/>
            <w:sz w:val="24"/>
            <w:szCs w:val="24"/>
            <w:lang w:val="es-ES_tradnl"/>
            <w:rPrChange w:id="213" w:author="Karla Ormaza" w:date="2017-03-14T13:28:00Z">
              <w:rPr>
                <w:rFonts w:asciiTheme="minorHAnsi" w:hAnsiTheme="minorHAnsi" w:cstheme="minorHAnsi"/>
                <w:sz w:val="24"/>
                <w:szCs w:val="24"/>
                <w:lang w:val="es-ES_tradnl"/>
              </w:rPr>
            </w:rPrChange>
          </w:rPr>
          <w:delText>Plan</w:delText>
        </w:r>
        <w:r w:rsidR="008A5F59" w:rsidRPr="00D13B5E" w:rsidDel="00872041">
          <w:rPr>
            <w:rFonts w:asciiTheme="minorHAnsi" w:hAnsiTheme="minorHAnsi" w:cstheme="minorHAnsi"/>
            <w:sz w:val="24"/>
            <w:szCs w:val="24"/>
            <w:lang w:val="es-ES_tradnl"/>
          </w:rPr>
          <w:delText xml:space="preserve"> de </w:delText>
        </w:r>
        <w:r w:rsidR="00AB08FA" w:rsidRPr="00D13B5E" w:rsidDel="00872041">
          <w:rPr>
            <w:rFonts w:asciiTheme="minorHAnsi" w:hAnsiTheme="minorHAnsi" w:cstheme="minorHAnsi"/>
            <w:sz w:val="24"/>
            <w:szCs w:val="24"/>
            <w:lang w:val="es-ES_tradnl"/>
          </w:rPr>
          <w:delText>Inspecciones</w:delText>
        </w:r>
      </w:del>
      <w:ins w:id="214" w:author="Karla Ormaza" w:date="2016-07-26T16:04:00Z">
        <w:del w:id="215" w:author="Perez, Steeven" w:date="2020-08-06T12:36:00Z">
          <w:r w:rsidR="000A49A1" w:rsidDel="00872041">
            <w:rPr>
              <w:rFonts w:asciiTheme="minorHAnsi" w:hAnsiTheme="minorHAnsi" w:cstheme="minorHAnsi"/>
              <w:sz w:val="24"/>
              <w:szCs w:val="24"/>
              <w:lang w:val="es-ES_tradnl"/>
            </w:rPr>
            <w:delText xml:space="preserve"> </w:delText>
          </w:r>
          <w:r w:rsidR="000A49A1" w:rsidRPr="0038128A" w:rsidDel="00872041">
            <w:rPr>
              <w:rFonts w:asciiTheme="minorHAnsi" w:hAnsiTheme="minorHAnsi" w:cstheme="minorHAnsi"/>
              <w:i/>
              <w:color w:val="0000FF"/>
              <w:sz w:val="24"/>
              <w:szCs w:val="24"/>
              <w:lang w:val="es-ES_tradnl"/>
              <w:rPrChange w:id="216" w:author="Karla Ormaza" w:date="2017-03-14T13:28:00Z">
                <w:rPr>
                  <w:rFonts w:asciiTheme="minorHAnsi" w:hAnsiTheme="minorHAnsi" w:cstheme="minorHAnsi"/>
                  <w:i/>
                  <w:color w:val="0070C0"/>
                  <w:sz w:val="24"/>
                  <w:szCs w:val="24"/>
                  <w:lang w:val="es-ES_tradnl"/>
                </w:rPr>
              </w:rPrChange>
            </w:rPr>
            <w:delText>Planeadas</w:delText>
          </w:r>
        </w:del>
      </w:ins>
      <w:del w:id="217" w:author="Perez, Steeven" w:date="2020-08-06T12:36:00Z">
        <w:r w:rsidR="00AB08FA" w:rsidDel="00872041">
          <w:rPr>
            <w:rFonts w:asciiTheme="minorHAnsi" w:hAnsiTheme="minorHAnsi" w:cstheme="minorHAnsi"/>
            <w:sz w:val="24"/>
            <w:szCs w:val="24"/>
            <w:lang w:val="es-ES_tradnl"/>
          </w:rPr>
          <w:delText xml:space="preserve"> </w:delText>
        </w:r>
      </w:del>
      <w:ins w:id="218" w:author="Julio Castro" w:date="2017-03-21T15:39:00Z">
        <w:del w:id="219" w:author="Perez, Steeven" w:date="2020-08-06T12:36:00Z">
          <w:r w:rsidR="008272A3" w:rsidDel="00872041">
            <w:rPr>
              <w:rFonts w:asciiTheme="minorHAnsi" w:hAnsiTheme="minorHAnsi" w:cstheme="minorHAnsi"/>
              <w:sz w:val="24"/>
              <w:szCs w:val="24"/>
              <w:lang w:val="es-ES_tradnl"/>
            </w:rPr>
            <w:delText xml:space="preserve">y </w:delText>
          </w:r>
          <w:r w:rsidR="008272A3" w:rsidRPr="008272A3" w:rsidDel="00872041">
            <w:rPr>
              <w:rFonts w:asciiTheme="minorHAnsi" w:hAnsiTheme="minorHAnsi" w:cstheme="minorHAnsi"/>
              <w:i/>
              <w:sz w:val="24"/>
              <w:szCs w:val="24"/>
              <w:lang w:val="es-ES_tradnl"/>
              <w:rPrChange w:id="220" w:author="Julio Castro" w:date="2017-03-21T15:39:00Z">
                <w:rPr>
                  <w:rFonts w:asciiTheme="minorHAnsi" w:hAnsiTheme="minorHAnsi" w:cstheme="minorHAnsi"/>
                  <w:sz w:val="24"/>
                  <w:szCs w:val="24"/>
                  <w:lang w:val="es-ES_tradnl"/>
                </w:rPr>
              </w:rPrChange>
            </w:rPr>
            <w:delText>auditorias</w:delText>
          </w:r>
        </w:del>
      </w:ins>
      <w:ins w:id="221" w:author="Ligia Freire" w:date="2017-03-22T15:58:00Z">
        <w:del w:id="222" w:author="Perez, Steeven" w:date="2020-08-06T12:36:00Z">
          <w:r w:rsidR="006F144F" w:rsidDel="00872041">
            <w:rPr>
              <w:rFonts w:asciiTheme="minorHAnsi" w:hAnsiTheme="minorHAnsi" w:cstheme="minorHAnsi"/>
              <w:i/>
              <w:sz w:val="24"/>
              <w:szCs w:val="24"/>
              <w:lang w:val="es-ES_tradnl"/>
            </w:rPr>
            <w:delText xml:space="preserve"> auditorías</w:delText>
          </w:r>
        </w:del>
      </w:ins>
      <w:ins w:id="223" w:author="Julio Castro" w:date="2017-03-21T15:39:00Z">
        <w:del w:id="224" w:author="Perez, Steeven" w:date="2020-08-06T12:36:00Z">
          <w:r w:rsidR="008272A3" w:rsidRPr="008272A3" w:rsidDel="00872041">
            <w:rPr>
              <w:rFonts w:asciiTheme="minorHAnsi" w:hAnsiTheme="minorHAnsi" w:cstheme="minorHAnsi"/>
              <w:i/>
              <w:sz w:val="24"/>
              <w:szCs w:val="24"/>
              <w:lang w:val="es-ES_tradnl"/>
              <w:rPrChange w:id="225" w:author="Julio Castro" w:date="2017-03-21T15:39:00Z">
                <w:rPr>
                  <w:rFonts w:asciiTheme="minorHAnsi" w:hAnsiTheme="minorHAnsi" w:cstheme="minorHAnsi"/>
                  <w:sz w:val="24"/>
                  <w:szCs w:val="24"/>
                  <w:lang w:val="es-ES_tradnl"/>
                </w:rPr>
              </w:rPrChange>
            </w:rPr>
            <w:delText xml:space="preserve"> escalonada</w:delText>
          </w:r>
          <w:r w:rsidR="008272A3" w:rsidDel="00872041">
            <w:rPr>
              <w:rFonts w:asciiTheme="minorHAnsi" w:hAnsiTheme="minorHAnsi" w:cstheme="minorHAnsi"/>
              <w:sz w:val="24"/>
              <w:szCs w:val="24"/>
              <w:lang w:val="es-ES_tradnl"/>
            </w:rPr>
            <w:delText xml:space="preserve"> </w:delText>
          </w:r>
        </w:del>
      </w:ins>
      <w:del w:id="226" w:author="Perez, Steeven" w:date="2020-08-06T12:36:00Z">
        <w:r w:rsidR="00AB08FA" w:rsidDel="00872041">
          <w:rPr>
            <w:rFonts w:asciiTheme="minorHAnsi" w:hAnsiTheme="minorHAnsi" w:cstheme="minorHAnsi"/>
            <w:sz w:val="24"/>
            <w:szCs w:val="24"/>
            <w:lang w:val="es-ES_tradnl"/>
          </w:rPr>
          <w:delText>en</w:delText>
        </w:r>
        <w:r w:rsidR="00D13B5E" w:rsidDel="00872041">
          <w:rPr>
            <w:rFonts w:asciiTheme="minorHAnsi" w:hAnsiTheme="minorHAnsi" w:cstheme="minorHAnsi"/>
            <w:sz w:val="24"/>
            <w:szCs w:val="24"/>
            <w:lang w:val="es-ES_tradnl"/>
          </w:rPr>
          <w:delText xml:space="preserve"> la que </w:delText>
        </w:r>
        <w:r w:rsidR="006D0409" w:rsidRPr="009659FA" w:rsidDel="00872041">
          <w:rPr>
            <w:rFonts w:asciiTheme="minorHAnsi" w:hAnsiTheme="minorHAnsi" w:cstheme="minorHAnsi"/>
            <w:sz w:val="24"/>
            <w:szCs w:val="24"/>
            <w:lang w:val="es-ES_tradnl"/>
          </w:rPr>
          <w:delText>constan</w:delText>
        </w:r>
        <w:r w:rsidR="008A5F59" w:rsidRPr="009659FA" w:rsidDel="00872041">
          <w:rPr>
            <w:rFonts w:asciiTheme="minorHAnsi" w:hAnsiTheme="minorHAnsi" w:cstheme="minorHAnsi"/>
            <w:sz w:val="24"/>
            <w:szCs w:val="24"/>
            <w:lang w:val="es-ES_tradnl"/>
          </w:rPr>
          <w:delText xml:space="preserve"> las áreas de la empresa</w:delText>
        </w:r>
        <w:r w:rsidR="006D0409" w:rsidRPr="009659FA" w:rsidDel="00872041">
          <w:rPr>
            <w:rFonts w:asciiTheme="minorHAnsi" w:hAnsiTheme="minorHAnsi" w:cstheme="minorHAnsi"/>
            <w:sz w:val="24"/>
            <w:szCs w:val="24"/>
            <w:lang w:val="es-ES_tradnl"/>
          </w:rPr>
          <w:delText xml:space="preserve"> a inspeccionar</w:delText>
        </w:r>
        <w:r w:rsidR="00E72C84" w:rsidRPr="009659FA" w:rsidDel="00872041">
          <w:rPr>
            <w:rFonts w:asciiTheme="minorHAnsi" w:hAnsiTheme="minorHAnsi" w:cstheme="minorHAnsi"/>
            <w:sz w:val="24"/>
            <w:szCs w:val="24"/>
            <w:lang w:val="es-ES_tradnl"/>
          </w:rPr>
          <w:delText xml:space="preserve">, </w:delText>
        </w:r>
        <w:r w:rsidR="00E9306C" w:rsidRPr="009659FA" w:rsidDel="00872041">
          <w:rPr>
            <w:rFonts w:asciiTheme="minorHAnsi" w:hAnsiTheme="minorHAnsi" w:cstheme="minorHAnsi"/>
            <w:sz w:val="24"/>
            <w:szCs w:val="24"/>
            <w:lang w:val="es-ES_tradnl"/>
          </w:rPr>
          <w:delText>la frecuencia</w:delText>
        </w:r>
        <w:r w:rsidR="00E72C84" w:rsidRPr="009659FA" w:rsidDel="00872041">
          <w:rPr>
            <w:rFonts w:asciiTheme="minorHAnsi" w:hAnsiTheme="minorHAnsi" w:cstheme="minorHAnsi"/>
            <w:sz w:val="24"/>
            <w:szCs w:val="24"/>
            <w:lang w:val="es-ES_tradnl"/>
          </w:rPr>
          <w:delText xml:space="preserve"> y el responsable</w:delText>
        </w:r>
        <w:r w:rsidR="008A5F59" w:rsidRPr="009659FA" w:rsidDel="00872041">
          <w:rPr>
            <w:rFonts w:asciiTheme="minorHAnsi" w:hAnsiTheme="minorHAnsi" w:cstheme="minorHAnsi"/>
            <w:sz w:val="24"/>
            <w:szCs w:val="24"/>
            <w:lang w:val="es-ES_tradnl"/>
          </w:rPr>
          <w:delText>.</w:delText>
        </w:r>
      </w:del>
      <w:r w:rsidR="008A5F59" w:rsidRPr="009659FA">
        <w:rPr>
          <w:rFonts w:asciiTheme="minorHAnsi" w:hAnsiTheme="minorHAnsi" w:cstheme="minorHAnsi"/>
          <w:sz w:val="24"/>
          <w:szCs w:val="24"/>
          <w:lang w:val="es-ES_tradnl"/>
        </w:rPr>
        <w:t xml:space="preserve"> </w:t>
      </w:r>
    </w:p>
    <w:p w14:paraId="2B9EEBC5" w14:textId="499DD2BE" w:rsidR="00EA5A24" w:rsidRDefault="008A5F59" w:rsidP="002E1589">
      <w:pPr>
        <w:pStyle w:val="Sangra3detindependiente"/>
        <w:spacing w:after="0"/>
        <w:ind w:left="0" w:right="-256"/>
        <w:jc w:val="both"/>
        <w:rPr>
          <w:rFonts w:asciiTheme="minorHAnsi" w:hAnsiTheme="minorHAnsi" w:cstheme="minorHAnsi"/>
          <w:sz w:val="24"/>
          <w:szCs w:val="24"/>
          <w:lang w:val="es-ES_tradnl"/>
        </w:rPr>
      </w:pPr>
      <w:r w:rsidRPr="009659FA">
        <w:rPr>
          <w:rFonts w:asciiTheme="minorHAnsi" w:hAnsiTheme="minorHAnsi" w:cstheme="minorHAnsi"/>
          <w:sz w:val="24"/>
          <w:szCs w:val="24"/>
          <w:lang w:val="es-ES_tradnl"/>
        </w:rPr>
        <w:t xml:space="preserve"> La frecuencia de </w:t>
      </w:r>
      <w:r w:rsidRPr="008272A3">
        <w:rPr>
          <w:rFonts w:asciiTheme="minorHAnsi" w:hAnsiTheme="minorHAnsi" w:cstheme="minorHAnsi"/>
          <w:i/>
          <w:sz w:val="24"/>
          <w:szCs w:val="24"/>
          <w:lang w:val="es-ES_tradnl"/>
          <w:rPrChange w:id="227" w:author="Julio Castro" w:date="2017-03-21T15:40:00Z">
            <w:rPr>
              <w:rFonts w:asciiTheme="minorHAnsi" w:hAnsiTheme="minorHAnsi" w:cstheme="minorHAnsi"/>
              <w:sz w:val="24"/>
              <w:szCs w:val="24"/>
              <w:lang w:val="es-ES_tradnl"/>
            </w:rPr>
          </w:rPrChange>
        </w:rPr>
        <w:t>la</w:t>
      </w:r>
      <w:ins w:id="228" w:author="Julio Castro" w:date="2017-03-21T15:40:00Z">
        <w:r w:rsidR="008272A3">
          <w:rPr>
            <w:rFonts w:asciiTheme="minorHAnsi" w:hAnsiTheme="minorHAnsi" w:cstheme="minorHAnsi"/>
            <w:i/>
            <w:sz w:val="24"/>
            <w:szCs w:val="24"/>
            <w:lang w:val="es-ES_tradnl"/>
          </w:rPr>
          <w:t>s</w:t>
        </w:r>
      </w:ins>
      <w:r w:rsidRPr="008272A3">
        <w:rPr>
          <w:rFonts w:asciiTheme="minorHAnsi" w:hAnsiTheme="minorHAnsi" w:cstheme="minorHAnsi"/>
          <w:i/>
          <w:sz w:val="24"/>
          <w:szCs w:val="24"/>
          <w:lang w:val="es-ES_tradnl"/>
          <w:rPrChange w:id="229" w:author="Julio Castro" w:date="2017-03-21T15:40:00Z">
            <w:rPr>
              <w:rFonts w:asciiTheme="minorHAnsi" w:hAnsiTheme="minorHAnsi" w:cstheme="minorHAnsi"/>
              <w:sz w:val="24"/>
              <w:szCs w:val="24"/>
              <w:lang w:val="es-ES_tradnl"/>
            </w:rPr>
          </w:rPrChange>
        </w:rPr>
        <w:t xml:space="preserve"> inspecci</w:t>
      </w:r>
      <w:ins w:id="230" w:author="Julio Castro" w:date="2017-03-21T15:40:00Z">
        <w:r w:rsidR="008272A3">
          <w:rPr>
            <w:rFonts w:asciiTheme="minorHAnsi" w:hAnsiTheme="minorHAnsi" w:cstheme="minorHAnsi"/>
            <w:i/>
            <w:sz w:val="24"/>
            <w:szCs w:val="24"/>
            <w:lang w:val="es-ES_tradnl"/>
          </w:rPr>
          <w:t>ones</w:t>
        </w:r>
      </w:ins>
      <w:del w:id="231" w:author="Julio Castro" w:date="2017-03-21T15:40:00Z">
        <w:r w:rsidRPr="008272A3" w:rsidDel="008272A3">
          <w:rPr>
            <w:rFonts w:asciiTheme="minorHAnsi" w:hAnsiTheme="minorHAnsi" w:cstheme="minorHAnsi"/>
            <w:i/>
            <w:sz w:val="24"/>
            <w:szCs w:val="24"/>
            <w:lang w:val="es-ES_tradnl"/>
            <w:rPrChange w:id="232" w:author="Julio Castro" w:date="2017-03-21T15:40:00Z">
              <w:rPr>
                <w:rFonts w:asciiTheme="minorHAnsi" w:hAnsiTheme="minorHAnsi" w:cstheme="minorHAnsi"/>
                <w:sz w:val="24"/>
                <w:szCs w:val="24"/>
                <w:lang w:val="es-ES_tradnl"/>
              </w:rPr>
            </w:rPrChange>
          </w:rPr>
          <w:delText>ón</w:delText>
        </w:r>
      </w:del>
      <w:ins w:id="233" w:author="Karla Ormaza" w:date="2016-07-26T16:27:00Z">
        <w:r w:rsidR="00BE5058" w:rsidRPr="008272A3">
          <w:rPr>
            <w:rFonts w:asciiTheme="minorHAnsi" w:hAnsiTheme="minorHAnsi" w:cstheme="minorHAnsi"/>
            <w:i/>
            <w:sz w:val="24"/>
            <w:szCs w:val="24"/>
            <w:lang w:val="es-ES_tradnl"/>
            <w:rPrChange w:id="234" w:author="Julio Castro" w:date="2017-03-21T15:40:00Z">
              <w:rPr>
                <w:rFonts w:asciiTheme="minorHAnsi" w:hAnsiTheme="minorHAnsi" w:cstheme="minorHAnsi"/>
                <w:sz w:val="24"/>
                <w:szCs w:val="24"/>
                <w:lang w:val="es-ES_tradnl"/>
              </w:rPr>
            </w:rPrChange>
          </w:rPr>
          <w:t xml:space="preserve"> </w:t>
        </w:r>
      </w:ins>
      <w:ins w:id="235" w:author="Perez, Steeven" w:date="2020-08-06T12:36:00Z">
        <w:r w:rsidR="00872041">
          <w:rPr>
            <w:rFonts w:asciiTheme="minorHAnsi" w:hAnsiTheme="minorHAnsi" w:cstheme="minorHAnsi"/>
            <w:i/>
            <w:sz w:val="24"/>
            <w:szCs w:val="24"/>
            <w:lang w:val="es-ES_tradnl"/>
          </w:rPr>
          <w:t xml:space="preserve">de </w:t>
        </w:r>
      </w:ins>
      <w:ins w:id="236" w:author="Perez, Steeven" w:date="2020-08-06T12:37:00Z">
        <w:r w:rsidR="00872041">
          <w:rPr>
            <w:rFonts w:asciiTheme="minorHAnsi" w:hAnsiTheme="minorHAnsi" w:cstheme="minorHAnsi"/>
            <w:i/>
            <w:sz w:val="24"/>
            <w:szCs w:val="24"/>
            <w:lang w:val="es-ES_tradnl"/>
          </w:rPr>
          <w:t>Observadores de Comportamiento</w:t>
        </w:r>
      </w:ins>
      <w:ins w:id="237" w:author="Julio Castro" w:date="2017-03-21T15:40:00Z">
        <w:del w:id="238" w:author="Perez, Steeven" w:date="2020-08-06T12:36:00Z">
          <w:r w:rsidR="008272A3" w:rsidRPr="008272A3" w:rsidDel="00872041">
            <w:rPr>
              <w:rFonts w:asciiTheme="minorHAnsi" w:hAnsiTheme="minorHAnsi" w:cstheme="minorHAnsi"/>
              <w:i/>
              <w:sz w:val="24"/>
              <w:szCs w:val="24"/>
              <w:lang w:val="es-ES_tradnl"/>
              <w:rPrChange w:id="239" w:author="Julio Castro" w:date="2017-03-21T15:40:00Z">
                <w:rPr>
                  <w:rFonts w:asciiTheme="minorHAnsi" w:hAnsiTheme="minorHAnsi" w:cstheme="minorHAnsi"/>
                  <w:sz w:val="24"/>
                  <w:szCs w:val="24"/>
                  <w:lang w:val="es-ES_tradnl"/>
                </w:rPr>
              </w:rPrChange>
            </w:rPr>
            <w:delText>planeada</w:delText>
          </w:r>
        </w:del>
        <w:r w:rsidR="008272A3" w:rsidRPr="008272A3">
          <w:rPr>
            <w:rFonts w:asciiTheme="minorHAnsi" w:hAnsiTheme="minorHAnsi" w:cstheme="minorHAnsi"/>
            <w:i/>
            <w:sz w:val="24"/>
            <w:szCs w:val="24"/>
            <w:lang w:val="es-ES_tradnl"/>
            <w:rPrChange w:id="240" w:author="Julio Castro" w:date="2017-03-21T15:40:00Z">
              <w:rPr>
                <w:rFonts w:asciiTheme="minorHAnsi" w:hAnsiTheme="minorHAnsi" w:cstheme="minorHAnsi"/>
                <w:sz w:val="24"/>
                <w:szCs w:val="24"/>
                <w:lang w:val="es-ES_tradnl"/>
              </w:rPr>
            </w:rPrChange>
          </w:rPr>
          <w:t xml:space="preserve">s </w:t>
        </w:r>
      </w:ins>
      <w:ins w:id="241" w:author="Karla Ormaza" w:date="2016-07-26T16:27:00Z">
        <w:r w:rsidR="00BE5058" w:rsidRPr="0038128A">
          <w:rPr>
            <w:rFonts w:asciiTheme="minorHAnsi" w:hAnsiTheme="minorHAnsi" w:cstheme="minorHAnsi"/>
            <w:i/>
            <w:color w:val="0000FF"/>
            <w:sz w:val="24"/>
            <w:szCs w:val="24"/>
            <w:lang w:val="es-ES_tradnl"/>
            <w:rPrChange w:id="242" w:author="Karla Ormaza" w:date="2017-03-14T13:28:00Z">
              <w:rPr>
                <w:rFonts w:asciiTheme="minorHAnsi" w:hAnsiTheme="minorHAnsi" w:cstheme="minorHAnsi"/>
                <w:i/>
                <w:color w:val="0070C0"/>
                <w:sz w:val="24"/>
                <w:szCs w:val="24"/>
                <w:lang w:val="es-ES_tradnl"/>
              </w:rPr>
            </w:rPrChange>
          </w:rPr>
          <w:t>se realiza</w:t>
        </w:r>
      </w:ins>
      <w:ins w:id="243" w:author="Perez, Steeven" w:date="2020-08-06T12:37:00Z">
        <w:r w:rsidR="00872041">
          <w:rPr>
            <w:rFonts w:asciiTheme="minorHAnsi" w:hAnsiTheme="minorHAnsi" w:cstheme="minorHAnsi"/>
            <w:i/>
            <w:color w:val="0000FF"/>
            <w:sz w:val="24"/>
            <w:szCs w:val="24"/>
            <w:lang w:val="es-ES_tradnl"/>
          </w:rPr>
          <w:t xml:space="preserve"> semanal</w:t>
        </w:r>
      </w:ins>
      <w:ins w:id="244" w:author="Karla Ormaza" w:date="2016-07-26T16:27:00Z">
        <w:del w:id="245" w:author="Perez, Steeven" w:date="2020-08-06T12:37:00Z">
          <w:r w:rsidR="00BE5058" w:rsidRPr="0038128A" w:rsidDel="00872041">
            <w:rPr>
              <w:rFonts w:asciiTheme="minorHAnsi" w:hAnsiTheme="minorHAnsi" w:cstheme="minorHAnsi"/>
              <w:i/>
              <w:color w:val="0000FF"/>
              <w:sz w:val="24"/>
              <w:szCs w:val="24"/>
              <w:lang w:val="es-ES_tradnl"/>
              <w:rPrChange w:id="246" w:author="Karla Ormaza" w:date="2017-03-14T13:28:00Z">
                <w:rPr>
                  <w:rFonts w:asciiTheme="minorHAnsi" w:hAnsiTheme="minorHAnsi" w:cstheme="minorHAnsi"/>
                  <w:i/>
                  <w:color w:val="0070C0"/>
                  <w:sz w:val="24"/>
                  <w:szCs w:val="24"/>
                  <w:lang w:val="es-ES_tradnl"/>
                </w:rPr>
              </w:rPrChange>
            </w:rPr>
            <w:delText xml:space="preserve">rá quincenalmente </w:delText>
          </w:r>
        </w:del>
      </w:ins>
      <w:ins w:id="247" w:author="Perez, Steeven" w:date="2020-08-06T12:37:00Z">
        <w:r w:rsidR="00872041">
          <w:rPr>
            <w:rFonts w:asciiTheme="minorHAnsi" w:hAnsiTheme="minorHAnsi" w:cstheme="minorHAnsi"/>
            <w:i/>
            <w:color w:val="0000FF"/>
            <w:sz w:val="24"/>
            <w:szCs w:val="24"/>
            <w:lang w:val="es-ES_tradnl"/>
          </w:rPr>
          <w:t xml:space="preserve"> </w:t>
        </w:r>
      </w:ins>
      <w:ins w:id="248" w:author="Karla Ormaza" w:date="2016-07-26T16:27:00Z">
        <w:r w:rsidR="00BE5058" w:rsidRPr="0038128A">
          <w:rPr>
            <w:rFonts w:asciiTheme="minorHAnsi" w:hAnsiTheme="minorHAnsi" w:cstheme="minorHAnsi"/>
            <w:i/>
            <w:color w:val="0000FF"/>
            <w:sz w:val="24"/>
            <w:szCs w:val="24"/>
            <w:lang w:val="es-ES_tradnl"/>
            <w:rPrChange w:id="249" w:author="Karla Ormaza" w:date="2017-03-14T13:28:00Z">
              <w:rPr>
                <w:rFonts w:asciiTheme="minorHAnsi" w:hAnsiTheme="minorHAnsi" w:cstheme="minorHAnsi"/>
                <w:i/>
                <w:color w:val="0070C0"/>
                <w:sz w:val="24"/>
                <w:szCs w:val="24"/>
                <w:lang w:val="es-ES_tradnl"/>
              </w:rPr>
            </w:rPrChange>
          </w:rPr>
          <w:t>y puede depender</w:t>
        </w:r>
      </w:ins>
      <w:del w:id="250" w:author="Karla Ormaza" w:date="2016-07-26T16:27:00Z">
        <w:r w:rsidRPr="0038128A" w:rsidDel="00BE5058">
          <w:rPr>
            <w:rFonts w:asciiTheme="minorHAnsi" w:hAnsiTheme="minorHAnsi" w:cstheme="minorHAnsi"/>
            <w:color w:val="0000FF"/>
            <w:sz w:val="24"/>
            <w:szCs w:val="24"/>
            <w:lang w:val="es-ES_tradnl"/>
            <w:rPrChange w:id="251" w:author="Karla Ormaza" w:date="2017-03-14T13:28:00Z">
              <w:rPr>
                <w:rFonts w:asciiTheme="minorHAnsi" w:hAnsiTheme="minorHAnsi" w:cstheme="minorHAnsi"/>
                <w:sz w:val="24"/>
                <w:szCs w:val="24"/>
                <w:lang w:val="es-ES_tradnl"/>
              </w:rPr>
            </w:rPrChange>
          </w:rPr>
          <w:delText xml:space="preserve"> </w:delText>
        </w:r>
      </w:del>
      <w:del w:id="252" w:author="Karla Ormaza" w:date="2016-07-26T16:28:00Z">
        <w:r w:rsidRPr="0038128A" w:rsidDel="00BE5058">
          <w:rPr>
            <w:rFonts w:asciiTheme="minorHAnsi" w:hAnsiTheme="minorHAnsi" w:cstheme="minorHAnsi"/>
            <w:color w:val="0000FF"/>
            <w:sz w:val="24"/>
            <w:szCs w:val="24"/>
            <w:lang w:val="es-ES_tradnl"/>
            <w:rPrChange w:id="253" w:author="Karla Ormaza" w:date="2017-03-14T13:28:00Z">
              <w:rPr>
                <w:rFonts w:asciiTheme="minorHAnsi" w:hAnsiTheme="minorHAnsi" w:cstheme="minorHAnsi"/>
                <w:sz w:val="24"/>
                <w:szCs w:val="24"/>
                <w:lang w:val="es-ES_tradnl"/>
              </w:rPr>
            </w:rPrChange>
          </w:rPr>
          <w:delText>dependerá</w:delText>
        </w:r>
      </w:del>
      <w:r w:rsidRPr="009659FA">
        <w:rPr>
          <w:rFonts w:asciiTheme="minorHAnsi" w:hAnsiTheme="minorHAnsi" w:cstheme="minorHAnsi"/>
          <w:sz w:val="24"/>
          <w:szCs w:val="24"/>
          <w:lang w:val="es-ES_tradnl"/>
        </w:rPr>
        <w:t xml:space="preserve"> de:</w:t>
      </w:r>
    </w:p>
    <w:p w14:paraId="0AC7A60F" w14:textId="77777777" w:rsidR="002E1589" w:rsidRPr="009659FA" w:rsidRDefault="002E1589" w:rsidP="002E1589">
      <w:pPr>
        <w:pStyle w:val="Sangra3detindependiente"/>
        <w:spacing w:after="0"/>
        <w:ind w:left="0" w:right="-256"/>
        <w:jc w:val="both"/>
        <w:rPr>
          <w:rFonts w:asciiTheme="minorHAnsi" w:hAnsiTheme="minorHAnsi" w:cstheme="minorHAnsi"/>
          <w:sz w:val="24"/>
          <w:szCs w:val="24"/>
          <w:lang w:val="es-ES_tradnl"/>
        </w:rPr>
      </w:pPr>
    </w:p>
    <w:p w14:paraId="283A377C" w14:textId="77777777" w:rsidR="008A5F59" w:rsidRPr="009659FA" w:rsidRDefault="008A5F59" w:rsidP="002E1589">
      <w:pPr>
        <w:pStyle w:val="Sangra3detindependiente"/>
        <w:numPr>
          <w:ilvl w:val="0"/>
          <w:numId w:val="31"/>
        </w:numPr>
        <w:spacing w:after="0"/>
        <w:ind w:right="-256"/>
        <w:jc w:val="both"/>
        <w:rPr>
          <w:rFonts w:asciiTheme="minorHAnsi" w:hAnsiTheme="minorHAnsi" w:cstheme="minorHAnsi"/>
          <w:sz w:val="24"/>
          <w:szCs w:val="24"/>
          <w:lang w:val="es-ES_tradnl"/>
        </w:rPr>
      </w:pPr>
      <w:r w:rsidRPr="009659FA">
        <w:rPr>
          <w:rFonts w:asciiTheme="minorHAnsi" w:hAnsiTheme="minorHAnsi" w:cstheme="minorHAnsi"/>
          <w:sz w:val="24"/>
          <w:szCs w:val="24"/>
          <w:lang w:val="es-ES_tradnl"/>
        </w:rPr>
        <w:t xml:space="preserve">La </w:t>
      </w:r>
      <w:r w:rsidR="007973D6" w:rsidRPr="009659FA">
        <w:rPr>
          <w:rFonts w:asciiTheme="minorHAnsi" w:hAnsiTheme="minorHAnsi" w:cstheme="minorHAnsi"/>
          <w:sz w:val="24"/>
          <w:szCs w:val="24"/>
          <w:lang w:val="es-ES_tradnl"/>
        </w:rPr>
        <w:t>calificación</w:t>
      </w:r>
      <w:r w:rsidRPr="009659FA">
        <w:rPr>
          <w:rFonts w:asciiTheme="minorHAnsi" w:hAnsiTheme="minorHAnsi" w:cstheme="minorHAnsi"/>
          <w:sz w:val="24"/>
          <w:szCs w:val="24"/>
          <w:lang w:val="es-ES_tradnl"/>
        </w:rPr>
        <w:t xml:space="preserve"> de los riesgos del área</w:t>
      </w:r>
    </w:p>
    <w:p w14:paraId="5C6F6610" w14:textId="77777777" w:rsidR="007973D6" w:rsidRPr="009659FA" w:rsidRDefault="007973D6" w:rsidP="002E1589">
      <w:pPr>
        <w:pStyle w:val="Sangra3detindependiente"/>
        <w:numPr>
          <w:ilvl w:val="0"/>
          <w:numId w:val="31"/>
        </w:numPr>
        <w:spacing w:after="0"/>
        <w:ind w:right="-256"/>
        <w:jc w:val="both"/>
        <w:rPr>
          <w:rFonts w:asciiTheme="minorHAnsi" w:hAnsiTheme="minorHAnsi" w:cstheme="minorHAnsi"/>
          <w:sz w:val="24"/>
          <w:szCs w:val="24"/>
          <w:lang w:val="es-ES_tradnl"/>
        </w:rPr>
      </w:pPr>
      <w:r w:rsidRPr="009659FA">
        <w:rPr>
          <w:rFonts w:asciiTheme="minorHAnsi" w:hAnsiTheme="minorHAnsi" w:cstheme="minorHAnsi"/>
          <w:sz w:val="24"/>
          <w:szCs w:val="24"/>
          <w:lang w:val="es-ES_tradnl"/>
        </w:rPr>
        <w:t>La accidentabilidad</w:t>
      </w:r>
    </w:p>
    <w:p w14:paraId="38AB61BC" w14:textId="77777777" w:rsidR="007973D6" w:rsidRPr="009659FA" w:rsidRDefault="007973D6" w:rsidP="002E1589">
      <w:pPr>
        <w:pStyle w:val="Sangra3detindependiente"/>
        <w:numPr>
          <w:ilvl w:val="0"/>
          <w:numId w:val="31"/>
        </w:numPr>
        <w:spacing w:after="0"/>
        <w:ind w:right="-256"/>
        <w:jc w:val="both"/>
        <w:rPr>
          <w:rFonts w:asciiTheme="minorHAnsi" w:hAnsiTheme="minorHAnsi" w:cstheme="minorHAnsi"/>
          <w:sz w:val="24"/>
          <w:szCs w:val="24"/>
          <w:lang w:val="es-ES_tradnl"/>
        </w:rPr>
      </w:pPr>
      <w:r w:rsidRPr="009659FA">
        <w:rPr>
          <w:rFonts w:asciiTheme="minorHAnsi" w:hAnsiTheme="minorHAnsi" w:cstheme="minorHAnsi"/>
          <w:sz w:val="24"/>
          <w:szCs w:val="24"/>
          <w:lang w:val="es-ES_tradnl"/>
        </w:rPr>
        <w:t>Los resultados de anteriores inspecciones</w:t>
      </w:r>
      <w:r w:rsidR="005B3280" w:rsidRPr="009659FA">
        <w:rPr>
          <w:rFonts w:asciiTheme="minorHAnsi" w:hAnsiTheme="minorHAnsi" w:cstheme="minorHAnsi"/>
          <w:sz w:val="24"/>
          <w:szCs w:val="24"/>
          <w:lang w:val="es-ES_tradnl"/>
        </w:rPr>
        <w:t>.</w:t>
      </w:r>
    </w:p>
    <w:p w14:paraId="21D12EAF" w14:textId="1C33863C" w:rsidR="005B3280" w:rsidRPr="009659FA" w:rsidDel="00872041" w:rsidRDefault="005B3280" w:rsidP="002E1589">
      <w:pPr>
        <w:pStyle w:val="Sangra3detindependiente"/>
        <w:numPr>
          <w:ilvl w:val="0"/>
          <w:numId w:val="31"/>
        </w:numPr>
        <w:spacing w:after="0"/>
        <w:ind w:right="-256"/>
        <w:jc w:val="both"/>
        <w:rPr>
          <w:del w:id="254" w:author="Perez, Steeven" w:date="2020-08-06T12:37:00Z"/>
          <w:rFonts w:asciiTheme="minorHAnsi" w:hAnsiTheme="minorHAnsi" w:cstheme="minorHAnsi"/>
          <w:sz w:val="24"/>
          <w:szCs w:val="24"/>
          <w:lang w:val="es-ES_tradnl"/>
        </w:rPr>
      </w:pPr>
      <w:del w:id="255" w:author="Perez, Steeven" w:date="2020-08-06T12:37:00Z">
        <w:r w:rsidRPr="009659FA" w:rsidDel="00872041">
          <w:rPr>
            <w:rFonts w:asciiTheme="minorHAnsi" w:hAnsiTheme="minorHAnsi" w:cstheme="minorHAnsi"/>
            <w:sz w:val="24"/>
            <w:szCs w:val="24"/>
            <w:lang w:val="es-ES_tradnl"/>
          </w:rPr>
          <w:delText>Solicitud de alguna autoridad de la empresa</w:delText>
        </w:r>
      </w:del>
    </w:p>
    <w:p w14:paraId="70F8AAB1" w14:textId="657B846E" w:rsidR="008272A3" w:rsidRDefault="005B3280" w:rsidP="008272A3">
      <w:pPr>
        <w:pStyle w:val="Sangra3detindependiente"/>
        <w:numPr>
          <w:ilvl w:val="0"/>
          <w:numId w:val="31"/>
        </w:numPr>
        <w:spacing w:after="0"/>
        <w:ind w:right="-256"/>
        <w:jc w:val="both"/>
        <w:rPr>
          <w:ins w:id="256" w:author="Julio Castro" w:date="2017-03-21T15:41:00Z"/>
          <w:rFonts w:asciiTheme="minorHAnsi" w:hAnsiTheme="minorHAnsi" w:cstheme="minorHAnsi"/>
          <w:sz w:val="24"/>
          <w:szCs w:val="24"/>
          <w:lang w:val="es-ES_tradnl"/>
        </w:rPr>
      </w:pPr>
      <w:r w:rsidRPr="009659FA">
        <w:rPr>
          <w:rFonts w:asciiTheme="minorHAnsi" w:hAnsiTheme="minorHAnsi" w:cstheme="minorHAnsi"/>
          <w:sz w:val="24"/>
          <w:szCs w:val="24"/>
          <w:lang w:val="es-ES_tradnl"/>
        </w:rPr>
        <w:t>A</w:t>
      </w:r>
      <w:del w:id="257" w:author="Ligia Freire" w:date="2017-03-22T15:49:00Z">
        <w:r w:rsidRPr="009659FA" w:rsidDel="0008771F">
          <w:rPr>
            <w:rFonts w:asciiTheme="minorHAnsi" w:hAnsiTheme="minorHAnsi" w:cstheme="minorHAnsi"/>
            <w:sz w:val="24"/>
            <w:szCs w:val="24"/>
            <w:lang w:val="es-ES_tradnl"/>
          </w:rPr>
          <w:delText xml:space="preserve">  </w:delText>
        </w:r>
      </w:del>
      <w:ins w:id="258" w:author="Ligia Freire" w:date="2017-03-22T15:49:00Z">
        <w:r w:rsidR="0008771F">
          <w:rPr>
            <w:rFonts w:asciiTheme="minorHAnsi" w:hAnsiTheme="minorHAnsi" w:cstheme="minorHAnsi"/>
            <w:sz w:val="24"/>
            <w:szCs w:val="24"/>
            <w:lang w:val="es-ES_tradnl"/>
          </w:rPr>
          <w:t xml:space="preserve"> </w:t>
        </w:r>
      </w:ins>
      <w:r w:rsidRPr="009659FA">
        <w:rPr>
          <w:rFonts w:asciiTheme="minorHAnsi" w:hAnsiTheme="minorHAnsi" w:cstheme="minorHAnsi"/>
          <w:sz w:val="24"/>
          <w:szCs w:val="24"/>
          <w:lang w:val="es-ES_tradnl"/>
        </w:rPr>
        <w:t>criterio d</w:t>
      </w:r>
      <w:ins w:id="259" w:author="Perez, Steeven" w:date="2020-08-06T12:37:00Z">
        <w:r w:rsidR="00872041">
          <w:rPr>
            <w:rFonts w:asciiTheme="minorHAnsi" w:hAnsiTheme="minorHAnsi" w:cstheme="minorHAnsi"/>
            <w:sz w:val="24"/>
            <w:szCs w:val="24"/>
            <w:lang w:val="es-ES_tradnl"/>
          </w:rPr>
          <w:t>e</w:t>
        </w:r>
      </w:ins>
      <w:del w:id="260" w:author="Perez, Steeven" w:date="2020-08-06T12:37:00Z">
        <w:r w:rsidRPr="009659FA" w:rsidDel="00872041">
          <w:rPr>
            <w:rFonts w:asciiTheme="minorHAnsi" w:hAnsiTheme="minorHAnsi" w:cstheme="minorHAnsi"/>
            <w:sz w:val="24"/>
            <w:szCs w:val="24"/>
            <w:lang w:val="es-ES_tradnl"/>
          </w:rPr>
          <w:delText>el Jefe de Seguridad Integra</w:delText>
        </w:r>
      </w:del>
      <w:r w:rsidRPr="009659FA">
        <w:rPr>
          <w:rFonts w:asciiTheme="minorHAnsi" w:hAnsiTheme="minorHAnsi" w:cstheme="minorHAnsi"/>
          <w:sz w:val="24"/>
          <w:szCs w:val="24"/>
          <w:lang w:val="es-ES_tradnl"/>
        </w:rPr>
        <w:t>l</w:t>
      </w:r>
      <w:ins w:id="261" w:author="Perez, Steeven" w:date="2020-08-06T12:37:00Z">
        <w:r w:rsidR="00872041">
          <w:rPr>
            <w:rFonts w:asciiTheme="minorHAnsi" w:hAnsiTheme="minorHAnsi" w:cstheme="minorHAnsi"/>
            <w:sz w:val="24"/>
            <w:szCs w:val="24"/>
            <w:lang w:val="es-ES_tradnl"/>
          </w:rPr>
          <w:t xml:space="preserve"> Departamen</w:t>
        </w:r>
      </w:ins>
      <w:ins w:id="262" w:author="Perez, Steeven" w:date="2020-08-06T12:38:00Z">
        <w:r w:rsidR="00872041">
          <w:rPr>
            <w:rFonts w:asciiTheme="minorHAnsi" w:hAnsiTheme="minorHAnsi" w:cstheme="minorHAnsi"/>
            <w:sz w:val="24"/>
            <w:szCs w:val="24"/>
            <w:lang w:val="es-ES_tradnl"/>
          </w:rPr>
          <w:t>to de HS&amp;WE</w:t>
        </w:r>
      </w:ins>
      <w:ins w:id="263" w:author="Julio Castro" w:date="2017-03-21T15:41:00Z">
        <w:r w:rsidR="008272A3">
          <w:rPr>
            <w:rFonts w:asciiTheme="minorHAnsi" w:hAnsiTheme="minorHAnsi" w:cstheme="minorHAnsi"/>
            <w:sz w:val="24"/>
            <w:szCs w:val="24"/>
            <w:lang w:val="es-ES_tradnl"/>
          </w:rPr>
          <w:t>.</w:t>
        </w:r>
      </w:ins>
    </w:p>
    <w:p w14:paraId="0EB92E35" w14:textId="470B7398" w:rsidR="008272A3" w:rsidRPr="008272A3" w:rsidDel="00872041" w:rsidRDefault="008272A3" w:rsidP="008272A3">
      <w:pPr>
        <w:pStyle w:val="Sangra3detindependiente"/>
        <w:numPr>
          <w:ilvl w:val="0"/>
          <w:numId w:val="31"/>
        </w:numPr>
        <w:spacing w:after="0"/>
        <w:ind w:right="-256"/>
        <w:jc w:val="both"/>
        <w:rPr>
          <w:ins w:id="264" w:author="Julio Castro" w:date="2017-03-21T15:43:00Z"/>
          <w:del w:id="265" w:author="Perez, Steeven" w:date="2020-08-06T12:37:00Z"/>
          <w:rFonts w:asciiTheme="minorHAnsi" w:hAnsiTheme="minorHAnsi" w:cstheme="minorHAnsi"/>
          <w:sz w:val="24"/>
          <w:szCs w:val="24"/>
          <w:lang w:val="es-ES_tradnl"/>
          <w:rPrChange w:id="266" w:author="Julio Castro" w:date="2017-03-21T15:43:00Z">
            <w:rPr>
              <w:ins w:id="267" w:author="Julio Castro" w:date="2017-03-21T15:43:00Z"/>
              <w:del w:id="268" w:author="Perez, Steeven" w:date="2020-08-06T12:37:00Z"/>
              <w:rFonts w:asciiTheme="minorHAnsi" w:hAnsiTheme="minorHAnsi" w:cstheme="minorHAnsi"/>
              <w:i/>
              <w:sz w:val="24"/>
              <w:szCs w:val="24"/>
              <w:lang w:val="es-ES_tradnl"/>
            </w:rPr>
          </w:rPrChange>
        </w:rPr>
      </w:pPr>
      <w:ins w:id="269" w:author="Julio Castro" w:date="2017-03-21T15:41:00Z">
        <w:del w:id="270" w:author="Perez, Steeven" w:date="2020-08-06T12:37:00Z">
          <w:r w:rsidDel="00872041">
            <w:rPr>
              <w:rFonts w:asciiTheme="minorHAnsi" w:hAnsiTheme="minorHAnsi" w:cstheme="minorHAnsi"/>
              <w:i/>
              <w:sz w:val="24"/>
              <w:szCs w:val="24"/>
              <w:lang w:val="es-ES_tradnl"/>
            </w:rPr>
            <w:delText>En cambio la frecuencia de las auditorias</w:delText>
          </w:r>
        </w:del>
      </w:ins>
      <w:ins w:id="271" w:author="Ligia Freire" w:date="2017-03-22T15:58:00Z">
        <w:del w:id="272" w:author="Perez, Steeven" w:date="2020-08-06T12:37:00Z">
          <w:r w:rsidR="006F144F" w:rsidDel="00872041">
            <w:rPr>
              <w:rFonts w:asciiTheme="minorHAnsi" w:hAnsiTheme="minorHAnsi" w:cstheme="minorHAnsi"/>
              <w:i/>
              <w:sz w:val="24"/>
              <w:szCs w:val="24"/>
              <w:lang w:val="es-ES_tradnl"/>
            </w:rPr>
            <w:delText xml:space="preserve"> auditorías</w:delText>
          </w:r>
        </w:del>
      </w:ins>
      <w:ins w:id="273" w:author="Julio Castro" w:date="2017-03-21T15:41:00Z">
        <w:del w:id="274" w:author="Perez, Steeven" w:date="2020-08-06T12:37:00Z">
          <w:r w:rsidDel="00872041">
            <w:rPr>
              <w:rFonts w:asciiTheme="minorHAnsi" w:hAnsiTheme="minorHAnsi" w:cstheme="minorHAnsi"/>
              <w:i/>
              <w:sz w:val="24"/>
              <w:szCs w:val="24"/>
              <w:lang w:val="es-ES_tradnl"/>
            </w:rPr>
            <w:delText xml:space="preserve"> escalonadas est</w:delText>
          </w:r>
        </w:del>
      </w:ins>
      <w:ins w:id="275" w:author="Julio Castro" w:date="2017-03-21T15:42:00Z">
        <w:del w:id="276" w:author="Perez, Steeven" w:date="2020-08-06T12:37:00Z">
          <w:r w:rsidDel="00872041">
            <w:rPr>
              <w:rFonts w:asciiTheme="minorHAnsi" w:hAnsiTheme="minorHAnsi" w:cstheme="minorHAnsi"/>
              <w:i/>
              <w:sz w:val="24"/>
              <w:szCs w:val="24"/>
              <w:lang w:val="es-ES_tradnl"/>
            </w:rPr>
            <w:delText xml:space="preserve">án programadas que se  </w:delText>
          </w:r>
        </w:del>
      </w:ins>
      <w:ins w:id="277" w:author="Ligia Freire" w:date="2017-03-22T15:49:00Z">
        <w:del w:id="278" w:author="Perez, Steeven" w:date="2020-08-06T12:37:00Z">
          <w:r w:rsidR="0008771F" w:rsidDel="00872041">
            <w:rPr>
              <w:rFonts w:asciiTheme="minorHAnsi" w:hAnsiTheme="minorHAnsi" w:cstheme="minorHAnsi"/>
              <w:i/>
              <w:sz w:val="24"/>
              <w:szCs w:val="24"/>
              <w:lang w:val="es-ES_tradnl"/>
            </w:rPr>
            <w:delText xml:space="preserve"> </w:delText>
          </w:r>
        </w:del>
      </w:ins>
      <w:ins w:id="279" w:author="Julio Castro" w:date="2017-03-21T15:42:00Z">
        <w:del w:id="280" w:author="Perez, Steeven" w:date="2020-08-06T12:37:00Z">
          <w:r w:rsidDel="00872041">
            <w:rPr>
              <w:rFonts w:asciiTheme="minorHAnsi" w:hAnsiTheme="minorHAnsi" w:cstheme="minorHAnsi"/>
              <w:i/>
              <w:sz w:val="24"/>
              <w:szCs w:val="24"/>
              <w:lang w:val="es-ES_tradnl"/>
            </w:rPr>
            <w:delText>realicen de la siguiente manera;</w:delText>
          </w:r>
        </w:del>
      </w:ins>
    </w:p>
    <w:p w14:paraId="712E5BED" w14:textId="48F062F3" w:rsidR="008272A3" w:rsidDel="00872041" w:rsidRDefault="008272A3" w:rsidP="008272A3">
      <w:pPr>
        <w:pStyle w:val="Sangra3detindependiente"/>
        <w:numPr>
          <w:ilvl w:val="0"/>
          <w:numId w:val="31"/>
        </w:numPr>
        <w:spacing w:after="0"/>
        <w:ind w:right="-256"/>
        <w:jc w:val="both"/>
        <w:rPr>
          <w:ins w:id="281" w:author="Julio Castro" w:date="2017-03-21T15:43:00Z"/>
          <w:del w:id="282" w:author="Perez, Steeven" w:date="2020-08-06T12:37:00Z"/>
          <w:rFonts w:asciiTheme="minorHAnsi" w:hAnsiTheme="minorHAnsi" w:cstheme="minorHAnsi"/>
          <w:i/>
          <w:sz w:val="24"/>
          <w:szCs w:val="24"/>
          <w:lang w:val="es-ES_tradnl"/>
        </w:rPr>
      </w:pPr>
      <w:ins w:id="283" w:author="Julio Castro" w:date="2017-03-21T15:43:00Z">
        <w:del w:id="284" w:author="Perez, Steeven" w:date="2020-08-06T12:37:00Z">
          <w:r w:rsidRPr="008272A3" w:rsidDel="00872041">
            <w:rPr>
              <w:rFonts w:asciiTheme="minorHAnsi" w:hAnsiTheme="minorHAnsi" w:cstheme="minorHAnsi"/>
              <w:i/>
              <w:sz w:val="24"/>
              <w:szCs w:val="24"/>
              <w:lang w:val="es-ES_tradnl"/>
              <w:rPrChange w:id="285" w:author="Julio Castro" w:date="2017-03-21T15:43:00Z">
                <w:rPr>
                  <w:rFonts w:asciiTheme="minorHAnsi" w:hAnsiTheme="minorHAnsi" w:cstheme="minorHAnsi"/>
                  <w:sz w:val="24"/>
                  <w:szCs w:val="24"/>
                  <w:lang w:val="es-ES_tradnl"/>
                </w:rPr>
              </w:rPrChange>
            </w:rPr>
            <w:delText>Diarias, supervisores</w:delText>
          </w:r>
        </w:del>
      </w:ins>
    </w:p>
    <w:p w14:paraId="1A89878A" w14:textId="6D037200" w:rsidR="008272A3" w:rsidDel="00872041" w:rsidRDefault="008272A3" w:rsidP="008272A3">
      <w:pPr>
        <w:pStyle w:val="Sangra3detindependiente"/>
        <w:numPr>
          <w:ilvl w:val="0"/>
          <w:numId w:val="31"/>
        </w:numPr>
        <w:spacing w:after="0"/>
        <w:ind w:right="-256"/>
        <w:jc w:val="both"/>
        <w:rPr>
          <w:ins w:id="286" w:author="Julio Castro" w:date="2017-03-21T15:43:00Z"/>
          <w:del w:id="287" w:author="Perez, Steeven" w:date="2020-08-06T12:37:00Z"/>
          <w:rFonts w:asciiTheme="minorHAnsi" w:hAnsiTheme="minorHAnsi" w:cstheme="minorHAnsi"/>
          <w:i/>
          <w:sz w:val="24"/>
          <w:szCs w:val="24"/>
          <w:lang w:val="es-ES_tradnl"/>
        </w:rPr>
      </w:pPr>
      <w:ins w:id="288" w:author="Julio Castro" w:date="2017-03-21T15:43:00Z">
        <w:del w:id="289" w:author="Perez, Steeven" w:date="2020-08-06T12:37:00Z">
          <w:r w:rsidDel="00872041">
            <w:rPr>
              <w:rFonts w:asciiTheme="minorHAnsi" w:hAnsiTheme="minorHAnsi" w:cstheme="minorHAnsi"/>
              <w:i/>
              <w:sz w:val="24"/>
              <w:szCs w:val="24"/>
              <w:lang w:val="es-ES_tradnl"/>
            </w:rPr>
            <w:delText>Semanal</w:delText>
          </w:r>
          <w:r w:rsidR="0021458E" w:rsidDel="00872041">
            <w:rPr>
              <w:rFonts w:asciiTheme="minorHAnsi" w:hAnsiTheme="minorHAnsi" w:cstheme="minorHAnsi"/>
              <w:i/>
              <w:sz w:val="24"/>
              <w:szCs w:val="24"/>
              <w:lang w:val="es-ES_tradnl"/>
            </w:rPr>
            <w:delText>, jef</w:delText>
          </w:r>
        </w:del>
      </w:ins>
      <w:ins w:id="290" w:author="Julio Castro" w:date="2017-03-21T15:44:00Z">
        <w:del w:id="291" w:author="Perez, Steeven" w:date="2020-08-06T12:37:00Z">
          <w:r w:rsidR="0021458E" w:rsidDel="00872041">
            <w:rPr>
              <w:rFonts w:asciiTheme="minorHAnsi" w:hAnsiTheme="minorHAnsi" w:cstheme="minorHAnsi"/>
              <w:i/>
              <w:sz w:val="24"/>
              <w:szCs w:val="24"/>
              <w:lang w:val="es-ES_tradnl"/>
            </w:rPr>
            <w:delText>es</w:delText>
          </w:r>
        </w:del>
      </w:ins>
    </w:p>
    <w:p w14:paraId="2921771A" w14:textId="6CF84E96" w:rsidR="008272A3" w:rsidDel="00872041" w:rsidRDefault="008272A3" w:rsidP="008272A3">
      <w:pPr>
        <w:pStyle w:val="Sangra3detindependiente"/>
        <w:numPr>
          <w:ilvl w:val="0"/>
          <w:numId w:val="31"/>
        </w:numPr>
        <w:spacing w:after="0"/>
        <w:ind w:right="-256"/>
        <w:jc w:val="both"/>
        <w:rPr>
          <w:ins w:id="292" w:author="Julio Castro" w:date="2017-03-21T15:43:00Z"/>
          <w:del w:id="293" w:author="Perez, Steeven" w:date="2020-08-06T12:37:00Z"/>
          <w:rFonts w:asciiTheme="minorHAnsi" w:hAnsiTheme="minorHAnsi" w:cstheme="minorHAnsi"/>
          <w:i/>
          <w:sz w:val="24"/>
          <w:szCs w:val="24"/>
          <w:lang w:val="es-ES_tradnl"/>
        </w:rPr>
      </w:pPr>
      <w:ins w:id="294" w:author="Julio Castro" w:date="2017-03-21T15:43:00Z">
        <w:del w:id="295" w:author="Perez, Steeven" w:date="2020-08-06T12:37:00Z">
          <w:r w:rsidDel="00872041">
            <w:rPr>
              <w:rFonts w:asciiTheme="minorHAnsi" w:hAnsiTheme="minorHAnsi" w:cstheme="minorHAnsi"/>
              <w:i/>
              <w:sz w:val="24"/>
              <w:szCs w:val="24"/>
              <w:lang w:val="es-ES_tradnl"/>
            </w:rPr>
            <w:delText>Mensua</w:delText>
          </w:r>
        </w:del>
      </w:ins>
      <w:ins w:id="296" w:author="Julio Castro" w:date="2017-03-21T15:44:00Z">
        <w:del w:id="297" w:author="Perez, Steeven" w:date="2020-08-06T12:37:00Z">
          <w:r w:rsidDel="00872041">
            <w:rPr>
              <w:rFonts w:asciiTheme="minorHAnsi" w:hAnsiTheme="minorHAnsi" w:cstheme="minorHAnsi"/>
              <w:i/>
              <w:sz w:val="24"/>
              <w:szCs w:val="24"/>
              <w:lang w:val="es-ES_tradnl"/>
            </w:rPr>
            <w:delText>l</w:delText>
          </w:r>
        </w:del>
      </w:ins>
      <w:ins w:id="298" w:author="Julio Castro" w:date="2017-03-21T15:43:00Z">
        <w:del w:id="299" w:author="Perez, Steeven" w:date="2020-08-06T12:37:00Z">
          <w:r w:rsidDel="00872041">
            <w:rPr>
              <w:rFonts w:asciiTheme="minorHAnsi" w:hAnsiTheme="minorHAnsi" w:cstheme="minorHAnsi"/>
              <w:i/>
              <w:sz w:val="24"/>
              <w:szCs w:val="24"/>
              <w:lang w:val="es-ES_tradnl"/>
            </w:rPr>
            <w:delText xml:space="preserve">, </w:delText>
          </w:r>
        </w:del>
      </w:ins>
      <w:ins w:id="300" w:author="Julio Castro" w:date="2017-03-21T15:44:00Z">
        <w:del w:id="301" w:author="Perez, Steeven" w:date="2020-08-06T12:37:00Z">
          <w:r w:rsidR="0021458E" w:rsidDel="00872041">
            <w:rPr>
              <w:rFonts w:asciiTheme="minorHAnsi" w:hAnsiTheme="minorHAnsi" w:cstheme="minorHAnsi"/>
              <w:i/>
              <w:sz w:val="24"/>
              <w:szCs w:val="24"/>
              <w:lang w:val="es-ES_tradnl"/>
            </w:rPr>
            <w:delText>g</w:delText>
          </w:r>
        </w:del>
      </w:ins>
      <w:ins w:id="302" w:author="Julio Castro" w:date="2017-03-21T15:43:00Z">
        <w:del w:id="303" w:author="Perez, Steeven" w:date="2020-08-06T12:37:00Z">
          <w:r w:rsidR="0021458E" w:rsidDel="00872041">
            <w:rPr>
              <w:rFonts w:asciiTheme="minorHAnsi" w:hAnsiTheme="minorHAnsi" w:cstheme="minorHAnsi"/>
              <w:i/>
              <w:sz w:val="24"/>
              <w:szCs w:val="24"/>
              <w:lang w:val="es-ES_tradnl"/>
            </w:rPr>
            <w:delText>ere</w:delText>
          </w:r>
        </w:del>
      </w:ins>
      <w:ins w:id="304" w:author="Julio Castro" w:date="2017-03-21T15:44:00Z">
        <w:del w:id="305" w:author="Perez, Steeven" w:date="2020-08-06T12:37:00Z">
          <w:r w:rsidR="0021458E" w:rsidDel="00872041">
            <w:rPr>
              <w:rFonts w:asciiTheme="minorHAnsi" w:hAnsiTheme="minorHAnsi" w:cstheme="minorHAnsi"/>
              <w:i/>
              <w:sz w:val="24"/>
              <w:szCs w:val="24"/>
              <w:lang w:val="es-ES_tradnl"/>
            </w:rPr>
            <w:delText>ntes</w:delText>
          </w:r>
        </w:del>
      </w:ins>
      <w:ins w:id="306" w:author="Julio Castro" w:date="2017-03-21T15:43:00Z">
        <w:del w:id="307" w:author="Perez, Steeven" w:date="2020-08-06T12:37:00Z">
          <w:r w:rsidDel="00872041">
            <w:rPr>
              <w:rFonts w:asciiTheme="minorHAnsi" w:hAnsiTheme="minorHAnsi" w:cstheme="minorHAnsi"/>
              <w:i/>
              <w:sz w:val="24"/>
              <w:szCs w:val="24"/>
              <w:lang w:val="es-ES_tradnl"/>
            </w:rPr>
            <w:delText>.</w:delText>
          </w:r>
        </w:del>
      </w:ins>
    </w:p>
    <w:p w14:paraId="03E2DC3E" w14:textId="70EA7406" w:rsidR="008272A3" w:rsidRPr="008272A3" w:rsidDel="00872041" w:rsidRDefault="008272A3" w:rsidP="008272A3">
      <w:pPr>
        <w:pStyle w:val="Sangra3detindependiente"/>
        <w:numPr>
          <w:ilvl w:val="0"/>
          <w:numId w:val="31"/>
        </w:numPr>
        <w:spacing w:after="0"/>
        <w:ind w:right="-256"/>
        <w:jc w:val="both"/>
        <w:rPr>
          <w:ins w:id="308" w:author="Julio Castro" w:date="2017-03-21T15:42:00Z"/>
          <w:del w:id="309" w:author="Perez, Steeven" w:date="2020-08-06T12:37:00Z"/>
          <w:rFonts w:asciiTheme="minorHAnsi" w:hAnsiTheme="minorHAnsi" w:cstheme="minorHAnsi"/>
          <w:i/>
          <w:sz w:val="24"/>
          <w:szCs w:val="24"/>
          <w:lang w:val="es-ES_tradnl"/>
        </w:rPr>
      </w:pPr>
      <w:ins w:id="310" w:author="Julio Castro" w:date="2017-03-21T15:43:00Z">
        <w:del w:id="311" w:author="Perez, Steeven" w:date="2020-08-06T12:37:00Z">
          <w:r w:rsidDel="00872041">
            <w:rPr>
              <w:rFonts w:asciiTheme="minorHAnsi" w:hAnsiTheme="minorHAnsi" w:cstheme="minorHAnsi"/>
              <w:i/>
              <w:sz w:val="24"/>
              <w:szCs w:val="24"/>
              <w:lang w:val="es-ES_tradnl"/>
            </w:rPr>
            <w:delText>Trimestral</w:delText>
          </w:r>
        </w:del>
      </w:ins>
      <w:ins w:id="312" w:author="Julio Castro" w:date="2017-03-21T15:44:00Z">
        <w:del w:id="313" w:author="Perez, Steeven" w:date="2020-08-06T12:37:00Z">
          <w:r w:rsidDel="00872041">
            <w:rPr>
              <w:rFonts w:asciiTheme="minorHAnsi" w:hAnsiTheme="minorHAnsi" w:cstheme="minorHAnsi"/>
              <w:i/>
              <w:sz w:val="24"/>
              <w:szCs w:val="24"/>
              <w:lang w:val="es-ES_tradnl"/>
            </w:rPr>
            <w:delText>, VOP</w:delText>
          </w:r>
        </w:del>
      </w:ins>
      <w:ins w:id="314" w:author="Constantin von Campe" w:date="2017-03-24T12:38:00Z">
        <w:del w:id="315" w:author="Perez, Steeven" w:date="2020-08-06T12:37:00Z">
          <w:r w:rsidR="00C953EB" w:rsidDel="00872041">
            <w:rPr>
              <w:rFonts w:asciiTheme="minorHAnsi" w:hAnsiTheme="minorHAnsi" w:cstheme="minorHAnsi"/>
              <w:i/>
              <w:sz w:val="24"/>
              <w:szCs w:val="24"/>
              <w:lang w:val="es-ES_tradnl"/>
            </w:rPr>
            <w:delText>O</w:delText>
          </w:r>
        </w:del>
      </w:ins>
    </w:p>
    <w:p w14:paraId="3127E80D" w14:textId="77777777" w:rsidR="008272A3" w:rsidRPr="008272A3" w:rsidDel="0021458E" w:rsidRDefault="008272A3" w:rsidP="008272A3">
      <w:pPr>
        <w:pStyle w:val="Sangra3detindependiente"/>
        <w:numPr>
          <w:ilvl w:val="0"/>
          <w:numId w:val="31"/>
        </w:numPr>
        <w:spacing w:after="0"/>
        <w:ind w:right="-256"/>
        <w:jc w:val="both"/>
        <w:rPr>
          <w:del w:id="316" w:author="Julio Castro" w:date="2017-03-21T15:44:00Z"/>
          <w:rFonts w:asciiTheme="minorHAnsi" w:hAnsiTheme="minorHAnsi" w:cstheme="minorHAnsi"/>
          <w:sz w:val="24"/>
          <w:szCs w:val="24"/>
          <w:lang w:val="es-ES_tradnl"/>
        </w:rPr>
      </w:pPr>
    </w:p>
    <w:p w14:paraId="62FE1708" w14:textId="77777777" w:rsidR="00E9306C" w:rsidRPr="0021458E" w:rsidRDefault="00E9306C">
      <w:pPr>
        <w:pStyle w:val="Sangra3detindependiente"/>
        <w:numPr>
          <w:ilvl w:val="0"/>
          <w:numId w:val="31"/>
        </w:numPr>
        <w:spacing w:after="0"/>
        <w:ind w:right="-256"/>
        <w:jc w:val="both"/>
        <w:rPr>
          <w:rStyle w:val="nfasis"/>
          <w:rFonts w:asciiTheme="minorHAnsi" w:hAnsiTheme="minorHAnsi"/>
          <w:sz w:val="24"/>
          <w:szCs w:val="24"/>
        </w:rPr>
        <w:pPrChange w:id="317" w:author="Julio Castro" w:date="2017-03-21T15:44:00Z">
          <w:pPr/>
        </w:pPrChange>
      </w:pPr>
    </w:p>
    <w:p w14:paraId="48C685B7" w14:textId="6CB0987F" w:rsidR="0021458E" w:rsidRDefault="002E1589" w:rsidP="002E1589">
      <w:pPr>
        <w:pStyle w:val="Sangra3detindependiente"/>
        <w:spacing w:after="0"/>
        <w:ind w:left="0" w:right="-256"/>
        <w:jc w:val="both"/>
        <w:rPr>
          <w:ins w:id="318" w:author="Julio Castro" w:date="2017-03-21T15:45:00Z"/>
          <w:rFonts w:asciiTheme="minorHAnsi" w:hAnsiTheme="minorHAnsi" w:cstheme="minorHAnsi"/>
          <w:sz w:val="24"/>
          <w:szCs w:val="24"/>
          <w:lang w:val="es-ES_tradnl"/>
        </w:rPr>
      </w:pPr>
      <w:r>
        <w:rPr>
          <w:rFonts w:asciiTheme="minorHAnsi" w:hAnsiTheme="minorHAnsi" w:cstheme="minorHAnsi"/>
          <w:sz w:val="24"/>
          <w:szCs w:val="24"/>
          <w:lang w:val="es-EC"/>
        </w:rPr>
        <w:t>Las</w:t>
      </w:r>
      <w:r w:rsidR="00D61E7B" w:rsidRPr="009659FA">
        <w:rPr>
          <w:rFonts w:asciiTheme="minorHAnsi" w:hAnsiTheme="minorHAnsi" w:cstheme="minorHAnsi"/>
          <w:sz w:val="24"/>
          <w:szCs w:val="24"/>
          <w:lang w:val="es-ES_tradnl"/>
        </w:rPr>
        <w:t xml:space="preserve"> inspecciones</w:t>
      </w:r>
      <w:ins w:id="319" w:author="Perez, Steeven" w:date="2020-08-06T12:38:00Z">
        <w:r w:rsidR="00872041">
          <w:rPr>
            <w:rFonts w:asciiTheme="minorHAnsi" w:hAnsiTheme="minorHAnsi" w:cstheme="minorHAnsi"/>
            <w:i/>
            <w:sz w:val="24"/>
            <w:szCs w:val="24"/>
            <w:lang w:val="es-ES_tradnl"/>
          </w:rPr>
          <w:t xml:space="preserve"> de Observaciones de Comportamiento</w:t>
        </w:r>
      </w:ins>
      <w:del w:id="320" w:author="Perez, Steeven" w:date="2020-08-06T12:38:00Z">
        <w:r w:rsidR="00D61E7B" w:rsidRPr="009659FA" w:rsidDel="00872041">
          <w:rPr>
            <w:rFonts w:asciiTheme="minorHAnsi" w:hAnsiTheme="minorHAnsi" w:cstheme="minorHAnsi"/>
            <w:sz w:val="24"/>
            <w:szCs w:val="24"/>
            <w:lang w:val="es-ES_tradnl"/>
          </w:rPr>
          <w:delText xml:space="preserve"> </w:delText>
        </w:r>
      </w:del>
      <w:ins w:id="321" w:author="Julio Castro" w:date="2017-03-21T15:45:00Z">
        <w:del w:id="322" w:author="Perez, Steeven" w:date="2020-08-06T12:38:00Z">
          <w:r w:rsidR="0021458E" w:rsidDel="00872041">
            <w:rPr>
              <w:rFonts w:asciiTheme="minorHAnsi" w:hAnsiTheme="minorHAnsi" w:cstheme="minorHAnsi"/>
              <w:i/>
              <w:sz w:val="24"/>
              <w:szCs w:val="24"/>
              <w:lang w:val="es-ES_tradnl"/>
            </w:rPr>
            <w:delText>planeadas</w:delText>
          </w:r>
        </w:del>
      </w:ins>
      <w:ins w:id="323" w:author="Julio Castro" w:date="2017-03-21T15:49:00Z">
        <w:r w:rsidR="0021458E">
          <w:rPr>
            <w:rFonts w:asciiTheme="minorHAnsi" w:hAnsiTheme="minorHAnsi" w:cstheme="minorHAnsi"/>
            <w:i/>
            <w:sz w:val="24"/>
            <w:szCs w:val="24"/>
            <w:lang w:val="es-ES_tradnl"/>
          </w:rPr>
          <w:t xml:space="preserve"> </w:t>
        </w:r>
      </w:ins>
      <w:del w:id="324" w:author="Perez, Steeven" w:date="2020-08-06T12:38:00Z">
        <w:r w:rsidR="00D61E7B" w:rsidRPr="009659FA" w:rsidDel="00872041">
          <w:rPr>
            <w:rFonts w:asciiTheme="minorHAnsi" w:hAnsiTheme="minorHAnsi" w:cstheme="minorHAnsi"/>
            <w:sz w:val="24"/>
            <w:szCs w:val="24"/>
            <w:lang w:val="es-ES_tradnl"/>
          </w:rPr>
          <w:delText>de seguridad</w:delText>
        </w:r>
        <w:r w:rsidR="002855D2" w:rsidRPr="009659FA" w:rsidDel="00872041">
          <w:rPr>
            <w:rFonts w:asciiTheme="minorHAnsi" w:hAnsiTheme="minorHAnsi" w:cstheme="minorHAnsi"/>
            <w:sz w:val="24"/>
            <w:szCs w:val="24"/>
            <w:lang w:val="es-ES_tradnl"/>
          </w:rPr>
          <w:delText xml:space="preserve"> </w:delText>
        </w:r>
      </w:del>
      <w:r w:rsidR="002855D2" w:rsidRPr="009659FA">
        <w:rPr>
          <w:rFonts w:asciiTheme="minorHAnsi" w:hAnsiTheme="minorHAnsi" w:cstheme="minorHAnsi"/>
          <w:sz w:val="24"/>
          <w:szCs w:val="24"/>
          <w:lang w:val="es-ES_tradnl"/>
        </w:rPr>
        <w:t xml:space="preserve">identificarán acciones y condiciones </w:t>
      </w:r>
      <w:r w:rsidRPr="009659FA">
        <w:rPr>
          <w:rFonts w:asciiTheme="minorHAnsi" w:hAnsiTheme="minorHAnsi" w:cstheme="minorHAnsi"/>
          <w:sz w:val="24"/>
          <w:szCs w:val="24"/>
          <w:lang w:val="es-ES_tradnl"/>
        </w:rPr>
        <w:t>subestándares</w:t>
      </w:r>
      <w:r w:rsidR="002855D2" w:rsidRPr="009659FA">
        <w:rPr>
          <w:rFonts w:asciiTheme="minorHAnsi" w:hAnsiTheme="minorHAnsi" w:cstheme="minorHAnsi"/>
          <w:sz w:val="24"/>
          <w:szCs w:val="24"/>
          <w:lang w:val="es-ES_tradnl"/>
        </w:rPr>
        <w:t>.</w:t>
      </w:r>
      <w:del w:id="325" w:author="Ligia Freire" w:date="2017-03-22T15:49:00Z">
        <w:r w:rsidR="002855D2" w:rsidRPr="009659FA" w:rsidDel="0008771F">
          <w:rPr>
            <w:rFonts w:asciiTheme="minorHAnsi" w:hAnsiTheme="minorHAnsi" w:cstheme="minorHAnsi"/>
            <w:sz w:val="24"/>
            <w:szCs w:val="24"/>
            <w:lang w:val="es-ES_tradnl"/>
          </w:rPr>
          <w:delText xml:space="preserve">  </w:delText>
        </w:r>
      </w:del>
      <w:ins w:id="326" w:author="Ligia Freire" w:date="2017-03-22T15:49:00Z">
        <w:r w:rsidR="0008771F">
          <w:rPr>
            <w:rFonts w:asciiTheme="minorHAnsi" w:hAnsiTheme="minorHAnsi" w:cstheme="minorHAnsi"/>
            <w:sz w:val="24"/>
            <w:szCs w:val="24"/>
            <w:lang w:val="es-ES_tradnl"/>
          </w:rPr>
          <w:t xml:space="preserve"> </w:t>
        </w:r>
      </w:ins>
      <w:r w:rsidR="00AB08FA" w:rsidRPr="009659FA">
        <w:rPr>
          <w:rFonts w:asciiTheme="minorHAnsi" w:hAnsiTheme="minorHAnsi" w:cstheme="minorHAnsi"/>
          <w:sz w:val="24"/>
          <w:szCs w:val="24"/>
          <w:lang w:val="es-ES_tradnl"/>
        </w:rPr>
        <w:t xml:space="preserve">En el caso de las inspecciones de acciones subestándares </w:t>
      </w:r>
      <w:del w:id="327" w:author="Karla Ormaza" w:date="2017-03-14T13:22:00Z">
        <w:r w:rsidR="00AB08FA" w:rsidRPr="009659FA" w:rsidDel="0038128A">
          <w:rPr>
            <w:rFonts w:asciiTheme="minorHAnsi" w:hAnsiTheme="minorHAnsi" w:cstheme="minorHAnsi"/>
            <w:sz w:val="24"/>
            <w:szCs w:val="24"/>
            <w:lang w:val="es-ES_tradnl"/>
          </w:rPr>
          <w:delText xml:space="preserve">las novedades encontradas se registrarán en el formato SSO-250 Observación Planeada de Actos Subestándares </w:delText>
        </w:r>
      </w:del>
      <w:r w:rsidR="00AB08FA" w:rsidRPr="009659FA">
        <w:rPr>
          <w:rFonts w:asciiTheme="minorHAnsi" w:hAnsiTheme="minorHAnsi" w:cstheme="minorHAnsi"/>
          <w:sz w:val="24"/>
          <w:szCs w:val="24"/>
          <w:lang w:val="es-ES_tradnl"/>
        </w:rPr>
        <w:t xml:space="preserve">y </w:t>
      </w:r>
      <w:del w:id="328" w:author="Karla Ormaza" w:date="2017-03-14T13:23:00Z">
        <w:r w:rsidR="00AB08FA" w:rsidRPr="009659FA" w:rsidDel="0038128A">
          <w:rPr>
            <w:rFonts w:asciiTheme="minorHAnsi" w:hAnsiTheme="minorHAnsi" w:cstheme="minorHAnsi"/>
            <w:sz w:val="24"/>
            <w:szCs w:val="24"/>
            <w:lang w:val="es-ES_tradnl"/>
          </w:rPr>
          <w:delText xml:space="preserve">para </w:delText>
        </w:r>
      </w:del>
      <w:r w:rsidR="00AB08FA" w:rsidRPr="009659FA">
        <w:rPr>
          <w:rFonts w:asciiTheme="minorHAnsi" w:hAnsiTheme="minorHAnsi" w:cstheme="minorHAnsi"/>
          <w:sz w:val="24"/>
          <w:szCs w:val="24"/>
          <w:lang w:val="es-ES_tradnl"/>
        </w:rPr>
        <w:t xml:space="preserve">las </w:t>
      </w:r>
      <w:del w:id="329" w:author="Karla Ormaza" w:date="2017-03-14T13:23:00Z">
        <w:r w:rsidR="00AB08FA" w:rsidRPr="009659FA" w:rsidDel="0038128A">
          <w:rPr>
            <w:rFonts w:asciiTheme="minorHAnsi" w:hAnsiTheme="minorHAnsi" w:cstheme="minorHAnsi"/>
            <w:sz w:val="24"/>
            <w:szCs w:val="24"/>
            <w:lang w:val="es-ES_tradnl"/>
          </w:rPr>
          <w:delText>inspecciones de</w:delText>
        </w:r>
      </w:del>
      <w:r w:rsidR="00AB08FA" w:rsidRPr="009659FA">
        <w:rPr>
          <w:rFonts w:asciiTheme="minorHAnsi" w:hAnsiTheme="minorHAnsi" w:cstheme="minorHAnsi"/>
          <w:sz w:val="24"/>
          <w:szCs w:val="24"/>
          <w:lang w:val="es-ES_tradnl"/>
        </w:rPr>
        <w:t xml:space="preserve"> condiciones subestándares</w:t>
      </w:r>
      <w:r w:rsidR="00AB08FA">
        <w:rPr>
          <w:rFonts w:asciiTheme="minorHAnsi" w:hAnsiTheme="minorHAnsi" w:cstheme="minorHAnsi"/>
          <w:sz w:val="24"/>
          <w:szCs w:val="24"/>
          <w:lang w:val="es-ES_tradnl"/>
        </w:rPr>
        <w:t xml:space="preserve"> </w:t>
      </w:r>
      <w:r w:rsidR="00AB08FA" w:rsidRPr="009659FA">
        <w:rPr>
          <w:rFonts w:asciiTheme="minorHAnsi" w:hAnsiTheme="minorHAnsi" w:cstheme="minorHAnsi"/>
          <w:sz w:val="24"/>
          <w:szCs w:val="24"/>
          <w:lang w:val="es-ES_tradnl"/>
        </w:rPr>
        <w:t>las novedades encontradas se registrarán en el formato</w:t>
      </w:r>
      <w:ins w:id="330" w:author="Karla Ormaza" w:date="2017-03-14T13:23:00Z">
        <w:r w:rsidR="0038128A">
          <w:rPr>
            <w:rFonts w:asciiTheme="minorHAnsi" w:hAnsiTheme="minorHAnsi" w:cstheme="minorHAnsi"/>
            <w:sz w:val="24"/>
            <w:szCs w:val="24"/>
            <w:lang w:val="es-ES_tradnl"/>
          </w:rPr>
          <w:t xml:space="preserve"> </w:t>
        </w:r>
      </w:ins>
      <w:ins w:id="331" w:author="Perez, Steeven" w:date="2020-08-06T12:38:00Z">
        <w:r w:rsidR="00872041">
          <w:rPr>
            <w:rFonts w:asciiTheme="minorHAnsi" w:hAnsiTheme="minorHAnsi" w:cstheme="minorHAnsi"/>
            <w:sz w:val="24"/>
            <w:szCs w:val="24"/>
            <w:lang w:val="es-ES_tradnl"/>
          </w:rPr>
          <w:t>Observaciones de</w:t>
        </w:r>
      </w:ins>
      <w:ins w:id="332" w:author="Karla Ormaza" w:date="2017-03-14T13:25:00Z">
        <w:del w:id="333" w:author="Perez, Steeven" w:date="2020-08-06T12:38:00Z">
          <w:r w:rsidR="0038128A" w:rsidRPr="0038128A" w:rsidDel="00872041">
            <w:rPr>
              <w:rFonts w:asciiTheme="minorHAnsi" w:hAnsiTheme="minorHAnsi" w:cstheme="minorHAnsi"/>
              <w:i/>
              <w:color w:val="0000FF"/>
              <w:sz w:val="24"/>
              <w:szCs w:val="24"/>
              <w:lang w:val="es-ES_tradnl"/>
              <w:rPrChange w:id="334" w:author="Karla Ormaza" w:date="2017-03-14T13:28:00Z">
                <w:rPr>
                  <w:rFonts w:asciiTheme="minorHAnsi" w:hAnsiTheme="minorHAnsi" w:cstheme="minorHAnsi"/>
                  <w:sz w:val="24"/>
                  <w:szCs w:val="24"/>
                  <w:lang w:val="es-ES_tradnl"/>
                </w:rPr>
              </w:rPrChange>
            </w:rPr>
            <w:delText xml:space="preserve">Registro </w:delText>
          </w:r>
        </w:del>
      </w:ins>
      <w:ins w:id="335" w:author="Perez, Steeven" w:date="2020-08-06T12:38:00Z">
        <w:r w:rsidR="00872041">
          <w:rPr>
            <w:rFonts w:asciiTheme="minorHAnsi" w:hAnsiTheme="minorHAnsi" w:cstheme="minorHAnsi"/>
            <w:i/>
            <w:color w:val="0000FF"/>
            <w:sz w:val="24"/>
            <w:szCs w:val="24"/>
            <w:lang w:val="es-ES_tradnl"/>
          </w:rPr>
          <w:t xml:space="preserve"> </w:t>
        </w:r>
      </w:ins>
      <w:proofErr w:type="spellStart"/>
      <w:ins w:id="336" w:author="Karla Ormaza" w:date="2017-03-14T13:25:00Z">
        <w:r w:rsidR="0038128A" w:rsidRPr="0038128A">
          <w:rPr>
            <w:rFonts w:asciiTheme="minorHAnsi" w:hAnsiTheme="minorHAnsi" w:cstheme="minorHAnsi"/>
            <w:i/>
            <w:color w:val="0000FF"/>
            <w:sz w:val="24"/>
            <w:szCs w:val="24"/>
            <w:lang w:val="es-ES_tradnl"/>
            <w:rPrChange w:id="337" w:author="Karla Ormaza" w:date="2017-03-14T13:28:00Z">
              <w:rPr>
                <w:rFonts w:asciiTheme="minorHAnsi" w:hAnsiTheme="minorHAnsi" w:cstheme="minorHAnsi"/>
                <w:sz w:val="24"/>
                <w:szCs w:val="24"/>
                <w:lang w:val="es-ES_tradnl"/>
              </w:rPr>
            </w:rPrChange>
          </w:rPr>
          <w:t>de</w:t>
        </w:r>
        <w:proofErr w:type="spellEnd"/>
        <w:r w:rsidR="0038128A" w:rsidRPr="0038128A">
          <w:rPr>
            <w:rFonts w:asciiTheme="minorHAnsi" w:hAnsiTheme="minorHAnsi" w:cstheme="minorHAnsi"/>
            <w:i/>
            <w:color w:val="0000FF"/>
            <w:sz w:val="24"/>
            <w:szCs w:val="24"/>
            <w:lang w:val="es-ES_tradnl"/>
            <w:rPrChange w:id="338" w:author="Karla Ormaza" w:date="2017-03-14T13:28:00Z">
              <w:rPr>
                <w:rFonts w:asciiTheme="minorHAnsi" w:hAnsiTheme="minorHAnsi" w:cstheme="minorHAnsi"/>
                <w:sz w:val="24"/>
                <w:szCs w:val="24"/>
                <w:lang w:val="es-ES_tradnl"/>
              </w:rPr>
            </w:rPrChange>
          </w:rPr>
          <w:t xml:space="preserve"> Condiciones </w:t>
        </w:r>
      </w:ins>
      <w:ins w:id="339" w:author="Perez, Steeven" w:date="2020-08-06T12:39:00Z">
        <w:r w:rsidR="00872041">
          <w:rPr>
            <w:rFonts w:asciiTheme="minorHAnsi" w:hAnsiTheme="minorHAnsi" w:cstheme="minorHAnsi"/>
            <w:i/>
            <w:color w:val="0000FF"/>
            <w:sz w:val="24"/>
            <w:szCs w:val="24"/>
            <w:lang w:val="es-ES_tradnl"/>
          </w:rPr>
          <w:t>&amp; Cuasi Incidente</w:t>
        </w:r>
      </w:ins>
      <w:ins w:id="340" w:author="Karla Ormaza" w:date="2017-03-14T13:25:00Z">
        <w:del w:id="341" w:author="Perez, Steeven" w:date="2020-08-06T12:39:00Z">
          <w:r w:rsidR="0038128A" w:rsidRPr="0038128A" w:rsidDel="00872041">
            <w:rPr>
              <w:rFonts w:asciiTheme="minorHAnsi" w:hAnsiTheme="minorHAnsi" w:cstheme="minorHAnsi"/>
              <w:i/>
              <w:color w:val="0000FF"/>
              <w:sz w:val="24"/>
              <w:szCs w:val="24"/>
              <w:lang w:val="es-ES_tradnl"/>
              <w:rPrChange w:id="342" w:author="Karla Ormaza" w:date="2017-03-14T13:28:00Z">
                <w:rPr>
                  <w:rFonts w:asciiTheme="minorHAnsi" w:hAnsiTheme="minorHAnsi" w:cstheme="minorHAnsi"/>
                  <w:sz w:val="24"/>
                  <w:szCs w:val="24"/>
                  <w:lang w:val="es-ES_tradnl"/>
                </w:rPr>
              </w:rPrChange>
            </w:rPr>
            <w:delText xml:space="preserve">y Actos </w:delText>
          </w:r>
        </w:del>
      </w:ins>
      <w:ins w:id="343" w:author="Karla Ormaza" w:date="2017-03-14T13:26:00Z">
        <w:del w:id="344" w:author="Perez, Steeven" w:date="2020-08-06T12:39:00Z">
          <w:r w:rsidR="0038128A" w:rsidRPr="0038128A" w:rsidDel="00872041">
            <w:rPr>
              <w:rFonts w:asciiTheme="minorHAnsi" w:hAnsiTheme="minorHAnsi" w:cstheme="minorHAnsi"/>
              <w:i/>
              <w:color w:val="0000FF"/>
              <w:sz w:val="24"/>
              <w:szCs w:val="24"/>
              <w:lang w:val="es-ES_tradnl"/>
              <w:rPrChange w:id="345" w:author="Karla Ormaza" w:date="2017-03-14T13:28:00Z">
                <w:rPr>
                  <w:rFonts w:asciiTheme="minorHAnsi" w:hAnsiTheme="minorHAnsi" w:cstheme="minorHAnsi"/>
                  <w:i/>
                  <w:color w:val="0070C0"/>
                  <w:sz w:val="24"/>
                  <w:szCs w:val="24"/>
                  <w:lang w:val="es-ES_tradnl"/>
                </w:rPr>
              </w:rPrChange>
            </w:rPr>
            <w:delText>Subestándares</w:delText>
          </w:r>
        </w:del>
      </w:ins>
      <w:ins w:id="346" w:author="Karla Ormaza" w:date="2017-03-14T13:25:00Z">
        <w:del w:id="347" w:author="Perez, Steeven" w:date="2020-08-06T12:39:00Z">
          <w:r w:rsidR="0038128A" w:rsidRPr="0038128A" w:rsidDel="00872041">
            <w:rPr>
              <w:rFonts w:asciiTheme="minorHAnsi" w:hAnsiTheme="minorHAnsi" w:cstheme="minorHAnsi"/>
              <w:i/>
              <w:color w:val="0070C0"/>
              <w:sz w:val="24"/>
              <w:szCs w:val="24"/>
              <w:lang w:val="es-ES_tradnl"/>
              <w:rPrChange w:id="348" w:author="Karla Ormaza" w:date="2017-03-14T13:25:00Z">
                <w:rPr>
                  <w:rFonts w:asciiTheme="minorHAnsi" w:hAnsiTheme="minorHAnsi" w:cstheme="minorHAnsi"/>
                  <w:sz w:val="24"/>
                  <w:szCs w:val="24"/>
                  <w:lang w:val="es-ES_tradnl"/>
                </w:rPr>
              </w:rPrChange>
            </w:rPr>
            <w:delText>.</w:delText>
          </w:r>
        </w:del>
      </w:ins>
      <w:del w:id="349" w:author="Karla Ormaza" w:date="2017-03-14T13:22:00Z">
        <w:r w:rsidR="00AB08FA" w:rsidRPr="009659FA" w:rsidDel="0038128A">
          <w:rPr>
            <w:rFonts w:asciiTheme="minorHAnsi" w:hAnsiTheme="minorHAnsi" w:cstheme="minorHAnsi"/>
            <w:sz w:val="24"/>
            <w:szCs w:val="24"/>
            <w:lang w:val="es-ES_tradnl"/>
          </w:rPr>
          <w:delText>SSO-260  Demanda de Seguridad – Seguimiento de condiciones Subestándares</w:delText>
        </w:r>
      </w:del>
      <w:ins w:id="350" w:author="Julio Castro" w:date="2017-03-21T15:45:00Z">
        <w:r w:rsidR="0021458E">
          <w:rPr>
            <w:rFonts w:asciiTheme="minorHAnsi" w:hAnsiTheme="minorHAnsi" w:cstheme="minorHAnsi"/>
            <w:sz w:val="24"/>
            <w:szCs w:val="24"/>
            <w:lang w:val="es-ES_tradnl"/>
          </w:rPr>
          <w:t>.</w:t>
        </w:r>
      </w:ins>
    </w:p>
    <w:p w14:paraId="0304A855" w14:textId="4DD73BD8" w:rsidR="0021458E" w:rsidDel="00872041" w:rsidRDefault="0021458E" w:rsidP="002E1589">
      <w:pPr>
        <w:pStyle w:val="Sangra3detindependiente"/>
        <w:spacing w:after="0"/>
        <w:ind w:left="0" w:right="-256"/>
        <w:jc w:val="both"/>
        <w:rPr>
          <w:ins w:id="351" w:author="Julio Castro" w:date="2017-03-21T15:45:00Z"/>
          <w:del w:id="352" w:author="Perez, Steeven" w:date="2020-08-06T12:39:00Z"/>
          <w:rFonts w:asciiTheme="minorHAnsi" w:hAnsiTheme="minorHAnsi" w:cstheme="minorHAnsi"/>
          <w:sz w:val="24"/>
          <w:szCs w:val="24"/>
          <w:lang w:val="es-ES_tradnl"/>
        </w:rPr>
      </w:pPr>
    </w:p>
    <w:p w14:paraId="64BA791A" w14:textId="7607EE91" w:rsidR="002855D2" w:rsidRPr="009659FA" w:rsidDel="00872041" w:rsidRDefault="0021458E" w:rsidP="002E1589">
      <w:pPr>
        <w:pStyle w:val="Sangra3detindependiente"/>
        <w:spacing w:after="0"/>
        <w:ind w:left="0" w:right="-256"/>
        <w:jc w:val="both"/>
        <w:rPr>
          <w:del w:id="353" w:author="Perez, Steeven" w:date="2020-08-06T12:39:00Z"/>
          <w:rFonts w:asciiTheme="minorHAnsi" w:hAnsiTheme="minorHAnsi" w:cstheme="minorHAnsi"/>
          <w:sz w:val="24"/>
          <w:szCs w:val="24"/>
          <w:lang w:val="es-ES_tradnl"/>
        </w:rPr>
      </w:pPr>
      <w:ins w:id="354" w:author="Julio Castro" w:date="2017-03-21T15:46:00Z">
        <w:del w:id="355" w:author="Perez, Steeven" w:date="2020-08-06T12:39:00Z">
          <w:r w:rsidDel="00872041">
            <w:rPr>
              <w:rFonts w:asciiTheme="minorHAnsi" w:hAnsiTheme="minorHAnsi" w:cstheme="minorHAnsi"/>
              <w:i/>
              <w:sz w:val="24"/>
              <w:szCs w:val="24"/>
              <w:lang w:val="es-ES_tradnl"/>
            </w:rPr>
            <w:delText xml:space="preserve">Las novedades </w:delText>
          </w:r>
        </w:del>
      </w:ins>
      <w:ins w:id="356" w:author="Julio Castro" w:date="2017-03-21T15:48:00Z">
        <w:del w:id="357" w:author="Perez, Steeven" w:date="2020-08-06T12:39:00Z">
          <w:r w:rsidDel="00872041">
            <w:rPr>
              <w:rFonts w:asciiTheme="minorHAnsi" w:hAnsiTheme="minorHAnsi" w:cstheme="minorHAnsi"/>
              <w:i/>
              <w:sz w:val="24"/>
              <w:szCs w:val="24"/>
              <w:lang w:val="es-ES_tradnl"/>
            </w:rPr>
            <w:delText>encontradas</w:delText>
          </w:r>
        </w:del>
      </w:ins>
      <w:ins w:id="358" w:author="Julio Castro" w:date="2017-03-21T15:53:00Z">
        <w:del w:id="359" w:author="Perez, Steeven" w:date="2020-08-06T12:39:00Z">
          <w:r w:rsidDel="00872041">
            <w:rPr>
              <w:rFonts w:asciiTheme="minorHAnsi" w:hAnsiTheme="minorHAnsi" w:cstheme="minorHAnsi"/>
              <w:i/>
              <w:sz w:val="24"/>
              <w:szCs w:val="24"/>
              <w:lang w:val="es-ES_tradnl"/>
            </w:rPr>
            <w:delText xml:space="preserve"> en</w:delText>
          </w:r>
        </w:del>
      </w:ins>
      <w:ins w:id="360" w:author="Julio Castro" w:date="2017-03-21T15:51:00Z">
        <w:del w:id="361" w:author="Perez, Steeven" w:date="2020-08-06T12:39:00Z">
          <w:r w:rsidDel="00872041">
            <w:rPr>
              <w:rFonts w:asciiTheme="minorHAnsi" w:hAnsiTheme="minorHAnsi" w:cstheme="minorHAnsi"/>
              <w:i/>
              <w:sz w:val="24"/>
              <w:szCs w:val="24"/>
              <w:lang w:val="es-ES_tradnl"/>
            </w:rPr>
            <w:delText xml:space="preserve"> las auditorias</w:delText>
          </w:r>
        </w:del>
      </w:ins>
      <w:ins w:id="362" w:author="Ligia Freire" w:date="2017-03-22T15:58:00Z">
        <w:del w:id="363" w:author="Perez, Steeven" w:date="2020-08-06T12:39:00Z">
          <w:r w:rsidR="006F144F" w:rsidDel="00872041">
            <w:rPr>
              <w:rFonts w:asciiTheme="minorHAnsi" w:hAnsiTheme="minorHAnsi" w:cstheme="minorHAnsi"/>
              <w:i/>
              <w:sz w:val="24"/>
              <w:szCs w:val="24"/>
              <w:lang w:val="es-ES_tradnl"/>
            </w:rPr>
            <w:delText xml:space="preserve"> auditorías</w:delText>
          </w:r>
        </w:del>
      </w:ins>
      <w:ins w:id="364" w:author="Julio Castro" w:date="2017-03-21T15:51:00Z">
        <w:del w:id="365" w:author="Perez, Steeven" w:date="2020-08-06T12:39:00Z">
          <w:r w:rsidDel="00872041">
            <w:rPr>
              <w:rFonts w:asciiTheme="minorHAnsi" w:hAnsiTheme="minorHAnsi" w:cstheme="minorHAnsi"/>
              <w:i/>
              <w:sz w:val="24"/>
              <w:szCs w:val="24"/>
              <w:lang w:val="es-ES_tradnl"/>
            </w:rPr>
            <w:delText xml:space="preserve"> escalonadas son registradas en la “Matriz de pendientes de Auditor</w:delText>
          </w:r>
        </w:del>
      </w:ins>
      <w:ins w:id="366" w:author="Julio Castro" w:date="2017-03-21T15:52:00Z">
        <w:del w:id="367" w:author="Perez, Steeven" w:date="2020-08-06T12:39:00Z">
          <w:r w:rsidDel="00872041">
            <w:rPr>
              <w:rFonts w:asciiTheme="minorHAnsi" w:hAnsiTheme="minorHAnsi" w:cstheme="minorHAnsi"/>
              <w:i/>
              <w:sz w:val="24"/>
              <w:szCs w:val="24"/>
              <w:lang w:val="es-ES_tradnl"/>
            </w:rPr>
            <w:delText>ías Escalonadas” y aquel</w:delText>
          </w:r>
        </w:del>
      </w:ins>
      <w:ins w:id="368" w:author="Julio Castro" w:date="2017-03-21T15:53:00Z">
        <w:del w:id="369" w:author="Perez, Steeven" w:date="2020-08-06T12:39:00Z">
          <w:r w:rsidDel="00872041">
            <w:rPr>
              <w:rFonts w:asciiTheme="minorHAnsi" w:hAnsiTheme="minorHAnsi" w:cstheme="minorHAnsi"/>
              <w:i/>
              <w:sz w:val="24"/>
              <w:szCs w:val="24"/>
              <w:lang w:val="es-ES_tradnl"/>
            </w:rPr>
            <w:delText>los puntos</w:delText>
          </w:r>
        </w:del>
      </w:ins>
      <w:ins w:id="370" w:author="Julio Castro" w:date="2017-03-21T15:52:00Z">
        <w:del w:id="371" w:author="Perez, Steeven" w:date="2020-08-06T12:39:00Z">
          <w:r w:rsidDel="00872041">
            <w:rPr>
              <w:rFonts w:asciiTheme="minorHAnsi" w:hAnsiTheme="minorHAnsi" w:cstheme="minorHAnsi"/>
              <w:i/>
              <w:sz w:val="24"/>
              <w:szCs w:val="24"/>
              <w:lang w:val="es-ES_tradnl"/>
            </w:rPr>
            <w:delText xml:space="preserve"> </w:delText>
          </w:r>
        </w:del>
      </w:ins>
      <w:ins w:id="372" w:author="Julio Castro" w:date="2017-03-21T15:54:00Z">
        <w:del w:id="373" w:author="Perez, Steeven" w:date="2020-08-06T12:39:00Z">
          <w:r w:rsidR="00E774DF" w:rsidDel="00872041">
            <w:rPr>
              <w:rFonts w:asciiTheme="minorHAnsi" w:hAnsiTheme="minorHAnsi" w:cstheme="minorHAnsi"/>
              <w:i/>
              <w:sz w:val="24"/>
              <w:szCs w:val="24"/>
              <w:lang w:val="es-ES_tradnl"/>
            </w:rPr>
            <w:delText xml:space="preserve">identificados </w:delText>
          </w:r>
        </w:del>
      </w:ins>
      <w:ins w:id="374" w:author="Julio Castro" w:date="2017-03-21T15:52:00Z">
        <w:del w:id="375" w:author="Perez, Steeven" w:date="2020-08-06T12:39:00Z">
          <w:r w:rsidDel="00872041">
            <w:rPr>
              <w:rFonts w:asciiTheme="minorHAnsi" w:hAnsiTheme="minorHAnsi" w:cstheme="minorHAnsi"/>
              <w:i/>
              <w:sz w:val="24"/>
              <w:szCs w:val="24"/>
              <w:lang w:val="es-ES_tradnl"/>
            </w:rPr>
            <w:delText>que ponen en riesgos a la calidad del producto</w:delText>
          </w:r>
        </w:del>
      </w:ins>
      <w:ins w:id="376" w:author="Julio Castro" w:date="2017-03-21T15:55:00Z">
        <w:del w:id="377" w:author="Perez, Steeven" w:date="2020-08-06T12:39:00Z">
          <w:r w:rsidR="00E774DF" w:rsidDel="00872041">
            <w:rPr>
              <w:rFonts w:asciiTheme="minorHAnsi" w:hAnsiTheme="minorHAnsi" w:cstheme="minorHAnsi"/>
              <w:i/>
              <w:sz w:val="24"/>
              <w:szCs w:val="24"/>
              <w:lang w:val="es-ES_tradnl"/>
            </w:rPr>
            <w:delText>,</w:delText>
          </w:r>
        </w:del>
      </w:ins>
      <w:ins w:id="378" w:author="Julio Castro" w:date="2017-03-21T15:52:00Z">
        <w:del w:id="379" w:author="Perez, Steeven" w:date="2020-08-06T12:39:00Z">
          <w:r w:rsidDel="00872041">
            <w:rPr>
              <w:rFonts w:asciiTheme="minorHAnsi" w:hAnsiTheme="minorHAnsi" w:cstheme="minorHAnsi"/>
              <w:i/>
              <w:sz w:val="24"/>
              <w:szCs w:val="24"/>
              <w:lang w:val="es-ES_tradnl"/>
            </w:rPr>
            <w:delText xml:space="preserve"> son</w:delText>
          </w:r>
        </w:del>
      </w:ins>
      <w:ins w:id="380" w:author="Julio Castro" w:date="2017-03-21T15:54:00Z">
        <w:del w:id="381" w:author="Perez, Steeven" w:date="2020-08-06T12:39:00Z">
          <w:r w:rsidDel="00872041">
            <w:rPr>
              <w:rFonts w:asciiTheme="minorHAnsi" w:hAnsiTheme="minorHAnsi" w:cstheme="minorHAnsi"/>
              <w:i/>
              <w:sz w:val="24"/>
              <w:szCs w:val="24"/>
              <w:lang w:val="es-ES_tradnl"/>
            </w:rPr>
            <w:delText xml:space="preserve"> notificados y</w:delText>
          </w:r>
        </w:del>
      </w:ins>
      <w:ins w:id="382" w:author="Julio Castro" w:date="2017-03-21T15:52:00Z">
        <w:del w:id="383" w:author="Perez, Steeven" w:date="2020-08-06T12:39:00Z">
          <w:r w:rsidDel="00872041">
            <w:rPr>
              <w:rFonts w:asciiTheme="minorHAnsi" w:hAnsiTheme="minorHAnsi" w:cstheme="minorHAnsi"/>
              <w:i/>
              <w:sz w:val="24"/>
              <w:szCs w:val="24"/>
              <w:lang w:val="es-ES_tradnl"/>
            </w:rPr>
            <w:delText xml:space="preserve"> registrados en la Matriz de Pendientes de Respuesta</w:delText>
          </w:r>
        </w:del>
      </w:ins>
      <w:ins w:id="384" w:author="Julio Castro" w:date="2017-03-21T15:54:00Z">
        <w:del w:id="385" w:author="Perez, Steeven" w:date="2020-08-06T12:39:00Z">
          <w:r w:rsidDel="00872041">
            <w:rPr>
              <w:rFonts w:asciiTheme="minorHAnsi" w:hAnsiTheme="minorHAnsi" w:cstheme="minorHAnsi"/>
              <w:i/>
              <w:sz w:val="24"/>
              <w:szCs w:val="24"/>
              <w:lang w:val="es-ES_tradnl"/>
            </w:rPr>
            <w:delText xml:space="preserve"> R</w:delText>
          </w:r>
        </w:del>
      </w:ins>
      <w:ins w:id="386" w:author="Julio Castro" w:date="2017-03-21T15:53:00Z">
        <w:del w:id="387" w:author="Perez, Steeven" w:date="2020-08-06T12:39:00Z">
          <w:r w:rsidR="00E774DF" w:rsidDel="00872041">
            <w:rPr>
              <w:rFonts w:asciiTheme="minorHAnsi" w:hAnsiTheme="minorHAnsi" w:cstheme="minorHAnsi"/>
              <w:i/>
              <w:sz w:val="24"/>
              <w:szCs w:val="24"/>
              <w:lang w:val="es-ES_tradnl"/>
            </w:rPr>
            <w:delText>ápid</w:delText>
          </w:r>
        </w:del>
      </w:ins>
      <w:ins w:id="388" w:author="Julio Castro" w:date="2017-03-21T15:55:00Z">
        <w:del w:id="389" w:author="Perez, Steeven" w:date="2020-08-06T12:39:00Z">
          <w:r w:rsidR="00E774DF" w:rsidDel="00872041">
            <w:rPr>
              <w:rFonts w:asciiTheme="minorHAnsi" w:hAnsiTheme="minorHAnsi" w:cstheme="minorHAnsi"/>
              <w:i/>
              <w:sz w:val="24"/>
              <w:szCs w:val="24"/>
              <w:lang w:val="es-ES_tradnl"/>
            </w:rPr>
            <w:delText>a manejad</w:delText>
          </w:r>
        </w:del>
      </w:ins>
      <w:ins w:id="390" w:author="Julio Castro" w:date="2017-03-21T15:56:00Z">
        <w:del w:id="391" w:author="Perez, Steeven" w:date="2020-08-06T12:39:00Z">
          <w:r w:rsidR="00E774DF" w:rsidDel="00872041">
            <w:rPr>
              <w:rFonts w:asciiTheme="minorHAnsi" w:hAnsiTheme="minorHAnsi" w:cstheme="minorHAnsi"/>
              <w:i/>
              <w:sz w:val="24"/>
              <w:szCs w:val="24"/>
              <w:lang w:val="es-ES_tradnl"/>
            </w:rPr>
            <w:delText>a</w:delText>
          </w:r>
        </w:del>
      </w:ins>
      <w:ins w:id="392" w:author="Julio Castro" w:date="2017-03-21T15:55:00Z">
        <w:del w:id="393" w:author="Perez, Steeven" w:date="2020-08-06T12:39:00Z">
          <w:r w:rsidR="00E774DF" w:rsidDel="00872041">
            <w:rPr>
              <w:rFonts w:asciiTheme="minorHAnsi" w:hAnsiTheme="minorHAnsi" w:cstheme="minorHAnsi"/>
              <w:i/>
              <w:sz w:val="24"/>
              <w:szCs w:val="24"/>
              <w:lang w:val="es-ES_tradnl"/>
            </w:rPr>
            <w:delText xml:space="preserve"> por producción</w:delText>
          </w:r>
        </w:del>
      </w:ins>
      <w:ins w:id="394" w:author="Julio Castro" w:date="2017-03-21T15:56:00Z">
        <w:del w:id="395" w:author="Perez, Steeven" w:date="2020-08-06T12:39:00Z">
          <w:r w:rsidR="00E774DF" w:rsidDel="00872041">
            <w:rPr>
              <w:rFonts w:asciiTheme="minorHAnsi" w:hAnsiTheme="minorHAnsi" w:cstheme="minorHAnsi"/>
              <w:i/>
              <w:sz w:val="24"/>
              <w:szCs w:val="24"/>
              <w:lang w:val="es-ES_tradnl"/>
            </w:rPr>
            <w:delText xml:space="preserve"> para el respectivo seguimiento.</w:delText>
          </w:r>
        </w:del>
      </w:ins>
      <w:del w:id="396" w:author="Perez, Steeven" w:date="2020-08-06T12:39:00Z">
        <w:r w:rsidR="00AB08FA" w:rsidRPr="009659FA" w:rsidDel="00872041">
          <w:rPr>
            <w:rFonts w:asciiTheme="minorHAnsi" w:hAnsiTheme="minorHAnsi" w:cstheme="minorHAnsi"/>
            <w:sz w:val="24"/>
            <w:szCs w:val="24"/>
            <w:lang w:val="es-ES_tradnl"/>
          </w:rPr>
          <w:delText xml:space="preserve"> </w:delText>
        </w:r>
      </w:del>
    </w:p>
    <w:p w14:paraId="60C4CB70" w14:textId="77777777" w:rsidR="002855D2" w:rsidRPr="009659FA" w:rsidRDefault="002855D2" w:rsidP="002E1589">
      <w:pPr>
        <w:pStyle w:val="Sangra3detindependiente"/>
        <w:spacing w:after="0"/>
        <w:ind w:left="0" w:right="-256"/>
        <w:jc w:val="both"/>
        <w:rPr>
          <w:rFonts w:asciiTheme="minorHAnsi" w:hAnsiTheme="minorHAnsi" w:cstheme="minorHAnsi"/>
          <w:sz w:val="24"/>
          <w:szCs w:val="24"/>
          <w:lang w:val="es-ES_tradnl"/>
        </w:rPr>
      </w:pPr>
    </w:p>
    <w:p w14:paraId="78BD753B" w14:textId="57747F49" w:rsidR="00E9306C" w:rsidRPr="009659FA" w:rsidRDefault="002855D2" w:rsidP="002E1589">
      <w:pPr>
        <w:pStyle w:val="Sangra3detindependiente"/>
        <w:spacing w:after="0"/>
        <w:ind w:left="0" w:right="-256"/>
        <w:jc w:val="both"/>
        <w:rPr>
          <w:rFonts w:asciiTheme="minorHAnsi" w:hAnsiTheme="minorHAnsi" w:cstheme="minorHAnsi"/>
          <w:bCs/>
          <w:sz w:val="24"/>
          <w:szCs w:val="24"/>
        </w:rPr>
      </w:pPr>
      <w:r w:rsidRPr="009659FA">
        <w:rPr>
          <w:rFonts w:asciiTheme="minorHAnsi" w:hAnsiTheme="minorHAnsi" w:cstheme="minorHAnsi"/>
          <w:b/>
          <w:sz w:val="24"/>
          <w:szCs w:val="24"/>
          <w:lang w:val="es-ES_tradnl"/>
        </w:rPr>
        <w:t>1.1</w:t>
      </w:r>
      <w:ins w:id="397" w:author="Julio Castro" w:date="2017-03-21T15:57:00Z">
        <w:r w:rsidR="00E774DF">
          <w:rPr>
            <w:rFonts w:asciiTheme="minorHAnsi" w:hAnsiTheme="minorHAnsi" w:cstheme="minorHAnsi"/>
            <w:b/>
            <w:sz w:val="24"/>
            <w:szCs w:val="24"/>
            <w:lang w:val="es-ES_tradnl"/>
          </w:rPr>
          <w:t xml:space="preserve"> </w:t>
        </w:r>
      </w:ins>
      <w:r w:rsidR="00E9306C" w:rsidRPr="009659FA">
        <w:rPr>
          <w:rFonts w:asciiTheme="minorHAnsi" w:hAnsiTheme="minorHAnsi" w:cstheme="minorHAnsi"/>
          <w:b/>
          <w:bCs/>
          <w:sz w:val="24"/>
          <w:szCs w:val="24"/>
        </w:rPr>
        <w:t xml:space="preserve">Inspecciones de condiciones </w:t>
      </w:r>
      <w:ins w:id="398" w:author="Perez, Steeven" w:date="2020-08-06T12:39:00Z">
        <w:r w:rsidR="00872041">
          <w:rPr>
            <w:rFonts w:asciiTheme="minorHAnsi" w:hAnsiTheme="minorHAnsi" w:cstheme="minorHAnsi"/>
            <w:bCs/>
            <w:sz w:val="24"/>
            <w:szCs w:val="24"/>
          </w:rPr>
          <w:t>inseguras</w:t>
        </w:r>
      </w:ins>
      <w:del w:id="399" w:author="Perez, Steeven" w:date="2020-08-06T12:39:00Z">
        <w:r w:rsidR="002E1589" w:rsidRPr="009659FA" w:rsidDel="00872041">
          <w:rPr>
            <w:rFonts w:asciiTheme="minorHAnsi" w:hAnsiTheme="minorHAnsi" w:cstheme="minorHAnsi"/>
            <w:b/>
            <w:bCs/>
            <w:sz w:val="24"/>
            <w:szCs w:val="24"/>
          </w:rPr>
          <w:delText>subestánda</w:delText>
        </w:r>
        <w:r w:rsidR="002E1589" w:rsidRPr="009659FA" w:rsidDel="00872041">
          <w:rPr>
            <w:rFonts w:asciiTheme="minorHAnsi" w:hAnsiTheme="minorHAnsi" w:cstheme="minorHAnsi"/>
            <w:bCs/>
            <w:sz w:val="24"/>
            <w:szCs w:val="24"/>
          </w:rPr>
          <w:delText>res</w:delText>
        </w:r>
      </w:del>
    </w:p>
    <w:p w14:paraId="174747B4" w14:textId="0FE358C6" w:rsidR="001C2489" w:rsidRPr="009659FA" w:rsidRDefault="001C2489" w:rsidP="002E1589">
      <w:p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 xml:space="preserve">En las inspecciones </w:t>
      </w:r>
      <w:r w:rsidR="00663A25" w:rsidRPr="009659FA">
        <w:rPr>
          <w:rFonts w:asciiTheme="minorHAnsi" w:hAnsiTheme="minorHAnsi" w:cstheme="minorHAnsi"/>
          <w:sz w:val="24"/>
          <w:szCs w:val="24"/>
        </w:rPr>
        <w:t xml:space="preserve">de </w:t>
      </w:r>
      <w:proofErr w:type="spellStart"/>
      <w:r w:rsidR="00663A25" w:rsidRPr="009659FA">
        <w:rPr>
          <w:rFonts w:asciiTheme="minorHAnsi" w:hAnsiTheme="minorHAnsi" w:cstheme="minorHAnsi"/>
          <w:sz w:val="24"/>
          <w:szCs w:val="24"/>
        </w:rPr>
        <w:t>condiciones</w:t>
      </w:r>
      <w:ins w:id="400" w:author="Perez, Steeven" w:date="2020-08-06T12:39:00Z">
        <w:r w:rsidR="00872041">
          <w:rPr>
            <w:rFonts w:asciiTheme="minorHAnsi" w:hAnsiTheme="minorHAnsi" w:cstheme="minorHAnsi"/>
            <w:sz w:val="24"/>
            <w:szCs w:val="24"/>
          </w:rPr>
          <w:t>inseguras</w:t>
        </w:r>
      </w:ins>
      <w:proofErr w:type="spellEnd"/>
      <w:del w:id="401" w:author="Perez, Steeven" w:date="2020-08-06T12:39:00Z">
        <w:r w:rsidR="00663A25" w:rsidRPr="009659FA" w:rsidDel="00872041">
          <w:rPr>
            <w:rFonts w:asciiTheme="minorHAnsi" w:hAnsiTheme="minorHAnsi" w:cstheme="minorHAnsi"/>
            <w:sz w:val="24"/>
            <w:szCs w:val="24"/>
          </w:rPr>
          <w:delText xml:space="preserve"> </w:delText>
        </w:r>
        <w:r w:rsidR="00AB08FA" w:rsidRPr="009659FA" w:rsidDel="00872041">
          <w:rPr>
            <w:rFonts w:asciiTheme="minorHAnsi" w:hAnsiTheme="minorHAnsi" w:cstheme="minorHAnsi"/>
            <w:sz w:val="24"/>
            <w:szCs w:val="24"/>
          </w:rPr>
          <w:delText>subestándares</w:delText>
        </w:r>
      </w:del>
      <w:r w:rsidR="00AB08FA">
        <w:rPr>
          <w:rFonts w:asciiTheme="minorHAnsi" w:hAnsiTheme="minorHAnsi" w:cstheme="minorHAnsi"/>
          <w:sz w:val="24"/>
          <w:szCs w:val="24"/>
        </w:rPr>
        <w:t xml:space="preserve"> </w:t>
      </w:r>
      <w:r w:rsidR="00AB08FA" w:rsidRPr="009659FA">
        <w:rPr>
          <w:rFonts w:asciiTheme="minorHAnsi" w:hAnsiTheme="minorHAnsi" w:cstheme="minorHAnsi"/>
          <w:sz w:val="24"/>
          <w:szCs w:val="24"/>
        </w:rPr>
        <w:t>se</w:t>
      </w:r>
      <w:r w:rsidRPr="009659FA">
        <w:rPr>
          <w:rFonts w:asciiTheme="minorHAnsi" w:hAnsiTheme="minorHAnsi" w:cstheme="minorHAnsi"/>
          <w:sz w:val="24"/>
          <w:szCs w:val="24"/>
        </w:rPr>
        <w:t xml:space="preserve"> revisarán entre otros</w:t>
      </w:r>
      <w:r w:rsidR="00926567" w:rsidRPr="009659FA">
        <w:rPr>
          <w:rFonts w:asciiTheme="minorHAnsi" w:hAnsiTheme="minorHAnsi" w:cstheme="minorHAnsi"/>
          <w:sz w:val="24"/>
          <w:szCs w:val="24"/>
        </w:rPr>
        <w:t xml:space="preserve"> temas</w:t>
      </w:r>
      <w:r w:rsidRPr="009659FA">
        <w:rPr>
          <w:rFonts w:asciiTheme="minorHAnsi" w:hAnsiTheme="minorHAnsi" w:cstheme="minorHAnsi"/>
          <w:sz w:val="24"/>
          <w:szCs w:val="24"/>
        </w:rPr>
        <w:t>:</w:t>
      </w:r>
    </w:p>
    <w:p w14:paraId="24969431" w14:textId="77777777" w:rsidR="001C2489" w:rsidRPr="009659FA" w:rsidRDefault="001C2489" w:rsidP="002E1589">
      <w:pPr>
        <w:pStyle w:val="Prrafodelista"/>
        <w:numPr>
          <w:ilvl w:val="0"/>
          <w:numId w:val="34"/>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Existencia y/o estado de Protecciones y resguardos de equipos y máquinas</w:t>
      </w:r>
    </w:p>
    <w:p w14:paraId="3FBFE06F" w14:textId="77777777" w:rsidR="001C2489" w:rsidRPr="009659FA" w:rsidRDefault="00B77DF8" w:rsidP="002E1589">
      <w:pPr>
        <w:pStyle w:val="Prrafodelista"/>
        <w:numPr>
          <w:ilvl w:val="0"/>
          <w:numId w:val="34"/>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Máquinas, equipos, herramientas defectuosos</w:t>
      </w:r>
    </w:p>
    <w:p w14:paraId="3F11EAD9" w14:textId="77777777" w:rsidR="00B77DF8" w:rsidRPr="009659FA" w:rsidRDefault="00B77DF8" w:rsidP="002E1589">
      <w:pPr>
        <w:pStyle w:val="Prrafodelista"/>
        <w:numPr>
          <w:ilvl w:val="0"/>
          <w:numId w:val="34"/>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lastRenderedPageBreak/>
        <w:t>Señalización deficiente o inexistente</w:t>
      </w:r>
    </w:p>
    <w:p w14:paraId="2D6B6F95" w14:textId="77777777" w:rsidR="00B77DF8" w:rsidRPr="009659FA" w:rsidRDefault="00B77DF8" w:rsidP="002E1589">
      <w:pPr>
        <w:pStyle w:val="Prrafodelista"/>
        <w:numPr>
          <w:ilvl w:val="0"/>
          <w:numId w:val="34"/>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Orden y limpieza deficientes</w:t>
      </w:r>
    </w:p>
    <w:p w14:paraId="0DA47E6C" w14:textId="77777777" w:rsidR="00B77DF8" w:rsidRPr="009659FA" w:rsidRDefault="00B77DF8" w:rsidP="002E1589">
      <w:pPr>
        <w:pStyle w:val="Prrafodelista"/>
        <w:numPr>
          <w:ilvl w:val="0"/>
          <w:numId w:val="34"/>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 xml:space="preserve">Exposición a agentes biológicos, humos, gases, vapores, </w:t>
      </w:r>
      <w:r w:rsidR="00AB08FA" w:rsidRPr="009659FA">
        <w:rPr>
          <w:rFonts w:asciiTheme="minorHAnsi" w:hAnsiTheme="minorHAnsi" w:cstheme="minorHAnsi"/>
          <w:sz w:val="24"/>
          <w:szCs w:val="24"/>
        </w:rPr>
        <w:t>polvos,</w:t>
      </w:r>
      <w:r w:rsidR="00AB08FA">
        <w:rPr>
          <w:rFonts w:asciiTheme="minorHAnsi" w:hAnsiTheme="minorHAnsi" w:cstheme="minorHAnsi"/>
          <w:sz w:val="24"/>
          <w:szCs w:val="24"/>
        </w:rPr>
        <w:t xml:space="preserve"> </w:t>
      </w:r>
      <w:r w:rsidR="00AB08FA" w:rsidRPr="009659FA">
        <w:rPr>
          <w:rFonts w:asciiTheme="minorHAnsi" w:hAnsiTheme="minorHAnsi" w:cstheme="minorHAnsi"/>
          <w:sz w:val="24"/>
          <w:szCs w:val="24"/>
        </w:rPr>
        <w:t>ruido</w:t>
      </w:r>
      <w:r w:rsidR="002E1589">
        <w:rPr>
          <w:rFonts w:asciiTheme="minorHAnsi" w:hAnsiTheme="minorHAnsi" w:cstheme="minorHAnsi"/>
          <w:sz w:val="24"/>
          <w:szCs w:val="24"/>
        </w:rPr>
        <w:t xml:space="preserve">, </w:t>
      </w:r>
      <w:r w:rsidR="002E1589" w:rsidRPr="009659FA">
        <w:rPr>
          <w:rFonts w:asciiTheme="minorHAnsi" w:hAnsiTheme="minorHAnsi" w:cstheme="minorHAnsi"/>
          <w:sz w:val="24"/>
          <w:szCs w:val="24"/>
        </w:rPr>
        <w:t>etc</w:t>
      </w:r>
      <w:r w:rsidR="002E1589">
        <w:rPr>
          <w:rFonts w:asciiTheme="minorHAnsi" w:hAnsiTheme="minorHAnsi" w:cstheme="minorHAnsi"/>
          <w:sz w:val="24"/>
          <w:szCs w:val="24"/>
        </w:rPr>
        <w:t>.</w:t>
      </w:r>
      <w:r w:rsidR="00926567" w:rsidRPr="009659FA">
        <w:rPr>
          <w:rFonts w:asciiTheme="minorHAnsi" w:hAnsiTheme="minorHAnsi" w:cstheme="minorHAnsi"/>
          <w:sz w:val="24"/>
          <w:szCs w:val="24"/>
        </w:rPr>
        <w:t xml:space="preserve"> no controlados</w:t>
      </w:r>
    </w:p>
    <w:p w14:paraId="7A92C029" w14:textId="77777777" w:rsidR="00B77DF8" w:rsidRPr="009659FA" w:rsidRDefault="00926567" w:rsidP="002E1589">
      <w:pPr>
        <w:pStyle w:val="Prrafodelista"/>
        <w:numPr>
          <w:ilvl w:val="0"/>
          <w:numId w:val="34"/>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Iluminación deficiente o excesiva</w:t>
      </w:r>
    </w:p>
    <w:p w14:paraId="6AE2D74F" w14:textId="77777777" w:rsidR="00926567" w:rsidRPr="009659FA" w:rsidRDefault="00926567" w:rsidP="002E1589">
      <w:pPr>
        <w:pStyle w:val="Prrafodelista"/>
        <w:numPr>
          <w:ilvl w:val="0"/>
          <w:numId w:val="34"/>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Condiciones no ergonómicas</w:t>
      </w:r>
    </w:p>
    <w:p w14:paraId="1B6AD9A1" w14:textId="77777777" w:rsidR="00926567" w:rsidRPr="009659FA" w:rsidRDefault="00926567" w:rsidP="002E1589">
      <w:pPr>
        <w:rPr>
          <w:rFonts w:asciiTheme="minorHAnsi" w:hAnsiTheme="minorHAnsi"/>
          <w:sz w:val="24"/>
          <w:szCs w:val="24"/>
        </w:rPr>
      </w:pPr>
    </w:p>
    <w:p w14:paraId="6D2BA690" w14:textId="7DBF9521" w:rsidR="00E9306C" w:rsidRPr="009659FA" w:rsidRDefault="00926567" w:rsidP="002E1589">
      <w:pPr>
        <w:pStyle w:val="Sangra3detindependiente"/>
        <w:spacing w:after="0"/>
        <w:ind w:left="0" w:right="-256"/>
        <w:jc w:val="both"/>
        <w:rPr>
          <w:rFonts w:asciiTheme="minorHAnsi" w:hAnsiTheme="minorHAnsi" w:cstheme="minorHAnsi"/>
          <w:b/>
          <w:bCs/>
          <w:sz w:val="24"/>
          <w:szCs w:val="24"/>
        </w:rPr>
      </w:pPr>
      <w:r w:rsidRPr="009659FA">
        <w:rPr>
          <w:rFonts w:asciiTheme="minorHAnsi" w:hAnsiTheme="minorHAnsi" w:cstheme="minorHAnsi"/>
          <w:b/>
          <w:bCs/>
          <w:sz w:val="24"/>
          <w:szCs w:val="24"/>
        </w:rPr>
        <w:t xml:space="preserve">1.2 </w:t>
      </w:r>
      <w:r w:rsidR="00E9306C" w:rsidRPr="009659FA">
        <w:rPr>
          <w:rFonts w:asciiTheme="minorHAnsi" w:hAnsiTheme="minorHAnsi" w:cstheme="minorHAnsi"/>
          <w:b/>
          <w:bCs/>
          <w:sz w:val="24"/>
          <w:szCs w:val="24"/>
        </w:rPr>
        <w:t xml:space="preserve">Inspecciones de </w:t>
      </w:r>
      <w:del w:id="402" w:author="Perez, Steeven" w:date="2020-08-06T12:39:00Z">
        <w:r w:rsidR="00E9306C" w:rsidRPr="009659FA" w:rsidDel="00872041">
          <w:rPr>
            <w:rFonts w:asciiTheme="minorHAnsi" w:hAnsiTheme="minorHAnsi" w:cstheme="minorHAnsi"/>
            <w:b/>
            <w:bCs/>
            <w:sz w:val="24"/>
            <w:szCs w:val="24"/>
          </w:rPr>
          <w:delText xml:space="preserve">acciones </w:delText>
        </w:r>
        <w:r w:rsidR="002E1589" w:rsidRPr="009659FA" w:rsidDel="00872041">
          <w:rPr>
            <w:rFonts w:asciiTheme="minorHAnsi" w:hAnsiTheme="minorHAnsi" w:cstheme="minorHAnsi"/>
            <w:b/>
            <w:bCs/>
            <w:sz w:val="24"/>
            <w:szCs w:val="24"/>
          </w:rPr>
          <w:delText>subestánda</w:delText>
        </w:r>
        <w:r w:rsidR="002E1589" w:rsidRPr="009659FA" w:rsidDel="00872041">
          <w:rPr>
            <w:rFonts w:asciiTheme="minorHAnsi" w:hAnsiTheme="minorHAnsi" w:cstheme="minorHAnsi"/>
            <w:bCs/>
            <w:sz w:val="24"/>
            <w:szCs w:val="24"/>
          </w:rPr>
          <w:delText>res</w:delText>
        </w:r>
        <w:r w:rsidR="00663A25" w:rsidRPr="009659FA" w:rsidDel="00872041">
          <w:rPr>
            <w:rFonts w:asciiTheme="minorHAnsi" w:hAnsiTheme="minorHAnsi" w:cstheme="minorHAnsi"/>
            <w:b/>
            <w:bCs/>
            <w:sz w:val="24"/>
            <w:szCs w:val="24"/>
          </w:rPr>
          <w:delText xml:space="preserve"> (</w:delText>
        </w:r>
        <w:r w:rsidR="00D61E7B" w:rsidRPr="009659FA" w:rsidDel="00872041">
          <w:rPr>
            <w:rFonts w:asciiTheme="minorHAnsi" w:hAnsiTheme="minorHAnsi" w:cstheme="minorHAnsi"/>
            <w:b/>
            <w:bCs/>
            <w:sz w:val="24"/>
            <w:szCs w:val="24"/>
          </w:rPr>
          <w:delText>observaciones)</w:delText>
        </w:r>
      </w:del>
      <w:ins w:id="403" w:author="Perez, Steeven" w:date="2020-08-06T12:39:00Z">
        <w:r w:rsidR="00872041">
          <w:rPr>
            <w:rFonts w:asciiTheme="minorHAnsi" w:hAnsiTheme="minorHAnsi" w:cstheme="minorHAnsi"/>
            <w:b/>
            <w:bCs/>
            <w:sz w:val="24"/>
            <w:szCs w:val="24"/>
          </w:rPr>
          <w:t>Cuasi Incidente</w:t>
        </w:r>
      </w:ins>
    </w:p>
    <w:p w14:paraId="3EA1E18B" w14:textId="77777777" w:rsidR="00E9306C" w:rsidRPr="009659FA" w:rsidRDefault="00663A25" w:rsidP="002E1589">
      <w:p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 xml:space="preserve">En las inspecciones de acciones </w:t>
      </w:r>
      <w:r w:rsidR="002E1589" w:rsidRPr="009659FA">
        <w:rPr>
          <w:rFonts w:asciiTheme="minorHAnsi" w:hAnsiTheme="minorHAnsi" w:cstheme="minorHAnsi"/>
          <w:sz w:val="24"/>
          <w:szCs w:val="24"/>
        </w:rPr>
        <w:t>subestándares</w:t>
      </w:r>
      <w:r w:rsidRPr="009659FA">
        <w:rPr>
          <w:rFonts w:asciiTheme="minorHAnsi" w:hAnsiTheme="minorHAnsi" w:cstheme="minorHAnsi"/>
          <w:sz w:val="24"/>
          <w:szCs w:val="24"/>
        </w:rPr>
        <w:t xml:space="preserve"> se revisarán entre otros temas:</w:t>
      </w:r>
    </w:p>
    <w:p w14:paraId="63565574" w14:textId="77777777" w:rsidR="00663A25" w:rsidRPr="009659FA" w:rsidRDefault="00663A25" w:rsidP="002E1589">
      <w:pPr>
        <w:pStyle w:val="Prrafodelista"/>
        <w:numPr>
          <w:ilvl w:val="0"/>
          <w:numId w:val="39"/>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Operar equipos, maquinaria, vehículos sin autorización</w:t>
      </w:r>
    </w:p>
    <w:p w14:paraId="021939AE" w14:textId="77777777" w:rsidR="00663A25" w:rsidRPr="009659FA" w:rsidRDefault="00663A25" w:rsidP="002E1589">
      <w:pPr>
        <w:pStyle w:val="Prrafodelista"/>
        <w:numPr>
          <w:ilvl w:val="0"/>
          <w:numId w:val="39"/>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Operar vehículos a velocidad fuera de limite</w:t>
      </w:r>
    </w:p>
    <w:p w14:paraId="1CC68953" w14:textId="77777777" w:rsidR="00663A25" w:rsidRPr="009659FA" w:rsidRDefault="00663A25" w:rsidP="002E1589">
      <w:pPr>
        <w:pStyle w:val="Prrafodelista"/>
        <w:numPr>
          <w:ilvl w:val="0"/>
          <w:numId w:val="39"/>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Eliminar o desactivar</w:t>
      </w:r>
      <w:del w:id="404" w:author="Ligia Freire" w:date="2017-03-22T15:49:00Z">
        <w:r w:rsidRPr="009659FA" w:rsidDel="0008771F">
          <w:rPr>
            <w:rFonts w:asciiTheme="minorHAnsi" w:hAnsiTheme="minorHAnsi" w:cstheme="minorHAnsi"/>
            <w:sz w:val="24"/>
            <w:szCs w:val="24"/>
          </w:rPr>
          <w:delText xml:space="preserve">  </w:delText>
        </w:r>
      </w:del>
      <w:ins w:id="405" w:author="Ligia Freire" w:date="2017-03-22T15:49:00Z">
        <w:r w:rsidR="0008771F">
          <w:rPr>
            <w:rFonts w:asciiTheme="minorHAnsi" w:hAnsiTheme="minorHAnsi" w:cstheme="minorHAnsi"/>
            <w:sz w:val="24"/>
            <w:szCs w:val="24"/>
          </w:rPr>
          <w:t xml:space="preserve"> </w:t>
        </w:r>
      </w:ins>
      <w:r w:rsidRPr="009659FA">
        <w:rPr>
          <w:rFonts w:asciiTheme="minorHAnsi" w:hAnsiTheme="minorHAnsi" w:cstheme="minorHAnsi"/>
          <w:sz w:val="24"/>
          <w:szCs w:val="24"/>
        </w:rPr>
        <w:t>protecciones y resguardos de seguridad</w:t>
      </w:r>
    </w:p>
    <w:p w14:paraId="078F0914" w14:textId="77777777" w:rsidR="00663A25" w:rsidRPr="009659FA" w:rsidRDefault="00663A25" w:rsidP="002E1589">
      <w:pPr>
        <w:pStyle w:val="Prrafodelista"/>
        <w:numPr>
          <w:ilvl w:val="0"/>
          <w:numId w:val="39"/>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Usar maquinaria, equipos, vehículos y/o herramientas</w:t>
      </w:r>
      <w:r w:rsidR="00B456BA" w:rsidRPr="009659FA">
        <w:rPr>
          <w:rFonts w:asciiTheme="minorHAnsi" w:hAnsiTheme="minorHAnsi" w:cstheme="minorHAnsi"/>
          <w:sz w:val="24"/>
          <w:szCs w:val="24"/>
        </w:rPr>
        <w:t xml:space="preserve"> en mal estado o en forma incorrecta.</w:t>
      </w:r>
    </w:p>
    <w:p w14:paraId="155BF92B" w14:textId="77777777" w:rsidR="00B456BA" w:rsidRPr="009659FA" w:rsidRDefault="00B456BA" w:rsidP="002E1589">
      <w:pPr>
        <w:pStyle w:val="Prrafodelista"/>
        <w:numPr>
          <w:ilvl w:val="0"/>
          <w:numId w:val="39"/>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No usar equipos de protección personal</w:t>
      </w:r>
    </w:p>
    <w:p w14:paraId="0472A33E" w14:textId="77777777" w:rsidR="00B456BA" w:rsidRPr="009659FA" w:rsidRDefault="00B456BA" w:rsidP="002E1589">
      <w:pPr>
        <w:pStyle w:val="Prrafodelista"/>
        <w:numPr>
          <w:ilvl w:val="0"/>
          <w:numId w:val="39"/>
        </w:numPr>
        <w:tabs>
          <w:tab w:val="left" w:pos="9498"/>
        </w:tabs>
        <w:ind w:right="-256"/>
        <w:contextualSpacing/>
        <w:jc w:val="both"/>
        <w:rPr>
          <w:rFonts w:asciiTheme="minorHAnsi" w:hAnsiTheme="minorHAnsi" w:cstheme="minorHAnsi"/>
          <w:sz w:val="24"/>
          <w:szCs w:val="24"/>
        </w:rPr>
      </w:pPr>
      <w:r w:rsidRPr="009659FA">
        <w:rPr>
          <w:rFonts w:asciiTheme="minorHAnsi" w:hAnsiTheme="minorHAnsi" w:cstheme="minorHAnsi"/>
          <w:sz w:val="24"/>
          <w:szCs w:val="24"/>
        </w:rPr>
        <w:t>Almacenamiento y manipular cargas de manera incorrecta</w:t>
      </w:r>
    </w:p>
    <w:p w14:paraId="3CED32FA" w14:textId="77777777" w:rsidR="008216BE" w:rsidRPr="009659FA" w:rsidRDefault="008216BE" w:rsidP="002E1589">
      <w:pPr>
        <w:rPr>
          <w:rFonts w:asciiTheme="minorHAnsi" w:hAnsiTheme="minorHAnsi"/>
          <w:sz w:val="24"/>
          <w:szCs w:val="24"/>
        </w:rPr>
      </w:pPr>
      <w:bookmarkStart w:id="406" w:name="_Toc333918457"/>
      <w:bookmarkStart w:id="407" w:name="_Toc336180499"/>
    </w:p>
    <w:p w14:paraId="72C97629" w14:textId="77777777" w:rsidR="000064ED" w:rsidRDefault="004D6550" w:rsidP="002E1589">
      <w:pPr>
        <w:pStyle w:val="Ttulo2"/>
        <w:numPr>
          <w:ilvl w:val="0"/>
          <w:numId w:val="35"/>
        </w:numPr>
        <w:tabs>
          <w:tab w:val="left" w:pos="9356"/>
          <w:tab w:val="left" w:pos="9498"/>
        </w:tabs>
        <w:ind w:left="426" w:right="-398"/>
        <w:jc w:val="left"/>
        <w:rPr>
          <w:ins w:id="408" w:author="Julio Castro" w:date="2017-03-21T15:58:00Z"/>
          <w:rFonts w:asciiTheme="minorHAnsi" w:hAnsiTheme="minorHAnsi" w:cstheme="minorHAnsi"/>
          <w:i w:val="0"/>
          <w:szCs w:val="24"/>
          <w:u w:val="none"/>
          <w:lang w:val="es-EC"/>
        </w:rPr>
      </w:pPr>
      <w:r w:rsidRPr="009659FA">
        <w:rPr>
          <w:rFonts w:asciiTheme="minorHAnsi" w:hAnsiTheme="minorHAnsi" w:cstheme="minorHAnsi"/>
          <w:i w:val="0"/>
          <w:szCs w:val="24"/>
          <w:u w:val="none"/>
          <w:lang w:val="es-EC"/>
        </w:rPr>
        <w:t>Comunicación de novedades encontradas</w:t>
      </w:r>
      <w:r w:rsidR="00616B56" w:rsidRPr="009659FA">
        <w:rPr>
          <w:rFonts w:asciiTheme="minorHAnsi" w:hAnsiTheme="minorHAnsi" w:cstheme="minorHAnsi"/>
          <w:i w:val="0"/>
          <w:szCs w:val="24"/>
          <w:u w:val="none"/>
          <w:lang w:val="es-EC"/>
        </w:rPr>
        <w:t xml:space="preserve"> e Implementación de Acciones </w:t>
      </w:r>
      <w:r w:rsidRPr="009659FA">
        <w:rPr>
          <w:rFonts w:asciiTheme="minorHAnsi" w:hAnsiTheme="minorHAnsi" w:cstheme="minorHAnsi"/>
          <w:i w:val="0"/>
          <w:szCs w:val="24"/>
          <w:u w:val="none"/>
          <w:lang w:val="es-EC"/>
        </w:rPr>
        <w:t>correctivas y/o p</w:t>
      </w:r>
      <w:r w:rsidR="00616B56" w:rsidRPr="009659FA">
        <w:rPr>
          <w:rFonts w:asciiTheme="minorHAnsi" w:hAnsiTheme="minorHAnsi" w:cstheme="minorHAnsi"/>
          <w:i w:val="0"/>
          <w:szCs w:val="24"/>
          <w:u w:val="none"/>
          <w:lang w:val="es-EC"/>
        </w:rPr>
        <w:t>reventivas</w:t>
      </w:r>
      <w:r w:rsidR="000064ED" w:rsidRPr="009659FA">
        <w:rPr>
          <w:rFonts w:asciiTheme="minorHAnsi" w:hAnsiTheme="minorHAnsi" w:cstheme="minorHAnsi"/>
          <w:i w:val="0"/>
          <w:szCs w:val="24"/>
          <w:u w:val="none"/>
          <w:lang w:val="es-EC"/>
        </w:rPr>
        <w:t>.</w:t>
      </w:r>
      <w:bookmarkEnd w:id="406"/>
      <w:bookmarkEnd w:id="407"/>
    </w:p>
    <w:p w14:paraId="35C6FED4" w14:textId="77777777" w:rsidR="00E774DF" w:rsidRPr="00E774DF" w:rsidRDefault="00E774DF">
      <w:pPr>
        <w:rPr>
          <w:i/>
          <w:rPrChange w:id="409" w:author="Julio Castro" w:date="2017-03-21T15:58:00Z">
            <w:rPr>
              <w:rFonts w:asciiTheme="minorHAnsi" w:hAnsiTheme="minorHAnsi" w:cstheme="minorHAnsi"/>
              <w:i w:val="0"/>
              <w:szCs w:val="24"/>
              <w:u w:val="none"/>
              <w:lang w:val="es-EC"/>
            </w:rPr>
          </w:rPrChange>
        </w:rPr>
        <w:pPrChange w:id="410" w:author="Julio Castro" w:date="2017-03-21T15:58:00Z">
          <w:pPr>
            <w:pStyle w:val="Ttulo2"/>
            <w:numPr>
              <w:numId w:val="35"/>
            </w:numPr>
            <w:tabs>
              <w:tab w:val="left" w:pos="9356"/>
              <w:tab w:val="left" w:pos="9498"/>
            </w:tabs>
            <w:ind w:left="426" w:right="-398" w:hanging="360"/>
            <w:jc w:val="left"/>
          </w:pPr>
        </w:pPrChange>
      </w:pPr>
    </w:p>
    <w:p w14:paraId="2E2ACF47" w14:textId="4D071205" w:rsidR="004D6550" w:rsidRPr="001958EF" w:rsidRDefault="001958EF" w:rsidP="002E1589">
      <w:pPr>
        <w:tabs>
          <w:tab w:val="left" w:pos="9498"/>
        </w:tabs>
        <w:ind w:left="426" w:right="-256"/>
        <w:contextualSpacing/>
        <w:jc w:val="both"/>
        <w:rPr>
          <w:rFonts w:asciiTheme="minorHAnsi" w:hAnsiTheme="minorHAnsi" w:cstheme="minorHAnsi"/>
          <w:b/>
          <w:sz w:val="24"/>
          <w:szCs w:val="24"/>
        </w:rPr>
      </w:pPr>
      <w:r>
        <w:rPr>
          <w:rFonts w:asciiTheme="minorHAnsi" w:hAnsiTheme="minorHAnsi" w:cstheme="minorHAnsi"/>
          <w:b/>
          <w:sz w:val="24"/>
          <w:szCs w:val="24"/>
        </w:rPr>
        <w:t>2.1.</w:t>
      </w:r>
      <w:del w:id="411" w:author="Ligia Freire" w:date="2017-03-22T15:49:00Z">
        <w:r w:rsidDel="0008771F">
          <w:rPr>
            <w:rFonts w:asciiTheme="minorHAnsi" w:hAnsiTheme="minorHAnsi" w:cstheme="minorHAnsi"/>
            <w:b/>
            <w:sz w:val="24"/>
            <w:szCs w:val="24"/>
          </w:rPr>
          <w:delText xml:space="preserve">  </w:delText>
        </w:r>
      </w:del>
      <w:ins w:id="412" w:author="Ligia Freire" w:date="2017-03-22T15:49:00Z">
        <w:r w:rsidR="0008771F">
          <w:rPr>
            <w:rFonts w:asciiTheme="minorHAnsi" w:hAnsiTheme="minorHAnsi" w:cstheme="minorHAnsi"/>
            <w:b/>
            <w:sz w:val="24"/>
            <w:szCs w:val="24"/>
          </w:rPr>
          <w:t xml:space="preserve"> </w:t>
        </w:r>
      </w:ins>
      <w:r w:rsidR="00F3646F" w:rsidRPr="001958EF">
        <w:rPr>
          <w:rFonts w:asciiTheme="minorHAnsi" w:hAnsiTheme="minorHAnsi" w:cstheme="minorHAnsi"/>
          <w:b/>
          <w:sz w:val="24"/>
          <w:szCs w:val="24"/>
        </w:rPr>
        <w:t xml:space="preserve">Condiciones </w:t>
      </w:r>
      <w:ins w:id="413" w:author="Perez, Steeven" w:date="2020-08-06T12:41:00Z">
        <w:r w:rsidR="004630CB">
          <w:rPr>
            <w:rFonts w:asciiTheme="minorHAnsi" w:hAnsiTheme="minorHAnsi" w:cstheme="minorHAnsi"/>
            <w:b/>
            <w:sz w:val="24"/>
            <w:szCs w:val="24"/>
          </w:rPr>
          <w:t>Inseguras</w:t>
        </w:r>
      </w:ins>
      <w:del w:id="414" w:author="Perez, Steeven" w:date="2020-08-06T12:41:00Z">
        <w:r w:rsidR="002E1589" w:rsidRPr="001958EF" w:rsidDel="004630CB">
          <w:rPr>
            <w:rFonts w:asciiTheme="minorHAnsi" w:hAnsiTheme="minorHAnsi" w:cstheme="minorHAnsi"/>
            <w:b/>
            <w:sz w:val="24"/>
            <w:szCs w:val="24"/>
          </w:rPr>
          <w:delText>Subestándares</w:delText>
        </w:r>
      </w:del>
    </w:p>
    <w:p w14:paraId="3B5E9C7A" w14:textId="7D66E24D" w:rsidR="00F3646F" w:rsidRPr="001958EF" w:rsidRDefault="009659FA" w:rsidP="002E1589">
      <w:pPr>
        <w:pStyle w:val="Prrafodelista"/>
        <w:numPr>
          <w:ilvl w:val="0"/>
          <w:numId w:val="42"/>
        </w:numPr>
        <w:tabs>
          <w:tab w:val="left" w:pos="9498"/>
        </w:tabs>
        <w:ind w:left="709" w:right="-256" w:hanging="283"/>
        <w:contextualSpacing/>
        <w:jc w:val="both"/>
        <w:rPr>
          <w:rFonts w:asciiTheme="minorHAnsi" w:hAnsiTheme="minorHAnsi" w:cstheme="minorHAnsi"/>
          <w:sz w:val="24"/>
          <w:szCs w:val="24"/>
        </w:rPr>
      </w:pPr>
      <w:r w:rsidRPr="001958EF">
        <w:rPr>
          <w:rFonts w:asciiTheme="minorHAnsi" w:hAnsiTheme="minorHAnsi" w:cstheme="minorHAnsi"/>
          <w:sz w:val="24"/>
          <w:szCs w:val="24"/>
        </w:rPr>
        <w:t xml:space="preserve">Una vez realizada la inspección el </w:t>
      </w:r>
      <w:ins w:id="415" w:author="Perez, Steeven" w:date="2020-08-06T12:40:00Z">
        <w:r w:rsidR="004630CB">
          <w:rPr>
            <w:rFonts w:asciiTheme="minorHAnsi" w:hAnsiTheme="minorHAnsi" w:cstheme="minorHAnsi"/>
            <w:sz w:val="24"/>
            <w:szCs w:val="24"/>
          </w:rPr>
          <w:t>Gerente</w:t>
        </w:r>
      </w:ins>
      <w:del w:id="416" w:author="Perez, Steeven" w:date="2020-08-06T12:40:00Z">
        <w:r w:rsidRPr="001958EF" w:rsidDel="004630CB">
          <w:rPr>
            <w:rFonts w:asciiTheme="minorHAnsi" w:hAnsiTheme="minorHAnsi" w:cstheme="minorHAnsi"/>
            <w:sz w:val="24"/>
            <w:szCs w:val="24"/>
          </w:rPr>
          <w:delText>Jefe</w:delText>
        </w:r>
      </w:del>
      <w:ins w:id="417" w:author="Julio Castro" w:date="2017-03-21T16:23:00Z">
        <w:r w:rsidR="006D2371">
          <w:rPr>
            <w:rFonts w:asciiTheme="minorHAnsi" w:hAnsiTheme="minorHAnsi" w:cstheme="minorHAnsi"/>
            <w:sz w:val="24"/>
            <w:szCs w:val="24"/>
          </w:rPr>
          <w:t>/coordinador/</w:t>
        </w:r>
      </w:ins>
      <w:ins w:id="418" w:author="Perez, Steeven" w:date="2020-08-06T12:40:00Z">
        <w:r w:rsidR="004630CB">
          <w:rPr>
            <w:rFonts w:asciiTheme="minorHAnsi" w:hAnsiTheme="minorHAnsi" w:cstheme="minorHAnsi"/>
            <w:sz w:val="24"/>
            <w:szCs w:val="24"/>
          </w:rPr>
          <w:t>Auxiliar</w:t>
        </w:r>
      </w:ins>
      <w:ins w:id="419" w:author="Julio Castro" w:date="2017-03-21T16:23:00Z">
        <w:del w:id="420" w:author="Perez, Steeven" w:date="2020-08-06T12:40:00Z">
          <w:r w:rsidR="006D2371" w:rsidDel="004630CB">
            <w:rPr>
              <w:rFonts w:asciiTheme="minorHAnsi" w:hAnsiTheme="minorHAnsi" w:cstheme="minorHAnsi"/>
              <w:sz w:val="24"/>
              <w:szCs w:val="24"/>
            </w:rPr>
            <w:delText>T</w:delText>
          </w:r>
        </w:del>
      </w:ins>
      <w:ins w:id="421" w:author="Julio Castro" w:date="2017-03-21T16:24:00Z">
        <w:del w:id="422" w:author="Perez, Steeven" w:date="2020-08-06T12:40:00Z">
          <w:r w:rsidR="006D2371" w:rsidDel="004630CB">
            <w:rPr>
              <w:rFonts w:asciiTheme="minorHAnsi" w:hAnsiTheme="minorHAnsi" w:cstheme="minorHAnsi"/>
              <w:sz w:val="24"/>
              <w:szCs w:val="24"/>
            </w:rPr>
            <w:delText>écnico</w:delText>
          </w:r>
        </w:del>
      </w:ins>
      <w:r w:rsidRPr="001958EF">
        <w:rPr>
          <w:rFonts w:asciiTheme="minorHAnsi" w:hAnsiTheme="minorHAnsi" w:cstheme="minorHAnsi"/>
          <w:sz w:val="24"/>
          <w:szCs w:val="24"/>
        </w:rPr>
        <w:t xml:space="preserve"> de </w:t>
      </w:r>
      <w:ins w:id="423" w:author="Perez, Steeven" w:date="2020-08-06T12:40:00Z">
        <w:r w:rsidR="004630CB">
          <w:rPr>
            <w:rFonts w:asciiTheme="minorHAnsi" w:hAnsiTheme="minorHAnsi" w:cstheme="minorHAnsi"/>
            <w:sz w:val="24"/>
            <w:szCs w:val="24"/>
          </w:rPr>
          <w:t>HS&amp;WE</w:t>
        </w:r>
      </w:ins>
      <w:del w:id="424" w:author="Perez, Steeven" w:date="2020-08-06T12:40:00Z">
        <w:r w:rsidRPr="001958EF" w:rsidDel="004630CB">
          <w:rPr>
            <w:rFonts w:asciiTheme="minorHAnsi" w:hAnsiTheme="minorHAnsi" w:cstheme="minorHAnsi"/>
            <w:sz w:val="24"/>
            <w:szCs w:val="24"/>
          </w:rPr>
          <w:delText>Seguridad</w:delText>
        </w:r>
      </w:del>
      <w:r w:rsidRPr="001958EF">
        <w:rPr>
          <w:rFonts w:asciiTheme="minorHAnsi" w:hAnsiTheme="minorHAnsi" w:cstheme="minorHAnsi"/>
          <w:sz w:val="24"/>
          <w:szCs w:val="24"/>
        </w:rPr>
        <w:t xml:space="preserve"> comunicará las novedades encontradas a las áreas relacionadas con el fin que se tomen medidas preventivas y/o correctivas, las mismas que deben ser realizadas dentro del plazo indicado</w:t>
      </w:r>
      <w:ins w:id="425" w:author="Karla Ormaza" w:date="2017-03-14T13:20:00Z">
        <w:r w:rsidR="0038128A">
          <w:rPr>
            <w:rFonts w:asciiTheme="minorHAnsi" w:hAnsiTheme="minorHAnsi" w:cstheme="minorHAnsi"/>
            <w:sz w:val="24"/>
            <w:szCs w:val="24"/>
          </w:rPr>
          <w:t>.</w:t>
        </w:r>
      </w:ins>
      <w:del w:id="426" w:author="Karla Ormaza" w:date="2017-03-14T13:20:00Z">
        <w:r w:rsidRPr="001958EF" w:rsidDel="0038128A">
          <w:rPr>
            <w:rFonts w:asciiTheme="minorHAnsi" w:hAnsiTheme="minorHAnsi" w:cstheme="minorHAnsi"/>
            <w:sz w:val="24"/>
            <w:szCs w:val="24"/>
          </w:rPr>
          <w:delText xml:space="preserve"> en el registro </w:delText>
        </w:r>
        <w:r w:rsidRPr="001958EF" w:rsidDel="0038128A">
          <w:rPr>
            <w:rFonts w:asciiTheme="minorHAnsi" w:hAnsiTheme="minorHAnsi" w:cstheme="minorHAnsi"/>
            <w:sz w:val="24"/>
            <w:szCs w:val="24"/>
            <w:lang w:val="es-EC"/>
          </w:rPr>
          <w:delText xml:space="preserve">SSO-260  Demanda de Seguridad – Seguimiento de condiciones Subestándares </w:delText>
        </w:r>
      </w:del>
    </w:p>
    <w:p w14:paraId="37A5CB50" w14:textId="4526C8F1" w:rsidR="00F924E1" w:rsidRPr="001958EF" w:rsidRDefault="001958EF" w:rsidP="002E1589">
      <w:pPr>
        <w:pStyle w:val="Prrafodelista"/>
        <w:numPr>
          <w:ilvl w:val="0"/>
          <w:numId w:val="42"/>
        </w:numPr>
        <w:tabs>
          <w:tab w:val="left" w:pos="9498"/>
        </w:tabs>
        <w:ind w:left="709" w:right="-256" w:hanging="283"/>
        <w:contextualSpacing/>
        <w:jc w:val="both"/>
        <w:rPr>
          <w:rFonts w:asciiTheme="minorHAnsi" w:hAnsiTheme="minorHAnsi" w:cstheme="minorHAnsi"/>
          <w:sz w:val="24"/>
          <w:szCs w:val="24"/>
        </w:rPr>
      </w:pPr>
      <w:r w:rsidRPr="001958EF">
        <w:rPr>
          <w:rFonts w:asciiTheme="minorHAnsi" w:hAnsiTheme="minorHAnsi" w:cstheme="minorHAnsi"/>
          <w:sz w:val="24"/>
          <w:szCs w:val="24"/>
        </w:rPr>
        <w:t xml:space="preserve">El </w:t>
      </w:r>
      <w:del w:id="427" w:author="Perez, Steeven" w:date="2020-08-06T12:40:00Z">
        <w:r w:rsidRPr="001958EF" w:rsidDel="004630CB">
          <w:rPr>
            <w:rFonts w:asciiTheme="minorHAnsi" w:hAnsiTheme="minorHAnsi" w:cstheme="minorHAnsi"/>
            <w:sz w:val="24"/>
            <w:szCs w:val="24"/>
          </w:rPr>
          <w:delText>Jefe</w:delText>
        </w:r>
      </w:del>
      <w:ins w:id="428" w:author="Julio Castro" w:date="2017-03-21T15:59:00Z">
        <w:del w:id="429" w:author="Perez, Steeven" w:date="2020-08-06T12:40:00Z">
          <w:r w:rsidR="00E774DF" w:rsidDel="004630CB">
            <w:rPr>
              <w:rFonts w:asciiTheme="minorHAnsi" w:hAnsiTheme="minorHAnsi" w:cstheme="minorHAnsi"/>
              <w:sz w:val="24"/>
              <w:szCs w:val="24"/>
            </w:rPr>
            <w:delText>/</w:delText>
          </w:r>
        </w:del>
      </w:ins>
      <w:del w:id="430" w:author="Julio Castro" w:date="2017-03-21T16:24:00Z">
        <w:r w:rsidRPr="001958EF" w:rsidDel="006D2371">
          <w:rPr>
            <w:rFonts w:asciiTheme="minorHAnsi" w:hAnsiTheme="minorHAnsi" w:cstheme="minorHAnsi"/>
            <w:sz w:val="24"/>
            <w:szCs w:val="24"/>
          </w:rPr>
          <w:delText xml:space="preserve"> </w:delText>
        </w:r>
      </w:del>
      <w:del w:id="431" w:author="Julio Castro" w:date="2017-03-21T16:25:00Z">
        <w:r w:rsidRPr="001958EF" w:rsidDel="001B0975">
          <w:rPr>
            <w:rFonts w:asciiTheme="minorHAnsi" w:hAnsiTheme="minorHAnsi" w:cstheme="minorHAnsi"/>
            <w:sz w:val="24"/>
            <w:szCs w:val="24"/>
          </w:rPr>
          <w:delText>de</w:delText>
        </w:r>
      </w:del>
      <w:ins w:id="432" w:author="Julio Castro" w:date="2017-03-21T16:25:00Z">
        <w:r w:rsidR="001B0975">
          <w:rPr>
            <w:rFonts w:asciiTheme="minorHAnsi" w:hAnsiTheme="minorHAnsi" w:cstheme="minorHAnsi"/>
            <w:sz w:val="24"/>
            <w:szCs w:val="24"/>
          </w:rPr>
          <w:t>coordinador</w:t>
        </w:r>
      </w:ins>
      <w:ins w:id="433" w:author="Perez, Steeven" w:date="2020-08-06T12:40:00Z">
        <w:r w:rsidR="004630CB">
          <w:rPr>
            <w:rFonts w:asciiTheme="minorHAnsi" w:hAnsiTheme="minorHAnsi" w:cstheme="minorHAnsi"/>
            <w:sz w:val="24"/>
            <w:szCs w:val="24"/>
          </w:rPr>
          <w:t>/Auxiliar</w:t>
        </w:r>
      </w:ins>
      <w:ins w:id="434" w:author="Julio Castro" w:date="2017-03-21T16:25:00Z">
        <w:r w:rsidR="001B0975" w:rsidRPr="001958EF">
          <w:rPr>
            <w:rFonts w:asciiTheme="minorHAnsi" w:hAnsiTheme="minorHAnsi" w:cstheme="minorHAnsi"/>
            <w:sz w:val="24"/>
            <w:szCs w:val="24"/>
          </w:rPr>
          <w:t xml:space="preserve"> de</w:t>
        </w:r>
      </w:ins>
      <w:r w:rsidRPr="001958EF">
        <w:rPr>
          <w:rFonts w:asciiTheme="minorHAnsi" w:hAnsiTheme="minorHAnsi" w:cstheme="minorHAnsi"/>
          <w:sz w:val="24"/>
          <w:szCs w:val="24"/>
        </w:rPr>
        <w:t xml:space="preserve"> </w:t>
      </w:r>
      <w:del w:id="435" w:author="Perez, Steeven" w:date="2020-08-06T12:40:00Z">
        <w:r w:rsidRPr="001958EF" w:rsidDel="004630CB">
          <w:rPr>
            <w:rFonts w:asciiTheme="minorHAnsi" w:hAnsiTheme="minorHAnsi" w:cstheme="minorHAnsi"/>
            <w:sz w:val="24"/>
            <w:szCs w:val="24"/>
          </w:rPr>
          <w:delText>Seguridad Integra</w:delText>
        </w:r>
      </w:del>
      <w:ins w:id="436" w:author="Perez, Steeven" w:date="2020-08-06T12:40:00Z">
        <w:r w:rsidR="004630CB">
          <w:rPr>
            <w:rFonts w:asciiTheme="minorHAnsi" w:hAnsiTheme="minorHAnsi" w:cstheme="minorHAnsi"/>
            <w:sz w:val="24"/>
            <w:szCs w:val="24"/>
          </w:rPr>
          <w:t>HS&amp;WE</w:t>
        </w:r>
      </w:ins>
      <w:del w:id="437" w:author="Perez, Steeven" w:date="2020-08-06T12:40:00Z">
        <w:r w:rsidRPr="001958EF" w:rsidDel="004630CB">
          <w:rPr>
            <w:rFonts w:asciiTheme="minorHAnsi" w:hAnsiTheme="minorHAnsi" w:cstheme="minorHAnsi"/>
            <w:sz w:val="24"/>
            <w:szCs w:val="24"/>
          </w:rPr>
          <w:delText>l</w:delText>
        </w:r>
      </w:del>
      <w:del w:id="438" w:author="Julio Castro" w:date="2017-03-21T16:25:00Z">
        <w:r w:rsidRPr="001958EF" w:rsidDel="001B0975">
          <w:rPr>
            <w:rFonts w:asciiTheme="minorHAnsi" w:hAnsiTheme="minorHAnsi" w:cstheme="minorHAnsi"/>
            <w:sz w:val="24"/>
            <w:szCs w:val="24"/>
          </w:rPr>
          <w:delText xml:space="preserve"> </w:delText>
        </w:r>
      </w:del>
      <w:ins w:id="439" w:author="Julio Castro" w:date="2017-03-21T16:24:00Z">
        <w:r w:rsidR="006D2371">
          <w:rPr>
            <w:rFonts w:asciiTheme="minorHAnsi" w:hAnsiTheme="minorHAnsi" w:cstheme="minorHAnsi"/>
            <w:sz w:val="24"/>
            <w:szCs w:val="24"/>
          </w:rPr>
          <w:t xml:space="preserve"> </w:t>
        </w:r>
      </w:ins>
      <w:r w:rsidRPr="001958EF">
        <w:rPr>
          <w:rFonts w:asciiTheme="minorHAnsi" w:hAnsiTheme="minorHAnsi" w:cstheme="minorHAnsi"/>
          <w:sz w:val="24"/>
          <w:szCs w:val="24"/>
        </w:rPr>
        <w:t>realizará el seguimiento de las acciones a tomar y su eficacia una vez realizadas.</w:t>
      </w:r>
    </w:p>
    <w:p w14:paraId="6E75917A" w14:textId="77777777" w:rsidR="001958EF" w:rsidRPr="001958EF" w:rsidRDefault="001958EF" w:rsidP="002E1589">
      <w:pPr>
        <w:pStyle w:val="Prrafodelista"/>
        <w:numPr>
          <w:ilvl w:val="0"/>
          <w:numId w:val="42"/>
        </w:numPr>
        <w:tabs>
          <w:tab w:val="left" w:pos="9498"/>
        </w:tabs>
        <w:ind w:left="709" w:right="-256" w:hanging="283"/>
        <w:contextualSpacing/>
        <w:jc w:val="both"/>
        <w:rPr>
          <w:rFonts w:asciiTheme="minorHAnsi" w:hAnsiTheme="minorHAnsi" w:cstheme="minorHAnsi"/>
          <w:sz w:val="24"/>
          <w:szCs w:val="24"/>
        </w:rPr>
      </w:pPr>
      <w:r w:rsidRPr="001958EF">
        <w:rPr>
          <w:rFonts w:asciiTheme="minorHAnsi" w:hAnsiTheme="minorHAnsi" w:cstheme="minorHAnsi"/>
          <w:sz w:val="24"/>
          <w:szCs w:val="24"/>
        </w:rPr>
        <w:t>Si las acciones tomadas no son eficaces, el Jefe responsable tomará nuevas medidas.</w:t>
      </w:r>
    </w:p>
    <w:p w14:paraId="2F5AF839" w14:textId="77777777" w:rsidR="001958EF" w:rsidRDefault="001958EF" w:rsidP="002E1589">
      <w:pPr>
        <w:tabs>
          <w:tab w:val="left" w:pos="9356"/>
          <w:tab w:val="left" w:pos="9498"/>
        </w:tabs>
        <w:ind w:left="360" w:right="-398"/>
        <w:jc w:val="both"/>
        <w:rPr>
          <w:rFonts w:asciiTheme="minorHAnsi" w:hAnsiTheme="minorHAnsi" w:cstheme="minorHAnsi"/>
          <w:sz w:val="24"/>
          <w:szCs w:val="24"/>
        </w:rPr>
      </w:pPr>
    </w:p>
    <w:p w14:paraId="4FF162C5" w14:textId="0A96B71E" w:rsidR="001958EF" w:rsidRPr="001958EF" w:rsidRDefault="001958EF" w:rsidP="002E1589">
      <w:pPr>
        <w:tabs>
          <w:tab w:val="left" w:pos="9498"/>
        </w:tabs>
        <w:ind w:left="426" w:right="-256"/>
        <w:contextualSpacing/>
        <w:jc w:val="both"/>
        <w:rPr>
          <w:rFonts w:asciiTheme="minorHAnsi" w:hAnsiTheme="minorHAnsi" w:cstheme="minorHAnsi"/>
          <w:b/>
          <w:sz w:val="24"/>
          <w:szCs w:val="24"/>
        </w:rPr>
      </w:pPr>
      <w:r w:rsidRPr="001958EF">
        <w:rPr>
          <w:rFonts w:asciiTheme="minorHAnsi" w:hAnsiTheme="minorHAnsi" w:cstheme="minorHAnsi"/>
          <w:b/>
          <w:sz w:val="24"/>
          <w:szCs w:val="24"/>
        </w:rPr>
        <w:t xml:space="preserve">2.2 </w:t>
      </w:r>
      <w:ins w:id="440" w:author="Perez, Steeven" w:date="2020-08-06T12:41:00Z">
        <w:r w:rsidR="004630CB">
          <w:rPr>
            <w:rFonts w:asciiTheme="minorHAnsi" w:hAnsiTheme="minorHAnsi" w:cstheme="minorHAnsi"/>
            <w:b/>
            <w:sz w:val="24"/>
            <w:szCs w:val="24"/>
          </w:rPr>
          <w:t>Cuasi Incidente</w:t>
        </w:r>
      </w:ins>
      <w:del w:id="441" w:author="Perez, Steeven" w:date="2020-08-06T12:41:00Z">
        <w:r w:rsidRPr="001958EF" w:rsidDel="004630CB">
          <w:rPr>
            <w:rFonts w:asciiTheme="minorHAnsi" w:hAnsiTheme="minorHAnsi" w:cstheme="minorHAnsi"/>
            <w:b/>
            <w:sz w:val="24"/>
            <w:szCs w:val="24"/>
          </w:rPr>
          <w:delText xml:space="preserve">Acciones </w:delText>
        </w:r>
        <w:r w:rsidR="002E1589" w:rsidRPr="001958EF" w:rsidDel="004630CB">
          <w:rPr>
            <w:rFonts w:asciiTheme="minorHAnsi" w:hAnsiTheme="minorHAnsi" w:cstheme="minorHAnsi"/>
            <w:b/>
            <w:sz w:val="24"/>
            <w:szCs w:val="24"/>
          </w:rPr>
          <w:delText>Subestándares</w:delText>
        </w:r>
      </w:del>
    </w:p>
    <w:p w14:paraId="7A670504" w14:textId="77777777" w:rsidR="008216BE" w:rsidRDefault="00D61E7B" w:rsidP="002E1589">
      <w:pPr>
        <w:pStyle w:val="Prrafodelista"/>
        <w:numPr>
          <w:ilvl w:val="0"/>
          <w:numId w:val="39"/>
        </w:numPr>
        <w:tabs>
          <w:tab w:val="left" w:pos="9498"/>
        </w:tabs>
        <w:ind w:left="709" w:right="-256" w:hanging="283"/>
        <w:contextualSpacing/>
        <w:jc w:val="both"/>
        <w:rPr>
          <w:rFonts w:asciiTheme="minorHAnsi" w:hAnsiTheme="minorHAnsi" w:cstheme="minorHAnsi"/>
          <w:sz w:val="24"/>
          <w:szCs w:val="24"/>
        </w:rPr>
      </w:pPr>
      <w:r w:rsidRPr="001958EF">
        <w:rPr>
          <w:rFonts w:asciiTheme="minorHAnsi" w:hAnsiTheme="minorHAnsi" w:cstheme="minorHAnsi"/>
          <w:sz w:val="24"/>
          <w:szCs w:val="24"/>
        </w:rPr>
        <w:t xml:space="preserve">Las acciones </w:t>
      </w:r>
      <w:r w:rsidR="00AB08FA" w:rsidRPr="001958EF">
        <w:rPr>
          <w:rFonts w:asciiTheme="minorHAnsi" w:hAnsiTheme="minorHAnsi" w:cstheme="minorHAnsi"/>
          <w:sz w:val="24"/>
          <w:szCs w:val="24"/>
        </w:rPr>
        <w:t>subestándares</w:t>
      </w:r>
      <w:r w:rsidR="00AB08FA">
        <w:rPr>
          <w:rFonts w:asciiTheme="minorHAnsi" w:hAnsiTheme="minorHAnsi" w:cstheme="minorHAnsi"/>
          <w:sz w:val="24"/>
          <w:szCs w:val="24"/>
        </w:rPr>
        <w:t xml:space="preserve"> encontradas</w:t>
      </w:r>
      <w:r w:rsidR="001958EF">
        <w:rPr>
          <w:rFonts w:asciiTheme="minorHAnsi" w:hAnsiTheme="minorHAnsi" w:cstheme="minorHAnsi"/>
          <w:sz w:val="24"/>
          <w:szCs w:val="24"/>
        </w:rPr>
        <w:t xml:space="preserve"> </w:t>
      </w:r>
      <w:r w:rsidR="008216BE" w:rsidRPr="001958EF">
        <w:rPr>
          <w:rFonts w:asciiTheme="minorHAnsi" w:hAnsiTheme="minorHAnsi" w:cstheme="minorHAnsi"/>
          <w:sz w:val="24"/>
          <w:szCs w:val="24"/>
        </w:rPr>
        <w:t>deberán ser comunicadas ver</w:t>
      </w:r>
      <w:r w:rsidR="001958EF">
        <w:rPr>
          <w:rFonts w:asciiTheme="minorHAnsi" w:hAnsiTheme="minorHAnsi" w:cstheme="minorHAnsi"/>
          <w:sz w:val="24"/>
          <w:szCs w:val="24"/>
        </w:rPr>
        <w:t>balmente al colaborador observado para que la corrección sea inmediata.</w:t>
      </w:r>
    </w:p>
    <w:p w14:paraId="5D386868" w14:textId="77777777" w:rsidR="001958EF" w:rsidRPr="001958EF" w:rsidRDefault="001958EF" w:rsidP="002E1589">
      <w:pPr>
        <w:pStyle w:val="Prrafodelista"/>
        <w:numPr>
          <w:ilvl w:val="0"/>
          <w:numId w:val="39"/>
        </w:numPr>
        <w:tabs>
          <w:tab w:val="left" w:pos="9498"/>
        </w:tabs>
        <w:ind w:left="709" w:right="-256" w:hanging="283"/>
        <w:contextualSpacing/>
        <w:jc w:val="both"/>
        <w:rPr>
          <w:rFonts w:asciiTheme="minorHAnsi" w:hAnsiTheme="minorHAnsi" w:cstheme="minorHAnsi"/>
          <w:sz w:val="24"/>
          <w:szCs w:val="24"/>
        </w:rPr>
      </w:pPr>
      <w:r>
        <w:rPr>
          <w:rFonts w:asciiTheme="minorHAnsi" w:hAnsiTheme="minorHAnsi" w:cstheme="minorHAnsi"/>
          <w:sz w:val="24"/>
          <w:szCs w:val="24"/>
        </w:rPr>
        <w:t>Estas novedades encontradas serán comunicadas al jefe respectivo</w:t>
      </w:r>
    </w:p>
    <w:p w14:paraId="580A44A8" w14:textId="77777777" w:rsidR="008216BE" w:rsidRPr="009659FA" w:rsidRDefault="008216BE" w:rsidP="002E1589">
      <w:pPr>
        <w:tabs>
          <w:tab w:val="left" w:pos="9356"/>
          <w:tab w:val="left" w:pos="9498"/>
        </w:tabs>
        <w:ind w:left="360" w:right="-398"/>
        <w:jc w:val="both"/>
        <w:rPr>
          <w:rFonts w:asciiTheme="minorHAnsi" w:hAnsiTheme="minorHAnsi" w:cstheme="minorHAnsi"/>
          <w:sz w:val="24"/>
          <w:szCs w:val="24"/>
        </w:rPr>
      </w:pPr>
    </w:p>
    <w:p w14:paraId="1CF8C9EF" w14:textId="77777777" w:rsidR="00207D45" w:rsidRPr="009659FA" w:rsidRDefault="00207D45" w:rsidP="002E1589">
      <w:pPr>
        <w:tabs>
          <w:tab w:val="left" w:pos="9356"/>
        </w:tabs>
        <w:ind w:right="-398"/>
        <w:rPr>
          <w:rFonts w:asciiTheme="minorHAnsi" w:hAnsiTheme="minorHAnsi" w:cstheme="minorHAnsi"/>
          <w:b/>
          <w:sz w:val="24"/>
          <w:szCs w:val="24"/>
          <w:lang w:val="es-ES_tradnl"/>
        </w:rPr>
      </w:pPr>
      <w:r w:rsidRPr="009659FA">
        <w:rPr>
          <w:rFonts w:asciiTheme="minorHAnsi" w:hAnsiTheme="minorHAnsi" w:cstheme="minorHAnsi"/>
          <w:b/>
          <w:sz w:val="24"/>
          <w:szCs w:val="24"/>
          <w:lang w:val="es-ES_tradnl"/>
        </w:rPr>
        <w:t>Registros</w:t>
      </w:r>
    </w:p>
    <w:p w14:paraId="0F6794B1" w14:textId="4460182B" w:rsidR="00D47A38" w:rsidDel="004630CB" w:rsidRDefault="004630CB">
      <w:pPr>
        <w:pStyle w:val="Prrafodelista"/>
        <w:numPr>
          <w:ilvl w:val="0"/>
          <w:numId w:val="43"/>
        </w:numPr>
        <w:ind w:right="-398"/>
        <w:rPr>
          <w:del w:id="442" w:author="Karla Ormaza" w:date="2016-07-26T16:09:00Z"/>
          <w:rFonts w:asciiTheme="minorHAnsi" w:hAnsiTheme="minorHAnsi" w:cstheme="minorHAnsi"/>
          <w:color w:val="0000FF"/>
          <w:sz w:val="24"/>
          <w:szCs w:val="24"/>
          <w:lang w:val="es-ES_tradnl"/>
        </w:rPr>
      </w:pPr>
      <w:ins w:id="443" w:author="Perez, Steeven" w:date="2020-08-06T12:41:00Z">
        <w:r>
          <w:rPr>
            <w:rFonts w:asciiTheme="minorHAnsi" w:hAnsiTheme="minorHAnsi" w:cstheme="minorHAnsi"/>
            <w:color w:val="0000FF"/>
            <w:sz w:val="24"/>
            <w:szCs w:val="24"/>
            <w:lang w:val="es-ES_tradnl"/>
          </w:rPr>
          <w:t xml:space="preserve">Observaciones de Condiciones Inseguras &amp; Cuasi </w:t>
        </w:r>
        <w:proofErr w:type="spellStart"/>
        <w:r>
          <w:rPr>
            <w:rFonts w:asciiTheme="minorHAnsi" w:hAnsiTheme="minorHAnsi" w:cstheme="minorHAnsi"/>
            <w:color w:val="0000FF"/>
            <w:sz w:val="24"/>
            <w:szCs w:val="24"/>
            <w:lang w:val="es-ES_tradnl"/>
          </w:rPr>
          <w:t>Incidentes</w:t>
        </w:r>
      </w:ins>
      <w:del w:id="444" w:author="Karla Ormaza" w:date="2016-07-26T16:09:00Z">
        <w:r w:rsidR="00D47A38" w:rsidRPr="0038128A" w:rsidDel="000A49A1">
          <w:rPr>
            <w:rFonts w:asciiTheme="minorHAnsi" w:hAnsiTheme="minorHAnsi" w:cstheme="minorHAnsi"/>
            <w:color w:val="0000FF"/>
            <w:sz w:val="24"/>
            <w:szCs w:val="24"/>
            <w:lang w:val="es-ES_tradnl"/>
            <w:rPrChange w:id="445" w:author="Karla Ormaza" w:date="2017-03-14T13:27:00Z">
              <w:rPr>
                <w:rFonts w:asciiTheme="minorHAnsi" w:hAnsiTheme="minorHAnsi" w:cstheme="minorHAnsi"/>
                <w:sz w:val="24"/>
                <w:szCs w:val="24"/>
                <w:lang w:val="es-ES_tradnl"/>
              </w:rPr>
            </w:rPrChange>
          </w:rPr>
          <w:delText xml:space="preserve">SSO-250  Observación Planeada de Actos </w:delText>
        </w:r>
        <w:r w:rsidR="002E1589" w:rsidRPr="0038128A" w:rsidDel="000A49A1">
          <w:rPr>
            <w:rFonts w:asciiTheme="minorHAnsi" w:hAnsiTheme="minorHAnsi" w:cstheme="minorHAnsi"/>
            <w:color w:val="0000FF"/>
            <w:sz w:val="24"/>
            <w:szCs w:val="24"/>
            <w:lang w:val="es-ES_tradnl"/>
            <w:rPrChange w:id="446" w:author="Karla Ormaza" w:date="2017-03-14T13:27:00Z">
              <w:rPr>
                <w:rFonts w:asciiTheme="minorHAnsi" w:hAnsiTheme="minorHAnsi" w:cstheme="minorHAnsi"/>
                <w:sz w:val="24"/>
                <w:szCs w:val="24"/>
                <w:lang w:val="es-ES_tradnl"/>
              </w:rPr>
            </w:rPrChange>
          </w:rPr>
          <w:delText>Subestándares</w:delText>
        </w:r>
      </w:del>
    </w:p>
    <w:p w14:paraId="358BF6A6" w14:textId="033DB1E4" w:rsidR="004630CB" w:rsidRPr="0038128A" w:rsidRDefault="004630CB" w:rsidP="002E1589">
      <w:pPr>
        <w:pStyle w:val="Prrafodelista"/>
        <w:numPr>
          <w:ilvl w:val="0"/>
          <w:numId w:val="43"/>
        </w:numPr>
        <w:ind w:right="-398"/>
        <w:rPr>
          <w:ins w:id="447" w:author="Perez, Steeven" w:date="2020-08-06T12:41:00Z"/>
          <w:rFonts w:asciiTheme="minorHAnsi" w:hAnsiTheme="minorHAnsi" w:cstheme="minorHAnsi"/>
          <w:color w:val="0000FF"/>
          <w:sz w:val="24"/>
          <w:szCs w:val="24"/>
          <w:lang w:val="es-ES_tradnl"/>
          <w:rPrChange w:id="448" w:author="Karla Ormaza" w:date="2017-03-14T13:27:00Z">
            <w:rPr>
              <w:ins w:id="449" w:author="Perez, Steeven" w:date="2020-08-06T12:41:00Z"/>
              <w:rFonts w:asciiTheme="minorHAnsi" w:hAnsiTheme="minorHAnsi" w:cstheme="minorHAnsi"/>
              <w:sz w:val="24"/>
              <w:szCs w:val="24"/>
              <w:lang w:val="es-ES_tradnl"/>
            </w:rPr>
          </w:rPrChange>
        </w:rPr>
      </w:pPr>
      <w:proofErr w:type="spellEnd"/>
    </w:p>
    <w:p w14:paraId="13C00CFD" w14:textId="1B044748" w:rsidR="00D47A38" w:rsidDel="004630CB" w:rsidRDefault="004630CB">
      <w:pPr>
        <w:pStyle w:val="Prrafodelista"/>
        <w:numPr>
          <w:ilvl w:val="0"/>
          <w:numId w:val="43"/>
        </w:numPr>
        <w:ind w:right="-398"/>
        <w:rPr>
          <w:del w:id="450" w:author="Karla Ormaza" w:date="2016-07-26T16:09:00Z"/>
          <w:rFonts w:asciiTheme="minorHAnsi" w:hAnsiTheme="minorHAnsi" w:cstheme="minorHAnsi"/>
          <w:color w:val="0000FF"/>
          <w:sz w:val="24"/>
          <w:szCs w:val="24"/>
          <w:lang w:val="es-ES_tradnl"/>
        </w:rPr>
      </w:pPr>
      <w:ins w:id="451" w:author="Perez, Steeven" w:date="2020-08-06T12:42:00Z">
        <w:r>
          <w:rPr>
            <w:rFonts w:asciiTheme="minorHAnsi" w:hAnsiTheme="minorHAnsi" w:cstheme="minorHAnsi"/>
            <w:color w:val="0000FF"/>
            <w:sz w:val="24"/>
            <w:szCs w:val="24"/>
            <w:lang w:val="es-ES_tradnl"/>
          </w:rPr>
          <w:t xml:space="preserve">Observaciones de Seguridad en </w:t>
        </w:r>
        <w:proofErr w:type="spellStart"/>
        <w:r>
          <w:rPr>
            <w:rFonts w:asciiTheme="minorHAnsi" w:hAnsiTheme="minorHAnsi" w:cstheme="minorHAnsi"/>
            <w:color w:val="0000FF"/>
            <w:sz w:val="24"/>
            <w:szCs w:val="24"/>
            <w:lang w:val="es-ES_tradnl"/>
          </w:rPr>
          <w:t>Manos</w:t>
        </w:r>
      </w:ins>
      <w:del w:id="452" w:author="Karla Ormaza" w:date="2016-07-26T16:09:00Z">
        <w:r w:rsidR="00D47A38" w:rsidRPr="0038128A" w:rsidDel="000A49A1">
          <w:rPr>
            <w:rFonts w:asciiTheme="minorHAnsi" w:hAnsiTheme="minorHAnsi" w:cstheme="minorHAnsi"/>
            <w:color w:val="0000FF"/>
            <w:sz w:val="24"/>
            <w:szCs w:val="24"/>
            <w:lang w:val="es-ES_tradnl"/>
            <w:rPrChange w:id="453" w:author="Karla Ormaza" w:date="2017-03-14T13:27:00Z">
              <w:rPr>
                <w:rFonts w:asciiTheme="minorHAnsi" w:hAnsiTheme="minorHAnsi" w:cstheme="minorHAnsi"/>
                <w:sz w:val="24"/>
                <w:szCs w:val="24"/>
                <w:lang w:val="es-ES_tradnl"/>
              </w:rPr>
            </w:rPrChange>
          </w:rPr>
          <w:delText xml:space="preserve">SSO-260  Demanda de Seguridad – Seguimiento de condiciones Subestándares </w:delText>
        </w:r>
      </w:del>
    </w:p>
    <w:p w14:paraId="0E2F46FD" w14:textId="4265147A" w:rsidR="004630CB" w:rsidRPr="0038128A" w:rsidRDefault="004630CB" w:rsidP="002E1589">
      <w:pPr>
        <w:pStyle w:val="Prrafodelista"/>
        <w:numPr>
          <w:ilvl w:val="0"/>
          <w:numId w:val="43"/>
        </w:numPr>
        <w:ind w:right="-398"/>
        <w:rPr>
          <w:ins w:id="454" w:author="Perez, Steeven" w:date="2020-08-06T12:42:00Z"/>
          <w:rFonts w:asciiTheme="minorHAnsi" w:hAnsiTheme="minorHAnsi" w:cstheme="minorHAnsi"/>
          <w:color w:val="0000FF"/>
          <w:sz w:val="24"/>
          <w:szCs w:val="24"/>
          <w:lang w:val="es-ES_tradnl"/>
          <w:rPrChange w:id="455" w:author="Karla Ormaza" w:date="2017-03-14T13:27:00Z">
            <w:rPr>
              <w:ins w:id="456" w:author="Perez, Steeven" w:date="2020-08-06T12:42:00Z"/>
              <w:rFonts w:asciiTheme="minorHAnsi" w:hAnsiTheme="minorHAnsi" w:cstheme="minorHAnsi"/>
              <w:sz w:val="24"/>
              <w:szCs w:val="24"/>
              <w:lang w:val="es-ES_tradnl"/>
            </w:rPr>
          </w:rPrChange>
        </w:rPr>
      </w:pPr>
      <w:proofErr w:type="spellEnd"/>
    </w:p>
    <w:p w14:paraId="74487589" w14:textId="77777777" w:rsidR="004630CB" w:rsidRPr="004630CB" w:rsidRDefault="004630CB">
      <w:pPr>
        <w:pStyle w:val="Prrafodelista"/>
        <w:numPr>
          <w:ilvl w:val="0"/>
          <w:numId w:val="43"/>
        </w:numPr>
        <w:ind w:right="-398"/>
        <w:rPr>
          <w:ins w:id="457" w:author="Perez, Steeven" w:date="2020-08-06T12:42:00Z"/>
          <w:rFonts w:asciiTheme="minorHAnsi" w:hAnsiTheme="minorHAnsi" w:cstheme="minorHAnsi"/>
          <w:b/>
          <w:sz w:val="24"/>
          <w:szCs w:val="24"/>
          <w:rPrChange w:id="458" w:author="Perez, Steeven" w:date="2020-08-06T12:42:00Z">
            <w:rPr>
              <w:ins w:id="459" w:author="Perez, Steeven" w:date="2020-08-06T12:42:00Z"/>
              <w:rFonts w:asciiTheme="minorHAnsi" w:hAnsiTheme="minorHAnsi" w:cstheme="minorHAnsi"/>
              <w:color w:val="0000FF"/>
              <w:sz w:val="24"/>
              <w:szCs w:val="24"/>
            </w:rPr>
          </w:rPrChange>
        </w:rPr>
      </w:pPr>
      <w:ins w:id="460" w:author="Perez, Steeven" w:date="2020-08-06T12:42:00Z">
        <w:r>
          <w:rPr>
            <w:rFonts w:asciiTheme="minorHAnsi" w:hAnsiTheme="minorHAnsi" w:cstheme="minorHAnsi"/>
            <w:color w:val="0000FF"/>
            <w:sz w:val="24"/>
            <w:szCs w:val="24"/>
          </w:rPr>
          <w:t xml:space="preserve">Sistema de </w:t>
        </w:r>
        <w:proofErr w:type="spellStart"/>
        <w:r>
          <w:rPr>
            <w:rFonts w:asciiTheme="minorHAnsi" w:hAnsiTheme="minorHAnsi" w:cstheme="minorHAnsi"/>
            <w:color w:val="0000FF"/>
            <w:sz w:val="24"/>
            <w:szCs w:val="24"/>
          </w:rPr>
          <w:t>Observaión</w:t>
        </w:r>
        <w:proofErr w:type="spellEnd"/>
        <w:r>
          <w:rPr>
            <w:rFonts w:asciiTheme="minorHAnsi" w:hAnsiTheme="minorHAnsi" w:cstheme="minorHAnsi"/>
            <w:color w:val="0000FF"/>
            <w:sz w:val="24"/>
            <w:szCs w:val="24"/>
          </w:rPr>
          <w:t xml:space="preserve"> de Comportamiento Sanitario Covid-19</w:t>
        </w:r>
      </w:ins>
    </w:p>
    <w:p w14:paraId="49BF12B6" w14:textId="545AEC79" w:rsidR="0038128A" w:rsidRPr="001B0975" w:rsidDel="004630CB" w:rsidRDefault="004630CB" w:rsidP="004630CB">
      <w:pPr>
        <w:pStyle w:val="Prrafodelista"/>
        <w:numPr>
          <w:ilvl w:val="0"/>
          <w:numId w:val="43"/>
        </w:numPr>
        <w:ind w:right="-398"/>
        <w:rPr>
          <w:ins w:id="461" w:author="Julio Castro" w:date="2017-03-21T16:26:00Z"/>
          <w:del w:id="462" w:author="Perez, Steeven" w:date="2020-08-06T12:43:00Z"/>
          <w:rFonts w:asciiTheme="minorHAnsi" w:hAnsiTheme="minorHAnsi" w:cstheme="minorHAnsi"/>
          <w:b/>
          <w:sz w:val="24"/>
          <w:szCs w:val="24"/>
          <w:rPrChange w:id="463" w:author="Julio Castro" w:date="2017-03-21T16:26:00Z">
            <w:rPr>
              <w:ins w:id="464" w:author="Julio Castro" w:date="2017-03-21T16:26:00Z"/>
              <w:del w:id="465" w:author="Perez, Steeven" w:date="2020-08-06T12:43:00Z"/>
              <w:rFonts w:asciiTheme="minorHAnsi" w:hAnsiTheme="minorHAnsi" w:cstheme="minorHAnsi"/>
              <w:i/>
              <w:color w:val="0000FF"/>
              <w:sz w:val="24"/>
              <w:szCs w:val="24"/>
            </w:rPr>
          </w:rPrChange>
        </w:rPr>
        <w:pPrChange w:id="466" w:author="Perez, Steeven" w:date="2020-08-06T12:43:00Z">
          <w:pPr>
            <w:pStyle w:val="Prrafodelista"/>
            <w:numPr>
              <w:numId w:val="43"/>
            </w:numPr>
            <w:ind w:left="720" w:right="-398" w:hanging="360"/>
          </w:pPr>
        </w:pPrChange>
      </w:pPr>
      <w:ins w:id="467" w:author="Perez, Steeven" w:date="2020-08-06T12:42:00Z">
        <w:r>
          <w:rPr>
            <w:rFonts w:asciiTheme="minorHAnsi" w:hAnsiTheme="minorHAnsi" w:cstheme="minorHAnsi"/>
            <w:color w:val="0000FF"/>
            <w:sz w:val="24"/>
            <w:szCs w:val="24"/>
          </w:rPr>
          <w:t>Tabla de Observadores Trilex-</w:t>
        </w:r>
      </w:ins>
      <w:ins w:id="468" w:author="Perez, Steeven" w:date="2020-08-06T12:43:00Z">
        <w:r>
          <w:rPr>
            <w:rFonts w:asciiTheme="minorHAnsi" w:hAnsiTheme="minorHAnsi" w:cstheme="minorHAnsi"/>
            <w:color w:val="0000FF"/>
            <w:sz w:val="24"/>
            <w:szCs w:val="24"/>
          </w:rPr>
          <w:t>2020</w:t>
        </w:r>
      </w:ins>
      <w:del w:id="469" w:author="Perez, Steeven" w:date="2020-08-06T12:43:00Z">
        <w:r w:rsidR="00330881" w:rsidRPr="0038128A" w:rsidDel="004630CB">
          <w:rPr>
            <w:rFonts w:asciiTheme="minorHAnsi" w:hAnsiTheme="minorHAnsi" w:cstheme="minorHAnsi"/>
            <w:color w:val="0000FF"/>
            <w:sz w:val="24"/>
            <w:szCs w:val="24"/>
            <w:rPrChange w:id="470" w:author="Karla Ormaza" w:date="2017-03-14T13:27:00Z">
              <w:rPr>
                <w:rFonts w:asciiTheme="minorHAnsi" w:hAnsiTheme="minorHAnsi" w:cstheme="minorHAnsi"/>
                <w:sz w:val="24"/>
                <w:szCs w:val="24"/>
              </w:rPr>
            </w:rPrChange>
          </w:rPr>
          <w:delText xml:space="preserve">                 </w:delText>
        </w:r>
      </w:del>
      <w:ins w:id="471" w:author="Karla Ormaza" w:date="2016-07-26T16:09:00Z">
        <w:del w:id="472" w:author="Perez, Steeven" w:date="2020-08-06T12:42:00Z">
          <w:r w:rsidR="000A49A1" w:rsidRPr="0038128A" w:rsidDel="004630CB">
            <w:rPr>
              <w:rFonts w:asciiTheme="minorHAnsi" w:hAnsiTheme="minorHAnsi" w:cstheme="minorHAnsi"/>
              <w:i/>
              <w:color w:val="0000FF"/>
              <w:sz w:val="24"/>
              <w:szCs w:val="24"/>
              <w:rPrChange w:id="473" w:author="Karla Ormaza" w:date="2017-03-14T13:27:00Z">
                <w:rPr>
                  <w:rFonts w:asciiTheme="minorHAnsi" w:hAnsiTheme="minorHAnsi" w:cstheme="minorHAnsi"/>
                  <w:sz w:val="24"/>
                  <w:szCs w:val="24"/>
                </w:rPr>
              </w:rPrChange>
            </w:rPr>
            <w:delText>Cronograma</w:delText>
          </w:r>
        </w:del>
      </w:ins>
      <w:del w:id="474" w:author="Perez, Steeven" w:date="2020-08-06T12:43:00Z">
        <w:r w:rsidR="00D47A38" w:rsidRPr="000A49A1" w:rsidDel="004630CB">
          <w:rPr>
            <w:rFonts w:asciiTheme="minorHAnsi" w:hAnsiTheme="minorHAnsi" w:cstheme="minorHAnsi"/>
            <w:i/>
            <w:color w:val="0070C0"/>
            <w:sz w:val="24"/>
            <w:szCs w:val="24"/>
            <w:rPrChange w:id="475" w:author="Karla Ormaza" w:date="2016-07-26T16:09:00Z">
              <w:rPr>
                <w:rFonts w:asciiTheme="minorHAnsi" w:hAnsiTheme="minorHAnsi" w:cstheme="minorHAnsi"/>
                <w:sz w:val="24"/>
                <w:szCs w:val="24"/>
              </w:rPr>
            </w:rPrChange>
          </w:rPr>
          <w:delText>Plan</w:delText>
        </w:r>
      </w:del>
      <w:del w:id="476" w:author="Perez, Steeven" w:date="2020-08-06T12:42:00Z">
        <w:r w:rsidR="00D47A38" w:rsidDel="004630CB">
          <w:rPr>
            <w:rFonts w:asciiTheme="minorHAnsi" w:hAnsiTheme="minorHAnsi" w:cstheme="minorHAnsi"/>
            <w:sz w:val="24"/>
            <w:szCs w:val="24"/>
          </w:rPr>
          <w:delText xml:space="preserve"> de Inspecciones</w:delText>
        </w:r>
      </w:del>
      <w:ins w:id="477" w:author="Karla Ormaza" w:date="2016-07-26T16:09:00Z">
        <w:del w:id="478" w:author="Perez, Steeven" w:date="2020-08-06T12:42:00Z">
          <w:r w:rsidR="000A49A1" w:rsidDel="004630CB">
            <w:rPr>
              <w:rFonts w:asciiTheme="minorHAnsi" w:hAnsiTheme="minorHAnsi" w:cstheme="minorHAnsi"/>
              <w:sz w:val="24"/>
              <w:szCs w:val="24"/>
            </w:rPr>
            <w:delText xml:space="preserve"> </w:delText>
          </w:r>
          <w:r w:rsidR="000A49A1" w:rsidRPr="0038128A" w:rsidDel="004630CB">
            <w:rPr>
              <w:rFonts w:asciiTheme="minorHAnsi" w:hAnsiTheme="minorHAnsi" w:cstheme="minorHAnsi"/>
              <w:i/>
              <w:color w:val="0000FF"/>
              <w:sz w:val="24"/>
              <w:szCs w:val="24"/>
              <w:rPrChange w:id="479" w:author="Karla Ormaza" w:date="2017-03-14T13:27:00Z">
                <w:rPr>
                  <w:rFonts w:asciiTheme="minorHAnsi" w:hAnsiTheme="minorHAnsi" w:cstheme="minorHAnsi"/>
                  <w:i/>
                  <w:color w:val="0070C0"/>
                  <w:sz w:val="24"/>
                  <w:szCs w:val="24"/>
                </w:rPr>
              </w:rPrChange>
            </w:rPr>
            <w:delText>Planea</w:delText>
          </w:r>
        </w:del>
        <w:del w:id="480" w:author="Perez, Steeven" w:date="2020-08-06T12:43:00Z">
          <w:r w:rsidR="000A49A1" w:rsidRPr="0038128A" w:rsidDel="004630CB">
            <w:rPr>
              <w:rFonts w:asciiTheme="minorHAnsi" w:hAnsiTheme="minorHAnsi" w:cstheme="minorHAnsi"/>
              <w:i/>
              <w:color w:val="0000FF"/>
              <w:sz w:val="24"/>
              <w:szCs w:val="24"/>
              <w:rPrChange w:id="481" w:author="Karla Ormaza" w:date="2017-03-14T13:27:00Z">
                <w:rPr>
                  <w:rFonts w:asciiTheme="minorHAnsi" w:hAnsiTheme="minorHAnsi" w:cstheme="minorHAnsi"/>
                  <w:i/>
                  <w:color w:val="0070C0"/>
                  <w:sz w:val="24"/>
                  <w:szCs w:val="24"/>
                </w:rPr>
              </w:rPrChange>
            </w:rPr>
            <w:delText>das</w:delText>
          </w:r>
        </w:del>
      </w:ins>
      <w:ins w:id="482" w:author="Karla Ormaza" w:date="2017-03-14T13:26:00Z">
        <w:del w:id="483" w:author="Perez, Steeven" w:date="2020-08-06T12:43:00Z">
          <w:r w:rsidR="0038128A" w:rsidRPr="0038128A" w:rsidDel="004630CB">
            <w:rPr>
              <w:rFonts w:asciiTheme="minorHAnsi" w:hAnsiTheme="minorHAnsi" w:cstheme="minorHAnsi"/>
              <w:i/>
              <w:color w:val="0000FF"/>
              <w:sz w:val="24"/>
              <w:szCs w:val="24"/>
              <w:rPrChange w:id="484" w:author="Karla Ormaza" w:date="2017-03-14T13:27:00Z">
                <w:rPr>
                  <w:rFonts w:asciiTheme="minorHAnsi" w:hAnsiTheme="minorHAnsi" w:cstheme="minorHAnsi"/>
                  <w:i/>
                  <w:color w:val="0070C0"/>
                  <w:sz w:val="24"/>
                  <w:szCs w:val="24"/>
                </w:rPr>
              </w:rPrChange>
            </w:rPr>
            <w:delText>.</w:delText>
          </w:r>
        </w:del>
      </w:ins>
    </w:p>
    <w:p w14:paraId="423DB0ED" w14:textId="27F2CABF" w:rsidR="001B0975" w:rsidRPr="0038128A" w:rsidDel="00370EBD" w:rsidRDefault="001B0975" w:rsidP="004630CB">
      <w:pPr>
        <w:pStyle w:val="Prrafodelista"/>
        <w:numPr>
          <w:ilvl w:val="0"/>
          <w:numId w:val="43"/>
        </w:numPr>
        <w:ind w:right="-398"/>
        <w:rPr>
          <w:ins w:id="485" w:author="Karla Ormaza" w:date="2017-03-14T13:26:00Z"/>
          <w:del w:id="486" w:author="Perez, Steeven" w:date="2020-08-06T11:42:00Z"/>
          <w:rFonts w:asciiTheme="minorHAnsi" w:hAnsiTheme="minorHAnsi" w:cstheme="minorHAnsi"/>
          <w:b/>
          <w:sz w:val="24"/>
          <w:szCs w:val="24"/>
          <w:rPrChange w:id="487" w:author="Karla Ormaza" w:date="2017-03-14T13:27:00Z">
            <w:rPr>
              <w:ins w:id="488" w:author="Karla Ormaza" w:date="2017-03-14T13:26:00Z"/>
              <w:del w:id="489" w:author="Perez, Steeven" w:date="2020-08-06T11:42:00Z"/>
              <w:rFonts w:asciiTheme="minorHAnsi" w:hAnsiTheme="minorHAnsi" w:cstheme="minorHAnsi"/>
              <w:i/>
              <w:color w:val="0070C0"/>
              <w:sz w:val="24"/>
              <w:szCs w:val="24"/>
            </w:rPr>
          </w:rPrChange>
        </w:rPr>
        <w:pPrChange w:id="490" w:author="Perez, Steeven" w:date="2020-08-06T12:43:00Z">
          <w:pPr>
            <w:pStyle w:val="Prrafodelista"/>
            <w:numPr>
              <w:numId w:val="43"/>
            </w:numPr>
            <w:ind w:left="720" w:right="-398" w:hanging="360"/>
          </w:pPr>
        </w:pPrChange>
      </w:pPr>
      <w:ins w:id="491" w:author="Julio Castro" w:date="2017-03-21T16:26:00Z">
        <w:del w:id="492" w:author="Perez, Steeven" w:date="2020-08-06T11:42:00Z">
          <w:r w:rsidDel="00370EBD">
            <w:rPr>
              <w:rFonts w:asciiTheme="minorHAnsi" w:hAnsiTheme="minorHAnsi" w:cstheme="minorHAnsi"/>
              <w:i/>
              <w:color w:val="0000FF"/>
              <w:sz w:val="24"/>
              <w:szCs w:val="24"/>
            </w:rPr>
            <w:delText>Cronograma de Auditorias</w:delText>
          </w:r>
        </w:del>
      </w:ins>
      <w:ins w:id="493" w:author="Ligia Freire" w:date="2017-03-22T15:58:00Z">
        <w:del w:id="494" w:author="Perez, Steeven" w:date="2020-08-06T11:42:00Z">
          <w:r w:rsidR="006F144F" w:rsidDel="00370EBD">
            <w:rPr>
              <w:rFonts w:asciiTheme="minorHAnsi" w:hAnsiTheme="minorHAnsi" w:cstheme="minorHAnsi"/>
              <w:i/>
              <w:color w:val="0000FF"/>
              <w:sz w:val="24"/>
              <w:szCs w:val="24"/>
            </w:rPr>
            <w:delText xml:space="preserve"> auditorías</w:delText>
          </w:r>
        </w:del>
      </w:ins>
      <w:ins w:id="495" w:author="Julio Castro" w:date="2017-03-21T16:26:00Z">
        <w:del w:id="496" w:author="Perez, Steeven" w:date="2020-08-06T11:42:00Z">
          <w:r w:rsidDel="00370EBD">
            <w:rPr>
              <w:rFonts w:asciiTheme="minorHAnsi" w:hAnsiTheme="minorHAnsi" w:cstheme="minorHAnsi"/>
              <w:i/>
              <w:color w:val="0000FF"/>
              <w:sz w:val="24"/>
              <w:szCs w:val="24"/>
            </w:rPr>
            <w:delText xml:space="preserve"> Escalonadas</w:delText>
          </w:r>
        </w:del>
      </w:ins>
    </w:p>
    <w:p w14:paraId="53B941A6" w14:textId="5C31109B" w:rsidR="0038128A" w:rsidRPr="001B0975" w:rsidDel="004630CB" w:rsidRDefault="0038128A" w:rsidP="004630CB">
      <w:pPr>
        <w:pStyle w:val="Prrafodelista"/>
        <w:numPr>
          <w:ilvl w:val="0"/>
          <w:numId w:val="43"/>
        </w:numPr>
        <w:ind w:right="-398"/>
        <w:rPr>
          <w:ins w:id="497" w:author="Julio Castro" w:date="2017-03-21T16:26:00Z"/>
          <w:del w:id="498" w:author="Perez, Steeven" w:date="2020-08-06T12:43:00Z"/>
          <w:rFonts w:asciiTheme="minorHAnsi" w:hAnsiTheme="minorHAnsi" w:cstheme="minorHAnsi"/>
          <w:b/>
          <w:color w:val="0000FF"/>
          <w:sz w:val="24"/>
          <w:szCs w:val="24"/>
          <w:rPrChange w:id="499" w:author="Julio Castro" w:date="2017-03-21T16:26:00Z">
            <w:rPr>
              <w:ins w:id="500" w:author="Julio Castro" w:date="2017-03-21T16:26:00Z"/>
              <w:del w:id="501" w:author="Perez, Steeven" w:date="2020-08-06T12:43:00Z"/>
              <w:rFonts w:asciiTheme="minorHAnsi" w:hAnsiTheme="minorHAnsi" w:cstheme="minorHAnsi"/>
              <w:i/>
              <w:color w:val="0000FF"/>
              <w:sz w:val="24"/>
              <w:szCs w:val="24"/>
            </w:rPr>
          </w:rPrChange>
        </w:rPr>
        <w:pPrChange w:id="502" w:author="Perez, Steeven" w:date="2020-08-06T12:43:00Z">
          <w:pPr>
            <w:pStyle w:val="Prrafodelista"/>
            <w:numPr>
              <w:numId w:val="43"/>
            </w:numPr>
            <w:ind w:left="720" w:right="-398" w:hanging="360"/>
          </w:pPr>
        </w:pPrChange>
      </w:pPr>
      <w:ins w:id="503" w:author="Karla Ormaza" w:date="2017-03-14T13:27:00Z">
        <w:del w:id="504" w:author="Perez, Steeven" w:date="2020-08-06T12:43:00Z">
          <w:r w:rsidRPr="0038128A" w:rsidDel="004630CB">
            <w:rPr>
              <w:rFonts w:asciiTheme="minorHAnsi" w:hAnsiTheme="minorHAnsi" w:cstheme="minorHAnsi"/>
              <w:i/>
              <w:color w:val="0000FF"/>
              <w:sz w:val="24"/>
              <w:szCs w:val="24"/>
              <w:rPrChange w:id="505" w:author="Karla Ormaza" w:date="2017-03-14T13:27:00Z">
                <w:rPr>
                  <w:rFonts w:asciiTheme="minorHAnsi" w:hAnsiTheme="minorHAnsi" w:cstheme="minorHAnsi"/>
                  <w:i/>
                  <w:color w:val="0070C0"/>
                  <w:sz w:val="24"/>
                  <w:szCs w:val="24"/>
                </w:rPr>
              </w:rPrChange>
            </w:rPr>
            <w:delText>Registro de Condiciones y Actos Subestándares</w:delText>
          </w:r>
        </w:del>
      </w:ins>
    </w:p>
    <w:p w14:paraId="05185713" w14:textId="5FBAB647" w:rsidR="001B0975" w:rsidRPr="0038128A" w:rsidRDefault="001B0975" w:rsidP="004630CB">
      <w:pPr>
        <w:pStyle w:val="Prrafodelista"/>
        <w:numPr>
          <w:ilvl w:val="0"/>
          <w:numId w:val="43"/>
        </w:numPr>
        <w:ind w:right="-398"/>
        <w:rPr>
          <w:rFonts w:asciiTheme="minorHAnsi" w:hAnsiTheme="minorHAnsi" w:cstheme="minorHAnsi"/>
          <w:b/>
          <w:color w:val="0000FF"/>
          <w:sz w:val="24"/>
          <w:szCs w:val="24"/>
          <w:rPrChange w:id="506" w:author="Karla Ormaza" w:date="2017-03-14T13:27:00Z">
            <w:rPr/>
          </w:rPrChange>
        </w:rPr>
      </w:pPr>
      <w:ins w:id="507" w:author="Julio Castro" w:date="2017-03-21T16:26:00Z">
        <w:del w:id="508" w:author="Perez, Steeven" w:date="2020-08-06T12:43:00Z">
          <w:r w:rsidDel="004630CB">
            <w:rPr>
              <w:rFonts w:asciiTheme="minorHAnsi" w:hAnsiTheme="minorHAnsi" w:cstheme="minorHAnsi"/>
              <w:i/>
              <w:color w:val="0000FF"/>
              <w:sz w:val="24"/>
              <w:szCs w:val="24"/>
            </w:rPr>
            <w:delText>Matriz de Pendientes de auditorias</w:delText>
          </w:r>
        </w:del>
      </w:ins>
      <w:ins w:id="509" w:author="Ligia Freire" w:date="2017-03-22T15:58:00Z">
        <w:del w:id="510" w:author="Perez, Steeven" w:date="2020-08-06T12:43:00Z">
          <w:r w:rsidR="006F144F" w:rsidDel="004630CB">
            <w:rPr>
              <w:rFonts w:asciiTheme="minorHAnsi" w:hAnsiTheme="minorHAnsi" w:cstheme="minorHAnsi"/>
              <w:i/>
              <w:color w:val="0000FF"/>
              <w:sz w:val="24"/>
              <w:szCs w:val="24"/>
            </w:rPr>
            <w:delText xml:space="preserve"> auditorías</w:delText>
          </w:r>
        </w:del>
      </w:ins>
      <w:ins w:id="511" w:author="Julio Castro" w:date="2017-03-21T16:26:00Z">
        <w:del w:id="512" w:author="Perez, Steeven" w:date="2020-08-06T12:43:00Z">
          <w:r w:rsidDel="004630CB">
            <w:rPr>
              <w:rFonts w:asciiTheme="minorHAnsi" w:hAnsiTheme="minorHAnsi" w:cstheme="minorHAnsi"/>
              <w:i/>
              <w:color w:val="0000FF"/>
              <w:sz w:val="24"/>
              <w:szCs w:val="24"/>
            </w:rPr>
            <w:delText xml:space="preserve"> escalonadas.</w:delText>
          </w:r>
        </w:del>
      </w:ins>
    </w:p>
    <w:sectPr w:rsidR="001B0975" w:rsidRPr="0038128A" w:rsidSect="00F924E1">
      <w:headerReference w:type="default" r:id="rId8"/>
      <w:footerReference w:type="default" r:id="rId9"/>
      <w:pgSz w:w="11907" w:h="16840" w:code="9"/>
      <w:pgMar w:top="680" w:right="1531" w:bottom="1418" w:left="1276"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77D93" w14:textId="77777777" w:rsidR="0043440F" w:rsidRDefault="0043440F">
      <w:r>
        <w:separator/>
      </w:r>
    </w:p>
  </w:endnote>
  <w:endnote w:type="continuationSeparator" w:id="0">
    <w:p w14:paraId="274A46CA" w14:textId="77777777" w:rsidR="0043440F" w:rsidRDefault="0043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0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533" w:author="Perez, Steeven" w:date="2020-08-06T12:43:00Z">
        <w:tblPr>
          <w:tblW w:w="94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418"/>
      <w:gridCol w:w="1417"/>
      <w:gridCol w:w="1560"/>
      <w:gridCol w:w="1559"/>
      <w:gridCol w:w="992"/>
      <w:gridCol w:w="1090"/>
      <w:tblGridChange w:id="534">
        <w:tblGrid>
          <w:gridCol w:w="1418"/>
          <w:gridCol w:w="1417"/>
          <w:gridCol w:w="1560"/>
          <w:gridCol w:w="1559"/>
          <w:gridCol w:w="992"/>
          <w:gridCol w:w="1090"/>
        </w:tblGrid>
      </w:tblGridChange>
    </w:tblGrid>
    <w:tr w:rsidR="002C2165" w:rsidRPr="00EA1B7E" w14:paraId="0C9FDD82" w14:textId="77777777" w:rsidTr="002C2165">
      <w:trPr>
        <w:trHeight w:val="558"/>
        <w:trPrChange w:id="535" w:author="Perez, Steeven" w:date="2020-08-06T12:43:00Z">
          <w:trPr>
            <w:trHeight w:val="558"/>
          </w:trPr>
        </w:trPrChange>
      </w:trPr>
      <w:tc>
        <w:tcPr>
          <w:tcW w:w="1418" w:type="dxa"/>
          <w:vAlign w:val="center"/>
          <w:tcPrChange w:id="536" w:author="Perez, Steeven" w:date="2020-08-06T12:43:00Z">
            <w:tcPr>
              <w:tcW w:w="1418" w:type="dxa"/>
              <w:vAlign w:val="center"/>
            </w:tcPr>
          </w:tcPrChange>
        </w:tcPr>
        <w:p w14:paraId="676AB938" w14:textId="77777777" w:rsidR="002C2165" w:rsidRPr="00EA1B7E" w:rsidRDefault="002C2165" w:rsidP="00EA1B7E">
          <w:pPr>
            <w:pStyle w:val="Piedepgina"/>
            <w:rPr>
              <w:rFonts w:asciiTheme="minorHAnsi" w:hAnsiTheme="minorHAnsi" w:cstheme="minorHAnsi"/>
              <w:sz w:val="18"/>
              <w:szCs w:val="18"/>
              <w:lang w:val="es-ES_tradnl"/>
            </w:rPr>
          </w:pPr>
          <w:r w:rsidRPr="00EA1B7E">
            <w:rPr>
              <w:rFonts w:asciiTheme="minorHAnsi" w:hAnsiTheme="minorHAnsi" w:cstheme="minorHAnsi"/>
              <w:sz w:val="18"/>
              <w:szCs w:val="18"/>
              <w:lang w:val="es-ES_tradnl"/>
            </w:rPr>
            <w:t>Elaborado por:</w:t>
          </w:r>
        </w:p>
        <w:p w14:paraId="045084A5" w14:textId="21AE5942" w:rsidR="002C2165" w:rsidRPr="00EA1B7E" w:rsidRDefault="002C2165" w:rsidP="00EA1B7E">
          <w:pPr>
            <w:pStyle w:val="Piedepgina"/>
            <w:jc w:val="center"/>
            <w:rPr>
              <w:rFonts w:asciiTheme="minorHAnsi" w:hAnsiTheme="minorHAnsi" w:cstheme="minorHAnsi"/>
              <w:sz w:val="24"/>
              <w:szCs w:val="24"/>
              <w:lang w:val="es-ES_tradnl"/>
            </w:rPr>
          </w:pPr>
          <w:del w:id="537" w:author="Ligia Freire" w:date="2017-03-22T15:55:00Z">
            <w:r w:rsidRPr="00EA1B7E" w:rsidDel="0008771F">
              <w:rPr>
                <w:rFonts w:asciiTheme="minorHAnsi" w:hAnsiTheme="minorHAnsi" w:cstheme="minorHAnsi"/>
                <w:sz w:val="24"/>
                <w:szCs w:val="24"/>
                <w:lang w:val="es-ES_tradnl"/>
              </w:rPr>
              <w:delText>A. Bolaños</w:delText>
            </w:r>
          </w:del>
          <w:ins w:id="538" w:author="Ligia Freire" w:date="2017-03-22T15:55:00Z">
            <w:del w:id="539" w:author="Perez, Steeven" w:date="2020-08-06T12:43:00Z">
              <w:r w:rsidDel="002C2165">
                <w:rPr>
                  <w:rFonts w:asciiTheme="minorHAnsi" w:hAnsiTheme="minorHAnsi" w:cstheme="minorHAnsi"/>
                  <w:sz w:val="24"/>
                  <w:szCs w:val="24"/>
                  <w:lang w:val="es-ES_tradnl"/>
                </w:rPr>
                <w:delText>J. Castro</w:delText>
              </w:r>
            </w:del>
          </w:ins>
        </w:p>
      </w:tc>
      <w:tc>
        <w:tcPr>
          <w:tcW w:w="1417" w:type="dxa"/>
          <w:vAlign w:val="center"/>
          <w:tcPrChange w:id="540" w:author="Perez, Steeven" w:date="2020-08-06T12:43:00Z">
            <w:tcPr>
              <w:tcW w:w="1417" w:type="dxa"/>
              <w:vAlign w:val="center"/>
            </w:tcPr>
          </w:tcPrChange>
        </w:tcPr>
        <w:p w14:paraId="1FFD659E" w14:textId="77777777" w:rsidR="002C2165" w:rsidRPr="00EA1B7E" w:rsidRDefault="002C2165" w:rsidP="00EA1B7E">
          <w:pPr>
            <w:pStyle w:val="Piedepgina"/>
            <w:rPr>
              <w:rFonts w:asciiTheme="minorHAnsi" w:hAnsiTheme="minorHAnsi" w:cstheme="minorHAnsi"/>
              <w:sz w:val="18"/>
              <w:szCs w:val="18"/>
              <w:lang w:val="es-ES_tradnl"/>
            </w:rPr>
          </w:pPr>
          <w:r w:rsidRPr="00EA1B7E">
            <w:rPr>
              <w:rFonts w:asciiTheme="minorHAnsi" w:hAnsiTheme="minorHAnsi" w:cstheme="minorHAnsi"/>
              <w:sz w:val="18"/>
              <w:szCs w:val="18"/>
              <w:lang w:val="es-ES_tradnl"/>
            </w:rPr>
            <w:t>Aprobado por:</w:t>
          </w:r>
        </w:p>
        <w:p w14:paraId="5730104D" w14:textId="77777777" w:rsidR="002C2165" w:rsidRPr="00EA1B7E" w:rsidRDefault="002C2165" w:rsidP="00EA1B7E">
          <w:pPr>
            <w:pStyle w:val="Piedepgina"/>
            <w:jc w:val="center"/>
            <w:rPr>
              <w:rFonts w:asciiTheme="minorHAnsi" w:hAnsiTheme="minorHAnsi" w:cstheme="minorHAnsi"/>
              <w:sz w:val="24"/>
              <w:szCs w:val="24"/>
              <w:lang w:val="es-ES_tradnl"/>
            </w:rPr>
          </w:pPr>
          <w:del w:id="541" w:author="Perez, Steeven" w:date="2020-08-06T12:43:00Z">
            <w:r w:rsidDel="002C2165">
              <w:rPr>
                <w:rFonts w:asciiTheme="minorHAnsi" w:hAnsiTheme="minorHAnsi" w:cstheme="minorHAnsi"/>
                <w:sz w:val="24"/>
                <w:szCs w:val="24"/>
                <w:lang w:val="es-ES_tradnl"/>
              </w:rPr>
              <w:delText>AHA</w:delText>
            </w:r>
          </w:del>
        </w:p>
      </w:tc>
      <w:tc>
        <w:tcPr>
          <w:tcW w:w="1560" w:type="dxa"/>
          <w:vAlign w:val="center"/>
          <w:tcPrChange w:id="542" w:author="Perez, Steeven" w:date="2020-08-06T12:43:00Z">
            <w:tcPr>
              <w:tcW w:w="1560" w:type="dxa"/>
              <w:vAlign w:val="center"/>
            </w:tcPr>
          </w:tcPrChange>
        </w:tcPr>
        <w:p w14:paraId="69EE32C3" w14:textId="77777777" w:rsidR="002C2165" w:rsidRPr="00EA1B7E" w:rsidRDefault="002C2165" w:rsidP="00EA1B7E">
          <w:pPr>
            <w:pStyle w:val="Piedepgina"/>
            <w:rPr>
              <w:rFonts w:asciiTheme="minorHAnsi" w:hAnsiTheme="minorHAnsi" w:cstheme="minorHAnsi"/>
              <w:sz w:val="18"/>
              <w:szCs w:val="18"/>
              <w:lang w:val="es-ES_tradnl"/>
            </w:rPr>
          </w:pPr>
          <w:r w:rsidRPr="00EA1B7E">
            <w:rPr>
              <w:rFonts w:asciiTheme="minorHAnsi" w:hAnsiTheme="minorHAnsi" w:cstheme="minorHAnsi"/>
              <w:sz w:val="18"/>
              <w:szCs w:val="18"/>
              <w:lang w:val="es-ES_tradnl"/>
            </w:rPr>
            <w:t>Aprobado por:</w:t>
          </w:r>
        </w:p>
        <w:p w14:paraId="721E460B" w14:textId="77777777" w:rsidR="002C2165" w:rsidRPr="0066552B" w:rsidRDefault="002C2165" w:rsidP="00D9240E">
          <w:pPr>
            <w:pStyle w:val="Piedepgina"/>
            <w:jc w:val="center"/>
            <w:rPr>
              <w:rFonts w:asciiTheme="minorHAnsi" w:hAnsiTheme="minorHAnsi" w:cstheme="minorHAnsi"/>
              <w:color w:val="0000FF"/>
              <w:sz w:val="24"/>
              <w:szCs w:val="24"/>
              <w:lang w:val="es-ES_tradnl"/>
              <w:rPrChange w:id="543" w:author="Karla Ormaza" w:date="2017-03-14T13:29:00Z">
                <w:rPr>
                  <w:rFonts w:asciiTheme="minorHAnsi" w:hAnsiTheme="minorHAnsi" w:cstheme="minorHAnsi"/>
                  <w:sz w:val="24"/>
                  <w:szCs w:val="24"/>
                  <w:lang w:val="es-ES_tradnl"/>
                </w:rPr>
              </w:rPrChange>
            </w:rPr>
          </w:pPr>
          <w:ins w:id="544" w:author="Karla Ormaza" w:date="2016-07-26T15:44:00Z">
            <w:del w:id="545" w:author="Ligia Freire" w:date="2017-03-22T15:55:00Z">
              <w:r w:rsidRPr="0066552B" w:rsidDel="0008771F">
                <w:rPr>
                  <w:rFonts w:asciiTheme="minorHAnsi" w:hAnsiTheme="minorHAnsi" w:cstheme="minorHAnsi"/>
                  <w:i/>
                  <w:color w:val="0000FF"/>
                  <w:sz w:val="24"/>
                  <w:szCs w:val="24"/>
                  <w:lang w:val="es-ES_tradnl"/>
                  <w:rPrChange w:id="546" w:author="Karla Ormaza" w:date="2017-03-14T13:29:00Z">
                    <w:rPr>
                      <w:rFonts w:asciiTheme="minorHAnsi" w:hAnsiTheme="minorHAnsi" w:cstheme="minorHAnsi"/>
                      <w:sz w:val="24"/>
                      <w:szCs w:val="24"/>
                      <w:lang w:val="es-ES_tradnl"/>
                    </w:rPr>
                  </w:rPrChange>
                </w:rPr>
                <w:delText>C</w:delText>
              </w:r>
            </w:del>
          </w:ins>
          <w:ins w:id="547" w:author="Karla Ormaza" w:date="2016-07-26T15:47:00Z">
            <w:del w:id="548" w:author="Ligia Freire" w:date="2017-03-22T15:55:00Z">
              <w:r w:rsidRPr="0066552B" w:rsidDel="0008771F">
                <w:rPr>
                  <w:rFonts w:asciiTheme="minorHAnsi" w:hAnsiTheme="minorHAnsi" w:cstheme="minorHAnsi"/>
                  <w:i/>
                  <w:color w:val="0000FF"/>
                  <w:sz w:val="24"/>
                  <w:szCs w:val="24"/>
                  <w:lang w:val="es-ES_tradnl"/>
                  <w:rPrChange w:id="549" w:author="Karla Ormaza" w:date="2017-03-14T13:29:00Z">
                    <w:rPr>
                      <w:rFonts w:asciiTheme="minorHAnsi" w:hAnsiTheme="minorHAnsi" w:cstheme="minorHAnsi"/>
                      <w:sz w:val="24"/>
                      <w:szCs w:val="24"/>
                      <w:lang w:val="es-ES_tradnl"/>
                    </w:rPr>
                  </w:rPrChange>
                </w:rPr>
                <w:delText>pVC</w:delText>
              </w:r>
            </w:del>
          </w:ins>
          <w:ins w:id="550" w:author="Ligia Freire" w:date="2017-03-22T15:55:00Z">
            <w:del w:id="551" w:author="Perez, Steeven" w:date="2020-08-06T12:43:00Z">
              <w:r w:rsidDel="002C2165">
                <w:rPr>
                  <w:rFonts w:asciiTheme="minorHAnsi" w:hAnsiTheme="minorHAnsi" w:cstheme="minorHAnsi"/>
                  <w:i/>
                  <w:color w:val="0000FF"/>
                  <w:sz w:val="24"/>
                  <w:szCs w:val="24"/>
                  <w:lang w:val="es-ES_tradnl"/>
                </w:rPr>
                <w:delText>CPvC</w:delText>
              </w:r>
            </w:del>
          </w:ins>
          <w:del w:id="552" w:author="Karla Ormaza" w:date="2016-07-26T15:44:00Z">
            <w:r w:rsidRPr="0066552B" w:rsidDel="00CC2267">
              <w:rPr>
                <w:rFonts w:asciiTheme="minorHAnsi" w:hAnsiTheme="minorHAnsi" w:cstheme="minorHAnsi"/>
                <w:color w:val="0000FF"/>
                <w:sz w:val="24"/>
                <w:szCs w:val="24"/>
                <w:lang w:val="es-ES_tradnl"/>
                <w:rPrChange w:id="553" w:author="Karla Ormaza" w:date="2017-03-14T13:29:00Z">
                  <w:rPr>
                    <w:rFonts w:asciiTheme="minorHAnsi" w:hAnsiTheme="minorHAnsi" w:cstheme="minorHAnsi"/>
                    <w:sz w:val="24"/>
                    <w:szCs w:val="24"/>
                    <w:lang w:val="es-ES_tradnl"/>
                  </w:rPr>
                </w:rPrChange>
              </w:rPr>
              <w:delText>K. Kaul</w:delText>
            </w:r>
          </w:del>
        </w:p>
      </w:tc>
      <w:tc>
        <w:tcPr>
          <w:tcW w:w="1559" w:type="dxa"/>
          <w:vAlign w:val="center"/>
          <w:tcPrChange w:id="554" w:author="Perez, Steeven" w:date="2020-08-06T12:43:00Z">
            <w:tcPr>
              <w:tcW w:w="1559" w:type="dxa"/>
              <w:vAlign w:val="center"/>
            </w:tcPr>
          </w:tcPrChange>
        </w:tcPr>
        <w:p w14:paraId="0E7200B8" w14:textId="77777777" w:rsidR="002C2165" w:rsidRPr="00EA1B7E" w:rsidRDefault="002C2165" w:rsidP="00EA1B7E">
          <w:pPr>
            <w:pStyle w:val="Piedepgina"/>
            <w:rPr>
              <w:rFonts w:asciiTheme="minorHAnsi" w:hAnsiTheme="minorHAnsi" w:cstheme="minorHAnsi"/>
              <w:sz w:val="18"/>
              <w:szCs w:val="18"/>
              <w:lang w:val="es-ES_tradnl"/>
            </w:rPr>
          </w:pPr>
          <w:r w:rsidRPr="00EA1B7E">
            <w:rPr>
              <w:rFonts w:asciiTheme="minorHAnsi" w:hAnsiTheme="minorHAnsi" w:cstheme="minorHAnsi"/>
              <w:sz w:val="18"/>
              <w:szCs w:val="18"/>
              <w:lang w:val="es-ES_tradnl"/>
            </w:rPr>
            <w:t>Fecha:</w:t>
          </w:r>
        </w:p>
        <w:p w14:paraId="46925BE6" w14:textId="2F30A832" w:rsidR="002C2165" w:rsidRPr="00EA1B7E" w:rsidRDefault="002C2165" w:rsidP="00D9240E">
          <w:pPr>
            <w:pStyle w:val="Piedepgina"/>
            <w:jc w:val="center"/>
            <w:rPr>
              <w:rFonts w:asciiTheme="minorHAnsi" w:hAnsiTheme="minorHAnsi" w:cstheme="minorHAnsi"/>
              <w:sz w:val="24"/>
              <w:szCs w:val="24"/>
              <w:lang w:val="es-ES_tradnl"/>
            </w:rPr>
          </w:pPr>
          <w:ins w:id="555" w:author="Karla Ormaza" w:date="2017-03-14T13:29:00Z">
            <w:del w:id="556" w:author="Ligia Freire" w:date="2017-03-22T15:55:00Z">
              <w:r w:rsidRPr="0066552B" w:rsidDel="0008771F">
                <w:rPr>
                  <w:rFonts w:asciiTheme="minorHAnsi" w:hAnsiTheme="minorHAnsi" w:cstheme="minorHAnsi"/>
                  <w:i/>
                  <w:color w:val="0000FF"/>
                  <w:sz w:val="24"/>
                  <w:szCs w:val="24"/>
                  <w:lang w:val="es-ES_tradnl"/>
                  <w:rPrChange w:id="557" w:author="Karla Ormaza" w:date="2017-03-14T13:29:00Z">
                    <w:rPr>
                      <w:rFonts w:asciiTheme="minorHAnsi" w:hAnsiTheme="minorHAnsi" w:cstheme="minorHAnsi"/>
                      <w:sz w:val="24"/>
                      <w:szCs w:val="24"/>
                      <w:lang w:val="es-ES_tradnl"/>
                    </w:rPr>
                  </w:rPrChange>
                </w:rPr>
                <w:delText>Mar14</w:delText>
              </w:r>
            </w:del>
          </w:ins>
          <w:del w:id="558" w:author="Ligia Freire" w:date="2017-03-22T15:55:00Z">
            <w:r w:rsidDel="0008771F">
              <w:rPr>
                <w:rFonts w:asciiTheme="minorHAnsi" w:hAnsiTheme="minorHAnsi" w:cstheme="minorHAnsi"/>
                <w:sz w:val="24"/>
                <w:szCs w:val="24"/>
                <w:lang w:val="es-ES_tradnl"/>
              </w:rPr>
              <w:delText>Jun5/201</w:delText>
            </w:r>
          </w:del>
          <w:ins w:id="559" w:author="Karla Ormaza" w:date="2017-03-14T13:29:00Z">
            <w:del w:id="560" w:author="Ligia Freire" w:date="2017-03-22T15:55:00Z">
              <w:r w:rsidRPr="0066552B" w:rsidDel="0008771F">
                <w:rPr>
                  <w:rFonts w:asciiTheme="minorHAnsi" w:hAnsiTheme="minorHAnsi" w:cstheme="minorHAnsi"/>
                  <w:color w:val="0000FF"/>
                  <w:sz w:val="24"/>
                  <w:szCs w:val="24"/>
                  <w:lang w:val="es-ES_tradnl"/>
                  <w:rPrChange w:id="561" w:author="Karla Ormaza" w:date="2017-03-14T13:29:00Z">
                    <w:rPr>
                      <w:rFonts w:asciiTheme="minorHAnsi" w:hAnsiTheme="minorHAnsi" w:cstheme="minorHAnsi"/>
                      <w:sz w:val="24"/>
                      <w:szCs w:val="24"/>
                      <w:lang w:val="es-ES_tradnl"/>
                    </w:rPr>
                  </w:rPrChange>
                </w:rPr>
                <w:delText>7</w:delText>
              </w:r>
            </w:del>
          </w:ins>
          <w:ins w:id="562" w:author="Ligia Freire" w:date="2017-03-22T15:55:00Z">
            <w:del w:id="563" w:author="Perez, Steeven" w:date="2020-08-06T12:43:00Z">
              <w:r w:rsidDel="002C2165">
                <w:rPr>
                  <w:rFonts w:asciiTheme="minorHAnsi" w:hAnsiTheme="minorHAnsi" w:cstheme="minorHAnsi"/>
                  <w:i/>
                  <w:color w:val="0000FF"/>
                  <w:sz w:val="24"/>
                  <w:szCs w:val="24"/>
                  <w:lang w:val="es-ES_tradnl"/>
                </w:rPr>
                <w:delText>Mar2</w:delText>
              </w:r>
            </w:del>
          </w:ins>
          <w:ins w:id="564" w:author="Ligia Freire" w:date="2017-03-27T14:36:00Z">
            <w:del w:id="565" w:author="Perez, Steeven" w:date="2020-08-06T12:43:00Z">
              <w:r w:rsidDel="002C2165">
                <w:rPr>
                  <w:rFonts w:asciiTheme="minorHAnsi" w:hAnsiTheme="minorHAnsi" w:cstheme="minorHAnsi"/>
                  <w:i/>
                  <w:color w:val="0000FF"/>
                  <w:sz w:val="24"/>
                  <w:szCs w:val="24"/>
                  <w:lang w:val="es-ES_tradnl"/>
                </w:rPr>
                <w:delText>7</w:delText>
              </w:r>
            </w:del>
          </w:ins>
          <w:ins w:id="566" w:author="Ligia Freire" w:date="2017-03-22T15:55:00Z">
            <w:del w:id="567" w:author="Perez, Steeven" w:date="2020-08-06T12:43:00Z">
              <w:r w:rsidDel="002C2165">
                <w:rPr>
                  <w:rFonts w:asciiTheme="minorHAnsi" w:hAnsiTheme="minorHAnsi" w:cstheme="minorHAnsi"/>
                  <w:i/>
                  <w:color w:val="0000FF"/>
                  <w:sz w:val="24"/>
                  <w:szCs w:val="24"/>
                  <w:lang w:val="es-ES_tradnl"/>
                </w:rPr>
                <w:delText>/2017</w:delText>
              </w:r>
            </w:del>
          </w:ins>
          <w:del w:id="568" w:author="Karla Ormaza" w:date="2017-03-14T13:29:00Z">
            <w:r w:rsidDel="0066552B">
              <w:rPr>
                <w:rFonts w:asciiTheme="minorHAnsi" w:hAnsiTheme="minorHAnsi" w:cstheme="minorHAnsi"/>
                <w:sz w:val="24"/>
                <w:szCs w:val="24"/>
                <w:lang w:val="es-ES_tradnl"/>
              </w:rPr>
              <w:delText>3</w:delText>
            </w:r>
          </w:del>
        </w:p>
      </w:tc>
      <w:tc>
        <w:tcPr>
          <w:tcW w:w="992" w:type="dxa"/>
          <w:vAlign w:val="center"/>
          <w:tcPrChange w:id="569" w:author="Perez, Steeven" w:date="2020-08-06T12:43:00Z">
            <w:tcPr>
              <w:tcW w:w="992" w:type="dxa"/>
              <w:vAlign w:val="center"/>
            </w:tcPr>
          </w:tcPrChange>
        </w:tcPr>
        <w:p w14:paraId="77DC6436" w14:textId="77777777" w:rsidR="002C2165" w:rsidRPr="00EA1B7E" w:rsidRDefault="002C2165" w:rsidP="00EA1B7E">
          <w:pPr>
            <w:pStyle w:val="Piedepgina"/>
            <w:rPr>
              <w:rFonts w:asciiTheme="minorHAnsi" w:hAnsiTheme="minorHAnsi" w:cstheme="minorHAnsi"/>
              <w:sz w:val="18"/>
              <w:szCs w:val="18"/>
              <w:lang w:val="es-ES_tradnl"/>
            </w:rPr>
          </w:pPr>
          <w:r w:rsidRPr="00EA1B7E">
            <w:rPr>
              <w:rFonts w:asciiTheme="minorHAnsi" w:hAnsiTheme="minorHAnsi" w:cstheme="minorHAnsi"/>
              <w:sz w:val="18"/>
              <w:szCs w:val="18"/>
              <w:lang w:val="es-ES_tradnl"/>
            </w:rPr>
            <w:t>Versión:</w:t>
          </w:r>
        </w:p>
        <w:p w14:paraId="5CFD6DC4" w14:textId="77777777" w:rsidR="002C2165" w:rsidRPr="00EA1B7E" w:rsidRDefault="002C2165" w:rsidP="00EA1B7E">
          <w:pPr>
            <w:pStyle w:val="Piedepgina"/>
            <w:jc w:val="center"/>
            <w:rPr>
              <w:rFonts w:asciiTheme="minorHAnsi" w:hAnsiTheme="minorHAnsi" w:cstheme="minorHAnsi"/>
              <w:sz w:val="24"/>
              <w:szCs w:val="24"/>
              <w:lang w:val="es-ES_tradnl"/>
            </w:rPr>
          </w:pPr>
          <w:del w:id="570" w:author="Ligia Freire" w:date="2017-03-22T15:55:00Z">
            <w:r w:rsidDel="0008771F">
              <w:rPr>
                <w:rFonts w:asciiTheme="minorHAnsi" w:hAnsiTheme="minorHAnsi" w:cstheme="minorHAnsi"/>
                <w:sz w:val="24"/>
                <w:szCs w:val="24"/>
                <w:lang w:val="es-ES_tradnl"/>
              </w:rPr>
              <w:delText>3.</w:delText>
            </w:r>
          </w:del>
          <w:ins w:id="571" w:author="Karla Ormaza" w:date="2016-07-26T15:54:00Z">
            <w:del w:id="572" w:author="Ligia Freire" w:date="2017-03-22T15:55:00Z">
              <w:r w:rsidRPr="0066552B" w:rsidDel="0008771F">
                <w:rPr>
                  <w:rFonts w:asciiTheme="minorHAnsi" w:hAnsiTheme="minorHAnsi" w:cstheme="minorHAnsi"/>
                  <w:i/>
                  <w:color w:val="0000FF"/>
                  <w:sz w:val="24"/>
                  <w:szCs w:val="24"/>
                  <w:lang w:val="es-ES_tradnl"/>
                  <w:rPrChange w:id="573" w:author="Karla Ormaza" w:date="2017-03-14T13:29:00Z">
                    <w:rPr>
                      <w:rFonts w:asciiTheme="minorHAnsi" w:hAnsiTheme="minorHAnsi" w:cstheme="minorHAnsi"/>
                      <w:sz w:val="24"/>
                      <w:szCs w:val="24"/>
                      <w:lang w:val="es-ES_tradnl"/>
                    </w:rPr>
                  </w:rPrChange>
                </w:rPr>
                <w:delText>1</w:delText>
              </w:r>
            </w:del>
          </w:ins>
          <w:ins w:id="574" w:author="Ligia Freire" w:date="2017-03-22T15:55:00Z">
            <w:r>
              <w:rPr>
                <w:rFonts w:asciiTheme="minorHAnsi" w:hAnsiTheme="minorHAnsi" w:cstheme="minorHAnsi"/>
                <w:sz w:val="24"/>
                <w:szCs w:val="24"/>
                <w:lang w:val="es-ES_tradnl"/>
              </w:rPr>
              <w:t>3.1</w:t>
            </w:r>
          </w:ins>
          <w:del w:id="575" w:author="Karla Ormaza" w:date="2016-07-26T15:54:00Z">
            <w:r w:rsidDel="0074574F">
              <w:rPr>
                <w:rFonts w:asciiTheme="minorHAnsi" w:hAnsiTheme="minorHAnsi" w:cstheme="minorHAnsi"/>
                <w:sz w:val="24"/>
                <w:szCs w:val="24"/>
                <w:lang w:val="es-ES_tradnl"/>
              </w:rPr>
              <w:delText>0</w:delText>
            </w:r>
          </w:del>
        </w:p>
      </w:tc>
      <w:tc>
        <w:tcPr>
          <w:tcW w:w="1090" w:type="dxa"/>
          <w:vAlign w:val="center"/>
          <w:tcPrChange w:id="576" w:author="Perez, Steeven" w:date="2020-08-06T12:43:00Z">
            <w:tcPr>
              <w:tcW w:w="1090" w:type="dxa"/>
              <w:vAlign w:val="center"/>
            </w:tcPr>
          </w:tcPrChange>
        </w:tcPr>
        <w:p w14:paraId="1D78F5DE" w14:textId="77777777" w:rsidR="002C2165" w:rsidRPr="00EA1B7E" w:rsidRDefault="002C2165" w:rsidP="00EA1B7E">
          <w:pPr>
            <w:pStyle w:val="Piedepgina"/>
            <w:rPr>
              <w:rFonts w:asciiTheme="minorHAnsi" w:hAnsiTheme="minorHAnsi" w:cstheme="minorHAnsi"/>
              <w:sz w:val="18"/>
              <w:szCs w:val="18"/>
            </w:rPr>
          </w:pPr>
          <w:r w:rsidRPr="00EA1B7E">
            <w:rPr>
              <w:rFonts w:asciiTheme="minorHAnsi" w:hAnsiTheme="minorHAnsi" w:cstheme="minorHAnsi"/>
              <w:sz w:val="18"/>
              <w:szCs w:val="18"/>
            </w:rPr>
            <w:t>Página:</w:t>
          </w:r>
          <w:del w:id="577" w:author="Ligia Freire" w:date="2017-03-22T15:49:00Z">
            <w:r w:rsidRPr="00EA1B7E" w:rsidDel="0008771F">
              <w:rPr>
                <w:rFonts w:asciiTheme="minorHAnsi" w:hAnsiTheme="minorHAnsi" w:cstheme="minorHAnsi"/>
                <w:sz w:val="18"/>
                <w:szCs w:val="18"/>
              </w:rPr>
              <w:delText xml:space="preserve">  </w:delText>
            </w:r>
          </w:del>
          <w:ins w:id="578" w:author="Ligia Freire" w:date="2017-03-22T15:49:00Z">
            <w:r>
              <w:rPr>
                <w:rFonts w:asciiTheme="minorHAnsi" w:hAnsiTheme="minorHAnsi" w:cstheme="minorHAnsi"/>
                <w:sz w:val="18"/>
                <w:szCs w:val="18"/>
              </w:rPr>
              <w:t xml:space="preserve"> </w:t>
            </w:r>
          </w:ins>
        </w:p>
        <w:p w14:paraId="447D0E71" w14:textId="77777777" w:rsidR="002C2165" w:rsidRPr="00EA1B7E" w:rsidRDefault="002C2165" w:rsidP="00EA1B7E">
          <w:pPr>
            <w:pStyle w:val="Piedepgina"/>
            <w:jc w:val="center"/>
            <w:rPr>
              <w:rFonts w:asciiTheme="minorHAnsi" w:hAnsiTheme="minorHAnsi" w:cstheme="minorHAnsi"/>
              <w:sz w:val="24"/>
              <w:szCs w:val="24"/>
              <w:lang w:val="es-ES_tradnl"/>
            </w:rPr>
          </w:pPr>
          <w:r w:rsidRPr="00EA1B7E">
            <w:rPr>
              <w:rFonts w:asciiTheme="minorHAnsi" w:hAnsiTheme="minorHAnsi" w:cstheme="minorHAnsi"/>
              <w:sz w:val="24"/>
              <w:szCs w:val="24"/>
            </w:rPr>
            <w:fldChar w:fldCharType="begin"/>
          </w:r>
          <w:r w:rsidRPr="00EA1B7E">
            <w:rPr>
              <w:rFonts w:asciiTheme="minorHAnsi" w:hAnsiTheme="minorHAnsi" w:cstheme="minorHAnsi"/>
              <w:sz w:val="24"/>
              <w:szCs w:val="24"/>
            </w:rPr>
            <w:instrText xml:space="preserve"> PAGE </w:instrText>
          </w:r>
          <w:r w:rsidRPr="00EA1B7E">
            <w:rPr>
              <w:rFonts w:asciiTheme="minorHAnsi" w:hAnsiTheme="minorHAnsi" w:cstheme="minorHAnsi"/>
              <w:sz w:val="24"/>
              <w:szCs w:val="24"/>
            </w:rPr>
            <w:fldChar w:fldCharType="separate"/>
          </w:r>
          <w:r>
            <w:rPr>
              <w:rFonts w:asciiTheme="minorHAnsi" w:hAnsiTheme="minorHAnsi" w:cstheme="minorHAnsi"/>
              <w:noProof/>
              <w:sz w:val="24"/>
              <w:szCs w:val="24"/>
            </w:rPr>
            <w:t>4</w:t>
          </w:r>
          <w:r w:rsidRPr="00EA1B7E">
            <w:rPr>
              <w:rFonts w:asciiTheme="minorHAnsi" w:hAnsiTheme="minorHAnsi" w:cstheme="minorHAnsi"/>
              <w:sz w:val="24"/>
              <w:szCs w:val="24"/>
            </w:rPr>
            <w:fldChar w:fldCharType="end"/>
          </w:r>
          <w:r w:rsidRPr="00EA1B7E">
            <w:rPr>
              <w:rFonts w:asciiTheme="minorHAnsi" w:hAnsiTheme="minorHAnsi" w:cstheme="minorHAnsi"/>
              <w:sz w:val="24"/>
              <w:szCs w:val="24"/>
            </w:rPr>
            <w:t xml:space="preserve"> de </w:t>
          </w:r>
          <w:r w:rsidRPr="00EA1B7E">
            <w:rPr>
              <w:rFonts w:asciiTheme="minorHAnsi" w:hAnsiTheme="minorHAnsi" w:cstheme="minorHAnsi"/>
              <w:sz w:val="24"/>
              <w:szCs w:val="24"/>
            </w:rPr>
            <w:fldChar w:fldCharType="begin"/>
          </w:r>
          <w:r w:rsidRPr="00EA1B7E">
            <w:rPr>
              <w:rFonts w:asciiTheme="minorHAnsi" w:hAnsiTheme="minorHAnsi" w:cstheme="minorHAnsi"/>
              <w:sz w:val="24"/>
              <w:szCs w:val="24"/>
            </w:rPr>
            <w:instrText xml:space="preserve"> NUMPAGES </w:instrText>
          </w:r>
          <w:r w:rsidRPr="00EA1B7E">
            <w:rPr>
              <w:rFonts w:asciiTheme="minorHAnsi" w:hAnsiTheme="minorHAnsi" w:cstheme="minorHAnsi"/>
              <w:sz w:val="24"/>
              <w:szCs w:val="24"/>
            </w:rPr>
            <w:fldChar w:fldCharType="separate"/>
          </w:r>
          <w:r>
            <w:rPr>
              <w:rFonts w:asciiTheme="minorHAnsi" w:hAnsiTheme="minorHAnsi" w:cstheme="minorHAnsi"/>
              <w:noProof/>
              <w:sz w:val="24"/>
              <w:szCs w:val="24"/>
            </w:rPr>
            <w:t>4</w:t>
          </w:r>
          <w:r w:rsidRPr="00EA1B7E">
            <w:rPr>
              <w:rFonts w:asciiTheme="minorHAnsi" w:hAnsiTheme="minorHAnsi" w:cstheme="minorHAnsi"/>
              <w:sz w:val="24"/>
              <w:szCs w:val="24"/>
            </w:rPr>
            <w:fldChar w:fldCharType="end"/>
          </w:r>
        </w:p>
      </w:tc>
    </w:tr>
  </w:tbl>
  <w:p w14:paraId="6C0174ED" w14:textId="77777777" w:rsidR="001E0E73" w:rsidRDefault="001E0E73">
    <w:pPr>
      <w:pStyle w:val="Piedepgina"/>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A37EA" w14:textId="77777777" w:rsidR="0043440F" w:rsidRDefault="0043440F">
      <w:r>
        <w:separator/>
      </w:r>
    </w:p>
  </w:footnote>
  <w:footnote w:type="continuationSeparator" w:id="0">
    <w:p w14:paraId="4FC073CA" w14:textId="77777777" w:rsidR="0043440F" w:rsidRDefault="00434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513" w:author="Perez, Steeven" w:date="2020-08-06T11:39:00Z">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4395"/>
      <w:gridCol w:w="5386"/>
      <w:tblGridChange w:id="514">
        <w:tblGrid>
          <w:gridCol w:w="4678"/>
          <w:gridCol w:w="4820"/>
        </w:tblGrid>
      </w:tblGridChange>
    </w:tblGrid>
    <w:tr w:rsidR="001E0E73" w:rsidRPr="008F5FD9" w14:paraId="3C710C99" w14:textId="77777777" w:rsidTr="00370EBD">
      <w:trPr>
        <w:trHeight w:val="710"/>
        <w:trPrChange w:id="515" w:author="Perez, Steeven" w:date="2020-08-06T11:39:00Z">
          <w:trPr>
            <w:trHeight w:val="710"/>
          </w:trPr>
        </w:trPrChange>
      </w:trPr>
      <w:tc>
        <w:tcPr>
          <w:tcW w:w="4395" w:type="dxa"/>
          <w:tcBorders>
            <w:top w:val="single" w:sz="4" w:space="0" w:color="auto"/>
            <w:left w:val="single" w:sz="4" w:space="0" w:color="auto"/>
            <w:bottom w:val="nil"/>
            <w:right w:val="single" w:sz="4" w:space="0" w:color="auto"/>
          </w:tcBorders>
          <w:vAlign w:val="bottom"/>
          <w:tcPrChange w:id="516" w:author="Perez, Steeven" w:date="2020-08-06T11:39:00Z">
            <w:tcPr>
              <w:tcW w:w="4678" w:type="dxa"/>
              <w:tcBorders>
                <w:top w:val="single" w:sz="4" w:space="0" w:color="auto"/>
                <w:left w:val="single" w:sz="4" w:space="0" w:color="auto"/>
                <w:bottom w:val="nil"/>
                <w:right w:val="single" w:sz="4" w:space="0" w:color="auto"/>
              </w:tcBorders>
              <w:vAlign w:val="bottom"/>
            </w:tcPr>
          </w:tcPrChange>
        </w:tcPr>
        <w:p w14:paraId="62C80C35" w14:textId="515DBCEF" w:rsidR="001E0E73" w:rsidRPr="005E0C6C" w:rsidRDefault="00370EBD" w:rsidP="009D5AA0">
          <w:pPr>
            <w:pStyle w:val="Encabezado"/>
            <w:jc w:val="center"/>
            <w:rPr>
              <w:rFonts w:asciiTheme="minorHAnsi" w:hAnsiTheme="minorHAnsi" w:cstheme="minorHAnsi"/>
              <w:b/>
            </w:rPr>
          </w:pPr>
          <w:ins w:id="517" w:author="Perez, Steeven" w:date="2020-08-06T11:38:00Z">
            <w:r>
              <w:rPr>
                <w:rFonts w:asciiTheme="minorHAnsi" w:hAnsiTheme="minorHAnsi" w:cstheme="minorHAnsi"/>
                <w:b/>
                <w:noProof/>
                <w:lang w:val="es-EC" w:eastAsia="es-EC"/>
              </w:rPr>
              <w:drawing>
                <wp:inline distT="0" distB="0" distL="0" distR="0" wp14:anchorId="142607E6" wp14:editId="7E30A041">
                  <wp:extent cx="2052084" cy="852659"/>
                  <wp:effectExtent l="0" t="0" r="5715" b="5080"/>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ficial TC Trilex.PNG"/>
                          <pic:cNvPicPr/>
                        </pic:nvPicPr>
                        <pic:blipFill>
                          <a:blip r:embed="rId1"/>
                          <a:stretch>
                            <a:fillRect/>
                          </a:stretch>
                        </pic:blipFill>
                        <pic:spPr>
                          <a:xfrm>
                            <a:off x="0" y="0"/>
                            <a:ext cx="2058829" cy="855462"/>
                          </a:xfrm>
                          <a:prstGeom prst="rect">
                            <a:avLst/>
                          </a:prstGeom>
                        </pic:spPr>
                      </pic:pic>
                    </a:graphicData>
                  </a:graphic>
                </wp:inline>
              </w:drawing>
            </w:r>
          </w:ins>
          <w:del w:id="518" w:author="Perez, Steeven" w:date="2020-08-06T11:38:00Z">
            <w:r w:rsidR="009F0525" w:rsidRPr="009F0525" w:rsidDel="00370EBD">
              <w:rPr>
                <w:rFonts w:asciiTheme="minorHAnsi" w:hAnsiTheme="minorHAnsi" w:cstheme="minorHAnsi"/>
                <w:b/>
                <w:noProof/>
                <w:lang w:val="es-EC" w:eastAsia="es-EC"/>
              </w:rPr>
              <w:drawing>
                <wp:inline distT="0" distB="0" distL="0" distR="0" wp14:anchorId="37107A7C" wp14:editId="47FAEF92">
                  <wp:extent cx="2562225" cy="447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562225" cy="447675"/>
                          </a:xfrm>
                          <a:prstGeom prst="rect">
                            <a:avLst/>
                          </a:prstGeom>
                        </pic:spPr>
                      </pic:pic>
                    </a:graphicData>
                  </a:graphic>
                </wp:inline>
              </w:drawing>
            </w:r>
          </w:del>
        </w:p>
      </w:tc>
      <w:tc>
        <w:tcPr>
          <w:tcW w:w="5386" w:type="dxa"/>
          <w:tcBorders>
            <w:top w:val="single" w:sz="4" w:space="0" w:color="auto"/>
            <w:left w:val="nil"/>
            <w:bottom w:val="nil"/>
            <w:right w:val="single" w:sz="4" w:space="0" w:color="auto"/>
          </w:tcBorders>
          <w:vAlign w:val="center"/>
          <w:tcPrChange w:id="519" w:author="Perez, Steeven" w:date="2020-08-06T11:39:00Z">
            <w:tcPr>
              <w:tcW w:w="4820" w:type="dxa"/>
              <w:tcBorders>
                <w:top w:val="single" w:sz="4" w:space="0" w:color="auto"/>
                <w:left w:val="nil"/>
                <w:bottom w:val="nil"/>
                <w:right w:val="single" w:sz="4" w:space="0" w:color="auto"/>
              </w:tcBorders>
              <w:vAlign w:val="center"/>
            </w:tcPr>
          </w:tcPrChange>
        </w:tcPr>
        <w:p w14:paraId="2F892C30" w14:textId="77777777" w:rsidR="001E0E73" w:rsidRPr="005E0C6C" w:rsidRDefault="001E0E73">
          <w:pPr>
            <w:pStyle w:val="Encabezado"/>
            <w:jc w:val="center"/>
            <w:rPr>
              <w:rFonts w:asciiTheme="minorHAnsi" w:hAnsiTheme="minorHAnsi" w:cstheme="minorHAnsi"/>
              <w:b/>
              <w:sz w:val="36"/>
              <w:szCs w:val="36"/>
            </w:rPr>
          </w:pPr>
          <w:r w:rsidRPr="005E0C6C">
            <w:rPr>
              <w:rFonts w:asciiTheme="minorHAnsi" w:hAnsiTheme="minorHAnsi" w:cstheme="minorHAnsi"/>
              <w:b/>
              <w:sz w:val="36"/>
              <w:szCs w:val="36"/>
              <w:lang w:val="es-ES_tradnl"/>
            </w:rPr>
            <w:t>Procedimiento</w:t>
          </w:r>
        </w:p>
      </w:tc>
    </w:tr>
    <w:tr w:rsidR="001E0E73" w:rsidRPr="008F5FD9" w14:paraId="0FC11663" w14:textId="77777777" w:rsidTr="00370EBD">
      <w:trPr>
        <w:cantSplit/>
        <w:trHeight w:val="710"/>
        <w:trPrChange w:id="520" w:author="Perez, Steeven" w:date="2020-08-06T11:39:00Z">
          <w:trPr>
            <w:cantSplit/>
            <w:trHeight w:val="710"/>
          </w:trPr>
        </w:trPrChange>
      </w:trPr>
      <w:tc>
        <w:tcPr>
          <w:tcW w:w="4395" w:type="dxa"/>
          <w:tcBorders>
            <w:top w:val="single" w:sz="4" w:space="0" w:color="auto"/>
            <w:bottom w:val="single" w:sz="4" w:space="0" w:color="auto"/>
          </w:tcBorders>
          <w:vAlign w:val="center"/>
          <w:tcPrChange w:id="521" w:author="Perez, Steeven" w:date="2020-08-06T11:39:00Z">
            <w:tcPr>
              <w:tcW w:w="4678" w:type="dxa"/>
              <w:tcBorders>
                <w:top w:val="single" w:sz="4" w:space="0" w:color="auto"/>
                <w:bottom w:val="single" w:sz="4" w:space="0" w:color="auto"/>
              </w:tcBorders>
              <w:vAlign w:val="center"/>
            </w:tcPr>
          </w:tcPrChange>
        </w:tcPr>
        <w:p w14:paraId="57FD1748" w14:textId="2040EC6F" w:rsidR="001E0E73" w:rsidRPr="005E0C6C" w:rsidRDefault="001E0E73" w:rsidP="00766ADA">
          <w:pPr>
            <w:pStyle w:val="Encabezado"/>
            <w:jc w:val="center"/>
            <w:rPr>
              <w:rFonts w:asciiTheme="minorHAnsi" w:hAnsiTheme="minorHAnsi" w:cstheme="minorHAnsi"/>
              <w:b/>
              <w:noProof/>
              <w:sz w:val="24"/>
            </w:rPr>
          </w:pPr>
          <w:r w:rsidRPr="005E0C6C">
            <w:rPr>
              <w:rFonts w:asciiTheme="minorHAnsi" w:hAnsiTheme="minorHAnsi" w:cstheme="minorHAnsi"/>
              <w:b/>
              <w:sz w:val="24"/>
              <w:lang w:val="es-ES_tradnl"/>
            </w:rPr>
            <w:t>Referencia:</w:t>
          </w:r>
          <w:del w:id="522" w:author="Ligia Freire" w:date="2017-03-22T15:49:00Z">
            <w:r w:rsidRPr="005E0C6C" w:rsidDel="0008771F">
              <w:rPr>
                <w:rFonts w:asciiTheme="minorHAnsi" w:hAnsiTheme="minorHAnsi" w:cstheme="minorHAnsi"/>
                <w:sz w:val="24"/>
                <w:lang w:val="es-ES_tradnl"/>
              </w:rPr>
              <w:delText xml:space="preserve">  </w:delText>
            </w:r>
          </w:del>
          <w:ins w:id="523" w:author="Ligia Freire" w:date="2017-03-22T15:49:00Z">
            <w:r w:rsidR="0008771F">
              <w:rPr>
                <w:rFonts w:asciiTheme="minorHAnsi" w:hAnsiTheme="minorHAnsi" w:cstheme="minorHAnsi"/>
                <w:sz w:val="24"/>
                <w:lang w:val="es-ES_tradnl"/>
              </w:rPr>
              <w:t xml:space="preserve"> </w:t>
            </w:r>
          </w:ins>
          <w:r w:rsidRPr="005E0C6C">
            <w:rPr>
              <w:rFonts w:asciiTheme="minorHAnsi" w:hAnsiTheme="minorHAnsi" w:cstheme="minorHAnsi"/>
              <w:sz w:val="24"/>
              <w:lang w:val="es-ES_tradnl"/>
            </w:rPr>
            <w:t>Gestión de Seguridad</w:t>
          </w:r>
          <w:ins w:id="524" w:author="Perez, Steeven" w:date="2020-08-06T11:39:00Z">
            <w:r w:rsidR="00370EBD">
              <w:rPr>
                <w:rFonts w:asciiTheme="minorHAnsi" w:hAnsiTheme="minorHAnsi" w:cstheme="minorHAnsi"/>
                <w:sz w:val="24"/>
                <w:lang w:val="es-ES_tradnl"/>
              </w:rPr>
              <w:t>,</w:t>
            </w:r>
          </w:ins>
          <w:del w:id="525" w:author="Perez, Steeven" w:date="2020-08-06T11:39:00Z">
            <w:r w:rsidRPr="005E0C6C" w:rsidDel="00370EBD">
              <w:rPr>
                <w:rFonts w:asciiTheme="minorHAnsi" w:hAnsiTheme="minorHAnsi" w:cstheme="minorHAnsi"/>
                <w:sz w:val="24"/>
                <w:lang w:val="es-ES_tradnl"/>
              </w:rPr>
              <w:delText xml:space="preserve"> y</w:delText>
            </w:r>
          </w:del>
          <w:r w:rsidRPr="005E0C6C">
            <w:rPr>
              <w:rFonts w:asciiTheme="minorHAnsi" w:hAnsiTheme="minorHAnsi" w:cstheme="minorHAnsi"/>
              <w:sz w:val="24"/>
              <w:lang w:val="es-ES_tradnl"/>
            </w:rPr>
            <w:t xml:space="preserve"> Salud</w:t>
          </w:r>
          <w:ins w:id="526" w:author="Perez, Steeven" w:date="2020-08-06T11:39:00Z">
            <w:r w:rsidR="00370EBD">
              <w:rPr>
                <w:rFonts w:asciiTheme="minorHAnsi" w:hAnsiTheme="minorHAnsi" w:cstheme="minorHAnsi"/>
                <w:sz w:val="24"/>
                <w:lang w:val="es-ES_tradnl"/>
              </w:rPr>
              <w:t>, Bienestar y Ambiente</w:t>
            </w:r>
          </w:ins>
          <w:del w:id="527" w:author="Perez, Steeven" w:date="2020-08-06T11:39:00Z">
            <w:r w:rsidRPr="005E0C6C" w:rsidDel="00370EBD">
              <w:rPr>
                <w:rFonts w:asciiTheme="minorHAnsi" w:hAnsiTheme="minorHAnsi" w:cstheme="minorHAnsi"/>
                <w:sz w:val="24"/>
                <w:lang w:val="es-ES_tradnl"/>
              </w:rPr>
              <w:delText xml:space="preserve"> Ocupacional</w:delText>
            </w:r>
          </w:del>
        </w:p>
      </w:tc>
      <w:tc>
        <w:tcPr>
          <w:tcW w:w="5386" w:type="dxa"/>
          <w:tcBorders>
            <w:top w:val="single" w:sz="4" w:space="0" w:color="auto"/>
            <w:bottom w:val="single" w:sz="4" w:space="0" w:color="auto"/>
          </w:tcBorders>
          <w:vAlign w:val="center"/>
          <w:tcPrChange w:id="528" w:author="Perez, Steeven" w:date="2020-08-06T11:39:00Z">
            <w:tcPr>
              <w:tcW w:w="4820" w:type="dxa"/>
              <w:tcBorders>
                <w:top w:val="single" w:sz="4" w:space="0" w:color="auto"/>
                <w:bottom w:val="single" w:sz="4" w:space="0" w:color="auto"/>
              </w:tcBorders>
              <w:vAlign w:val="center"/>
            </w:tcPr>
          </w:tcPrChange>
        </w:tcPr>
        <w:p w14:paraId="23730CDC" w14:textId="43CCB9BA" w:rsidR="001E0E73" w:rsidRPr="005E0C6C" w:rsidRDefault="00370EBD" w:rsidP="00EA1B7E">
          <w:pPr>
            <w:pStyle w:val="Encabezado"/>
            <w:jc w:val="center"/>
            <w:rPr>
              <w:rFonts w:asciiTheme="minorHAnsi" w:hAnsiTheme="minorHAnsi" w:cstheme="minorHAnsi"/>
              <w:sz w:val="32"/>
              <w:szCs w:val="32"/>
              <w:lang w:val="es-ES_tradnl"/>
            </w:rPr>
          </w:pPr>
          <w:ins w:id="529" w:author="Perez, Steeven" w:date="2020-08-06T11:38:00Z">
            <w:r>
              <w:rPr>
                <w:rFonts w:asciiTheme="minorHAnsi" w:hAnsiTheme="minorHAnsi" w:cstheme="minorHAnsi"/>
                <w:sz w:val="32"/>
                <w:szCs w:val="32"/>
                <w:lang w:val="es-ES_tradnl"/>
              </w:rPr>
              <w:t xml:space="preserve">HS&amp;WE-015 </w:t>
            </w:r>
          </w:ins>
          <w:del w:id="530" w:author="Perez, Steeven" w:date="2020-08-06T11:38:00Z">
            <w:r w:rsidR="001E0E73" w:rsidRPr="005E0C6C" w:rsidDel="00370EBD">
              <w:rPr>
                <w:rFonts w:asciiTheme="minorHAnsi" w:hAnsiTheme="minorHAnsi" w:cstheme="minorHAnsi"/>
                <w:sz w:val="32"/>
                <w:szCs w:val="32"/>
                <w:lang w:val="es-ES_tradnl"/>
              </w:rPr>
              <w:delText>P-</w:delText>
            </w:r>
            <w:r w:rsidR="001E0E73" w:rsidDel="00370EBD">
              <w:rPr>
                <w:rFonts w:asciiTheme="minorHAnsi" w:hAnsiTheme="minorHAnsi" w:cstheme="minorHAnsi"/>
                <w:sz w:val="32"/>
                <w:szCs w:val="32"/>
                <w:lang w:val="es-ES_tradnl"/>
              </w:rPr>
              <w:delText>SI-GO-0</w:delText>
            </w:r>
            <w:r w:rsidR="00EA1B7E" w:rsidDel="00370EBD">
              <w:rPr>
                <w:rFonts w:asciiTheme="minorHAnsi" w:hAnsiTheme="minorHAnsi" w:cstheme="minorHAnsi"/>
                <w:sz w:val="32"/>
                <w:szCs w:val="32"/>
                <w:lang w:val="es-ES_tradnl"/>
              </w:rPr>
              <w:delText>7</w:delText>
            </w:r>
            <w:r w:rsidR="001E0E73" w:rsidRPr="005E0C6C" w:rsidDel="00370EBD">
              <w:rPr>
                <w:rFonts w:asciiTheme="minorHAnsi" w:hAnsiTheme="minorHAnsi" w:cstheme="minorHAnsi"/>
                <w:sz w:val="32"/>
                <w:szCs w:val="32"/>
                <w:lang w:val="es-ES_tradnl"/>
              </w:rPr>
              <w:delText xml:space="preserve"> </w:delText>
            </w:r>
          </w:del>
          <w:r w:rsidR="001E0E73" w:rsidRPr="005E0C6C">
            <w:rPr>
              <w:rFonts w:asciiTheme="minorHAnsi" w:hAnsiTheme="minorHAnsi" w:cstheme="minorHAnsi"/>
              <w:sz w:val="32"/>
              <w:szCs w:val="32"/>
              <w:lang w:val="es-ES_tradnl"/>
            </w:rPr>
            <w:t xml:space="preserve">Inspecciones de </w:t>
          </w:r>
          <w:del w:id="531" w:author="Perez, Steeven" w:date="2020-08-06T11:38:00Z">
            <w:r w:rsidR="001E0E73" w:rsidRPr="005E0C6C" w:rsidDel="00370EBD">
              <w:rPr>
                <w:rFonts w:asciiTheme="minorHAnsi" w:hAnsiTheme="minorHAnsi" w:cstheme="minorHAnsi"/>
                <w:sz w:val="32"/>
                <w:szCs w:val="32"/>
                <w:lang w:val="es-ES_tradnl"/>
              </w:rPr>
              <w:delText>Seguridad y Salud</w:delText>
            </w:r>
          </w:del>
          <w:ins w:id="532" w:author="Perez, Steeven" w:date="2020-08-06T11:42:00Z">
            <w:r>
              <w:rPr>
                <w:rFonts w:asciiTheme="minorHAnsi" w:hAnsiTheme="minorHAnsi" w:cstheme="minorHAnsi"/>
                <w:sz w:val="32"/>
                <w:szCs w:val="32"/>
                <w:lang w:val="es-ES_tradnl"/>
              </w:rPr>
              <w:t>Observadores de Comportamiento</w:t>
            </w:r>
          </w:ins>
        </w:p>
      </w:tc>
    </w:tr>
  </w:tbl>
  <w:p w14:paraId="7D848BDC" w14:textId="77777777" w:rsidR="001E0E73" w:rsidRPr="00C46179" w:rsidRDefault="001E0E73">
    <w:pPr>
      <w:pStyle w:val="Encabezado"/>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417"/>
        </w:tabs>
        <w:ind w:left="417" w:hanging="360"/>
      </w:pPr>
      <w:rPr>
        <w:rFonts w:ascii="Wingdings" w:hAnsi="Wingdings"/>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singleLevel"/>
    <w:tmpl w:val="00000006"/>
    <w:name w:val="WW8Num6"/>
    <w:lvl w:ilvl="0">
      <w:start w:val="1"/>
      <w:numFmt w:val="bullet"/>
      <w:lvlText w:val=""/>
      <w:lvlJc w:val="left"/>
      <w:pPr>
        <w:tabs>
          <w:tab w:val="num" w:pos="862"/>
        </w:tabs>
        <w:ind w:left="862" w:hanging="360"/>
      </w:pPr>
      <w:rPr>
        <w:rFonts w:ascii="Symbol" w:hAnsi="Symbol"/>
      </w:rPr>
    </w:lvl>
  </w:abstractNum>
  <w:abstractNum w:abstractNumId="3" w15:restartNumberingAfterBreak="0">
    <w:nsid w:val="0000000A"/>
    <w:multiLevelType w:val="singleLevel"/>
    <w:tmpl w:val="0000000A"/>
    <w:name w:val="WW8Num10"/>
    <w:lvl w:ilvl="0">
      <w:start w:val="1"/>
      <w:numFmt w:val="bullet"/>
      <w:lvlText w:val=""/>
      <w:lvlJc w:val="left"/>
      <w:pPr>
        <w:tabs>
          <w:tab w:val="num" w:pos="417"/>
        </w:tabs>
        <w:ind w:left="417" w:hanging="360"/>
      </w:pPr>
      <w:rPr>
        <w:rFonts w:ascii="Wingdings" w:hAnsi="Wingdings"/>
      </w:rPr>
    </w:lvl>
  </w:abstractNum>
  <w:abstractNum w:abstractNumId="4" w15:restartNumberingAfterBreak="0">
    <w:nsid w:val="0000000B"/>
    <w:multiLevelType w:val="singleLevel"/>
    <w:tmpl w:val="0000000B"/>
    <w:name w:val="WW8Num11"/>
    <w:lvl w:ilvl="0">
      <w:start w:val="1"/>
      <w:numFmt w:val="bullet"/>
      <w:lvlText w:val=""/>
      <w:lvlJc w:val="left"/>
      <w:pPr>
        <w:tabs>
          <w:tab w:val="num" w:pos="780"/>
        </w:tabs>
        <w:ind w:left="780" w:hanging="360"/>
      </w:pPr>
      <w:rPr>
        <w:rFonts w:ascii="Symbol" w:hAnsi="Symbol"/>
      </w:rPr>
    </w:lvl>
  </w:abstractNum>
  <w:abstractNum w:abstractNumId="5" w15:restartNumberingAfterBreak="0">
    <w:nsid w:val="0000000D"/>
    <w:multiLevelType w:val="singleLevel"/>
    <w:tmpl w:val="7D94FFBA"/>
    <w:name w:val="WW8Num13"/>
    <w:lvl w:ilvl="0">
      <w:start w:val="1"/>
      <w:numFmt w:val="bullet"/>
      <w:lvlText w:val=""/>
      <w:lvlJc w:val="left"/>
      <w:pPr>
        <w:tabs>
          <w:tab w:val="num" w:pos="360"/>
        </w:tabs>
        <w:ind w:left="360" w:hanging="360"/>
      </w:pPr>
      <w:rPr>
        <w:rFonts w:ascii="Wingdings" w:hAnsi="Wingdings"/>
        <w:sz w:val="32"/>
        <w:szCs w:val="32"/>
      </w:rPr>
    </w:lvl>
  </w:abstractNum>
  <w:abstractNum w:abstractNumId="6" w15:restartNumberingAfterBreak="0">
    <w:nsid w:val="0000000E"/>
    <w:multiLevelType w:val="singleLevel"/>
    <w:tmpl w:val="0000000E"/>
    <w:name w:val="WW8Num14"/>
    <w:lvl w:ilvl="0">
      <w:start w:val="1"/>
      <w:numFmt w:val="bullet"/>
      <w:lvlText w:val=""/>
      <w:lvlJc w:val="left"/>
      <w:pPr>
        <w:tabs>
          <w:tab w:val="num" w:pos="474"/>
        </w:tabs>
        <w:ind w:left="474" w:hanging="360"/>
      </w:pPr>
      <w:rPr>
        <w:rFonts w:ascii="Wingdings" w:hAnsi="Wingdings"/>
        <w:b w:val="0"/>
        <w:i w:val="0"/>
        <w:color w:val="auto"/>
        <w:sz w:val="22"/>
      </w:rPr>
    </w:lvl>
  </w:abstractNum>
  <w:abstractNum w:abstractNumId="7" w15:restartNumberingAfterBreak="0">
    <w:nsid w:val="000866BB"/>
    <w:multiLevelType w:val="hybridMultilevel"/>
    <w:tmpl w:val="C73E33C0"/>
    <w:lvl w:ilvl="0" w:tplc="8CAAEEA6">
      <w:start w:val="3"/>
      <w:numFmt w:val="bullet"/>
      <w:lvlText w:val="-"/>
      <w:lvlJc w:val="left"/>
      <w:pPr>
        <w:ind w:left="1146" w:hanging="360"/>
      </w:pPr>
      <w:rPr>
        <w:rFonts w:ascii="Calibri" w:eastAsia="Times New Roman" w:hAnsi="Calibri" w:cs="Calibri"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8" w15:restartNumberingAfterBreak="0">
    <w:nsid w:val="06674B77"/>
    <w:multiLevelType w:val="hybridMultilevel"/>
    <w:tmpl w:val="B8D08B8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A3F4CEC"/>
    <w:multiLevelType w:val="hybridMultilevel"/>
    <w:tmpl w:val="5928E426"/>
    <w:lvl w:ilvl="0" w:tplc="DBD074B8">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0F1A065A"/>
    <w:multiLevelType w:val="hybridMultilevel"/>
    <w:tmpl w:val="F93C0F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3652AD7"/>
    <w:multiLevelType w:val="hybridMultilevel"/>
    <w:tmpl w:val="5F9080C0"/>
    <w:lvl w:ilvl="0" w:tplc="300A0001">
      <w:start w:val="1"/>
      <w:numFmt w:val="bullet"/>
      <w:lvlText w:val=""/>
      <w:lvlJc w:val="left"/>
      <w:pPr>
        <w:ind w:left="1137" w:hanging="360"/>
      </w:pPr>
      <w:rPr>
        <w:rFonts w:ascii="Symbol" w:hAnsi="Symbol" w:hint="default"/>
      </w:rPr>
    </w:lvl>
    <w:lvl w:ilvl="1" w:tplc="300A0003" w:tentative="1">
      <w:start w:val="1"/>
      <w:numFmt w:val="bullet"/>
      <w:lvlText w:val="o"/>
      <w:lvlJc w:val="left"/>
      <w:pPr>
        <w:ind w:left="1857" w:hanging="360"/>
      </w:pPr>
      <w:rPr>
        <w:rFonts w:ascii="Courier New" w:hAnsi="Courier New" w:cs="Courier New" w:hint="default"/>
      </w:rPr>
    </w:lvl>
    <w:lvl w:ilvl="2" w:tplc="300A0005" w:tentative="1">
      <w:start w:val="1"/>
      <w:numFmt w:val="bullet"/>
      <w:lvlText w:val=""/>
      <w:lvlJc w:val="left"/>
      <w:pPr>
        <w:ind w:left="2577" w:hanging="360"/>
      </w:pPr>
      <w:rPr>
        <w:rFonts w:ascii="Wingdings" w:hAnsi="Wingdings" w:hint="default"/>
      </w:rPr>
    </w:lvl>
    <w:lvl w:ilvl="3" w:tplc="300A0001" w:tentative="1">
      <w:start w:val="1"/>
      <w:numFmt w:val="bullet"/>
      <w:lvlText w:val=""/>
      <w:lvlJc w:val="left"/>
      <w:pPr>
        <w:ind w:left="3297" w:hanging="360"/>
      </w:pPr>
      <w:rPr>
        <w:rFonts w:ascii="Symbol" w:hAnsi="Symbol" w:hint="default"/>
      </w:rPr>
    </w:lvl>
    <w:lvl w:ilvl="4" w:tplc="300A0003" w:tentative="1">
      <w:start w:val="1"/>
      <w:numFmt w:val="bullet"/>
      <w:lvlText w:val="o"/>
      <w:lvlJc w:val="left"/>
      <w:pPr>
        <w:ind w:left="4017" w:hanging="360"/>
      </w:pPr>
      <w:rPr>
        <w:rFonts w:ascii="Courier New" w:hAnsi="Courier New" w:cs="Courier New" w:hint="default"/>
      </w:rPr>
    </w:lvl>
    <w:lvl w:ilvl="5" w:tplc="300A0005" w:tentative="1">
      <w:start w:val="1"/>
      <w:numFmt w:val="bullet"/>
      <w:lvlText w:val=""/>
      <w:lvlJc w:val="left"/>
      <w:pPr>
        <w:ind w:left="4737" w:hanging="360"/>
      </w:pPr>
      <w:rPr>
        <w:rFonts w:ascii="Wingdings" w:hAnsi="Wingdings" w:hint="default"/>
      </w:rPr>
    </w:lvl>
    <w:lvl w:ilvl="6" w:tplc="300A0001" w:tentative="1">
      <w:start w:val="1"/>
      <w:numFmt w:val="bullet"/>
      <w:lvlText w:val=""/>
      <w:lvlJc w:val="left"/>
      <w:pPr>
        <w:ind w:left="5457" w:hanging="360"/>
      </w:pPr>
      <w:rPr>
        <w:rFonts w:ascii="Symbol" w:hAnsi="Symbol" w:hint="default"/>
      </w:rPr>
    </w:lvl>
    <w:lvl w:ilvl="7" w:tplc="300A0003" w:tentative="1">
      <w:start w:val="1"/>
      <w:numFmt w:val="bullet"/>
      <w:lvlText w:val="o"/>
      <w:lvlJc w:val="left"/>
      <w:pPr>
        <w:ind w:left="6177" w:hanging="360"/>
      </w:pPr>
      <w:rPr>
        <w:rFonts w:ascii="Courier New" w:hAnsi="Courier New" w:cs="Courier New" w:hint="default"/>
      </w:rPr>
    </w:lvl>
    <w:lvl w:ilvl="8" w:tplc="300A0005" w:tentative="1">
      <w:start w:val="1"/>
      <w:numFmt w:val="bullet"/>
      <w:lvlText w:val=""/>
      <w:lvlJc w:val="left"/>
      <w:pPr>
        <w:ind w:left="6897" w:hanging="360"/>
      </w:pPr>
      <w:rPr>
        <w:rFonts w:ascii="Wingdings" w:hAnsi="Wingdings" w:hint="default"/>
      </w:rPr>
    </w:lvl>
  </w:abstractNum>
  <w:abstractNum w:abstractNumId="12" w15:restartNumberingAfterBreak="0">
    <w:nsid w:val="14244F25"/>
    <w:multiLevelType w:val="multilevel"/>
    <w:tmpl w:val="2D1A8E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74275D0"/>
    <w:multiLevelType w:val="hybridMultilevel"/>
    <w:tmpl w:val="4CDAC2B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4" w15:restartNumberingAfterBreak="0">
    <w:nsid w:val="17A41143"/>
    <w:multiLevelType w:val="hybridMultilevel"/>
    <w:tmpl w:val="E29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848490A"/>
    <w:multiLevelType w:val="hybridMultilevel"/>
    <w:tmpl w:val="E17848F0"/>
    <w:lvl w:ilvl="0" w:tplc="BD56FDDE">
      <w:start w:val="1"/>
      <w:numFmt w:val="decimal"/>
      <w:lvlText w:val="%1."/>
      <w:lvlJc w:val="left"/>
      <w:pPr>
        <w:ind w:left="644" w:hanging="360"/>
      </w:pPr>
      <w:rPr>
        <w:rFonts w:ascii="Arial" w:hAnsi="Arial" w:cs="Arial"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185F24C5"/>
    <w:multiLevelType w:val="hybridMultilevel"/>
    <w:tmpl w:val="A51A7CBE"/>
    <w:lvl w:ilvl="0" w:tplc="0C0A0001">
      <w:start w:val="1"/>
      <w:numFmt w:val="bullet"/>
      <w:lvlText w:val=""/>
      <w:lvlJc w:val="left"/>
      <w:pPr>
        <w:tabs>
          <w:tab w:val="num" w:pos="720"/>
        </w:tabs>
        <w:ind w:left="720" w:hanging="360"/>
      </w:pPr>
      <w:rPr>
        <w:rFonts w:ascii="Symbol" w:hAnsi="Symbol" w:hint="default"/>
      </w:rPr>
    </w:lvl>
    <w:lvl w:ilvl="1" w:tplc="D12635FC">
      <w:start w:val="1"/>
      <w:numFmt w:val="lowerLetter"/>
      <w:lvlText w:val="%2)"/>
      <w:lvlJc w:val="left"/>
      <w:pPr>
        <w:tabs>
          <w:tab w:val="num" w:pos="1440"/>
        </w:tabs>
        <w:ind w:left="1440" w:hanging="360"/>
      </w:pPr>
      <w:rPr>
        <w:rFonts w:hint="default"/>
        <w:b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1EE45582"/>
    <w:multiLevelType w:val="hybridMultilevel"/>
    <w:tmpl w:val="2E3C06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23231DAA"/>
    <w:multiLevelType w:val="multilevel"/>
    <w:tmpl w:val="5B82F2D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5457B68"/>
    <w:multiLevelType w:val="hybridMultilevel"/>
    <w:tmpl w:val="09B2415C"/>
    <w:lvl w:ilvl="0" w:tplc="B024DC8E">
      <w:start w:val="1"/>
      <w:numFmt w:val="bullet"/>
      <w:lvlText w:val=""/>
      <w:lvlJc w:val="left"/>
      <w:pPr>
        <w:tabs>
          <w:tab w:val="num" w:pos="720"/>
        </w:tabs>
        <w:ind w:left="720" w:hanging="360"/>
      </w:pPr>
      <w:rPr>
        <w:rFonts w:ascii="Wingdings" w:hAnsi="Wingdings" w:hint="default"/>
      </w:rPr>
    </w:lvl>
    <w:lvl w:ilvl="1" w:tplc="EACA0314" w:tentative="1">
      <w:start w:val="1"/>
      <w:numFmt w:val="bullet"/>
      <w:lvlText w:val=""/>
      <w:lvlJc w:val="left"/>
      <w:pPr>
        <w:tabs>
          <w:tab w:val="num" w:pos="1440"/>
        </w:tabs>
        <w:ind w:left="1440" w:hanging="360"/>
      </w:pPr>
      <w:rPr>
        <w:rFonts w:ascii="Wingdings" w:hAnsi="Wingdings" w:hint="default"/>
      </w:rPr>
    </w:lvl>
    <w:lvl w:ilvl="2" w:tplc="58AEA648" w:tentative="1">
      <w:start w:val="1"/>
      <w:numFmt w:val="bullet"/>
      <w:lvlText w:val=""/>
      <w:lvlJc w:val="left"/>
      <w:pPr>
        <w:tabs>
          <w:tab w:val="num" w:pos="2160"/>
        </w:tabs>
        <w:ind w:left="2160" w:hanging="360"/>
      </w:pPr>
      <w:rPr>
        <w:rFonts w:ascii="Wingdings" w:hAnsi="Wingdings" w:hint="default"/>
      </w:rPr>
    </w:lvl>
    <w:lvl w:ilvl="3" w:tplc="A83A61E4" w:tentative="1">
      <w:start w:val="1"/>
      <w:numFmt w:val="bullet"/>
      <w:lvlText w:val=""/>
      <w:lvlJc w:val="left"/>
      <w:pPr>
        <w:tabs>
          <w:tab w:val="num" w:pos="2880"/>
        </w:tabs>
        <w:ind w:left="2880" w:hanging="360"/>
      </w:pPr>
      <w:rPr>
        <w:rFonts w:ascii="Wingdings" w:hAnsi="Wingdings" w:hint="default"/>
      </w:rPr>
    </w:lvl>
    <w:lvl w:ilvl="4" w:tplc="C6CC0704" w:tentative="1">
      <w:start w:val="1"/>
      <w:numFmt w:val="bullet"/>
      <w:lvlText w:val=""/>
      <w:lvlJc w:val="left"/>
      <w:pPr>
        <w:tabs>
          <w:tab w:val="num" w:pos="3600"/>
        </w:tabs>
        <w:ind w:left="3600" w:hanging="360"/>
      </w:pPr>
      <w:rPr>
        <w:rFonts w:ascii="Wingdings" w:hAnsi="Wingdings" w:hint="default"/>
      </w:rPr>
    </w:lvl>
    <w:lvl w:ilvl="5" w:tplc="6344B010" w:tentative="1">
      <w:start w:val="1"/>
      <w:numFmt w:val="bullet"/>
      <w:lvlText w:val=""/>
      <w:lvlJc w:val="left"/>
      <w:pPr>
        <w:tabs>
          <w:tab w:val="num" w:pos="4320"/>
        </w:tabs>
        <w:ind w:left="4320" w:hanging="360"/>
      </w:pPr>
      <w:rPr>
        <w:rFonts w:ascii="Wingdings" w:hAnsi="Wingdings" w:hint="default"/>
      </w:rPr>
    </w:lvl>
    <w:lvl w:ilvl="6" w:tplc="DABE3DF0" w:tentative="1">
      <w:start w:val="1"/>
      <w:numFmt w:val="bullet"/>
      <w:lvlText w:val=""/>
      <w:lvlJc w:val="left"/>
      <w:pPr>
        <w:tabs>
          <w:tab w:val="num" w:pos="5040"/>
        </w:tabs>
        <w:ind w:left="5040" w:hanging="360"/>
      </w:pPr>
      <w:rPr>
        <w:rFonts w:ascii="Wingdings" w:hAnsi="Wingdings" w:hint="default"/>
      </w:rPr>
    </w:lvl>
    <w:lvl w:ilvl="7" w:tplc="8E76ACDC" w:tentative="1">
      <w:start w:val="1"/>
      <w:numFmt w:val="bullet"/>
      <w:lvlText w:val=""/>
      <w:lvlJc w:val="left"/>
      <w:pPr>
        <w:tabs>
          <w:tab w:val="num" w:pos="5760"/>
        </w:tabs>
        <w:ind w:left="5760" w:hanging="360"/>
      </w:pPr>
      <w:rPr>
        <w:rFonts w:ascii="Wingdings" w:hAnsi="Wingdings" w:hint="default"/>
      </w:rPr>
    </w:lvl>
    <w:lvl w:ilvl="8" w:tplc="238E4B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EB2B77"/>
    <w:multiLevelType w:val="hybridMultilevel"/>
    <w:tmpl w:val="99CE0AB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1" w15:restartNumberingAfterBreak="0">
    <w:nsid w:val="2C0C115B"/>
    <w:multiLevelType w:val="hybridMultilevel"/>
    <w:tmpl w:val="A7062EC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3542530B"/>
    <w:multiLevelType w:val="hybridMultilevel"/>
    <w:tmpl w:val="67D6E9FC"/>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3B8C26E2"/>
    <w:multiLevelType w:val="hybridMultilevel"/>
    <w:tmpl w:val="E7C86DE0"/>
    <w:lvl w:ilvl="0" w:tplc="8CAAEEA6">
      <w:start w:val="3"/>
      <w:numFmt w:val="bullet"/>
      <w:lvlText w:val="-"/>
      <w:lvlJc w:val="left"/>
      <w:pPr>
        <w:ind w:left="360" w:hanging="360"/>
      </w:pPr>
      <w:rPr>
        <w:rFonts w:ascii="Calibri" w:eastAsia="Times New Roman" w:hAnsi="Calibri" w:cs="Calibr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3C112953"/>
    <w:multiLevelType w:val="hybridMultilevel"/>
    <w:tmpl w:val="0B703DE6"/>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5" w15:restartNumberingAfterBreak="0">
    <w:nsid w:val="42AF7E11"/>
    <w:multiLevelType w:val="hybridMultilevel"/>
    <w:tmpl w:val="56B01F38"/>
    <w:lvl w:ilvl="0" w:tplc="0EE23D36">
      <w:start w:val="1"/>
      <w:numFmt w:val="bullet"/>
      <w:lvlText w:val=""/>
      <w:lvlJc w:val="left"/>
      <w:pPr>
        <w:tabs>
          <w:tab w:val="num" w:pos="720"/>
        </w:tabs>
        <w:ind w:left="720" w:hanging="360"/>
      </w:pPr>
      <w:rPr>
        <w:rFonts w:ascii="Wingdings" w:hAnsi="Wingdings" w:hint="default"/>
      </w:rPr>
    </w:lvl>
    <w:lvl w:ilvl="1" w:tplc="AD54E20C" w:tentative="1">
      <w:start w:val="1"/>
      <w:numFmt w:val="bullet"/>
      <w:lvlText w:val=""/>
      <w:lvlJc w:val="left"/>
      <w:pPr>
        <w:tabs>
          <w:tab w:val="num" w:pos="1440"/>
        </w:tabs>
        <w:ind w:left="1440" w:hanging="360"/>
      </w:pPr>
      <w:rPr>
        <w:rFonts w:ascii="Wingdings" w:hAnsi="Wingdings" w:hint="default"/>
      </w:rPr>
    </w:lvl>
    <w:lvl w:ilvl="2" w:tplc="63204190" w:tentative="1">
      <w:start w:val="1"/>
      <w:numFmt w:val="bullet"/>
      <w:lvlText w:val=""/>
      <w:lvlJc w:val="left"/>
      <w:pPr>
        <w:tabs>
          <w:tab w:val="num" w:pos="2160"/>
        </w:tabs>
        <w:ind w:left="2160" w:hanging="360"/>
      </w:pPr>
      <w:rPr>
        <w:rFonts w:ascii="Wingdings" w:hAnsi="Wingdings" w:hint="default"/>
      </w:rPr>
    </w:lvl>
    <w:lvl w:ilvl="3" w:tplc="8BA4AFBE" w:tentative="1">
      <w:start w:val="1"/>
      <w:numFmt w:val="bullet"/>
      <w:lvlText w:val=""/>
      <w:lvlJc w:val="left"/>
      <w:pPr>
        <w:tabs>
          <w:tab w:val="num" w:pos="2880"/>
        </w:tabs>
        <w:ind w:left="2880" w:hanging="360"/>
      </w:pPr>
      <w:rPr>
        <w:rFonts w:ascii="Wingdings" w:hAnsi="Wingdings" w:hint="default"/>
      </w:rPr>
    </w:lvl>
    <w:lvl w:ilvl="4" w:tplc="B3962926" w:tentative="1">
      <w:start w:val="1"/>
      <w:numFmt w:val="bullet"/>
      <w:lvlText w:val=""/>
      <w:lvlJc w:val="left"/>
      <w:pPr>
        <w:tabs>
          <w:tab w:val="num" w:pos="3600"/>
        </w:tabs>
        <w:ind w:left="3600" w:hanging="360"/>
      </w:pPr>
      <w:rPr>
        <w:rFonts w:ascii="Wingdings" w:hAnsi="Wingdings" w:hint="default"/>
      </w:rPr>
    </w:lvl>
    <w:lvl w:ilvl="5" w:tplc="0A8AA3BA" w:tentative="1">
      <w:start w:val="1"/>
      <w:numFmt w:val="bullet"/>
      <w:lvlText w:val=""/>
      <w:lvlJc w:val="left"/>
      <w:pPr>
        <w:tabs>
          <w:tab w:val="num" w:pos="4320"/>
        </w:tabs>
        <w:ind w:left="4320" w:hanging="360"/>
      </w:pPr>
      <w:rPr>
        <w:rFonts w:ascii="Wingdings" w:hAnsi="Wingdings" w:hint="default"/>
      </w:rPr>
    </w:lvl>
    <w:lvl w:ilvl="6" w:tplc="822A0A28" w:tentative="1">
      <w:start w:val="1"/>
      <w:numFmt w:val="bullet"/>
      <w:lvlText w:val=""/>
      <w:lvlJc w:val="left"/>
      <w:pPr>
        <w:tabs>
          <w:tab w:val="num" w:pos="5040"/>
        </w:tabs>
        <w:ind w:left="5040" w:hanging="360"/>
      </w:pPr>
      <w:rPr>
        <w:rFonts w:ascii="Wingdings" w:hAnsi="Wingdings" w:hint="default"/>
      </w:rPr>
    </w:lvl>
    <w:lvl w:ilvl="7" w:tplc="15F25860" w:tentative="1">
      <w:start w:val="1"/>
      <w:numFmt w:val="bullet"/>
      <w:lvlText w:val=""/>
      <w:lvlJc w:val="left"/>
      <w:pPr>
        <w:tabs>
          <w:tab w:val="num" w:pos="5760"/>
        </w:tabs>
        <w:ind w:left="5760" w:hanging="360"/>
      </w:pPr>
      <w:rPr>
        <w:rFonts w:ascii="Wingdings" w:hAnsi="Wingdings" w:hint="default"/>
      </w:rPr>
    </w:lvl>
    <w:lvl w:ilvl="8" w:tplc="AF024D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A14AE5"/>
    <w:multiLevelType w:val="hybridMultilevel"/>
    <w:tmpl w:val="354C12FE"/>
    <w:lvl w:ilvl="0" w:tplc="962EE276">
      <w:start w:val="1"/>
      <w:numFmt w:val="bullet"/>
      <w:lvlText w:val=""/>
      <w:lvlJc w:val="left"/>
      <w:pPr>
        <w:tabs>
          <w:tab w:val="num" w:pos="720"/>
        </w:tabs>
        <w:ind w:left="720" w:hanging="360"/>
      </w:pPr>
      <w:rPr>
        <w:rFonts w:ascii="Wingdings" w:hAnsi="Wingdings" w:hint="default"/>
      </w:rPr>
    </w:lvl>
    <w:lvl w:ilvl="1" w:tplc="7ACC4024" w:tentative="1">
      <w:start w:val="1"/>
      <w:numFmt w:val="bullet"/>
      <w:lvlText w:val=""/>
      <w:lvlJc w:val="left"/>
      <w:pPr>
        <w:tabs>
          <w:tab w:val="num" w:pos="1440"/>
        </w:tabs>
        <w:ind w:left="1440" w:hanging="360"/>
      </w:pPr>
      <w:rPr>
        <w:rFonts w:ascii="Wingdings" w:hAnsi="Wingdings" w:hint="default"/>
      </w:rPr>
    </w:lvl>
    <w:lvl w:ilvl="2" w:tplc="00529870" w:tentative="1">
      <w:start w:val="1"/>
      <w:numFmt w:val="bullet"/>
      <w:lvlText w:val=""/>
      <w:lvlJc w:val="left"/>
      <w:pPr>
        <w:tabs>
          <w:tab w:val="num" w:pos="2160"/>
        </w:tabs>
        <w:ind w:left="2160" w:hanging="360"/>
      </w:pPr>
      <w:rPr>
        <w:rFonts w:ascii="Wingdings" w:hAnsi="Wingdings" w:hint="default"/>
      </w:rPr>
    </w:lvl>
    <w:lvl w:ilvl="3" w:tplc="ADFE60E4" w:tentative="1">
      <w:start w:val="1"/>
      <w:numFmt w:val="bullet"/>
      <w:lvlText w:val=""/>
      <w:lvlJc w:val="left"/>
      <w:pPr>
        <w:tabs>
          <w:tab w:val="num" w:pos="2880"/>
        </w:tabs>
        <w:ind w:left="2880" w:hanging="360"/>
      </w:pPr>
      <w:rPr>
        <w:rFonts w:ascii="Wingdings" w:hAnsi="Wingdings" w:hint="default"/>
      </w:rPr>
    </w:lvl>
    <w:lvl w:ilvl="4" w:tplc="6DB42166" w:tentative="1">
      <w:start w:val="1"/>
      <w:numFmt w:val="bullet"/>
      <w:lvlText w:val=""/>
      <w:lvlJc w:val="left"/>
      <w:pPr>
        <w:tabs>
          <w:tab w:val="num" w:pos="3600"/>
        </w:tabs>
        <w:ind w:left="3600" w:hanging="360"/>
      </w:pPr>
      <w:rPr>
        <w:rFonts w:ascii="Wingdings" w:hAnsi="Wingdings" w:hint="default"/>
      </w:rPr>
    </w:lvl>
    <w:lvl w:ilvl="5" w:tplc="93D6E8A4" w:tentative="1">
      <w:start w:val="1"/>
      <w:numFmt w:val="bullet"/>
      <w:lvlText w:val=""/>
      <w:lvlJc w:val="left"/>
      <w:pPr>
        <w:tabs>
          <w:tab w:val="num" w:pos="4320"/>
        </w:tabs>
        <w:ind w:left="4320" w:hanging="360"/>
      </w:pPr>
      <w:rPr>
        <w:rFonts w:ascii="Wingdings" w:hAnsi="Wingdings" w:hint="default"/>
      </w:rPr>
    </w:lvl>
    <w:lvl w:ilvl="6" w:tplc="5A3C4AF4" w:tentative="1">
      <w:start w:val="1"/>
      <w:numFmt w:val="bullet"/>
      <w:lvlText w:val=""/>
      <w:lvlJc w:val="left"/>
      <w:pPr>
        <w:tabs>
          <w:tab w:val="num" w:pos="5040"/>
        </w:tabs>
        <w:ind w:left="5040" w:hanging="360"/>
      </w:pPr>
      <w:rPr>
        <w:rFonts w:ascii="Wingdings" w:hAnsi="Wingdings" w:hint="default"/>
      </w:rPr>
    </w:lvl>
    <w:lvl w:ilvl="7" w:tplc="ED7AFC76" w:tentative="1">
      <w:start w:val="1"/>
      <w:numFmt w:val="bullet"/>
      <w:lvlText w:val=""/>
      <w:lvlJc w:val="left"/>
      <w:pPr>
        <w:tabs>
          <w:tab w:val="num" w:pos="5760"/>
        </w:tabs>
        <w:ind w:left="5760" w:hanging="360"/>
      </w:pPr>
      <w:rPr>
        <w:rFonts w:ascii="Wingdings" w:hAnsi="Wingdings" w:hint="default"/>
      </w:rPr>
    </w:lvl>
    <w:lvl w:ilvl="8" w:tplc="F02A0DC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AE52E2"/>
    <w:multiLevelType w:val="hybridMultilevel"/>
    <w:tmpl w:val="8E6087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847100C"/>
    <w:multiLevelType w:val="hybridMultilevel"/>
    <w:tmpl w:val="E58E003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4BBD5214"/>
    <w:multiLevelType w:val="hybridMultilevel"/>
    <w:tmpl w:val="70EC8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12079AE"/>
    <w:multiLevelType w:val="hybridMultilevel"/>
    <w:tmpl w:val="96825D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52775E2"/>
    <w:multiLevelType w:val="hybridMultilevel"/>
    <w:tmpl w:val="FE104FDA"/>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32" w15:restartNumberingAfterBreak="0">
    <w:nsid w:val="5A362150"/>
    <w:multiLevelType w:val="hybridMultilevel"/>
    <w:tmpl w:val="F844EBE6"/>
    <w:lvl w:ilvl="0" w:tplc="9BCC74C8">
      <w:start w:val="1"/>
      <w:numFmt w:val="decimal"/>
      <w:lvlText w:val="%1."/>
      <w:lvlJc w:val="left"/>
      <w:pPr>
        <w:tabs>
          <w:tab w:val="num" w:pos="360"/>
        </w:tabs>
        <w:ind w:left="360" w:hanging="360"/>
      </w:pPr>
      <w:rPr>
        <w:rFonts w:cs="Times New Roman"/>
      </w:rPr>
    </w:lvl>
    <w:lvl w:ilvl="1" w:tplc="B82CF95C" w:tentative="1">
      <w:start w:val="1"/>
      <w:numFmt w:val="decimal"/>
      <w:lvlText w:val="%2."/>
      <w:lvlJc w:val="left"/>
      <w:pPr>
        <w:tabs>
          <w:tab w:val="num" w:pos="1080"/>
        </w:tabs>
        <w:ind w:left="1080" w:hanging="360"/>
      </w:pPr>
      <w:rPr>
        <w:rFonts w:cs="Times New Roman"/>
      </w:rPr>
    </w:lvl>
    <w:lvl w:ilvl="2" w:tplc="D2102900" w:tentative="1">
      <w:start w:val="1"/>
      <w:numFmt w:val="decimal"/>
      <w:lvlText w:val="%3."/>
      <w:lvlJc w:val="left"/>
      <w:pPr>
        <w:tabs>
          <w:tab w:val="num" w:pos="1800"/>
        </w:tabs>
        <w:ind w:left="1800" w:hanging="360"/>
      </w:pPr>
      <w:rPr>
        <w:rFonts w:cs="Times New Roman"/>
      </w:rPr>
    </w:lvl>
    <w:lvl w:ilvl="3" w:tplc="724E9F66" w:tentative="1">
      <w:start w:val="1"/>
      <w:numFmt w:val="decimal"/>
      <w:lvlText w:val="%4."/>
      <w:lvlJc w:val="left"/>
      <w:pPr>
        <w:tabs>
          <w:tab w:val="num" w:pos="2520"/>
        </w:tabs>
        <w:ind w:left="2520" w:hanging="360"/>
      </w:pPr>
      <w:rPr>
        <w:rFonts w:cs="Times New Roman"/>
      </w:rPr>
    </w:lvl>
    <w:lvl w:ilvl="4" w:tplc="ADB2F9D2" w:tentative="1">
      <w:start w:val="1"/>
      <w:numFmt w:val="decimal"/>
      <w:lvlText w:val="%5."/>
      <w:lvlJc w:val="left"/>
      <w:pPr>
        <w:tabs>
          <w:tab w:val="num" w:pos="3240"/>
        </w:tabs>
        <w:ind w:left="3240" w:hanging="360"/>
      </w:pPr>
      <w:rPr>
        <w:rFonts w:cs="Times New Roman"/>
      </w:rPr>
    </w:lvl>
    <w:lvl w:ilvl="5" w:tplc="AAE46E68" w:tentative="1">
      <w:start w:val="1"/>
      <w:numFmt w:val="decimal"/>
      <w:lvlText w:val="%6."/>
      <w:lvlJc w:val="left"/>
      <w:pPr>
        <w:tabs>
          <w:tab w:val="num" w:pos="3960"/>
        </w:tabs>
        <w:ind w:left="3960" w:hanging="360"/>
      </w:pPr>
      <w:rPr>
        <w:rFonts w:cs="Times New Roman"/>
      </w:rPr>
    </w:lvl>
    <w:lvl w:ilvl="6" w:tplc="0538A58A" w:tentative="1">
      <w:start w:val="1"/>
      <w:numFmt w:val="decimal"/>
      <w:lvlText w:val="%7."/>
      <w:lvlJc w:val="left"/>
      <w:pPr>
        <w:tabs>
          <w:tab w:val="num" w:pos="4680"/>
        </w:tabs>
        <w:ind w:left="4680" w:hanging="360"/>
      </w:pPr>
      <w:rPr>
        <w:rFonts w:cs="Times New Roman"/>
      </w:rPr>
    </w:lvl>
    <w:lvl w:ilvl="7" w:tplc="27E265C0" w:tentative="1">
      <w:start w:val="1"/>
      <w:numFmt w:val="decimal"/>
      <w:lvlText w:val="%8."/>
      <w:lvlJc w:val="left"/>
      <w:pPr>
        <w:tabs>
          <w:tab w:val="num" w:pos="5400"/>
        </w:tabs>
        <w:ind w:left="5400" w:hanging="360"/>
      </w:pPr>
      <w:rPr>
        <w:rFonts w:cs="Times New Roman"/>
      </w:rPr>
    </w:lvl>
    <w:lvl w:ilvl="8" w:tplc="CC00C358" w:tentative="1">
      <w:start w:val="1"/>
      <w:numFmt w:val="decimal"/>
      <w:lvlText w:val="%9."/>
      <w:lvlJc w:val="left"/>
      <w:pPr>
        <w:tabs>
          <w:tab w:val="num" w:pos="6120"/>
        </w:tabs>
        <w:ind w:left="6120" w:hanging="360"/>
      </w:pPr>
      <w:rPr>
        <w:rFonts w:cs="Times New Roman"/>
      </w:rPr>
    </w:lvl>
  </w:abstractNum>
  <w:abstractNum w:abstractNumId="33" w15:restartNumberingAfterBreak="0">
    <w:nsid w:val="5CDC3297"/>
    <w:multiLevelType w:val="hybridMultilevel"/>
    <w:tmpl w:val="56FC8CE6"/>
    <w:lvl w:ilvl="0" w:tplc="3FD8B0CE">
      <w:start w:val="1"/>
      <w:numFmt w:val="bullet"/>
      <w:lvlText w:val=""/>
      <w:lvlJc w:val="left"/>
      <w:pPr>
        <w:tabs>
          <w:tab w:val="num" w:pos="417"/>
        </w:tabs>
        <w:ind w:left="417" w:hanging="360"/>
      </w:pPr>
      <w:rPr>
        <w:rFonts w:ascii="Wingdings" w:hAnsi="Wingdings"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ECF7701"/>
    <w:multiLevelType w:val="hybridMultilevel"/>
    <w:tmpl w:val="E0023BB8"/>
    <w:lvl w:ilvl="0" w:tplc="4BDC8CEA">
      <w:start w:val="1"/>
      <w:numFmt w:val="bullet"/>
      <w:lvlText w:val=""/>
      <w:lvlJc w:val="left"/>
      <w:pPr>
        <w:ind w:left="720" w:hanging="360"/>
      </w:pPr>
      <w:rPr>
        <w:rFonts w:ascii="Wingdings" w:hAnsi="Wingdings"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1F6F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824AD7"/>
    <w:multiLevelType w:val="hybridMultilevel"/>
    <w:tmpl w:val="1D34A8F4"/>
    <w:lvl w:ilvl="0" w:tplc="962EE276">
      <w:start w:val="1"/>
      <w:numFmt w:val="bullet"/>
      <w:lvlText w:val=""/>
      <w:lvlJc w:val="left"/>
      <w:pPr>
        <w:tabs>
          <w:tab w:val="num" w:pos="720"/>
        </w:tabs>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7C25883"/>
    <w:multiLevelType w:val="hybridMultilevel"/>
    <w:tmpl w:val="44E2EEB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8" w15:restartNumberingAfterBreak="0">
    <w:nsid w:val="68251437"/>
    <w:multiLevelType w:val="hybridMultilevel"/>
    <w:tmpl w:val="919A46E6"/>
    <w:lvl w:ilvl="0" w:tplc="CFDCC776">
      <w:start w:val="1"/>
      <w:numFmt w:val="decimal"/>
      <w:lvlText w:val="%1)"/>
      <w:lvlJc w:val="left"/>
      <w:pPr>
        <w:ind w:left="720" w:hanging="360"/>
      </w:pPr>
      <w:rPr>
        <w:rFonts w:hint="default"/>
        <w:b/>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B5F60B7"/>
    <w:multiLevelType w:val="hybridMultilevel"/>
    <w:tmpl w:val="460491AA"/>
    <w:lvl w:ilvl="0" w:tplc="0C0A0017">
      <w:start w:val="1"/>
      <w:numFmt w:val="lowerLetter"/>
      <w:lvlText w:val="%1)"/>
      <w:lvlJc w:val="left"/>
      <w:pPr>
        <w:ind w:left="1068" w:hanging="360"/>
      </w:pPr>
      <w:rPr>
        <w:rFonts w:cs="Times New Roman"/>
      </w:rPr>
    </w:lvl>
    <w:lvl w:ilvl="1" w:tplc="0C0A0019">
      <w:start w:val="1"/>
      <w:numFmt w:val="lowerLetter"/>
      <w:lvlText w:val="%2."/>
      <w:lvlJc w:val="left"/>
      <w:pPr>
        <w:ind w:left="1788" w:hanging="360"/>
      </w:pPr>
      <w:rPr>
        <w:rFonts w:cs="Times New Roman"/>
      </w:rPr>
    </w:lvl>
    <w:lvl w:ilvl="2" w:tplc="0C0A001B">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40" w15:restartNumberingAfterBreak="0">
    <w:nsid w:val="6D466008"/>
    <w:multiLevelType w:val="hybridMultilevel"/>
    <w:tmpl w:val="96E2F9CA"/>
    <w:lvl w:ilvl="0" w:tplc="746E0016">
      <w:start w:val="1"/>
      <w:numFmt w:val="bullet"/>
      <w:lvlText w:val=""/>
      <w:lvlJc w:val="left"/>
      <w:pPr>
        <w:tabs>
          <w:tab w:val="num" w:pos="720"/>
        </w:tabs>
        <w:ind w:left="720" w:hanging="360"/>
      </w:pPr>
      <w:rPr>
        <w:rFonts w:ascii="Wingdings" w:hAnsi="Wingdings" w:hint="default"/>
      </w:rPr>
    </w:lvl>
    <w:lvl w:ilvl="1" w:tplc="9BA0EB5C" w:tentative="1">
      <w:start w:val="1"/>
      <w:numFmt w:val="bullet"/>
      <w:lvlText w:val=""/>
      <w:lvlJc w:val="left"/>
      <w:pPr>
        <w:tabs>
          <w:tab w:val="num" w:pos="1440"/>
        </w:tabs>
        <w:ind w:left="1440" w:hanging="360"/>
      </w:pPr>
      <w:rPr>
        <w:rFonts w:ascii="Wingdings" w:hAnsi="Wingdings" w:hint="default"/>
      </w:rPr>
    </w:lvl>
    <w:lvl w:ilvl="2" w:tplc="E4F89EDE" w:tentative="1">
      <w:start w:val="1"/>
      <w:numFmt w:val="bullet"/>
      <w:lvlText w:val=""/>
      <w:lvlJc w:val="left"/>
      <w:pPr>
        <w:tabs>
          <w:tab w:val="num" w:pos="2160"/>
        </w:tabs>
        <w:ind w:left="2160" w:hanging="360"/>
      </w:pPr>
      <w:rPr>
        <w:rFonts w:ascii="Wingdings" w:hAnsi="Wingdings" w:hint="default"/>
      </w:rPr>
    </w:lvl>
    <w:lvl w:ilvl="3" w:tplc="1554A292" w:tentative="1">
      <w:start w:val="1"/>
      <w:numFmt w:val="bullet"/>
      <w:lvlText w:val=""/>
      <w:lvlJc w:val="left"/>
      <w:pPr>
        <w:tabs>
          <w:tab w:val="num" w:pos="2880"/>
        </w:tabs>
        <w:ind w:left="2880" w:hanging="360"/>
      </w:pPr>
      <w:rPr>
        <w:rFonts w:ascii="Wingdings" w:hAnsi="Wingdings" w:hint="default"/>
      </w:rPr>
    </w:lvl>
    <w:lvl w:ilvl="4" w:tplc="3BCC4B52" w:tentative="1">
      <w:start w:val="1"/>
      <w:numFmt w:val="bullet"/>
      <w:lvlText w:val=""/>
      <w:lvlJc w:val="left"/>
      <w:pPr>
        <w:tabs>
          <w:tab w:val="num" w:pos="3600"/>
        </w:tabs>
        <w:ind w:left="3600" w:hanging="360"/>
      </w:pPr>
      <w:rPr>
        <w:rFonts w:ascii="Wingdings" w:hAnsi="Wingdings" w:hint="default"/>
      </w:rPr>
    </w:lvl>
    <w:lvl w:ilvl="5" w:tplc="FC32AB6A" w:tentative="1">
      <w:start w:val="1"/>
      <w:numFmt w:val="bullet"/>
      <w:lvlText w:val=""/>
      <w:lvlJc w:val="left"/>
      <w:pPr>
        <w:tabs>
          <w:tab w:val="num" w:pos="4320"/>
        </w:tabs>
        <w:ind w:left="4320" w:hanging="360"/>
      </w:pPr>
      <w:rPr>
        <w:rFonts w:ascii="Wingdings" w:hAnsi="Wingdings" w:hint="default"/>
      </w:rPr>
    </w:lvl>
    <w:lvl w:ilvl="6" w:tplc="9CA85736" w:tentative="1">
      <w:start w:val="1"/>
      <w:numFmt w:val="bullet"/>
      <w:lvlText w:val=""/>
      <w:lvlJc w:val="left"/>
      <w:pPr>
        <w:tabs>
          <w:tab w:val="num" w:pos="5040"/>
        </w:tabs>
        <w:ind w:left="5040" w:hanging="360"/>
      </w:pPr>
      <w:rPr>
        <w:rFonts w:ascii="Wingdings" w:hAnsi="Wingdings" w:hint="default"/>
      </w:rPr>
    </w:lvl>
    <w:lvl w:ilvl="7" w:tplc="0C9E8458" w:tentative="1">
      <w:start w:val="1"/>
      <w:numFmt w:val="bullet"/>
      <w:lvlText w:val=""/>
      <w:lvlJc w:val="left"/>
      <w:pPr>
        <w:tabs>
          <w:tab w:val="num" w:pos="5760"/>
        </w:tabs>
        <w:ind w:left="5760" w:hanging="360"/>
      </w:pPr>
      <w:rPr>
        <w:rFonts w:ascii="Wingdings" w:hAnsi="Wingdings" w:hint="default"/>
      </w:rPr>
    </w:lvl>
    <w:lvl w:ilvl="8" w:tplc="C2D4F47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D65CC8"/>
    <w:multiLevelType w:val="hybridMultilevel"/>
    <w:tmpl w:val="BA24A5EA"/>
    <w:lvl w:ilvl="0" w:tplc="0C0A0017">
      <w:start w:val="1"/>
      <w:numFmt w:val="lowerLetter"/>
      <w:lvlText w:val="%1)"/>
      <w:lvlJc w:val="left"/>
      <w:pPr>
        <w:tabs>
          <w:tab w:val="num" w:pos="720"/>
        </w:tabs>
        <w:ind w:left="720" w:hanging="360"/>
      </w:pPr>
      <w:rPr>
        <w:rFonts w:cs="Times New Roman" w:hint="default"/>
      </w:rPr>
    </w:lvl>
    <w:lvl w:ilvl="1" w:tplc="03482464">
      <w:start w:val="1"/>
      <w:numFmt w:val="lowerLetter"/>
      <w:lvlText w:val="%2)"/>
      <w:lvlJc w:val="left"/>
      <w:pPr>
        <w:tabs>
          <w:tab w:val="num" w:pos="1785"/>
        </w:tabs>
        <w:ind w:left="1785" w:hanging="705"/>
      </w:pPr>
      <w:rPr>
        <w:rFonts w:cs="Times New Roman" w:hint="default"/>
      </w:rPr>
    </w:lvl>
    <w:lvl w:ilvl="2" w:tplc="72A0CB50">
      <w:start w:val="1"/>
      <w:numFmt w:val="upperLetter"/>
      <w:lvlText w:val="%3)"/>
      <w:lvlJc w:val="left"/>
      <w:pPr>
        <w:ind w:left="2340" w:hanging="360"/>
      </w:pPr>
      <w:rPr>
        <w:rFonts w:eastAsia="Times New Roman" w:cs="Times New Roman" w:hint="default"/>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2" w15:restartNumberingAfterBreak="0">
    <w:nsid w:val="713850A2"/>
    <w:multiLevelType w:val="hybridMultilevel"/>
    <w:tmpl w:val="2C008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8E301A"/>
    <w:multiLevelType w:val="hybridMultilevel"/>
    <w:tmpl w:val="1B56014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4" w15:restartNumberingAfterBreak="0">
    <w:nsid w:val="7BDD31BD"/>
    <w:multiLevelType w:val="hybridMultilevel"/>
    <w:tmpl w:val="B94407E4"/>
    <w:lvl w:ilvl="0" w:tplc="0C0A0001">
      <w:start w:val="1"/>
      <w:numFmt w:val="bullet"/>
      <w:lvlText w:val=""/>
      <w:lvlJc w:val="left"/>
      <w:pPr>
        <w:tabs>
          <w:tab w:val="num" w:pos="644"/>
        </w:tabs>
        <w:ind w:left="644" w:hanging="360"/>
      </w:pPr>
      <w:rPr>
        <w:rFonts w:ascii="Symbol" w:hAnsi="Symbol" w:hint="default"/>
        <w:b/>
      </w:rPr>
    </w:lvl>
    <w:lvl w:ilvl="1" w:tplc="0C0A0019">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45" w15:restartNumberingAfterBreak="0">
    <w:nsid w:val="7D087FC5"/>
    <w:multiLevelType w:val="hybridMultilevel"/>
    <w:tmpl w:val="D5223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F3032CF"/>
    <w:multiLevelType w:val="hybridMultilevel"/>
    <w:tmpl w:val="56CAF284"/>
    <w:lvl w:ilvl="0" w:tplc="4670ADE6">
      <w:start w:val="1"/>
      <w:numFmt w:val="bullet"/>
      <w:lvlText w:val=""/>
      <w:lvlJc w:val="left"/>
      <w:pPr>
        <w:ind w:left="720" w:hanging="360"/>
      </w:pPr>
      <w:rPr>
        <w:rFonts w:ascii="Wingdings" w:hAnsi="Wingdings" w:hint="default"/>
        <w:color w:val="FFFFFF"/>
        <w:sz w:val="72"/>
        <w:szCs w:val="7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46"/>
  </w:num>
  <w:num w:numId="3">
    <w:abstractNumId w:val="1"/>
  </w:num>
  <w:num w:numId="4">
    <w:abstractNumId w:val="3"/>
  </w:num>
  <w:num w:numId="5">
    <w:abstractNumId w:val="6"/>
  </w:num>
  <w:num w:numId="6">
    <w:abstractNumId w:val="14"/>
  </w:num>
  <w:num w:numId="7">
    <w:abstractNumId w:val="0"/>
  </w:num>
  <w:num w:numId="8">
    <w:abstractNumId w:val="5"/>
  </w:num>
  <w:num w:numId="9">
    <w:abstractNumId w:val="34"/>
  </w:num>
  <w:num w:numId="10">
    <w:abstractNumId w:val="29"/>
  </w:num>
  <w:num w:numId="11">
    <w:abstractNumId w:val="18"/>
  </w:num>
  <w:num w:numId="12">
    <w:abstractNumId w:val="24"/>
  </w:num>
  <w:num w:numId="13">
    <w:abstractNumId w:val="15"/>
  </w:num>
  <w:num w:numId="14">
    <w:abstractNumId w:val="44"/>
  </w:num>
  <w:num w:numId="15">
    <w:abstractNumId w:val="16"/>
  </w:num>
  <w:num w:numId="16">
    <w:abstractNumId w:val="42"/>
  </w:num>
  <w:num w:numId="17">
    <w:abstractNumId w:val="30"/>
  </w:num>
  <w:num w:numId="18">
    <w:abstractNumId w:val="8"/>
  </w:num>
  <w:num w:numId="19">
    <w:abstractNumId w:val="32"/>
  </w:num>
  <w:num w:numId="20">
    <w:abstractNumId w:val="40"/>
  </w:num>
  <w:num w:numId="21">
    <w:abstractNumId w:val="26"/>
  </w:num>
  <w:num w:numId="22">
    <w:abstractNumId w:val="19"/>
  </w:num>
  <w:num w:numId="23">
    <w:abstractNumId w:val="25"/>
  </w:num>
  <w:num w:numId="24">
    <w:abstractNumId w:val="41"/>
  </w:num>
  <w:num w:numId="25">
    <w:abstractNumId w:val="39"/>
  </w:num>
  <w:num w:numId="26">
    <w:abstractNumId w:val="33"/>
  </w:num>
  <w:num w:numId="27">
    <w:abstractNumId w:val="36"/>
  </w:num>
  <w:num w:numId="28">
    <w:abstractNumId w:val="9"/>
  </w:num>
  <w:num w:numId="29">
    <w:abstractNumId w:val="11"/>
  </w:num>
  <w:num w:numId="30">
    <w:abstractNumId w:val="38"/>
  </w:num>
  <w:num w:numId="31">
    <w:abstractNumId w:val="23"/>
  </w:num>
  <w:num w:numId="32">
    <w:abstractNumId w:val="10"/>
  </w:num>
  <w:num w:numId="33">
    <w:abstractNumId w:val="7"/>
  </w:num>
  <w:num w:numId="34">
    <w:abstractNumId w:val="37"/>
  </w:num>
  <w:num w:numId="35">
    <w:abstractNumId w:val="12"/>
  </w:num>
  <w:num w:numId="36">
    <w:abstractNumId w:val="27"/>
  </w:num>
  <w:num w:numId="37">
    <w:abstractNumId w:val="31"/>
  </w:num>
  <w:num w:numId="38">
    <w:abstractNumId w:val="35"/>
  </w:num>
  <w:num w:numId="39">
    <w:abstractNumId w:val="20"/>
  </w:num>
  <w:num w:numId="40">
    <w:abstractNumId w:val="17"/>
  </w:num>
  <w:num w:numId="41">
    <w:abstractNumId w:val="43"/>
  </w:num>
  <w:num w:numId="42">
    <w:abstractNumId w:val="13"/>
  </w:num>
  <w:num w:numId="43">
    <w:abstractNumId w:val="28"/>
  </w:num>
  <w:num w:numId="44">
    <w:abstractNumId w:val="45"/>
  </w:num>
  <w:num w:numId="45">
    <w:abstractNumId w:val="2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ez, Steeven">
    <w15:presenceInfo w15:providerId="AD" w15:userId="S::steeven.perez@tc.tc::56a4bc4e-9f84-4790-a743-d921dccbe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64ED"/>
    <w:rsid w:val="0000350C"/>
    <w:rsid w:val="000064ED"/>
    <w:rsid w:val="00025A35"/>
    <w:rsid w:val="00033B97"/>
    <w:rsid w:val="00057814"/>
    <w:rsid w:val="00057EE5"/>
    <w:rsid w:val="0007612F"/>
    <w:rsid w:val="0008771F"/>
    <w:rsid w:val="000A49A1"/>
    <w:rsid w:val="000C42A8"/>
    <w:rsid w:val="000D3A4C"/>
    <w:rsid w:val="000D5BA8"/>
    <w:rsid w:val="00110A7C"/>
    <w:rsid w:val="0014549C"/>
    <w:rsid w:val="0015533E"/>
    <w:rsid w:val="00185424"/>
    <w:rsid w:val="00185D9A"/>
    <w:rsid w:val="001940CE"/>
    <w:rsid w:val="001958EF"/>
    <w:rsid w:val="00195B2E"/>
    <w:rsid w:val="00196225"/>
    <w:rsid w:val="001B0975"/>
    <w:rsid w:val="001C2489"/>
    <w:rsid w:val="001C4574"/>
    <w:rsid w:val="001D093F"/>
    <w:rsid w:val="001E0E73"/>
    <w:rsid w:val="001E554C"/>
    <w:rsid w:val="0020065D"/>
    <w:rsid w:val="00207D45"/>
    <w:rsid w:val="0021458E"/>
    <w:rsid w:val="002316B2"/>
    <w:rsid w:val="0025358C"/>
    <w:rsid w:val="00261020"/>
    <w:rsid w:val="00262F06"/>
    <w:rsid w:val="00266E9B"/>
    <w:rsid w:val="002709EE"/>
    <w:rsid w:val="00280D40"/>
    <w:rsid w:val="002846E3"/>
    <w:rsid w:val="00285403"/>
    <w:rsid w:val="002855D2"/>
    <w:rsid w:val="00287B64"/>
    <w:rsid w:val="002A1A4F"/>
    <w:rsid w:val="002B2014"/>
    <w:rsid w:val="002C2165"/>
    <w:rsid w:val="002C3938"/>
    <w:rsid w:val="002C7924"/>
    <w:rsid w:val="002E1589"/>
    <w:rsid w:val="002E5190"/>
    <w:rsid w:val="002F0944"/>
    <w:rsid w:val="002F4E2D"/>
    <w:rsid w:val="00330881"/>
    <w:rsid w:val="00330A3A"/>
    <w:rsid w:val="00331E18"/>
    <w:rsid w:val="003529A4"/>
    <w:rsid w:val="0036325C"/>
    <w:rsid w:val="00370EBD"/>
    <w:rsid w:val="0038128A"/>
    <w:rsid w:val="003C75DD"/>
    <w:rsid w:val="003E3CF2"/>
    <w:rsid w:val="003F5698"/>
    <w:rsid w:val="003F76D7"/>
    <w:rsid w:val="0043440F"/>
    <w:rsid w:val="004630CB"/>
    <w:rsid w:val="00466AD4"/>
    <w:rsid w:val="00497BA6"/>
    <w:rsid w:val="004D6550"/>
    <w:rsid w:val="004E3A86"/>
    <w:rsid w:val="004E7466"/>
    <w:rsid w:val="004F75D3"/>
    <w:rsid w:val="004F7665"/>
    <w:rsid w:val="00506F47"/>
    <w:rsid w:val="00534E88"/>
    <w:rsid w:val="00536A95"/>
    <w:rsid w:val="0054015A"/>
    <w:rsid w:val="00540283"/>
    <w:rsid w:val="00541196"/>
    <w:rsid w:val="0054540D"/>
    <w:rsid w:val="00550BB8"/>
    <w:rsid w:val="00554F77"/>
    <w:rsid w:val="00555B81"/>
    <w:rsid w:val="005605EF"/>
    <w:rsid w:val="005700A2"/>
    <w:rsid w:val="00580A29"/>
    <w:rsid w:val="0058111D"/>
    <w:rsid w:val="00581483"/>
    <w:rsid w:val="00597D5A"/>
    <w:rsid w:val="005A20FA"/>
    <w:rsid w:val="005B1BB6"/>
    <w:rsid w:val="005B3280"/>
    <w:rsid w:val="005C16FB"/>
    <w:rsid w:val="005C6392"/>
    <w:rsid w:val="005D5110"/>
    <w:rsid w:val="005E0C6C"/>
    <w:rsid w:val="005F0C78"/>
    <w:rsid w:val="006044C9"/>
    <w:rsid w:val="0061284C"/>
    <w:rsid w:val="00614F5C"/>
    <w:rsid w:val="00616B56"/>
    <w:rsid w:val="00630E6C"/>
    <w:rsid w:val="0063263F"/>
    <w:rsid w:val="006334F5"/>
    <w:rsid w:val="006514F3"/>
    <w:rsid w:val="00663A25"/>
    <w:rsid w:val="0066552B"/>
    <w:rsid w:val="0068118B"/>
    <w:rsid w:val="00692FBF"/>
    <w:rsid w:val="00695ADC"/>
    <w:rsid w:val="006B00FA"/>
    <w:rsid w:val="006B3467"/>
    <w:rsid w:val="006D0409"/>
    <w:rsid w:val="006D2371"/>
    <w:rsid w:val="006E1778"/>
    <w:rsid w:val="006E3EEA"/>
    <w:rsid w:val="006E5C9F"/>
    <w:rsid w:val="006F144F"/>
    <w:rsid w:val="007073DC"/>
    <w:rsid w:val="007263AA"/>
    <w:rsid w:val="0074574F"/>
    <w:rsid w:val="007468FB"/>
    <w:rsid w:val="007473E8"/>
    <w:rsid w:val="00766ADA"/>
    <w:rsid w:val="007821F7"/>
    <w:rsid w:val="0078534F"/>
    <w:rsid w:val="0078627B"/>
    <w:rsid w:val="007973D6"/>
    <w:rsid w:val="007D1DBA"/>
    <w:rsid w:val="007F529B"/>
    <w:rsid w:val="00801B63"/>
    <w:rsid w:val="008040EB"/>
    <w:rsid w:val="008124CA"/>
    <w:rsid w:val="00814BA4"/>
    <w:rsid w:val="008216BE"/>
    <w:rsid w:val="008272A3"/>
    <w:rsid w:val="008319C5"/>
    <w:rsid w:val="00840441"/>
    <w:rsid w:val="00847C3C"/>
    <w:rsid w:val="00855A12"/>
    <w:rsid w:val="00856354"/>
    <w:rsid w:val="00872041"/>
    <w:rsid w:val="00877B90"/>
    <w:rsid w:val="008A5F59"/>
    <w:rsid w:val="008B048B"/>
    <w:rsid w:val="008B2037"/>
    <w:rsid w:val="008E6D2E"/>
    <w:rsid w:val="008F5FD9"/>
    <w:rsid w:val="00926567"/>
    <w:rsid w:val="00944D2E"/>
    <w:rsid w:val="00954E76"/>
    <w:rsid w:val="00963A66"/>
    <w:rsid w:val="009659FA"/>
    <w:rsid w:val="00966CC7"/>
    <w:rsid w:val="00977693"/>
    <w:rsid w:val="0099591D"/>
    <w:rsid w:val="009961DC"/>
    <w:rsid w:val="00996B63"/>
    <w:rsid w:val="009D45AA"/>
    <w:rsid w:val="009D5AA0"/>
    <w:rsid w:val="009D60FA"/>
    <w:rsid w:val="009E0EDC"/>
    <w:rsid w:val="009F0525"/>
    <w:rsid w:val="009F35D4"/>
    <w:rsid w:val="00A34FFE"/>
    <w:rsid w:val="00A40250"/>
    <w:rsid w:val="00A523E4"/>
    <w:rsid w:val="00A524BC"/>
    <w:rsid w:val="00A60F2C"/>
    <w:rsid w:val="00A75FF1"/>
    <w:rsid w:val="00A80680"/>
    <w:rsid w:val="00A84E95"/>
    <w:rsid w:val="00A86492"/>
    <w:rsid w:val="00A944D4"/>
    <w:rsid w:val="00A97CFF"/>
    <w:rsid w:val="00AA329C"/>
    <w:rsid w:val="00AB08FA"/>
    <w:rsid w:val="00AF4BB9"/>
    <w:rsid w:val="00B0039A"/>
    <w:rsid w:val="00B27264"/>
    <w:rsid w:val="00B3311F"/>
    <w:rsid w:val="00B456BA"/>
    <w:rsid w:val="00B45B8D"/>
    <w:rsid w:val="00B77DF8"/>
    <w:rsid w:val="00B85A26"/>
    <w:rsid w:val="00B85C5E"/>
    <w:rsid w:val="00B86C90"/>
    <w:rsid w:val="00BB696D"/>
    <w:rsid w:val="00BC4DFE"/>
    <w:rsid w:val="00BD0305"/>
    <w:rsid w:val="00BD120A"/>
    <w:rsid w:val="00BD1A01"/>
    <w:rsid w:val="00BD3CB9"/>
    <w:rsid w:val="00BE0CE3"/>
    <w:rsid w:val="00BE5058"/>
    <w:rsid w:val="00C04808"/>
    <w:rsid w:val="00C05576"/>
    <w:rsid w:val="00C11216"/>
    <w:rsid w:val="00C131E9"/>
    <w:rsid w:val="00C23F68"/>
    <w:rsid w:val="00C25B1E"/>
    <w:rsid w:val="00C274F9"/>
    <w:rsid w:val="00C46179"/>
    <w:rsid w:val="00C61B3C"/>
    <w:rsid w:val="00C74B59"/>
    <w:rsid w:val="00C80C10"/>
    <w:rsid w:val="00C92F1E"/>
    <w:rsid w:val="00C953EB"/>
    <w:rsid w:val="00C966C4"/>
    <w:rsid w:val="00CA230F"/>
    <w:rsid w:val="00CA5C01"/>
    <w:rsid w:val="00CB505F"/>
    <w:rsid w:val="00CC2267"/>
    <w:rsid w:val="00CC4052"/>
    <w:rsid w:val="00CC5004"/>
    <w:rsid w:val="00D046B2"/>
    <w:rsid w:val="00D07416"/>
    <w:rsid w:val="00D11742"/>
    <w:rsid w:val="00D13B5E"/>
    <w:rsid w:val="00D21B65"/>
    <w:rsid w:val="00D42D7D"/>
    <w:rsid w:val="00D47A38"/>
    <w:rsid w:val="00D50A59"/>
    <w:rsid w:val="00D56295"/>
    <w:rsid w:val="00D61623"/>
    <w:rsid w:val="00D61E7B"/>
    <w:rsid w:val="00D8471D"/>
    <w:rsid w:val="00D91812"/>
    <w:rsid w:val="00D9240E"/>
    <w:rsid w:val="00DB18BC"/>
    <w:rsid w:val="00DB55F6"/>
    <w:rsid w:val="00DB6B0E"/>
    <w:rsid w:val="00DD36DF"/>
    <w:rsid w:val="00DF7F1B"/>
    <w:rsid w:val="00E207E1"/>
    <w:rsid w:val="00E236AB"/>
    <w:rsid w:val="00E419EC"/>
    <w:rsid w:val="00E5336F"/>
    <w:rsid w:val="00E62080"/>
    <w:rsid w:val="00E63389"/>
    <w:rsid w:val="00E70EF5"/>
    <w:rsid w:val="00E71DB6"/>
    <w:rsid w:val="00E72C84"/>
    <w:rsid w:val="00E773BB"/>
    <w:rsid w:val="00E774DF"/>
    <w:rsid w:val="00E9306C"/>
    <w:rsid w:val="00EA1B7E"/>
    <w:rsid w:val="00EA28B5"/>
    <w:rsid w:val="00EA5A24"/>
    <w:rsid w:val="00EB6D90"/>
    <w:rsid w:val="00EC1CF7"/>
    <w:rsid w:val="00EC60EE"/>
    <w:rsid w:val="00ED4F78"/>
    <w:rsid w:val="00EE44F2"/>
    <w:rsid w:val="00EF6289"/>
    <w:rsid w:val="00F053C9"/>
    <w:rsid w:val="00F142D8"/>
    <w:rsid w:val="00F3646F"/>
    <w:rsid w:val="00F4794D"/>
    <w:rsid w:val="00F62492"/>
    <w:rsid w:val="00F705FC"/>
    <w:rsid w:val="00F924E1"/>
    <w:rsid w:val="00FA6AFB"/>
    <w:rsid w:val="00FA7D7D"/>
    <w:rsid w:val="00FB109B"/>
    <w:rsid w:val="00FE1D80"/>
    <w:rsid w:val="00FF4AA6"/>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5F0A7A"/>
  <w15:docId w15:val="{D80E01B3-2805-42B3-8D87-E028FD0D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C"/>
    </w:rPr>
  </w:style>
  <w:style w:type="paragraph" w:styleId="Ttulo1">
    <w:name w:val="heading 1"/>
    <w:basedOn w:val="Normal"/>
    <w:next w:val="Normal"/>
    <w:qFormat/>
    <w:pPr>
      <w:keepNext/>
      <w:outlineLvl w:val="0"/>
    </w:pPr>
    <w:rPr>
      <w:rFonts w:ascii="Arial" w:hAnsi="Arial"/>
      <w:b/>
      <w:i/>
      <w:sz w:val="24"/>
      <w:u w:val="single"/>
      <w:lang w:val="es-MX"/>
    </w:rPr>
  </w:style>
  <w:style w:type="paragraph" w:styleId="Ttulo2">
    <w:name w:val="heading 2"/>
    <w:basedOn w:val="Normal"/>
    <w:next w:val="Normal"/>
    <w:qFormat/>
    <w:pPr>
      <w:keepNext/>
      <w:jc w:val="both"/>
      <w:outlineLvl w:val="1"/>
    </w:pPr>
    <w:rPr>
      <w:rFonts w:ascii="Arial" w:hAnsi="Arial"/>
      <w:b/>
      <w:i/>
      <w:sz w:val="24"/>
      <w:u w:val="single"/>
      <w:lang w:val="es-MX"/>
    </w:rPr>
  </w:style>
  <w:style w:type="paragraph" w:styleId="Ttulo4">
    <w:name w:val="heading 4"/>
    <w:basedOn w:val="Normal"/>
    <w:next w:val="Normal"/>
    <w:qFormat/>
    <w:pPr>
      <w:keepNext/>
      <w:jc w:val="both"/>
      <w:outlineLvl w:val="3"/>
    </w:pPr>
    <w:rPr>
      <w:rFonts w:ascii="Arial" w:hAnsi="Arial"/>
      <w:b/>
      <w:i/>
      <w:sz w:val="24"/>
      <w:lang w:val="es-MX"/>
    </w:rPr>
  </w:style>
  <w:style w:type="paragraph" w:styleId="Ttulo5">
    <w:name w:val="heading 5"/>
    <w:basedOn w:val="Normal"/>
    <w:next w:val="Normal"/>
    <w:qFormat/>
    <w:pPr>
      <w:keepNext/>
      <w:jc w:val="both"/>
      <w:outlineLvl w:val="4"/>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semiHidden/>
    <w:pPr>
      <w:ind w:left="240" w:hanging="240"/>
    </w:pPr>
    <w:rPr>
      <w:rFonts w:ascii="Times" w:eastAsia="Times" w:hAnsi="Times"/>
      <w:sz w:val="24"/>
      <w:lang w:val="en-US"/>
    </w:rPr>
  </w:style>
  <w:style w:type="paragraph" w:styleId="Textoindependiente">
    <w:name w:val="Body Text"/>
    <w:basedOn w:val="Normal"/>
    <w:pPr>
      <w:jc w:val="both"/>
    </w:pPr>
    <w:rPr>
      <w:rFonts w:ascii="Arial" w:hAnsi="Arial"/>
      <w:sz w:val="24"/>
      <w:lang w:val="es-MX"/>
    </w:rPr>
  </w:style>
  <w:style w:type="paragraph" w:styleId="Textoindependiente2">
    <w:name w:val="Body Text 2"/>
    <w:basedOn w:val="Normal"/>
    <w:pPr>
      <w:jc w:val="both"/>
    </w:pPr>
    <w:rPr>
      <w:rFonts w:ascii="Arial" w:hAnsi="Arial"/>
      <w:color w:val="FF0000"/>
      <w:sz w:val="24"/>
      <w:lang w:val="es-MX"/>
    </w:rPr>
  </w:style>
  <w:style w:type="paragraph" w:styleId="Sangra2detindependiente">
    <w:name w:val="Body Text Indent 2"/>
    <w:basedOn w:val="Normal"/>
    <w:pPr>
      <w:ind w:left="360"/>
      <w:jc w:val="both"/>
    </w:pPr>
    <w:rPr>
      <w:sz w:val="24"/>
      <w:lang w:val="es-ES"/>
    </w:rPr>
  </w:style>
  <w:style w:type="paragraph" w:styleId="Encabezado">
    <w:name w:val="header"/>
    <w:basedOn w:val="Normal"/>
    <w:link w:val="EncabezadoCar"/>
    <w:pPr>
      <w:tabs>
        <w:tab w:val="center" w:pos="4252"/>
        <w:tab w:val="right" w:pos="8504"/>
      </w:tabs>
    </w:pPr>
    <w:rPr>
      <w:lang w:val="es-ES"/>
    </w:rPr>
  </w:style>
  <w:style w:type="paragraph" w:styleId="Piedepgina">
    <w:name w:val="footer"/>
    <w:basedOn w:val="Normal"/>
    <w:pPr>
      <w:tabs>
        <w:tab w:val="center" w:pos="4252"/>
        <w:tab w:val="right" w:pos="8504"/>
      </w:tabs>
    </w:pPr>
    <w:rPr>
      <w:lang w:val="es-ES"/>
    </w:rPr>
  </w:style>
  <w:style w:type="character" w:styleId="Nmerodepgina">
    <w:name w:val="page number"/>
    <w:basedOn w:val="Fuentedeprrafopredeter"/>
  </w:style>
  <w:style w:type="paragraph" w:styleId="Textodeglobo">
    <w:name w:val="Balloon Text"/>
    <w:basedOn w:val="Normal"/>
    <w:semiHidden/>
    <w:rPr>
      <w:rFonts w:ascii="Tahoma" w:hAnsi="Tahoma" w:cs="Tahoma"/>
      <w:sz w:val="16"/>
      <w:szCs w:val="16"/>
    </w:rPr>
  </w:style>
  <w:style w:type="paragraph" w:styleId="Revisin">
    <w:name w:val="Revision"/>
    <w:hidden/>
    <w:uiPriority w:val="99"/>
    <w:semiHidden/>
    <w:rsid w:val="00033B97"/>
    <w:rPr>
      <w:lang w:val="es-EC"/>
    </w:rPr>
  </w:style>
  <w:style w:type="paragraph" w:styleId="TDC1">
    <w:name w:val="toc 1"/>
    <w:basedOn w:val="Normal"/>
    <w:next w:val="Normal"/>
    <w:autoRedefine/>
    <w:uiPriority w:val="39"/>
    <w:rsid w:val="00F142D8"/>
  </w:style>
  <w:style w:type="character" w:styleId="Hipervnculo">
    <w:name w:val="Hyperlink"/>
    <w:uiPriority w:val="99"/>
    <w:unhideWhenUsed/>
    <w:rsid w:val="00F142D8"/>
    <w:rPr>
      <w:color w:val="0000FF"/>
      <w:u w:val="single"/>
    </w:rPr>
  </w:style>
  <w:style w:type="paragraph" w:styleId="TtuloTDC">
    <w:name w:val="TOC Heading"/>
    <w:basedOn w:val="Ttulo1"/>
    <w:next w:val="Normal"/>
    <w:uiPriority w:val="39"/>
    <w:semiHidden/>
    <w:unhideWhenUsed/>
    <w:qFormat/>
    <w:rsid w:val="00F142D8"/>
    <w:pPr>
      <w:keepLines/>
      <w:spacing w:before="480" w:line="276" w:lineRule="auto"/>
      <w:outlineLvl w:val="9"/>
    </w:pPr>
    <w:rPr>
      <w:rFonts w:ascii="Cambria" w:hAnsi="Cambria"/>
      <w:bCs/>
      <w:i w:val="0"/>
      <w:color w:val="365F91"/>
      <w:sz w:val="28"/>
      <w:szCs w:val="28"/>
      <w:u w:val="none"/>
      <w:lang w:val="es-ES" w:eastAsia="en-US"/>
    </w:rPr>
  </w:style>
  <w:style w:type="character" w:customStyle="1" w:styleId="EncabezadoCar">
    <w:name w:val="Encabezado Car"/>
    <w:link w:val="Encabezado"/>
    <w:rsid w:val="00F142D8"/>
  </w:style>
  <w:style w:type="paragraph" w:styleId="Sangradetextonormal">
    <w:name w:val="Body Text Indent"/>
    <w:basedOn w:val="Normal"/>
    <w:link w:val="SangradetextonormalCar"/>
    <w:rsid w:val="008F5FD9"/>
    <w:pPr>
      <w:spacing w:after="120"/>
      <w:ind w:left="283"/>
    </w:pPr>
  </w:style>
  <w:style w:type="character" w:customStyle="1" w:styleId="SangradetextonormalCar">
    <w:name w:val="Sangría de texto normal Car"/>
    <w:link w:val="Sangradetextonormal"/>
    <w:rsid w:val="008F5FD9"/>
    <w:rPr>
      <w:lang w:val="es-EC"/>
    </w:rPr>
  </w:style>
  <w:style w:type="paragraph" w:customStyle="1" w:styleId="Sangra2detindependiente1">
    <w:name w:val="Sangría 2 de t. independiente1"/>
    <w:basedOn w:val="Normal"/>
    <w:rsid w:val="008F5FD9"/>
    <w:pPr>
      <w:suppressAutoHyphens/>
      <w:ind w:left="851"/>
    </w:pPr>
    <w:rPr>
      <w:rFonts w:ascii="Arial Narrow" w:hAnsi="Arial Narrow"/>
      <w:sz w:val="28"/>
      <w:lang w:val="es-ES" w:eastAsia="ar-SA"/>
    </w:rPr>
  </w:style>
  <w:style w:type="paragraph" w:customStyle="1" w:styleId="Sangra3detindependiente1">
    <w:name w:val="Sangría 3 de t. independiente1"/>
    <w:basedOn w:val="Normal"/>
    <w:rsid w:val="008F5FD9"/>
    <w:pPr>
      <w:suppressAutoHyphens/>
      <w:ind w:left="708"/>
    </w:pPr>
    <w:rPr>
      <w:rFonts w:ascii="Arial Narrow" w:hAnsi="Arial Narrow"/>
      <w:sz w:val="28"/>
      <w:lang w:val="es-ES" w:eastAsia="ar-SA"/>
    </w:rPr>
  </w:style>
  <w:style w:type="paragraph" w:styleId="Prrafodelista">
    <w:name w:val="List Paragraph"/>
    <w:basedOn w:val="Normal"/>
    <w:uiPriority w:val="34"/>
    <w:qFormat/>
    <w:rsid w:val="008F5FD9"/>
    <w:pPr>
      <w:suppressAutoHyphens/>
      <w:ind w:left="708"/>
    </w:pPr>
    <w:rPr>
      <w:rFonts w:ascii="Tahoma" w:hAnsi="Tahoma"/>
      <w:sz w:val="22"/>
      <w:lang w:val="es-ES" w:eastAsia="ar-SA"/>
    </w:rPr>
  </w:style>
  <w:style w:type="character" w:styleId="Textoennegrita">
    <w:name w:val="Strong"/>
    <w:uiPriority w:val="22"/>
    <w:qFormat/>
    <w:rsid w:val="008F5FD9"/>
    <w:rPr>
      <w:b/>
      <w:bCs/>
    </w:rPr>
  </w:style>
  <w:style w:type="paragraph" w:customStyle="1" w:styleId="Textoindependiente31">
    <w:name w:val="Texto independiente 31"/>
    <w:basedOn w:val="Normal"/>
    <w:rsid w:val="008F5FD9"/>
    <w:pPr>
      <w:tabs>
        <w:tab w:val="left" w:pos="1276"/>
      </w:tabs>
      <w:suppressAutoHyphens/>
      <w:jc w:val="both"/>
    </w:pPr>
    <w:rPr>
      <w:rFonts w:ascii="Tahoma" w:hAnsi="Tahoma"/>
      <w:sz w:val="24"/>
      <w:lang w:val="es-ES" w:eastAsia="ar-SA"/>
    </w:rPr>
  </w:style>
  <w:style w:type="paragraph" w:styleId="NormalWeb">
    <w:name w:val="Normal (Web)"/>
    <w:basedOn w:val="Normal"/>
    <w:rsid w:val="008F5FD9"/>
    <w:pPr>
      <w:suppressAutoHyphens/>
      <w:spacing w:before="100" w:after="100"/>
    </w:pPr>
    <w:rPr>
      <w:rFonts w:ascii="Arial Unicode MS" w:eastAsia="Arial Unicode MS" w:hAnsi="Arial Unicode MS" w:cs="Arial Unicode MS"/>
      <w:sz w:val="24"/>
      <w:szCs w:val="24"/>
      <w:lang w:val="es-ES" w:eastAsia="ar-SA"/>
    </w:rPr>
  </w:style>
  <w:style w:type="paragraph" w:styleId="Textonotapie">
    <w:name w:val="footnote text"/>
    <w:basedOn w:val="Normal"/>
    <w:link w:val="TextonotapieCar"/>
    <w:rsid w:val="008F5FD9"/>
    <w:pPr>
      <w:suppressAutoHyphens/>
    </w:pPr>
    <w:rPr>
      <w:lang w:val="es-ES" w:eastAsia="ar-SA"/>
    </w:rPr>
  </w:style>
  <w:style w:type="character" w:customStyle="1" w:styleId="TextonotapieCar">
    <w:name w:val="Texto nota pie Car"/>
    <w:link w:val="Textonotapie"/>
    <w:rsid w:val="008F5FD9"/>
    <w:rPr>
      <w:lang w:eastAsia="ar-SA"/>
    </w:rPr>
  </w:style>
  <w:style w:type="paragraph" w:styleId="TDC2">
    <w:name w:val="toc 2"/>
    <w:basedOn w:val="Normal"/>
    <w:next w:val="Normal"/>
    <w:autoRedefine/>
    <w:uiPriority w:val="39"/>
    <w:rsid w:val="00D50A59"/>
    <w:pPr>
      <w:spacing w:after="100"/>
      <w:ind w:left="200"/>
    </w:pPr>
  </w:style>
  <w:style w:type="paragraph" w:styleId="Textoindependiente3">
    <w:name w:val="Body Text 3"/>
    <w:basedOn w:val="Normal"/>
    <w:link w:val="Textoindependiente3Car"/>
    <w:rsid w:val="009E0EDC"/>
    <w:pPr>
      <w:spacing w:after="120"/>
    </w:pPr>
    <w:rPr>
      <w:sz w:val="16"/>
      <w:szCs w:val="16"/>
    </w:rPr>
  </w:style>
  <w:style w:type="character" w:customStyle="1" w:styleId="Textoindependiente3Car">
    <w:name w:val="Texto independiente 3 Car"/>
    <w:link w:val="Textoindependiente3"/>
    <w:rsid w:val="009E0EDC"/>
    <w:rPr>
      <w:sz w:val="16"/>
      <w:szCs w:val="16"/>
      <w:lang w:val="es-EC"/>
    </w:rPr>
  </w:style>
  <w:style w:type="paragraph" w:styleId="Sangra3detindependiente">
    <w:name w:val="Body Text Indent 3"/>
    <w:basedOn w:val="Normal"/>
    <w:link w:val="Sangra3detindependienteCar"/>
    <w:uiPriority w:val="99"/>
    <w:rsid w:val="009E0EDC"/>
    <w:pPr>
      <w:spacing w:after="120"/>
      <w:ind w:left="283"/>
    </w:pPr>
    <w:rPr>
      <w:sz w:val="16"/>
      <w:szCs w:val="16"/>
      <w:lang w:val="es-ES"/>
    </w:rPr>
  </w:style>
  <w:style w:type="character" w:customStyle="1" w:styleId="Sangra3detindependienteCar">
    <w:name w:val="Sangría 3 de t. independiente Car"/>
    <w:link w:val="Sangra3detindependiente"/>
    <w:uiPriority w:val="99"/>
    <w:rsid w:val="009E0EDC"/>
    <w:rPr>
      <w:sz w:val="16"/>
      <w:szCs w:val="16"/>
    </w:rPr>
  </w:style>
  <w:style w:type="character" w:styleId="nfasis">
    <w:name w:val="Emphasis"/>
    <w:basedOn w:val="Fuentedeprrafopredeter"/>
    <w:qFormat/>
    <w:rsid w:val="00E9306C"/>
    <w:rPr>
      <w:i/>
      <w:iCs/>
    </w:rPr>
  </w:style>
  <w:style w:type="paragraph" w:styleId="Subttulo">
    <w:name w:val="Subtitle"/>
    <w:basedOn w:val="Normal"/>
    <w:next w:val="Normal"/>
    <w:link w:val="SubttuloCar"/>
    <w:qFormat/>
    <w:rsid w:val="00C131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C131E9"/>
    <w:rPr>
      <w:rFonts w:asciiTheme="majorHAnsi" w:eastAsiaTheme="majorEastAsia" w:hAnsiTheme="majorHAnsi" w:cstheme="majorBidi"/>
      <w:i/>
      <w:iCs/>
      <w:color w:val="4F81BD" w:themeColor="accent1"/>
      <w:spacing w:val="15"/>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RILEX\PLANTILLA%20TRILEX.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B7025-E5BA-4126-9188-A01DC75F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TRILEX</Template>
  <TotalTime>118</TotalTime>
  <Pages>3</Pages>
  <Words>1311</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Propósito</vt:lpstr>
    </vt:vector>
  </TitlesOfParts>
  <Company>Grupo Investamar</Company>
  <LinksUpToDate>false</LinksUpToDate>
  <CharactersWithSpaces>8510</CharactersWithSpaces>
  <SharedDoc>false</SharedDoc>
  <HLinks>
    <vt:vector size="48" baseType="variant">
      <vt:variant>
        <vt:i4>1703999</vt:i4>
      </vt:variant>
      <vt:variant>
        <vt:i4>44</vt:i4>
      </vt:variant>
      <vt:variant>
        <vt:i4>0</vt:i4>
      </vt:variant>
      <vt:variant>
        <vt:i4>5</vt:i4>
      </vt:variant>
      <vt:variant>
        <vt:lpwstr/>
      </vt:variant>
      <vt:variant>
        <vt:lpwstr>_Toc335384193</vt:lpwstr>
      </vt:variant>
      <vt:variant>
        <vt:i4>1703999</vt:i4>
      </vt:variant>
      <vt:variant>
        <vt:i4>38</vt:i4>
      </vt:variant>
      <vt:variant>
        <vt:i4>0</vt:i4>
      </vt:variant>
      <vt:variant>
        <vt:i4>5</vt:i4>
      </vt:variant>
      <vt:variant>
        <vt:lpwstr/>
      </vt:variant>
      <vt:variant>
        <vt:lpwstr>_Toc335384192</vt:lpwstr>
      </vt:variant>
      <vt:variant>
        <vt:i4>1703999</vt:i4>
      </vt:variant>
      <vt:variant>
        <vt:i4>32</vt:i4>
      </vt:variant>
      <vt:variant>
        <vt:i4>0</vt:i4>
      </vt:variant>
      <vt:variant>
        <vt:i4>5</vt:i4>
      </vt:variant>
      <vt:variant>
        <vt:lpwstr/>
      </vt:variant>
      <vt:variant>
        <vt:lpwstr>_Toc335384191</vt:lpwstr>
      </vt:variant>
      <vt:variant>
        <vt:i4>1703999</vt:i4>
      </vt:variant>
      <vt:variant>
        <vt:i4>26</vt:i4>
      </vt:variant>
      <vt:variant>
        <vt:i4>0</vt:i4>
      </vt:variant>
      <vt:variant>
        <vt:i4>5</vt:i4>
      </vt:variant>
      <vt:variant>
        <vt:lpwstr/>
      </vt:variant>
      <vt:variant>
        <vt:lpwstr>_Toc335384190</vt:lpwstr>
      </vt:variant>
      <vt:variant>
        <vt:i4>1769535</vt:i4>
      </vt:variant>
      <vt:variant>
        <vt:i4>20</vt:i4>
      </vt:variant>
      <vt:variant>
        <vt:i4>0</vt:i4>
      </vt:variant>
      <vt:variant>
        <vt:i4>5</vt:i4>
      </vt:variant>
      <vt:variant>
        <vt:lpwstr/>
      </vt:variant>
      <vt:variant>
        <vt:lpwstr>_Toc335384189</vt:lpwstr>
      </vt:variant>
      <vt:variant>
        <vt:i4>1769535</vt:i4>
      </vt:variant>
      <vt:variant>
        <vt:i4>14</vt:i4>
      </vt:variant>
      <vt:variant>
        <vt:i4>0</vt:i4>
      </vt:variant>
      <vt:variant>
        <vt:i4>5</vt:i4>
      </vt:variant>
      <vt:variant>
        <vt:lpwstr/>
      </vt:variant>
      <vt:variant>
        <vt:lpwstr>_Toc335384188</vt:lpwstr>
      </vt:variant>
      <vt:variant>
        <vt:i4>1769535</vt:i4>
      </vt:variant>
      <vt:variant>
        <vt:i4>8</vt:i4>
      </vt:variant>
      <vt:variant>
        <vt:i4>0</vt:i4>
      </vt:variant>
      <vt:variant>
        <vt:i4>5</vt:i4>
      </vt:variant>
      <vt:variant>
        <vt:lpwstr/>
      </vt:variant>
      <vt:variant>
        <vt:lpwstr>_Toc335384187</vt:lpwstr>
      </vt:variant>
      <vt:variant>
        <vt:i4>1769535</vt:i4>
      </vt:variant>
      <vt:variant>
        <vt:i4>2</vt:i4>
      </vt:variant>
      <vt:variant>
        <vt:i4>0</vt:i4>
      </vt:variant>
      <vt:variant>
        <vt:i4>5</vt:i4>
      </vt:variant>
      <vt:variant>
        <vt:lpwstr/>
      </vt:variant>
      <vt:variant>
        <vt:lpwstr>_Toc335384186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Propósito</dc:title>
  <dc:creator>FAMILY</dc:creator>
  <cp:lastModifiedBy>Perez, Steeven</cp:lastModifiedBy>
  <cp:revision>13</cp:revision>
  <cp:lastPrinted>2017-03-27T19:37:00Z</cp:lastPrinted>
  <dcterms:created xsi:type="dcterms:W3CDTF">2017-03-21T21:27:00Z</dcterms:created>
  <dcterms:modified xsi:type="dcterms:W3CDTF">2020-08-06T17:43:00Z</dcterms:modified>
</cp:coreProperties>
</file>