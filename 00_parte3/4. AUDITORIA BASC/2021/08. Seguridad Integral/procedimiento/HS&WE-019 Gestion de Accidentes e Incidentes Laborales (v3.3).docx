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F61BE" w14:textId="77777777" w:rsidR="00D91533" w:rsidRPr="00B87258" w:rsidRDefault="00D10696" w:rsidP="003B6847">
      <w:pPr>
        <w:spacing w:line="276" w:lineRule="auto"/>
        <w:ind w:left="-142"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87258">
        <w:rPr>
          <w:rFonts w:asciiTheme="minorHAnsi" w:hAnsiTheme="minorHAnsi" w:cstheme="minorHAnsi"/>
          <w:b/>
          <w:color w:val="000000"/>
          <w:sz w:val="24"/>
          <w:szCs w:val="24"/>
          <w:lang w:val="es-MX"/>
        </w:rPr>
        <w:t>Propósito</w:t>
      </w:r>
    </w:p>
    <w:p w14:paraId="6E95AD62" w14:textId="77777777" w:rsidR="003E41F5" w:rsidRPr="00B87258" w:rsidRDefault="00D91533" w:rsidP="003E41F5">
      <w:pPr>
        <w:autoSpaceDE w:val="0"/>
        <w:autoSpaceDN w:val="0"/>
        <w:adjustRightInd w:val="0"/>
        <w:spacing w:line="276" w:lineRule="auto"/>
        <w:ind w:left="-142"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B87258">
        <w:rPr>
          <w:rFonts w:asciiTheme="minorHAnsi" w:hAnsiTheme="minorHAnsi" w:cstheme="minorHAnsi"/>
          <w:sz w:val="24"/>
          <w:szCs w:val="24"/>
          <w:lang w:eastAsia="es-ES_tradnl"/>
        </w:rPr>
        <w:t>Establecer las causas que generan los accidentes</w:t>
      </w:r>
      <w:r w:rsidR="00CA4F07"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 e incidentes laborales</w:t>
      </w:r>
      <w:r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 a través de un previo conocimiento de los hechos, con el fin de</w:t>
      </w:r>
      <w:r w:rsidR="00D10696"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 definir</w:t>
      </w:r>
      <w:r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 e implantar medidas </w:t>
      </w:r>
      <w:r w:rsidR="00D10696"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correctivas </w:t>
      </w:r>
      <w:r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encaminadas, tanto a eliminar las causas </w:t>
      </w:r>
      <w:r w:rsidR="00D10696"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evitando </w:t>
      </w:r>
      <w:r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la repetición del mismo accidente o similares, como </w:t>
      </w:r>
      <w:r w:rsidR="004002EF" w:rsidRPr="00B87258">
        <w:rPr>
          <w:rFonts w:asciiTheme="minorHAnsi" w:hAnsiTheme="minorHAnsi" w:cstheme="minorHAnsi"/>
          <w:sz w:val="24"/>
          <w:szCs w:val="24"/>
          <w:lang w:eastAsia="es-ES_tradnl"/>
        </w:rPr>
        <w:t>mejorar la prevención en la organización aprovechando la experiencia.</w:t>
      </w:r>
    </w:p>
    <w:p w14:paraId="7F297000" w14:textId="77777777" w:rsidR="00ED3D22" w:rsidRPr="00B87258" w:rsidRDefault="00ED3D22" w:rsidP="003E41F5">
      <w:pPr>
        <w:autoSpaceDE w:val="0"/>
        <w:autoSpaceDN w:val="0"/>
        <w:adjustRightInd w:val="0"/>
        <w:spacing w:line="276" w:lineRule="auto"/>
        <w:ind w:left="-142"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B87258">
        <w:rPr>
          <w:rFonts w:ascii="Calibri" w:hAnsi="Calibri"/>
          <w:sz w:val="24"/>
          <w:szCs w:val="24"/>
        </w:rPr>
        <w:t>Determinar el proceso para el Aviso de Accidentes en  Riesgos de Trabajo y el respectivo seguimiento.</w:t>
      </w:r>
    </w:p>
    <w:p w14:paraId="73BAA350" w14:textId="77777777" w:rsidR="00D01F89" w:rsidRPr="00B87258" w:rsidRDefault="00D01F89" w:rsidP="003E41F5">
      <w:pPr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</w:p>
    <w:p w14:paraId="5A1822E1" w14:textId="77777777" w:rsidR="00D91533" w:rsidRPr="00B87258" w:rsidRDefault="00BE56F9" w:rsidP="003B6847">
      <w:pPr>
        <w:spacing w:line="276" w:lineRule="auto"/>
        <w:ind w:left="-142"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87258">
        <w:rPr>
          <w:rFonts w:asciiTheme="minorHAnsi" w:hAnsiTheme="minorHAnsi" w:cstheme="minorHAnsi"/>
          <w:b/>
          <w:sz w:val="24"/>
          <w:szCs w:val="24"/>
          <w:lang w:val="es-MX"/>
        </w:rPr>
        <w:t>Alcance</w:t>
      </w:r>
    </w:p>
    <w:p w14:paraId="6AFF0474" w14:textId="44155F16" w:rsidR="00A44259" w:rsidRPr="00B87258" w:rsidRDefault="00A44259" w:rsidP="00A44259">
      <w:pPr>
        <w:spacing w:line="276" w:lineRule="auto"/>
        <w:ind w:left="-142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proofErr w:type="gramStart"/>
      <w:r w:rsidRPr="00B87258">
        <w:rPr>
          <w:rFonts w:asciiTheme="minorHAnsi" w:hAnsiTheme="minorHAnsi" w:cstheme="minorHAnsi"/>
          <w:sz w:val="24"/>
          <w:szCs w:val="24"/>
          <w:lang w:eastAsia="es-ES_tradnl"/>
        </w:rPr>
        <w:t>El  procedimiento</w:t>
      </w:r>
      <w:proofErr w:type="gramEnd"/>
      <w:r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 se aplica a todos los incidentes y accidentes de trabajo ocurridos a los empleados y trabajadores de </w:t>
      </w:r>
      <w:del w:id="0" w:author="Perez, Steeven" w:date="2020-08-06T13:24:00Z">
        <w:r w:rsidRPr="00B87258" w:rsidDel="003964CD">
          <w:rPr>
            <w:rFonts w:asciiTheme="minorHAnsi" w:hAnsiTheme="minorHAnsi" w:cstheme="minorHAnsi"/>
            <w:sz w:val="24"/>
            <w:szCs w:val="24"/>
            <w:lang w:eastAsia="es-ES_tradnl"/>
          </w:rPr>
          <w:delText>Grupo Berlín</w:delText>
        </w:r>
      </w:del>
      <w:ins w:id="1" w:author="Perez, Steeven" w:date="2020-08-06T13:24:00Z">
        <w:r w:rsidR="003964CD">
          <w:rPr>
            <w:rFonts w:asciiTheme="minorHAnsi" w:hAnsiTheme="minorHAnsi" w:cstheme="minorHAnsi"/>
            <w:sz w:val="24"/>
            <w:szCs w:val="24"/>
            <w:lang w:eastAsia="es-ES_tradnl"/>
          </w:rPr>
          <w:t>Trilex</w:t>
        </w:r>
      </w:ins>
      <w:r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, </w:t>
      </w:r>
      <w:r w:rsidR="00EA228F" w:rsidRPr="00B87258">
        <w:rPr>
          <w:rFonts w:asciiTheme="minorHAnsi" w:hAnsiTheme="minorHAnsi" w:cstheme="minorHAnsi"/>
          <w:sz w:val="24"/>
          <w:szCs w:val="24"/>
          <w:lang w:eastAsia="es-ES_tradnl"/>
        </w:rPr>
        <w:t>y cuando proceda;</w:t>
      </w:r>
      <w:r w:rsidRPr="00B87258">
        <w:rPr>
          <w:rFonts w:asciiTheme="minorHAnsi" w:hAnsiTheme="minorHAnsi" w:cstheme="minorHAnsi"/>
          <w:sz w:val="24"/>
          <w:szCs w:val="24"/>
          <w:lang w:eastAsia="es-ES_tradnl"/>
        </w:rPr>
        <w:t xml:space="preserve"> a cualquier trabajador de empresas contratistas y/o servicios complementarios que realicen alguna actividad en sus centros de trabajo.</w:t>
      </w:r>
    </w:p>
    <w:p w14:paraId="545AB380" w14:textId="77777777" w:rsidR="00D91533" w:rsidRPr="00B87258" w:rsidRDefault="00D91533" w:rsidP="003B6847">
      <w:pPr>
        <w:pStyle w:val="NormalWeb"/>
        <w:spacing w:before="0" w:after="0" w:line="276" w:lineRule="auto"/>
        <w:ind w:left="-142" w:right="28"/>
        <w:jc w:val="both"/>
        <w:rPr>
          <w:rFonts w:asciiTheme="minorHAnsi" w:eastAsia="Times New Roman" w:hAnsiTheme="minorHAnsi" w:cstheme="minorHAnsi"/>
          <w:lang w:val="es-EC" w:eastAsia="es-ES_tradnl"/>
        </w:rPr>
      </w:pPr>
    </w:p>
    <w:p w14:paraId="36A51BEE" w14:textId="77777777" w:rsidR="00D91533" w:rsidRPr="00B87258" w:rsidRDefault="00E019BF" w:rsidP="003B6847">
      <w:pPr>
        <w:spacing w:line="276" w:lineRule="auto"/>
        <w:ind w:left="-142"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87258">
        <w:rPr>
          <w:rFonts w:asciiTheme="minorHAnsi" w:hAnsiTheme="minorHAnsi" w:cstheme="minorHAnsi"/>
          <w:b/>
          <w:sz w:val="24"/>
          <w:szCs w:val="24"/>
        </w:rPr>
        <w:t>Responsables</w:t>
      </w:r>
    </w:p>
    <w:p w14:paraId="772D388C" w14:textId="73237119" w:rsidR="00E019BF" w:rsidRPr="00B87258" w:rsidRDefault="00E019BF" w:rsidP="003B6847">
      <w:pPr>
        <w:spacing w:line="276" w:lineRule="auto"/>
        <w:ind w:left="-142"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sz w:val="24"/>
          <w:szCs w:val="24"/>
        </w:rPr>
        <w:t xml:space="preserve">El Gerente de </w:t>
      </w:r>
      <w:del w:id="2" w:author="Perez, Steeven" w:date="2020-08-06T13:25:00Z">
        <w:r w:rsidR="0011127B" w:rsidRPr="00B87258" w:rsidDel="003964CD">
          <w:rPr>
            <w:rFonts w:asciiTheme="minorHAnsi" w:hAnsiTheme="minorHAnsi" w:cstheme="minorHAnsi"/>
            <w:sz w:val="24"/>
            <w:szCs w:val="24"/>
          </w:rPr>
          <w:delText>cada sitio</w:delText>
        </w:r>
        <w:r w:rsidRPr="00B87258" w:rsidDel="003964CD">
          <w:rPr>
            <w:rFonts w:asciiTheme="minorHAnsi" w:hAnsiTheme="minorHAnsi" w:cstheme="minorHAnsi"/>
            <w:sz w:val="24"/>
            <w:szCs w:val="24"/>
          </w:rPr>
          <w:delText xml:space="preserve"> es responsable</w:delText>
        </w:r>
      </w:del>
      <w:ins w:id="3" w:author="Perez, Steeven" w:date="2020-08-06T13:25:00Z">
        <w:r w:rsidR="003964CD">
          <w:rPr>
            <w:rFonts w:asciiTheme="minorHAnsi" w:hAnsiTheme="minorHAnsi" w:cstheme="minorHAnsi"/>
            <w:sz w:val="24"/>
            <w:szCs w:val="24"/>
          </w:rPr>
          <w:t>HS&amp;WE es responsable</w:t>
        </w:r>
      </w:ins>
      <w:r w:rsidRPr="00B87258">
        <w:rPr>
          <w:rFonts w:asciiTheme="minorHAnsi" w:hAnsiTheme="minorHAnsi" w:cstheme="minorHAnsi"/>
          <w:sz w:val="24"/>
          <w:szCs w:val="24"/>
        </w:rPr>
        <w:t xml:space="preserve"> de asegurar que este procedimiento sea implementado y eficaz</w:t>
      </w:r>
    </w:p>
    <w:p w14:paraId="1CDF50D1" w14:textId="77777777" w:rsidR="00C923BE" w:rsidRPr="00B87258" w:rsidRDefault="00C923BE" w:rsidP="00C923BE">
      <w:pPr>
        <w:spacing w:line="276" w:lineRule="auto"/>
        <w:ind w:left="-142"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sz w:val="24"/>
          <w:szCs w:val="24"/>
        </w:rPr>
        <w:t>Los jefes de área y/o supervisores son los responsables de comunicar los accidentes e incidentes ocurridos.</w:t>
      </w:r>
    </w:p>
    <w:p w14:paraId="3E2C2271" w14:textId="05B50A4B" w:rsidR="00E019BF" w:rsidRPr="00B87258" w:rsidRDefault="00E019BF" w:rsidP="00C923BE">
      <w:pPr>
        <w:spacing w:line="276" w:lineRule="auto"/>
        <w:ind w:left="-142"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sz w:val="24"/>
          <w:szCs w:val="24"/>
        </w:rPr>
        <w:t xml:space="preserve">El </w:t>
      </w:r>
      <w:del w:id="4" w:author="Perez, Steeven" w:date="2020-08-06T13:25:00Z">
        <w:r w:rsidRPr="00B87258" w:rsidDel="003964CD">
          <w:rPr>
            <w:rFonts w:asciiTheme="minorHAnsi" w:hAnsiTheme="minorHAnsi" w:cstheme="minorHAnsi"/>
            <w:sz w:val="24"/>
            <w:szCs w:val="24"/>
          </w:rPr>
          <w:delText>Jefe de Seguridad Integral</w:delText>
        </w:r>
      </w:del>
      <w:ins w:id="5" w:author="Perez, Steeven" w:date="2020-08-06T13:25:00Z">
        <w:r w:rsidR="003964CD">
          <w:rPr>
            <w:rFonts w:asciiTheme="minorHAnsi" w:hAnsiTheme="minorHAnsi" w:cstheme="minorHAnsi"/>
            <w:sz w:val="24"/>
            <w:szCs w:val="24"/>
          </w:rPr>
          <w:t>Coordinador y Auxiliar de HS&amp;WE</w:t>
        </w:r>
      </w:ins>
      <w:r w:rsidRPr="00B87258">
        <w:rPr>
          <w:rFonts w:asciiTheme="minorHAnsi" w:hAnsiTheme="minorHAnsi" w:cstheme="minorHAnsi"/>
          <w:sz w:val="24"/>
          <w:szCs w:val="24"/>
        </w:rPr>
        <w:t xml:space="preserve"> es responsable de liderar la investigación de accidentes e incidentes y conformar el equipo de apoyo</w:t>
      </w:r>
    </w:p>
    <w:p w14:paraId="3E320B96" w14:textId="77777777" w:rsidR="00E019BF" w:rsidRPr="00B87258" w:rsidRDefault="00E019BF" w:rsidP="003B6847">
      <w:pPr>
        <w:spacing w:line="276" w:lineRule="auto"/>
        <w:ind w:left="-142"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sz w:val="24"/>
          <w:szCs w:val="24"/>
        </w:rPr>
        <w:t>El Asistente de RRHH</w:t>
      </w:r>
      <w:r w:rsidR="0011127B" w:rsidRPr="00B87258">
        <w:rPr>
          <w:rFonts w:asciiTheme="minorHAnsi" w:hAnsiTheme="minorHAnsi" w:cstheme="minorHAnsi"/>
          <w:sz w:val="24"/>
          <w:szCs w:val="24"/>
        </w:rPr>
        <w:t xml:space="preserve"> y trabajo social</w:t>
      </w:r>
      <w:r w:rsidRPr="00B87258">
        <w:rPr>
          <w:rFonts w:asciiTheme="minorHAnsi" w:hAnsiTheme="minorHAnsi" w:cstheme="minorHAnsi"/>
          <w:sz w:val="24"/>
          <w:szCs w:val="24"/>
        </w:rPr>
        <w:t xml:space="preserve"> es el responsable de comunicar al IESS el Aviso de Accidente y rea</w:t>
      </w:r>
      <w:r w:rsidR="009178AC" w:rsidRPr="00B87258">
        <w:rPr>
          <w:rFonts w:asciiTheme="minorHAnsi" w:hAnsiTheme="minorHAnsi" w:cstheme="minorHAnsi"/>
          <w:sz w:val="24"/>
          <w:szCs w:val="24"/>
        </w:rPr>
        <w:t>lizar el seguimiento respectivo de acuerdo a la ley</w:t>
      </w:r>
      <w:r w:rsidR="000006B6" w:rsidRPr="002C2903">
        <w:rPr>
          <w:rFonts w:asciiTheme="minorHAnsi" w:hAnsiTheme="minorHAnsi" w:cstheme="minorHAnsi"/>
          <w:sz w:val="24"/>
          <w:szCs w:val="24"/>
          <w:lang w:val="es-ES" w:eastAsia="ar-SA"/>
        </w:rPr>
        <w:t>, así como apoyar al colaborador en lo que se requiera.</w:t>
      </w:r>
    </w:p>
    <w:p w14:paraId="20F35EB9" w14:textId="77777777" w:rsidR="00D91533" w:rsidRPr="00B87258" w:rsidRDefault="00D91533" w:rsidP="003B6847">
      <w:pPr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385A1E5" w14:textId="77777777" w:rsidR="00D91533" w:rsidRPr="00B87258" w:rsidRDefault="000E4E4D" w:rsidP="003B6847">
      <w:pPr>
        <w:pStyle w:val="Ttulo1"/>
        <w:suppressAutoHyphens/>
        <w:spacing w:line="276" w:lineRule="auto"/>
        <w:ind w:left="-142" w:right="28"/>
        <w:rPr>
          <w:rFonts w:asciiTheme="minorHAnsi" w:hAnsiTheme="minorHAnsi" w:cstheme="minorHAnsi"/>
          <w:i w:val="0"/>
          <w:szCs w:val="24"/>
          <w:u w:val="none"/>
        </w:rPr>
      </w:pPr>
      <w:r w:rsidRPr="002C2903">
        <w:rPr>
          <w:rFonts w:asciiTheme="minorHAnsi" w:hAnsiTheme="minorHAnsi" w:cstheme="minorHAnsi"/>
          <w:i w:val="0"/>
          <w:szCs w:val="24"/>
          <w:u w:val="none"/>
        </w:rPr>
        <w:t>Normativa Aplicable</w:t>
      </w:r>
    </w:p>
    <w:p w14:paraId="28A09AFF" w14:textId="77777777" w:rsidR="00D91533" w:rsidRPr="00B87258" w:rsidRDefault="00D91533" w:rsidP="003B6847">
      <w:pPr>
        <w:pStyle w:val="Sangra3detindependiente"/>
        <w:numPr>
          <w:ilvl w:val="0"/>
          <w:numId w:val="2"/>
        </w:numPr>
        <w:spacing w:after="0"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Instrumento Andino de Seguridad y Salud en el Trabajo Art. 11 literal g) y Art. 26</w:t>
      </w:r>
    </w:p>
    <w:p w14:paraId="3466E315" w14:textId="77777777" w:rsidR="00D91533" w:rsidRPr="00B87258" w:rsidRDefault="000E4E4D" w:rsidP="003B6847">
      <w:pPr>
        <w:pStyle w:val="Sangra3detindependiente"/>
        <w:numPr>
          <w:ilvl w:val="0"/>
          <w:numId w:val="2"/>
        </w:numPr>
        <w:spacing w:after="0"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2C2903">
        <w:rPr>
          <w:rFonts w:asciiTheme="minorHAnsi" w:hAnsiTheme="minorHAnsi" w:cstheme="minorHAnsi"/>
          <w:bCs/>
          <w:sz w:val="24"/>
          <w:szCs w:val="24"/>
        </w:rPr>
        <w:t xml:space="preserve">Reglamento del </w:t>
      </w:r>
      <w:r w:rsidR="00D91533" w:rsidRPr="002C2903">
        <w:rPr>
          <w:rFonts w:asciiTheme="minorHAnsi" w:hAnsiTheme="minorHAnsi" w:cstheme="minorHAnsi"/>
          <w:bCs/>
          <w:sz w:val="24"/>
          <w:szCs w:val="24"/>
        </w:rPr>
        <w:t xml:space="preserve">Seguro General de Riesgos del Trabajo, Resolución </w:t>
      </w:r>
      <w:r w:rsidRPr="002C2903">
        <w:rPr>
          <w:rFonts w:asciiTheme="minorHAnsi" w:hAnsiTheme="minorHAnsi" w:cstheme="minorHAnsi"/>
          <w:sz w:val="24"/>
          <w:szCs w:val="24"/>
        </w:rPr>
        <w:t xml:space="preserve">CD </w:t>
      </w:r>
      <w:r w:rsidR="00B5626E" w:rsidRPr="002C2903">
        <w:rPr>
          <w:rFonts w:asciiTheme="minorHAnsi" w:hAnsiTheme="minorHAnsi" w:cstheme="minorHAnsi"/>
          <w:sz w:val="24"/>
          <w:szCs w:val="24"/>
        </w:rPr>
        <w:t>513</w:t>
      </w:r>
    </w:p>
    <w:p w14:paraId="6A226A2D" w14:textId="77777777" w:rsidR="00D91533" w:rsidRPr="00B87258" w:rsidRDefault="00D91533" w:rsidP="003B6847">
      <w:pPr>
        <w:pStyle w:val="Sangra3detindependiente"/>
        <w:numPr>
          <w:ilvl w:val="0"/>
          <w:numId w:val="2"/>
        </w:numPr>
        <w:spacing w:after="0"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Reglamento de Seguridad y Salud de los Trabajadores y Mejoramiento del Medio Ambiente de Trabajo Decreto Ejecutivo No 2393</w:t>
      </w:r>
      <w:r w:rsidRPr="002C2903">
        <w:rPr>
          <w:rFonts w:asciiTheme="minorHAnsi" w:hAnsiTheme="minorHAnsi" w:cstheme="minorHAnsi"/>
          <w:bCs/>
          <w:sz w:val="24"/>
          <w:szCs w:val="24"/>
        </w:rPr>
        <w:t xml:space="preserve">, Art. 7 literal g), Art. 13, </w:t>
      </w:r>
      <w:r w:rsidRPr="002C2903">
        <w:rPr>
          <w:rFonts w:asciiTheme="minorHAnsi" w:hAnsiTheme="minorHAnsi" w:cstheme="minorHAnsi"/>
          <w:sz w:val="24"/>
          <w:szCs w:val="24"/>
        </w:rPr>
        <w:t xml:space="preserve">18, 19, 20, </w:t>
      </w:r>
      <w:r w:rsidRPr="002C2903">
        <w:rPr>
          <w:rFonts w:asciiTheme="minorHAnsi" w:hAnsiTheme="minorHAnsi" w:cstheme="minorHAnsi"/>
          <w:bCs/>
          <w:sz w:val="24"/>
          <w:szCs w:val="24"/>
        </w:rPr>
        <w:t>48, 49, 50</w:t>
      </w:r>
    </w:p>
    <w:p w14:paraId="4550407A" w14:textId="77777777" w:rsidR="0013239E" w:rsidRPr="00B87258" w:rsidRDefault="0013239E" w:rsidP="003B6847">
      <w:pPr>
        <w:spacing w:line="276" w:lineRule="auto"/>
        <w:ind w:right="28"/>
        <w:jc w:val="both"/>
        <w:rPr>
          <w:rFonts w:asciiTheme="minorHAnsi" w:hAnsiTheme="minorHAnsi" w:cstheme="minorHAnsi"/>
          <w:b/>
          <w:bCs/>
          <w:sz w:val="24"/>
          <w:szCs w:val="24"/>
          <w:lang w:val="es-ES" w:eastAsia="ar-SA"/>
        </w:rPr>
      </w:pPr>
    </w:p>
    <w:p w14:paraId="32C65306" w14:textId="77777777" w:rsidR="00D91533" w:rsidRPr="00B87258" w:rsidRDefault="000E4E4D" w:rsidP="003B6847">
      <w:pPr>
        <w:spacing w:line="276" w:lineRule="auto"/>
        <w:ind w:right="28"/>
        <w:jc w:val="both"/>
        <w:rPr>
          <w:rFonts w:asciiTheme="minorHAnsi" w:hAnsiTheme="minorHAnsi" w:cstheme="minorHAnsi"/>
          <w:b/>
          <w:bCs/>
          <w:sz w:val="24"/>
          <w:szCs w:val="24"/>
          <w:lang w:val="es-ES" w:eastAsia="ar-SA"/>
        </w:rPr>
      </w:pPr>
      <w:r w:rsidRPr="00B87258">
        <w:rPr>
          <w:rFonts w:asciiTheme="minorHAnsi" w:hAnsiTheme="minorHAnsi" w:cstheme="minorHAnsi"/>
          <w:b/>
          <w:bCs/>
          <w:sz w:val="24"/>
          <w:szCs w:val="24"/>
          <w:lang w:val="es-ES" w:eastAsia="ar-SA"/>
        </w:rPr>
        <w:t>Definiciones</w:t>
      </w:r>
    </w:p>
    <w:p w14:paraId="7D6BEAB0" w14:textId="77777777" w:rsidR="0017310B" w:rsidRPr="00B87258" w:rsidRDefault="0017310B" w:rsidP="0017310B">
      <w:pPr>
        <w:spacing w:line="276" w:lineRule="auto"/>
        <w:ind w:right="28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0175627" w14:textId="77777777" w:rsidR="0017310B" w:rsidRPr="00B87258" w:rsidRDefault="0017310B" w:rsidP="0017310B">
      <w:pPr>
        <w:spacing w:line="276" w:lineRule="auto"/>
        <w:ind w:right="2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B87258">
        <w:rPr>
          <w:rFonts w:asciiTheme="minorHAnsi" w:hAnsiTheme="minorHAnsi" w:cstheme="minorHAnsi"/>
          <w:b/>
          <w:bCs/>
          <w:sz w:val="24"/>
          <w:szCs w:val="24"/>
        </w:rPr>
        <w:t>Incidente:</w:t>
      </w:r>
      <w:r w:rsidRPr="00B87258">
        <w:rPr>
          <w:rFonts w:asciiTheme="minorHAnsi" w:hAnsiTheme="minorHAnsi" w:cstheme="minorHAnsi"/>
          <w:sz w:val="24"/>
          <w:szCs w:val="24"/>
        </w:rPr>
        <w:t xml:space="preserve"> Suceso acaecido en el curso del trabajo o en relación con el trabajo, en el que la persona afectada no sufre lesiones corporales, sino que engloba actos o condiciones sub estándares cuyo potencial de accidentalidad son probables si no se corrige la situación.</w:t>
      </w:r>
    </w:p>
    <w:p w14:paraId="0A50E585" w14:textId="77777777" w:rsidR="0017310B" w:rsidRPr="00B87258" w:rsidRDefault="0017310B" w:rsidP="0017310B">
      <w:pPr>
        <w:spacing w:line="276" w:lineRule="auto"/>
        <w:ind w:right="2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87258">
        <w:rPr>
          <w:rFonts w:asciiTheme="minorHAnsi" w:hAnsiTheme="minorHAnsi" w:cstheme="minorHAnsi"/>
          <w:b/>
          <w:bCs/>
          <w:sz w:val="24"/>
          <w:szCs w:val="24"/>
        </w:rPr>
        <w:lastRenderedPageBreak/>
        <w:t>Condición subestándar:</w:t>
      </w:r>
      <w:r w:rsidRPr="00B87258">
        <w:rPr>
          <w:rFonts w:asciiTheme="minorHAnsi" w:hAnsiTheme="minorHAnsi" w:cstheme="minorHAnsi"/>
          <w:bCs/>
          <w:sz w:val="24"/>
          <w:szCs w:val="24"/>
        </w:rPr>
        <w:t xml:space="preserve"> Cualquier cambio o variación introducidas a las características físicas o al funcionamiento de los equipos, los materiales y/o el ambiente de trabajo y que conllevan anormalidad en función de los estándares establecidos o aceptados, constituyen condiciones de riesgo que pueden ser causa directa de accidentes operacionales. Una condición subestándar se detecta con inspecciones. </w:t>
      </w:r>
    </w:p>
    <w:p w14:paraId="5C81E081" w14:textId="77777777" w:rsidR="0017310B" w:rsidRPr="00B87258" w:rsidRDefault="0017310B" w:rsidP="0017310B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D8E8FBF" w14:textId="77777777" w:rsidR="0017310B" w:rsidRPr="00B87258" w:rsidRDefault="0017310B" w:rsidP="0017310B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b/>
          <w:sz w:val="24"/>
          <w:szCs w:val="24"/>
        </w:rPr>
        <w:t>Acto Subestándar:</w:t>
      </w:r>
      <w:r w:rsidRPr="00B87258">
        <w:rPr>
          <w:rFonts w:asciiTheme="minorHAnsi" w:hAnsiTheme="minorHAnsi" w:cstheme="minorHAnsi"/>
          <w:sz w:val="24"/>
          <w:szCs w:val="24"/>
        </w:rPr>
        <w:t xml:space="preserve"> Cualquier desviación en el desempeño de las personas, en relación con los estándares establecidos, para mantener la continuidad de marcha de las operaciones y un nivel de pérdidas mínimas, se lo considera un acto anormal que impone riesgo y amaga en forma directa la seguridad del sistema o proceso respectivo. Un acto subestándar se detecta con observaciones.</w:t>
      </w:r>
    </w:p>
    <w:p w14:paraId="612D9F40" w14:textId="77777777" w:rsidR="0011127B" w:rsidRPr="00B87258" w:rsidRDefault="0011127B" w:rsidP="003B6847">
      <w:pPr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E4346AC" w14:textId="77777777" w:rsidR="00D91533" w:rsidRPr="00B87258" w:rsidRDefault="00D91533" w:rsidP="003B6847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b/>
          <w:sz w:val="24"/>
          <w:szCs w:val="24"/>
        </w:rPr>
        <w:t xml:space="preserve">Accidente de trabajo: </w:t>
      </w:r>
      <w:r w:rsidRPr="00B87258">
        <w:rPr>
          <w:rFonts w:asciiTheme="minorHAnsi" w:hAnsiTheme="minorHAnsi" w:cstheme="minorHAnsi"/>
          <w:sz w:val="24"/>
          <w:szCs w:val="24"/>
        </w:rPr>
        <w:t xml:space="preserve">Es todo suceso imprevisto y repentino que ocasiona en el trabajador una lesión corporal o perturbación funcional con ocasión o por consecuencia del trabajo.   </w:t>
      </w:r>
      <w:r w:rsidRPr="00B87258">
        <w:rPr>
          <w:rFonts w:asciiTheme="minorHAnsi" w:hAnsiTheme="minorHAnsi" w:cstheme="minorHAnsi"/>
          <w:sz w:val="24"/>
          <w:szCs w:val="24"/>
        </w:rPr>
        <w:tab/>
      </w:r>
    </w:p>
    <w:p w14:paraId="65FB07F4" w14:textId="77777777" w:rsidR="009E050A" w:rsidRPr="00B87258" w:rsidRDefault="009E050A" w:rsidP="003B6847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</w:p>
    <w:p w14:paraId="6A6D02D1" w14:textId="77777777" w:rsidR="00D91533" w:rsidRPr="00B87258" w:rsidRDefault="009E050A" w:rsidP="003B6847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b/>
          <w:sz w:val="24"/>
          <w:szCs w:val="24"/>
        </w:rPr>
        <w:t>Accidente SPT</w:t>
      </w:r>
      <w:r w:rsidR="00D91533" w:rsidRPr="00B87258">
        <w:rPr>
          <w:rFonts w:asciiTheme="minorHAnsi" w:hAnsiTheme="minorHAnsi" w:cstheme="minorHAnsi"/>
          <w:b/>
          <w:sz w:val="24"/>
          <w:szCs w:val="24"/>
        </w:rPr>
        <w:t>:</w:t>
      </w:r>
      <w:r w:rsidR="00690E8E" w:rsidRPr="00B8725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87258">
        <w:rPr>
          <w:rFonts w:asciiTheme="minorHAnsi" w:hAnsiTheme="minorHAnsi" w:cstheme="minorHAnsi"/>
          <w:sz w:val="24"/>
          <w:szCs w:val="24"/>
        </w:rPr>
        <w:t xml:space="preserve">Accidente Sin Pérdida de Tiempo (SPT) genera daño a las personas o instalaciones pero que no genera tiempo de incapacidad laboral (ausentismo por incapacidad).  </w:t>
      </w:r>
      <w:r w:rsidR="006B2EE4" w:rsidRPr="00B87258">
        <w:rPr>
          <w:rFonts w:asciiTheme="minorHAnsi" w:hAnsiTheme="minorHAnsi" w:cstheme="minorHAnsi"/>
          <w:sz w:val="24"/>
          <w:szCs w:val="24"/>
        </w:rPr>
        <w:t>Este tipo de accidente sigue la misma vía de gestión operativa y administrativa pero no afecta a indicadores reactivos de accidentalidad.</w:t>
      </w:r>
    </w:p>
    <w:p w14:paraId="7311EA55" w14:textId="77777777" w:rsidR="00D91533" w:rsidRPr="00B87258" w:rsidRDefault="00D91533" w:rsidP="003B6847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</w:p>
    <w:p w14:paraId="1157B9FD" w14:textId="77777777" w:rsidR="009E050A" w:rsidRPr="00B87258" w:rsidRDefault="00D91533" w:rsidP="009E050A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b/>
          <w:sz w:val="24"/>
          <w:szCs w:val="24"/>
        </w:rPr>
        <w:t xml:space="preserve">Accidente </w:t>
      </w:r>
      <w:r w:rsidR="009E050A" w:rsidRPr="00B87258">
        <w:rPr>
          <w:rFonts w:asciiTheme="minorHAnsi" w:hAnsiTheme="minorHAnsi" w:cstheme="minorHAnsi"/>
          <w:b/>
          <w:sz w:val="24"/>
          <w:szCs w:val="24"/>
        </w:rPr>
        <w:t>CPT</w:t>
      </w:r>
      <w:r w:rsidRPr="00B87258">
        <w:rPr>
          <w:rFonts w:asciiTheme="minorHAnsi" w:hAnsiTheme="minorHAnsi" w:cstheme="minorHAnsi"/>
          <w:b/>
          <w:sz w:val="24"/>
          <w:szCs w:val="24"/>
        </w:rPr>
        <w:t>:</w:t>
      </w:r>
      <w:r w:rsidR="00690E8E" w:rsidRPr="00B8725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E050A" w:rsidRPr="00B87258">
        <w:rPr>
          <w:rFonts w:asciiTheme="minorHAnsi" w:hAnsiTheme="minorHAnsi" w:cstheme="minorHAnsi"/>
          <w:sz w:val="24"/>
          <w:szCs w:val="24"/>
        </w:rPr>
        <w:t>Accidente Con Pérdida de Tiempo (CPT) genera daño a las personas o instalaciones y  genera tiempo de incapacidad laboral (ausentismo por incapacidad) según los tipos de incapacidad calificada (incapacidades temporales, permanentes o muerte).</w:t>
      </w:r>
      <w:r w:rsidR="00AF2183" w:rsidRPr="00B87258">
        <w:rPr>
          <w:rFonts w:asciiTheme="minorHAnsi" w:hAnsiTheme="minorHAnsi" w:cstheme="minorHAnsi"/>
          <w:sz w:val="24"/>
          <w:szCs w:val="24"/>
        </w:rPr>
        <w:t xml:space="preserve">  Los accidentes con incapacidad permanente o muerte serán calificados como “accidentes graves”.</w:t>
      </w:r>
    </w:p>
    <w:p w14:paraId="6D86E32B" w14:textId="77777777" w:rsidR="009E050A" w:rsidRPr="00B87258" w:rsidRDefault="009E050A" w:rsidP="009E050A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</w:p>
    <w:p w14:paraId="6AC5D4AA" w14:textId="77777777" w:rsidR="00D91533" w:rsidRPr="00B87258" w:rsidRDefault="009E050A" w:rsidP="003B6847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87258">
        <w:rPr>
          <w:rFonts w:asciiTheme="minorHAnsi" w:hAnsiTheme="minorHAnsi" w:cstheme="minorHAnsi"/>
          <w:b/>
          <w:sz w:val="24"/>
          <w:szCs w:val="24"/>
        </w:rPr>
        <w:t xml:space="preserve">Accidente “In </w:t>
      </w:r>
      <w:proofErr w:type="spellStart"/>
      <w:r w:rsidRPr="00B87258">
        <w:rPr>
          <w:rFonts w:asciiTheme="minorHAnsi" w:hAnsiTheme="minorHAnsi" w:cstheme="minorHAnsi"/>
          <w:b/>
          <w:sz w:val="24"/>
          <w:szCs w:val="24"/>
        </w:rPr>
        <w:t>Itínere</w:t>
      </w:r>
      <w:proofErr w:type="spellEnd"/>
      <w:r w:rsidRPr="00B87258">
        <w:rPr>
          <w:rFonts w:asciiTheme="minorHAnsi" w:hAnsiTheme="minorHAnsi" w:cstheme="minorHAnsi"/>
          <w:b/>
          <w:sz w:val="24"/>
          <w:szCs w:val="24"/>
        </w:rPr>
        <w:t xml:space="preserve">”.- </w:t>
      </w:r>
      <w:r w:rsidRPr="00B87258">
        <w:rPr>
          <w:rFonts w:asciiTheme="minorHAnsi" w:hAnsiTheme="minorHAnsi" w:cstheme="minorHAnsi"/>
          <w:sz w:val="24"/>
          <w:szCs w:val="24"/>
        </w:rPr>
        <w:t xml:space="preserve">El accidente "in </w:t>
      </w:r>
      <w:proofErr w:type="spellStart"/>
      <w:r w:rsidRPr="00B87258">
        <w:rPr>
          <w:rFonts w:asciiTheme="minorHAnsi" w:hAnsiTheme="minorHAnsi" w:cstheme="minorHAnsi"/>
          <w:sz w:val="24"/>
          <w:szCs w:val="24"/>
        </w:rPr>
        <w:t>itínere</w:t>
      </w:r>
      <w:proofErr w:type="spellEnd"/>
      <w:r w:rsidRPr="00B87258">
        <w:rPr>
          <w:rFonts w:asciiTheme="minorHAnsi" w:hAnsiTheme="minorHAnsi" w:cstheme="minorHAnsi"/>
          <w:sz w:val="24"/>
          <w:szCs w:val="24"/>
        </w:rPr>
        <w:t>" o en tránsito, se aplicará cuando el recorrido se sujete a una relación cronológica de inmediación entre las horas de entrada y salida del trabajador. El trayecto no podrá ser interrumpido o modificado por motivos de interés personal, familiar o social.</w:t>
      </w:r>
      <w:r w:rsidR="00A87FB7" w:rsidRPr="00B87258">
        <w:rPr>
          <w:rFonts w:asciiTheme="minorHAnsi" w:hAnsiTheme="minorHAnsi" w:cstheme="minorHAnsi"/>
          <w:sz w:val="24"/>
          <w:szCs w:val="24"/>
        </w:rPr>
        <w:t xml:space="preserve"> </w:t>
      </w:r>
      <w:r w:rsidRPr="00B87258">
        <w:rPr>
          <w:rFonts w:asciiTheme="minorHAnsi" w:hAnsiTheme="minorHAnsi" w:cstheme="minorHAnsi"/>
          <w:sz w:val="24"/>
          <w:szCs w:val="24"/>
        </w:rPr>
        <w:t>En estos casos deberá comprobarse la circunstancia de haber ocurrido el accidente en el trayecto del domicilio al trabajo y viceversa, mediante la apreciación debidamente valorada de pruebas investigadas por el Seguro General de Riesgos del Trabajo</w:t>
      </w:r>
      <w:r w:rsidRPr="00B87258">
        <w:rPr>
          <w:rFonts w:asciiTheme="minorHAnsi" w:hAnsiTheme="minorHAnsi" w:cstheme="minorHAnsi"/>
          <w:b/>
          <w:sz w:val="24"/>
          <w:szCs w:val="24"/>
        </w:rPr>
        <w:t>.</w:t>
      </w:r>
    </w:p>
    <w:p w14:paraId="427C7B43" w14:textId="77777777" w:rsidR="00376038" w:rsidRPr="00B87258" w:rsidRDefault="00376038" w:rsidP="003B6847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C919CC5" w14:textId="77777777" w:rsidR="0013239E" w:rsidRPr="00B87258" w:rsidRDefault="0013239E" w:rsidP="003B6847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9380CD4" w14:textId="77777777" w:rsidR="0013239E" w:rsidRPr="00B87258" w:rsidRDefault="0013239E" w:rsidP="003B6847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65103FF" w14:textId="77777777" w:rsidR="0013239E" w:rsidRPr="00B87258" w:rsidRDefault="0013239E" w:rsidP="003B6847">
      <w:pPr>
        <w:tabs>
          <w:tab w:val="left" w:pos="1072"/>
        </w:tabs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D132574" w14:textId="77777777" w:rsidR="00D91533" w:rsidRPr="00B87258" w:rsidRDefault="000E4E4D" w:rsidP="003B6847">
      <w:pPr>
        <w:pStyle w:val="Ttulo1"/>
        <w:suppressAutoHyphens/>
        <w:spacing w:line="276" w:lineRule="auto"/>
        <w:ind w:right="28"/>
        <w:rPr>
          <w:rFonts w:asciiTheme="minorHAnsi" w:hAnsiTheme="minorHAnsi" w:cstheme="minorHAnsi"/>
          <w:i w:val="0"/>
          <w:szCs w:val="24"/>
          <w:u w:val="none"/>
        </w:rPr>
      </w:pPr>
      <w:r w:rsidRPr="002C2903">
        <w:rPr>
          <w:rFonts w:asciiTheme="minorHAnsi" w:hAnsiTheme="minorHAnsi" w:cstheme="minorHAnsi"/>
          <w:i w:val="0"/>
          <w:szCs w:val="24"/>
          <w:u w:val="none"/>
        </w:rPr>
        <w:t>Procedimiento</w:t>
      </w:r>
    </w:p>
    <w:p w14:paraId="4290A87C" w14:textId="77777777" w:rsidR="00E071F4" w:rsidRPr="00B87258" w:rsidRDefault="00E071F4" w:rsidP="0017310B">
      <w:pPr>
        <w:rPr>
          <w:lang w:val="es-MX"/>
        </w:rPr>
      </w:pPr>
    </w:p>
    <w:p w14:paraId="429C729D" w14:textId="77777777" w:rsidR="0038716A" w:rsidRPr="00B87258" w:rsidRDefault="006B10D1" w:rsidP="00206648">
      <w:pPr>
        <w:pStyle w:val="Prrafodelista"/>
        <w:numPr>
          <w:ilvl w:val="0"/>
          <w:numId w:val="10"/>
        </w:numPr>
        <w:ind w:left="426" w:right="28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b/>
          <w:sz w:val="24"/>
          <w:szCs w:val="24"/>
        </w:rPr>
        <w:t>Comunicación Interna</w:t>
      </w:r>
      <w:r w:rsidR="006E4301" w:rsidRPr="002C2903">
        <w:rPr>
          <w:rFonts w:asciiTheme="minorHAnsi" w:hAnsiTheme="minorHAnsi" w:cstheme="minorHAnsi"/>
          <w:b/>
          <w:sz w:val="24"/>
          <w:szCs w:val="24"/>
        </w:rPr>
        <w:t>:</w:t>
      </w:r>
    </w:p>
    <w:p w14:paraId="06E5DB83" w14:textId="77777777" w:rsidR="0017310B" w:rsidRPr="00B87258" w:rsidRDefault="0017310B" w:rsidP="009178AC">
      <w:pPr>
        <w:spacing w:line="276" w:lineRule="auto"/>
        <w:ind w:left="66" w:right="28"/>
        <w:jc w:val="both"/>
        <w:rPr>
          <w:rFonts w:asciiTheme="minorHAnsi" w:hAnsiTheme="minorHAnsi" w:cstheme="minorHAnsi"/>
          <w:sz w:val="24"/>
          <w:szCs w:val="24"/>
        </w:rPr>
      </w:pPr>
    </w:p>
    <w:p w14:paraId="3B22E856" w14:textId="77777777" w:rsidR="006E4301" w:rsidRPr="00B87258" w:rsidRDefault="006E4301" w:rsidP="006E4301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sz w:val="24"/>
          <w:szCs w:val="24"/>
        </w:rPr>
        <w:t>Incidentes:</w:t>
      </w:r>
    </w:p>
    <w:p w14:paraId="45380A7A" w14:textId="77777777" w:rsidR="00081FFC" w:rsidRPr="00B87258" w:rsidRDefault="006E4301" w:rsidP="00B87258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sz w:val="24"/>
          <w:szCs w:val="24"/>
        </w:rPr>
        <w:t>Todo incidente debe ser reportado a su superior inmediato por medio de comunicación verbal o escrita así como las inspecciones planeadas en actos y condiciones inseguras</w:t>
      </w:r>
      <w:r w:rsidR="00081FFC" w:rsidRPr="00B87258">
        <w:rPr>
          <w:rFonts w:asciiTheme="minorHAnsi" w:hAnsiTheme="minorHAnsi" w:cstheme="minorHAnsi"/>
          <w:sz w:val="24"/>
          <w:szCs w:val="24"/>
        </w:rPr>
        <w:t>.  Estos incidentes se reportarán</w:t>
      </w:r>
      <w:ins w:id="6" w:author="Alywin Hacay Chang" w:date="2016-10-11T13:50:00Z">
        <w:r w:rsidR="00B87258" w:rsidRPr="00B87258">
          <w:rPr>
            <w:rFonts w:asciiTheme="minorHAnsi" w:hAnsiTheme="minorHAnsi" w:cstheme="minorHAnsi"/>
            <w:sz w:val="24"/>
            <w:szCs w:val="24"/>
          </w:rPr>
          <w:t xml:space="preserve"> dependiendo del impacto</w:t>
        </w:r>
      </w:ins>
      <w:r w:rsidR="00081FFC" w:rsidRPr="00B87258">
        <w:rPr>
          <w:rFonts w:asciiTheme="minorHAnsi" w:hAnsiTheme="minorHAnsi" w:cstheme="minorHAnsi"/>
          <w:sz w:val="24"/>
          <w:szCs w:val="24"/>
        </w:rPr>
        <w:t xml:space="preserve"> en el formato </w:t>
      </w:r>
      <w:del w:id="7" w:author="Alywin Hacay Chang" w:date="2016-10-11T13:49:00Z">
        <w:r w:rsidR="00081FFC" w:rsidRPr="00B87258" w:rsidDel="00B87258">
          <w:rPr>
            <w:rFonts w:asciiTheme="minorHAnsi" w:hAnsiTheme="minorHAnsi" w:cstheme="minorHAnsi"/>
            <w:sz w:val="24"/>
            <w:szCs w:val="24"/>
          </w:rPr>
          <w:delText>“Seguimiento de incidentes y accidentes”</w:delText>
        </w:r>
      </w:del>
      <w:ins w:id="8" w:author="Alywin Hacay Chang" w:date="2016-10-11T13:49:00Z">
        <w:r w:rsidR="00B87258" w:rsidRPr="00B87258">
          <w:rPr>
            <w:rFonts w:asciiTheme="minorHAnsi" w:hAnsiTheme="minorHAnsi" w:cstheme="minorHAnsi"/>
            <w:sz w:val="24"/>
            <w:szCs w:val="24"/>
          </w:rPr>
          <w:t xml:space="preserve">”Reporte de </w:t>
        </w:r>
      </w:ins>
      <w:ins w:id="9" w:author="Alywin Hacay Chang" w:date="2016-10-11T13:50:00Z">
        <w:r w:rsidR="00B87258" w:rsidRPr="00B87258">
          <w:rPr>
            <w:rFonts w:asciiTheme="minorHAnsi" w:hAnsiTheme="minorHAnsi" w:cstheme="minorHAnsi"/>
            <w:sz w:val="24"/>
            <w:szCs w:val="24"/>
          </w:rPr>
          <w:t xml:space="preserve">Resolución de Problemas” </w:t>
        </w:r>
      </w:ins>
      <w:r w:rsidR="00081FFC" w:rsidRPr="00B8725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F6BEFE" w14:textId="77777777" w:rsidR="004B2352" w:rsidRPr="00B87258" w:rsidRDefault="004B2352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</w:p>
    <w:p w14:paraId="4209D37D" w14:textId="77777777" w:rsidR="004B2352" w:rsidRPr="00B87258" w:rsidRDefault="00BC62E0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B87258">
        <w:rPr>
          <w:rFonts w:asciiTheme="minorHAnsi" w:hAnsiTheme="minorHAnsi" w:cstheme="minorHAnsi"/>
          <w:sz w:val="24"/>
          <w:szCs w:val="24"/>
        </w:rPr>
        <w:t xml:space="preserve">La </w:t>
      </w:r>
      <w:r w:rsidR="006B10D1" w:rsidRPr="00B87258">
        <w:rPr>
          <w:rFonts w:asciiTheme="minorHAnsi" w:hAnsiTheme="minorHAnsi" w:cstheme="minorHAnsi"/>
          <w:sz w:val="24"/>
          <w:szCs w:val="24"/>
        </w:rPr>
        <w:t>comunicación</w:t>
      </w:r>
      <w:r w:rsidRPr="00B87258">
        <w:rPr>
          <w:rFonts w:asciiTheme="minorHAnsi" w:hAnsiTheme="minorHAnsi" w:cstheme="minorHAnsi"/>
          <w:sz w:val="24"/>
          <w:szCs w:val="24"/>
        </w:rPr>
        <w:t xml:space="preserve"> de accidentes será realizada de la siguiente manera:</w:t>
      </w:r>
    </w:p>
    <w:p w14:paraId="0E034B9D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D8FA6" wp14:editId="57DC89ED">
                <wp:simplePos x="0" y="0"/>
                <wp:positionH relativeFrom="column">
                  <wp:posOffset>2537460</wp:posOffset>
                </wp:positionH>
                <wp:positionV relativeFrom="paragraph">
                  <wp:posOffset>69215</wp:posOffset>
                </wp:positionV>
                <wp:extent cx="1397000" cy="353695"/>
                <wp:effectExtent l="57150" t="38100" r="69850" b="103505"/>
                <wp:wrapNone/>
                <wp:docPr id="2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5251F" w14:textId="77777777" w:rsidR="005E2130" w:rsidRPr="00E071F4" w:rsidRDefault="005E2130" w:rsidP="00BC62E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Personal accidentado o testigo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D8FA6" id="2 Rectángulo" o:spid="_x0000_s1026" style="position:absolute;left:0;text-align:left;margin-left:199.8pt;margin-top:5.45pt;width:110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3A85251F" w14:textId="77777777" w:rsidR="005E2130" w:rsidRPr="00E071F4" w:rsidRDefault="005E2130" w:rsidP="00BC62E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Personal accidentado o testigo</w:t>
                      </w:r>
                    </w:p>
                  </w:txbxContent>
                </v:textbox>
              </v:rect>
            </w:pict>
          </mc:Fallback>
        </mc:AlternateContent>
      </w:r>
    </w:p>
    <w:p w14:paraId="2F787A69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42A432E6" wp14:editId="30416750">
                <wp:simplePos x="0" y="0"/>
                <wp:positionH relativeFrom="column">
                  <wp:posOffset>3193414</wp:posOffset>
                </wp:positionH>
                <wp:positionV relativeFrom="paragraph">
                  <wp:posOffset>208915</wp:posOffset>
                </wp:positionV>
                <wp:extent cx="0" cy="146685"/>
                <wp:effectExtent l="38100" t="0" r="57150" b="62865"/>
                <wp:wrapNone/>
                <wp:docPr id="18" name="18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56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18 Conector recto de flecha" o:spid="_x0000_s1026" type="#_x0000_t32" style="position:absolute;margin-left:251.45pt;margin-top:16.45pt;width:0;height:11.5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</w:p>
    <w:p w14:paraId="3BFCE6B6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54605" wp14:editId="28FC257B">
                <wp:simplePos x="0" y="0"/>
                <wp:positionH relativeFrom="column">
                  <wp:posOffset>2537460</wp:posOffset>
                </wp:positionH>
                <wp:positionV relativeFrom="paragraph">
                  <wp:posOffset>157480</wp:posOffset>
                </wp:positionV>
                <wp:extent cx="1397000" cy="276225"/>
                <wp:effectExtent l="57150" t="38100" r="69850" b="104775"/>
                <wp:wrapNone/>
                <wp:docPr id="3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53C1F" w14:textId="77777777" w:rsidR="005E2130" w:rsidRPr="00E071F4" w:rsidRDefault="005E2130" w:rsidP="00BC62E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Supervisor de 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54605" id="3 Rectángulo" o:spid="_x0000_s1027" style="position:absolute;left:0;text-align:left;margin-left:199.8pt;margin-top:12.4pt;width:110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64153C1F" w14:textId="77777777" w:rsidR="005E2130" w:rsidRPr="00E071F4" w:rsidRDefault="005E2130" w:rsidP="00BC62E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Supervisor de área</w:t>
                      </w:r>
                    </w:p>
                  </w:txbxContent>
                </v:textbox>
              </v:rect>
            </w:pict>
          </mc:Fallback>
        </mc:AlternateContent>
      </w:r>
    </w:p>
    <w:p w14:paraId="702BA26A" w14:textId="77777777" w:rsidR="00BC62E0" w:rsidRPr="00B87258" w:rsidRDefault="00BC62E0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</w:p>
    <w:p w14:paraId="5502B597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299" distR="114299" simplePos="0" relativeHeight="251721728" behindDoc="0" locked="0" layoutInCell="1" allowOverlap="1" wp14:anchorId="6C36963B" wp14:editId="052E3845">
                <wp:simplePos x="0" y="0"/>
                <wp:positionH relativeFrom="column">
                  <wp:posOffset>3193414</wp:posOffset>
                </wp:positionH>
                <wp:positionV relativeFrom="paragraph">
                  <wp:posOffset>-2540</wp:posOffset>
                </wp:positionV>
                <wp:extent cx="0" cy="112395"/>
                <wp:effectExtent l="0" t="0" r="19050" b="20955"/>
                <wp:wrapNone/>
                <wp:docPr id="42" name="4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77BCB" id="42 Conector recto" o:spid="_x0000_s1026" style="position:absolute;z-index:251721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1.45pt,-.2pt" to="251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" strokecolor="#4579b8 [3044]">
                <o:lock v:ext="edit" shapetype="f"/>
              </v:lin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10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 wp14:anchorId="593152A8" wp14:editId="543CDB96">
                <wp:simplePos x="0" y="0"/>
                <wp:positionH relativeFrom="column">
                  <wp:posOffset>4559299</wp:posOffset>
                </wp:positionH>
                <wp:positionV relativeFrom="paragraph">
                  <wp:posOffset>92710</wp:posOffset>
                </wp:positionV>
                <wp:extent cx="0" cy="146050"/>
                <wp:effectExtent l="38100" t="0" r="57150" b="63500"/>
                <wp:wrapNone/>
                <wp:docPr id="39" name="39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23C" id="39 Conector recto de flecha" o:spid="_x0000_s1026" type="#_x0000_t32" style="position:absolute;margin-left:359pt;margin-top:7.3pt;width:0;height:11.5pt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11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3DC0DA31" wp14:editId="2A7F5555">
                <wp:simplePos x="0" y="0"/>
                <wp:positionH relativeFrom="column">
                  <wp:posOffset>1645920</wp:posOffset>
                </wp:positionH>
                <wp:positionV relativeFrom="paragraph">
                  <wp:posOffset>102234</wp:posOffset>
                </wp:positionV>
                <wp:extent cx="2910840" cy="0"/>
                <wp:effectExtent l="0" t="0" r="22860" b="19050"/>
                <wp:wrapNone/>
                <wp:docPr id="41" name="4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10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A36D3" id="41 Conector recto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9.6pt,8.05pt" to="358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" strokecolor="#4579b8 [3044]">
                <o:lock v:ext="edit" shapetype="f"/>
              </v:lin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12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 wp14:anchorId="71F954F3" wp14:editId="053CDB87">
                <wp:simplePos x="0" y="0"/>
                <wp:positionH relativeFrom="column">
                  <wp:posOffset>1649729</wp:posOffset>
                </wp:positionH>
                <wp:positionV relativeFrom="paragraph">
                  <wp:posOffset>104140</wp:posOffset>
                </wp:positionV>
                <wp:extent cx="0" cy="146050"/>
                <wp:effectExtent l="38100" t="0" r="57150" b="63500"/>
                <wp:wrapNone/>
                <wp:docPr id="40" name="40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4606" id="40 Conector recto de flecha" o:spid="_x0000_s1026" type="#_x0000_t32" style="position:absolute;margin-left:129.9pt;margin-top:8.2pt;width:0;height:11.5pt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</w:p>
    <w:p w14:paraId="63FD5013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E773A" wp14:editId="47F0B3DA">
                <wp:simplePos x="0" y="0"/>
                <wp:positionH relativeFrom="column">
                  <wp:posOffset>3901440</wp:posOffset>
                </wp:positionH>
                <wp:positionV relativeFrom="paragraph">
                  <wp:posOffset>25400</wp:posOffset>
                </wp:positionV>
                <wp:extent cx="1397000" cy="266700"/>
                <wp:effectExtent l="57150" t="38100" r="69850" b="95250"/>
                <wp:wrapNone/>
                <wp:docPr id="10" name="10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BDD59" w14:textId="77777777" w:rsidR="005E2130" w:rsidRPr="00E071F4" w:rsidRDefault="005E2130" w:rsidP="00EC37B8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Brigadista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773A" id="10 Rectángulo" o:spid="_x0000_s1028" style="position:absolute;left:0;text-align:left;margin-left:307.2pt;margin-top:2pt;width:110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142BDD59" w14:textId="77777777" w:rsidR="005E2130" w:rsidRPr="00E071F4" w:rsidRDefault="005E2130" w:rsidP="00EC37B8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Brigadista</w:t>
                      </w:r>
                    </w:p>
                  </w:txbxContent>
                </v:textbox>
              </v:rect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13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08C7B" wp14:editId="798A462A">
                <wp:simplePos x="0" y="0"/>
                <wp:positionH relativeFrom="column">
                  <wp:posOffset>1012190</wp:posOffset>
                </wp:positionH>
                <wp:positionV relativeFrom="paragraph">
                  <wp:posOffset>34925</wp:posOffset>
                </wp:positionV>
                <wp:extent cx="1397000" cy="267335"/>
                <wp:effectExtent l="57150" t="38100" r="69850" b="94615"/>
                <wp:wrapNone/>
                <wp:docPr id="4" name="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68C1F" w14:textId="77777777" w:rsidR="005E2130" w:rsidRPr="00E071F4" w:rsidRDefault="005E2130" w:rsidP="00BC62E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Jefe de 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08C7B" id="4 Rectángulo" o:spid="_x0000_s1029" style="position:absolute;left:0;text-align:left;margin-left:79.7pt;margin-top:2.75pt;width:110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6B968C1F" w14:textId="77777777" w:rsidR="005E2130" w:rsidRPr="00E071F4" w:rsidRDefault="005E2130" w:rsidP="00BC62E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Jefe de área</w:t>
                      </w:r>
                    </w:p>
                  </w:txbxContent>
                </v:textbox>
              </v:rect>
            </w:pict>
          </mc:Fallback>
        </mc:AlternateContent>
      </w:r>
    </w:p>
    <w:p w14:paraId="07F5CA2A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 wp14:anchorId="48B2A049" wp14:editId="07BBE112">
                <wp:simplePos x="0" y="0"/>
                <wp:positionH relativeFrom="column">
                  <wp:posOffset>4579619</wp:posOffset>
                </wp:positionH>
                <wp:positionV relativeFrom="paragraph">
                  <wp:posOffset>73025</wp:posOffset>
                </wp:positionV>
                <wp:extent cx="0" cy="146050"/>
                <wp:effectExtent l="38100" t="0" r="57150" b="63500"/>
                <wp:wrapNone/>
                <wp:docPr id="20" name="20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589D" id="20 Conector recto de flecha" o:spid="_x0000_s1026" type="#_x0000_t32" style="position:absolute;margin-left:360.6pt;margin-top:5.75pt;width:0;height:11.5pt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</w:p>
    <w:p w14:paraId="7B5957E4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62D21" wp14:editId="60EE30AA">
                <wp:simplePos x="0" y="0"/>
                <wp:positionH relativeFrom="column">
                  <wp:posOffset>5739765</wp:posOffset>
                </wp:positionH>
                <wp:positionV relativeFrom="paragraph">
                  <wp:posOffset>113030</wp:posOffset>
                </wp:positionV>
                <wp:extent cx="913765" cy="353060"/>
                <wp:effectExtent l="57150" t="38100" r="76835" b="104140"/>
                <wp:wrapNone/>
                <wp:docPr id="11" name="1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42FF3" w14:textId="77777777" w:rsidR="005E2130" w:rsidRPr="00E071F4" w:rsidRDefault="005E2130" w:rsidP="00EC37B8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Uso de Botiquín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62D21" id="11 Rectángulo" o:spid="_x0000_s1030" style="position:absolute;left:0;text-align:left;margin-left:451.95pt;margin-top:8.9pt;width:71.95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1DC42FF3" w14:textId="77777777" w:rsidR="005E2130" w:rsidRPr="00E071F4" w:rsidRDefault="005E2130" w:rsidP="00EC37B8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Uso de Botiquín</w:t>
                      </w:r>
                    </w:p>
                  </w:txbxContent>
                </v:textbox>
              </v:rect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14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CDD641" wp14:editId="6FA1560D">
                <wp:simplePos x="0" y="0"/>
                <wp:positionH relativeFrom="column">
                  <wp:posOffset>5459095</wp:posOffset>
                </wp:positionH>
                <wp:positionV relativeFrom="paragraph">
                  <wp:posOffset>81915</wp:posOffset>
                </wp:positionV>
                <wp:extent cx="353060" cy="215265"/>
                <wp:effectExtent l="0" t="0" r="0" b="4445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79FE1" w14:textId="77777777" w:rsidR="005E2130" w:rsidRPr="00E071F4" w:rsidRDefault="005E2130" w:rsidP="00FE5B9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CDD64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left:0;text-align:left;margin-left:429.85pt;margin-top:6.45pt;width:27.8pt;height:16.9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" filled="f" stroked="f">
                <v:textbox style="mso-fit-shape-to-text:t">
                  <w:txbxContent>
                    <w:p w14:paraId="11079FE1" w14:textId="77777777" w:rsidR="005E2130" w:rsidRPr="00E071F4" w:rsidRDefault="005E2130" w:rsidP="00FE5B9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15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F13C8" wp14:editId="0F56983B">
                <wp:simplePos x="0" y="0"/>
                <wp:positionH relativeFrom="column">
                  <wp:posOffset>3647440</wp:posOffset>
                </wp:positionH>
                <wp:positionV relativeFrom="paragraph">
                  <wp:posOffset>17780</wp:posOffset>
                </wp:positionV>
                <wp:extent cx="1863090" cy="541655"/>
                <wp:effectExtent l="57150" t="38100" r="80010" b="86995"/>
                <wp:wrapNone/>
                <wp:docPr id="5" name="5 Romb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3090" cy="54165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B2F59" w14:textId="77777777" w:rsidR="005E2130" w:rsidRPr="00E071F4" w:rsidRDefault="005E2130" w:rsidP="00BC62E0">
                            <w:pPr>
                              <w:jc w:val="center"/>
                              <w:rPr>
                                <w:rFonts w:asciiTheme="minorHAnsi" w:hAnsi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E071F4">
                              <w:rPr>
                                <w:rFonts w:asciiTheme="minorHAnsi" w:hAnsiTheme="minorHAnsi"/>
                                <w:sz w:val="12"/>
                                <w:szCs w:val="12"/>
                              </w:rPr>
                              <w:t>Requiere atención médica?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F13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5 Rombo" o:spid="_x0000_s1032" type="#_x0000_t4" style="position:absolute;left:0;text-align:left;margin-left:287.2pt;margin-top:1.4pt;width:146.7pt;height:4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14:paraId="7E5B2F59" w14:textId="77777777" w:rsidR="005E2130" w:rsidRPr="00E071F4" w:rsidRDefault="005E2130" w:rsidP="00BC62E0">
                      <w:pPr>
                        <w:jc w:val="center"/>
                        <w:rPr>
                          <w:rFonts w:asciiTheme="minorHAnsi" w:hAnsiTheme="minorHAnsi"/>
                          <w:sz w:val="12"/>
                          <w:szCs w:val="12"/>
                        </w:rPr>
                      </w:pPr>
                      <w:proofErr w:type="gramStart"/>
                      <w:r w:rsidRPr="00E071F4">
                        <w:rPr>
                          <w:rFonts w:asciiTheme="minorHAnsi" w:hAnsiTheme="minorHAnsi"/>
                          <w:sz w:val="12"/>
                          <w:szCs w:val="12"/>
                        </w:rPr>
                        <w:t>Requiere atención médica?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16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1AC83C" wp14:editId="06804D23">
                <wp:simplePos x="0" y="0"/>
                <wp:positionH relativeFrom="column">
                  <wp:posOffset>1493520</wp:posOffset>
                </wp:positionH>
                <wp:positionV relativeFrom="paragraph">
                  <wp:posOffset>23495</wp:posOffset>
                </wp:positionV>
                <wp:extent cx="1121410" cy="810260"/>
                <wp:effectExtent l="3175" t="0" r="81915" b="62865"/>
                <wp:wrapNone/>
                <wp:docPr id="26" name="26 Conector angul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1121410" cy="8102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6F0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6 Conector angular" o:spid="_x0000_s1026" type="#_x0000_t34" style="position:absolute;margin-left:117.6pt;margin-top:1.85pt;width:88.3pt;height:63.8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17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BF90E" wp14:editId="632E508C">
                <wp:simplePos x="0" y="0"/>
                <wp:positionH relativeFrom="column">
                  <wp:posOffset>750570</wp:posOffset>
                </wp:positionH>
                <wp:positionV relativeFrom="paragraph">
                  <wp:posOffset>98425</wp:posOffset>
                </wp:positionV>
                <wp:extent cx="1064895" cy="725170"/>
                <wp:effectExtent l="36513" t="1587" r="38417" b="57468"/>
                <wp:wrapNone/>
                <wp:docPr id="28" name="28 Conector angul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064895" cy="725170"/>
                        </a:xfrm>
                        <a:prstGeom prst="bentConnector3">
                          <a:avLst>
                            <a:gd name="adj1" fmla="val 46754"/>
                          </a:avLst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3899" id="28 Conector angular" o:spid="_x0000_s1026" type="#_x0000_t34" style="position:absolute;margin-left:59.1pt;margin-top:7.75pt;width:83.85pt;height:57.1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" adj="10099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</w:p>
    <w:p w14:paraId="2D8DAD3B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02D4E920" wp14:editId="3D002813">
                <wp:simplePos x="0" y="0"/>
                <wp:positionH relativeFrom="column">
                  <wp:posOffset>6656705</wp:posOffset>
                </wp:positionH>
                <wp:positionV relativeFrom="paragraph">
                  <wp:posOffset>86994</wp:posOffset>
                </wp:positionV>
                <wp:extent cx="76835" cy="0"/>
                <wp:effectExtent l="0" t="0" r="18415" b="19050"/>
                <wp:wrapNone/>
                <wp:docPr id="32" name="3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3EE5" id="32 Conector recto" o:spid="_x0000_s1026" style="position:absolute;flip:x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24.15pt,6.85pt" to="530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" strokecolor="#4579b8 [3044]">
                <o:lock v:ext="edit" shapetype="f"/>
              </v:lin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18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299" distR="114299" simplePos="0" relativeHeight="251753472" behindDoc="0" locked="0" layoutInCell="1" allowOverlap="1" wp14:anchorId="4A0E2444" wp14:editId="1B921A80">
                <wp:simplePos x="0" y="0"/>
                <wp:positionH relativeFrom="column">
                  <wp:posOffset>6733539</wp:posOffset>
                </wp:positionH>
                <wp:positionV relativeFrom="paragraph">
                  <wp:posOffset>83185</wp:posOffset>
                </wp:positionV>
                <wp:extent cx="0" cy="1697355"/>
                <wp:effectExtent l="0" t="0" r="19050" b="17145"/>
                <wp:wrapNone/>
                <wp:docPr id="27" name="2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9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7C1E7" id="27 Conector recto" o:spid="_x0000_s1026" style="position:absolute;z-index:2517534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30.2pt,6.55pt" to="530.2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" strokecolor="#4579b8 [3044]">
                <o:lock v:ext="edit" shapetype="f"/>
              </v:lin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19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4F0F5327" wp14:editId="19F5D0EB">
                <wp:simplePos x="0" y="0"/>
                <wp:positionH relativeFrom="column">
                  <wp:posOffset>5533390</wp:posOffset>
                </wp:positionH>
                <wp:positionV relativeFrom="paragraph">
                  <wp:posOffset>85089</wp:posOffset>
                </wp:positionV>
                <wp:extent cx="209550" cy="0"/>
                <wp:effectExtent l="0" t="57150" r="57150" b="76200"/>
                <wp:wrapNone/>
                <wp:docPr id="24" name="24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58194" id="24 Conector recto de flecha" o:spid="_x0000_s1026" type="#_x0000_t32" style="position:absolute;margin-left:435.7pt;margin-top:6.7pt;width:16.5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</w:p>
    <w:p w14:paraId="2F3B7D63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5C815F" wp14:editId="25DBBD41">
                <wp:simplePos x="0" y="0"/>
                <wp:positionH relativeFrom="column">
                  <wp:posOffset>4565015</wp:posOffset>
                </wp:positionH>
                <wp:positionV relativeFrom="paragraph">
                  <wp:posOffset>99060</wp:posOffset>
                </wp:positionV>
                <wp:extent cx="353060" cy="215265"/>
                <wp:effectExtent l="0" t="0" r="0" b="44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67B69" w14:textId="77777777" w:rsidR="005E2130" w:rsidRPr="00E071F4" w:rsidRDefault="005E213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C815F" id="_x0000_s1033" type="#_x0000_t202" style="position:absolute;left:0;text-align:left;margin-left:359.45pt;margin-top:7.8pt;width:27.8pt;height:16.9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" filled="f" stroked="f">
                <v:textbox style="mso-fit-shape-to-text:t">
                  <w:txbxContent>
                    <w:p w14:paraId="75067B69" w14:textId="77777777" w:rsidR="005E2130" w:rsidRPr="00E071F4" w:rsidRDefault="005E213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20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 wp14:anchorId="79F832BD" wp14:editId="41BF6B7B">
                <wp:simplePos x="0" y="0"/>
                <wp:positionH relativeFrom="column">
                  <wp:posOffset>4596129</wp:posOffset>
                </wp:positionH>
                <wp:positionV relativeFrom="paragraph">
                  <wp:posOffset>132080</wp:posOffset>
                </wp:positionV>
                <wp:extent cx="0" cy="146050"/>
                <wp:effectExtent l="38100" t="0" r="57150" b="63500"/>
                <wp:wrapNone/>
                <wp:docPr id="21" name="21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7A33" id="21 Conector recto de flecha" o:spid="_x0000_s1026" type="#_x0000_t32" style="position:absolute;margin-left:361.9pt;margin-top:10.4pt;width:0;height:11.5pt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</w:p>
    <w:p w14:paraId="18460759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B1A09" wp14:editId="5E72A8A1">
                <wp:simplePos x="0" y="0"/>
                <wp:positionH relativeFrom="column">
                  <wp:posOffset>3655695</wp:posOffset>
                </wp:positionH>
                <wp:positionV relativeFrom="paragraph">
                  <wp:posOffset>59690</wp:posOffset>
                </wp:positionV>
                <wp:extent cx="1863090" cy="767715"/>
                <wp:effectExtent l="57150" t="38100" r="41910" b="89535"/>
                <wp:wrapNone/>
                <wp:docPr id="6" name="6 Romb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3090" cy="76771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F422F" w14:textId="77777777" w:rsidR="005E2130" w:rsidRPr="00E071F4" w:rsidRDefault="005E2130" w:rsidP="00BC62E0">
                            <w:pPr>
                              <w:jc w:val="center"/>
                              <w:rPr>
                                <w:rFonts w:asciiTheme="minorHAnsi" w:hAnsi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E071F4">
                              <w:rPr>
                                <w:rFonts w:asciiTheme="minorHAnsi" w:hAnsiTheme="minorHAnsi"/>
                                <w:sz w:val="12"/>
                                <w:szCs w:val="12"/>
                              </w:rPr>
                              <w:t>Está en horario de atención del dispensario de planta?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1A09" id="6 Rombo" o:spid="_x0000_s1034" type="#_x0000_t4" style="position:absolute;left:0;text-align:left;margin-left:287.85pt;margin-top:4.7pt;width:146.7pt;height:6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14:paraId="25FF422F" w14:textId="77777777" w:rsidR="005E2130" w:rsidRPr="00E071F4" w:rsidRDefault="005E2130" w:rsidP="00BC62E0">
                      <w:pPr>
                        <w:jc w:val="center"/>
                        <w:rPr>
                          <w:rFonts w:asciiTheme="minorHAnsi" w:hAnsiTheme="minorHAnsi"/>
                          <w:sz w:val="12"/>
                          <w:szCs w:val="12"/>
                        </w:rPr>
                      </w:pPr>
                      <w:proofErr w:type="gramStart"/>
                      <w:r w:rsidRPr="00E071F4">
                        <w:rPr>
                          <w:rFonts w:asciiTheme="minorHAnsi" w:hAnsiTheme="minorHAnsi"/>
                          <w:sz w:val="12"/>
                          <w:szCs w:val="12"/>
                        </w:rPr>
                        <w:t>Está en horario de atención del dispensario de planta?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194A6A4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C0EC3" wp14:editId="1C8F4CB9">
                <wp:simplePos x="0" y="0"/>
                <wp:positionH relativeFrom="column">
                  <wp:posOffset>5746115</wp:posOffset>
                </wp:positionH>
                <wp:positionV relativeFrom="paragraph">
                  <wp:posOffset>40005</wp:posOffset>
                </wp:positionV>
                <wp:extent cx="913765" cy="353060"/>
                <wp:effectExtent l="57150" t="38100" r="76835" b="104140"/>
                <wp:wrapNone/>
                <wp:docPr id="12" name="1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435BD" w14:textId="77777777" w:rsidR="005E2130" w:rsidRPr="00E071F4" w:rsidRDefault="005E2130" w:rsidP="00EC37B8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Llamada a alerta médica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0EC3" id="12 Rectángulo" o:spid="_x0000_s1035" style="position:absolute;left:0;text-align:left;margin-left:452.45pt;margin-top:3.15pt;width:71.95pt;height: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6B4435BD" w14:textId="77777777" w:rsidR="005E2130" w:rsidRPr="00E071F4" w:rsidRDefault="005E2130" w:rsidP="00EC37B8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Llamada a alerta médica</w:t>
                      </w:r>
                    </w:p>
                  </w:txbxContent>
                </v:textbox>
              </v:rect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21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7F0EAD" wp14:editId="6562E8E6">
                <wp:simplePos x="0" y="0"/>
                <wp:positionH relativeFrom="column">
                  <wp:posOffset>5459095</wp:posOffset>
                </wp:positionH>
                <wp:positionV relativeFrom="paragraph">
                  <wp:posOffset>11430</wp:posOffset>
                </wp:positionV>
                <wp:extent cx="353060" cy="215265"/>
                <wp:effectExtent l="0" t="0" r="0" b="4445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CC1B1" w14:textId="77777777" w:rsidR="005E2130" w:rsidRPr="00E071F4" w:rsidRDefault="005E2130" w:rsidP="00FE5B9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F0EAD" id="_x0000_s1036" type="#_x0000_t202" style="position:absolute;left:0;text-align:left;margin-left:429.85pt;margin-top:.9pt;width:27.8pt;height:16.9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" filled="f" stroked="f">
                <v:textbox style="mso-fit-shape-to-text:t">
                  <w:txbxContent>
                    <w:p w14:paraId="391CC1B1" w14:textId="77777777" w:rsidR="005E2130" w:rsidRPr="00E071F4" w:rsidRDefault="005E2130" w:rsidP="00FE5B9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22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DA888" wp14:editId="3B872F3D">
                <wp:simplePos x="0" y="0"/>
                <wp:positionH relativeFrom="column">
                  <wp:posOffset>203835</wp:posOffset>
                </wp:positionH>
                <wp:positionV relativeFrom="paragraph">
                  <wp:posOffset>136525</wp:posOffset>
                </wp:positionV>
                <wp:extent cx="1397000" cy="353060"/>
                <wp:effectExtent l="57150" t="38100" r="69850" b="104140"/>
                <wp:wrapNone/>
                <wp:docPr id="8" name="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3C616" w14:textId="77777777" w:rsidR="005E2130" w:rsidRPr="00E071F4" w:rsidRDefault="005E2130" w:rsidP="00EC37B8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Gerente de Planta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DA888" id="8 Rectángulo" o:spid="_x0000_s1037" style="position:absolute;left:0;text-align:left;margin-left:16.05pt;margin-top:10.75pt;width:110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6123C616" w14:textId="77777777" w:rsidR="005E2130" w:rsidRPr="00E071F4" w:rsidRDefault="005E2130" w:rsidP="00EC37B8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Gerente de Planta</w:t>
                      </w:r>
                    </w:p>
                  </w:txbxContent>
                </v:textbox>
              </v:rect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23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C1C17" wp14:editId="533E6B88">
                <wp:simplePos x="0" y="0"/>
                <wp:positionH relativeFrom="column">
                  <wp:posOffset>1774190</wp:posOffset>
                </wp:positionH>
                <wp:positionV relativeFrom="paragraph">
                  <wp:posOffset>136525</wp:posOffset>
                </wp:positionV>
                <wp:extent cx="1397000" cy="353060"/>
                <wp:effectExtent l="57150" t="38100" r="69850" b="104140"/>
                <wp:wrapNone/>
                <wp:docPr id="9" name="9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735E" w14:textId="37A2F55B" w:rsidR="005E2130" w:rsidRPr="00E071F4" w:rsidRDefault="005E2130" w:rsidP="00EC37B8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del w:id="24" w:author="Perez, Steeven" w:date="2020-08-06T13:26:00Z">
                              <w:r w:rsidRPr="00E071F4" w:rsidDel="003964CD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delText>Jefe de seguridad integral</w:delText>
                              </w:r>
                              <w:r w:rsidR="000006B6" w:rsidRPr="00B5626E" w:rsidDel="003964CD">
                                <w:rPr>
                                  <w:rFonts w:asciiTheme="minorHAnsi" w:hAnsiTheme="minorHAnsi" w:cstheme="minorHAnsi"/>
                                  <w:i/>
                                  <w:sz w:val="14"/>
                                  <w:szCs w:val="24"/>
                                  <w:lang w:val="es-ES" w:eastAsia="ar-SA"/>
                                </w:rPr>
                                <w:delText>/RRHH Planta</w:delText>
                              </w:r>
                            </w:del>
                            <w:ins w:id="25" w:author="Perez, Steeven" w:date="2020-08-06T13:26:00Z">
                              <w:r w:rsidR="003964CD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Coordinador de HS&amp;WE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C1C17" id="9 Rectángulo" o:spid="_x0000_s1038" style="position:absolute;left:0;text-align:left;margin-left:139.7pt;margin-top:10.75pt;width:110pt;height:2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3F3F735E" w14:textId="37A2F55B" w:rsidR="005E2130" w:rsidRPr="00E071F4" w:rsidRDefault="005E2130" w:rsidP="00EC37B8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del w:id="26" w:author="Perez, Steeven" w:date="2020-08-06T13:26:00Z">
                        <w:r w:rsidRPr="00E071F4" w:rsidDel="003964CD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delText>Jefe de seguridad integral</w:delText>
                        </w:r>
                        <w:r w:rsidR="000006B6" w:rsidRPr="00B5626E" w:rsidDel="003964CD">
                          <w:rPr>
                            <w:rFonts w:asciiTheme="minorHAnsi" w:hAnsiTheme="minorHAnsi" w:cstheme="minorHAnsi"/>
                            <w:i/>
                            <w:sz w:val="14"/>
                            <w:szCs w:val="24"/>
                            <w:lang w:val="es-ES" w:eastAsia="ar-SA"/>
                          </w:rPr>
                          <w:delText>/RRHH Planta</w:delText>
                        </w:r>
                      </w:del>
                      <w:ins w:id="27" w:author="Perez, Steeven" w:date="2020-08-06T13:26:00Z">
                        <w:r w:rsidR="003964CD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Coordinador de HS&amp;WE</w:t>
                        </w:r>
                      </w:ins>
                    </w:p>
                  </w:txbxContent>
                </v:textbox>
              </v:rect>
            </w:pict>
          </mc:Fallback>
        </mc:AlternateContent>
      </w:r>
    </w:p>
    <w:p w14:paraId="4EC9BC17" w14:textId="77777777" w:rsidR="00BC62E0" w:rsidRPr="00B87258" w:rsidRDefault="00C27A7B" w:rsidP="004B2352">
      <w:pPr>
        <w:spacing w:line="276" w:lineRule="auto"/>
        <w:ind w:left="42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1CB01DB2" wp14:editId="2B6FEE9C">
                <wp:simplePos x="0" y="0"/>
                <wp:positionH relativeFrom="column">
                  <wp:posOffset>5533390</wp:posOffset>
                </wp:positionH>
                <wp:positionV relativeFrom="paragraph">
                  <wp:posOffset>10794</wp:posOffset>
                </wp:positionV>
                <wp:extent cx="209550" cy="0"/>
                <wp:effectExtent l="0" t="57150" r="57150" b="76200"/>
                <wp:wrapNone/>
                <wp:docPr id="25" name="25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CB91" id="25 Conector recto de flecha" o:spid="_x0000_s1026" type="#_x0000_t32" style="position:absolute;margin-left:435.7pt;margin-top:.85pt;width:16.5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</w:p>
    <w:p w14:paraId="2C41A861" w14:textId="7CADDA5D" w:rsidR="0038716A" w:rsidRPr="00B87258" w:rsidRDefault="00C27A7B" w:rsidP="009178AC">
      <w:pPr>
        <w:spacing w:line="276" w:lineRule="auto"/>
        <w:ind w:left="66" w:right="28"/>
        <w:jc w:val="both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299" distR="114299" simplePos="0" relativeHeight="251668992" behindDoc="0" locked="0" layoutInCell="1" allowOverlap="1" wp14:anchorId="0021B250" wp14:editId="56B04A57">
                <wp:simplePos x="0" y="0"/>
                <wp:positionH relativeFrom="column">
                  <wp:posOffset>6264274</wp:posOffset>
                </wp:positionH>
                <wp:positionV relativeFrom="paragraph">
                  <wp:posOffset>5080</wp:posOffset>
                </wp:positionV>
                <wp:extent cx="0" cy="542290"/>
                <wp:effectExtent l="0" t="0" r="19050" b="10160"/>
                <wp:wrapNone/>
                <wp:docPr id="49" name="49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542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BA66C" id="49 Conector recto" o:spid="_x0000_s1026" style="position:absolute;flip:x;z-index:251668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93.25pt,.4pt" to="493.2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" strokecolor="#4579b8 [3044]">
                <o:lock v:ext="edit" shapetype="f"/>
              </v:lin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28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6EFC81B" wp14:editId="17DC996A">
                <wp:simplePos x="0" y="0"/>
                <wp:positionH relativeFrom="column">
                  <wp:posOffset>4552950</wp:posOffset>
                </wp:positionH>
                <wp:positionV relativeFrom="paragraph">
                  <wp:posOffset>172720</wp:posOffset>
                </wp:positionV>
                <wp:extent cx="353060" cy="215265"/>
                <wp:effectExtent l="0" t="0" r="0" b="4445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E70EB" w14:textId="77777777" w:rsidR="005E2130" w:rsidRPr="00E071F4" w:rsidRDefault="005E2130" w:rsidP="00FE5B9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FC81B" id="_x0000_s1039" type="#_x0000_t202" style="position:absolute;left:0;text-align:left;margin-left:358.5pt;margin-top:13.6pt;width:27.8pt;height:16.9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" filled="f" stroked="f">
                <v:textbox style="mso-fit-shape-to-text:t">
                  <w:txbxContent>
                    <w:p w14:paraId="41EE70EB" w14:textId="77777777" w:rsidR="005E2130" w:rsidRPr="00E071F4" w:rsidRDefault="005E2130" w:rsidP="00FE5B9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29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 wp14:anchorId="04F636AD" wp14:editId="749C430A">
                <wp:simplePos x="0" y="0"/>
                <wp:positionH relativeFrom="column">
                  <wp:posOffset>2460624</wp:posOffset>
                </wp:positionH>
                <wp:positionV relativeFrom="paragraph">
                  <wp:posOffset>57150</wp:posOffset>
                </wp:positionV>
                <wp:extent cx="0" cy="274955"/>
                <wp:effectExtent l="38100" t="0" r="57150" b="48895"/>
                <wp:wrapNone/>
                <wp:docPr id="30" name="30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09B2" id="30 Conector recto de flecha" o:spid="_x0000_s1026" type="#_x0000_t32" style="position:absolute;margin-left:193.75pt;margin-top:4.5pt;width:0;height:21.65pt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  <w:del w:id="30" w:author="Perez, Steeven" w:date="2020-08-06T13:26:00Z">
        <w:r w:rsidRPr="00B87258" w:rsidDel="003964CD">
          <w:rPr>
            <w:rFonts w:asciiTheme="minorHAnsi" w:hAnsiTheme="minorHAnsi" w:cstheme="minorHAnsi"/>
            <w:noProof/>
            <w:sz w:val="24"/>
            <w:szCs w:val="24"/>
            <w:lang w:eastAsia="es-EC"/>
            <w:rPrChange w:id="31" w:author="Alywin Hacay Chang" w:date="2016-10-11T13:51:00Z">
              <w:rPr>
                <w:rFonts w:asciiTheme="minorHAnsi" w:hAnsiTheme="minorHAnsi" w:cstheme="minorHAnsi"/>
                <w:noProof/>
                <w:sz w:val="24"/>
                <w:szCs w:val="24"/>
                <w:lang w:eastAsia="es-EC"/>
              </w:rPr>
            </w:rPrChange>
          </w:rPr>
          <mc:AlternateContent>
            <mc:Choice Requires="wps">
              <w:drawing>
                <wp:anchor distT="0" distB="0" distL="114299" distR="114299" simplePos="0" relativeHeight="251651584" behindDoc="0" locked="0" layoutInCell="1" allowOverlap="1" wp14:anchorId="29C4DFAE" wp14:editId="2C402443">
                  <wp:simplePos x="0" y="0"/>
                  <wp:positionH relativeFrom="column">
                    <wp:posOffset>925194</wp:posOffset>
                  </wp:positionH>
                  <wp:positionV relativeFrom="paragraph">
                    <wp:posOffset>56515</wp:posOffset>
                  </wp:positionV>
                  <wp:extent cx="0" cy="828040"/>
                  <wp:effectExtent l="38100" t="0" r="57150" b="48260"/>
                  <wp:wrapNone/>
                  <wp:docPr id="29" name="29 Conector recto de flech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82804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EFCB5EF" id="29 Conector recto de flecha" o:spid="_x0000_s1026" type="#_x0000_t32" style="position:absolute;margin-left:72.85pt;margin-top:4.45pt;width:0;height:65.2pt;z-index:251651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" strokecolor="#4579b8 [3044]" strokeweight="1.25pt">
                  <v:stroke endarrow="block" endarrowwidth="narrow"/>
                  <o:lock v:ext="edit" shapetype="f"/>
                </v:shape>
              </w:pict>
            </mc:Fallback>
          </mc:AlternateContent>
        </w:r>
      </w:del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32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299" distR="114299" simplePos="0" relativeHeight="251646464" behindDoc="0" locked="0" layoutInCell="1" allowOverlap="1" wp14:anchorId="401EE7DE" wp14:editId="7CB1FF98">
                <wp:simplePos x="0" y="0"/>
                <wp:positionH relativeFrom="column">
                  <wp:posOffset>4614544</wp:posOffset>
                </wp:positionH>
                <wp:positionV relativeFrom="paragraph">
                  <wp:posOffset>184150</wp:posOffset>
                </wp:positionV>
                <wp:extent cx="0" cy="146050"/>
                <wp:effectExtent l="38100" t="0" r="57150" b="63500"/>
                <wp:wrapNone/>
                <wp:docPr id="22" name="22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B981" id="22 Conector recto de flecha" o:spid="_x0000_s1026" type="#_x0000_t32" style="position:absolute;margin-left:363.35pt;margin-top:14.5pt;width:0;height:11.5pt;z-index:251646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</w:p>
    <w:p w14:paraId="6DE56BE6" w14:textId="6A71E0CE" w:rsidR="0038716A" w:rsidRPr="00B87258" w:rsidRDefault="00C27A7B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3A76E9E" wp14:editId="3DF62CF3">
                <wp:simplePos x="0" y="0"/>
                <wp:positionH relativeFrom="column">
                  <wp:posOffset>1221105</wp:posOffset>
                </wp:positionH>
                <wp:positionV relativeFrom="paragraph">
                  <wp:posOffset>111125</wp:posOffset>
                </wp:positionV>
                <wp:extent cx="1397000" cy="353060"/>
                <wp:effectExtent l="57150" t="38100" r="69850" b="104140"/>
                <wp:wrapNone/>
                <wp:docPr id="14" name="1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38283" w14:textId="77777777" w:rsidR="005E2130" w:rsidRPr="00E071F4" w:rsidRDefault="005E2130" w:rsidP="00EC37B8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Gerente de Seguridad y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76E9E" id="14 Rectángulo" o:spid="_x0000_s1040" style="position:absolute;left:0;text-align:left;margin-left:96.15pt;margin-top:8.75pt;width:110pt;height:27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79C38283" w14:textId="77777777" w:rsidR="005E2130" w:rsidRPr="00E071F4" w:rsidRDefault="005E2130" w:rsidP="00EC37B8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Gerente de Seguridad y Salud</w:t>
                      </w:r>
                    </w:p>
                  </w:txbxContent>
                </v:textbox>
              </v:rect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33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FD6E16B" wp14:editId="3192A4F5">
                <wp:simplePos x="0" y="0"/>
                <wp:positionH relativeFrom="column">
                  <wp:posOffset>3902075</wp:posOffset>
                </wp:positionH>
                <wp:positionV relativeFrom="paragraph">
                  <wp:posOffset>677545</wp:posOffset>
                </wp:positionV>
                <wp:extent cx="1397000" cy="353060"/>
                <wp:effectExtent l="57150" t="38100" r="69850" b="104140"/>
                <wp:wrapNone/>
                <wp:docPr id="13" name="1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7F6EA" w14:textId="77777777" w:rsidR="005E2130" w:rsidRPr="00E071F4" w:rsidRDefault="005E2130" w:rsidP="00EC37B8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Traslado de ser necesario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6E16B" id="13 Rectángulo" o:spid="_x0000_s1041" style="position:absolute;left:0;text-align:left;margin-left:307.25pt;margin-top:53.35pt;width:110pt;height:27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39B7F6EA" w14:textId="77777777" w:rsidR="005E2130" w:rsidRPr="00E071F4" w:rsidRDefault="005E2130" w:rsidP="00EC37B8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Traslado de ser necesario</w:t>
                      </w:r>
                    </w:p>
                  </w:txbxContent>
                </v:textbox>
              </v:rect>
            </w:pict>
          </mc:Fallback>
        </mc:AlternateContent>
      </w:r>
      <w:del w:id="34" w:author="Perez, Steeven" w:date="2020-08-06T13:26:00Z">
        <w:r w:rsidRPr="00B87258" w:rsidDel="003964CD">
          <w:rPr>
            <w:rFonts w:asciiTheme="minorHAnsi" w:hAnsiTheme="minorHAnsi" w:cstheme="minorHAnsi"/>
            <w:noProof/>
            <w:sz w:val="24"/>
            <w:szCs w:val="24"/>
            <w:lang w:eastAsia="es-EC"/>
            <w:rPrChange w:id="35" w:author="Alywin Hacay Chang" w:date="2016-10-11T13:51:00Z">
              <w:rPr>
                <w:rFonts w:asciiTheme="minorHAnsi" w:hAnsiTheme="minorHAnsi" w:cstheme="minorHAnsi"/>
                <w:noProof/>
                <w:sz w:val="24"/>
                <w:szCs w:val="24"/>
                <w:lang w:eastAsia="es-EC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39296" behindDoc="0" locked="0" layoutInCell="1" allowOverlap="1" wp14:anchorId="61CF11BC" wp14:editId="0C0AF5A0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671830</wp:posOffset>
                  </wp:positionV>
                  <wp:extent cx="1397000" cy="353060"/>
                  <wp:effectExtent l="57150" t="38100" r="69850" b="104140"/>
                  <wp:wrapNone/>
                  <wp:docPr id="15" name="15 Rectángul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397000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2C5F3" w14:textId="77777777" w:rsidR="005E2130" w:rsidRPr="00E071F4" w:rsidRDefault="005E2130" w:rsidP="006259E7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E071F4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VP Técnico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1CF11BC" id="15 Rectángulo" o:spid="_x0000_s1042" style="position:absolute;left:0;text-align:left;margin-left:16.3pt;margin-top:52.9pt;width:110pt;height:27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path arrowok="t"/>
                  <v:textbox>
                    <w:txbxContent>
                      <w:p w14:paraId="40F2C5F3" w14:textId="77777777" w:rsidR="005E2130" w:rsidRPr="00E071F4" w:rsidRDefault="005E2130" w:rsidP="006259E7">
                        <w:pPr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E071F4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VP Técnico</w:t>
                        </w:r>
                      </w:p>
                    </w:txbxContent>
                  </v:textbox>
                </v:rect>
              </w:pict>
            </mc:Fallback>
          </mc:AlternateContent>
        </w:r>
      </w:del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36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CB07859" wp14:editId="4905D01D">
                <wp:simplePos x="0" y="0"/>
                <wp:positionH relativeFrom="column">
                  <wp:posOffset>3896360</wp:posOffset>
                </wp:positionH>
                <wp:positionV relativeFrom="paragraph">
                  <wp:posOffset>119380</wp:posOffset>
                </wp:positionV>
                <wp:extent cx="1397000" cy="353060"/>
                <wp:effectExtent l="57150" t="38100" r="69850" b="104140"/>
                <wp:wrapNone/>
                <wp:docPr id="7" name="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A1FE" w14:textId="77777777" w:rsidR="005E2130" w:rsidRPr="00E071F4" w:rsidRDefault="005E2130" w:rsidP="00EC37B8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E071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Médico Ocupacional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07859" id="7 Rectángulo" o:spid="_x0000_s1043" style="position:absolute;left:0;text-align:left;margin-left:306.8pt;margin-top:9.4pt;width:110pt;height:27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7FAFA1FE" w14:textId="77777777" w:rsidR="005E2130" w:rsidRPr="00E071F4" w:rsidRDefault="005E2130" w:rsidP="00EC37B8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E071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Médico Ocupacional</w:t>
                      </w:r>
                    </w:p>
                  </w:txbxContent>
                </v:textbox>
              </v:rect>
            </w:pict>
          </mc:Fallback>
        </mc:AlternateContent>
      </w:r>
    </w:p>
    <w:p w14:paraId="15694E85" w14:textId="1A7C8C93" w:rsidR="007F65E5" w:rsidRPr="00B87258" w:rsidRDefault="00C27A7B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F0DC405" wp14:editId="50F5AE44">
                <wp:simplePos x="0" y="0"/>
                <wp:positionH relativeFrom="column">
                  <wp:posOffset>2615565</wp:posOffset>
                </wp:positionH>
                <wp:positionV relativeFrom="paragraph">
                  <wp:posOffset>148590</wp:posOffset>
                </wp:positionV>
                <wp:extent cx="1278890" cy="635"/>
                <wp:effectExtent l="19050" t="57150" r="16510" b="75565"/>
                <wp:wrapNone/>
                <wp:docPr id="50" name="50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78890" cy="635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2603" id="50 Conector recto de flecha" o:spid="_x0000_s1026" type="#_x0000_t32" style="position:absolute;margin-left:205.95pt;margin-top:11.7pt;width:100.7pt;height:.05pt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  <w:r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37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1FD023D9" wp14:editId="0EFBEBF0">
                <wp:simplePos x="0" y="0"/>
                <wp:positionH relativeFrom="column">
                  <wp:posOffset>5290185</wp:posOffset>
                </wp:positionH>
                <wp:positionV relativeFrom="paragraph">
                  <wp:posOffset>148589</wp:posOffset>
                </wp:positionV>
                <wp:extent cx="974725" cy="0"/>
                <wp:effectExtent l="19050" t="57150" r="0" b="76200"/>
                <wp:wrapNone/>
                <wp:docPr id="47" name="47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4725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D78C" id="47 Conector recto de flecha" o:spid="_x0000_s1026" type="#_x0000_t32" style="position:absolute;margin-left:416.55pt;margin-top:11.7pt;width:76.75pt;height:0;flip:x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</w:p>
    <w:p w14:paraId="03F5F074" w14:textId="6352B895" w:rsidR="00BC62E0" w:rsidRPr="00B87258" w:rsidRDefault="003964CD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  <w:ins w:id="38" w:author="Perez, Steeven" w:date="2020-08-06T13:26:00Z">
        <w:r w:rsidRPr="003964CD">
          <w:rPr>
            <w:rFonts w:asciiTheme="minorHAnsi" w:hAnsiTheme="minorHAnsi" w:cstheme="minorHAnsi"/>
            <w:noProof/>
            <w:sz w:val="24"/>
            <w:szCs w:val="24"/>
            <w:lang w:eastAsia="es-EC"/>
          </w:rPr>
          <mc:AlternateContent>
            <mc:Choice Requires="wps">
              <w:drawing>
                <wp:anchor distT="0" distB="0" distL="114299" distR="114299" simplePos="0" relativeHeight="251680256" behindDoc="0" locked="0" layoutInCell="1" allowOverlap="1" wp14:anchorId="645DC213" wp14:editId="5B331725">
                  <wp:simplePos x="0" y="0"/>
                  <wp:positionH relativeFrom="column">
                    <wp:posOffset>1882775</wp:posOffset>
                  </wp:positionH>
                  <wp:positionV relativeFrom="paragraph">
                    <wp:posOffset>123352</wp:posOffset>
                  </wp:positionV>
                  <wp:extent cx="0" cy="274955"/>
                  <wp:effectExtent l="38100" t="0" r="57150" b="48895"/>
                  <wp:wrapNone/>
                  <wp:docPr id="34" name="30 Conector recto de flech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274955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6281708" id="30 Conector recto de flecha" o:spid="_x0000_s1026" type="#_x0000_t32" style="position:absolute;margin-left:148.25pt;margin-top:9.7pt;width:0;height:21.65pt;z-index:251680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" strokecolor="#4579b8 [3044]" strokeweight="1.25pt">
                  <v:stroke endarrow="block" endarrowwidth="narrow"/>
                  <o:lock v:ext="edit" shapetype="f"/>
                </v:shape>
              </w:pict>
            </mc:Fallback>
          </mc:AlternateContent>
        </w:r>
      </w:ins>
      <w:r w:rsidR="00C27A7B"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1972130" wp14:editId="747084A5">
                <wp:simplePos x="0" y="0"/>
                <wp:positionH relativeFrom="column">
                  <wp:posOffset>5304790</wp:posOffset>
                </wp:positionH>
                <wp:positionV relativeFrom="paragraph">
                  <wp:posOffset>115570</wp:posOffset>
                </wp:positionV>
                <wp:extent cx="1428750" cy="9525"/>
                <wp:effectExtent l="19050" t="57150" r="19050" b="66675"/>
                <wp:wrapNone/>
                <wp:docPr id="19" name="19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A5E8" id="19 Conector recto de flecha" o:spid="_x0000_s1026" type="#_x0000_t32" style="position:absolute;margin-left:417.7pt;margin-top:9.1pt;width:112.5pt;height:.75pt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  <w:del w:id="39" w:author="Perez, Steeven" w:date="2020-08-06T13:26:00Z">
        <w:r w:rsidR="00C27A7B" w:rsidRPr="00B87258" w:rsidDel="003964CD">
          <w:rPr>
            <w:rFonts w:asciiTheme="minorHAnsi" w:hAnsiTheme="minorHAnsi" w:cstheme="minorHAnsi"/>
            <w:noProof/>
            <w:sz w:val="24"/>
            <w:szCs w:val="24"/>
            <w:lang w:eastAsia="es-EC"/>
            <w:rPrChange w:id="40" w:author="Alywin Hacay Chang" w:date="2016-10-11T13:51:00Z">
              <w:rPr>
                <w:rFonts w:asciiTheme="minorHAnsi" w:hAnsiTheme="minorHAnsi" w:cstheme="minorHAnsi"/>
                <w:noProof/>
                <w:sz w:val="24"/>
                <w:szCs w:val="24"/>
                <w:lang w:eastAsia="es-EC"/>
              </w:rPr>
            </w:rPrChange>
          </w:rPr>
          <mc:AlternateContent>
            <mc:Choice Requires="wps">
              <w:drawing>
                <wp:anchor distT="0" distB="0" distL="114299" distR="114299" simplePos="0" relativeHeight="251673088" behindDoc="0" locked="0" layoutInCell="1" allowOverlap="1" wp14:anchorId="51C18705" wp14:editId="3D1B37F6">
                  <wp:simplePos x="0" y="0"/>
                  <wp:positionH relativeFrom="column">
                    <wp:posOffset>1396364</wp:posOffset>
                  </wp:positionH>
                  <wp:positionV relativeFrom="paragraph">
                    <wp:posOffset>113030</wp:posOffset>
                  </wp:positionV>
                  <wp:extent cx="0" cy="197485"/>
                  <wp:effectExtent l="38100" t="0" r="57150" b="50165"/>
                  <wp:wrapNone/>
                  <wp:docPr id="57" name="57 Conector recto de flech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197485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3EEAA6E" id="57 Conector recto de flecha" o:spid="_x0000_s1026" type="#_x0000_t32" style="position:absolute;margin-left:109.95pt;margin-top:8.9pt;width:0;height:15.55pt;z-index:251673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" strokecolor="#4579b8 [3044]" strokeweight="1.25pt">
                  <v:stroke endarrow="block" endarrowwidth="narrow"/>
                  <o:lock v:ext="edit" shapetype="f"/>
                </v:shape>
              </w:pict>
            </mc:Fallback>
          </mc:AlternateContent>
        </w:r>
        <w:r w:rsidR="00C27A7B" w:rsidRPr="00B87258" w:rsidDel="003964CD">
          <w:rPr>
            <w:rFonts w:asciiTheme="minorHAnsi" w:hAnsiTheme="minorHAnsi" w:cstheme="minorHAnsi"/>
            <w:noProof/>
            <w:sz w:val="24"/>
            <w:szCs w:val="24"/>
            <w:lang w:eastAsia="es-EC"/>
            <w:rPrChange w:id="41" w:author="Alywin Hacay Chang" w:date="2016-10-11T13:51:00Z">
              <w:rPr>
                <w:rFonts w:asciiTheme="minorHAnsi" w:hAnsiTheme="minorHAnsi" w:cstheme="minorHAnsi"/>
                <w:noProof/>
                <w:sz w:val="24"/>
                <w:szCs w:val="24"/>
                <w:lang w:eastAsia="es-EC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3D0EC25A" wp14:editId="65E83083">
                  <wp:simplePos x="0" y="0"/>
                  <wp:positionH relativeFrom="column">
                    <wp:posOffset>2463800</wp:posOffset>
                  </wp:positionH>
                  <wp:positionV relativeFrom="paragraph">
                    <wp:posOffset>100965</wp:posOffset>
                  </wp:positionV>
                  <wp:extent cx="635" cy="198120"/>
                  <wp:effectExtent l="38100" t="0" r="75565" b="49530"/>
                  <wp:wrapNone/>
                  <wp:docPr id="31" name="31 Conector recto de flech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5" cy="19812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39B19E0" id="31 Conector recto de flecha" o:spid="_x0000_s1026" type="#_x0000_t32" style="position:absolute;margin-left:194pt;margin-top:7.95pt;width:.05pt;height:1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" strokecolor="#4579b8 [3044]" strokeweight="1.25pt">
                  <v:stroke endarrow="block" endarrowwidth="narrow"/>
                  <o:lock v:ext="edit" shapetype="f"/>
                </v:shape>
              </w:pict>
            </mc:Fallback>
          </mc:AlternateContent>
        </w:r>
      </w:del>
      <w:r w:rsidR="00C27A7B" w:rsidRPr="00B87258">
        <w:rPr>
          <w:rFonts w:asciiTheme="minorHAnsi" w:hAnsiTheme="minorHAnsi" w:cstheme="minorHAnsi"/>
          <w:noProof/>
          <w:sz w:val="24"/>
          <w:szCs w:val="24"/>
          <w:lang w:eastAsia="es-EC"/>
          <w:rPrChange w:id="42" w:author="Alywin Hacay Chang" w:date="2016-10-11T13:51:00Z">
            <w:rPr>
              <w:rFonts w:asciiTheme="minorHAnsi" w:hAnsiTheme="minorHAnsi" w:cstheme="minorHAnsi"/>
              <w:noProof/>
              <w:sz w:val="24"/>
              <w:szCs w:val="24"/>
              <w:lang w:eastAsia="es-EC"/>
            </w:rPr>
          </w:rPrChange>
        </w:rPr>
        <mc:AlternateContent>
          <mc:Choice Requires="wps">
            <w:drawing>
              <wp:anchor distT="0" distB="0" distL="114299" distR="114299" simplePos="0" relativeHeight="251648512" behindDoc="0" locked="0" layoutInCell="1" allowOverlap="1" wp14:anchorId="7032CA58" wp14:editId="67898847">
                <wp:simplePos x="0" y="0"/>
                <wp:positionH relativeFrom="column">
                  <wp:posOffset>4614544</wp:posOffset>
                </wp:positionH>
                <wp:positionV relativeFrom="paragraph">
                  <wp:posOffset>149860</wp:posOffset>
                </wp:positionV>
                <wp:extent cx="0" cy="146050"/>
                <wp:effectExtent l="38100" t="0" r="57150" b="63500"/>
                <wp:wrapNone/>
                <wp:docPr id="23" name="23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5875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93A8" id="23 Conector recto de flecha" o:spid="_x0000_s1026" type="#_x0000_t32" style="position:absolute;margin-left:363.35pt;margin-top:11.8pt;width:0;height:11.5pt;z-index:251648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" strokecolor="#4579b8 [3044]" strokeweight="1.25pt">
                <v:stroke endarrow="block" endarrowwidth="narrow"/>
                <o:lock v:ext="edit" shapetype="f"/>
              </v:shape>
            </w:pict>
          </mc:Fallback>
        </mc:AlternateContent>
      </w:r>
    </w:p>
    <w:p w14:paraId="0D164518" w14:textId="31ECC51D" w:rsidR="00BC62E0" w:rsidRPr="00B87258" w:rsidRDefault="00C27A7B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  <w:del w:id="43" w:author="Perez, Steeven" w:date="2020-08-06T13:26:00Z">
        <w:r w:rsidRPr="00712B2A" w:rsidDel="003964CD">
          <w:rPr>
            <w:rFonts w:asciiTheme="minorHAnsi" w:hAnsiTheme="minorHAnsi" w:cstheme="minorHAnsi"/>
            <w:noProof/>
            <w:sz w:val="24"/>
            <w:szCs w:val="24"/>
            <w:lang w:eastAsia="es-EC"/>
          </w:rPr>
          <mc:AlternateContent>
            <mc:Choice Requires="wps">
              <w:drawing>
                <wp:anchor distT="0" distB="0" distL="114300" distR="114300" simplePos="0" relativeHeight="251642368" behindDoc="0" locked="0" layoutInCell="1" allowOverlap="1" wp14:anchorId="223E04CE" wp14:editId="3DA072A3">
                  <wp:simplePos x="0" y="0"/>
                  <wp:positionH relativeFrom="column">
                    <wp:posOffset>1776730</wp:posOffset>
                  </wp:positionH>
                  <wp:positionV relativeFrom="paragraph">
                    <wp:posOffset>113665</wp:posOffset>
                  </wp:positionV>
                  <wp:extent cx="1397000" cy="353060"/>
                  <wp:effectExtent l="57150" t="38100" r="69850" b="104140"/>
                  <wp:wrapNone/>
                  <wp:docPr id="16" name="16 Rectángul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397000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AF0B96" w14:textId="77777777" w:rsidR="005E2130" w:rsidRPr="00E071F4" w:rsidRDefault="005E2130" w:rsidP="006259E7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E071F4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VP RRHH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23E04CE" id="16 Rectángulo" o:spid="_x0000_s1044" style="position:absolute;left:0;text-align:left;margin-left:139.9pt;margin-top:8.95pt;width:110pt;height:27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path arrowok="t"/>
                  <v:textbox>
                    <w:txbxContent>
                      <w:p w14:paraId="18AF0B96" w14:textId="77777777" w:rsidR="005E2130" w:rsidRPr="00E071F4" w:rsidRDefault="005E2130" w:rsidP="006259E7">
                        <w:pPr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E071F4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VP RRHH</w:t>
                        </w:r>
                      </w:p>
                    </w:txbxContent>
                  </v:textbox>
                </v:rect>
              </w:pict>
            </mc:Fallback>
          </mc:AlternateContent>
        </w:r>
      </w:del>
    </w:p>
    <w:p w14:paraId="2A6570FA" w14:textId="0649D22C" w:rsidR="00BC62E0" w:rsidRPr="00B87258" w:rsidRDefault="003964CD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  <w:r w:rsidRPr="00712B2A">
        <w:rPr>
          <w:rFonts w:asciiTheme="minorHAnsi" w:hAnsiTheme="minorHAnsi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5545579" wp14:editId="1A0A7F61">
                <wp:simplePos x="0" y="0"/>
                <wp:positionH relativeFrom="column">
                  <wp:posOffset>835129</wp:posOffset>
                </wp:positionH>
                <wp:positionV relativeFrom="paragraph">
                  <wp:posOffset>48924</wp:posOffset>
                </wp:positionV>
                <wp:extent cx="2019300" cy="353060"/>
                <wp:effectExtent l="57150" t="38100" r="76200" b="104140"/>
                <wp:wrapNone/>
                <wp:docPr id="17" name="1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8EC72" w14:textId="41BDE590" w:rsidR="005E2130" w:rsidRPr="00E071F4" w:rsidRDefault="00AF2183" w:rsidP="006259E7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del w:id="44" w:author="Perez, Steeven" w:date="2020-08-06T13:26:00Z">
                              <w:r w:rsidRPr="00E071F4" w:rsidDel="003964CD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delText>Presidente Ejecutivo</w:delText>
                              </w:r>
                            </w:del>
                            <w:ins w:id="45" w:author="Perez, Steeven" w:date="2020-08-06T13:26:00Z">
                              <w:r w:rsidR="003964CD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Gerente </w:t>
                              </w:r>
                              <w:proofErr w:type="spellStart"/>
                              <w:r w:rsidR="003964CD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Genral</w:t>
                              </w:r>
                            </w:ins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45579" id="17 Rectángulo" o:spid="_x0000_s1045" style="position:absolute;left:0;text-align:left;margin-left:65.75pt;margin-top:3.85pt;width:159pt;height:27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14:paraId="04F8EC72" w14:textId="41BDE590" w:rsidR="005E2130" w:rsidRPr="00E071F4" w:rsidRDefault="00AF2183" w:rsidP="006259E7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del w:id="46" w:author="Perez, Steeven" w:date="2020-08-06T13:26:00Z">
                        <w:r w:rsidRPr="00E071F4" w:rsidDel="003964CD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delText>Presidente Ejecutivo</w:delText>
                        </w:r>
                      </w:del>
                      <w:ins w:id="47" w:author="Perez, Steeven" w:date="2020-08-06T13:26:00Z">
                        <w:r w:rsidR="003964CD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Gerente </w:t>
                        </w:r>
                        <w:proofErr w:type="spellStart"/>
                        <w:r w:rsidR="003964CD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Genral</w:t>
                        </w:r>
                      </w:ins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0ABF6B2" w14:textId="528A99CA" w:rsidR="00BC62E0" w:rsidRPr="00B87258" w:rsidRDefault="00C27A7B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  <w:del w:id="48" w:author="Perez, Steeven" w:date="2020-08-06T13:26:00Z">
        <w:r w:rsidRPr="00712B2A" w:rsidDel="003964CD">
          <w:rPr>
            <w:rFonts w:asciiTheme="minorHAnsi" w:hAnsiTheme="minorHAnsi" w:cstheme="minorHAnsi"/>
            <w:noProof/>
            <w:sz w:val="24"/>
            <w:szCs w:val="24"/>
            <w:lang w:eastAsia="es-EC"/>
          </w:rPr>
          <mc:AlternateContent>
            <mc:Choice Requires="wps">
              <w:drawing>
                <wp:anchor distT="0" distB="0" distL="114299" distR="114299" simplePos="0" relativeHeight="251661824" behindDoc="0" locked="0" layoutInCell="1" allowOverlap="1" wp14:anchorId="1B408596" wp14:editId="2A3AC9BA">
                  <wp:simplePos x="0" y="0"/>
                  <wp:positionH relativeFrom="column">
                    <wp:posOffset>2480309</wp:posOffset>
                  </wp:positionH>
                  <wp:positionV relativeFrom="paragraph">
                    <wp:posOffset>100965</wp:posOffset>
                  </wp:positionV>
                  <wp:extent cx="0" cy="310515"/>
                  <wp:effectExtent l="38100" t="0" r="57150" b="51435"/>
                  <wp:wrapNone/>
                  <wp:docPr id="37" name="37 Conector recto de flech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310515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501AB0" id="37 Conector recto de flecha" o:spid="_x0000_s1026" type="#_x0000_t32" style="position:absolute;margin-left:195.3pt;margin-top:7.95pt;width:0;height:24.45pt;z-index:25166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" strokecolor="#4579b8 [3044]" strokeweight="1.25pt">
                  <v:stroke endarrow="block" endarrowwidth="narrow"/>
                  <o:lock v:ext="edit" shapetype="f"/>
                </v:shape>
              </w:pict>
            </mc:Fallback>
          </mc:AlternateContent>
        </w:r>
        <w:r w:rsidRPr="00B87258" w:rsidDel="003964CD">
          <w:rPr>
            <w:rFonts w:asciiTheme="minorHAnsi" w:hAnsiTheme="minorHAnsi" w:cstheme="minorHAnsi"/>
            <w:noProof/>
            <w:sz w:val="24"/>
            <w:szCs w:val="24"/>
            <w:lang w:eastAsia="es-EC"/>
            <w:rPrChange w:id="49" w:author="Alywin Hacay Chang" w:date="2016-10-11T13:51:00Z">
              <w:rPr>
                <w:rFonts w:asciiTheme="minorHAnsi" w:hAnsiTheme="minorHAnsi" w:cstheme="minorHAnsi"/>
                <w:noProof/>
                <w:sz w:val="24"/>
                <w:szCs w:val="24"/>
                <w:lang w:eastAsia="es-EC"/>
              </w:rPr>
            </w:rPrChange>
          </w:rPr>
          <mc:AlternateContent>
            <mc:Choice Requires="wps">
              <w:drawing>
                <wp:anchor distT="0" distB="0" distL="114299" distR="114299" simplePos="0" relativeHeight="251659776" behindDoc="0" locked="0" layoutInCell="1" allowOverlap="1" wp14:anchorId="76DEEF74" wp14:editId="0C812C3B">
                  <wp:simplePos x="0" y="0"/>
                  <wp:positionH relativeFrom="column">
                    <wp:posOffset>938529</wp:posOffset>
                  </wp:positionH>
                  <wp:positionV relativeFrom="paragraph">
                    <wp:posOffset>94615</wp:posOffset>
                  </wp:positionV>
                  <wp:extent cx="0" cy="310515"/>
                  <wp:effectExtent l="38100" t="0" r="57150" b="51435"/>
                  <wp:wrapNone/>
                  <wp:docPr id="36" name="36 Conector recto de flech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310515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9EB54E7" id="36 Conector recto de flecha" o:spid="_x0000_s1026" type="#_x0000_t32" style="position:absolute;margin-left:73.9pt;margin-top:7.45pt;width:0;height:24.45pt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" strokecolor="#4579b8 [3044]" strokeweight="1.25pt">
                  <v:stroke endarrow="block" endarrowwidth="narrow"/>
                  <o:lock v:ext="edit" shapetype="f"/>
                </v:shape>
              </w:pict>
            </mc:Fallback>
          </mc:AlternateContent>
        </w:r>
      </w:del>
    </w:p>
    <w:p w14:paraId="3023D645" w14:textId="0EADD93A" w:rsidR="00BC62E0" w:rsidRPr="00B87258" w:rsidRDefault="00BC62E0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</w:p>
    <w:p w14:paraId="69DFD31B" w14:textId="1D0BA328" w:rsidR="00BC62E0" w:rsidRPr="00B87258" w:rsidRDefault="00BC62E0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</w:p>
    <w:p w14:paraId="4AB29BEF" w14:textId="77777777" w:rsidR="00BC62E0" w:rsidRPr="00B87258" w:rsidRDefault="00BC62E0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</w:p>
    <w:p w14:paraId="4114F398" w14:textId="77777777" w:rsidR="00BC62E0" w:rsidRPr="00B87258" w:rsidRDefault="00BC62E0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</w:p>
    <w:p w14:paraId="5BD1EAE7" w14:textId="77777777" w:rsidR="00A44259" w:rsidRPr="00B87258" w:rsidRDefault="00A44259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</w:p>
    <w:p w14:paraId="1F2D9436" w14:textId="77777777" w:rsidR="00A44259" w:rsidRPr="00B87258" w:rsidRDefault="006B10D1" w:rsidP="006B10D1">
      <w:pPr>
        <w:pStyle w:val="Prrafodelista"/>
        <w:numPr>
          <w:ilvl w:val="0"/>
          <w:numId w:val="13"/>
        </w:numPr>
        <w:ind w:right="28"/>
        <w:jc w:val="both"/>
        <w:rPr>
          <w:rFonts w:asciiTheme="minorHAnsi" w:hAnsiTheme="minorHAnsi" w:cstheme="minorHAnsi"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La comunicación de los accidentes será de manera inmediata según los protocolos de emergencias médicas de cada unidad.</w:t>
      </w:r>
    </w:p>
    <w:p w14:paraId="329B8B7F" w14:textId="77777777" w:rsidR="006B10D1" w:rsidRPr="00B87258" w:rsidRDefault="006B10D1" w:rsidP="006B10D1">
      <w:pPr>
        <w:pStyle w:val="Prrafodelista"/>
        <w:numPr>
          <w:ilvl w:val="0"/>
          <w:numId w:val="13"/>
        </w:numPr>
        <w:ind w:right="28"/>
        <w:jc w:val="both"/>
        <w:rPr>
          <w:rFonts w:asciiTheme="minorHAnsi" w:hAnsiTheme="minorHAnsi" w:cstheme="minorHAnsi"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La no comunicación de un accidente laboral podrá ser considerado una falta grave según el Reglamento de Seguridad y Salud de cada empresa.</w:t>
      </w:r>
    </w:p>
    <w:p w14:paraId="1443639A" w14:textId="77777777" w:rsidR="006B10D1" w:rsidRPr="00B87258" w:rsidRDefault="006B10D1" w:rsidP="006B10D1">
      <w:pPr>
        <w:pStyle w:val="Prrafodelista"/>
        <w:numPr>
          <w:ilvl w:val="0"/>
          <w:numId w:val="13"/>
        </w:numPr>
        <w:ind w:right="28"/>
        <w:jc w:val="both"/>
        <w:rPr>
          <w:rFonts w:asciiTheme="minorHAnsi" w:hAnsiTheme="minorHAnsi" w:cstheme="minorHAnsi"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La comunicación interna de los accidentes y su seguimiento podrá ser realizada por vía mail, telefónica o personal; sin reemplazar esta comunicación a la respectiva investigación formal del acontecimiento.</w:t>
      </w:r>
    </w:p>
    <w:p w14:paraId="7850C3F6" w14:textId="77777777" w:rsidR="00AF2183" w:rsidRPr="00B87258" w:rsidRDefault="00AF2183" w:rsidP="006B10D1">
      <w:pPr>
        <w:pStyle w:val="Prrafodelista"/>
        <w:numPr>
          <w:ilvl w:val="0"/>
          <w:numId w:val="13"/>
        </w:numPr>
        <w:ind w:right="28"/>
        <w:jc w:val="both"/>
        <w:rPr>
          <w:rFonts w:asciiTheme="minorHAnsi" w:hAnsiTheme="minorHAnsi" w:cstheme="minorHAnsi"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Los tiempos de reporte inmediato según el caso serán:</w:t>
      </w:r>
    </w:p>
    <w:p w14:paraId="4D7ABD56" w14:textId="77777777" w:rsidR="00AF2183" w:rsidRPr="00B87258" w:rsidRDefault="00AF2183" w:rsidP="00AF2183">
      <w:pPr>
        <w:pStyle w:val="Prrafodelista"/>
        <w:ind w:left="786" w:right="28"/>
        <w:jc w:val="both"/>
        <w:rPr>
          <w:rFonts w:asciiTheme="minorHAnsi" w:hAnsiTheme="minorHAnsi" w:cstheme="minorHAnsi"/>
          <w:sz w:val="24"/>
          <w:szCs w:val="24"/>
        </w:rPr>
      </w:pPr>
    </w:p>
    <w:p w14:paraId="78BE6794" w14:textId="77777777" w:rsidR="00AF2183" w:rsidRPr="00B87258" w:rsidRDefault="00AF2183" w:rsidP="00AF2183">
      <w:pPr>
        <w:pStyle w:val="Prrafodelista"/>
        <w:ind w:left="786" w:right="28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2C2903">
        <w:rPr>
          <w:rFonts w:asciiTheme="minorHAnsi" w:hAnsiTheme="minorHAnsi" w:cstheme="minorHAnsi"/>
          <w:b/>
          <w:sz w:val="32"/>
          <w:szCs w:val="32"/>
        </w:rPr>
        <w:t>Tiempos de reporte inmediato</w:t>
      </w:r>
      <w:r w:rsidR="00AD3CED" w:rsidRPr="002C2903">
        <w:rPr>
          <w:rFonts w:asciiTheme="minorHAnsi" w:hAnsiTheme="minorHAnsi" w:cstheme="minorHAnsi"/>
          <w:b/>
          <w:sz w:val="32"/>
          <w:szCs w:val="32"/>
        </w:rPr>
        <w:t xml:space="preserve"> luego de ocurrido el accidente</w:t>
      </w:r>
    </w:p>
    <w:tbl>
      <w:tblPr>
        <w:tblStyle w:val="Tablaconcuadrcula"/>
        <w:tblW w:w="0" w:type="auto"/>
        <w:tblInd w:w="786" w:type="dxa"/>
        <w:tblLook w:val="04A0" w:firstRow="1" w:lastRow="0" w:firstColumn="1" w:lastColumn="0" w:noHBand="0" w:noVBand="1"/>
      </w:tblPr>
      <w:tblGrid>
        <w:gridCol w:w="2223"/>
        <w:gridCol w:w="2197"/>
        <w:gridCol w:w="2197"/>
        <w:gridCol w:w="2197"/>
      </w:tblGrid>
      <w:tr w:rsidR="00AF2183" w:rsidRPr="00B87258" w14:paraId="5E73BCFB" w14:textId="77777777" w:rsidTr="00AF2183">
        <w:tc>
          <w:tcPr>
            <w:tcW w:w="2223" w:type="dxa"/>
            <w:vAlign w:val="center"/>
          </w:tcPr>
          <w:p w14:paraId="3B9882B7" w14:textId="77777777" w:rsidR="00AF2183" w:rsidRPr="00B87258" w:rsidRDefault="00AF2183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97" w:type="dxa"/>
            <w:vAlign w:val="center"/>
          </w:tcPr>
          <w:p w14:paraId="64DB7A53" w14:textId="77777777" w:rsidR="00AF2183" w:rsidRPr="00B87258" w:rsidRDefault="00AF2183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C2903">
              <w:rPr>
                <w:rFonts w:asciiTheme="minorHAnsi" w:hAnsiTheme="minorHAnsi" w:cstheme="minorHAnsi"/>
                <w:b/>
                <w:sz w:val="20"/>
              </w:rPr>
              <w:t>Accidente SPT (Sin Pérdida de Tiempo)</w:t>
            </w:r>
          </w:p>
        </w:tc>
        <w:tc>
          <w:tcPr>
            <w:tcW w:w="2197" w:type="dxa"/>
            <w:vAlign w:val="center"/>
          </w:tcPr>
          <w:p w14:paraId="52F0A5CE" w14:textId="77777777" w:rsidR="00AF2183" w:rsidRPr="00B87258" w:rsidRDefault="00AF2183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C2903">
              <w:rPr>
                <w:rFonts w:asciiTheme="minorHAnsi" w:hAnsiTheme="minorHAnsi" w:cstheme="minorHAnsi"/>
                <w:b/>
                <w:sz w:val="20"/>
              </w:rPr>
              <w:t>Accidente CPT (Con Pérdida de Tiempo)</w:t>
            </w:r>
          </w:p>
        </w:tc>
        <w:tc>
          <w:tcPr>
            <w:tcW w:w="2197" w:type="dxa"/>
            <w:vAlign w:val="center"/>
          </w:tcPr>
          <w:p w14:paraId="7515C000" w14:textId="77777777" w:rsidR="00AF2183" w:rsidRPr="00B87258" w:rsidRDefault="00AF2183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C2903">
              <w:rPr>
                <w:rFonts w:asciiTheme="minorHAnsi" w:hAnsiTheme="minorHAnsi" w:cstheme="minorHAnsi"/>
                <w:b/>
                <w:sz w:val="20"/>
              </w:rPr>
              <w:t>Accidente Grave</w:t>
            </w:r>
          </w:p>
        </w:tc>
      </w:tr>
      <w:tr w:rsidR="00AF2183" w:rsidRPr="00B87258" w14:paraId="7DD5D82A" w14:textId="77777777" w:rsidTr="00AF2183">
        <w:tc>
          <w:tcPr>
            <w:tcW w:w="2223" w:type="dxa"/>
            <w:vAlign w:val="center"/>
          </w:tcPr>
          <w:p w14:paraId="1925C220" w14:textId="77777777" w:rsidR="00AF2183" w:rsidRPr="00B87258" w:rsidRDefault="00AF2183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Supervisor de área</w:t>
            </w:r>
          </w:p>
        </w:tc>
        <w:tc>
          <w:tcPr>
            <w:tcW w:w="2197" w:type="dxa"/>
            <w:vAlign w:val="center"/>
          </w:tcPr>
          <w:p w14:paraId="58951067" w14:textId="77777777" w:rsidR="00AF2183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Inmediato</w:t>
            </w:r>
          </w:p>
        </w:tc>
        <w:tc>
          <w:tcPr>
            <w:tcW w:w="2197" w:type="dxa"/>
            <w:vAlign w:val="center"/>
          </w:tcPr>
          <w:p w14:paraId="69A323E5" w14:textId="77777777" w:rsidR="00AF2183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Inmediato</w:t>
            </w:r>
          </w:p>
        </w:tc>
        <w:tc>
          <w:tcPr>
            <w:tcW w:w="2197" w:type="dxa"/>
            <w:vAlign w:val="center"/>
          </w:tcPr>
          <w:p w14:paraId="32A4F849" w14:textId="77777777" w:rsidR="00AF2183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Inmediato</w:t>
            </w:r>
          </w:p>
        </w:tc>
      </w:tr>
      <w:tr w:rsidR="00AF3294" w:rsidRPr="00B87258" w14:paraId="3567294F" w14:textId="77777777" w:rsidTr="00AF2183">
        <w:tc>
          <w:tcPr>
            <w:tcW w:w="2223" w:type="dxa"/>
            <w:vAlign w:val="center"/>
          </w:tcPr>
          <w:p w14:paraId="0FD2C6AF" w14:textId="77777777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Jefe de área</w:t>
            </w:r>
          </w:p>
        </w:tc>
        <w:tc>
          <w:tcPr>
            <w:tcW w:w="2197" w:type="dxa"/>
            <w:vAlign w:val="center"/>
          </w:tcPr>
          <w:p w14:paraId="241CF221" w14:textId="77777777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Menos de 1 hora</w:t>
            </w:r>
          </w:p>
        </w:tc>
        <w:tc>
          <w:tcPr>
            <w:tcW w:w="2197" w:type="dxa"/>
            <w:vAlign w:val="center"/>
          </w:tcPr>
          <w:p w14:paraId="0581AB91" w14:textId="77777777" w:rsidR="00AF3294" w:rsidRPr="00B87258" w:rsidRDefault="00AF3294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Inmediato</w:t>
            </w:r>
          </w:p>
        </w:tc>
        <w:tc>
          <w:tcPr>
            <w:tcW w:w="2197" w:type="dxa"/>
            <w:vAlign w:val="center"/>
          </w:tcPr>
          <w:p w14:paraId="5A9F8967" w14:textId="77777777" w:rsidR="00AF3294" w:rsidRPr="00B87258" w:rsidRDefault="00AF3294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Inmediato</w:t>
            </w:r>
          </w:p>
        </w:tc>
      </w:tr>
      <w:tr w:rsidR="00AF3294" w:rsidRPr="00B87258" w14:paraId="074CF956" w14:textId="77777777" w:rsidTr="00AF2183">
        <w:tc>
          <w:tcPr>
            <w:tcW w:w="2223" w:type="dxa"/>
            <w:vAlign w:val="center"/>
          </w:tcPr>
          <w:p w14:paraId="51A87CF6" w14:textId="59FDB1A8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 xml:space="preserve">Gerente de Planta / </w:t>
            </w:r>
            <w:del w:id="50" w:author="Perez, Steeven" w:date="2020-08-06T13:27:00Z">
              <w:r w:rsidRPr="002C2903" w:rsidDel="003964CD">
                <w:rPr>
                  <w:rFonts w:asciiTheme="minorHAnsi" w:hAnsiTheme="minorHAnsi" w:cstheme="minorHAnsi"/>
                  <w:sz w:val="20"/>
                </w:rPr>
                <w:delText>Jefe de Seguridad Integral</w:delText>
              </w:r>
            </w:del>
            <w:ins w:id="51" w:author="Perez, Steeven" w:date="2020-08-06T13:27:00Z">
              <w:r w:rsidR="003964CD">
                <w:rPr>
                  <w:rFonts w:asciiTheme="minorHAnsi" w:hAnsiTheme="minorHAnsi" w:cstheme="minorHAnsi"/>
                  <w:sz w:val="20"/>
                </w:rPr>
                <w:t>Coordinador de HS&amp;WE</w:t>
              </w:r>
            </w:ins>
            <w:r w:rsidRPr="002C2903">
              <w:rPr>
                <w:rFonts w:asciiTheme="minorHAnsi" w:hAnsiTheme="minorHAnsi" w:cstheme="minorHAnsi"/>
                <w:sz w:val="20"/>
              </w:rPr>
              <w:t xml:space="preserve"> / Médico Ocupacional</w:t>
            </w:r>
            <w:r w:rsidR="000006B6" w:rsidRPr="002C2903">
              <w:rPr>
                <w:rFonts w:asciiTheme="minorHAnsi" w:hAnsiTheme="minorHAnsi" w:cstheme="minorHAnsi"/>
                <w:sz w:val="20"/>
                <w:szCs w:val="24"/>
              </w:rPr>
              <w:t>/Trabajador Social</w:t>
            </w:r>
          </w:p>
        </w:tc>
        <w:tc>
          <w:tcPr>
            <w:tcW w:w="2197" w:type="dxa"/>
            <w:vAlign w:val="center"/>
          </w:tcPr>
          <w:p w14:paraId="47CECB39" w14:textId="77777777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Menos de 4 horas</w:t>
            </w:r>
          </w:p>
        </w:tc>
        <w:tc>
          <w:tcPr>
            <w:tcW w:w="2197" w:type="dxa"/>
            <w:vAlign w:val="center"/>
          </w:tcPr>
          <w:p w14:paraId="63572C16" w14:textId="77777777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Menos de 2 horas</w:t>
            </w:r>
          </w:p>
        </w:tc>
        <w:tc>
          <w:tcPr>
            <w:tcW w:w="2197" w:type="dxa"/>
            <w:vAlign w:val="center"/>
          </w:tcPr>
          <w:p w14:paraId="224334CA" w14:textId="77777777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Menos de 1 hora</w:t>
            </w:r>
          </w:p>
        </w:tc>
      </w:tr>
      <w:tr w:rsidR="00AF3294" w:rsidRPr="00B87258" w14:paraId="03094D21" w14:textId="77777777" w:rsidTr="00AF2183">
        <w:tc>
          <w:tcPr>
            <w:tcW w:w="2223" w:type="dxa"/>
            <w:vAlign w:val="center"/>
          </w:tcPr>
          <w:p w14:paraId="2F060474" w14:textId="2F116020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 xml:space="preserve">Gerente de </w:t>
            </w:r>
            <w:ins w:id="52" w:author="Perez, Steeven" w:date="2020-08-06T13:27:00Z">
              <w:r w:rsidR="003964CD">
                <w:rPr>
                  <w:rFonts w:asciiTheme="minorHAnsi" w:hAnsiTheme="minorHAnsi" w:cstheme="minorHAnsi"/>
                  <w:sz w:val="20"/>
                </w:rPr>
                <w:t>HS&amp;WE</w:t>
              </w:r>
            </w:ins>
            <w:del w:id="53" w:author="Perez, Steeven" w:date="2020-08-06T13:27:00Z">
              <w:r w:rsidRPr="002C2903" w:rsidDel="003964CD">
                <w:rPr>
                  <w:rFonts w:asciiTheme="minorHAnsi" w:hAnsiTheme="minorHAnsi" w:cstheme="minorHAnsi"/>
                  <w:sz w:val="20"/>
                </w:rPr>
                <w:delText>Seguridad y Salud</w:delText>
              </w:r>
            </w:del>
          </w:p>
        </w:tc>
        <w:tc>
          <w:tcPr>
            <w:tcW w:w="2197" w:type="dxa"/>
            <w:vAlign w:val="center"/>
          </w:tcPr>
          <w:p w14:paraId="14E59010" w14:textId="77777777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Menos de 8 horas</w:t>
            </w:r>
          </w:p>
        </w:tc>
        <w:tc>
          <w:tcPr>
            <w:tcW w:w="2197" w:type="dxa"/>
            <w:vAlign w:val="center"/>
          </w:tcPr>
          <w:p w14:paraId="45D478F3" w14:textId="77777777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Menos de 4 horas</w:t>
            </w:r>
          </w:p>
        </w:tc>
        <w:tc>
          <w:tcPr>
            <w:tcW w:w="2197" w:type="dxa"/>
            <w:vAlign w:val="center"/>
          </w:tcPr>
          <w:p w14:paraId="0330D288" w14:textId="77777777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Menos de 2 horas</w:t>
            </w:r>
          </w:p>
        </w:tc>
      </w:tr>
      <w:tr w:rsidR="00AF3294" w:rsidRPr="00B87258" w14:paraId="7AD9EB70" w14:textId="77777777" w:rsidTr="00AF2183">
        <w:tc>
          <w:tcPr>
            <w:tcW w:w="2223" w:type="dxa"/>
            <w:vAlign w:val="center"/>
          </w:tcPr>
          <w:p w14:paraId="16E0946E" w14:textId="74053300" w:rsidR="00AF3294" w:rsidRPr="00B87258" w:rsidRDefault="003964CD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  <w:lang w:val="es-EC"/>
              </w:rPr>
            </w:pPr>
            <w:ins w:id="54" w:author="Perez, Steeven" w:date="2020-08-06T13:27:00Z">
              <w:r>
                <w:rPr>
                  <w:rFonts w:asciiTheme="minorHAnsi" w:hAnsiTheme="minorHAnsi" w:cstheme="minorHAnsi"/>
                  <w:sz w:val="20"/>
                  <w:lang w:val="es-EC"/>
                </w:rPr>
                <w:t>Gerente General</w:t>
              </w:r>
            </w:ins>
            <w:del w:id="55" w:author="Perez, Steeven" w:date="2020-08-06T13:27:00Z">
              <w:r w:rsidR="00AF3294" w:rsidRPr="002C2903" w:rsidDel="003964CD">
                <w:rPr>
                  <w:rFonts w:asciiTheme="minorHAnsi" w:hAnsiTheme="minorHAnsi" w:cstheme="minorHAnsi"/>
                  <w:sz w:val="20"/>
                  <w:lang w:val="es-EC"/>
                </w:rPr>
                <w:delText>VP Técnico / VP RRHH</w:delText>
              </w:r>
            </w:del>
          </w:p>
        </w:tc>
        <w:tc>
          <w:tcPr>
            <w:tcW w:w="2197" w:type="dxa"/>
            <w:vAlign w:val="center"/>
          </w:tcPr>
          <w:p w14:paraId="40AAF53B" w14:textId="77777777" w:rsidR="00AF3294" w:rsidRPr="00B87258" w:rsidRDefault="00712B2A" w:rsidP="00712B2A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</w:t>
            </w:r>
            <w:r w:rsidRPr="00E802C2">
              <w:rPr>
                <w:rFonts w:asciiTheme="minorHAnsi" w:hAnsiTheme="minorHAnsi" w:cstheme="minorHAnsi"/>
                <w:sz w:val="20"/>
              </w:rPr>
              <w:t>o es necesario</w:t>
            </w:r>
            <w:del w:id="56" w:author="Alywin Hacay Chang" w:date="2017-06-07T12:08:00Z">
              <w:r w:rsidR="00AF3294" w:rsidRPr="002C2903" w:rsidDel="00712B2A">
                <w:rPr>
                  <w:rFonts w:asciiTheme="minorHAnsi" w:hAnsiTheme="minorHAnsi" w:cstheme="minorHAnsi"/>
                  <w:sz w:val="20"/>
                </w:rPr>
                <w:delText>Menos de 24 horas</w:delText>
              </w:r>
            </w:del>
          </w:p>
        </w:tc>
        <w:tc>
          <w:tcPr>
            <w:tcW w:w="2197" w:type="dxa"/>
            <w:vAlign w:val="center"/>
          </w:tcPr>
          <w:p w14:paraId="798EB044" w14:textId="77777777" w:rsidR="00AF3294" w:rsidRPr="00B87258" w:rsidRDefault="00AF3294" w:rsidP="00712B2A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 xml:space="preserve">Menos de </w:t>
            </w:r>
            <w:del w:id="57" w:author="Alywin Hacay Chang" w:date="2017-06-07T12:08:00Z">
              <w:r w:rsidRPr="002C2903" w:rsidDel="00712B2A">
                <w:rPr>
                  <w:rFonts w:asciiTheme="minorHAnsi" w:hAnsiTheme="minorHAnsi" w:cstheme="minorHAnsi"/>
                  <w:sz w:val="20"/>
                </w:rPr>
                <w:delText xml:space="preserve">12 </w:delText>
              </w:r>
            </w:del>
            <w:r w:rsidR="00712B2A">
              <w:rPr>
                <w:rFonts w:asciiTheme="minorHAnsi" w:hAnsiTheme="minorHAnsi" w:cstheme="minorHAnsi"/>
                <w:sz w:val="20"/>
              </w:rPr>
              <w:t xml:space="preserve">24 </w:t>
            </w:r>
            <w:r w:rsidRPr="002C2903">
              <w:rPr>
                <w:rFonts w:asciiTheme="minorHAnsi" w:hAnsiTheme="minorHAnsi" w:cstheme="minorHAnsi"/>
                <w:sz w:val="20"/>
              </w:rPr>
              <w:t>horas</w:t>
            </w:r>
          </w:p>
        </w:tc>
        <w:tc>
          <w:tcPr>
            <w:tcW w:w="2197" w:type="dxa"/>
            <w:vAlign w:val="center"/>
          </w:tcPr>
          <w:p w14:paraId="720D148A" w14:textId="77777777" w:rsidR="00AF3294" w:rsidRPr="00B87258" w:rsidRDefault="00AF3294" w:rsidP="00AF2183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Menos de 4 horas</w:t>
            </w:r>
          </w:p>
        </w:tc>
      </w:tr>
      <w:tr w:rsidR="00AF3294" w:rsidRPr="00B87258" w:rsidDel="003964CD" w14:paraId="38B992CD" w14:textId="5B208EE2" w:rsidTr="00AF2183">
        <w:trPr>
          <w:del w:id="58" w:author="Perez, Steeven" w:date="2020-08-06T13:27:00Z"/>
        </w:trPr>
        <w:tc>
          <w:tcPr>
            <w:tcW w:w="2223" w:type="dxa"/>
            <w:vAlign w:val="center"/>
          </w:tcPr>
          <w:p w14:paraId="152A2AE4" w14:textId="58924753" w:rsidR="00AF3294" w:rsidRPr="00B87258" w:rsidDel="003964CD" w:rsidRDefault="00AF3294" w:rsidP="00AF2183">
            <w:pPr>
              <w:pStyle w:val="Prrafodelista"/>
              <w:ind w:left="0" w:right="28"/>
              <w:jc w:val="center"/>
              <w:rPr>
                <w:del w:id="59" w:author="Perez, Steeven" w:date="2020-08-06T13:27:00Z"/>
                <w:rFonts w:asciiTheme="minorHAnsi" w:hAnsiTheme="minorHAnsi" w:cstheme="minorHAnsi"/>
                <w:sz w:val="20"/>
              </w:rPr>
            </w:pPr>
            <w:del w:id="60" w:author="Perez, Steeven" w:date="2020-08-06T13:27:00Z">
              <w:r w:rsidRPr="002C2903" w:rsidDel="003964CD">
                <w:rPr>
                  <w:rFonts w:asciiTheme="minorHAnsi" w:hAnsiTheme="minorHAnsi" w:cstheme="minorHAnsi"/>
                  <w:sz w:val="20"/>
                </w:rPr>
                <w:delText>Presidente Ejecutivo</w:delText>
              </w:r>
            </w:del>
          </w:p>
        </w:tc>
        <w:tc>
          <w:tcPr>
            <w:tcW w:w="2197" w:type="dxa"/>
            <w:vAlign w:val="center"/>
          </w:tcPr>
          <w:p w14:paraId="0DBC2268" w14:textId="36A84402" w:rsidR="00AF3294" w:rsidRPr="00B87258" w:rsidDel="003964CD" w:rsidRDefault="00AF3294" w:rsidP="00AF2183">
            <w:pPr>
              <w:pStyle w:val="Prrafodelista"/>
              <w:ind w:left="0" w:right="28"/>
              <w:jc w:val="center"/>
              <w:rPr>
                <w:del w:id="61" w:author="Perez, Steeven" w:date="2020-08-06T13:27:00Z"/>
                <w:rFonts w:asciiTheme="minorHAnsi" w:hAnsiTheme="minorHAnsi" w:cstheme="minorHAnsi"/>
                <w:sz w:val="20"/>
              </w:rPr>
            </w:pPr>
            <w:del w:id="62" w:author="Perez, Steeven" w:date="2020-08-06T13:27:00Z">
              <w:r w:rsidRPr="002C2903" w:rsidDel="003964CD">
                <w:rPr>
                  <w:rFonts w:asciiTheme="minorHAnsi" w:hAnsiTheme="minorHAnsi" w:cstheme="minorHAnsi"/>
                  <w:sz w:val="20"/>
                </w:rPr>
                <w:delText>No es necesario</w:delText>
              </w:r>
            </w:del>
          </w:p>
        </w:tc>
        <w:tc>
          <w:tcPr>
            <w:tcW w:w="2197" w:type="dxa"/>
            <w:vAlign w:val="center"/>
          </w:tcPr>
          <w:p w14:paraId="05809E64" w14:textId="3F4CA779" w:rsidR="00AF3294" w:rsidRPr="00B87258" w:rsidDel="003964CD" w:rsidRDefault="00AF3294" w:rsidP="00AF2183">
            <w:pPr>
              <w:pStyle w:val="Prrafodelista"/>
              <w:ind w:left="0" w:right="28"/>
              <w:jc w:val="center"/>
              <w:rPr>
                <w:del w:id="63" w:author="Perez, Steeven" w:date="2020-08-06T13:27:00Z"/>
                <w:rFonts w:asciiTheme="minorHAnsi" w:hAnsiTheme="minorHAnsi" w:cstheme="minorHAnsi"/>
                <w:sz w:val="20"/>
              </w:rPr>
            </w:pPr>
            <w:del w:id="64" w:author="Perez, Steeven" w:date="2020-08-06T13:27:00Z">
              <w:r w:rsidRPr="002C2903" w:rsidDel="003964CD">
                <w:rPr>
                  <w:rFonts w:asciiTheme="minorHAnsi" w:hAnsiTheme="minorHAnsi" w:cstheme="minorHAnsi"/>
                  <w:sz w:val="20"/>
                </w:rPr>
                <w:delText>No es necesario</w:delText>
              </w:r>
            </w:del>
          </w:p>
        </w:tc>
        <w:tc>
          <w:tcPr>
            <w:tcW w:w="2197" w:type="dxa"/>
            <w:vAlign w:val="center"/>
          </w:tcPr>
          <w:p w14:paraId="3249150E" w14:textId="730327F3" w:rsidR="00AF3294" w:rsidRPr="00B87258" w:rsidDel="003964CD" w:rsidRDefault="00AF3294" w:rsidP="00AF2183">
            <w:pPr>
              <w:pStyle w:val="Prrafodelista"/>
              <w:ind w:left="0" w:right="28"/>
              <w:jc w:val="center"/>
              <w:rPr>
                <w:del w:id="65" w:author="Perez, Steeven" w:date="2020-08-06T13:27:00Z"/>
                <w:rFonts w:asciiTheme="minorHAnsi" w:hAnsiTheme="minorHAnsi" w:cstheme="minorHAnsi"/>
                <w:sz w:val="20"/>
              </w:rPr>
            </w:pPr>
            <w:del w:id="66" w:author="Perez, Steeven" w:date="2020-08-06T13:27:00Z">
              <w:r w:rsidRPr="002C2903" w:rsidDel="003964CD">
                <w:rPr>
                  <w:rFonts w:asciiTheme="minorHAnsi" w:hAnsiTheme="minorHAnsi" w:cstheme="minorHAnsi"/>
                  <w:sz w:val="20"/>
                </w:rPr>
                <w:delText>Menos de 6 horas</w:delText>
              </w:r>
            </w:del>
          </w:p>
        </w:tc>
      </w:tr>
    </w:tbl>
    <w:p w14:paraId="42419EB6" w14:textId="0B166CD1" w:rsidR="00AF2183" w:rsidRPr="00B87258" w:rsidDel="003964CD" w:rsidRDefault="00AF2183" w:rsidP="00AF2183">
      <w:pPr>
        <w:pStyle w:val="Prrafodelista"/>
        <w:ind w:left="786" w:right="28"/>
        <w:jc w:val="both"/>
        <w:rPr>
          <w:del w:id="67" w:author="Perez, Steeven" w:date="2020-08-06T13:27:00Z"/>
          <w:rFonts w:asciiTheme="minorHAnsi" w:hAnsiTheme="minorHAnsi" w:cstheme="minorHAnsi"/>
          <w:sz w:val="24"/>
          <w:szCs w:val="24"/>
        </w:rPr>
      </w:pPr>
    </w:p>
    <w:p w14:paraId="5704170C" w14:textId="77777777" w:rsidR="003964CD" w:rsidRPr="00B87258" w:rsidRDefault="003964CD" w:rsidP="003B6847">
      <w:pPr>
        <w:ind w:left="66" w:right="28"/>
        <w:rPr>
          <w:rFonts w:asciiTheme="minorHAnsi" w:hAnsiTheme="minorHAnsi" w:cstheme="minorHAnsi"/>
          <w:sz w:val="24"/>
          <w:szCs w:val="24"/>
        </w:rPr>
      </w:pPr>
    </w:p>
    <w:p w14:paraId="443C9430" w14:textId="77777777" w:rsidR="006B2EE4" w:rsidRPr="00B87258" w:rsidRDefault="006B2EE4" w:rsidP="0020664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426"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b/>
          <w:sz w:val="24"/>
          <w:szCs w:val="24"/>
        </w:rPr>
        <w:t>Gestión Operativa del Accidente</w:t>
      </w:r>
    </w:p>
    <w:p w14:paraId="630DCFA6" w14:textId="77777777" w:rsidR="006B2EE4" w:rsidRPr="00B87258" w:rsidRDefault="006B2EE4" w:rsidP="006B2EE4">
      <w:pPr>
        <w:pStyle w:val="Prrafodelista"/>
        <w:autoSpaceDE w:val="0"/>
        <w:autoSpaceDN w:val="0"/>
        <w:adjustRightInd w:val="0"/>
        <w:spacing w:line="276" w:lineRule="auto"/>
        <w:ind w:left="426"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3E407D2" w14:textId="77777777" w:rsidR="006B2EE4" w:rsidRPr="00B87258" w:rsidRDefault="006B2EE4" w:rsidP="006B2EE4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b/>
          <w:sz w:val="24"/>
          <w:szCs w:val="24"/>
        </w:rPr>
        <w:t>Ocurrido el accidente</w:t>
      </w:r>
    </w:p>
    <w:p w14:paraId="7E0CC812" w14:textId="77777777" w:rsidR="00A248C5" w:rsidRPr="00B87258" w:rsidRDefault="00A248C5" w:rsidP="00A248C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La actuación primaria del accidente será realizada por los brigadistas según los protocolos de emergencias médicas de cada unidad</w:t>
      </w:r>
    </w:p>
    <w:p w14:paraId="4B645100" w14:textId="77777777" w:rsidR="00A248C5" w:rsidRPr="00B87258" w:rsidRDefault="00A248C5" w:rsidP="0034358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El brigadista tendrá la capacidad de verificar la situación, en la cual se podrá utilizar los implementos de primeros auxilios en cada botiquín/dispensario o se solicitará ayuda externa de ser el caso.  De ser el caso, la gestión del brigadista se limitará a estabilizar al herido para su atención externa.</w:t>
      </w:r>
    </w:p>
    <w:p w14:paraId="62844D95" w14:textId="77777777" w:rsidR="000006B6" w:rsidRPr="002C2903" w:rsidRDefault="000006B6" w:rsidP="00CE6800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En caso de requerir trasladar al herido a un centro de salud, este traslado será autorizado únicamente por el médico ocupacional o el médico del ser</w:t>
      </w:r>
      <w:r w:rsidR="00974FF1" w:rsidRPr="002C2903">
        <w:rPr>
          <w:rFonts w:asciiTheme="minorHAnsi" w:hAnsiTheme="minorHAnsi" w:cstheme="minorHAnsi"/>
          <w:sz w:val="24"/>
          <w:szCs w:val="24"/>
        </w:rPr>
        <w:t>vicio externo de ambulancia.</w:t>
      </w:r>
      <w:r w:rsidRPr="002C290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A12C24" w14:textId="77777777" w:rsidR="00A248C5" w:rsidRPr="00B87258" w:rsidRDefault="00A248C5" w:rsidP="00A248C5">
      <w:pPr>
        <w:pStyle w:val="Prrafodelista"/>
        <w:autoSpaceDE w:val="0"/>
        <w:autoSpaceDN w:val="0"/>
        <w:adjustRightInd w:val="0"/>
        <w:spacing w:line="276" w:lineRule="auto"/>
        <w:ind w:left="720"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A2720D8" w14:textId="77777777" w:rsidR="00B506FC" w:rsidRPr="00B87258" w:rsidRDefault="00B506FC" w:rsidP="00A248C5">
      <w:pPr>
        <w:pStyle w:val="Prrafodelista"/>
        <w:autoSpaceDE w:val="0"/>
        <w:autoSpaceDN w:val="0"/>
        <w:adjustRightInd w:val="0"/>
        <w:spacing w:line="276" w:lineRule="auto"/>
        <w:ind w:left="720"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A23C80D" w14:textId="77777777" w:rsidR="00B506FC" w:rsidRPr="00B87258" w:rsidRDefault="00B506FC" w:rsidP="00A248C5">
      <w:pPr>
        <w:pStyle w:val="Prrafodelista"/>
        <w:autoSpaceDE w:val="0"/>
        <w:autoSpaceDN w:val="0"/>
        <w:adjustRightInd w:val="0"/>
        <w:spacing w:line="276" w:lineRule="auto"/>
        <w:ind w:left="720"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E5C70" w14:textId="77777777" w:rsidR="006B2EE4" w:rsidRPr="00B87258" w:rsidRDefault="006B2EE4" w:rsidP="006B2EE4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b/>
          <w:sz w:val="24"/>
          <w:szCs w:val="24"/>
        </w:rPr>
        <w:lastRenderedPageBreak/>
        <w:t>Traslado del accidentado y atención externa</w:t>
      </w:r>
    </w:p>
    <w:p w14:paraId="66ECF3A0" w14:textId="77777777" w:rsidR="005E2130" w:rsidRPr="00B87258" w:rsidRDefault="00B506FC" w:rsidP="005E213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El accidentado siempre deberá ser acompañado por un brigadista, supervisor, jefe de área, representante de RRHH o representante de Seguridad Integral; quien dirigirá</w:t>
      </w:r>
      <w:r w:rsidR="005E2130" w:rsidRPr="002C2903">
        <w:rPr>
          <w:rFonts w:asciiTheme="minorHAnsi" w:hAnsiTheme="minorHAnsi" w:cstheme="minorHAnsi"/>
          <w:sz w:val="24"/>
          <w:szCs w:val="24"/>
        </w:rPr>
        <w:t xml:space="preserve"> a la víctima al centro de salud  designado por el médico ocupacional.</w:t>
      </w:r>
    </w:p>
    <w:p w14:paraId="2B4B3125" w14:textId="77777777" w:rsidR="005E2130" w:rsidRPr="00B87258" w:rsidRDefault="005E2130" w:rsidP="005E213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 xml:space="preserve">El empleado </w:t>
      </w:r>
      <w:r w:rsidR="00974FF1" w:rsidRPr="002C2903">
        <w:rPr>
          <w:rFonts w:asciiTheme="minorHAnsi" w:hAnsiTheme="minorHAnsi" w:cstheme="minorHAnsi"/>
          <w:sz w:val="24"/>
          <w:szCs w:val="24"/>
        </w:rPr>
        <w:t>la persona que lo acompañe</w:t>
      </w:r>
      <w:r w:rsidRPr="002C2903">
        <w:rPr>
          <w:rFonts w:asciiTheme="minorHAnsi" w:hAnsiTheme="minorHAnsi" w:cstheme="minorHAnsi"/>
          <w:sz w:val="24"/>
          <w:szCs w:val="24"/>
        </w:rPr>
        <w:t xml:space="preserve"> se comunicará con un familiar para que se acerque al centro de salud designado</w:t>
      </w:r>
    </w:p>
    <w:p w14:paraId="7EA9211E" w14:textId="77777777" w:rsidR="005E2130" w:rsidRPr="00B87258" w:rsidRDefault="005E2130" w:rsidP="005E213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En caso de accidente grave (pérdida de consciencia o posible incapacidad permanente); la trabajadora social y al médico ocupacional se deberán acercar inmediatamente al centro de salud designado</w:t>
      </w:r>
    </w:p>
    <w:p w14:paraId="39688372" w14:textId="77777777" w:rsidR="005E2130" w:rsidRPr="00B87258" w:rsidRDefault="005E2130" w:rsidP="005E213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Trabajo social se pondrá en contacto con los familiares para las gestiones administrativas</w:t>
      </w:r>
    </w:p>
    <w:p w14:paraId="79877684" w14:textId="77777777" w:rsidR="005E2130" w:rsidRPr="00B87258" w:rsidRDefault="005E2130" w:rsidP="005E213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El médico ocupacional deberá realizar un seguimiento del caso hasta el alta del paciente</w:t>
      </w:r>
    </w:p>
    <w:p w14:paraId="5CDA9871" w14:textId="77777777" w:rsidR="005E2130" w:rsidRPr="00B87258" w:rsidRDefault="005E2130" w:rsidP="005E2130">
      <w:pPr>
        <w:pStyle w:val="Prrafodelista"/>
        <w:autoSpaceDE w:val="0"/>
        <w:autoSpaceDN w:val="0"/>
        <w:adjustRightInd w:val="0"/>
        <w:spacing w:line="276" w:lineRule="auto"/>
        <w:ind w:left="720"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91715DF" w14:textId="77777777" w:rsidR="005E2130" w:rsidRPr="00B87258" w:rsidRDefault="005E2130" w:rsidP="006B2EE4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b/>
          <w:sz w:val="24"/>
          <w:szCs w:val="24"/>
        </w:rPr>
        <w:t>Ausentismo por Descanso Médico</w:t>
      </w:r>
    </w:p>
    <w:p w14:paraId="15AED84B" w14:textId="77777777" w:rsidR="00A248C5" w:rsidRPr="00B87258" w:rsidRDefault="005E2130" w:rsidP="005E2130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En caso de que el médico tratante indique descanso médico por el accidente sufrido, el trabajador está obligado a acatar las indicaciones médicas y de restricción que indique el diagnóstico</w:t>
      </w:r>
    </w:p>
    <w:p w14:paraId="6FAC6546" w14:textId="77777777" w:rsidR="005E2130" w:rsidRPr="00B87258" w:rsidRDefault="005E2130" w:rsidP="005E2130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 xml:space="preserve">El médico de planta </w:t>
      </w:r>
      <w:ins w:id="68" w:author="Alywin Hacay Chang" w:date="2016-10-11T13:53:00Z">
        <w:r w:rsidR="00B87258">
          <w:rPr>
            <w:rFonts w:asciiTheme="minorHAnsi" w:hAnsiTheme="minorHAnsi" w:cstheme="minorHAnsi"/>
            <w:sz w:val="24"/>
            <w:szCs w:val="24"/>
          </w:rPr>
          <w:t>o trabajo social</w:t>
        </w:r>
      </w:ins>
      <w:r w:rsidRPr="002C2903">
        <w:rPr>
          <w:rFonts w:asciiTheme="minorHAnsi" w:hAnsiTheme="minorHAnsi" w:cstheme="minorHAnsi"/>
          <w:sz w:val="24"/>
          <w:szCs w:val="24"/>
        </w:rPr>
        <w:t xml:space="preserve"> podrá realizar una visita de seguimiento en el domicilio del trabajador para constatar el cumplimiento de las restricciones médicas diagnosticadas</w:t>
      </w:r>
      <w:ins w:id="69" w:author="Alywin Hacay Chang" w:date="2016-10-11T13:53:00Z">
        <w:r w:rsidR="00B87258">
          <w:rPr>
            <w:rFonts w:asciiTheme="minorHAnsi" w:hAnsiTheme="minorHAnsi" w:cstheme="minorHAnsi"/>
            <w:sz w:val="24"/>
            <w:szCs w:val="24"/>
          </w:rPr>
          <w:t xml:space="preserve"> y estado de salud</w:t>
        </w:r>
      </w:ins>
      <w:r w:rsidRPr="002C2903">
        <w:rPr>
          <w:rFonts w:asciiTheme="minorHAnsi" w:hAnsiTheme="minorHAnsi" w:cstheme="minorHAnsi"/>
          <w:sz w:val="24"/>
          <w:szCs w:val="24"/>
        </w:rPr>
        <w:t>.</w:t>
      </w:r>
    </w:p>
    <w:p w14:paraId="43B618D4" w14:textId="77777777" w:rsidR="005E2130" w:rsidRPr="00B87258" w:rsidRDefault="005E2130" w:rsidP="005E2130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En caso de evidenciar que el trabajador no siga el tratamiento diagnosticado por el médico sin justificación alguna, se tomará en cuenta como una falta disciplinaria.</w:t>
      </w:r>
    </w:p>
    <w:p w14:paraId="3BE35428" w14:textId="033B04A0" w:rsidR="00974FF1" w:rsidRPr="00B87258" w:rsidDel="003964CD" w:rsidRDefault="00974FF1" w:rsidP="005E2130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76" w:lineRule="auto"/>
        <w:ind w:right="28"/>
        <w:jc w:val="both"/>
        <w:rPr>
          <w:del w:id="70" w:author="Perez, Steeven" w:date="2020-08-06T13:28:00Z"/>
          <w:rFonts w:asciiTheme="minorHAnsi" w:hAnsiTheme="minorHAnsi" w:cstheme="minorHAnsi"/>
          <w:sz w:val="24"/>
          <w:szCs w:val="24"/>
        </w:rPr>
      </w:pPr>
      <w:del w:id="71" w:author="Perez, Steeven" w:date="2020-08-06T13:28:00Z">
        <w:r w:rsidRPr="002C2903" w:rsidDel="003964CD">
          <w:rPr>
            <w:rFonts w:asciiTheme="minorHAnsi" w:hAnsiTheme="minorHAnsi" w:cstheme="minorHAnsi"/>
            <w:sz w:val="24"/>
            <w:szCs w:val="24"/>
          </w:rPr>
          <w:delText>Personal de RRHH realizará visitas al personal convaleciente de acuerdo al procedimiento P-SI-GH-0</w:delText>
        </w:r>
        <w:r w:rsidR="0013239E" w:rsidRPr="002C2903" w:rsidDel="003964CD">
          <w:rPr>
            <w:rFonts w:asciiTheme="minorHAnsi" w:hAnsiTheme="minorHAnsi" w:cstheme="minorHAnsi"/>
            <w:sz w:val="24"/>
            <w:szCs w:val="24"/>
          </w:rPr>
          <w:delText>6</w:delText>
        </w:r>
        <w:r w:rsidRPr="002C2903" w:rsidDel="003964CD">
          <w:rPr>
            <w:rFonts w:asciiTheme="minorHAnsi" w:hAnsiTheme="minorHAnsi" w:cstheme="minorHAnsi"/>
            <w:sz w:val="24"/>
            <w:szCs w:val="24"/>
          </w:rPr>
          <w:delText>.</w:delText>
        </w:r>
      </w:del>
    </w:p>
    <w:p w14:paraId="1B2065E4" w14:textId="77777777" w:rsidR="00BC5F22" w:rsidRPr="00B87258" w:rsidRDefault="00BC5F22" w:rsidP="00BC5F22">
      <w:pPr>
        <w:pStyle w:val="Prrafodelista"/>
        <w:autoSpaceDE w:val="0"/>
        <w:autoSpaceDN w:val="0"/>
        <w:adjustRightInd w:val="0"/>
        <w:spacing w:line="276" w:lineRule="auto"/>
        <w:ind w:left="720"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4F189C2" w14:textId="77777777" w:rsidR="006B2EE4" w:rsidRPr="00B87258" w:rsidRDefault="00A248C5" w:rsidP="006B2EE4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b/>
          <w:sz w:val="24"/>
          <w:szCs w:val="24"/>
        </w:rPr>
        <w:t>Reintegro del accidentado</w:t>
      </w:r>
    </w:p>
    <w:p w14:paraId="013EBE95" w14:textId="77777777" w:rsidR="006B2EE4" w:rsidRPr="00B87258" w:rsidRDefault="00BC5F22" w:rsidP="006B2EE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El día de reintegro del empleado, se deberá acercar al dispensario médico respectivo para su evaluación por parte del médico ocupacional.</w:t>
      </w:r>
    </w:p>
    <w:p w14:paraId="5F220B35" w14:textId="77777777" w:rsidR="00BC5F22" w:rsidRPr="00B87258" w:rsidRDefault="00BC5F22" w:rsidP="006B2EE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 xml:space="preserve">La evaluación se comunicará </w:t>
      </w:r>
      <w:r w:rsidR="00F354F2" w:rsidRPr="002C2903">
        <w:rPr>
          <w:rFonts w:asciiTheme="minorHAnsi" w:hAnsiTheme="minorHAnsi" w:cstheme="minorHAnsi"/>
          <w:sz w:val="24"/>
          <w:szCs w:val="24"/>
        </w:rPr>
        <w:t>en la ficha médica del colaborador</w:t>
      </w:r>
      <w:r w:rsidRPr="002C2903">
        <w:rPr>
          <w:rFonts w:asciiTheme="minorHAnsi" w:hAnsiTheme="minorHAnsi" w:cstheme="minorHAnsi"/>
          <w:sz w:val="24"/>
          <w:szCs w:val="24"/>
        </w:rPr>
        <w:t xml:space="preserve"> ya sea el caso de mayor ausentismo, restricción laboral, reubicación o reinserción sin restricción.</w:t>
      </w:r>
    </w:p>
    <w:p w14:paraId="3814C91F" w14:textId="77777777" w:rsidR="006B2EE4" w:rsidRPr="00B87258" w:rsidRDefault="006B2EE4" w:rsidP="006B2EE4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074798A" w14:textId="77777777" w:rsidR="007F65E5" w:rsidRPr="00B87258" w:rsidRDefault="005E2130" w:rsidP="0020664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426"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b/>
          <w:sz w:val="24"/>
          <w:szCs w:val="24"/>
        </w:rPr>
        <w:t>Gestión Administrativa del Accidente</w:t>
      </w:r>
    </w:p>
    <w:p w14:paraId="5F675D5A" w14:textId="77777777" w:rsidR="005E2130" w:rsidRPr="00B87258" w:rsidRDefault="005E2130" w:rsidP="005E2130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b/>
          <w:sz w:val="24"/>
          <w:szCs w:val="24"/>
        </w:rPr>
        <w:t>Investigación del Accidente</w:t>
      </w:r>
    </w:p>
    <w:p w14:paraId="1B7524B5" w14:textId="77777777" w:rsidR="00AF2183" w:rsidRPr="00B87258" w:rsidRDefault="00AF3294" w:rsidP="00AF2183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El comunicado inmediato tendrá los detalles preliminares del accidente, sin embargo la investigación formal deberá empezar como máximo el día laboral siguiente al evento.</w:t>
      </w:r>
    </w:p>
    <w:p w14:paraId="780DF384" w14:textId="77777777" w:rsidR="002C03B1" w:rsidRPr="002C2903" w:rsidRDefault="002C03B1" w:rsidP="00AF2183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right="28"/>
        <w:jc w:val="both"/>
        <w:rPr>
          <w:ins w:id="72" w:author="Alywin Hacay Chang" w:date="2016-10-11T13:54:00Z"/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lastRenderedPageBreak/>
        <w:t xml:space="preserve">El proceso de investigación de accidentes se realizará en base al tercer anexo del Reglamento del Seguro General de Riesgos del Trabajo CD </w:t>
      </w:r>
      <w:r w:rsidR="00F354F2" w:rsidRPr="002C2903">
        <w:rPr>
          <w:rFonts w:asciiTheme="minorHAnsi" w:hAnsiTheme="minorHAnsi" w:cstheme="minorHAnsi"/>
          <w:sz w:val="24"/>
          <w:szCs w:val="24"/>
        </w:rPr>
        <w:t>513</w:t>
      </w:r>
      <w:r w:rsidRPr="002C2903">
        <w:rPr>
          <w:rFonts w:asciiTheme="minorHAnsi" w:hAnsiTheme="minorHAnsi" w:cstheme="minorHAnsi"/>
          <w:sz w:val="24"/>
          <w:szCs w:val="24"/>
        </w:rPr>
        <w:t>.</w:t>
      </w:r>
    </w:p>
    <w:p w14:paraId="4A43FEE5" w14:textId="462AA09E" w:rsidR="00B87258" w:rsidRPr="00B87258" w:rsidRDefault="00B87258" w:rsidP="00AF2183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ins w:id="73" w:author="Alywin Hacay Chang" w:date="2016-10-11T13:54:00Z">
        <w:r>
          <w:rPr>
            <w:rFonts w:asciiTheme="minorHAnsi" w:hAnsiTheme="minorHAnsi" w:cstheme="minorHAnsi"/>
            <w:sz w:val="24"/>
            <w:szCs w:val="24"/>
          </w:rPr>
          <w:t xml:space="preserve">La investigación del accidente, el aviso de accidente y el informe ampliatorio será realizado por el </w:t>
        </w:r>
      </w:ins>
      <w:ins w:id="74" w:author="Perez, Steeven" w:date="2020-08-06T13:28:00Z">
        <w:r w:rsidR="003964CD">
          <w:rPr>
            <w:rFonts w:asciiTheme="minorHAnsi" w:hAnsiTheme="minorHAnsi" w:cstheme="minorHAnsi"/>
            <w:sz w:val="24"/>
            <w:szCs w:val="24"/>
          </w:rPr>
          <w:t>Coordinador y Auxiliar</w:t>
        </w:r>
      </w:ins>
      <w:ins w:id="75" w:author="Alywin Hacay Chang" w:date="2016-10-11T13:54:00Z">
        <w:del w:id="76" w:author="Perez, Steeven" w:date="2020-08-06T13:28:00Z">
          <w:r w:rsidDel="003964CD">
            <w:rPr>
              <w:rFonts w:asciiTheme="minorHAnsi" w:hAnsiTheme="minorHAnsi" w:cstheme="minorHAnsi"/>
              <w:sz w:val="24"/>
              <w:szCs w:val="24"/>
            </w:rPr>
            <w:delText>jefe</w:delText>
          </w:r>
        </w:del>
        <w:r>
          <w:rPr>
            <w:rFonts w:asciiTheme="minorHAnsi" w:hAnsiTheme="minorHAnsi" w:cstheme="minorHAnsi"/>
            <w:sz w:val="24"/>
            <w:szCs w:val="24"/>
          </w:rPr>
          <w:t xml:space="preserve"> de </w:t>
        </w:r>
        <w:del w:id="77" w:author="Perez, Steeven" w:date="2020-08-06T13:28:00Z">
          <w:r w:rsidDel="003964CD">
            <w:rPr>
              <w:rFonts w:asciiTheme="minorHAnsi" w:hAnsiTheme="minorHAnsi" w:cstheme="minorHAnsi"/>
              <w:sz w:val="24"/>
              <w:szCs w:val="24"/>
            </w:rPr>
            <w:delText>seguridad integral.</w:delText>
          </w:r>
        </w:del>
      </w:ins>
      <w:ins w:id="78" w:author="Perez, Steeven" w:date="2020-08-06T13:28:00Z">
        <w:r w:rsidR="003964CD">
          <w:rPr>
            <w:rFonts w:asciiTheme="minorHAnsi" w:hAnsiTheme="minorHAnsi" w:cstheme="minorHAnsi"/>
            <w:sz w:val="24"/>
            <w:szCs w:val="24"/>
          </w:rPr>
          <w:t>HS&amp;WE</w:t>
        </w:r>
      </w:ins>
    </w:p>
    <w:p w14:paraId="2D967F6B" w14:textId="77777777" w:rsidR="00AF2183" w:rsidRPr="00B87258" w:rsidRDefault="00AF2183" w:rsidP="00AF2183">
      <w:p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1A2F8C0" w14:textId="77777777" w:rsidR="005E2130" w:rsidRPr="00B87258" w:rsidRDefault="005E2130" w:rsidP="005E2130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b/>
          <w:sz w:val="24"/>
          <w:szCs w:val="24"/>
        </w:rPr>
        <w:t>Reportes internos y externos</w:t>
      </w:r>
    </w:p>
    <w:p w14:paraId="642D9F29" w14:textId="77777777" w:rsidR="002C03B1" w:rsidRPr="00B87258" w:rsidRDefault="002C03B1" w:rsidP="002C03B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>El reporte de la investigación del accidente se llevará a cabo según el sistema de gestión de seguridad y salud.</w:t>
      </w:r>
    </w:p>
    <w:p w14:paraId="453FD7B0" w14:textId="77777777" w:rsidR="0061744E" w:rsidRPr="00B87258" w:rsidRDefault="0061744E" w:rsidP="002C03B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del w:id="79" w:author="Alywin Hacay Chang" w:date="2016-10-11T13:56:00Z">
        <w:r w:rsidRPr="002C2903" w:rsidDel="00B87258">
          <w:rPr>
            <w:rFonts w:asciiTheme="minorHAnsi" w:hAnsiTheme="minorHAnsi" w:cstheme="minorHAnsi"/>
            <w:sz w:val="24"/>
            <w:szCs w:val="24"/>
          </w:rPr>
          <w:delText xml:space="preserve">Tanto </w:delText>
        </w:r>
      </w:del>
      <w:ins w:id="80" w:author="Alywin Hacay Chang" w:date="2016-10-11T13:56:00Z">
        <w:r w:rsidR="00B87258">
          <w:rPr>
            <w:rFonts w:asciiTheme="minorHAnsi" w:hAnsiTheme="minorHAnsi" w:cstheme="minorHAnsi"/>
            <w:sz w:val="24"/>
            <w:szCs w:val="24"/>
          </w:rPr>
          <w:t>Todos</w:t>
        </w:r>
        <w:r w:rsidR="00B87258" w:rsidRPr="002C2903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r w:rsidRPr="002C2903">
        <w:rPr>
          <w:rFonts w:asciiTheme="minorHAnsi" w:hAnsiTheme="minorHAnsi" w:cstheme="minorHAnsi"/>
          <w:sz w:val="24"/>
          <w:szCs w:val="24"/>
        </w:rPr>
        <w:t>los accidentes con pérdida de tiempo</w:t>
      </w:r>
      <w:del w:id="81" w:author="Alywin Hacay Chang" w:date="2016-10-11T13:56:00Z">
        <w:r w:rsidRPr="002C2903" w:rsidDel="00B87258">
          <w:rPr>
            <w:rFonts w:asciiTheme="minorHAnsi" w:hAnsiTheme="minorHAnsi" w:cstheme="minorHAnsi"/>
            <w:sz w:val="24"/>
            <w:szCs w:val="24"/>
          </w:rPr>
          <w:delText xml:space="preserve"> como también los accidentes sin pérdida de tiempo</w:delText>
        </w:r>
      </w:del>
      <w:ins w:id="82" w:author="Alywin Hacay Chang" w:date="2016-10-11T13:55:00Z">
        <w:r w:rsidR="00B87258">
          <w:rPr>
            <w:rFonts w:asciiTheme="minorHAnsi" w:hAnsiTheme="minorHAnsi" w:cstheme="minorHAnsi"/>
            <w:sz w:val="24"/>
            <w:szCs w:val="24"/>
          </w:rPr>
          <w:t xml:space="preserve"> </w:t>
        </w:r>
      </w:ins>
      <w:r w:rsidRPr="002C2903">
        <w:rPr>
          <w:rFonts w:asciiTheme="minorHAnsi" w:hAnsiTheme="minorHAnsi" w:cstheme="minorHAnsi"/>
          <w:sz w:val="24"/>
          <w:szCs w:val="24"/>
        </w:rPr>
        <w:t xml:space="preserve"> se deberán investigar y reportar al Seguro General de Riesgos del Trabajo del IESS.</w:t>
      </w:r>
      <w:ins w:id="83" w:author="Alywin Hacay Chang" w:date="2016-10-11T13:56:00Z">
        <w:r w:rsidR="00B87258">
          <w:rPr>
            <w:rFonts w:asciiTheme="minorHAnsi" w:hAnsiTheme="minorHAnsi" w:cstheme="minorHAnsi"/>
            <w:sz w:val="24"/>
            <w:szCs w:val="24"/>
          </w:rPr>
          <w:t xml:space="preserve">  Los incidentes con alto potencial de </w:t>
        </w:r>
      </w:ins>
      <w:ins w:id="84" w:author="Alywin Hacay Chang" w:date="2016-10-11T13:57:00Z">
        <w:r w:rsidR="00583232">
          <w:rPr>
            <w:rFonts w:asciiTheme="minorHAnsi" w:hAnsiTheme="minorHAnsi" w:cstheme="minorHAnsi"/>
            <w:sz w:val="24"/>
            <w:szCs w:val="24"/>
          </w:rPr>
          <w:t>secuelas futuras, serán reportados también a Riesgos del Trabajo del IESS bajo consideración del Gerente de Seguridad, Salud y Ambiente.</w:t>
        </w:r>
      </w:ins>
    </w:p>
    <w:p w14:paraId="3D42608A" w14:textId="77777777" w:rsidR="002C03B1" w:rsidRPr="00B87258" w:rsidRDefault="002C03B1" w:rsidP="002C03B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del w:id="85" w:author="Alywin Hacay Chang" w:date="2016-10-11T13:58:00Z">
        <w:r w:rsidRPr="002C2903" w:rsidDel="00583232">
          <w:rPr>
            <w:rFonts w:asciiTheme="minorHAnsi" w:hAnsiTheme="minorHAnsi" w:cstheme="minorHAnsi"/>
            <w:sz w:val="24"/>
            <w:szCs w:val="24"/>
          </w:rPr>
          <w:delText>Por c</w:delText>
        </w:r>
      </w:del>
      <w:ins w:id="86" w:author="Alywin Hacay Chang" w:date="2016-10-11T13:58:00Z">
        <w:r w:rsidR="00583232">
          <w:rPr>
            <w:rFonts w:asciiTheme="minorHAnsi" w:hAnsiTheme="minorHAnsi" w:cstheme="minorHAnsi"/>
            <w:sz w:val="24"/>
            <w:szCs w:val="24"/>
          </w:rPr>
          <w:t>C</w:t>
        </w:r>
      </w:ins>
      <w:r w:rsidRPr="002C2903">
        <w:rPr>
          <w:rFonts w:asciiTheme="minorHAnsi" w:hAnsiTheme="minorHAnsi" w:cstheme="minorHAnsi"/>
          <w:sz w:val="24"/>
          <w:szCs w:val="24"/>
        </w:rPr>
        <w:t xml:space="preserve">ada accidente de trabajo se llevará </w:t>
      </w:r>
      <w:ins w:id="87" w:author="Alywin Hacay Chang" w:date="2016-10-11T13:58:00Z">
        <w:r w:rsidR="00583232">
          <w:rPr>
            <w:rFonts w:asciiTheme="minorHAnsi" w:hAnsiTheme="minorHAnsi" w:cstheme="minorHAnsi"/>
            <w:sz w:val="24"/>
            <w:szCs w:val="24"/>
          </w:rPr>
          <w:t xml:space="preserve">en </w:t>
        </w:r>
      </w:ins>
      <w:r w:rsidRPr="002C2903">
        <w:rPr>
          <w:rFonts w:asciiTheme="minorHAnsi" w:hAnsiTheme="minorHAnsi" w:cstheme="minorHAnsi"/>
          <w:sz w:val="24"/>
          <w:szCs w:val="24"/>
        </w:rPr>
        <w:t>una carpeta con los detalles, evidencias y declaraciones del caso.  Estas carpetas estarán bajo custodia de los jefes de seguridad integral.  Estas carpetas se guardarán por 20 años al igual que las fichas médicas correspondientes.</w:t>
      </w:r>
    </w:p>
    <w:p w14:paraId="367E73A9" w14:textId="77777777" w:rsidR="00507CBD" w:rsidRPr="00B87258" w:rsidRDefault="00056287" w:rsidP="002C03B1">
      <w:pPr>
        <w:pStyle w:val="Prrafodelista"/>
        <w:numPr>
          <w:ilvl w:val="0"/>
          <w:numId w:val="22"/>
        </w:numPr>
        <w:ind w:right="28"/>
        <w:rPr>
          <w:rFonts w:asciiTheme="minorHAnsi" w:hAnsiTheme="minorHAnsi" w:cstheme="minorHAnsi"/>
          <w:sz w:val="24"/>
          <w:szCs w:val="24"/>
          <w:lang w:val="es-MX"/>
        </w:rPr>
      </w:pPr>
      <w:r w:rsidRPr="002C2903">
        <w:rPr>
          <w:rFonts w:asciiTheme="minorHAnsi" w:hAnsiTheme="minorHAnsi" w:cstheme="minorHAnsi"/>
          <w:sz w:val="24"/>
          <w:szCs w:val="24"/>
          <w:lang w:val="es-MX"/>
        </w:rPr>
        <w:t>Los tiempos para los reportes de accidentes serán los siguientes:</w:t>
      </w:r>
    </w:p>
    <w:p w14:paraId="2C27F8F5" w14:textId="77777777" w:rsidR="00056287" w:rsidRPr="00B87258" w:rsidRDefault="00056287" w:rsidP="00056287">
      <w:pPr>
        <w:pStyle w:val="Prrafodelista"/>
        <w:ind w:left="720" w:right="28"/>
        <w:rPr>
          <w:rFonts w:asciiTheme="minorHAnsi" w:hAnsiTheme="minorHAnsi" w:cstheme="minorHAnsi"/>
          <w:sz w:val="24"/>
          <w:szCs w:val="24"/>
          <w:lang w:val="es-MX"/>
        </w:rPr>
      </w:pPr>
    </w:p>
    <w:p w14:paraId="14868B53" w14:textId="77777777" w:rsidR="00056287" w:rsidRPr="00B87258" w:rsidRDefault="00056287" w:rsidP="00056287">
      <w:pPr>
        <w:pStyle w:val="Prrafodelista"/>
        <w:ind w:left="786" w:right="28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2C2903">
        <w:rPr>
          <w:rFonts w:asciiTheme="minorHAnsi" w:hAnsiTheme="minorHAnsi" w:cstheme="minorHAnsi"/>
          <w:b/>
          <w:sz w:val="32"/>
          <w:szCs w:val="32"/>
        </w:rPr>
        <w:t>Tiempos mínimos de reporte formal</w:t>
      </w:r>
    </w:p>
    <w:tbl>
      <w:tblPr>
        <w:tblStyle w:val="Tablaconcuadrcula"/>
        <w:tblW w:w="0" w:type="auto"/>
        <w:tblInd w:w="786" w:type="dxa"/>
        <w:tblLook w:val="04A0" w:firstRow="1" w:lastRow="0" w:firstColumn="1" w:lastColumn="0" w:noHBand="0" w:noVBand="1"/>
      </w:tblPr>
      <w:tblGrid>
        <w:gridCol w:w="2223"/>
        <w:gridCol w:w="2678"/>
        <w:gridCol w:w="2197"/>
        <w:gridCol w:w="2197"/>
      </w:tblGrid>
      <w:tr w:rsidR="00B5626E" w:rsidRPr="00B87258" w14:paraId="6F71EBD5" w14:textId="77777777" w:rsidTr="00764D0B">
        <w:tc>
          <w:tcPr>
            <w:tcW w:w="2223" w:type="dxa"/>
            <w:vAlign w:val="center"/>
          </w:tcPr>
          <w:p w14:paraId="089BAB19" w14:textId="77777777" w:rsidR="00056287" w:rsidRPr="00B87258" w:rsidRDefault="00056287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C2903">
              <w:rPr>
                <w:rFonts w:asciiTheme="minorHAnsi" w:hAnsiTheme="minorHAnsi" w:cstheme="minorHAnsi"/>
                <w:b/>
                <w:sz w:val="20"/>
              </w:rPr>
              <w:t>Reporte</w:t>
            </w:r>
          </w:p>
        </w:tc>
        <w:tc>
          <w:tcPr>
            <w:tcW w:w="2197" w:type="dxa"/>
            <w:vAlign w:val="center"/>
          </w:tcPr>
          <w:p w14:paraId="56FF9D8C" w14:textId="77777777" w:rsidR="00056287" w:rsidRPr="00B87258" w:rsidRDefault="00056287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C2903">
              <w:rPr>
                <w:rFonts w:asciiTheme="minorHAnsi" w:hAnsiTheme="minorHAnsi" w:cstheme="minorHAnsi"/>
                <w:b/>
                <w:sz w:val="20"/>
              </w:rPr>
              <w:t>Responsable</w:t>
            </w:r>
          </w:p>
        </w:tc>
        <w:tc>
          <w:tcPr>
            <w:tcW w:w="2197" w:type="dxa"/>
            <w:vAlign w:val="center"/>
          </w:tcPr>
          <w:p w14:paraId="274BD7EE" w14:textId="77777777" w:rsidR="00056287" w:rsidRPr="00B87258" w:rsidRDefault="00056287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C2903">
              <w:rPr>
                <w:rFonts w:asciiTheme="minorHAnsi" w:hAnsiTheme="minorHAnsi" w:cstheme="minorHAnsi"/>
                <w:b/>
                <w:sz w:val="20"/>
              </w:rPr>
              <w:t xml:space="preserve">Tiempo máximo </w:t>
            </w:r>
          </w:p>
        </w:tc>
        <w:tc>
          <w:tcPr>
            <w:tcW w:w="2197" w:type="dxa"/>
            <w:vAlign w:val="center"/>
          </w:tcPr>
          <w:p w14:paraId="23A797A9" w14:textId="77777777" w:rsidR="00056287" w:rsidRPr="00B87258" w:rsidRDefault="00056287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C2903">
              <w:rPr>
                <w:rFonts w:asciiTheme="minorHAnsi" w:hAnsiTheme="minorHAnsi" w:cstheme="minorHAnsi"/>
                <w:b/>
                <w:sz w:val="20"/>
              </w:rPr>
              <w:t>Gestión</w:t>
            </w:r>
          </w:p>
        </w:tc>
      </w:tr>
      <w:tr w:rsidR="00B5626E" w:rsidRPr="00B87258" w14:paraId="72622365" w14:textId="77777777" w:rsidTr="00764D0B">
        <w:tc>
          <w:tcPr>
            <w:tcW w:w="2223" w:type="dxa"/>
            <w:vAlign w:val="center"/>
          </w:tcPr>
          <w:p w14:paraId="0071487D" w14:textId="77777777" w:rsidR="00056287" w:rsidRPr="00B87258" w:rsidRDefault="00056287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Alerta de Seguridad</w:t>
            </w:r>
          </w:p>
        </w:tc>
        <w:tc>
          <w:tcPr>
            <w:tcW w:w="2197" w:type="dxa"/>
            <w:vAlign w:val="center"/>
          </w:tcPr>
          <w:p w14:paraId="14F68B80" w14:textId="24C3B417" w:rsidR="00056287" w:rsidRPr="00B87258" w:rsidRDefault="00056287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del w:id="88" w:author="Perez, Steeven" w:date="2020-08-06T13:29:00Z">
              <w:r w:rsidRPr="002C2903" w:rsidDel="003964CD">
                <w:rPr>
                  <w:rFonts w:asciiTheme="minorHAnsi" w:hAnsiTheme="minorHAnsi" w:cstheme="minorHAnsi"/>
                  <w:sz w:val="20"/>
                </w:rPr>
                <w:delText xml:space="preserve">Jefe </w:delText>
              </w:r>
            </w:del>
            <w:ins w:id="89" w:author="Perez, Steeven" w:date="2020-08-06T13:29:00Z">
              <w:r w:rsidR="003964CD">
                <w:rPr>
                  <w:rFonts w:asciiTheme="minorHAnsi" w:hAnsiTheme="minorHAnsi" w:cstheme="minorHAnsi"/>
                  <w:sz w:val="20"/>
                </w:rPr>
                <w:t>Coordinador/Auxiliar de HS&amp;WE</w:t>
              </w:r>
            </w:ins>
            <w:del w:id="90" w:author="Perez, Steeven" w:date="2020-08-06T13:29:00Z">
              <w:r w:rsidRPr="002C2903" w:rsidDel="003964CD">
                <w:rPr>
                  <w:rFonts w:asciiTheme="minorHAnsi" w:hAnsiTheme="minorHAnsi" w:cstheme="minorHAnsi"/>
                  <w:sz w:val="20"/>
                </w:rPr>
                <w:delText>Seguridad Integral</w:delText>
              </w:r>
            </w:del>
          </w:p>
        </w:tc>
        <w:tc>
          <w:tcPr>
            <w:tcW w:w="2197" w:type="dxa"/>
            <w:vAlign w:val="center"/>
          </w:tcPr>
          <w:p w14:paraId="515267CB" w14:textId="77777777" w:rsidR="00056287" w:rsidRPr="00B87258" w:rsidRDefault="00056287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5 días</w:t>
            </w:r>
          </w:p>
        </w:tc>
        <w:tc>
          <w:tcPr>
            <w:tcW w:w="2197" w:type="dxa"/>
            <w:vAlign w:val="center"/>
          </w:tcPr>
          <w:p w14:paraId="6164C839" w14:textId="77777777" w:rsidR="00056287" w:rsidRPr="00B87258" w:rsidRDefault="00056287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Exponer en Carteleras y difusión por Charla Periódica</w:t>
            </w:r>
          </w:p>
        </w:tc>
      </w:tr>
      <w:tr w:rsidR="00B5626E" w:rsidRPr="00B87258" w14:paraId="1BA28048" w14:textId="77777777" w:rsidTr="00764D0B">
        <w:tc>
          <w:tcPr>
            <w:tcW w:w="2223" w:type="dxa"/>
            <w:vAlign w:val="center"/>
          </w:tcPr>
          <w:p w14:paraId="39F4E116" w14:textId="77777777" w:rsidR="00056287" w:rsidRPr="00B87258" w:rsidRDefault="00056287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  <w:lang w:val="es-EC"/>
              </w:rPr>
            </w:pPr>
            <w:r w:rsidRPr="002C2903">
              <w:rPr>
                <w:rFonts w:asciiTheme="minorHAnsi" w:hAnsiTheme="minorHAnsi" w:cstheme="minorHAnsi"/>
                <w:sz w:val="20"/>
                <w:lang w:val="es-EC"/>
              </w:rPr>
              <w:t>Formulario de Aviso de Accidente de Trabajo</w:t>
            </w:r>
          </w:p>
        </w:tc>
        <w:tc>
          <w:tcPr>
            <w:tcW w:w="2197" w:type="dxa"/>
            <w:vAlign w:val="center"/>
          </w:tcPr>
          <w:p w14:paraId="026BEB87" w14:textId="21F539AC" w:rsidR="00056287" w:rsidRPr="00B87258" w:rsidRDefault="00AD3CED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  <w:lang w:val="es-EC"/>
              </w:rPr>
            </w:pPr>
            <w:del w:id="91" w:author="Alywin Hacay Chang" w:date="2016-10-11T14:11:00Z">
              <w:r w:rsidRPr="002C2903" w:rsidDel="00E25BB6">
                <w:rPr>
                  <w:rFonts w:asciiTheme="minorHAnsi" w:hAnsiTheme="minorHAnsi" w:cstheme="minorHAnsi"/>
                  <w:sz w:val="20"/>
                  <w:lang w:val="es-EC"/>
                </w:rPr>
                <w:delText>Asistentes de Gerencia</w:delText>
              </w:r>
            </w:del>
            <w:ins w:id="92" w:author="Perez, Steeven" w:date="2020-08-06T13:29:00Z">
              <w:r w:rsidR="003964CD">
                <w:rPr>
                  <w:rFonts w:asciiTheme="minorHAnsi" w:hAnsiTheme="minorHAnsi" w:cstheme="minorHAnsi"/>
                  <w:sz w:val="20"/>
                  <w:lang w:val="es-EC"/>
                </w:rPr>
                <w:t>Coordinador/Auxiliar de HS&amp;WE</w:t>
              </w:r>
              <w:r w:rsidR="003964CD" w:rsidDel="003964CD">
                <w:rPr>
                  <w:rFonts w:asciiTheme="minorHAnsi" w:hAnsiTheme="minorHAnsi" w:cstheme="minorHAnsi"/>
                  <w:sz w:val="20"/>
                  <w:lang w:val="es-EC"/>
                </w:rPr>
                <w:t xml:space="preserve"> </w:t>
              </w:r>
            </w:ins>
            <w:ins w:id="93" w:author="Alywin Hacay Chang" w:date="2016-10-11T14:11:00Z">
              <w:del w:id="94" w:author="Perez, Steeven" w:date="2020-08-06T13:29:00Z">
                <w:r w:rsidR="00E25BB6" w:rsidDel="003964CD">
                  <w:rPr>
                    <w:rFonts w:asciiTheme="minorHAnsi" w:hAnsiTheme="minorHAnsi" w:cstheme="minorHAnsi"/>
                    <w:sz w:val="20"/>
                    <w:lang w:val="es-EC"/>
                  </w:rPr>
                  <w:delText>Jefe de Seguridad Integral</w:delText>
                </w:r>
              </w:del>
            </w:ins>
          </w:p>
        </w:tc>
        <w:tc>
          <w:tcPr>
            <w:tcW w:w="2197" w:type="dxa"/>
            <w:vAlign w:val="center"/>
          </w:tcPr>
          <w:p w14:paraId="0137480E" w14:textId="77777777" w:rsidR="00056287" w:rsidRPr="00B87258" w:rsidRDefault="00B506FC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 xml:space="preserve">5 </w:t>
            </w:r>
            <w:r w:rsidR="00AD3CED" w:rsidRPr="002C2903">
              <w:rPr>
                <w:rFonts w:asciiTheme="minorHAnsi" w:hAnsiTheme="minorHAnsi" w:cstheme="minorHAnsi"/>
                <w:sz w:val="20"/>
              </w:rPr>
              <w:t>días</w:t>
            </w:r>
          </w:p>
        </w:tc>
        <w:tc>
          <w:tcPr>
            <w:tcW w:w="2197" w:type="dxa"/>
            <w:vAlign w:val="center"/>
          </w:tcPr>
          <w:p w14:paraId="40D3E26F" w14:textId="77777777" w:rsidR="00056287" w:rsidRPr="00B87258" w:rsidRDefault="00AD3CED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 xml:space="preserve">Entregar a </w:t>
            </w:r>
            <w:r w:rsidR="00B506FC" w:rsidRPr="002C2903">
              <w:rPr>
                <w:rFonts w:asciiTheme="minorHAnsi" w:hAnsiTheme="minorHAnsi" w:cstheme="minorHAnsi"/>
                <w:sz w:val="20"/>
              </w:rPr>
              <w:t xml:space="preserve">RRHH </w:t>
            </w:r>
            <w:r w:rsidRPr="002C2903">
              <w:rPr>
                <w:rFonts w:asciiTheme="minorHAnsi" w:hAnsiTheme="minorHAnsi" w:cstheme="minorHAnsi"/>
                <w:sz w:val="20"/>
              </w:rPr>
              <w:t>Trabajo Social para su entrega al IESS</w:t>
            </w:r>
          </w:p>
        </w:tc>
      </w:tr>
      <w:tr w:rsidR="00056287" w:rsidRPr="00B87258" w14:paraId="232A3D30" w14:textId="77777777" w:rsidTr="00764D0B">
        <w:tc>
          <w:tcPr>
            <w:tcW w:w="2223" w:type="dxa"/>
            <w:vAlign w:val="center"/>
          </w:tcPr>
          <w:p w14:paraId="44200739" w14:textId="77777777" w:rsidR="00056287" w:rsidRPr="00B87258" w:rsidRDefault="00AD3CED" w:rsidP="00AD3CED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  <w:lang w:val="es-EC"/>
              </w:rPr>
            </w:pPr>
            <w:r w:rsidRPr="002C2903">
              <w:rPr>
                <w:rFonts w:asciiTheme="minorHAnsi" w:hAnsiTheme="minorHAnsi" w:cstheme="minorHAnsi"/>
                <w:sz w:val="20"/>
                <w:lang w:val="es-EC"/>
              </w:rPr>
              <w:t>Informe Técnico Legal</w:t>
            </w:r>
          </w:p>
        </w:tc>
        <w:tc>
          <w:tcPr>
            <w:tcW w:w="2197" w:type="dxa"/>
            <w:vAlign w:val="center"/>
          </w:tcPr>
          <w:p w14:paraId="1BC1F0F9" w14:textId="1A12FDB9" w:rsidR="00056287" w:rsidRPr="00B87258" w:rsidRDefault="003964CD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ins w:id="95" w:author="Perez, Steeven" w:date="2020-08-06T13:29:00Z">
              <w:r>
                <w:rPr>
                  <w:rFonts w:asciiTheme="minorHAnsi" w:hAnsiTheme="minorHAnsi" w:cstheme="minorHAnsi"/>
                  <w:sz w:val="20"/>
                  <w:lang w:val="es-EC"/>
                </w:rPr>
                <w:t>Coordinador/Auxiliar de HS&amp;WE</w:t>
              </w:r>
            </w:ins>
            <w:del w:id="96" w:author="Perez, Steeven" w:date="2020-08-06T13:29:00Z">
              <w:r w:rsidR="00AD3CED" w:rsidRPr="002C2903" w:rsidDel="003964CD">
                <w:rPr>
                  <w:rFonts w:asciiTheme="minorHAnsi" w:hAnsiTheme="minorHAnsi" w:cstheme="minorHAnsi"/>
                  <w:sz w:val="20"/>
                </w:rPr>
                <w:delText>Jefe Seguridad Integral</w:delText>
              </w:r>
            </w:del>
          </w:p>
        </w:tc>
        <w:tc>
          <w:tcPr>
            <w:tcW w:w="2197" w:type="dxa"/>
            <w:vAlign w:val="center"/>
          </w:tcPr>
          <w:p w14:paraId="7A463D12" w14:textId="77777777" w:rsidR="00056287" w:rsidRPr="00B87258" w:rsidRDefault="00B506FC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 xml:space="preserve">5 </w:t>
            </w:r>
            <w:r w:rsidR="00AD3CED" w:rsidRPr="002C2903">
              <w:rPr>
                <w:rFonts w:asciiTheme="minorHAnsi" w:hAnsiTheme="minorHAnsi" w:cstheme="minorHAnsi"/>
                <w:sz w:val="20"/>
              </w:rPr>
              <w:t>días</w:t>
            </w:r>
          </w:p>
        </w:tc>
        <w:tc>
          <w:tcPr>
            <w:tcW w:w="2197" w:type="dxa"/>
            <w:vAlign w:val="center"/>
          </w:tcPr>
          <w:p w14:paraId="73A1D9B7" w14:textId="77777777" w:rsidR="00056287" w:rsidRPr="00B87258" w:rsidRDefault="00AD3CED" w:rsidP="00764D0B">
            <w:pPr>
              <w:pStyle w:val="Prrafodelista"/>
              <w:ind w:left="0" w:right="28"/>
              <w:jc w:val="center"/>
              <w:rPr>
                <w:rFonts w:asciiTheme="minorHAnsi" w:hAnsiTheme="minorHAnsi" w:cstheme="minorHAnsi"/>
                <w:sz w:val="20"/>
              </w:rPr>
            </w:pPr>
            <w:r w:rsidRPr="002C2903">
              <w:rPr>
                <w:rFonts w:asciiTheme="minorHAnsi" w:hAnsiTheme="minorHAnsi" w:cstheme="minorHAnsi"/>
                <w:sz w:val="20"/>
              </w:rPr>
              <w:t>Entregar a Trabajo Social para su entrega al IESS</w:t>
            </w:r>
          </w:p>
        </w:tc>
      </w:tr>
    </w:tbl>
    <w:p w14:paraId="267A3015" w14:textId="77777777" w:rsidR="00056287" w:rsidRPr="00B87258" w:rsidRDefault="00056287" w:rsidP="00056287">
      <w:pPr>
        <w:pStyle w:val="Prrafodelista"/>
        <w:ind w:left="786" w:right="28"/>
        <w:jc w:val="both"/>
        <w:rPr>
          <w:rFonts w:asciiTheme="minorHAnsi" w:hAnsiTheme="minorHAnsi" w:cstheme="minorHAnsi"/>
          <w:sz w:val="24"/>
          <w:szCs w:val="24"/>
        </w:rPr>
      </w:pPr>
    </w:p>
    <w:p w14:paraId="389360B5" w14:textId="77777777" w:rsidR="00AD3CED" w:rsidRPr="00B87258" w:rsidRDefault="00AD3CED" w:rsidP="00AD3CED">
      <w:pPr>
        <w:pStyle w:val="Prrafodelista"/>
        <w:numPr>
          <w:ilvl w:val="0"/>
          <w:numId w:val="22"/>
        </w:numPr>
        <w:spacing w:line="276" w:lineRule="auto"/>
        <w:ind w:right="28"/>
        <w:jc w:val="both"/>
        <w:rPr>
          <w:rFonts w:asciiTheme="minorHAnsi" w:hAnsiTheme="minorHAnsi" w:cstheme="minorHAnsi"/>
          <w:b/>
          <w:szCs w:val="22"/>
        </w:rPr>
      </w:pPr>
      <w:r w:rsidRPr="002C2903">
        <w:rPr>
          <w:rFonts w:asciiTheme="minorHAnsi" w:hAnsiTheme="minorHAnsi" w:cstheme="minorHAnsi"/>
          <w:szCs w:val="22"/>
        </w:rPr>
        <w:t xml:space="preserve">Para el control de fechas de entrega y seguimiento de casos, el jefe de </w:t>
      </w:r>
      <w:r w:rsidR="00F354F2" w:rsidRPr="002C2903">
        <w:rPr>
          <w:rFonts w:asciiTheme="minorHAnsi" w:hAnsiTheme="minorHAnsi" w:cstheme="minorHAnsi"/>
          <w:szCs w:val="22"/>
        </w:rPr>
        <w:t>SGI</w:t>
      </w:r>
      <w:r w:rsidRPr="002C2903">
        <w:rPr>
          <w:rFonts w:asciiTheme="minorHAnsi" w:hAnsiTheme="minorHAnsi" w:cstheme="minorHAnsi"/>
          <w:szCs w:val="22"/>
        </w:rPr>
        <w:t xml:space="preserve"> llevará mensualmente el “Control de Gestión de Accidentes / Incidentes / Enfermedades Ocupacionales”</w:t>
      </w:r>
    </w:p>
    <w:p w14:paraId="08F1D9BF" w14:textId="77777777" w:rsidR="00DB37E0" w:rsidRPr="00B87258" w:rsidRDefault="00DB37E0" w:rsidP="002E3379">
      <w:pPr>
        <w:tabs>
          <w:tab w:val="left" w:pos="960"/>
          <w:tab w:val="left" w:pos="1080"/>
          <w:tab w:val="left" w:pos="1320"/>
          <w:tab w:val="left" w:pos="1440"/>
          <w:tab w:val="left" w:pos="1680"/>
          <w:tab w:val="left" w:pos="1920"/>
          <w:tab w:val="left" w:pos="2160"/>
          <w:tab w:val="left" w:pos="2640"/>
        </w:tabs>
        <w:spacing w:line="276" w:lineRule="auto"/>
        <w:ind w:right="28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413B2DA2" w14:textId="77777777" w:rsidR="00D91533" w:rsidRPr="00B87258" w:rsidRDefault="00AB18D5" w:rsidP="003B6847">
      <w:pPr>
        <w:numPr>
          <w:ilvl w:val="0"/>
          <w:numId w:val="1"/>
        </w:numPr>
        <w:spacing w:line="276" w:lineRule="auto"/>
        <w:ind w:left="426" w:right="28"/>
        <w:rPr>
          <w:rFonts w:asciiTheme="minorHAnsi" w:hAnsiTheme="minorHAnsi" w:cstheme="minorHAnsi"/>
          <w:sz w:val="24"/>
          <w:szCs w:val="24"/>
          <w:lang w:val="es-MX"/>
        </w:rPr>
      </w:pPr>
      <w:hyperlink r:id="rId8" w:history="1">
        <w:r w:rsidR="00D91533" w:rsidRPr="00B87258">
          <w:rPr>
            <w:rStyle w:val="Hipervnculo"/>
            <w:rFonts w:asciiTheme="minorHAnsi" w:hAnsiTheme="minorHAnsi" w:cstheme="minorHAnsi"/>
            <w:color w:val="auto"/>
            <w:sz w:val="24"/>
            <w:szCs w:val="24"/>
            <w:u w:val="none"/>
            <w:lang w:val="es-MX"/>
          </w:rPr>
          <w:t>http://www.csicsif.es/nacional/modules/mod_saludlaboral/archivos/20050406_SISTEMA_DE_GESTION_DE_LA_PREVENCION_EN_LA_ADMON.pdf</w:t>
        </w:r>
      </w:hyperlink>
      <w:r w:rsidR="00D91533" w:rsidRPr="00B87258">
        <w:rPr>
          <w:rFonts w:asciiTheme="minorHAnsi" w:hAnsiTheme="minorHAnsi" w:cstheme="minorHAnsi"/>
          <w:sz w:val="24"/>
          <w:szCs w:val="24"/>
          <w:lang w:val="es-MX"/>
        </w:rPr>
        <w:t>.</w:t>
      </w:r>
    </w:p>
    <w:p w14:paraId="16527100" w14:textId="77777777" w:rsidR="00D91533" w:rsidRPr="00B87258" w:rsidRDefault="00D91533" w:rsidP="003B6847">
      <w:pPr>
        <w:numPr>
          <w:ilvl w:val="0"/>
          <w:numId w:val="1"/>
        </w:numPr>
        <w:spacing w:line="276" w:lineRule="auto"/>
        <w:ind w:left="426" w:right="28"/>
        <w:rPr>
          <w:rStyle w:val="Textoennegrita"/>
          <w:rFonts w:asciiTheme="minorHAnsi" w:hAnsiTheme="minorHAnsi" w:cstheme="minorHAnsi"/>
          <w:b w:val="0"/>
          <w:sz w:val="24"/>
          <w:szCs w:val="24"/>
        </w:rPr>
      </w:pPr>
      <w:r w:rsidRPr="002C2903">
        <w:rPr>
          <w:rFonts w:asciiTheme="minorHAnsi" w:hAnsiTheme="minorHAnsi" w:cstheme="minorHAnsi"/>
          <w:sz w:val="24"/>
          <w:szCs w:val="24"/>
        </w:rPr>
        <w:t xml:space="preserve">J.C. Bajo, 2007, Salud y Seguridad, 3º edición, </w:t>
      </w:r>
      <w:proofErr w:type="spellStart"/>
      <w:r w:rsidRPr="00B87258">
        <w:rPr>
          <w:rFonts w:asciiTheme="minorHAnsi" w:hAnsiTheme="minorHAnsi" w:cstheme="minorHAnsi"/>
          <w:sz w:val="24"/>
          <w:szCs w:val="24"/>
        </w:rPr>
        <w:t>pág</w:t>
      </w:r>
      <w:proofErr w:type="spellEnd"/>
      <w:r w:rsidRPr="00B87258">
        <w:rPr>
          <w:rFonts w:asciiTheme="minorHAnsi" w:hAnsiTheme="minorHAnsi" w:cstheme="minorHAnsi"/>
          <w:sz w:val="24"/>
          <w:szCs w:val="24"/>
        </w:rPr>
        <w:t xml:space="preserve"> 155-164, Barcelona España.</w:t>
      </w:r>
    </w:p>
    <w:p w14:paraId="73C5DBF9" w14:textId="77777777" w:rsidR="00D91533" w:rsidRPr="00B87258" w:rsidRDefault="00D91533" w:rsidP="003B6847">
      <w:pPr>
        <w:numPr>
          <w:ilvl w:val="0"/>
          <w:numId w:val="1"/>
        </w:numPr>
        <w:spacing w:line="276" w:lineRule="auto"/>
        <w:ind w:left="426" w:right="28"/>
        <w:rPr>
          <w:rStyle w:val="Textoennegrita"/>
          <w:rFonts w:asciiTheme="minorHAnsi" w:hAnsiTheme="minorHAnsi" w:cstheme="minorHAnsi"/>
          <w:b w:val="0"/>
          <w:sz w:val="24"/>
          <w:szCs w:val="24"/>
        </w:rPr>
      </w:pPr>
      <w:r w:rsidRPr="00B87258">
        <w:rPr>
          <w:rStyle w:val="Textoennegrita"/>
          <w:rFonts w:asciiTheme="minorHAnsi" w:hAnsiTheme="minorHAnsi" w:cstheme="minorHAnsi"/>
          <w:b w:val="0"/>
          <w:sz w:val="24"/>
          <w:szCs w:val="24"/>
        </w:rPr>
        <w:lastRenderedPageBreak/>
        <w:t>RUIZ-FRUTOS Carlos et al., 2007, Salud laboral: Conceptos y técnicas para la prevención de riesgos laborales, 3ra Edición, pág. 255-263, Barcelona – España</w:t>
      </w:r>
    </w:p>
    <w:p w14:paraId="0894CA89" w14:textId="77777777" w:rsidR="00D91533" w:rsidRPr="00B87258" w:rsidRDefault="00D91533" w:rsidP="003B6847">
      <w:pPr>
        <w:numPr>
          <w:ilvl w:val="0"/>
          <w:numId w:val="1"/>
        </w:numPr>
        <w:spacing w:line="276" w:lineRule="auto"/>
        <w:ind w:left="426" w:right="28"/>
        <w:rPr>
          <w:rStyle w:val="Textoennegrita"/>
          <w:rFonts w:asciiTheme="minorHAnsi" w:hAnsiTheme="minorHAnsi" w:cstheme="minorHAnsi"/>
          <w:b w:val="0"/>
          <w:sz w:val="24"/>
          <w:szCs w:val="24"/>
        </w:rPr>
      </w:pPr>
      <w:r w:rsidRPr="00B87258">
        <w:rPr>
          <w:rStyle w:val="Textoennegrita"/>
          <w:rFonts w:asciiTheme="minorHAnsi" w:hAnsiTheme="minorHAnsi" w:cstheme="minorHAnsi"/>
          <w:b w:val="0"/>
          <w:sz w:val="24"/>
          <w:szCs w:val="24"/>
        </w:rPr>
        <w:t>CORTÉS D. José, 2007, Seguridad e Higiene del trabajo.- técnicas de prevención de riesgos laborales, 9ª Edición, Madrid – España</w:t>
      </w:r>
    </w:p>
    <w:p w14:paraId="4F2A8C9C" w14:textId="77777777" w:rsidR="00C01E5A" w:rsidRPr="00B87258" w:rsidRDefault="00C01E5A" w:rsidP="00B87258">
      <w:pPr>
        <w:spacing w:line="276" w:lineRule="auto"/>
        <w:ind w:left="426" w:right="28"/>
        <w:rPr>
          <w:rStyle w:val="Textoennegrita"/>
          <w:rFonts w:asciiTheme="minorHAnsi" w:hAnsiTheme="minorHAnsi" w:cstheme="minorHAnsi"/>
          <w:b w:val="0"/>
          <w:sz w:val="24"/>
          <w:szCs w:val="24"/>
        </w:rPr>
      </w:pPr>
    </w:p>
    <w:p w14:paraId="2E612845" w14:textId="77777777" w:rsidR="005676BB" w:rsidRPr="00B87258" w:rsidRDefault="005676BB" w:rsidP="003B6847">
      <w:pPr>
        <w:ind w:right="28"/>
        <w:rPr>
          <w:rFonts w:asciiTheme="minorHAnsi" w:hAnsiTheme="minorHAnsi" w:cstheme="minorHAnsi"/>
          <w:b/>
          <w:sz w:val="24"/>
          <w:szCs w:val="24"/>
          <w:lang w:val="es-MX"/>
        </w:rPr>
      </w:pPr>
      <w:r w:rsidRPr="00712B2A">
        <w:rPr>
          <w:rFonts w:asciiTheme="minorHAnsi" w:hAnsiTheme="minorHAnsi" w:cstheme="minorHAnsi"/>
          <w:b/>
          <w:sz w:val="24"/>
          <w:szCs w:val="24"/>
          <w:lang w:val="es-MX"/>
        </w:rPr>
        <w:t>Registros</w:t>
      </w:r>
    </w:p>
    <w:p w14:paraId="6052B29C" w14:textId="060F731F" w:rsidR="00644741" w:rsidRPr="00B87258" w:rsidDel="003964CD" w:rsidRDefault="003964CD" w:rsidP="00206648">
      <w:pPr>
        <w:pStyle w:val="Prrafodelista"/>
        <w:numPr>
          <w:ilvl w:val="0"/>
          <w:numId w:val="8"/>
        </w:numPr>
        <w:ind w:left="426" w:right="28"/>
        <w:rPr>
          <w:del w:id="97" w:author="Perez, Steeven" w:date="2020-08-06T13:31:00Z"/>
          <w:rFonts w:asciiTheme="minorHAnsi" w:hAnsiTheme="minorHAnsi" w:cstheme="minorHAnsi"/>
          <w:sz w:val="24"/>
          <w:szCs w:val="24"/>
          <w:lang w:val="es-MX"/>
        </w:rPr>
      </w:pPr>
      <w:ins w:id="98" w:author="Perez, Steeven" w:date="2020-08-06T13:30:00Z">
        <w:r>
          <w:rPr>
            <w:rFonts w:asciiTheme="minorHAnsi" w:hAnsiTheme="minorHAnsi" w:cstheme="minorHAnsi"/>
            <w:sz w:val="24"/>
            <w:szCs w:val="24"/>
            <w:lang w:val="es-MX"/>
          </w:rPr>
          <w:t>HS&amp;WE-019A</w:t>
        </w:r>
      </w:ins>
      <w:del w:id="99" w:author="Perez, Steeven" w:date="2020-08-06T13:30:00Z">
        <w:r w:rsidR="00AD3CED" w:rsidRPr="002C2903" w:rsidDel="003964CD">
          <w:rPr>
            <w:rFonts w:asciiTheme="minorHAnsi" w:hAnsiTheme="minorHAnsi" w:cstheme="minorHAnsi"/>
            <w:sz w:val="24"/>
            <w:szCs w:val="24"/>
            <w:lang w:val="es-MX"/>
          </w:rPr>
          <w:delText>SSO – 27</w:delText>
        </w:r>
      </w:del>
      <w:ins w:id="100" w:author="Perez, Steeven" w:date="2020-08-06T13:31:00Z">
        <w:r>
          <w:rPr>
            <w:rFonts w:asciiTheme="minorHAnsi" w:hAnsiTheme="minorHAnsi" w:cstheme="minorHAnsi"/>
            <w:sz w:val="24"/>
            <w:szCs w:val="24"/>
            <w:lang w:val="es-MX"/>
          </w:rPr>
          <w:t xml:space="preserve">                </w:t>
        </w:r>
      </w:ins>
      <w:del w:id="101" w:author="Perez, Steeven" w:date="2020-08-06T13:30:00Z">
        <w:r w:rsidR="00AD3CED" w:rsidRPr="002C2903" w:rsidDel="003964CD">
          <w:rPr>
            <w:rFonts w:asciiTheme="minorHAnsi" w:hAnsiTheme="minorHAnsi" w:cstheme="minorHAnsi"/>
            <w:sz w:val="24"/>
            <w:szCs w:val="24"/>
            <w:lang w:val="es-MX"/>
          </w:rPr>
          <w:delText>0</w:delText>
        </w:r>
      </w:del>
      <w:del w:id="102" w:author="Perez, Steeven" w:date="2020-08-06T13:31:00Z">
        <w:r w:rsidR="00AD3CED" w:rsidRPr="002C2903" w:rsidDel="003964CD">
          <w:rPr>
            <w:rFonts w:asciiTheme="minorHAnsi" w:hAnsiTheme="minorHAnsi" w:cstheme="minorHAnsi"/>
            <w:sz w:val="24"/>
            <w:szCs w:val="24"/>
            <w:lang w:val="es-MX"/>
          </w:rPr>
          <w:tab/>
        </w:r>
        <w:r w:rsidR="00AD3CED" w:rsidRPr="002C2903" w:rsidDel="003964CD">
          <w:rPr>
            <w:rFonts w:asciiTheme="minorHAnsi" w:hAnsiTheme="minorHAnsi" w:cstheme="minorHAnsi"/>
            <w:sz w:val="24"/>
            <w:szCs w:val="24"/>
            <w:lang w:val="es-MX"/>
          </w:rPr>
          <w:tab/>
        </w:r>
      </w:del>
      <w:r w:rsidR="00AD3CED" w:rsidRPr="002C2903">
        <w:rPr>
          <w:rFonts w:asciiTheme="minorHAnsi" w:hAnsiTheme="minorHAnsi" w:cstheme="minorHAnsi"/>
          <w:sz w:val="24"/>
          <w:szCs w:val="24"/>
          <w:lang w:val="es-MX"/>
        </w:rPr>
        <w:t>Alerta de Seguridad</w:t>
      </w:r>
    </w:p>
    <w:p w14:paraId="5F9AF8D1" w14:textId="26EA24E0" w:rsidR="00974FF1" w:rsidRPr="003964CD" w:rsidRDefault="0013239E" w:rsidP="003964CD">
      <w:pPr>
        <w:pStyle w:val="Prrafodelista"/>
        <w:numPr>
          <w:ilvl w:val="0"/>
          <w:numId w:val="8"/>
        </w:numPr>
        <w:ind w:left="426" w:right="28"/>
        <w:rPr>
          <w:rFonts w:asciiTheme="minorHAnsi" w:hAnsiTheme="minorHAnsi" w:cstheme="minorHAnsi"/>
          <w:sz w:val="24"/>
          <w:szCs w:val="24"/>
        </w:rPr>
      </w:pPr>
      <w:del w:id="103" w:author="Perez, Steeven" w:date="2020-08-06T13:31:00Z">
        <w:r w:rsidRPr="003964CD" w:rsidDel="003964CD">
          <w:rPr>
            <w:rFonts w:asciiTheme="minorHAnsi" w:hAnsiTheme="minorHAnsi" w:cstheme="minorHAnsi"/>
            <w:sz w:val="24"/>
            <w:szCs w:val="24"/>
          </w:rPr>
          <w:delText>P-</w:delText>
        </w:r>
        <w:r w:rsidR="00974FF1" w:rsidRPr="003964CD" w:rsidDel="003964CD">
          <w:rPr>
            <w:rFonts w:asciiTheme="minorHAnsi" w:hAnsiTheme="minorHAnsi" w:cstheme="minorHAnsi"/>
            <w:sz w:val="24"/>
            <w:szCs w:val="24"/>
          </w:rPr>
          <w:delText>SI-GH-0</w:delText>
        </w:r>
        <w:r w:rsidRPr="003964CD" w:rsidDel="003964CD">
          <w:rPr>
            <w:rFonts w:asciiTheme="minorHAnsi" w:hAnsiTheme="minorHAnsi" w:cstheme="minorHAnsi"/>
            <w:sz w:val="24"/>
            <w:szCs w:val="24"/>
          </w:rPr>
          <w:delText>6</w:delText>
        </w:r>
        <w:r w:rsidR="00974FF1" w:rsidRPr="003964CD" w:rsidDel="003964CD">
          <w:rPr>
            <w:rFonts w:asciiTheme="minorHAnsi" w:hAnsiTheme="minorHAnsi" w:cstheme="minorHAnsi"/>
            <w:sz w:val="24"/>
            <w:szCs w:val="24"/>
          </w:rPr>
          <w:delText xml:space="preserve">            Visitas a Personal Convaleciente</w:delText>
        </w:r>
      </w:del>
    </w:p>
    <w:p w14:paraId="59A76A34" w14:textId="77777777" w:rsidR="003964CD" w:rsidRDefault="003964CD" w:rsidP="00206648">
      <w:pPr>
        <w:pStyle w:val="Prrafodelista"/>
        <w:numPr>
          <w:ilvl w:val="0"/>
          <w:numId w:val="8"/>
        </w:numPr>
        <w:ind w:left="426" w:right="28"/>
        <w:rPr>
          <w:ins w:id="104" w:author="Perez, Steeven" w:date="2020-08-06T13:31:00Z"/>
          <w:rFonts w:asciiTheme="minorHAnsi" w:hAnsiTheme="minorHAnsi" w:cstheme="minorHAnsi"/>
          <w:sz w:val="24"/>
          <w:szCs w:val="24"/>
          <w:lang w:val="es-MX"/>
        </w:rPr>
      </w:pPr>
      <w:ins w:id="105" w:author="Perez, Steeven" w:date="2020-08-06T13:31:00Z">
        <w:r w:rsidRPr="003964CD">
          <w:rPr>
            <w:rFonts w:asciiTheme="minorHAnsi" w:hAnsiTheme="minorHAnsi" w:cstheme="minorHAnsi"/>
            <w:sz w:val="24"/>
            <w:szCs w:val="24"/>
            <w:lang w:val="es-MX"/>
          </w:rPr>
          <w:t xml:space="preserve">HS&amp;WE-019B </w:t>
        </w:r>
        <w:r>
          <w:rPr>
            <w:rFonts w:asciiTheme="minorHAnsi" w:hAnsiTheme="minorHAnsi" w:cstheme="minorHAnsi"/>
            <w:sz w:val="24"/>
            <w:szCs w:val="24"/>
            <w:lang w:val="es-MX"/>
          </w:rPr>
          <w:t xml:space="preserve">               </w:t>
        </w:r>
        <w:proofErr w:type="spellStart"/>
        <w:r w:rsidRPr="003964CD">
          <w:rPr>
            <w:rFonts w:asciiTheme="minorHAnsi" w:hAnsiTheme="minorHAnsi" w:cstheme="minorHAnsi"/>
            <w:sz w:val="24"/>
            <w:szCs w:val="24"/>
            <w:lang w:val="es-MX"/>
          </w:rPr>
          <w:t>Incident</w:t>
        </w:r>
        <w:proofErr w:type="spellEnd"/>
        <w:r w:rsidRPr="003964CD">
          <w:rPr>
            <w:rFonts w:asciiTheme="minorHAnsi" w:hAnsiTheme="minorHAnsi" w:cstheme="minorHAnsi"/>
            <w:sz w:val="24"/>
            <w:szCs w:val="24"/>
            <w:lang w:val="es-MX"/>
          </w:rPr>
          <w:t xml:space="preserve"> </w:t>
        </w:r>
        <w:proofErr w:type="spellStart"/>
        <w:r w:rsidRPr="003964CD">
          <w:rPr>
            <w:rFonts w:asciiTheme="minorHAnsi" w:hAnsiTheme="minorHAnsi" w:cstheme="minorHAnsi"/>
            <w:sz w:val="24"/>
            <w:szCs w:val="24"/>
            <w:lang w:val="es-MX"/>
          </w:rPr>
          <w:t>investigation</w:t>
        </w:r>
        <w:proofErr w:type="spellEnd"/>
        <w:r w:rsidRPr="003964CD">
          <w:rPr>
            <w:rFonts w:asciiTheme="minorHAnsi" w:hAnsiTheme="minorHAnsi" w:cstheme="minorHAnsi"/>
            <w:sz w:val="24"/>
            <w:szCs w:val="24"/>
            <w:lang w:val="es-MX"/>
          </w:rPr>
          <w:t xml:space="preserve"> </w:t>
        </w:r>
        <w:proofErr w:type="spellStart"/>
        <w:r w:rsidRPr="003964CD">
          <w:rPr>
            <w:rFonts w:asciiTheme="minorHAnsi" w:hAnsiTheme="minorHAnsi" w:cstheme="minorHAnsi"/>
            <w:sz w:val="24"/>
            <w:szCs w:val="24"/>
            <w:lang w:val="es-MX"/>
          </w:rPr>
          <w:t>report</w:t>
        </w:r>
        <w:proofErr w:type="spellEnd"/>
      </w:ins>
    </w:p>
    <w:p w14:paraId="57484437" w14:textId="3C671542" w:rsidR="00AD3CED" w:rsidRPr="00B87258" w:rsidRDefault="00AD3CED" w:rsidP="00206648">
      <w:pPr>
        <w:pStyle w:val="Prrafodelista"/>
        <w:numPr>
          <w:ilvl w:val="0"/>
          <w:numId w:val="8"/>
        </w:numPr>
        <w:ind w:left="426" w:right="28"/>
        <w:rPr>
          <w:rFonts w:asciiTheme="minorHAnsi" w:hAnsiTheme="minorHAnsi" w:cstheme="minorHAnsi"/>
          <w:sz w:val="24"/>
          <w:szCs w:val="24"/>
          <w:lang w:val="es-MX"/>
        </w:rPr>
      </w:pPr>
      <w:r w:rsidRPr="002C2903">
        <w:rPr>
          <w:rFonts w:asciiTheme="minorHAnsi" w:hAnsiTheme="minorHAnsi" w:cstheme="minorHAnsi"/>
          <w:sz w:val="24"/>
          <w:szCs w:val="24"/>
          <w:lang w:val="es-MX"/>
        </w:rPr>
        <w:t>Formulario de aviso de accidente – IESS</w:t>
      </w:r>
    </w:p>
    <w:p w14:paraId="0A6DC71A" w14:textId="77777777" w:rsidR="00AD3CED" w:rsidRPr="00B87258" w:rsidRDefault="00AD3CED" w:rsidP="00206648">
      <w:pPr>
        <w:pStyle w:val="Prrafodelista"/>
        <w:numPr>
          <w:ilvl w:val="0"/>
          <w:numId w:val="8"/>
        </w:numPr>
        <w:ind w:left="426" w:right="28"/>
        <w:rPr>
          <w:rFonts w:asciiTheme="minorHAnsi" w:hAnsiTheme="minorHAnsi" w:cstheme="minorHAnsi"/>
          <w:sz w:val="24"/>
          <w:szCs w:val="24"/>
          <w:lang w:val="es-MX"/>
        </w:rPr>
      </w:pPr>
      <w:r w:rsidRPr="002C2903">
        <w:rPr>
          <w:rFonts w:asciiTheme="minorHAnsi" w:hAnsiTheme="minorHAnsi" w:cstheme="minorHAnsi"/>
          <w:sz w:val="24"/>
          <w:szCs w:val="24"/>
          <w:lang w:val="es-MX"/>
        </w:rPr>
        <w:t>Informe técnico legal - IESS</w:t>
      </w:r>
    </w:p>
    <w:p w14:paraId="307BF11C" w14:textId="77777777" w:rsidR="00D61623" w:rsidRPr="00B87258" w:rsidRDefault="00D61623" w:rsidP="003B6847">
      <w:pPr>
        <w:tabs>
          <w:tab w:val="left" w:pos="1843"/>
        </w:tabs>
        <w:spacing w:line="276" w:lineRule="auto"/>
        <w:ind w:right="28"/>
        <w:rPr>
          <w:rFonts w:asciiTheme="minorHAnsi" w:hAnsiTheme="minorHAnsi" w:cstheme="minorHAnsi"/>
          <w:sz w:val="24"/>
          <w:szCs w:val="24"/>
        </w:rPr>
      </w:pPr>
    </w:p>
    <w:sectPr w:rsidR="00D61623" w:rsidRPr="00B87258" w:rsidSect="00B87258">
      <w:headerReference w:type="default" r:id="rId9"/>
      <w:footerReference w:type="default" r:id="rId10"/>
      <w:pgSz w:w="12240" w:h="15840" w:code="132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812E6" w14:textId="77777777" w:rsidR="001F3D46" w:rsidRDefault="001F3D46">
      <w:r>
        <w:separator/>
      </w:r>
    </w:p>
  </w:endnote>
  <w:endnote w:type="continuationSeparator" w:id="0">
    <w:p w14:paraId="67E236BE" w14:textId="77777777" w:rsidR="001F3D46" w:rsidRDefault="001F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8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2"/>
      <w:gridCol w:w="1417"/>
      <w:gridCol w:w="1418"/>
      <w:gridCol w:w="1701"/>
      <w:gridCol w:w="992"/>
      <w:gridCol w:w="1559"/>
    </w:tblGrid>
    <w:tr w:rsidR="003964CD" w14:paraId="74B7D1A5" w14:textId="77777777" w:rsidTr="003964CD">
      <w:trPr>
        <w:trHeight w:val="558"/>
      </w:trPr>
      <w:tc>
        <w:tcPr>
          <w:tcW w:w="1702" w:type="dxa"/>
          <w:vAlign w:val="center"/>
        </w:tcPr>
        <w:p w14:paraId="398F5203" w14:textId="77777777" w:rsidR="003964CD" w:rsidRPr="00B741D2" w:rsidRDefault="003964CD" w:rsidP="00843C30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Elaborado por:</w:t>
          </w:r>
        </w:p>
        <w:p w14:paraId="4A4A15F4" w14:textId="19E64BF8" w:rsidR="003964CD" w:rsidRPr="00843C30" w:rsidRDefault="003964CD" w:rsidP="00843C30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del w:id="110" w:author="Perez, Steeven" w:date="2020-08-06T13:32:00Z">
            <w:r w:rsidDel="003964C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A.Haca</w:delText>
            </w:r>
            <w:r w:rsidDel="003964CD">
              <w:rPr>
                <w:rFonts w:asciiTheme="minorHAnsi" w:hAnsiTheme="minorHAnsi" w:cstheme="minorHAnsi"/>
                <w:sz w:val="24"/>
                <w:szCs w:val="24"/>
              </w:rPr>
              <w:delText>y-Chang</w:delText>
            </w:r>
          </w:del>
        </w:p>
      </w:tc>
      <w:tc>
        <w:tcPr>
          <w:tcW w:w="1417" w:type="dxa"/>
          <w:vAlign w:val="center"/>
        </w:tcPr>
        <w:p w14:paraId="17391BD1" w14:textId="77777777" w:rsidR="003964CD" w:rsidRPr="00B741D2" w:rsidRDefault="003964CD" w:rsidP="00843C30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Aprobado por:</w:t>
          </w:r>
        </w:p>
        <w:p w14:paraId="04ECE32B" w14:textId="77777777" w:rsidR="003964CD" w:rsidRPr="00B741D2" w:rsidRDefault="003964CD" w:rsidP="00843C30">
          <w:pPr>
            <w:pStyle w:val="Piedepgina"/>
            <w:jc w:val="center"/>
            <w:rPr>
              <w:rFonts w:asciiTheme="minorHAnsi" w:hAnsiTheme="minorHAnsi" w:cstheme="minorHAnsi"/>
              <w:color w:val="0000FF"/>
              <w:sz w:val="24"/>
              <w:szCs w:val="24"/>
              <w:lang w:val="es-ES_tradnl"/>
            </w:rPr>
          </w:pPr>
          <w:del w:id="111" w:author="Perez, Steeven" w:date="2020-08-06T13:32:00Z">
            <w:r w:rsidDel="003964C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AHA</w:delText>
            </w:r>
          </w:del>
        </w:p>
      </w:tc>
      <w:tc>
        <w:tcPr>
          <w:tcW w:w="1418" w:type="dxa"/>
          <w:vAlign w:val="center"/>
        </w:tcPr>
        <w:p w14:paraId="0ED38B9E" w14:textId="77777777" w:rsidR="003964CD" w:rsidRPr="00843C30" w:rsidRDefault="003964CD" w:rsidP="00843C30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843C30">
            <w:rPr>
              <w:rFonts w:asciiTheme="minorHAnsi" w:hAnsiTheme="minorHAnsi" w:cstheme="minorHAnsi"/>
              <w:sz w:val="18"/>
              <w:szCs w:val="18"/>
              <w:lang w:val="es-ES_tradnl"/>
            </w:rPr>
            <w:t>Aprobado por:</w:t>
          </w:r>
        </w:p>
        <w:p w14:paraId="649FD934" w14:textId="77777777" w:rsidR="003964CD" w:rsidRPr="00843C30" w:rsidRDefault="003964CD" w:rsidP="00843C30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del w:id="112" w:author="Perez, Steeven" w:date="2020-08-06T13:32:00Z">
            <w:r w:rsidDel="003964C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MA</w:delText>
            </w:r>
          </w:del>
        </w:p>
      </w:tc>
      <w:tc>
        <w:tcPr>
          <w:tcW w:w="1701" w:type="dxa"/>
          <w:vAlign w:val="center"/>
        </w:tcPr>
        <w:p w14:paraId="635C918E" w14:textId="77777777" w:rsidR="003964CD" w:rsidRPr="00843C30" w:rsidRDefault="003964CD" w:rsidP="00843C30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843C30">
            <w:rPr>
              <w:rFonts w:asciiTheme="minorHAnsi" w:hAnsiTheme="minorHAnsi" w:cstheme="minorHAnsi"/>
              <w:sz w:val="18"/>
              <w:szCs w:val="18"/>
              <w:lang w:val="es-ES_tradnl"/>
            </w:rPr>
            <w:t>Fecha:</w:t>
          </w:r>
        </w:p>
        <w:p w14:paraId="7148E37A" w14:textId="77777777" w:rsidR="003964CD" w:rsidRPr="00843C30" w:rsidRDefault="003964CD" w:rsidP="00B5626E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r>
            <w:rPr>
              <w:rFonts w:asciiTheme="minorHAnsi" w:hAnsiTheme="minorHAnsi" w:cstheme="minorHAnsi"/>
              <w:sz w:val="24"/>
              <w:szCs w:val="24"/>
              <w:lang w:val="es-ES_tradnl"/>
            </w:rPr>
            <w:t>Ago04/2</w:t>
          </w:r>
          <w:del w:id="113" w:author="Perez, Steeven" w:date="2020-08-06T13:32:00Z">
            <w:r w:rsidDel="003964C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016</w:delText>
            </w:r>
          </w:del>
        </w:p>
      </w:tc>
      <w:tc>
        <w:tcPr>
          <w:tcW w:w="992" w:type="dxa"/>
          <w:vAlign w:val="center"/>
        </w:tcPr>
        <w:p w14:paraId="144BB8EF" w14:textId="77777777" w:rsidR="003964CD" w:rsidRPr="00B741D2" w:rsidRDefault="003964CD" w:rsidP="00843C30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Versión:</w:t>
          </w:r>
        </w:p>
        <w:p w14:paraId="380254CF" w14:textId="3662BA80" w:rsidR="003964CD" w:rsidRPr="00B741D2" w:rsidRDefault="003964CD" w:rsidP="00843C30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r>
            <w:rPr>
              <w:rFonts w:asciiTheme="minorHAnsi" w:hAnsiTheme="minorHAnsi" w:cstheme="minorHAnsi"/>
              <w:sz w:val="24"/>
              <w:szCs w:val="24"/>
              <w:lang w:val="es-ES_tradnl"/>
            </w:rPr>
            <w:t>3</w:t>
          </w:r>
          <w:ins w:id="114" w:author="Perez, Steeven" w:date="2020-08-06T13:32:00Z"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.1</w:t>
            </w:r>
          </w:ins>
          <w:del w:id="115" w:author="Perez, Steeven" w:date="2020-08-06T13:32:00Z">
            <w:r w:rsidDel="003964CD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.3</w:delText>
            </w:r>
          </w:del>
        </w:p>
      </w:tc>
      <w:tc>
        <w:tcPr>
          <w:tcW w:w="1559" w:type="dxa"/>
          <w:vAlign w:val="center"/>
        </w:tcPr>
        <w:p w14:paraId="2BFCDCD4" w14:textId="77777777" w:rsidR="003964CD" w:rsidRPr="00843C30" w:rsidRDefault="003964CD" w:rsidP="00843C30">
          <w:pPr>
            <w:pStyle w:val="Piedepgina"/>
            <w:rPr>
              <w:rFonts w:asciiTheme="minorHAnsi" w:hAnsiTheme="minorHAnsi" w:cstheme="minorHAnsi"/>
              <w:sz w:val="18"/>
              <w:szCs w:val="18"/>
            </w:rPr>
          </w:pPr>
          <w:r w:rsidRPr="00843C30">
            <w:rPr>
              <w:rFonts w:asciiTheme="minorHAnsi" w:hAnsiTheme="minorHAnsi" w:cstheme="minorHAnsi"/>
              <w:sz w:val="18"/>
              <w:szCs w:val="18"/>
            </w:rPr>
            <w:t>Página:</w:t>
          </w:r>
        </w:p>
        <w:p w14:paraId="1EB083AA" w14:textId="77777777" w:rsidR="003964CD" w:rsidRPr="00B741D2" w:rsidRDefault="003964CD" w:rsidP="00843C30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instrText xml:space="preserve"> PAGE </w:instrTex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 w:val="24"/>
              <w:szCs w:val="24"/>
            </w:rPr>
            <w:t>6</w: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t xml:space="preserve"> de </w:t>
          </w:r>
          <w:r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>
            <w:rPr>
              <w:rFonts w:asciiTheme="minorHAnsi" w:hAnsiTheme="minorHAnsi" w:cstheme="minorHAnsi"/>
              <w:sz w:val="24"/>
              <w:szCs w:val="24"/>
            </w:rPr>
            <w:instrText xml:space="preserve"> NUMPAGES  </w:instrText>
          </w:r>
          <w:r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 w:val="24"/>
              <w:szCs w:val="24"/>
            </w:rPr>
            <w:t>7</w:t>
          </w:r>
          <w:r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</w:tbl>
  <w:p w14:paraId="4AF28C52" w14:textId="77777777" w:rsidR="005E2130" w:rsidRDefault="005E2130">
    <w:pPr>
      <w:pStyle w:val="Piedepgina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21FCE" w14:textId="77777777" w:rsidR="001F3D46" w:rsidRDefault="001F3D46">
      <w:r>
        <w:separator/>
      </w:r>
    </w:p>
  </w:footnote>
  <w:footnote w:type="continuationSeparator" w:id="0">
    <w:p w14:paraId="17042BC5" w14:textId="77777777" w:rsidR="001F3D46" w:rsidRDefault="001F3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5245"/>
    </w:tblGrid>
    <w:tr w:rsidR="005E2130" w:rsidRPr="008F5FD9" w14:paraId="11B7BC96" w14:textId="77777777" w:rsidTr="00B87258">
      <w:trPr>
        <w:trHeight w:val="710"/>
      </w:trPr>
      <w:tc>
        <w:tcPr>
          <w:tcW w:w="48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14:paraId="777767AE" w14:textId="4B962FA5" w:rsidR="005E2130" w:rsidRPr="00D10696" w:rsidRDefault="003964CD" w:rsidP="003964CD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  <w:noProof/>
            </w:rPr>
            <w:drawing>
              <wp:inline distT="0" distB="0" distL="0" distR="0" wp14:anchorId="5BAE9E16" wp14:editId="3344995F">
                <wp:extent cx="2149501" cy="893135"/>
                <wp:effectExtent l="0" t="0" r="3175" b="2540"/>
                <wp:docPr id="33" name="Imagen 33" descr="Imagen que contiene dibuj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 Oficial TC Trile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6618" cy="896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3AD17D11" w14:textId="77777777" w:rsidR="005E2130" w:rsidRPr="00D10696" w:rsidRDefault="005E2130">
          <w:pPr>
            <w:pStyle w:val="Encabezado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 w:rsidRPr="00D10696">
            <w:rPr>
              <w:rFonts w:asciiTheme="minorHAnsi" w:hAnsiTheme="minorHAnsi" w:cstheme="minorHAnsi"/>
              <w:b/>
              <w:sz w:val="36"/>
              <w:szCs w:val="36"/>
              <w:lang w:val="es-ES_tradnl"/>
            </w:rPr>
            <w:t>Procedimiento</w:t>
          </w:r>
        </w:p>
      </w:tc>
    </w:tr>
    <w:tr w:rsidR="005E2130" w:rsidRPr="008F5FD9" w14:paraId="6D7654CC" w14:textId="77777777" w:rsidTr="00B87258">
      <w:trPr>
        <w:cantSplit/>
        <w:trHeight w:val="710"/>
      </w:trPr>
      <w:tc>
        <w:tcPr>
          <w:tcW w:w="48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0CA7DF0" w14:textId="5C0C6937" w:rsidR="005E2130" w:rsidRPr="00D10696" w:rsidRDefault="005E2130" w:rsidP="00766ADA">
          <w:pPr>
            <w:pStyle w:val="Encabezado"/>
            <w:jc w:val="center"/>
            <w:rPr>
              <w:rFonts w:asciiTheme="minorHAnsi" w:hAnsiTheme="minorHAnsi" w:cstheme="minorHAnsi"/>
              <w:b/>
              <w:noProof/>
              <w:sz w:val="24"/>
            </w:rPr>
          </w:pPr>
          <w:r w:rsidRPr="00D10696">
            <w:rPr>
              <w:rFonts w:asciiTheme="minorHAnsi" w:hAnsiTheme="minorHAnsi" w:cstheme="minorHAnsi"/>
              <w:b/>
              <w:sz w:val="24"/>
              <w:lang w:val="es-ES_tradnl"/>
            </w:rPr>
            <w:t>Referencia:</w:t>
          </w:r>
          <w:r w:rsidRPr="00D10696">
            <w:rPr>
              <w:rFonts w:asciiTheme="minorHAnsi" w:hAnsiTheme="minorHAnsi" w:cstheme="minorHAnsi"/>
              <w:sz w:val="24"/>
              <w:lang w:val="es-ES_tradnl"/>
            </w:rPr>
            <w:t xml:space="preserve">  Gestión de Segurida</w:t>
          </w:r>
          <w:ins w:id="106" w:author="Perez, Steeven" w:date="2020-08-06T13:24:00Z">
            <w:r w:rsidR="003964CD">
              <w:rPr>
                <w:rFonts w:asciiTheme="minorHAnsi" w:hAnsiTheme="minorHAnsi" w:cstheme="minorHAnsi"/>
                <w:sz w:val="24"/>
                <w:lang w:val="es-ES_tradnl"/>
              </w:rPr>
              <w:t>d,</w:t>
            </w:r>
          </w:ins>
          <w:del w:id="107" w:author="Perez, Steeven" w:date="2020-08-06T13:24:00Z">
            <w:r w:rsidRPr="00D10696" w:rsidDel="003964CD">
              <w:rPr>
                <w:rFonts w:asciiTheme="minorHAnsi" w:hAnsiTheme="minorHAnsi" w:cstheme="minorHAnsi"/>
                <w:sz w:val="24"/>
                <w:lang w:val="es-ES_tradnl"/>
              </w:rPr>
              <w:delText>d y</w:delText>
            </w:r>
          </w:del>
          <w:r w:rsidRPr="00D10696">
            <w:rPr>
              <w:rFonts w:asciiTheme="minorHAnsi" w:hAnsiTheme="minorHAnsi" w:cstheme="minorHAnsi"/>
              <w:sz w:val="24"/>
              <w:lang w:val="es-ES_tradnl"/>
            </w:rPr>
            <w:t xml:space="preserve"> Salud</w:t>
          </w:r>
          <w:ins w:id="108" w:author="Perez, Steeven" w:date="2020-08-06T13:24:00Z">
            <w:r w:rsidR="003964CD">
              <w:rPr>
                <w:rFonts w:asciiTheme="minorHAnsi" w:hAnsiTheme="minorHAnsi" w:cstheme="minorHAnsi"/>
                <w:sz w:val="24"/>
                <w:lang w:val="es-ES_tradnl"/>
              </w:rPr>
              <w:t xml:space="preserve"> y Ambiente</w:t>
            </w:r>
          </w:ins>
          <w:del w:id="109" w:author="Perez, Steeven" w:date="2020-08-06T13:24:00Z">
            <w:r w:rsidRPr="00D10696" w:rsidDel="003964CD">
              <w:rPr>
                <w:rFonts w:asciiTheme="minorHAnsi" w:hAnsiTheme="minorHAnsi" w:cstheme="minorHAnsi"/>
                <w:sz w:val="24"/>
                <w:lang w:val="es-ES_tradnl"/>
              </w:rPr>
              <w:delText xml:space="preserve"> Ocupacional</w:delText>
            </w:r>
          </w:del>
        </w:p>
      </w:tc>
      <w:tc>
        <w:tcPr>
          <w:tcW w:w="524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34E49EA" w14:textId="6B8A570F" w:rsidR="005E2130" w:rsidRPr="00D10696" w:rsidRDefault="003964CD" w:rsidP="003C70F3">
          <w:pPr>
            <w:pStyle w:val="Encabezado"/>
            <w:jc w:val="center"/>
            <w:rPr>
              <w:rFonts w:asciiTheme="minorHAnsi" w:hAnsiTheme="minorHAnsi" w:cstheme="minorHAnsi"/>
              <w:sz w:val="32"/>
              <w:szCs w:val="32"/>
              <w:lang w:val="es-ES_tradnl"/>
            </w:rPr>
          </w:pPr>
          <w:r>
            <w:rPr>
              <w:rFonts w:asciiTheme="minorHAnsi" w:hAnsiTheme="minorHAnsi" w:cstheme="minorHAnsi"/>
              <w:sz w:val="32"/>
              <w:szCs w:val="32"/>
              <w:lang w:val="es-ES_tradnl"/>
            </w:rPr>
            <w:t>HS&amp;WE-019</w:t>
          </w:r>
          <w:r w:rsidR="005E2130">
            <w:rPr>
              <w:rFonts w:asciiTheme="minorHAnsi" w:hAnsiTheme="minorHAnsi" w:cstheme="minorHAnsi"/>
              <w:sz w:val="32"/>
              <w:szCs w:val="32"/>
              <w:lang w:val="es-ES_tradnl"/>
            </w:rPr>
            <w:t xml:space="preserve"> Gestión de Incidentes y </w:t>
          </w:r>
          <w:proofErr w:type="gramStart"/>
          <w:r w:rsidR="005E2130">
            <w:rPr>
              <w:rFonts w:asciiTheme="minorHAnsi" w:hAnsiTheme="minorHAnsi" w:cstheme="minorHAnsi"/>
              <w:sz w:val="32"/>
              <w:szCs w:val="32"/>
              <w:lang w:val="es-ES_tradnl"/>
            </w:rPr>
            <w:t xml:space="preserve">Accidentes  </w:t>
          </w:r>
          <w:r w:rsidR="005E2130" w:rsidRPr="00D10696">
            <w:rPr>
              <w:rFonts w:asciiTheme="minorHAnsi" w:hAnsiTheme="minorHAnsi" w:cstheme="minorHAnsi"/>
              <w:sz w:val="32"/>
              <w:szCs w:val="32"/>
              <w:lang w:val="es-ES_tradnl"/>
            </w:rPr>
            <w:t>Laborales</w:t>
          </w:r>
          <w:proofErr w:type="gramEnd"/>
        </w:p>
      </w:tc>
    </w:tr>
  </w:tbl>
  <w:p w14:paraId="6F9FF831" w14:textId="77777777" w:rsidR="005E2130" w:rsidRPr="008F5FD9" w:rsidRDefault="005E2130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/>
      </w:rPr>
    </w:lvl>
  </w:abstractNum>
  <w:abstractNum w:abstractNumId="2" w15:restartNumberingAfterBreak="0">
    <w:nsid w:val="0000000A"/>
    <w:multiLevelType w:val="singleLevel"/>
    <w:tmpl w:val="0000000A"/>
    <w:name w:val="WW8Num6"/>
    <w:lvl w:ilvl="0">
      <w:start w:val="1"/>
      <w:numFmt w:val="bullet"/>
      <w:lvlText w:val=""/>
      <w:lvlJc w:val="left"/>
      <w:pPr>
        <w:tabs>
          <w:tab w:val="num" w:pos="417"/>
        </w:tabs>
        <w:ind w:left="417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4" w15:restartNumberingAfterBreak="0">
    <w:nsid w:val="0000000D"/>
    <w:multiLevelType w:val="singleLevel"/>
    <w:tmpl w:val="7D94FFBA"/>
    <w:name w:val="WW8Num1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32"/>
        <w:szCs w:val="32"/>
      </w:rPr>
    </w:lvl>
  </w:abstractNum>
  <w:abstractNum w:abstractNumId="5" w15:restartNumberingAfterBreak="0">
    <w:nsid w:val="0000000E"/>
    <w:multiLevelType w:val="singleLevel"/>
    <w:tmpl w:val="0000000E"/>
    <w:name w:val="WW8Num13"/>
    <w:lvl w:ilvl="0">
      <w:start w:val="1"/>
      <w:numFmt w:val="bullet"/>
      <w:lvlText w:val=""/>
      <w:lvlJc w:val="left"/>
      <w:pPr>
        <w:tabs>
          <w:tab w:val="num" w:pos="474"/>
        </w:tabs>
        <w:ind w:left="474" w:hanging="360"/>
      </w:pPr>
      <w:rPr>
        <w:rFonts w:ascii="Wingdings" w:hAnsi="Wingdings"/>
        <w:b w:val="0"/>
        <w:i w:val="0"/>
        <w:color w:val="auto"/>
        <w:sz w:val="22"/>
      </w:rPr>
    </w:lvl>
  </w:abstractNum>
  <w:abstractNum w:abstractNumId="6" w15:restartNumberingAfterBreak="0">
    <w:nsid w:val="02774CA2"/>
    <w:multiLevelType w:val="hybridMultilevel"/>
    <w:tmpl w:val="6F30F342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06674B77"/>
    <w:multiLevelType w:val="hybridMultilevel"/>
    <w:tmpl w:val="B8D08B8C"/>
    <w:name w:val="WW8Num14"/>
    <w:lvl w:ilvl="0" w:tplc="94FE69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AA9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BA2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832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02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8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8D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65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6F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D2439"/>
    <w:multiLevelType w:val="hybridMultilevel"/>
    <w:tmpl w:val="A0CAD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17014"/>
    <w:multiLevelType w:val="hybridMultilevel"/>
    <w:tmpl w:val="E2D2121A"/>
    <w:lvl w:ilvl="0" w:tplc="30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1F286638"/>
    <w:multiLevelType w:val="hybridMultilevel"/>
    <w:tmpl w:val="911ECE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40AC2"/>
    <w:multiLevelType w:val="hybridMultilevel"/>
    <w:tmpl w:val="23BC3A1E"/>
    <w:lvl w:ilvl="0" w:tplc="FFFFFFFF">
      <w:start w:val="3"/>
      <w:numFmt w:val="bullet"/>
      <w:lvlText w:val="-"/>
      <w:lvlJc w:val="left"/>
      <w:pPr>
        <w:ind w:left="1254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12" w15:restartNumberingAfterBreak="0">
    <w:nsid w:val="321A48EA"/>
    <w:multiLevelType w:val="hybridMultilevel"/>
    <w:tmpl w:val="740C6214"/>
    <w:lvl w:ilvl="0" w:tplc="2B90810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57C2401"/>
    <w:multiLevelType w:val="hybridMultilevel"/>
    <w:tmpl w:val="4210B80C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6231DA0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A7553F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E7D4E5B"/>
    <w:multiLevelType w:val="hybridMultilevel"/>
    <w:tmpl w:val="3F841E9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DF0BE4"/>
    <w:multiLevelType w:val="hybridMultilevel"/>
    <w:tmpl w:val="74240CCC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FFC476A"/>
    <w:multiLevelType w:val="multilevel"/>
    <w:tmpl w:val="BEEE2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AA7144A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B691E57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F963A22"/>
    <w:multiLevelType w:val="hybridMultilevel"/>
    <w:tmpl w:val="4FB2B272"/>
    <w:lvl w:ilvl="0" w:tplc="300A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2" w15:restartNumberingAfterBreak="0">
    <w:nsid w:val="657F174D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DFF0FF1"/>
    <w:multiLevelType w:val="hybridMultilevel"/>
    <w:tmpl w:val="6A387236"/>
    <w:lvl w:ilvl="0" w:tplc="30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4" w15:restartNumberingAfterBreak="0">
    <w:nsid w:val="6E0639E0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FA56BD8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5E066EB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79A2D8A"/>
    <w:multiLevelType w:val="hybridMultilevel"/>
    <w:tmpl w:val="910E2882"/>
    <w:lvl w:ilvl="0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8354F9D"/>
    <w:multiLevelType w:val="multilevel"/>
    <w:tmpl w:val="1692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FAD6DE7"/>
    <w:multiLevelType w:val="hybridMultilevel"/>
    <w:tmpl w:val="0074CA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1"/>
  </w:num>
  <w:num w:numId="4">
    <w:abstractNumId w:val="10"/>
  </w:num>
  <w:num w:numId="5">
    <w:abstractNumId w:val="17"/>
  </w:num>
  <w:num w:numId="6">
    <w:abstractNumId w:val="13"/>
  </w:num>
  <w:num w:numId="7">
    <w:abstractNumId w:val="23"/>
  </w:num>
  <w:num w:numId="8">
    <w:abstractNumId w:val="21"/>
  </w:num>
  <w:num w:numId="9">
    <w:abstractNumId w:val="16"/>
  </w:num>
  <w:num w:numId="10">
    <w:abstractNumId w:val="18"/>
  </w:num>
  <w:num w:numId="11">
    <w:abstractNumId w:val="9"/>
  </w:num>
  <w:num w:numId="12">
    <w:abstractNumId w:val="12"/>
  </w:num>
  <w:num w:numId="13">
    <w:abstractNumId w:val="6"/>
  </w:num>
  <w:num w:numId="14">
    <w:abstractNumId w:val="29"/>
  </w:num>
  <w:num w:numId="15">
    <w:abstractNumId w:val="22"/>
  </w:num>
  <w:num w:numId="16">
    <w:abstractNumId w:val="14"/>
  </w:num>
  <w:num w:numId="17">
    <w:abstractNumId w:val="26"/>
  </w:num>
  <w:num w:numId="18">
    <w:abstractNumId w:val="28"/>
  </w:num>
  <w:num w:numId="19">
    <w:abstractNumId w:val="20"/>
  </w:num>
  <w:num w:numId="20">
    <w:abstractNumId w:val="24"/>
  </w:num>
  <w:num w:numId="21">
    <w:abstractNumId w:val="15"/>
  </w:num>
  <w:num w:numId="22">
    <w:abstractNumId w:val="19"/>
  </w:num>
  <w:num w:numId="23">
    <w:abstractNumId w:val="2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rez, Steeven">
    <w15:presenceInfo w15:providerId="AD" w15:userId="S::steeven.perez@tc.tc::56a4bc4e-9f84-4790-a743-d921dccbe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ocumentProtection w:edit="readOnly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8DD"/>
    <w:rsid w:val="000006B6"/>
    <w:rsid w:val="0000350C"/>
    <w:rsid w:val="00012C08"/>
    <w:rsid w:val="00033B97"/>
    <w:rsid w:val="000519E0"/>
    <w:rsid w:val="00056287"/>
    <w:rsid w:val="0005715D"/>
    <w:rsid w:val="00057814"/>
    <w:rsid w:val="00057EE5"/>
    <w:rsid w:val="0007612F"/>
    <w:rsid w:val="00081FFC"/>
    <w:rsid w:val="00085B3B"/>
    <w:rsid w:val="00087639"/>
    <w:rsid w:val="00090C1B"/>
    <w:rsid w:val="000A56F4"/>
    <w:rsid w:val="000C42A8"/>
    <w:rsid w:val="000C5B55"/>
    <w:rsid w:val="000D5BA8"/>
    <w:rsid w:val="000E4E4D"/>
    <w:rsid w:val="000F07FA"/>
    <w:rsid w:val="001067B5"/>
    <w:rsid w:val="0011127B"/>
    <w:rsid w:val="00120C5D"/>
    <w:rsid w:val="0013239E"/>
    <w:rsid w:val="0014549C"/>
    <w:rsid w:val="001466B0"/>
    <w:rsid w:val="0015533E"/>
    <w:rsid w:val="0017310B"/>
    <w:rsid w:val="00182365"/>
    <w:rsid w:val="00185424"/>
    <w:rsid w:val="00186D0E"/>
    <w:rsid w:val="00195B2E"/>
    <w:rsid w:val="001A2DF9"/>
    <w:rsid w:val="001A7A9C"/>
    <w:rsid w:val="001D093F"/>
    <w:rsid w:val="001D3C8D"/>
    <w:rsid w:val="001F3D46"/>
    <w:rsid w:val="001F4C6C"/>
    <w:rsid w:val="00206648"/>
    <w:rsid w:val="002246A3"/>
    <w:rsid w:val="002316B2"/>
    <w:rsid w:val="00247724"/>
    <w:rsid w:val="00262F06"/>
    <w:rsid w:val="00280D40"/>
    <w:rsid w:val="00283458"/>
    <w:rsid w:val="00287B64"/>
    <w:rsid w:val="00291EB3"/>
    <w:rsid w:val="002966B1"/>
    <w:rsid w:val="002C03B1"/>
    <w:rsid w:val="002C2903"/>
    <w:rsid w:val="002E1963"/>
    <w:rsid w:val="002E3379"/>
    <w:rsid w:val="002F0944"/>
    <w:rsid w:val="003078D9"/>
    <w:rsid w:val="00343585"/>
    <w:rsid w:val="003529A4"/>
    <w:rsid w:val="0036325C"/>
    <w:rsid w:val="00376038"/>
    <w:rsid w:val="0038716A"/>
    <w:rsid w:val="0039327A"/>
    <w:rsid w:val="003964CD"/>
    <w:rsid w:val="00396F5F"/>
    <w:rsid w:val="003A26C1"/>
    <w:rsid w:val="003B0E3A"/>
    <w:rsid w:val="003B384D"/>
    <w:rsid w:val="003B6847"/>
    <w:rsid w:val="003C70F3"/>
    <w:rsid w:val="003C75DD"/>
    <w:rsid w:val="003E3CF2"/>
    <w:rsid w:val="003E41F5"/>
    <w:rsid w:val="003F4264"/>
    <w:rsid w:val="003F5698"/>
    <w:rsid w:val="003F76D7"/>
    <w:rsid w:val="004002EF"/>
    <w:rsid w:val="004323DA"/>
    <w:rsid w:val="00466AD4"/>
    <w:rsid w:val="004734A8"/>
    <w:rsid w:val="00497BA6"/>
    <w:rsid w:val="004A0A31"/>
    <w:rsid w:val="004B2352"/>
    <w:rsid w:val="004B258E"/>
    <w:rsid w:val="004C5F38"/>
    <w:rsid w:val="004D0B2A"/>
    <w:rsid w:val="004E7466"/>
    <w:rsid w:val="004F3EE0"/>
    <w:rsid w:val="004F7665"/>
    <w:rsid w:val="00506F47"/>
    <w:rsid w:val="00507CBD"/>
    <w:rsid w:val="00527222"/>
    <w:rsid w:val="00534E88"/>
    <w:rsid w:val="0054015A"/>
    <w:rsid w:val="00540283"/>
    <w:rsid w:val="00541196"/>
    <w:rsid w:val="0054540D"/>
    <w:rsid w:val="00545E2B"/>
    <w:rsid w:val="00550BB8"/>
    <w:rsid w:val="00555B81"/>
    <w:rsid w:val="005605EF"/>
    <w:rsid w:val="005676BB"/>
    <w:rsid w:val="005700A2"/>
    <w:rsid w:val="00581483"/>
    <w:rsid w:val="00583232"/>
    <w:rsid w:val="005A20FA"/>
    <w:rsid w:val="005A5650"/>
    <w:rsid w:val="005B176D"/>
    <w:rsid w:val="005B1BB6"/>
    <w:rsid w:val="005B5B65"/>
    <w:rsid w:val="005C16FB"/>
    <w:rsid w:val="005C3BC2"/>
    <w:rsid w:val="005C6392"/>
    <w:rsid w:val="005C7304"/>
    <w:rsid w:val="005D7069"/>
    <w:rsid w:val="005E2130"/>
    <w:rsid w:val="005F0C78"/>
    <w:rsid w:val="005F4B84"/>
    <w:rsid w:val="00603ECC"/>
    <w:rsid w:val="006044C9"/>
    <w:rsid w:val="0061284C"/>
    <w:rsid w:val="00614F5C"/>
    <w:rsid w:val="0061744E"/>
    <w:rsid w:val="006259E7"/>
    <w:rsid w:val="00627B31"/>
    <w:rsid w:val="006334F5"/>
    <w:rsid w:val="00641556"/>
    <w:rsid w:val="00644741"/>
    <w:rsid w:val="00660157"/>
    <w:rsid w:val="00676856"/>
    <w:rsid w:val="00690E8E"/>
    <w:rsid w:val="00692FBF"/>
    <w:rsid w:val="006B00FA"/>
    <w:rsid w:val="006B10D1"/>
    <w:rsid w:val="006B2EE4"/>
    <w:rsid w:val="006B3467"/>
    <w:rsid w:val="006E1778"/>
    <w:rsid w:val="006E3EEA"/>
    <w:rsid w:val="006E4301"/>
    <w:rsid w:val="006E5C9F"/>
    <w:rsid w:val="007073DC"/>
    <w:rsid w:val="00712B2A"/>
    <w:rsid w:val="00727A09"/>
    <w:rsid w:val="00742B06"/>
    <w:rsid w:val="0075535A"/>
    <w:rsid w:val="00766989"/>
    <w:rsid w:val="00766ADA"/>
    <w:rsid w:val="00785F19"/>
    <w:rsid w:val="0078627B"/>
    <w:rsid w:val="007A6392"/>
    <w:rsid w:val="007B7A4E"/>
    <w:rsid w:val="007D60FA"/>
    <w:rsid w:val="007F529B"/>
    <w:rsid w:val="007F65E5"/>
    <w:rsid w:val="008124CA"/>
    <w:rsid w:val="00814BA4"/>
    <w:rsid w:val="008319C5"/>
    <w:rsid w:val="00840441"/>
    <w:rsid w:val="00841918"/>
    <w:rsid w:val="00843C30"/>
    <w:rsid w:val="00853178"/>
    <w:rsid w:val="00855A12"/>
    <w:rsid w:val="00877B90"/>
    <w:rsid w:val="008A269E"/>
    <w:rsid w:val="008B0E62"/>
    <w:rsid w:val="008B2037"/>
    <w:rsid w:val="008B5FEE"/>
    <w:rsid w:val="008C514E"/>
    <w:rsid w:val="008D4B9E"/>
    <w:rsid w:val="008E49D0"/>
    <w:rsid w:val="008E6D2E"/>
    <w:rsid w:val="008F5FD9"/>
    <w:rsid w:val="008F629F"/>
    <w:rsid w:val="00905443"/>
    <w:rsid w:val="009070C3"/>
    <w:rsid w:val="009178AC"/>
    <w:rsid w:val="009273F6"/>
    <w:rsid w:val="00947627"/>
    <w:rsid w:val="00966CC7"/>
    <w:rsid w:val="00974FF1"/>
    <w:rsid w:val="0099591D"/>
    <w:rsid w:val="00996B63"/>
    <w:rsid w:val="009971BD"/>
    <w:rsid w:val="009A00DB"/>
    <w:rsid w:val="009B5E31"/>
    <w:rsid w:val="009D45AA"/>
    <w:rsid w:val="009E050A"/>
    <w:rsid w:val="009E0EDC"/>
    <w:rsid w:val="009F35D4"/>
    <w:rsid w:val="00A00779"/>
    <w:rsid w:val="00A22E11"/>
    <w:rsid w:val="00A248C5"/>
    <w:rsid w:val="00A25B46"/>
    <w:rsid w:val="00A34FFE"/>
    <w:rsid w:val="00A37321"/>
    <w:rsid w:val="00A40250"/>
    <w:rsid w:val="00A44259"/>
    <w:rsid w:val="00A523E4"/>
    <w:rsid w:val="00A524BC"/>
    <w:rsid w:val="00A60F2C"/>
    <w:rsid w:val="00A658DD"/>
    <w:rsid w:val="00A80680"/>
    <w:rsid w:val="00A84E95"/>
    <w:rsid w:val="00A87FB7"/>
    <w:rsid w:val="00AA329C"/>
    <w:rsid w:val="00AB18D5"/>
    <w:rsid w:val="00AD3CED"/>
    <w:rsid w:val="00AE2539"/>
    <w:rsid w:val="00AF2171"/>
    <w:rsid w:val="00AF2183"/>
    <w:rsid w:val="00AF3294"/>
    <w:rsid w:val="00B27264"/>
    <w:rsid w:val="00B40979"/>
    <w:rsid w:val="00B443BC"/>
    <w:rsid w:val="00B45B8D"/>
    <w:rsid w:val="00B506FC"/>
    <w:rsid w:val="00B5626E"/>
    <w:rsid w:val="00B741D2"/>
    <w:rsid w:val="00B85642"/>
    <w:rsid w:val="00B87258"/>
    <w:rsid w:val="00BB36A1"/>
    <w:rsid w:val="00BB696D"/>
    <w:rsid w:val="00BC4DFE"/>
    <w:rsid w:val="00BC5F22"/>
    <w:rsid w:val="00BC62E0"/>
    <w:rsid w:val="00BD0305"/>
    <w:rsid w:val="00BD1A01"/>
    <w:rsid w:val="00BD3CB9"/>
    <w:rsid w:val="00BE0CE3"/>
    <w:rsid w:val="00BE56F9"/>
    <w:rsid w:val="00C01E5A"/>
    <w:rsid w:val="00C04808"/>
    <w:rsid w:val="00C05576"/>
    <w:rsid w:val="00C11216"/>
    <w:rsid w:val="00C23F68"/>
    <w:rsid w:val="00C25B1E"/>
    <w:rsid w:val="00C274F9"/>
    <w:rsid w:val="00C27A7B"/>
    <w:rsid w:val="00C361FE"/>
    <w:rsid w:val="00C46474"/>
    <w:rsid w:val="00C74B59"/>
    <w:rsid w:val="00C923BE"/>
    <w:rsid w:val="00C92F1E"/>
    <w:rsid w:val="00C966C4"/>
    <w:rsid w:val="00CA230F"/>
    <w:rsid w:val="00CA4F07"/>
    <w:rsid w:val="00CA5C01"/>
    <w:rsid w:val="00CB505F"/>
    <w:rsid w:val="00CC5004"/>
    <w:rsid w:val="00CD2C00"/>
    <w:rsid w:val="00CE6800"/>
    <w:rsid w:val="00D01F89"/>
    <w:rsid w:val="00D038E5"/>
    <w:rsid w:val="00D10696"/>
    <w:rsid w:val="00D37970"/>
    <w:rsid w:val="00D42D7D"/>
    <w:rsid w:val="00D50A59"/>
    <w:rsid w:val="00D56295"/>
    <w:rsid w:val="00D57EA3"/>
    <w:rsid w:val="00D61623"/>
    <w:rsid w:val="00D726DF"/>
    <w:rsid w:val="00D91533"/>
    <w:rsid w:val="00D91812"/>
    <w:rsid w:val="00DB37E0"/>
    <w:rsid w:val="00DB55F6"/>
    <w:rsid w:val="00DB6B0E"/>
    <w:rsid w:val="00DD36DF"/>
    <w:rsid w:val="00E019BF"/>
    <w:rsid w:val="00E071F4"/>
    <w:rsid w:val="00E207E1"/>
    <w:rsid w:val="00E25BB6"/>
    <w:rsid w:val="00E419EC"/>
    <w:rsid w:val="00E62080"/>
    <w:rsid w:val="00E63389"/>
    <w:rsid w:val="00E70EF5"/>
    <w:rsid w:val="00E71A9F"/>
    <w:rsid w:val="00E71DB6"/>
    <w:rsid w:val="00E773BB"/>
    <w:rsid w:val="00EA228F"/>
    <w:rsid w:val="00EA28B5"/>
    <w:rsid w:val="00EB3153"/>
    <w:rsid w:val="00EB6D90"/>
    <w:rsid w:val="00EC1CF7"/>
    <w:rsid w:val="00EC37B8"/>
    <w:rsid w:val="00EC60EE"/>
    <w:rsid w:val="00ED3D22"/>
    <w:rsid w:val="00ED4F78"/>
    <w:rsid w:val="00F048EC"/>
    <w:rsid w:val="00F142D8"/>
    <w:rsid w:val="00F354F2"/>
    <w:rsid w:val="00F51C00"/>
    <w:rsid w:val="00F62492"/>
    <w:rsid w:val="00F71811"/>
    <w:rsid w:val="00FA6AFB"/>
    <w:rsid w:val="00FA7D7D"/>
    <w:rsid w:val="00FD1EB3"/>
    <w:rsid w:val="00FE1E85"/>
    <w:rsid w:val="00FE5B90"/>
    <w:rsid w:val="00FF4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194442"/>
  <w15:docId w15:val="{97639C11-84B6-492D-BB69-1D6D70C4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21"/>
    <w:rPr>
      <w:lang w:val="es-EC"/>
    </w:rPr>
  </w:style>
  <w:style w:type="paragraph" w:styleId="Ttulo1">
    <w:name w:val="heading 1"/>
    <w:basedOn w:val="Normal"/>
    <w:next w:val="Normal"/>
    <w:qFormat/>
    <w:rsid w:val="00A37321"/>
    <w:pPr>
      <w:keepNext/>
      <w:outlineLvl w:val="0"/>
    </w:pPr>
    <w:rPr>
      <w:rFonts w:ascii="Arial" w:hAnsi="Arial"/>
      <w:b/>
      <w:i/>
      <w:sz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A37321"/>
    <w:pPr>
      <w:keepNext/>
      <w:jc w:val="both"/>
      <w:outlineLvl w:val="1"/>
    </w:pPr>
    <w:rPr>
      <w:rFonts w:ascii="Arial" w:hAnsi="Arial"/>
      <w:b/>
      <w:i/>
      <w:sz w:val="24"/>
      <w:u w:val="single"/>
      <w:lang w:val="es-MX"/>
    </w:rPr>
  </w:style>
  <w:style w:type="paragraph" w:styleId="Ttulo3">
    <w:name w:val="heading 3"/>
    <w:basedOn w:val="Normal"/>
    <w:next w:val="Normal"/>
    <w:link w:val="Ttulo3Car"/>
    <w:qFormat/>
    <w:rsid w:val="00D91533"/>
    <w:pPr>
      <w:keepNext/>
      <w:tabs>
        <w:tab w:val="num" w:pos="1440"/>
      </w:tabs>
      <w:suppressAutoHyphens/>
      <w:spacing w:before="240" w:after="60"/>
      <w:ind w:hanging="709"/>
      <w:jc w:val="both"/>
      <w:outlineLvl w:val="2"/>
    </w:pPr>
    <w:rPr>
      <w:rFonts w:ascii="Century Schoolbook" w:hAnsi="Century Schoolbook"/>
      <w:b/>
      <w:i/>
      <w:sz w:val="24"/>
      <w:lang w:val="es-ES_tradnl" w:eastAsia="ar-SA"/>
    </w:rPr>
  </w:style>
  <w:style w:type="paragraph" w:styleId="Ttulo4">
    <w:name w:val="heading 4"/>
    <w:basedOn w:val="Normal"/>
    <w:next w:val="Normal"/>
    <w:qFormat/>
    <w:rsid w:val="00A37321"/>
    <w:pPr>
      <w:keepNext/>
      <w:jc w:val="both"/>
      <w:outlineLvl w:val="3"/>
    </w:pPr>
    <w:rPr>
      <w:rFonts w:ascii="Arial" w:hAnsi="Arial"/>
      <w:b/>
      <w:i/>
      <w:sz w:val="24"/>
      <w:lang w:val="es-MX"/>
    </w:rPr>
  </w:style>
  <w:style w:type="paragraph" w:styleId="Ttulo5">
    <w:name w:val="heading 5"/>
    <w:basedOn w:val="Normal"/>
    <w:next w:val="Normal"/>
    <w:qFormat/>
    <w:rsid w:val="00A37321"/>
    <w:pPr>
      <w:keepNext/>
      <w:jc w:val="both"/>
      <w:outlineLvl w:val="4"/>
    </w:pPr>
    <w:rPr>
      <w:rFonts w:ascii="Arial" w:hAnsi="Arial"/>
      <w:sz w:val="24"/>
      <w:lang w:val="es-MX"/>
    </w:rPr>
  </w:style>
  <w:style w:type="paragraph" w:styleId="Ttulo6">
    <w:name w:val="heading 6"/>
    <w:basedOn w:val="Normal"/>
    <w:next w:val="Normal"/>
    <w:link w:val="Ttulo6Car"/>
    <w:qFormat/>
    <w:rsid w:val="00D91533"/>
    <w:pPr>
      <w:tabs>
        <w:tab w:val="num" w:pos="2520"/>
      </w:tabs>
      <w:suppressAutoHyphens/>
      <w:spacing w:before="240" w:after="60"/>
      <w:ind w:left="2520" w:hanging="360"/>
      <w:jc w:val="both"/>
      <w:outlineLvl w:val="5"/>
    </w:pPr>
    <w:rPr>
      <w:rFonts w:ascii="Arial" w:hAnsi="Arial"/>
      <w:i/>
      <w:sz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D91533"/>
    <w:pPr>
      <w:tabs>
        <w:tab w:val="num" w:pos="2880"/>
      </w:tabs>
      <w:suppressAutoHyphens/>
      <w:spacing w:before="240" w:after="60"/>
      <w:ind w:left="2880" w:hanging="360"/>
      <w:jc w:val="both"/>
      <w:outlineLvl w:val="6"/>
    </w:pPr>
    <w:rPr>
      <w:rFonts w:ascii="Arial" w:hAnsi="Arial"/>
      <w:lang w:val="es-ES_tradnl" w:eastAsia="ar-SA"/>
    </w:rPr>
  </w:style>
  <w:style w:type="paragraph" w:styleId="Ttulo8">
    <w:name w:val="heading 8"/>
    <w:basedOn w:val="Normal"/>
    <w:next w:val="Normal"/>
    <w:link w:val="Ttulo8Car"/>
    <w:qFormat/>
    <w:rsid w:val="00D91533"/>
    <w:pPr>
      <w:tabs>
        <w:tab w:val="num" w:pos="3240"/>
      </w:tabs>
      <w:suppressAutoHyphens/>
      <w:spacing w:before="240" w:after="60"/>
      <w:ind w:left="3240" w:hanging="360"/>
      <w:jc w:val="both"/>
      <w:outlineLvl w:val="7"/>
    </w:pPr>
    <w:rPr>
      <w:rFonts w:ascii="Arial" w:hAnsi="Arial"/>
      <w:i/>
      <w:lang w:val="es-ES_tradnl" w:eastAsia="ar-SA"/>
    </w:rPr>
  </w:style>
  <w:style w:type="paragraph" w:styleId="Ttulo9">
    <w:name w:val="heading 9"/>
    <w:basedOn w:val="Normal"/>
    <w:next w:val="Normal"/>
    <w:link w:val="Ttulo9Car"/>
    <w:qFormat/>
    <w:rsid w:val="00D91533"/>
    <w:pPr>
      <w:tabs>
        <w:tab w:val="num" w:pos="3600"/>
      </w:tabs>
      <w:suppressAutoHyphens/>
      <w:spacing w:before="240" w:after="60"/>
      <w:ind w:left="3600" w:hanging="360"/>
      <w:jc w:val="both"/>
      <w:outlineLvl w:val="8"/>
    </w:pPr>
    <w:rPr>
      <w:rFonts w:ascii="Arial" w:hAnsi="Arial"/>
      <w:i/>
      <w:sz w:val="1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semiHidden/>
    <w:rsid w:val="00A37321"/>
    <w:pPr>
      <w:ind w:left="240" w:hanging="240"/>
    </w:pPr>
    <w:rPr>
      <w:rFonts w:ascii="Times" w:eastAsia="Times" w:hAnsi="Times"/>
      <w:sz w:val="24"/>
      <w:lang w:val="en-US"/>
    </w:rPr>
  </w:style>
  <w:style w:type="paragraph" w:styleId="Textoindependiente">
    <w:name w:val="Body Text"/>
    <w:basedOn w:val="Normal"/>
    <w:link w:val="TextoindependienteCar"/>
    <w:rsid w:val="00A37321"/>
    <w:pPr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link w:val="Textoindependiente2Car"/>
    <w:uiPriority w:val="99"/>
    <w:rsid w:val="00A37321"/>
    <w:pPr>
      <w:jc w:val="both"/>
    </w:pPr>
    <w:rPr>
      <w:rFonts w:ascii="Arial" w:hAnsi="Arial"/>
      <w:color w:val="FF0000"/>
      <w:sz w:val="24"/>
      <w:lang w:val="es-MX"/>
    </w:rPr>
  </w:style>
  <w:style w:type="paragraph" w:styleId="Sangra2detindependiente">
    <w:name w:val="Body Text Indent 2"/>
    <w:basedOn w:val="Normal"/>
    <w:link w:val="Sangra2detindependienteCar"/>
    <w:rsid w:val="00A37321"/>
    <w:pPr>
      <w:ind w:left="360"/>
      <w:jc w:val="both"/>
    </w:pPr>
    <w:rPr>
      <w:sz w:val="24"/>
      <w:lang w:val="es-ES"/>
    </w:rPr>
  </w:style>
  <w:style w:type="paragraph" w:styleId="Encabezado">
    <w:name w:val="header"/>
    <w:basedOn w:val="Normal"/>
    <w:link w:val="EncabezadoCar"/>
    <w:uiPriority w:val="99"/>
    <w:rsid w:val="00A37321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rsid w:val="00A37321"/>
    <w:pPr>
      <w:tabs>
        <w:tab w:val="center" w:pos="4252"/>
        <w:tab w:val="right" w:pos="8504"/>
      </w:tabs>
    </w:pPr>
    <w:rPr>
      <w:lang w:val="es-ES"/>
    </w:rPr>
  </w:style>
  <w:style w:type="character" w:styleId="Nmerodepgina">
    <w:name w:val="page number"/>
    <w:basedOn w:val="Fuentedeprrafopredeter"/>
    <w:rsid w:val="00A37321"/>
  </w:style>
  <w:style w:type="paragraph" w:styleId="Textodeglobo">
    <w:name w:val="Balloon Text"/>
    <w:basedOn w:val="Normal"/>
    <w:link w:val="TextodegloboCar"/>
    <w:uiPriority w:val="99"/>
    <w:semiHidden/>
    <w:rsid w:val="00A3732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033B97"/>
    <w:rPr>
      <w:lang w:val="es-EC"/>
    </w:rPr>
  </w:style>
  <w:style w:type="paragraph" w:styleId="TDC1">
    <w:name w:val="toc 1"/>
    <w:basedOn w:val="Normal"/>
    <w:next w:val="Normal"/>
    <w:autoRedefine/>
    <w:uiPriority w:val="39"/>
    <w:rsid w:val="00F142D8"/>
  </w:style>
  <w:style w:type="character" w:styleId="Hipervnculo">
    <w:name w:val="Hyperlink"/>
    <w:uiPriority w:val="99"/>
    <w:unhideWhenUsed/>
    <w:rsid w:val="00F142D8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142D8"/>
    <w:pPr>
      <w:keepLines/>
      <w:spacing w:before="480" w:line="276" w:lineRule="auto"/>
      <w:outlineLvl w:val="9"/>
    </w:pPr>
    <w:rPr>
      <w:rFonts w:ascii="Cambria" w:hAnsi="Cambria"/>
      <w:bCs/>
      <w:i w:val="0"/>
      <w:color w:val="365F91"/>
      <w:sz w:val="28"/>
      <w:szCs w:val="28"/>
      <w:u w:val="none"/>
      <w:lang w:val="es-ES" w:eastAsia="en-US"/>
    </w:rPr>
  </w:style>
  <w:style w:type="character" w:customStyle="1" w:styleId="EncabezadoCar">
    <w:name w:val="Encabezado Car"/>
    <w:link w:val="Encabezado"/>
    <w:uiPriority w:val="99"/>
    <w:rsid w:val="00F142D8"/>
  </w:style>
  <w:style w:type="paragraph" w:styleId="Sangradetextonormal">
    <w:name w:val="Body Text Indent"/>
    <w:basedOn w:val="Normal"/>
    <w:link w:val="SangradetextonormalCar"/>
    <w:rsid w:val="008F5FD9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F5FD9"/>
    <w:rPr>
      <w:lang w:val="es-EC"/>
    </w:rPr>
  </w:style>
  <w:style w:type="paragraph" w:customStyle="1" w:styleId="Sangra2detindependiente1">
    <w:name w:val="Sangría 2 de t. independiente1"/>
    <w:basedOn w:val="Normal"/>
    <w:rsid w:val="008F5FD9"/>
    <w:pPr>
      <w:suppressAutoHyphens/>
      <w:ind w:left="851"/>
    </w:pPr>
    <w:rPr>
      <w:rFonts w:ascii="Arial Narrow" w:hAnsi="Arial Narrow"/>
      <w:sz w:val="28"/>
      <w:lang w:val="es-ES" w:eastAsia="ar-SA"/>
    </w:rPr>
  </w:style>
  <w:style w:type="paragraph" w:customStyle="1" w:styleId="Sangra3detindependiente1">
    <w:name w:val="Sangría 3 de t. independiente1"/>
    <w:basedOn w:val="Normal"/>
    <w:rsid w:val="008F5FD9"/>
    <w:pPr>
      <w:suppressAutoHyphens/>
      <w:ind w:left="708"/>
    </w:pPr>
    <w:rPr>
      <w:rFonts w:ascii="Arial Narrow" w:hAnsi="Arial Narrow"/>
      <w:sz w:val="28"/>
      <w:lang w:val="es-ES" w:eastAsia="ar-SA"/>
    </w:rPr>
  </w:style>
  <w:style w:type="paragraph" w:styleId="Prrafodelista">
    <w:name w:val="List Paragraph"/>
    <w:basedOn w:val="Normal"/>
    <w:uiPriority w:val="99"/>
    <w:qFormat/>
    <w:rsid w:val="008F5FD9"/>
    <w:pPr>
      <w:suppressAutoHyphens/>
      <w:ind w:left="708"/>
    </w:pPr>
    <w:rPr>
      <w:rFonts w:ascii="Tahoma" w:hAnsi="Tahoma"/>
      <w:sz w:val="22"/>
      <w:lang w:val="es-ES" w:eastAsia="ar-SA"/>
    </w:rPr>
  </w:style>
  <w:style w:type="character" w:styleId="Textoennegrita">
    <w:name w:val="Strong"/>
    <w:qFormat/>
    <w:rsid w:val="008F5FD9"/>
    <w:rPr>
      <w:b/>
      <w:bCs/>
    </w:rPr>
  </w:style>
  <w:style w:type="paragraph" w:customStyle="1" w:styleId="Textoindependiente31">
    <w:name w:val="Texto independiente 31"/>
    <w:basedOn w:val="Normal"/>
    <w:rsid w:val="008F5FD9"/>
    <w:pPr>
      <w:tabs>
        <w:tab w:val="left" w:pos="1276"/>
      </w:tabs>
      <w:suppressAutoHyphens/>
      <w:jc w:val="both"/>
    </w:pPr>
    <w:rPr>
      <w:rFonts w:ascii="Tahoma" w:hAnsi="Tahoma"/>
      <w:sz w:val="24"/>
      <w:lang w:val="es-ES" w:eastAsia="ar-SA"/>
    </w:rPr>
  </w:style>
  <w:style w:type="paragraph" w:styleId="NormalWeb">
    <w:name w:val="Normal (Web)"/>
    <w:basedOn w:val="Normal"/>
    <w:rsid w:val="008F5FD9"/>
    <w:pPr>
      <w:suppressAutoHyphens/>
      <w:spacing w:before="100" w:after="100"/>
    </w:pPr>
    <w:rPr>
      <w:rFonts w:ascii="Arial Unicode MS" w:eastAsia="Arial Unicode MS" w:hAnsi="Arial Unicode MS" w:cs="Arial Unicode MS"/>
      <w:sz w:val="24"/>
      <w:szCs w:val="24"/>
      <w:lang w:val="es-ES" w:eastAsia="ar-SA"/>
    </w:rPr>
  </w:style>
  <w:style w:type="paragraph" w:styleId="Textonotapie">
    <w:name w:val="footnote text"/>
    <w:basedOn w:val="Normal"/>
    <w:link w:val="TextonotapieCar"/>
    <w:rsid w:val="008F5FD9"/>
    <w:pPr>
      <w:suppressAutoHyphens/>
    </w:pPr>
    <w:rPr>
      <w:lang w:val="es-ES" w:eastAsia="ar-SA"/>
    </w:rPr>
  </w:style>
  <w:style w:type="character" w:customStyle="1" w:styleId="TextonotapieCar">
    <w:name w:val="Texto nota pie Car"/>
    <w:link w:val="Textonotapie"/>
    <w:rsid w:val="008F5FD9"/>
    <w:rPr>
      <w:lang w:eastAsia="ar-SA"/>
    </w:rPr>
  </w:style>
  <w:style w:type="paragraph" w:styleId="TDC2">
    <w:name w:val="toc 2"/>
    <w:basedOn w:val="Normal"/>
    <w:next w:val="Normal"/>
    <w:autoRedefine/>
    <w:uiPriority w:val="39"/>
    <w:rsid w:val="00D50A59"/>
    <w:pPr>
      <w:spacing w:after="100"/>
      <w:ind w:left="200"/>
    </w:pPr>
  </w:style>
  <w:style w:type="paragraph" w:styleId="Textoindependiente3">
    <w:name w:val="Body Text 3"/>
    <w:basedOn w:val="Normal"/>
    <w:link w:val="Textoindependiente3Car"/>
    <w:rsid w:val="009E0ED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rsid w:val="009E0EDC"/>
    <w:rPr>
      <w:sz w:val="16"/>
      <w:szCs w:val="16"/>
      <w:lang w:val="es-EC"/>
    </w:rPr>
  </w:style>
  <w:style w:type="paragraph" w:styleId="Sangra3detindependiente">
    <w:name w:val="Body Text Indent 3"/>
    <w:basedOn w:val="Normal"/>
    <w:link w:val="Sangra3detindependienteCar"/>
    <w:rsid w:val="009E0EDC"/>
    <w:pPr>
      <w:spacing w:after="120"/>
      <w:ind w:left="283"/>
    </w:pPr>
    <w:rPr>
      <w:sz w:val="16"/>
      <w:szCs w:val="16"/>
      <w:lang w:val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9E0EDC"/>
    <w:rPr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91533"/>
    <w:rPr>
      <w:rFonts w:ascii="Century Schoolbook" w:hAnsi="Century Schoolbook"/>
      <w:b/>
      <w:i/>
      <w:sz w:val="24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D91533"/>
    <w:rPr>
      <w:rFonts w:ascii="Arial" w:hAnsi="Arial"/>
      <w:i/>
      <w:sz w:val="22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D91533"/>
    <w:rPr>
      <w:rFonts w:ascii="Arial" w:hAnsi="Arial"/>
      <w:lang w:val="es-ES_tradnl" w:eastAsia="ar-SA"/>
    </w:rPr>
  </w:style>
  <w:style w:type="character" w:customStyle="1" w:styleId="Ttulo8Car">
    <w:name w:val="Título 8 Car"/>
    <w:basedOn w:val="Fuentedeprrafopredeter"/>
    <w:link w:val="Ttulo8"/>
    <w:rsid w:val="00D91533"/>
    <w:rPr>
      <w:rFonts w:ascii="Arial" w:hAnsi="Arial"/>
      <w:i/>
      <w:lang w:val="es-ES_tradnl" w:eastAsia="ar-SA"/>
    </w:rPr>
  </w:style>
  <w:style w:type="character" w:customStyle="1" w:styleId="Ttulo9Car">
    <w:name w:val="Título 9 Car"/>
    <w:basedOn w:val="Fuentedeprrafopredeter"/>
    <w:link w:val="Ttulo9"/>
    <w:rsid w:val="00D91533"/>
    <w:rPr>
      <w:rFonts w:ascii="Arial" w:hAnsi="Arial"/>
      <w:i/>
      <w:sz w:val="1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D91533"/>
    <w:rPr>
      <w:rFonts w:ascii="Arial" w:hAnsi="Arial"/>
      <w:b/>
      <w:i/>
      <w:sz w:val="24"/>
      <w:u w:val="single"/>
      <w:lang w:val="es-MX"/>
    </w:rPr>
  </w:style>
  <w:style w:type="character" w:customStyle="1" w:styleId="WW8Num2z0">
    <w:name w:val="WW8Num2z0"/>
    <w:rsid w:val="00D91533"/>
    <w:rPr>
      <w:rFonts w:ascii="Symbol" w:hAnsi="Symbol"/>
    </w:rPr>
  </w:style>
  <w:style w:type="character" w:customStyle="1" w:styleId="WW8Num6z0">
    <w:name w:val="WW8Num6z0"/>
    <w:rsid w:val="00D91533"/>
    <w:rPr>
      <w:rFonts w:ascii="Wingdings" w:hAnsi="Wingdings"/>
    </w:rPr>
  </w:style>
  <w:style w:type="character" w:customStyle="1" w:styleId="WW8Num7z0">
    <w:name w:val="WW8Num7z0"/>
    <w:rsid w:val="00D91533"/>
    <w:rPr>
      <w:rFonts w:ascii="Wingdings" w:hAnsi="Wingdings"/>
    </w:rPr>
  </w:style>
  <w:style w:type="character" w:customStyle="1" w:styleId="WW8Num10z0">
    <w:name w:val="WW8Num10z0"/>
    <w:rsid w:val="00D91533"/>
    <w:rPr>
      <w:rFonts w:ascii="Wingdings" w:hAnsi="Wingdings"/>
    </w:rPr>
  </w:style>
  <w:style w:type="character" w:customStyle="1" w:styleId="WW8Num11z0">
    <w:name w:val="WW8Num11z0"/>
    <w:rsid w:val="00D91533"/>
    <w:rPr>
      <w:rFonts w:ascii="Symbol" w:hAnsi="Symbol"/>
    </w:rPr>
  </w:style>
  <w:style w:type="character" w:customStyle="1" w:styleId="WW8Num12z0">
    <w:name w:val="WW8Num12z0"/>
    <w:rsid w:val="00D91533"/>
    <w:rPr>
      <w:rFonts w:ascii="Symbol" w:hAnsi="Symbol"/>
    </w:rPr>
  </w:style>
  <w:style w:type="character" w:customStyle="1" w:styleId="WW8Num13z0">
    <w:name w:val="WW8Num13z0"/>
    <w:rsid w:val="00D91533"/>
    <w:rPr>
      <w:rFonts w:ascii="Wingdings" w:hAnsi="Wingdings"/>
    </w:rPr>
  </w:style>
  <w:style w:type="character" w:customStyle="1" w:styleId="WW8Num14z0">
    <w:name w:val="WW8Num14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Fuentedeprrafopredeter2">
    <w:name w:val="Fuente de párrafo predeter.2"/>
    <w:rsid w:val="00D91533"/>
  </w:style>
  <w:style w:type="character" w:customStyle="1" w:styleId="WW8Num3z0">
    <w:name w:val="WW8Num3z0"/>
    <w:rsid w:val="00D91533"/>
    <w:rPr>
      <w:rFonts w:ascii="Wingdings" w:hAnsi="Wingdings"/>
      <w:color w:val="auto"/>
    </w:rPr>
  </w:style>
  <w:style w:type="character" w:customStyle="1" w:styleId="WW8Num3z1">
    <w:name w:val="WW8Num3z1"/>
    <w:rsid w:val="00D91533"/>
    <w:rPr>
      <w:rFonts w:ascii="Courier New" w:hAnsi="Courier New"/>
    </w:rPr>
  </w:style>
  <w:style w:type="character" w:customStyle="1" w:styleId="WW8Num3z2">
    <w:name w:val="WW8Num3z2"/>
    <w:rsid w:val="00D91533"/>
    <w:rPr>
      <w:rFonts w:ascii="Wingdings" w:hAnsi="Wingdings"/>
    </w:rPr>
  </w:style>
  <w:style w:type="character" w:customStyle="1" w:styleId="WW8Num3z3">
    <w:name w:val="WW8Num3z3"/>
    <w:rsid w:val="00D91533"/>
    <w:rPr>
      <w:rFonts w:ascii="Symbol" w:hAnsi="Symbol"/>
    </w:rPr>
  </w:style>
  <w:style w:type="character" w:customStyle="1" w:styleId="WW8Num5z0">
    <w:name w:val="WW8Num5z0"/>
    <w:rsid w:val="00D91533"/>
    <w:rPr>
      <w:rFonts w:ascii="Wingdings" w:hAnsi="Wingdings"/>
    </w:rPr>
  </w:style>
  <w:style w:type="character" w:customStyle="1" w:styleId="WW8Num9z0">
    <w:name w:val="WW8Num9z0"/>
    <w:rsid w:val="00D91533"/>
    <w:rPr>
      <w:rFonts w:ascii="Symbol" w:hAnsi="Symbol"/>
    </w:rPr>
  </w:style>
  <w:style w:type="character" w:customStyle="1" w:styleId="WW8Num9z1">
    <w:name w:val="WW8Num9z1"/>
    <w:rsid w:val="00D91533"/>
    <w:rPr>
      <w:rFonts w:ascii="Courier New" w:hAnsi="Courier New"/>
    </w:rPr>
  </w:style>
  <w:style w:type="character" w:customStyle="1" w:styleId="WW8Num9z2">
    <w:name w:val="WW8Num9z2"/>
    <w:rsid w:val="00D91533"/>
    <w:rPr>
      <w:rFonts w:ascii="Wingdings" w:hAnsi="Wingdings"/>
    </w:rPr>
  </w:style>
  <w:style w:type="character" w:customStyle="1" w:styleId="WW8Num10z1">
    <w:name w:val="WW8Num10z1"/>
    <w:rsid w:val="00D91533"/>
    <w:rPr>
      <w:rFonts w:ascii="Courier New" w:hAnsi="Courier New"/>
    </w:rPr>
  </w:style>
  <w:style w:type="character" w:customStyle="1" w:styleId="WW8Num10z3">
    <w:name w:val="WW8Num10z3"/>
    <w:rsid w:val="00D91533"/>
    <w:rPr>
      <w:rFonts w:ascii="Symbol" w:hAnsi="Symbol"/>
    </w:rPr>
  </w:style>
  <w:style w:type="character" w:customStyle="1" w:styleId="WW8Num11z1">
    <w:name w:val="WW8Num11z1"/>
    <w:rsid w:val="00D91533"/>
    <w:rPr>
      <w:b w:val="0"/>
    </w:rPr>
  </w:style>
  <w:style w:type="character" w:customStyle="1" w:styleId="WW8Num12z1">
    <w:name w:val="WW8Num12z1"/>
    <w:rsid w:val="00D91533"/>
    <w:rPr>
      <w:rFonts w:ascii="Courier New" w:hAnsi="Courier New"/>
    </w:rPr>
  </w:style>
  <w:style w:type="character" w:customStyle="1" w:styleId="WW8Num12z2">
    <w:name w:val="WW8Num12z2"/>
    <w:rsid w:val="00D91533"/>
    <w:rPr>
      <w:rFonts w:ascii="Wingdings" w:hAnsi="Wingdings"/>
    </w:rPr>
  </w:style>
  <w:style w:type="character" w:customStyle="1" w:styleId="WW8Num13z1">
    <w:name w:val="WW8Num13z1"/>
    <w:rsid w:val="00D91533"/>
    <w:rPr>
      <w:rFonts w:ascii="Courier New" w:hAnsi="Courier New"/>
    </w:rPr>
  </w:style>
  <w:style w:type="character" w:customStyle="1" w:styleId="WW8Num13z3">
    <w:name w:val="WW8Num13z3"/>
    <w:rsid w:val="00D91533"/>
    <w:rPr>
      <w:rFonts w:ascii="Symbol" w:hAnsi="Symbol"/>
    </w:rPr>
  </w:style>
  <w:style w:type="character" w:customStyle="1" w:styleId="WW8Num16z0">
    <w:name w:val="WW8Num16z0"/>
    <w:rsid w:val="00D91533"/>
    <w:rPr>
      <w:b w:val="0"/>
    </w:rPr>
  </w:style>
  <w:style w:type="character" w:customStyle="1" w:styleId="WW8Num18z0">
    <w:name w:val="WW8Num18z0"/>
    <w:rsid w:val="00D91533"/>
    <w:rPr>
      <w:rFonts w:ascii="Wingdings" w:hAnsi="Wingdings"/>
    </w:rPr>
  </w:style>
  <w:style w:type="character" w:customStyle="1" w:styleId="WW8Num18z1">
    <w:name w:val="WW8Num18z1"/>
    <w:rsid w:val="00D91533"/>
    <w:rPr>
      <w:rFonts w:ascii="Courier New" w:hAnsi="Courier New"/>
    </w:rPr>
  </w:style>
  <w:style w:type="character" w:customStyle="1" w:styleId="WW8Num18z3">
    <w:name w:val="WW8Num18z3"/>
    <w:rsid w:val="00D91533"/>
    <w:rPr>
      <w:rFonts w:ascii="Symbol" w:hAnsi="Symbol"/>
    </w:rPr>
  </w:style>
  <w:style w:type="character" w:customStyle="1" w:styleId="WW8Num20z0">
    <w:name w:val="WW8Num20z0"/>
    <w:rsid w:val="00D91533"/>
    <w:rPr>
      <w:rFonts w:ascii="Symbol" w:hAnsi="Symbol"/>
    </w:rPr>
  </w:style>
  <w:style w:type="character" w:customStyle="1" w:styleId="WW8Num20z1">
    <w:name w:val="WW8Num20z1"/>
    <w:rsid w:val="00D91533"/>
    <w:rPr>
      <w:rFonts w:ascii="Courier New" w:hAnsi="Courier New" w:cs="Courier New"/>
    </w:rPr>
  </w:style>
  <w:style w:type="character" w:customStyle="1" w:styleId="WW8Num20z2">
    <w:name w:val="WW8Num20z2"/>
    <w:rsid w:val="00D91533"/>
    <w:rPr>
      <w:rFonts w:ascii="Wingdings" w:hAnsi="Wingdings"/>
    </w:rPr>
  </w:style>
  <w:style w:type="character" w:customStyle="1" w:styleId="WW8Num23z0">
    <w:name w:val="WW8Num23z0"/>
    <w:rsid w:val="00D91533"/>
    <w:rPr>
      <w:rFonts w:ascii="Wingdings" w:hAnsi="Wingdings"/>
      <w:color w:val="auto"/>
    </w:rPr>
  </w:style>
  <w:style w:type="character" w:customStyle="1" w:styleId="WW8Num23z1">
    <w:name w:val="WW8Num23z1"/>
    <w:rsid w:val="00D91533"/>
    <w:rPr>
      <w:rFonts w:ascii="Courier New" w:hAnsi="Courier New" w:cs="Courier New"/>
    </w:rPr>
  </w:style>
  <w:style w:type="character" w:customStyle="1" w:styleId="WW8Num23z2">
    <w:name w:val="WW8Num23z2"/>
    <w:rsid w:val="00D91533"/>
    <w:rPr>
      <w:rFonts w:ascii="Wingdings" w:hAnsi="Wingdings"/>
    </w:rPr>
  </w:style>
  <w:style w:type="character" w:customStyle="1" w:styleId="WW8Num23z3">
    <w:name w:val="WW8Num23z3"/>
    <w:rsid w:val="00D91533"/>
    <w:rPr>
      <w:rFonts w:ascii="Symbol" w:hAnsi="Symbol"/>
    </w:rPr>
  </w:style>
  <w:style w:type="character" w:customStyle="1" w:styleId="WW8Num24z0">
    <w:name w:val="WW8Num24z0"/>
    <w:rsid w:val="00D91533"/>
    <w:rPr>
      <w:rFonts w:ascii="Symbol" w:hAnsi="Symbol"/>
    </w:rPr>
  </w:style>
  <w:style w:type="character" w:customStyle="1" w:styleId="WW8Num25z0">
    <w:name w:val="WW8Num25z0"/>
    <w:rsid w:val="00D91533"/>
    <w:rPr>
      <w:rFonts w:ascii="Symbol" w:hAnsi="Symbol"/>
    </w:rPr>
  </w:style>
  <w:style w:type="character" w:customStyle="1" w:styleId="WW8Num25z1">
    <w:name w:val="WW8Num25z1"/>
    <w:rsid w:val="00D91533"/>
    <w:rPr>
      <w:rFonts w:ascii="Courier New" w:hAnsi="Courier New"/>
    </w:rPr>
  </w:style>
  <w:style w:type="character" w:customStyle="1" w:styleId="WW8Num25z2">
    <w:name w:val="WW8Num25z2"/>
    <w:rsid w:val="00D91533"/>
    <w:rPr>
      <w:rFonts w:ascii="Wingdings" w:hAnsi="Wingdings"/>
    </w:rPr>
  </w:style>
  <w:style w:type="character" w:customStyle="1" w:styleId="WW8Num26z0">
    <w:name w:val="WW8Num26z0"/>
    <w:rsid w:val="00D91533"/>
    <w:rPr>
      <w:rFonts w:ascii="Wingdings" w:hAnsi="Wingdings"/>
    </w:rPr>
  </w:style>
  <w:style w:type="character" w:customStyle="1" w:styleId="WW8Num26z1">
    <w:name w:val="WW8Num26z1"/>
    <w:rsid w:val="00D91533"/>
    <w:rPr>
      <w:rFonts w:ascii="Courier New" w:hAnsi="Courier New"/>
    </w:rPr>
  </w:style>
  <w:style w:type="character" w:customStyle="1" w:styleId="WW8Num26z3">
    <w:name w:val="WW8Num26z3"/>
    <w:rsid w:val="00D91533"/>
    <w:rPr>
      <w:rFonts w:ascii="Symbol" w:hAnsi="Symbol"/>
    </w:rPr>
  </w:style>
  <w:style w:type="character" w:customStyle="1" w:styleId="WW8Num27z0">
    <w:name w:val="WW8Num27z0"/>
    <w:rsid w:val="00D91533"/>
    <w:rPr>
      <w:rFonts w:ascii="Times New Roman" w:hAnsi="Times New Roman"/>
    </w:rPr>
  </w:style>
  <w:style w:type="character" w:customStyle="1" w:styleId="WW8Num27z1">
    <w:name w:val="WW8Num27z1"/>
    <w:rsid w:val="00D91533"/>
    <w:rPr>
      <w:rFonts w:ascii="Courier New" w:hAnsi="Courier New"/>
    </w:rPr>
  </w:style>
  <w:style w:type="character" w:customStyle="1" w:styleId="WW8Num27z2">
    <w:name w:val="WW8Num27z2"/>
    <w:rsid w:val="00D91533"/>
    <w:rPr>
      <w:rFonts w:ascii="Wingdings" w:hAnsi="Wingdings"/>
    </w:rPr>
  </w:style>
  <w:style w:type="character" w:customStyle="1" w:styleId="WW8Num27z3">
    <w:name w:val="WW8Num27z3"/>
    <w:rsid w:val="00D91533"/>
    <w:rPr>
      <w:rFonts w:ascii="Symbol" w:hAnsi="Symbol"/>
    </w:rPr>
  </w:style>
  <w:style w:type="character" w:customStyle="1" w:styleId="WW8Num28z0">
    <w:name w:val="WW8Num28z0"/>
    <w:rsid w:val="00D91533"/>
    <w:rPr>
      <w:rFonts w:ascii="Symbol" w:hAnsi="Symbol"/>
    </w:rPr>
  </w:style>
  <w:style w:type="character" w:customStyle="1" w:styleId="WW8Num28z1">
    <w:name w:val="WW8Num28z1"/>
    <w:rsid w:val="00D91533"/>
    <w:rPr>
      <w:rFonts w:ascii="Courier New" w:hAnsi="Courier New" w:cs="Courier New"/>
    </w:rPr>
  </w:style>
  <w:style w:type="character" w:customStyle="1" w:styleId="WW8Num28z2">
    <w:name w:val="WW8Num28z2"/>
    <w:rsid w:val="00D91533"/>
    <w:rPr>
      <w:rFonts w:ascii="Wingdings" w:hAnsi="Wingdings"/>
    </w:rPr>
  </w:style>
  <w:style w:type="character" w:customStyle="1" w:styleId="WW8Num29z0">
    <w:name w:val="WW8Num29z0"/>
    <w:rsid w:val="00D91533"/>
    <w:rPr>
      <w:rFonts w:ascii="Wingdings" w:hAnsi="Wingdings"/>
      <w:color w:val="auto"/>
    </w:rPr>
  </w:style>
  <w:style w:type="character" w:customStyle="1" w:styleId="WW8Num29z1">
    <w:name w:val="WW8Num29z1"/>
    <w:rsid w:val="00D91533"/>
    <w:rPr>
      <w:rFonts w:ascii="Courier New" w:hAnsi="Courier New"/>
    </w:rPr>
  </w:style>
  <w:style w:type="character" w:customStyle="1" w:styleId="WW8Num29z2">
    <w:name w:val="WW8Num29z2"/>
    <w:rsid w:val="00D91533"/>
    <w:rPr>
      <w:rFonts w:ascii="Wingdings" w:hAnsi="Wingdings"/>
    </w:rPr>
  </w:style>
  <w:style w:type="character" w:customStyle="1" w:styleId="WW8Num29z3">
    <w:name w:val="WW8Num29z3"/>
    <w:rsid w:val="00D91533"/>
    <w:rPr>
      <w:rFonts w:ascii="Symbol" w:hAnsi="Symbol"/>
    </w:rPr>
  </w:style>
  <w:style w:type="character" w:customStyle="1" w:styleId="WW8Num30z0">
    <w:name w:val="WW8Num30z0"/>
    <w:rsid w:val="00D91533"/>
    <w:rPr>
      <w:rFonts w:ascii="Wingdings" w:hAnsi="Wingdings"/>
    </w:rPr>
  </w:style>
  <w:style w:type="character" w:customStyle="1" w:styleId="WW8Num31z0">
    <w:name w:val="WW8Num31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WW8Num31z1">
    <w:name w:val="WW8Num31z1"/>
    <w:rsid w:val="00D91533"/>
    <w:rPr>
      <w:rFonts w:ascii="Courier New" w:hAnsi="Courier New"/>
    </w:rPr>
  </w:style>
  <w:style w:type="character" w:customStyle="1" w:styleId="WW8Num31z2">
    <w:name w:val="WW8Num31z2"/>
    <w:rsid w:val="00D91533"/>
    <w:rPr>
      <w:rFonts w:ascii="Wingdings" w:hAnsi="Wingdings"/>
    </w:rPr>
  </w:style>
  <w:style w:type="character" w:customStyle="1" w:styleId="WW8Num31z3">
    <w:name w:val="WW8Num31z3"/>
    <w:rsid w:val="00D91533"/>
    <w:rPr>
      <w:rFonts w:ascii="Symbol" w:hAnsi="Symbol"/>
    </w:rPr>
  </w:style>
  <w:style w:type="character" w:customStyle="1" w:styleId="WW8Num32z0">
    <w:name w:val="WW8Num32z0"/>
    <w:rsid w:val="00D91533"/>
    <w:rPr>
      <w:rFonts w:ascii="Wingdings" w:hAnsi="Wingdings"/>
      <w:color w:val="auto"/>
    </w:rPr>
  </w:style>
  <w:style w:type="character" w:customStyle="1" w:styleId="WW8Num32z1">
    <w:name w:val="WW8Num32z1"/>
    <w:rsid w:val="00D91533"/>
    <w:rPr>
      <w:rFonts w:ascii="Courier New" w:hAnsi="Courier New"/>
    </w:rPr>
  </w:style>
  <w:style w:type="character" w:customStyle="1" w:styleId="WW8Num32z2">
    <w:name w:val="WW8Num32z2"/>
    <w:rsid w:val="00D91533"/>
    <w:rPr>
      <w:rFonts w:ascii="Wingdings" w:hAnsi="Wingdings"/>
    </w:rPr>
  </w:style>
  <w:style w:type="character" w:customStyle="1" w:styleId="WW8Num32z3">
    <w:name w:val="WW8Num32z3"/>
    <w:rsid w:val="00D91533"/>
    <w:rPr>
      <w:rFonts w:ascii="Symbol" w:hAnsi="Symbol"/>
    </w:rPr>
  </w:style>
  <w:style w:type="character" w:customStyle="1" w:styleId="WW8Num33z0">
    <w:name w:val="WW8Num33z0"/>
    <w:rsid w:val="00D91533"/>
    <w:rPr>
      <w:rFonts w:ascii="Wingdings" w:hAnsi="Wingdings"/>
    </w:rPr>
  </w:style>
  <w:style w:type="character" w:customStyle="1" w:styleId="WW8Num35z0">
    <w:name w:val="WW8Num35z0"/>
    <w:rsid w:val="00D91533"/>
    <w:rPr>
      <w:rFonts w:ascii="Symbol" w:hAnsi="Symbol"/>
    </w:rPr>
  </w:style>
  <w:style w:type="character" w:customStyle="1" w:styleId="WW8Num36z0">
    <w:name w:val="WW8Num36z0"/>
    <w:rsid w:val="00D91533"/>
    <w:rPr>
      <w:rFonts w:ascii="Arial" w:hAnsi="Arial"/>
      <w:sz w:val="24"/>
    </w:rPr>
  </w:style>
  <w:style w:type="character" w:customStyle="1" w:styleId="Fuentedeprrafopredeter1">
    <w:name w:val="Fuente de párrafo predeter.1"/>
    <w:rsid w:val="00D91533"/>
  </w:style>
  <w:style w:type="character" w:customStyle="1" w:styleId="Smbolodenotaalpie">
    <w:name w:val="Símbolo de nota al pie"/>
    <w:rsid w:val="00D91533"/>
    <w:rPr>
      <w:vertAlign w:val="superscript"/>
    </w:rPr>
  </w:style>
  <w:style w:type="character" w:styleId="Hipervnculovisitado">
    <w:name w:val="FollowedHyperlink"/>
    <w:rsid w:val="00D91533"/>
    <w:rPr>
      <w:color w:val="800080"/>
      <w:u w:val="single"/>
    </w:rPr>
  </w:style>
  <w:style w:type="character" w:customStyle="1" w:styleId="estilo91">
    <w:name w:val="estilo91"/>
    <w:rsid w:val="00D91533"/>
    <w:rPr>
      <w:color w:val="000000"/>
    </w:rPr>
  </w:style>
  <w:style w:type="paragraph" w:customStyle="1" w:styleId="Encabezado2">
    <w:name w:val="Encabezado2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val="es-ES" w:eastAsia="ar-SA"/>
    </w:rPr>
  </w:style>
  <w:style w:type="paragraph" w:styleId="Lista">
    <w:name w:val="List"/>
    <w:basedOn w:val="Textoindependiente"/>
    <w:rsid w:val="00D91533"/>
    <w:pPr>
      <w:suppressAutoHyphens/>
      <w:jc w:val="left"/>
    </w:pPr>
    <w:rPr>
      <w:rFonts w:ascii="Arial Narrow" w:hAnsi="Arial Narrow" w:cs="Tahoma"/>
      <w:lang w:val="es-ES" w:eastAsia="ar-SA"/>
    </w:rPr>
  </w:style>
  <w:style w:type="paragraph" w:customStyle="1" w:styleId="Etiqueta">
    <w:name w:val="Etiqueta"/>
    <w:basedOn w:val="Normal"/>
    <w:rsid w:val="00D91533"/>
    <w:pPr>
      <w:suppressLineNumbers/>
      <w:suppressAutoHyphens/>
      <w:spacing w:before="120" w:after="120"/>
    </w:pPr>
    <w:rPr>
      <w:rFonts w:ascii="Tahoma" w:hAnsi="Tahoma" w:cs="Tahoma"/>
      <w:i/>
      <w:iCs/>
      <w:sz w:val="24"/>
      <w:szCs w:val="24"/>
      <w:lang w:val="es-ES" w:eastAsia="ar-SA"/>
    </w:rPr>
  </w:style>
  <w:style w:type="paragraph" w:customStyle="1" w:styleId="ndice">
    <w:name w:val="Índice"/>
    <w:basedOn w:val="Normal"/>
    <w:rsid w:val="00D91533"/>
    <w:pPr>
      <w:suppressLineNumbers/>
      <w:suppressAutoHyphens/>
    </w:pPr>
    <w:rPr>
      <w:rFonts w:ascii="Tahoma" w:hAnsi="Tahoma" w:cs="Tahoma"/>
      <w:sz w:val="22"/>
      <w:lang w:val="es-ES" w:eastAsia="ar-SA"/>
    </w:rPr>
  </w:style>
  <w:style w:type="paragraph" w:customStyle="1" w:styleId="Encabezado1">
    <w:name w:val="Encabezado1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val="es-ES" w:eastAsia="ar-SA"/>
    </w:rPr>
  </w:style>
  <w:style w:type="paragraph" w:customStyle="1" w:styleId="Textoindependiente21">
    <w:name w:val="Texto independiente 21"/>
    <w:basedOn w:val="Normal"/>
    <w:rsid w:val="00D91533"/>
    <w:pPr>
      <w:suppressAutoHyphens/>
      <w:jc w:val="both"/>
    </w:pPr>
    <w:rPr>
      <w:rFonts w:ascii="Arial Narrow" w:hAnsi="Arial Narrow"/>
      <w:sz w:val="28"/>
      <w:lang w:val="es-ES" w:eastAsia="ar-SA"/>
    </w:rPr>
  </w:style>
  <w:style w:type="paragraph" w:customStyle="1" w:styleId="H4">
    <w:name w:val="H4"/>
    <w:basedOn w:val="Normal"/>
    <w:next w:val="Normal"/>
    <w:rsid w:val="00D91533"/>
    <w:pPr>
      <w:keepNext/>
      <w:suppressAutoHyphens/>
      <w:spacing w:before="100" w:after="100"/>
    </w:pPr>
    <w:rPr>
      <w:b/>
      <w:sz w:val="24"/>
      <w:lang w:val="es-ES" w:eastAsia="ar-SA"/>
    </w:rPr>
  </w:style>
  <w:style w:type="paragraph" w:customStyle="1" w:styleId="Contenidodelmarco">
    <w:name w:val="Contenido del marco"/>
    <w:basedOn w:val="Textoindependiente"/>
    <w:rsid w:val="00D91533"/>
    <w:pPr>
      <w:suppressAutoHyphens/>
      <w:jc w:val="left"/>
    </w:pPr>
    <w:rPr>
      <w:rFonts w:ascii="Arial Narrow" w:hAnsi="Arial Narrow"/>
      <w:lang w:val="es-ES" w:eastAsia="ar-SA"/>
    </w:rPr>
  </w:style>
  <w:style w:type="paragraph" w:customStyle="1" w:styleId="Contenidodelatabla">
    <w:name w:val="Contenido de la tabla"/>
    <w:basedOn w:val="Normal"/>
    <w:rsid w:val="00D91533"/>
    <w:pPr>
      <w:suppressAutoHyphens/>
      <w:autoSpaceDE w:val="0"/>
      <w:spacing w:line="276" w:lineRule="auto"/>
      <w:ind w:left="66" w:hanging="284"/>
      <w:jc w:val="both"/>
    </w:pPr>
    <w:rPr>
      <w:rFonts w:ascii="Arial" w:hAnsi="Arial" w:cs="Arial"/>
      <w:sz w:val="22"/>
      <w:lang w:val="es-ES" w:eastAsia="ar-SA"/>
    </w:rPr>
  </w:style>
  <w:style w:type="paragraph" w:customStyle="1" w:styleId="Encabezadodelatabla">
    <w:name w:val="Encabezado de la tabla"/>
    <w:basedOn w:val="Contenidodelatabla"/>
    <w:rsid w:val="00D91533"/>
    <w:pPr>
      <w:jc w:val="center"/>
    </w:pPr>
    <w:rPr>
      <w:b/>
      <w:bCs/>
    </w:rPr>
  </w:style>
  <w:style w:type="character" w:styleId="Refdenotaalpie">
    <w:name w:val="footnote reference"/>
    <w:rsid w:val="00D91533"/>
    <w:rPr>
      <w:vertAlign w:val="superscript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533"/>
    <w:rPr>
      <w:rFonts w:ascii="Tahoma" w:hAnsi="Tahoma" w:cs="Tahoma"/>
      <w:sz w:val="16"/>
      <w:szCs w:val="16"/>
      <w:lang w:val="es-EC"/>
    </w:rPr>
  </w:style>
  <w:style w:type="paragraph" w:customStyle="1" w:styleId="Default">
    <w:name w:val="Default"/>
    <w:rsid w:val="00D915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91533"/>
    <w:rPr>
      <w:rFonts w:ascii="Arial" w:hAnsi="Arial"/>
      <w:color w:val="FF0000"/>
      <w:sz w:val="24"/>
      <w:lang w:val="es-MX"/>
    </w:rPr>
  </w:style>
  <w:style w:type="paragraph" w:customStyle="1" w:styleId="peque">
    <w:name w:val="peque"/>
    <w:basedOn w:val="Normal"/>
    <w:rsid w:val="00D91533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91533"/>
    <w:rPr>
      <w:sz w:val="24"/>
    </w:rPr>
  </w:style>
  <w:style w:type="paragraph" w:customStyle="1" w:styleId="Prrafodelista1">
    <w:name w:val="Párrafo de lista1"/>
    <w:basedOn w:val="Normal"/>
    <w:qFormat/>
    <w:rsid w:val="00D91533"/>
    <w:pPr>
      <w:ind w:left="708"/>
    </w:pPr>
    <w:rPr>
      <w:rFonts w:ascii="Tahoma" w:hAnsi="Tahoma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F65E5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rsid w:val="00AF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csif.es/nacional/modules/mod_saludlaboral/archivos/20050406_SISTEMA_DE_GESTION_DE_LA_PREVENCION_EN_LA_ADM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RILEX\PLANTILLA%20TRILEX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E20B4-0917-414D-9F12-8EE44238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TRILEX</Template>
  <TotalTime>11</TotalTime>
  <Pages>1</Pages>
  <Words>1748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Propósito</vt:lpstr>
    </vt:vector>
  </TitlesOfParts>
  <Company>Grupo Investamar</Company>
  <LinksUpToDate>false</LinksUpToDate>
  <CharactersWithSpaces>11340</CharactersWithSpaces>
  <SharedDoc>false</SharedDoc>
  <HLinks>
    <vt:vector size="48" baseType="variant"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_Toc335384193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_Toc335384192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_Toc335384191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_Toc335384190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_Toc335384189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_Toc335384188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_Toc335384187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_Toc335384186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Propósito</dc:title>
  <dc:creator>HP</dc:creator>
  <cp:lastModifiedBy>Perez, Steeven</cp:lastModifiedBy>
  <cp:revision>5</cp:revision>
  <cp:lastPrinted>2017-06-07T18:05:00Z</cp:lastPrinted>
  <dcterms:created xsi:type="dcterms:W3CDTF">2017-06-07T18:05:00Z</dcterms:created>
  <dcterms:modified xsi:type="dcterms:W3CDTF">2020-08-06T18:32:00Z</dcterms:modified>
</cp:coreProperties>
</file>