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68EDA" w14:textId="77777777" w:rsidR="00F26D8F" w:rsidRDefault="00F26D8F" w:rsidP="00F26D8F">
      <w:pPr>
        <w:pStyle w:val="Ttulo1"/>
        <w:numPr>
          <w:ilvl w:val="0"/>
          <w:numId w:val="2"/>
        </w:numPr>
        <w:tabs>
          <w:tab w:val="left" w:pos="533"/>
          <w:tab w:val="left" w:pos="534"/>
        </w:tabs>
        <w:spacing w:before="52"/>
      </w:pPr>
      <w:r>
        <w:t>POLÍTICAS</w:t>
      </w:r>
    </w:p>
    <w:p w14:paraId="5A031A95" w14:textId="77777777" w:rsidR="00F26D8F" w:rsidRDefault="00F26D8F" w:rsidP="00F26D8F">
      <w:pPr>
        <w:pStyle w:val="Prrafodelista"/>
        <w:numPr>
          <w:ilvl w:val="1"/>
          <w:numId w:val="2"/>
        </w:numPr>
        <w:tabs>
          <w:tab w:val="left" w:pos="810"/>
        </w:tabs>
        <w:spacing w:before="59"/>
        <w:ind w:left="821" w:right="115" w:hanging="360"/>
        <w:jc w:val="both"/>
        <w:rPr>
          <w:sz w:val="24"/>
        </w:rPr>
      </w:pPr>
      <w:r>
        <w:rPr>
          <w:sz w:val="24"/>
        </w:rPr>
        <w:t xml:space="preserve">Contratista o Subcontratista deberá presentar toda la documentación solicitada para aplicar a la certificación como personal autorizado para realizar trabajos en las instalaciones de TC Transcontinental </w:t>
      </w:r>
      <w:r>
        <w:rPr>
          <w:rFonts w:ascii="Arial" w:hAnsi="Arial"/>
          <w:sz w:val="24"/>
        </w:rPr>
        <w:t>–</w:t>
      </w:r>
      <w:r>
        <w:rPr>
          <w:rFonts w:ascii="Arial" w:hAnsi="Arial"/>
          <w:spacing w:val="-16"/>
          <w:sz w:val="24"/>
        </w:rPr>
        <w:t xml:space="preserve"> </w:t>
      </w:r>
      <w:r>
        <w:rPr>
          <w:sz w:val="24"/>
        </w:rPr>
        <w:t>Ecuador.</w:t>
      </w:r>
    </w:p>
    <w:p w14:paraId="441FBAB8" w14:textId="77777777" w:rsidR="00F26D8F" w:rsidRDefault="00F26D8F" w:rsidP="00F26D8F">
      <w:pPr>
        <w:pStyle w:val="Prrafodelista"/>
        <w:numPr>
          <w:ilvl w:val="1"/>
          <w:numId w:val="2"/>
        </w:numPr>
        <w:tabs>
          <w:tab w:val="left" w:pos="810"/>
        </w:tabs>
        <w:spacing w:before="1" w:line="305" w:lineRule="exact"/>
        <w:ind w:left="810" w:hanging="349"/>
        <w:jc w:val="both"/>
        <w:rPr>
          <w:sz w:val="24"/>
        </w:rPr>
      </w:pPr>
      <w:r>
        <w:rPr>
          <w:sz w:val="24"/>
        </w:rPr>
        <w:t>La documentación deberá ser entregada en sobre</w:t>
      </w:r>
      <w:r>
        <w:rPr>
          <w:spacing w:val="-6"/>
          <w:sz w:val="24"/>
        </w:rPr>
        <w:t xml:space="preserve"> </w:t>
      </w:r>
      <w:r>
        <w:rPr>
          <w:sz w:val="24"/>
        </w:rPr>
        <w:t>manila.</w:t>
      </w:r>
    </w:p>
    <w:p w14:paraId="104AF099" w14:textId="654EF7E0" w:rsidR="00F26D8F" w:rsidDel="00C05E20" w:rsidRDefault="00F26D8F" w:rsidP="00C05E20">
      <w:pPr>
        <w:pStyle w:val="Prrafodelista"/>
        <w:numPr>
          <w:ilvl w:val="1"/>
          <w:numId w:val="2"/>
        </w:numPr>
        <w:tabs>
          <w:tab w:val="left" w:pos="810"/>
        </w:tabs>
        <w:spacing w:before="0" w:line="305" w:lineRule="exact"/>
        <w:ind w:left="810" w:hanging="349"/>
        <w:jc w:val="both"/>
        <w:rPr>
          <w:del w:id="0" w:author="Perez, Steeven" w:date="2020-08-05T22:05:00Z"/>
          <w:sz w:val="24"/>
        </w:rPr>
      </w:pPr>
      <w:r>
        <w:rPr>
          <w:sz w:val="24"/>
        </w:rPr>
        <w:t>Deberán acogerse a la Carta de Acuerdo &amp; Reglas de Seguridad</w:t>
      </w:r>
      <w:r>
        <w:rPr>
          <w:spacing w:val="-10"/>
          <w:sz w:val="24"/>
        </w:rPr>
        <w:t xml:space="preserve"> </w:t>
      </w:r>
      <w:r>
        <w:rPr>
          <w:sz w:val="24"/>
        </w:rPr>
        <w:t>Contratitas</w:t>
      </w:r>
    </w:p>
    <w:p w14:paraId="2188301B" w14:textId="77777777" w:rsidR="00C05E20" w:rsidRDefault="00C05E20" w:rsidP="00F26D8F">
      <w:pPr>
        <w:pStyle w:val="Prrafodelista"/>
        <w:numPr>
          <w:ilvl w:val="1"/>
          <w:numId w:val="2"/>
        </w:numPr>
        <w:tabs>
          <w:tab w:val="left" w:pos="810"/>
        </w:tabs>
        <w:spacing w:before="0" w:line="305" w:lineRule="exact"/>
        <w:ind w:left="810" w:hanging="349"/>
        <w:jc w:val="both"/>
        <w:rPr>
          <w:ins w:id="1" w:author="Perez, Steeven" w:date="2020-08-05T22:05:00Z"/>
          <w:sz w:val="24"/>
        </w:rPr>
      </w:pPr>
    </w:p>
    <w:p w14:paraId="25FCE990" w14:textId="77777777" w:rsidR="00F26D8F" w:rsidRPr="00C05E20" w:rsidRDefault="00F26D8F">
      <w:pPr>
        <w:pStyle w:val="Prrafodelista"/>
        <w:tabs>
          <w:tab w:val="left" w:pos="810"/>
        </w:tabs>
        <w:spacing w:before="0" w:line="305" w:lineRule="exact"/>
        <w:ind w:left="810" w:firstLine="0"/>
        <w:rPr>
          <w:sz w:val="43"/>
          <w:rPrChange w:id="2" w:author="Perez, Steeven" w:date="2020-08-05T22:05:00Z">
            <w:rPr/>
          </w:rPrChange>
        </w:rPr>
        <w:pPrChange w:id="3" w:author="Perez, Steeven" w:date="2020-08-05T22:05:00Z">
          <w:pPr>
            <w:pStyle w:val="Textoindependiente"/>
            <w:spacing w:before="11"/>
          </w:pPr>
        </w:pPrChange>
      </w:pPr>
    </w:p>
    <w:p w14:paraId="7298F3D4" w14:textId="77777777" w:rsidR="00F26D8F" w:rsidRDefault="00F26D8F" w:rsidP="00F26D8F">
      <w:pPr>
        <w:pStyle w:val="Ttulo1"/>
        <w:numPr>
          <w:ilvl w:val="0"/>
          <w:numId w:val="2"/>
        </w:numPr>
        <w:tabs>
          <w:tab w:val="left" w:pos="533"/>
          <w:tab w:val="left" w:pos="534"/>
        </w:tabs>
      </w:pPr>
      <w:r>
        <w:t>REQUISITOS</w:t>
      </w:r>
    </w:p>
    <w:p w14:paraId="70CF06E5" w14:textId="10F60FEC" w:rsidR="00F26D8F" w:rsidRDefault="00F26D8F" w:rsidP="00F26D8F">
      <w:pPr>
        <w:pStyle w:val="Textoindependiente"/>
        <w:spacing w:before="60"/>
        <w:ind w:left="102" w:right="106"/>
        <w:jc w:val="both"/>
      </w:pPr>
      <w:r>
        <w:t>Para ingresar a realizar cualquier trabajo dentro de la planta de TC Transcontinental, es necesario</w:t>
      </w:r>
      <w:r>
        <w:rPr>
          <w:spacing w:val="-6"/>
        </w:rPr>
        <w:t xml:space="preserve"> </w:t>
      </w:r>
      <w:r>
        <w:t>obtener</w:t>
      </w:r>
      <w:r>
        <w:rPr>
          <w:spacing w:val="-8"/>
        </w:rPr>
        <w:t xml:space="preserve"> </w:t>
      </w:r>
      <w:r>
        <w:t>el</w:t>
      </w:r>
      <w:r>
        <w:rPr>
          <w:spacing w:val="-6"/>
        </w:rPr>
        <w:t xml:space="preserve"> </w:t>
      </w:r>
      <w:r>
        <w:t>permiso</w:t>
      </w:r>
      <w:r>
        <w:rPr>
          <w:spacing w:val="-7"/>
        </w:rPr>
        <w:t xml:space="preserve"> </w:t>
      </w:r>
      <w:r>
        <w:t>de</w:t>
      </w:r>
      <w:r>
        <w:rPr>
          <w:spacing w:val="-6"/>
        </w:rPr>
        <w:t xml:space="preserve"> </w:t>
      </w:r>
      <w:r>
        <w:t>trabajo</w:t>
      </w:r>
      <w:r>
        <w:rPr>
          <w:spacing w:val="-6"/>
        </w:rPr>
        <w:t xml:space="preserve"> </w:t>
      </w:r>
      <w:r>
        <w:t>correspondiente,</w:t>
      </w:r>
      <w:r>
        <w:rPr>
          <w:spacing w:val="-8"/>
        </w:rPr>
        <w:t xml:space="preserve"> </w:t>
      </w:r>
      <w:r>
        <w:t>para</w:t>
      </w:r>
      <w:r>
        <w:rPr>
          <w:spacing w:val="-7"/>
        </w:rPr>
        <w:t xml:space="preserve"> </w:t>
      </w:r>
      <w:r>
        <w:t>lo</w:t>
      </w:r>
      <w:r>
        <w:rPr>
          <w:spacing w:val="-5"/>
        </w:rPr>
        <w:t xml:space="preserve"> </w:t>
      </w:r>
      <w:r>
        <w:t>cual</w:t>
      </w:r>
      <w:r>
        <w:rPr>
          <w:spacing w:val="-6"/>
        </w:rPr>
        <w:t xml:space="preserve"> </w:t>
      </w:r>
      <w:r>
        <w:t>necesitan</w:t>
      </w:r>
      <w:r>
        <w:rPr>
          <w:spacing w:val="-9"/>
        </w:rPr>
        <w:t xml:space="preserve"> </w:t>
      </w:r>
      <w:r>
        <w:t>previamente entregar los siguientes documentos en el departamento de</w:t>
      </w:r>
      <w:r>
        <w:rPr>
          <w:spacing w:val="-3"/>
        </w:rPr>
        <w:t xml:space="preserve"> </w:t>
      </w:r>
      <w:del w:id="4" w:author="Perez, Steeven" w:date="2020-08-05T16:08:00Z">
        <w:r w:rsidDel="00475CB9">
          <w:delText>E</w:delText>
        </w:r>
      </w:del>
      <w:r>
        <w:t>HS&amp;W</w:t>
      </w:r>
      <w:ins w:id="5" w:author="Perez, Steeven" w:date="2020-08-05T16:08:00Z">
        <w:r w:rsidR="00475CB9">
          <w:t>E</w:t>
        </w:r>
      </w:ins>
      <w:r>
        <w:t>:</w:t>
      </w:r>
    </w:p>
    <w:p w14:paraId="51487B32" w14:textId="77777777" w:rsidR="00F26D8F" w:rsidRDefault="00F26D8F" w:rsidP="00F26D8F">
      <w:pPr>
        <w:pStyle w:val="Textoindependiente"/>
      </w:pPr>
    </w:p>
    <w:p w14:paraId="64AB1EAE" w14:textId="77777777" w:rsidR="00F26D8F" w:rsidRDefault="00F26D8F" w:rsidP="00F26D8F">
      <w:pPr>
        <w:pStyle w:val="Prrafodelista"/>
        <w:numPr>
          <w:ilvl w:val="1"/>
          <w:numId w:val="2"/>
        </w:numPr>
        <w:tabs>
          <w:tab w:val="left" w:pos="821"/>
          <w:tab w:val="left" w:pos="822"/>
        </w:tabs>
        <w:spacing w:before="1"/>
        <w:ind w:hanging="361"/>
        <w:rPr>
          <w:sz w:val="24"/>
        </w:rPr>
      </w:pPr>
      <w:r>
        <w:rPr>
          <w:sz w:val="24"/>
        </w:rPr>
        <w:t>Fotocopia legible de la cédula de</w:t>
      </w:r>
      <w:r>
        <w:rPr>
          <w:spacing w:val="-7"/>
          <w:sz w:val="24"/>
        </w:rPr>
        <w:t xml:space="preserve"> </w:t>
      </w:r>
      <w:r>
        <w:rPr>
          <w:sz w:val="24"/>
        </w:rPr>
        <w:t>ciudadanía</w:t>
      </w:r>
    </w:p>
    <w:p w14:paraId="13C4DA2C" w14:textId="77777777" w:rsidR="00F26D8F" w:rsidRDefault="00F26D8F" w:rsidP="00F26D8F">
      <w:pPr>
        <w:pStyle w:val="Prrafodelista"/>
        <w:numPr>
          <w:ilvl w:val="1"/>
          <w:numId w:val="2"/>
        </w:numPr>
        <w:tabs>
          <w:tab w:val="left" w:pos="821"/>
          <w:tab w:val="left" w:pos="822"/>
        </w:tabs>
        <w:spacing w:before="44"/>
        <w:ind w:hanging="361"/>
        <w:rPr>
          <w:sz w:val="24"/>
        </w:rPr>
      </w:pPr>
      <w:r>
        <w:rPr>
          <w:sz w:val="24"/>
        </w:rPr>
        <w:t>Planilla en la cual se puede verificar que está vigente en el</w:t>
      </w:r>
      <w:r>
        <w:rPr>
          <w:spacing w:val="-8"/>
          <w:sz w:val="24"/>
        </w:rPr>
        <w:t xml:space="preserve"> </w:t>
      </w:r>
      <w:r>
        <w:rPr>
          <w:sz w:val="24"/>
        </w:rPr>
        <w:t>IESS</w:t>
      </w:r>
    </w:p>
    <w:p w14:paraId="01F27F1D" w14:textId="77777777" w:rsidR="00F26D8F" w:rsidRDefault="00F26D8F" w:rsidP="00F26D8F">
      <w:pPr>
        <w:pStyle w:val="Prrafodelista"/>
        <w:numPr>
          <w:ilvl w:val="1"/>
          <w:numId w:val="2"/>
        </w:numPr>
        <w:tabs>
          <w:tab w:val="left" w:pos="821"/>
          <w:tab w:val="left" w:pos="822"/>
        </w:tabs>
        <w:spacing w:before="42"/>
        <w:ind w:hanging="361"/>
        <w:rPr>
          <w:sz w:val="24"/>
        </w:rPr>
      </w:pPr>
      <w:r>
        <w:rPr>
          <w:sz w:val="24"/>
        </w:rPr>
        <w:t>Certificado de aportación al IESS del trabajador del último mes</w:t>
      </w:r>
      <w:r>
        <w:rPr>
          <w:spacing w:val="-4"/>
          <w:sz w:val="24"/>
        </w:rPr>
        <w:t xml:space="preserve"> </w:t>
      </w:r>
      <w:r>
        <w:rPr>
          <w:sz w:val="24"/>
        </w:rPr>
        <w:t>pago.</w:t>
      </w:r>
    </w:p>
    <w:p w14:paraId="4F0326B1" w14:textId="77777777" w:rsidR="00F26D8F" w:rsidRDefault="00F26D8F" w:rsidP="00F26D8F">
      <w:pPr>
        <w:pStyle w:val="Prrafodelista"/>
        <w:numPr>
          <w:ilvl w:val="1"/>
          <w:numId w:val="2"/>
        </w:numPr>
        <w:tabs>
          <w:tab w:val="left" w:pos="821"/>
          <w:tab w:val="left" w:pos="822"/>
        </w:tabs>
        <w:ind w:hanging="361"/>
        <w:rPr>
          <w:sz w:val="24"/>
        </w:rPr>
      </w:pPr>
      <w:r>
        <w:rPr>
          <w:sz w:val="24"/>
        </w:rPr>
        <w:t>Certificado del IESS de estar al día en los</w:t>
      </w:r>
      <w:r>
        <w:rPr>
          <w:spacing w:val="-9"/>
          <w:sz w:val="24"/>
        </w:rPr>
        <w:t xml:space="preserve"> </w:t>
      </w:r>
      <w:r>
        <w:rPr>
          <w:sz w:val="24"/>
        </w:rPr>
        <w:t>pagos</w:t>
      </w:r>
    </w:p>
    <w:p w14:paraId="46F0461E" w14:textId="77777777" w:rsidR="00F26D8F" w:rsidRDefault="00F26D8F" w:rsidP="00F26D8F">
      <w:pPr>
        <w:pStyle w:val="Prrafodelista"/>
        <w:numPr>
          <w:ilvl w:val="1"/>
          <w:numId w:val="2"/>
        </w:numPr>
        <w:tabs>
          <w:tab w:val="left" w:pos="821"/>
          <w:tab w:val="left" w:pos="822"/>
        </w:tabs>
        <w:ind w:hanging="361"/>
        <w:rPr>
          <w:sz w:val="24"/>
        </w:rPr>
      </w:pPr>
      <w:r>
        <w:rPr>
          <w:sz w:val="24"/>
        </w:rPr>
        <w:t>Entrega de aviso de entrada actualizada al ingresar por primera</w:t>
      </w:r>
      <w:r>
        <w:rPr>
          <w:spacing w:val="-9"/>
          <w:sz w:val="24"/>
        </w:rPr>
        <w:t xml:space="preserve"> </w:t>
      </w:r>
      <w:r>
        <w:rPr>
          <w:sz w:val="24"/>
        </w:rPr>
        <w:t>vez.</w:t>
      </w:r>
    </w:p>
    <w:p w14:paraId="0ABEDA5F" w14:textId="77777777" w:rsidR="00F26D8F" w:rsidRDefault="00F26D8F" w:rsidP="00F26D8F">
      <w:pPr>
        <w:pStyle w:val="Prrafodelista"/>
        <w:numPr>
          <w:ilvl w:val="1"/>
          <w:numId w:val="2"/>
        </w:numPr>
        <w:tabs>
          <w:tab w:val="left" w:pos="821"/>
          <w:tab w:val="left" w:pos="822"/>
        </w:tabs>
        <w:spacing w:before="42"/>
        <w:ind w:hanging="361"/>
        <w:rPr>
          <w:sz w:val="24"/>
        </w:rPr>
      </w:pPr>
      <w:r>
        <w:rPr>
          <w:sz w:val="24"/>
        </w:rPr>
        <w:t>Certificación de Trabajos en Altura y Trabajos</w:t>
      </w:r>
      <w:r>
        <w:rPr>
          <w:spacing w:val="-1"/>
          <w:sz w:val="24"/>
        </w:rPr>
        <w:t xml:space="preserve"> </w:t>
      </w:r>
      <w:r>
        <w:rPr>
          <w:sz w:val="24"/>
        </w:rPr>
        <w:t>Eléctricos.</w:t>
      </w:r>
    </w:p>
    <w:p w14:paraId="56CC3073" w14:textId="77777777" w:rsidR="00F26D8F" w:rsidRDefault="00F26D8F" w:rsidP="00F26D8F">
      <w:pPr>
        <w:pStyle w:val="Prrafodelista"/>
        <w:numPr>
          <w:ilvl w:val="1"/>
          <w:numId w:val="2"/>
        </w:numPr>
        <w:tabs>
          <w:tab w:val="left" w:pos="821"/>
          <w:tab w:val="left" w:pos="822"/>
        </w:tabs>
        <w:ind w:hanging="361"/>
        <w:rPr>
          <w:sz w:val="24"/>
        </w:rPr>
      </w:pPr>
      <w:r>
        <w:rPr>
          <w:sz w:val="24"/>
        </w:rPr>
        <w:t>Licencia de prevención de riesgo</w:t>
      </w:r>
      <w:r>
        <w:rPr>
          <w:spacing w:val="-1"/>
          <w:sz w:val="24"/>
        </w:rPr>
        <w:t xml:space="preserve"> </w:t>
      </w:r>
      <w:r>
        <w:rPr>
          <w:sz w:val="24"/>
        </w:rPr>
        <w:t>laborales</w:t>
      </w:r>
    </w:p>
    <w:p w14:paraId="726B7F9F" w14:textId="77777777" w:rsidR="00F26D8F" w:rsidRDefault="00F26D8F" w:rsidP="00F26D8F">
      <w:pPr>
        <w:pStyle w:val="Prrafodelista"/>
        <w:numPr>
          <w:ilvl w:val="1"/>
          <w:numId w:val="2"/>
        </w:numPr>
        <w:tabs>
          <w:tab w:val="left" w:pos="821"/>
          <w:tab w:val="left" w:pos="822"/>
        </w:tabs>
        <w:ind w:hanging="361"/>
        <w:rPr>
          <w:sz w:val="24"/>
        </w:rPr>
      </w:pPr>
      <w:r>
        <w:rPr>
          <w:sz w:val="24"/>
        </w:rPr>
        <w:t>Certificación de Competencias Laborales en Prevención de Riesgos</w:t>
      </w:r>
      <w:r>
        <w:rPr>
          <w:spacing w:val="-11"/>
          <w:sz w:val="24"/>
        </w:rPr>
        <w:t xml:space="preserve"> </w:t>
      </w:r>
      <w:r>
        <w:rPr>
          <w:sz w:val="24"/>
        </w:rPr>
        <w:t>Laborales</w:t>
      </w:r>
    </w:p>
    <w:p w14:paraId="210BDA6B" w14:textId="77777777" w:rsidR="00F26D8F" w:rsidRDefault="00F26D8F" w:rsidP="00F26D8F">
      <w:pPr>
        <w:pStyle w:val="Prrafodelista"/>
        <w:numPr>
          <w:ilvl w:val="1"/>
          <w:numId w:val="2"/>
        </w:numPr>
        <w:tabs>
          <w:tab w:val="left" w:pos="821"/>
          <w:tab w:val="left" w:pos="822"/>
        </w:tabs>
        <w:spacing w:before="42"/>
        <w:ind w:hanging="361"/>
        <w:rPr>
          <w:sz w:val="24"/>
        </w:rPr>
      </w:pPr>
      <w:r>
        <w:rPr>
          <w:sz w:val="24"/>
        </w:rPr>
        <w:t>Exámenes médicos según sea la</w:t>
      </w:r>
      <w:r>
        <w:rPr>
          <w:spacing w:val="1"/>
          <w:sz w:val="24"/>
        </w:rPr>
        <w:t xml:space="preserve"> </w:t>
      </w:r>
      <w:r>
        <w:rPr>
          <w:sz w:val="24"/>
        </w:rPr>
        <w:t>actividad</w:t>
      </w:r>
    </w:p>
    <w:p w14:paraId="5EC704D3" w14:textId="77777777" w:rsidR="00F26D8F" w:rsidRDefault="00F26D8F" w:rsidP="00F26D8F">
      <w:pPr>
        <w:pStyle w:val="Prrafodelista"/>
        <w:numPr>
          <w:ilvl w:val="1"/>
          <w:numId w:val="2"/>
        </w:numPr>
        <w:tabs>
          <w:tab w:val="left" w:pos="821"/>
          <w:tab w:val="left" w:pos="822"/>
        </w:tabs>
        <w:ind w:hanging="361"/>
        <w:rPr>
          <w:sz w:val="24"/>
        </w:rPr>
      </w:pPr>
      <w:r>
        <w:rPr>
          <w:sz w:val="24"/>
        </w:rPr>
        <w:t>Aptitud Medica otorgada por el médico del contratista, Tipo de</w:t>
      </w:r>
      <w:r>
        <w:rPr>
          <w:spacing w:val="-13"/>
          <w:sz w:val="24"/>
        </w:rPr>
        <w:t xml:space="preserve"> </w:t>
      </w:r>
      <w:r>
        <w:rPr>
          <w:sz w:val="24"/>
        </w:rPr>
        <w:t>sangre.</w:t>
      </w:r>
    </w:p>
    <w:p w14:paraId="1410F736" w14:textId="77777777" w:rsidR="00F26D8F" w:rsidRDefault="00F26D8F" w:rsidP="00F26D8F">
      <w:pPr>
        <w:pStyle w:val="Prrafodelista"/>
        <w:numPr>
          <w:ilvl w:val="1"/>
          <w:numId w:val="2"/>
        </w:numPr>
        <w:tabs>
          <w:tab w:val="left" w:pos="821"/>
          <w:tab w:val="left" w:pos="822"/>
        </w:tabs>
        <w:spacing w:before="44"/>
        <w:ind w:hanging="361"/>
        <w:rPr>
          <w:sz w:val="24"/>
        </w:rPr>
      </w:pPr>
      <w:r>
        <w:rPr>
          <w:sz w:val="24"/>
        </w:rPr>
        <w:t>Registros de Capacitaciones de seguridad según el trabajo a realizar.</w:t>
      </w:r>
    </w:p>
    <w:p w14:paraId="69E87CF3" w14:textId="77777777" w:rsidR="00F26D8F" w:rsidRDefault="00F26D8F" w:rsidP="00F26D8F">
      <w:pPr>
        <w:pStyle w:val="Prrafodelista"/>
        <w:numPr>
          <w:ilvl w:val="1"/>
          <w:numId w:val="2"/>
        </w:numPr>
        <w:tabs>
          <w:tab w:val="left" w:pos="821"/>
          <w:tab w:val="left" w:pos="822"/>
        </w:tabs>
        <w:spacing w:line="271" w:lineRule="auto"/>
        <w:ind w:left="821" w:right="114" w:hanging="360"/>
        <w:rPr>
          <w:sz w:val="24"/>
        </w:rPr>
      </w:pPr>
      <w:r>
        <w:rPr>
          <w:sz w:val="24"/>
        </w:rPr>
        <w:t>Certificado de aprobación del Plan mínimo de seguridad o Reglamento Interno de seguridad por el Ministerio de</w:t>
      </w:r>
      <w:r>
        <w:rPr>
          <w:spacing w:val="-5"/>
          <w:sz w:val="24"/>
        </w:rPr>
        <w:t xml:space="preserve"> </w:t>
      </w:r>
      <w:r>
        <w:rPr>
          <w:sz w:val="24"/>
        </w:rPr>
        <w:t>Trabajo.</w:t>
      </w:r>
    </w:p>
    <w:p w14:paraId="170E682C" w14:textId="77777777" w:rsidR="00F26D8F" w:rsidRDefault="00F26D8F" w:rsidP="00F26D8F">
      <w:pPr>
        <w:pStyle w:val="Prrafodelista"/>
        <w:numPr>
          <w:ilvl w:val="1"/>
          <w:numId w:val="2"/>
        </w:numPr>
        <w:tabs>
          <w:tab w:val="left" w:pos="821"/>
          <w:tab w:val="left" w:pos="822"/>
        </w:tabs>
        <w:spacing w:before="11"/>
        <w:ind w:hanging="361"/>
        <w:rPr>
          <w:sz w:val="24"/>
        </w:rPr>
      </w:pPr>
      <w:r>
        <w:rPr>
          <w:sz w:val="24"/>
        </w:rPr>
        <w:t>Formato de calificación de salud y seguridad</w:t>
      </w:r>
    </w:p>
    <w:p w14:paraId="7BB5974A" w14:textId="5676AB4D" w:rsidR="00475CB9" w:rsidRPr="008660DA" w:rsidRDefault="00F26D8F" w:rsidP="00475CB9">
      <w:pPr>
        <w:pStyle w:val="Prrafodelista"/>
        <w:numPr>
          <w:ilvl w:val="1"/>
          <w:numId w:val="2"/>
        </w:numPr>
        <w:tabs>
          <w:tab w:val="left" w:pos="821"/>
          <w:tab w:val="left" w:pos="822"/>
        </w:tabs>
        <w:spacing w:before="43"/>
        <w:ind w:hanging="361"/>
        <w:rPr>
          <w:ins w:id="6" w:author="Perez, Steeven" w:date="2020-08-05T16:07:00Z"/>
          <w:sz w:val="24"/>
          <w:rPrChange w:id="7" w:author="Perez, Steeven" w:date="2020-08-06T11:34:00Z">
            <w:rPr>
              <w:ins w:id="8" w:author="Perez, Steeven" w:date="2020-08-05T16:07:00Z"/>
            </w:rPr>
          </w:rPrChange>
        </w:rPr>
        <w:pPrChange w:id="9" w:author="Perez, Steeven" w:date="2020-08-06T11:34:00Z">
          <w:pPr>
            <w:tabs>
              <w:tab w:val="left" w:pos="821"/>
              <w:tab w:val="left" w:pos="822"/>
            </w:tabs>
            <w:spacing w:before="43"/>
          </w:pPr>
        </w:pPrChange>
      </w:pPr>
      <w:r>
        <w:rPr>
          <w:sz w:val="24"/>
        </w:rPr>
        <w:t>Carta de Acuerdo o responsiva debidamente</w:t>
      </w:r>
      <w:r>
        <w:rPr>
          <w:spacing w:val="-3"/>
          <w:sz w:val="24"/>
        </w:rPr>
        <w:t xml:space="preserve"> </w:t>
      </w:r>
      <w:r>
        <w:rPr>
          <w:sz w:val="24"/>
        </w:rPr>
        <w:t>firmada</w:t>
      </w:r>
    </w:p>
    <w:p w14:paraId="02534142" w14:textId="56EFC264" w:rsidR="00475CB9" w:rsidRPr="00475CB9" w:rsidRDefault="00475CB9">
      <w:pPr>
        <w:tabs>
          <w:tab w:val="left" w:pos="821"/>
          <w:tab w:val="left" w:pos="822"/>
        </w:tabs>
        <w:spacing w:before="43"/>
        <w:rPr>
          <w:sz w:val="24"/>
          <w:rPrChange w:id="10" w:author="Perez, Steeven" w:date="2020-08-05T16:07:00Z">
            <w:rPr/>
          </w:rPrChange>
        </w:rPr>
        <w:pPrChange w:id="11" w:author="Perez, Steeven" w:date="2020-08-05T16:07:00Z">
          <w:pPr>
            <w:pStyle w:val="Prrafodelista"/>
            <w:numPr>
              <w:ilvl w:val="1"/>
              <w:numId w:val="2"/>
            </w:numPr>
            <w:tabs>
              <w:tab w:val="left" w:pos="821"/>
              <w:tab w:val="left" w:pos="822"/>
            </w:tabs>
            <w:spacing w:before="43"/>
            <w:ind w:hanging="348"/>
          </w:pPr>
        </w:pPrChange>
      </w:pPr>
      <w:ins w:id="12" w:author="Perez, Steeven" w:date="2020-08-05T16:08:00Z">
        <w:r>
          <w:rPr>
            <w:sz w:val="24"/>
          </w:rPr>
          <w:t xml:space="preserve">Conforme se recepte los </w:t>
        </w:r>
      </w:ins>
      <w:ins w:id="13" w:author="Perez, Steeven" w:date="2020-08-05T16:09:00Z">
        <w:r>
          <w:rPr>
            <w:sz w:val="24"/>
          </w:rPr>
          <w:t>documentos</w:t>
        </w:r>
      </w:ins>
      <w:ins w:id="14" w:author="Perez, Steeven" w:date="2020-08-05T21:57:00Z">
        <w:r w:rsidR="00C05E20">
          <w:rPr>
            <w:sz w:val="24"/>
          </w:rPr>
          <w:t>,</w:t>
        </w:r>
      </w:ins>
      <w:ins w:id="15" w:author="Perez, Steeven" w:date="2020-08-05T16:09:00Z">
        <w:r>
          <w:rPr>
            <w:sz w:val="24"/>
          </w:rPr>
          <w:t xml:space="preserve"> el departamento de HS&amp;WE registra </w:t>
        </w:r>
      </w:ins>
      <w:ins w:id="16" w:author="Perez, Steeven" w:date="2020-08-05T21:57:00Z">
        <w:r w:rsidR="00C05E20">
          <w:rPr>
            <w:sz w:val="24"/>
          </w:rPr>
          <w:t>lo</w:t>
        </w:r>
      </w:ins>
      <w:ins w:id="17" w:author="Perez, Steeven" w:date="2020-08-05T16:09:00Z">
        <w:r>
          <w:rPr>
            <w:sz w:val="24"/>
          </w:rPr>
          <w:t xml:space="preserve"> entregado en la HS&amp;WE-010A Matriz Requisitos a Contratista</w:t>
        </w:r>
      </w:ins>
    </w:p>
    <w:p w14:paraId="23E46155" w14:textId="77777777" w:rsidR="00F26D8F" w:rsidRDefault="00F26D8F" w:rsidP="00F26D8F">
      <w:pPr>
        <w:pStyle w:val="Textoindependiente"/>
        <w:spacing w:before="1"/>
        <w:rPr>
          <w:sz w:val="31"/>
        </w:rPr>
      </w:pPr>
    </w:p>
    <w:p w14:paraId="0B76CD47" w14:textId="77777777" w:rsidR="00F26D8F" w:rsidRDefault="00F26D8F" w:rsidP="00F26D8F">
      <w:pPr>
        <w:pStyle w:val="Textoindependiente"/>
        <w:spacing w:line="278" w:lineRule="auto"/>
        <w:ind w:left="461"/>
      </w:pPr>
      <w:r>
        <w:t>Una</w:t>
      </w:r>
      <w:r>
        <w:rPr>
          <w:spacing w:val="-2"/>
        </w:rPr>
        <w:t xml:space="preserve"> </w:t>
      </w:r>
      <w:r>
        <w:t>vez</w:t>
      </w:r>
      <w:r>
        <w:rPr>
          <w:spacing w:val="-3"/>
        </w:rPr>
        <w:t xml:space="preserve"> </w:t>
      </w:r>
      <w:r>
        <w:t>que</w:t>
      </w:r>
      <w:r>
        <w:rPr>
          <w:spacing w:val="-5"/>
        </w:rPr>
        <w:t xml:space="preserve"> </w:t>
      </w:r>
      <w:r>
        <w:t>ha</w:t>
      </w:r>
      <w:r>
        <w:rPr>
          <w:spacing w:val="-2"/>
        </w:rPr>
        <w:t xml:space="preserve"> </w:t>
      </w:r>
      <w:r>
        <w:t>sido</w:t>
      </w:r>
      <w:r>
        <w:rPr>
          <w:spacing w:val="-4"/>
        </w:rPr>
        <w:t xml:space="preserve"> </w:t>
      </w:r>
      <w:r>
        <w:t>calificado el</w:t>
      </w:r>
      <w:r>
        <w:rPr>
          <w:spacing w:val="-4"/>
        </w:rPr>
        <w:t xml:space="preserve"> </w:t>
      </w:r>
      <w:r>
        <w:t>Contratista</w:t>
      </w:r>
      <w:r>
        <w:rPr>
          <w:spacing w:val="-4"/>
        </w:rPr>
        <w:t xml:space="preserve"> </w:t>
      </w:r>
      <w:r>
        <w:t>previo al</w:t>
      </w:r>
      <w:r>
        <w:rPr>
          <w:spacing w:val="-4"/>
        </w:rPr>
        <w:t xml:space="preserve"> </w:t>
      </w:r>
      <w:r>
        <w:t>ingreso</w:t>
      </w:r>
      <w:r>
        <w:rPr>
          <w:spacing w:val="-1"/>
        </w:rPr>
        <w:t xml:space="preserve"> </w:t>
      </w:r>
      <w:r>
        <w:t>a</w:t>
      </w:r>
      <w:r>
        <w:rPr>
          <w:spacing w:val="-3"/>
        </w:rPr>
        <w:t xml:space="preserve"> </w:t>
      </w:r>
      <w:r>
        <w:t>ejecutar</w:t>
      </w:r>
      <w:r>
        <w:rPr>
          <w:spacing w:val="-1"/>
        </w:rPr>
        <w:t xml:space="preserve"> </w:t>
      </w:r>
      <w:r>
        <w:t>el</w:t>
      </w:r>
      <w:r>
        <w:rPr>
          <w:spacing w:val="-6"/>
        </w:rPr>
        <w:t xml:space="preserve"> </w:t>
      </w:r>
      <w:r>
        <w:t>trabajo</w:t>
      </w:r>
      <w:r>
        <w:rPr>
          <w:spacing w:val="-2"/>
        </w:rPr>
        <w:t xml:space="preserve"> </w:t>
      </w:r>
      <w:r>
        <w:t>deberá entregar los documentos</w:t>
      </w:r>
      <w:r>
        <w:rPr>
          <w:spacing w:val="-4"/>
        </w:rPr>
        <w:t xml:space="preserve"> </w:t>
      </w:r>
      <w:r>
        <w:t>siguientes:</w:t>
      </w:r>
    </w:p>
    <w:p w14:paraId="67ADD6A3" w14:textId="77777777" w:rsidR="00F26D8F" w:rsidRDefault="00F26D8F" w:rsidP="00F26D8F">
      <w:pPr>
        <w:pStyle w:val="Prrafodelista"/>
        <w:numPr>
          <w:ilvl w:val="1"/>
          <w:numId w:val="2"/>
        </w:numPr>
        <w:tabs>
          <w:tab w:val="left" w:pos="821"/>
          <w:tab w:val="left" w:pos="822"/>
        </w:tabs>
        <w:spacing w:before="0" w:line="302" w:lineRule="exact"/>
        <w:ind w:hanging="361"/>
        <w:rPr>
          <w:sz w:val="24"/>
        </w:rPr>
      </w:pPr>
      <w:r>
        <w:rPr>
          <w:sz w:val="24"/>
        </w:rPr>
        <w:t>Autorización de</w:t>
      </w:r>
      <w:r>
        <w:rPr>
          <w:spacing w:val="-5"/>
          <w:sz w:val="24"/>
        </w:rPr>
        <w:t xml:space="preserve"> </w:t>
      </w:r>
      <w:r>
        <w:rPr>
          <w:sz w:val="24"/>
        </w:rPr>
        <w:t>Ingreso</w:t>
      </w:r>
    </w:p>
    <w:p w14:paraId="13100DC0" w14:textId="77777777" w:rsidR="00F26D8F" w:rsidRDefault="00F26D8F" w:rsidP="00F26D8F">
      <w:pPr>
        <w:pStyle w:val="Prrafodelista"/>
        <w:numPr>
          <w:ilvl w:val="1"/>
          <w:numId w:val="2"/>
        </w:numPr>
        <w:tabs>
          <w:tab w:val="left" w:pos="821"/>
          <w:tab w:val="left" w:pos="822"/>
        </w:tabs>
        <w:spacing w:before="44"/>
        <w:ind w:hanging="361"/>
        <w:rPr>
          <w:sz w:val="24"/>
        </w:rPr>
      </w:pPr>
      <w:r>
        <w:rPr>
          <w:sz w:val="24"/>
        </w:rPr>
        <w:t>Evaluación de</w:t>
      </w:r>
      <w:r>
        <w:rPr>
          <w:spacing w:val="-4"/>
          <w:sz w:val="24"/>
        </w:rPr>
        <w:t xml:space="preserve"> </w:t>
      </w:r>
      <w:r>
        <w:rPr>
          <w:sz w:val="24"/>
        </w:rPr>
        <w:t>Riesgo</w:t>
      </w:r>
    </w:p>
    <w:p w14:paraId="69EC2CC1" w14:textId="0EDBCA5C" w:rsidR="00F26D8F" w:rsidRDefault="00F26D8F" w:rsidP="00F26D8F">
      <w:pPr>
        <w:pStyle w:val="Prrafodelista"/>
        <w:numPr>
          <w:ilvl w:val="1"/>
          <w:numId w:val="2"/>
        </w:numPr>
        <w:tabs>
          <w:tab w:val="left" w:pos="821"/>
          <w:tab w:val="left" w:pos="822"/>
        </w:tabs>
        <w:ind w:hanging="361"/>
        <w:rPr>
          <w:sz w:val="24"/>
        </w:rPr>
      </w:pPr>
      <w:r>
        <w:rPr>
          <w:sz w:val="24"/>
        </w:rPr>
        <w:t>Cronograma de</w:t>
      </w:r>
      <w:r>
        <w:rPr>
          <w:spacing w:val="-4"/>
          <w:sz w:val="24"/>
        </w:rPr>
        <w:t xml:space="preserve"> </w:t>
      </w:r>
      <w:r>
        <w:rPr>
          <w:sz w:val="24"/>
        </w:rPr>
        <w:t>trabajo</w:t>
      </w:r>
      <w:ins w:id="18" w:author="Perez, Steeven" w:date="2020-08-05T22:04:00Z">
        <w:r w:rsidR="00C05E20">
          <w:rPr>
            <w:sz w:val="24"/>
          </w:rPr>
          <w:t xml:space="preserve"> (Proyecto</w:t>
        </w:r>
      </w:ins>
      <w:ins w:id="19" w:author="Perez, Steeven" w:date="2020-08-05T22:05:00Z">
        <w:r w:rsidR="00C05E20">
          <w:rPr>
            <w:sz w:val="24"/>
          </w:rPr>
          <w:t>s</w:t>
        </w:r>
      </w:ins>
      <w:ins w:id="20" w:author="Perez, Steeven" w:date="2020-08-05T22:04:00Z">
        <w:r w:rsidR="00C05E20">
          <w:rPr>
            <w:sz w:val="24"/>
          </w:rPr>
          <w:t>)</w:t>
        </w:r>
      </w:ins>
    </w:p>
    <w:p w14:paraId="247DD62F" w14:textId="77777777" w:rsidR="00F26D8F" w:rsidDel="00475CB9" w:rsidRDefault="00F26D8F" w:rsidP="00F26D8F">
      <w:pPr>
        <w:pStyle w:val="Prrafodelista"/>
        <w:numPr>
          <w:ilvl w:val="1"/>
          <w:numId w:val="2"/>
        </w:numPr>
        <w:tabs>
          <w:tab w:val="left" w:pos="821"/>
          <w:tab w:val="left" w:pos="822"/>
        </w:tabs>
        <w:spacing w:before="42"/>
        <w:ind w:hanging="361"/>
        <w:rPr>
          <w:del w:id="21" w:author="Perez, Steeven" w:date="2020-08-05T16:10:00Z"/>
          <w:sz w:val="24"/>
        </w:rPr>
      </w:pPr>
      <w:r>
        <w:rPr>
          <w:sz w:val="24"/>
        </w:rPr>
        <w:t>Lista de herramienta</w:t>
      </w:r>
    </w:p>
    <w:p w14:paraId="0A8E9C66" w14:textId="77777777" w:rsidR="00F26D8F" w:rsidRPr="00475CB9" w:rsidRDefault="00F26D8F">
      <w:pPr>
        <w:pStyle w:val="Prrafodelista"/>
        <w:numPr>
          <w:ilvl w:val="1"/>
          <w:numId w:val="2"/>
        </w:numPr>
        <w:tabs>
          <w:tab w:val="left" w:pos="821"/>
          <w:tab w:val="left" w:pos="822"/>
        </w:tabs>
        <w:spacing w:before="42"/>
        <w:ind w:hanging="361"/>
        <w:rPr>
          <w:sz w:val="30"/>
          <w:rPrChange w:id="22" w:author="Perez, Steeven" w:date="2020-08-05T16:10:00Z">
            <w:rPr/>
          </w:rPrChange>
        </w:rPr>
        <w:pPrChange w:id="23" w:author="Perez, Steeven" w:date="2020-08-05T16:10:00Z">
          <w:pPr>
            <w:pStyle w:val="Textoindependiente"/>
          </w:pPr>
        </w:pPrChange>
      </w:pPr>
    </w:p>
    <w:p w14:paraId="1C12A7EF" w14:textId="77777777" w:rsidR="00F26D8F" w:rsidRDefault="00F26D8F" w:rsidP="00F26D8F">
      <w:pPr>
        <w:pStyle w:val="Textoindependiente"/>
        <w:spacing w:before="263"/>
        <w:ind w:left="102" w:right="111"/>
        <w:jc w:val="both"/>
      </w:pPr>
      <w:r>
        <w:t>Se dará a todos los contratistas los formatos correspondientes descrito en el párrafo anterior como parte de la documentación obligatoria de la licitación.</w:t>
      </w:r>
    </w:p>
    <w:p w14:paraId="12C13C1E" w14:textId="77777777" w:rsidR="00F26D8F" w:rsidRDefault="00F26D8F" w:rsidP="00F26D8F">
      <w:pPr>
        <w:jc w:val="both"/>
        <w:sectPr w:rsidR="00F26D8F">
          <w:headerReference w:type="default" r:id="rId7"/>
          <w:footerReference w:type="default" r:id="rId8"/>
          <w:pgSz w:w="11910" w:h="16850"/>
          <w:pgMar w:top="1840" w:right="1020" w:bottom="280" w:left="1600" w:header="857" w:footer="0" w:gutter="0"/>
          <w:cols w:space="720"/>
        </w:sectPr>
      </w:pPr>
    </w:p>
    <w:p w14:paraId="1A2BF888" w14:textId="77777777" w:rsidR="00F26D8F" w:rsidRDefault="00F26D8F" w:rsidP="00F26D8F">
      <w:pPr>
        <w:pStyle w:val="Textoindependiente"/>
        <w:rPr>
          <w:sz w:val="20"/>
        </w:rPr>
      </w:pPr>
    </w:p>
    <w:p w14:paraId="23EA44A3" w14:textId="77777777" w:rsidR="00F26D8F" w:rsidRDefault="00F26D8F" w:rsidP="00F26D8F">
      <w:pPr>
        <w:pStyle w:val="Textoindependiente"/>
        <w:spacing w:before="8"/>
        <w:rPr>
          <w:sz w:val="22"/>
        </w:rPr>
      </w:pPr>
    </w:p>
    <w:p w14:paraId="6D57E2C6" w14:textId="77777777" w:rsidR="00F26D8F" w:rsidRDefault="00F26D8F" w:rsidP="00F26D8F">
      <w:pPr>
        <w:pStyle w:val="Textoindependiente"/>
        <w:spacing w:before="52"/>
        <w:ind w:left="102" w:right="106"/>
        <w:jc w:val="both"/>
      </w:pPr>
      <w:r>
        <w:t>Cada contratista presentará el cuestionario y otros materiales de seguridad requeridos (por ejemplo,</w:t>
      </w:r>
      <w:r>
        <w:rPr>
          <w:spacing w:val="-11"/>
        </w:rPr>
        <w:t xml:space="preserve"> </w:t>
      </w:r>
      <w:r>
        <w:t>programas</w:t>
      </w:r>
      <w:r>
        <w:rPr>
          <w:spacing w:val="-8"/>
        </w:rPr>
        <w:t xml:space="preserve"> </w:t>
      </w:r>
      <w:r>
        <w:t>escritos,</w:t>
      </w:r>
      <w:r>
        <w:rPr>
          <w:spacing w:val="-8"/>
        </w:rPr>
        <w:t xml:space="preserve"> </w:t>
      </w:r>
      <w:r>
        <w:t>registros</w:t>
      </w:r>
      <w:r>
        <w:rPr>
          <w:spacing w:val="-8"/>
        </w:rPr>
        <w:t xml:space="preserve"> </w:t>
      </w:r>
      <w:r>
        <w:t>de</w:t>
      </w:r>
      <w:r>
        <w:rPr>
          <w:spacing w:val="-6"/>
        </w:rPr>
        <w:t xml:space="preserve"> </w:t>
      </w:r>
      <w:r>
        <w:t>capacitación,</w:t>
      </w:r>
      <w:r>
        <w:rPr>
          <w:spacing w:val="-7"/>
        </w:rPr>
        <w:t xml:space="preserve"> </w:t>
      </w:r>
      <w:r>
        <w:t>etc.)</w:t>
      </w:r>
      <w:r>
        <w:rPr>
          <w:spacing w:val="-8"/>
        </w:rPr>
        <w:t xml:space="preserve"> </w:t>
      </w:r>
      <w:r>
        <w:t>con</w:t>
      </w:r>
      <w:r>
        <w:rPr>
          <w:spacing w:val="-7"/>
        </w:rPr>
        <w:t xml:space="preserve"> </w:t>
      </w:r>
      <w:r>
        <w:t>su</w:t>
      </w:r>
      <w:r>
        <w:rPr>
          <w:spacing w:val="-8"/>
        </w:rPr>
        <w:t xml:space="preserve"> </w:t>
      </w:r>
      <w:r>
        <w:t>licitación</w:t>
      </w:r>
      <w:r>
        <w:rPr>
          <w:spacing w:val="-8"/>
        </w:rPr>
        <w:t xml:space="preserve"> </w:t>
      </w:r>
      <w:r>
        <w:t>para</w:t>
      </w:r>
      <w:r>
        <w:rPr>
          <w:spacing w:val="-8"/>
        </w:rPr>
        <w:t xml:space="preserve"> </w:t>
      </w:r>
      <w:r>
        <w:t>el</w:t>
      </w:r>
      <w:r>
        <w:rPr>
          <w:spacing w:val="-9"/>
        </w:rPr>
        <w:t xml:space="preserve"> </w:t>
      </w:r>
      <w:r>
        <w:t xml:space="preserve">contrato. </w:t>
      </w:r>
      <w:proofErr w:type="spellStart"/>
      <w:r>
        <w:t>Aún</w:t>
      </w:r>
      <w:proofErr w:type="spellEnd"/>
      <w:r>
        <w:rPr>
          <w:spacing w:val="-5"/>
        </w:rPr>
        <w:t xml:space="preserve"> </w:t>
      </w:r>
      <w:r>
        <w:t>cuando</w:t>
      </w:r>
      <w:r>
        <w:rPr>
          <w:spacing w:val="-6"/>
        </w:rPr>
        <w:t xml:space="preserve"> </w:t>
      </w:r>
      <w:r>
        <w:t>no</w:t>
      </w:r>
      <w:r>
        <w:rPr>
          <w:spacing w:val="-5"/>
        </w:rPr>
        <w:t xml:space="preserve"> </w:t>
      </w:r>
      <w:r>
        <w:t>se</w:t>
      </w:r>
      <w:r>
        <w:rPr>
          <w:spacing w:val="-6"/>
        </w:rPr>
        <w:t xml:space="preserve"> </w:t>
      </w:r>
      <w:r>
        <w:t>realice</w:t>
      </w:r>
      <w:r>
        <w:rPr>
          <w:spacing w:val="-5"/>
        </w:rPr>
        <w:t xml:space="preserve"> </w:t>
      </w:r>
      <w:r>
        <w:t>una</w:t>
      </w:r>
      <w:r>
        <w:rPr>
          <w:spacing w:val="-4"/>
        </w:rPr>
        <w:t xml:space="preserve"> </w:t>
      </w:r>
      <w:r>
        <w:t>licitación</w:t>
      </w:r>
      <w:r>
        <w:rPr>
          <w:spacing w:val="-5"/>
        </w:rPr>
        <w:t xml:space="preserve"> </w:t>
      </w:r>
      <w:r>
        <w:t>de</w:t>
      </w:r>
      <w:r>
        <w:rPr>
          <w:spacing w:val="-5"/>
        </w:rPr>
        <w:t xml:space="preserve"> </w:t>
      </w:r>
      <w:r>
        <w:t>contrato,</w:t>
      </w:r>
      <w:r>
        <w:rPr>
          <w:spacing w:val="1"/>
        </w:rPr>
        <w:t xml:space="preserve"> </w:t>
      </w:r>
      <w:r>
        <w:t>en</w:t>
      </w:r>
      <w:r>
        <w:rPr>
          <w:spacing w:val="-3"/>
        </w:rPr>
        <w:t xml:space="preserve"> </w:t>
      </w:r>
      <w:r>
        <w:t>caso</w:t>
      </w:r>
      <w:r>
        <w:rPr>
          <w:spacing w:val="-5"/>
        </w:rPr>
        <w:t xml:space="preserve"> </w:t>
      </w:r>
      <w:r>
        <w:t>de</w:t>
      </w:r>
      <w:r>
        <w:rPr>
          <w:spacing w:val="-6"/>
        </w:rPr>
        <w:t xml:space="preserve"> </w:t>
      </w:r>
      <w:r>
        <w:t>no</w:t>
      </w:r>
      <w:r>
        <w:rPr>
          <w:spacing w:val="-5"/>
        </w:rPr>
        <w:t xml:space="preserve"> </w:t>
      </w:r>
      <w:r>
        <w:t>existir</w:t>
      </w:r>
      <w:r>
        <w:rPr>
          <w:spacing w:val="-5"/>
        </w:rPr>
        <w:t xml:space="preserve"> </w:t>
      </w:r>
      <w:r>
        <w:t>un</w:t>
      </w:r>
      <w:r>
        <w:rPr>
          <w:spacing w:val="-3"/>
        </w:rPr>
        <w:t xml:space="preserve"> </w:t>
      </w:r>
      <w:r>
        <w:t>contrato</w:t>
      </w:r>
      <w:r>
        <w:rPr>
          <w:spacing w:val="-5"/>
        </w:rPr>
        <w:t xml:space="preserve"> </w:t>
      </w:r>
      <w:r>
        <w:t>firmado no los exime de entregar la carta de responsabilidad bajo las mismas</w:t>
      </w:r>
      <w:r>
        <w:rPr>
          <w:spacing w:val="-13"/>
        </w:rPr>
        <w:t xml:space="preserve"> </w:t>
      </w:r>
      <w:r>
        <w:t>condiciones.</w:t>
      </w:r>
    </w:p>
    <w:p w14:paraId="5FA3C3A8" w14:textId="77777777" w:rsidR="00F26D8F" w:rsidRDefault="00F26D8F" w:rsidP="00F26D8F">
      <w:pPr>
        <w:pStyle w:val="Textoindependiente"/>
        <w:spacing w:before="11"/>
        <w:rPr>
          <w:sz w:val="23"/>
        </w:rPr>
      </w:pPr>
    </w:p>
    <w:p w14:paraId="2895FC71" w14:textId="77777777" w:rsidR="00F26D8F" w:rsidRDefault="00F26D8F" w:rsidP="00F26D8F">
      <w:pPr>
        <w:pStyle w:val="Prrafodelista"/>
        <w:numPr>
          <w:ilvl w:val="0"/>
          <w:numId w:val="1"/>
        </w:numPr>
        <w:tabs>
          <w:tab w:val="left" w:pos="810"/>
        </w:tabs>
        <w:spacing w:before="0"/>
        <w:ind w:right="109"/>
        <w:rPr>
          <w:sz w:val="24"/>
        </w:rPr>
      </w:pPr>
      <w:r>
        <w:rPr>
          <w:sz w:val="24"/>
        </w:rPr>
        <w:t>Deberá usar uniforme que comprende jean y camiseta azul con el respectivo nombre de la empresa en la</w:t>
      </w:r>
      <w:r>
        <w:rPr>
          <w:spacing w:val="-2"/>
          <w:sz w:val="24"/>
        </w:rPr>
        <w:t xml:space="preserve"> </w:t>
      </w:r>
      <w:r>
        <w:rPr>
          <w:sz w:val="24"/>
        </w:rPr>
        <w:t>espalda.</w:t>
      </w:r>
    </w:p>
    <w:p w14:paraId="1D0250EC" w14:textId="77777777" w:rsidR="00F26D8F" w:rsidRDefault="00F26D8F" w:rsidP="00F26D8F">
      <w:pPr>
        <w:pStyle w:val="Prrafodelista"/>
        <w:numPr>
          <w:ilvl w:val="0"/>
          <w:numId w:val="1"/>
        </w:numPr>
        <w:tabs>
          <w:tab w:val="left" w:pos="810"/>
        </w:tabs>
        <w:spacing w:before="3"/>
        <w:ind w:right="109"/>
        <w:rPr>
          <w:sz w:val="24"/>
        </w:rPr>
      </w:pPr>
      <w:r>
        <w:rPr>
          <w:sz w:val="24"/>
        </w:rPr>
        <w:t>En caso de no proporcionar la documentación y/o cumplir con los requisitos de Seguridad no se le permitirá el acceso a</w:t>
      </w:r>
      <w:r>
        <w:rPr>
          <w:spacing w:val="-4"/>
          <w:sz w:val="24"/>
        </w:rPr>
        <w:t xml:space="preserve"> </w:t>
      </w:r>
      <w:r>
        <w:rPr>
          <w:sz w:val="24"/>
        </w:rPr>
        <w:t>planta.</w:t>
      </w:r>
    </w:p>
    <w:p w14:paraId="7CE7275A" w14:textId="77777777" w:rsidR="00F26D8F" w:rsidRDefault="00F26D8F" w:rsidP="00F26D8F">
      <w:pPr>
        <w:pStyle w:val="Prrafodelista"/>
        <w:numPr>
          <w:ilvl w:val="0"/>
          <w:numId w:val="1"/>
        </w:numPr>
        <w:tabs>
          <w:tab w:val="left" w:pos="810"/>
        </w:tabs>
        <w:spacing w:before="0"/>
        <w:rPr>
          <w:sz w:val="24"/>
        </w:rPr>
      </w:pPr>
      <w:r>
        <w:rPr>
          <w:sz w:val="24"/>
        </w:rPr>
        <w:t>Deberá solicitar el permiso con 24 horas de anticipación, como</w:t>
      </w:r>
      <w:r>
        <w:rPr>
          <w:spacing w:val="-11"/>
          <w:sz w:val="24"/>
        </w:rPr>
        <w:t xml:space="preserve"> </w:t>
      </w:r>
      <w:r>
        <w:rPr>
          <w:sz w:val="24"/>
        </w:rPr>
        <w:t>mínimo.</w:t>
      </w:r>
    </w:p>
    <w:p w14:paraId="4ADD9BAF" w14:textId="77777777" w:rsidR="00F26D8F" w:rsidRDefault="00F26D8F" w:rsidP="00F26D8F">
      <w:pPr>
        <w:pStyle w:val="Prrafodelista"/>
        <w:numPr>
          <w:ilvl w:val="0"/>
          <w:numId w:val="1"/>
        </w:numPr>
        <w:tabs>
          <w:tab w:val="left" w:pos="810"/>
        </w:tabs>
        <w:spacing w:before="0"/>
        <w:rPr>
          <w:sz w:val="24"/>
        </w:rPr>
      </w:pPr>
      <w:r>
        <w:rPr>
          <w:sz w:val="24"/>
        </w:rPr>
        <w:t>Evitar cualquier eventualidad legal y de posibles accidentes con personal</w:t>
      </w:r>
      <w:r>
        <w:rPr>
          <w:spacing w:val="-19"/>
          <w:sz w:val="24"/>
        </w:rPr>
        <w:t xml:space="preserve"> </w:t>
      </w:r>
      <w:r>
        <w:rPr>
          <w:sz w:val="24"/>
        </w:rPr>
        <w:t>contratista.</w:t>
      </w:r>
    </w:p>
    <w:p w14:paraId="32AA694F" w14:textId="77777777" w:rsidR="00F26D8F" w:rsidRDefault="00F26D8F" w:rsidP="00F26D8F">
      <w:pPr>
        <w:pStyle w:val="Prrafodelista"/>
        <w:numPr>
          <w:ilvl w:val="0"/>
          <w:numId w:val="1"/>
        </w:numPr>
        <w:tabs>
          <w:tab w:val="left" w:pos="810"/>
        </w:tabs>
        <w:spacing w:before="0"/>
        <w:ind w:right="115"/>
        <w:jc w:val="both"/>
        <w:rPr>
          <w:sz w:val="24"/>
        </w:rPr>
      </w:pPr>
      <w:r>
        <w:rPr>
          <w:sz w:val="24"/>
        </w:rPr>
        <w:t>Si por el trabajo que realiza debe de permanecer más de 30 días, deberá de proporcionar una copia de pagos al IESS al Departamento de EHS&amp;W cada</w:t>
      </w:r>
      <w:r>
        <w:rPr>
          <w:spacing w:val="-16"/>
          <w:sz w:val="24"/>
        </w:rPr>
        <w:t xml:space="preserve"> </w:t>
      </w:r>
      <w:r>
        <w:rPr>
          <w:sz w:val="24"/>
        </w:rPr>
        <w:t>mes.</w:t>
      </w:r>
    </w:p>
    <w:p w14:paraId="4E96C248" w14:textId="77777777" w:rsidR="00F26D8F" w:rsidRDefault="00F26D8F" w:rsidP="00F26D8F">
      <w:pPr>
        <w:pStyle w:val="Prrafodelista"/>
        <w:numPr>
          <w:ilvl w:val="0"/>
          <w:numId w:val="1"/>
        </w:numPr>
        <w:tabs>
          <w:tab w:val="left" w:pos="810"/>
        </w:tabs>
        <w:spacing w:before="0"/>
        <w:ind w:right="113"/>
        <w:jc w:val="both"/>
        <w:rPr>
          <w:sz w:val="24"/>
        </w:rPr>
      </w:pPr>
      <w:r>
        <w:rPr>
          <w:sz w:val="24"/>
        </w:rPr>
        <w:t>En los trabajos arriba antes mencionados deberá de acatar las normas de seguridad que se le indiquen, informar de cualquier baja de personal que tenga, de lo contrario los daños generados por esta persona serán cargados al</w:t>
      </w:r>
      <w:r>
        <w:rPr>
          <w:spacing w:val="-7"/>
          <w:sz w:val="24"/>
        </w:rPr>
        <w:t xml:space="preserve"> </w:t>
      </w:r>
      <w:r>
        <w:rPr>
          <w:sz w:val="24"/>
        </w:rPr>
        <w:t>mismo.</w:t>
      </w:r>
    </w:p>
    <w:p w14:paraId="08A8220C" w14:textId="77777777" w:rsidR="00F26D8F" w:rsidRDefault="00F26D8F" w:rsidP="00F26D8F">
      <w:pPr>
        <w:pStyle w:val="Prrafodelista"/>
        <w:numPr>
          <w:ilvl w:val="0"/>
          <w:numId w:val="1"/>
        </w:numPr>
        <w:tabs>
          <w:tab w:val="left" w:pos="810"/>
        </w:tabs>
        <w:spacing w:before="0"/>
        <w:ind w:right="112"/>
        <w:jc w:val="both"/>
        <w:rPr>
          <w:sz w:val="24"/>
        </w:rPr>
      </w:pPr>
      <w:r>
        <w:rPr>
          <w:sz w:val="24"/>
        </w:rPr>
        <w:t>Una</w:t>
      </w:r>
      <w:r>
        <w:rPr>
          <w:spacing w:val="-2"/>
          <w:sz w:val="24"/>
        </w:rPr>
        <w:t xml:space="preserve"> </w:t>
      </w:r>
      <w:r>
        <w:rPr>
          <w:sz w:val="24"/>
        </w:rPr>
        <w:t>vez</w:t>
      </w:r>
      <w:r>
        <w:rPr>
          <w:spacing w:val="-3"/>
          <w:sz w:val="24"/>
        </w:rPr>
        <w:t xml:space="preserve"> </w:t>
      </w:r>
      <w:r>
        <w:rPr>
          <w:sz w:val="24"/>
        </w:rPr>
        <w:t>que</w:t>
      </w:r>
      <w:r>
        <w:rPr>
          <w:spacing w:val="-3"/>
          <w:sz w:val="24"/>
        </w:rPr>
        <w:t xml:space="preserve"> </w:t>
      </w:r>
      <w:r>
        <w:rPr>
          <w:sz w:val="24"/>
        </w:rPr>
        <w:t>termine</w:t>
      </w:r>
      <w:r>
        <w:rPr>
          <w:spacing w:val="-1"/>
          <w:sz w:val="24"/>
        </w:rPr>
        <w:t xml:space="preserve"> </w:t>
      </w:r>
      <w:r>
        <w:rPr>
          <w:sz w:val="24"/>
        </w:rPr>
        <w:t>el</w:t>
      </w:r>
      <w:r>
        <w:rPr>
          <w:spacing w:val="-3"/>
          <w:sz w:val="24"/>
        </w:rPr>
        <w:t xml:space="preserve"> </w:t>
      </w:r>
      <w:r>
        <w:rPr>
          <w:sz w:val="24"/>
        </w:rPr>
        <w:t>trabajo,</w:t>
      </w:r>
      <w:r>
        <w:rPr>
          <w:spacing w:val="-4"/>
          <w:sz w:val="24"/>
        </w:rPr>
        <w:t xml:space="preserve"> </w:t>
      </w:r>
      <w:r>
        <w:rPr>
          <w:sz w:val="24"/>
        </w:rPr>
        <w:t>el</w:t>
      </w:r>
      <w:r>
        <w:rPr>
          <w:spacing w:val="-4"/>
          <w:sz w:val="24"/>
        </w:rPr>
        <w:t xml:space="preserve"> </w:t>
      </w:r>
      <w:r>
        <w:rPr>
          <w:sz w:val="24"/>
        </w:rPr>
        <w:t>contratista</w:t>
      </w:r>
      <w:r>
        <w:rPr>
          <w:spacing w:val="-3"/>
          <w:sz w:val="24"/>
        </w:rPr>
        <w:t xml:space="preserve"> </w:t>
      </w:r>
      <w:proofErr w:type="spellStart"/>
      <w:r>
        <w:rPr>
          <w:sz w:val="24"/>
        </w:rPr>
        <w:t>esta</w:t>
      </w:r>
      <w:proofErr w:type="spellEnd"/>
      <w:r>
        <w:rPr>
          <w:spacing w:val="-2"/>
          <w:sz w:val="24"/>
        </w:rPr>
        <w:t xml:space="preserve"> </w:t>
      </w:r>
      <w:r>
        <w:rPr>
          <w:sz w:val="24"/>
        </w:rPr>
        <w:t>en</w:t>
      </w:r>
      <w:r>
        <w:rPr>
          <w:spacing w:val="-1"/>
          <w:sz w:val="24"/>
        </w:rPr>
        <w:t xml:space="preserve"> </w:t>
      </w:r>
      <w:r>
        <w:rPr>
          <w:sz w:val="24"/>
        </w:rPr>
        <w:t>la</w:t>
      </w:r>
      <w:r>
        <w:rPr>
          <w:spacing w:val="-4"/>
          <w:sz w:val="24"/>
        </w:rPr>
        <w:t xml:space="preserve"> </w:t>
      </w:r>
      <w:r>
        <w:rPr>
          <w:sz w:val="24"/>
        </w:rPr>
        <w:t>obligación</w:t>
      </w:r>
      <w:r>
        <w:rPr>
          <w:spacing w:val="-3"/>
          <w:sz w:val="24"/>
        </w:rPr>
        <w:t xml:space="preserve"> </w:t>
      </w:r>
      <w:r>
        <w:rPr>
          <w:sz w:val="24"/>
        </w:rPr>
        <w:t>de</w:t>
      </w:r>
      <w:r>
        <w:rPr>
          <w:spacing w:val="-3"/>
          <w:sz w:val="24"/>
        </w:rPr>
        <w:t xml:space="preserve"> </w:t>
      </w:r>
      <w:r>
        <w:rPr>
          <w:sz w:val="24"/>
        </w:rPr>
        <w:t>retirar</w:t>
      </w:r>
      <w:r>
        <w:rPr>
          <w:spacing w:val="-1"/>
          <w:sz w:val="24"/>
        </w:rPr>
        <w:t xml:space="preserve"> </w:t>
      </w:r>
      <w:r>
        <w:rPr>
          <w:sz w:val="24"/>
        </w:rPr>
        <w:t>todos</w:t>
      </w:r>
      <w:r>
        <w:rPr>
          <w:spacing w:val="-3"/>
          <w:sz w:val="24"/>
        </w:rPr>
        <w:t xml:space="preserve"> </w:t>
      </w:r>
      <w:r>
        <w:rPr>
          <w:sz w:val="24"/>
        </w:rPr>
        <w:t>los desperdicios o escombros que por la naturaleza de su trabajo originare en la</w:t>
      </w:r>
      <w:r>
        <w:rPr>
          <w:spacing w:val="-26"/>
          <w:sz w:val="24"/>
        </w:rPr>
        <w:t xml:space="preserve"> </w:t>
      </w:r>
      <w:r>
        <w:rPr>
          <w:sz w:val="24"/>
        </w:rPr>
        <w:t>planta.</w:t>
      </w:r>
    </w:p>
    <w:p w14:paraId="352ECA53" w14:textId="77777777" w:rsidR="00F26D8F" w:rsidRDefault="00F26D8F" w:rsidP="00F26D8F">
      <w:pPr>
        <w:pStyle w:val="Prrafodelista"/>
        <w:numPr>
          <w:ilvl w:val="0"/>
          <w:numId w:val="1"/>
        </w:numPr>
        <w:tabs>
          <w:tab w:val="left" w:pos="810"/>
        </w:tabs>
        <w:spacing w:before="0"/>
        <w:ind w:right="111"/>
        <w:jc w:val="both"/>
        <w:rPr>
          <w:sz w:val="24"/>
        </w:rPr>
      </w:pPr>
      <w:r>
        <w:rPr>
          <w:sz w:val="24"/>
        </w:rPr>
        <w:t>El incumplimiento de lo dispuesto en este procedimiento será sancionado según lo establecido en la política de sanciones de TC</w:t>
      </w:r>
      <w:r>
        <w:rPr>
          <w:spacing w:val="-3"/>
          <w:sz w:val="24"/>
        </w:rPr>
        <w:t xml:space="preserve"> </w:t>
      </w:r>
      <w:r>
        <w:rPr>
          <w:sz w:val="24"/>
        </w:rPr>
        <w:t>Transcontinental.</w:t>
      </w:r>
    </w:p>
    <w:p w14:paraId="5F14B32F" w14:textId="77777777" w:rsidR="00F26D8F" w:rsidRDefault="00F26D8F" w:rsidP="00F26D8F">
      <w:pPr>
        <w:pStyle w:val="Prrafodelista"/>
        <w:numPr>
          <w:ilvl w:val="0"/>
          <w:numId w:val="1"/>
        </w:numPr>
        <w:tabs>
          <w:tab w:val="left" w:pos="810"/>
        </w:tabs>
        <w:spacing w:before="0" w:line="293" w:lineRule="exact"/>
        <w:jc w:val="both"/>
        <w:rPr>
          <w:sz w:val="24"/>
        </w:rPr>
      </w:pPr>
      <w:r>
        <w:rPr>
          <w:sz w:val="24"/>
        </w:rPr>
        <w:t>Las sanciones que se realicen serán archivadas por el departamento de</w:t>
      </w:r>
      <w:r>
        <w:rPr>
          <w:spacing w:val="-10"/>
          <w:sz w:val="24"/>
        </w:rPr>
        <w:t xml:space="preserve"> </w:t>
      </w:r>
      <w:r>
        <w:rPr>
          <w:sz w:val="24"/>
        </w:rPr>
        <w:t>EHS&amp;W.</w:t>
      </w:r>
    </w:p>
    <w:p w14:paraId="382AF488" w14:textId="77777777" w:rsidR="00F26D8F" w:rsidRDefault="00F26D8F" w:rsidP="00F26D8F">
      <w:pPr>
        <w:pStyle w:val="Textoindependiente"/>
        <w:spacing w:before="1"/>
      </w:pPr>
    </w:p>
    <w:p w14:paraId="62F3D2CE" w14:textId="77777777" w:rsidR="00F26D8F" w:rsidRDefault="00F26D8F" w:rsidP="00F26D8F">
      <w:pPr>
        <w:pStyle w:val="Ttulo1"/>
        <w:ind w:firstLine="0"/>
        <w:jc w:val="both"/>
      </w:pPr>
      <w:r>
        <w:t>Nota Importante. -</w:t>
      </w:r>
    </w:p>
    <w:p w14:paraId="3EEB1B07" w14:textId="77777777" w:rsidR="00F26D8F" w:rsidRDefault="00F26D8F" w:rsidP="00F26D8F">
      <w:pPr>
        <w:pStyle w:val="Textoindependiente"/>
        <w:ind w:left="102" w:right="107"/>
        <w:jc w:val="both"/>
      </w:pPr>
      <w:r>
        <w:t>El</w:t>
      </w:r>
      <w:r>
        <w:rPr>
          <w:spacing w:val="-14"/>
        </w:rPr>
        <w:t xml:space="preserve"> </w:t>
      </w:r>
      <w:r>
        <w:t>otorgamiento</w:t>
      </w:r>
      <w:r>
        <w:rPr>
          <w:spacing w:val="-16"/>
        </w:rPr>
        <w:t xml:space="preserve"> </w:t>
      </w:r>
      <w:r>
        <w:t>del</w:t>
      </w:r>
      <w:r>
        <w:rPr>
          <w:spacing w:val="-15"/>
        </w:rPr>
        <w:t xml:space="preserve"> </w:t>
      </w:r>
      <w:r>
        <w:t>permiso</w:t>
      </w:r>
      <w:r>
        <w:rPr>
          <w:spacing w:val="-14"/>
        </w:rPr>
        <w:t xml:space="preserve"> </w:t>
      </w:r>
      <w:r>
        <w:t>de</w:t>
      </w:r>
      <w:r>
        <w:rPr>
          <w:spacing w:val="-15"/>
        </w:rPr>
        <w:t xml:space="preserve"> </w:t>
      </w:r>
      <w:r>
        <w:t>ingreso</w:t>
      </w:r>
      <w:r>
        <w:rPr>
          <w:spacing w:val="-18"/>
        </w:rPr>
        <w:t xml:space="preserve"> </w:t>
      </w:r>
      <w:r>
        <w:t>para</w:t>
      </w:r>
      <w:r>
        <w:rPr>
          <w:spacing w:val="-15"/>
        </w:rPr>
        <w:t xml:space="preserve"> </w:t>
      </w:r>
      <w:r>
        <w:t>trabajos</w:t>
      </w:r>
      <w:r>
        <w:rPr>
          <w:spacing w:val="-15"/>
        </w:rPr>
        <w:t xml:space="preserve"> </w:t>
      </w:r>
      <w:r>
        <w:t>dentro</w:t>
      </w:r>
      <w:r>
        <w:rPr>
          <w:spacing w:val="-16"/>
        </w:rPr>
        <w:t xml:space="preserve"> </w:t>
      </w:r>
      <w:r>
        <w:t>de</w:t>
      </w:r>
      <w:r>
        <w:rPr>
          <w:spacing w:val="-13"/>
        </w:rPr>
        <w:t xml:space="preserve"> </w:t>
      </w:r>
      <w:r>
        <w:t>TC</w:t>
      </w:r>
      <w:r>
        <w:rPr>
          <w:spacing w:val="-15"/>
        </w:rPr>
        <w:t xml:space="preserve"> </w:t>
      </w:r>
      <w:r>
        <w:t>Transcontinental</w:t>
      </w:r>
      <w:r>
        <w:rPr>
          <w:spacing w:val="-14"/>
        </w:rPr>
        <w:t xml:space="preserve"> </w:t>
      </w:r>
      <w:r>
        <w:t>no</w:t>
      </w:r>
      <w:r>
        <w:rPr>
          <w:spacing w:val="-16"/>
        </w:rPr>
        <w:t xml:space="preserve"> </w:t>
      </w:r>
      <w:r>
        <w:t>faculta o autoriza a los contratistas a realizar actividades que involucren el manejo de energías peligrosas o de alto riesgo; obligatoriamente se deberá tramitar el permiso respectivo correspondiente a Operaciones de Alto</w:t>
      </w:r>
      <w:r>
        <w:rPr>
          <w:spacing w:val="3"/>
        </w:rPr>
        <w:t xml:space="preserve"> </w:t>
      </w:r>
      <w:r>
        <w:t>Riesgo.</w:t>
      </w:r>
    </w:p>
    <w:p w14:paraId="5C78AE7D" w14:textId="77777777" w:rsidR="00F26D8F" w:rsidDel="008660DA" w:rsidRDefault="00F26D8F" w:rsidP="00F26D8F">
      <w:pPr>
        <w:pStyle w:val="Textoindependiente"/>
        <w:rPr>
          <w:del w:id="49" w:author="Perez, Steeven" w:date="2020-08-06T11:36:00Z"/>
        </w:rPr>
      </w:pPr>
    </w:p>
    <w:p w14:paraId="1CCACE2D" w14:textId="77777777" w:rsidR="00F26D8F" w:rsidRDefault="00F26D8F" w:rsidP="00F26D8F">
      <w:pPr>
        <w:pStyle w:val="Textoindependiente"/>
        <w:spacing w:before="7"/>
        <w:rPr>
          <w:sz w:val="19"/>
        </w:rPr>
      </w:pPr>
    </w:p>
    <w:p w14:paraId="2B5442E1" w14:textId="77777777" w:rsidR="00F26D8F" w:rsidDel="008660DA" w:rsidRDefault="00F26D8F" w:rsidP="00F26D8F">
      <w:pPr>
        <w:pStyle w:val="Ttulo1"/>
        <w:numPr>
          <w:ilvl w:val="0"/>
          <w:numId w:val="2"/>
        </w:numPr>
        <w:tabs>
          <w:tab w:val="left" w:pos="533"/>
          <w:tab w:val="left" w:pos="534"/>
        </w:tabs>
        <w:rPr>
          <w:del w:id="50" w:author="Perez, Steeven" w:date="2020-08-06T11:34:00Z"/>
        </w:rPr>
      </w:pPr>
      <w:r>
        <w:t>EXAMENES MEDICOS</w:t>
      </w:r>
    </w:p>
    <w:p w14:paraId="5A9683DC" w14:textId="77777777" w:rsidR="00F26D8F" w:rsidRPr="008660DA" w:rsidRDefault="00F26D8F" w:rsidP="008660DA">
      <w:pPr>
        <w:pStyle w:val="Ttulo1"/>
        <w:numPr>
          <w:ilvl w:val="0"/>
          <w:numId w:val="2"/>
        </w:numPr>
        <w:tabs>
          <w:tab w:val="left" w:pos="533"/>
          <w:tab w:val="left" w:pos="534"/>
        </w:tabs>
        <w:rPr>
          <w:sz w:val="23"/>
          <w:rPrChange w:id="51" w:author="Perez, Steeven" w:date="2020-08-06T11:34:00Z">
            <w:rPr>
              <w:b/>
            </w:rPr>
          </w:rPrChange>
        </w:rPr>
        <w:pPrChange w:id="52" w:author="Perez, Steeven" w:date="2020-08-06T11:34:00Z">
          <w:pPr>
            <w:pStyle w:val="Textoindependiente"/>
            <w:spacing w:before="11"/>
          </w:pPr>
        </w:pPrChange>
      </w:pPr>
    </w:p>
    <w:p w14:paraId="5B4D6BC2" w14:textId="6D803866" w:rsidR="00F26D8F" w:rsidDel="00405C95" w:rsidRDefault="00F26D8F" w:rsidP="00F26D8F">
      <w:pPr>
        <w:pStyle w:val="Textoindependiente"/>
        <w:spacing w:before="1"/>
        <w:ind w:left="102" w:right="112"/>
        <w:jc w:val="both"/>
        <w:rPr>
          <w:del w:id="53" w:author="Perez, Steeven" w:date="2020-08-05T22:14:00Z"/>
        </w:rPr>
      </w:pPr>
      <w:r>
        <w:t xml:space="preserve">Exámenes Médicos que se requiere previo al ingreso a las instalaciones de TC Transcontinental, los mismos que serán revisados por el </w:t>
      </w:r>
      <w:del w:id="54" w:author="Perez, Steeven" w:date="2020-08-05T22:08:00Z">
        <w:r w:rsidDel="00405C95">
          <w:delText>medico</w:delText>
        </w:r>
      </w:del>
      <w:ins w:id="55" w:author="Perez, Steeven" w:date="2020-08-05T22:08:00Z">
        <w:r w:rsidR="00405C95">
          <w:t>médico</w:t>
        </w:r>
      </w:ins>
      <w:r>
        <w:t xml:space="preserve"> de la empresa para su respectiva aprobación.</w:t>
      </w:r>
    </w:p>
    <w:p w14:paraId="442BCD57" w14:textId="77777777" w:rsidR="00F26D8F" w:rsidRDefault="00F26D8F">
      <w:pPr>
        <w:pStyle w:val="Textoindependiente"/>
        <w:spacing w:before="1"/>
        <w:ind w:left="102" w:right="112"/>
        <w:jc w:val="both"/>
        <w:pPrChange w:id="56" w:author="Perez, Steeven" w:date="2020-08-05T22:14:00Z">
          <w:pPr>
            <w:pStyle w:val="Textoindependiente"/>
          </w:pPr>
        </w:pPrChange>
      </w:pPr>
    </w:p>
    <w:p w14:paraId="5F71509B" w14:textId="77777777" w:rsidR="00F26D8F" w:rsidRDefault="00F26D8F" w:rsidP="00F26D8F">
      <w:pPr>
        <w:pStyle w:val="Textoindependiente"/>
        <w:spacing w:before="8"/>
        <w:rPr>
          <w:sz w:val="27"/>
        </w:rPr>
      </w:pPr>
    </w:p>
    <w:p w14:paraId="192E2786" w14:textId="77777777" w:rsidR="00F26D8F" w:rsidRDefault="00F26D8F" w:rsidP="00F26D8F">
      <w:pPr>
        <w:pStyle w:val="Ttulo1"/>
        <w:ind w:firstLine="0"/>
        <w:jc w:val="both"/>
      </w:pPr>
      <w:r>
        <w:t>Exámenes de ingreso trabajo en alturas, eléctrico</w:t>
      </w:r>
    </w:p>
    <w:p w14:paraId="1AAEF1A9" w14:textId="77777777" w:rsidR="00F26D8F" w:rsidRDefault="00F26D8F" w:rsidP="00F26D8F">
      <w:pPr>
        <w:ind w:left="102"/>
        <w:jc w:val="both"/>
        <w:rPr>
          <w:sz w:val="24"/>
        </w:rPr>
      </w:pPr>
      <w:r>
        <w:rPr>
          <w:i/>
          <w:sz w:val="24"/>
        </w:rPr>
        <w:t>Ficha medica de inicio (examen básico para vértigo</w:t>
      </w:r>
      <w:r>
        <w:rPr>
          <w:sz w:val="24"/>
        </w:rPr>
        <w:t>)</w:t>
      </w:r>
    </w:p>
    <w:p w14:paraId="447999CA" w14:textId="77777777" w:rsidR="00F26D8F" w:rsidRDefault="00F26D8F" w:rsidP="00F26D8F">
      <w:pPr>
        <w:pStyle w:val="Prrafodelista"/>
        <w:numPr>
          <w:ilvl w:val="1"/>
          <w:numId w:val="2"/>
        </w:numPr>
        <w:tabs>
          <w:tab w:val="left" w:pos="821"/>
          <w:tab w:val="left" w:pos="822"/>
        </w:tabs>
        <w:ind w:hanging="361"/>
        <w:rPr>
          <w:b/>
          <w:sz w:val="24"/>
        </w:rPr>
      </w:pPr>
      <w:r>
        <w:rPr>
          <w:sz w:val="24"/>
        </w:rPr>
        <w:t>Biometría hemática completa</w:t>
      </w:r>
      <w:r>
        <w:rPr>
          <w:spacing w:val="-2"/>
          <w:sz w:val="24"/>
        </w:rPr>
        <w:t xml:space="preserve"> </w:t>
      </w:r>
      <w:r>
        <w:rPr>
          <w:b/>
          <w:sz w:val="24"/>
        </w:rPr>
        <w:t>(todos)</w:t>
      </w:r>
    </w:p>
    <w:p w14:paraId="080DB978" w14:textId="77777777" w:rsidR="00F26D8F" w:rsidRDefault="00F26D8F" w:rsidP="00F26D8F">
      <w:pPr>
        <w:pStyle w:val="Prrafodelista"/>
        <w:numPr>
          <w:ilvl w:val="1"/>
          <w:numId w:val="2"/>
        </w:numPr>
        <w:tabs>
          <w:tab w:val="left" w:pos="821"/>
          <w:tab w:val="left" w:pos="822"/>
        </w:tabs>
        <w:ind w:hanging="361"/>
        <w:rPr>
          <w:sz w:val="24"/>
        </w:rPr>
      </w:pPr>
      <w:r>
        <w:rPr>
          <w:sz w:val="24"/>
        </w:rPr>
        <w:t>Glucosa</w:t>
      </w:r>
    </w:p>
    <w:p w14:paraId="1190F754" w14:textId="77777777" w:rsidR="00F26D8F" w:rsidRDefault="00F26D8F" w:rsidP="00F26D8F">
      <w:pPr>
        <w:pStyle w:val="Prrafodelista"/>
        <w:numPr>
          <w:ilvl w:val="1"/>
          <w:numId w:val="2"/>
        </w:numPr>
        <w:tabs>
          <w:tab w:val="left" w:pos="821"/>
          <w:tab w:val="left" w:pos="822"/>
        </w:tabs>
        <w:spacing w:before="44"/>
        <w:ind w:hanging="361"/>
        <w:rPr>
          <w:sz w:val="24"/>
        </w:rPr>
      </w:pPr>
      <w:r>
        <w:rPr>
          <w:sz w:val="24"/>
        </w:rPr>
        <w:t>Colesterol</w:t>
      </w:r>
    </w:p>
    <w:p w14:paraId="016D16FA" w14:textId="77777777" w:rsidR="00F26D8F" w:rsidRDefault="00F26D8F" w:rsidP="00F26D8F">
      <w:pPr>
        <w:pStyle w:val="Prrafodelista"/>
        <w:numPr>
          <w:ilvl w:val="1"/>
          <w:numId w:val="2"/>
        </w:numPr>
        <w:tabs>
          <w:tab w:val="left" w:pos="821"/>
          <w:tab w:val="left" w:pos="822"/>
        </w:tabs>
        <w:spacing w:before="42"/>
        <w:ind w:hanging="361"/>
        <w:rPr>
          <w:sz w:val="24"/>
        </w:rPr>
      </w:pPr>
      <w:r>
        <w:rPr>
          <w:sz w:val="24"/>
        </w:rPr>
        <w:t>Triglicéridos</w:t>
      </w:r>
    </w:p>
    <w:p w14:paraId="511736E8" w14:textId="77777777" w:rsidR="00F26D8F" w:rsidRDefault="00F26D8F" w:rsidP="00F26D8F">
      <w:pPr>
        <w:pStyle w:val="Prrafodelista"/>
        <w:numPr>
          <w:ilvl w:val="1"/>
          <w:numId w:val="2"/>
        </w:numPr>
        <w:tabs>
          <w:tab w:val="left" w:pos="821"/>
          <w:tab w:val="left" w:pos="822"/>
        </w:tabs>
        <w:ind w:hanging="361"/>
        <w:rPr>
          <w:sz w:val="24"/>
        </w:rPr>
      </w:pPr>
      <w:proofErr w:type="spellStart"/>
      <w:r>
        <w:rPr>
          <w:sz w:val="24"/>
        </w:rPr>
        <w:t>Ldl</w:t>
      </w:r>
      <w:proofErr w:type="spellEnd"/>
    </w:p>
    <w:p w14:paraId="02A24411" w14:textId="77777777" w:rsidR="00F26D8F" w:rsidRDefault="00F26D8F" w:rsidP="00F26D8F">
      <w:pPr>
        <w:rPr>
          <w:sz w:val="24"/>
        </w:rPr>
        <w:sectPr w:rsidR="00F26D8F" w:rsidSect="00C05E20">
          <w:pgSz w:w="11906" w:h="16838" w:code="9"/>
          <w:pgMar w:top="1840" w:right="1020" w:bottom="280" w:left="1600" w:header="857" w:footer="0" w:gutter="0"/>
          <w:cols w:space="720"/>
          <w:docGrid w:linePitch="299"/>
          <w:sectPrChange w:id="57" w:author="Perez, Steeven" w:date="2020-08-05T22:00:00Z">
            <w:sectPr w:rsidR="00F26D8F" w:rsidSect="00C05E20">
              <w:pgSz w:w="11910" w:h="16850" w:code="0"/>
              <w:pgMar w:top="1840" w:right="1020" w:bottom="280" w:left="1600" w:header="857" w:footer="0" w:gutter="0"/>
              <w:docGrid w:linePitch="0"/>
            </w:sectPr>
          </w:sectPrChange>
        </w:sectPr>
      </w:pPr>
    </w:p>
    <w:p w14:paraId="261A00B1" w14:textId="77777777" w:rsidR="00F26D8F" w:rsidRDefault="00F26D8F" w:rsidP="00F26D8F">
      <w:pPr>
        <w:pStyle w:val="Textoindependiente"/>
        <w:spacing w:before="11"/>
        <w:rPr>
          <w:sz w:val="14"/>
        </w:rPr>
      </w:pPr>
    </w:p>
    <w:p w14:paraId="4E9948D7" w14:textId="77777777" w:rsidR="00F26D8F" w:rsidRDefault="00F26D8F" w:rsidP="00F26D8F">
      <w:pPr>
        <w:pStyle w:val="Prrafodelista"/>
        <w:numPr>
          <w:ilvl w:val="1"/>
          <w:numId w:val="2"/>
        </w:numPr>
        <w:tabs>
          <w:tab w:val="left" w:pos="821"/>
          <w:tab w:val="left" w:pos="822"/>
        </w:tabs>
        <w:spacing w:before="100"/>
        <w:ind w:hanging="361"/>
        <w:rPr>
          <w:sz w:val="24"/>
        </w:rPr>
      </w:pPr>
      <w:r>
        <w:rPr>
          <w:sz w:val="24"/>
        </w:rPr>
        <w:t>Alt-</w:t>
      </w:r>
      <w:proofErr w:type="spellStart"/>
      <w:r>
        <w:rPr>
          <w:sz w:val="24"/>
        </w:rPr>
        <w:t>Tgp</w:t>
      </w:r>
      <w:proofErr w:type="spellEnd"/>
    </w:p>
    <w:p w14:paraId="698C35F9" w14:textId="77777777" w:rsidR="00F26D8F" w:rsidRDefault="00F26D8F" w:rsidP="00F26D8F">
      <w:pPr>
        <w:pStyle w:val="Prrafodelista"/>
        <w:numPr>
          <w:ilvl w:val="1"/>
          <w:numId w:val="2"/>
        </w:numPr>
        <w:tabs>
          <w:tab w:val="left" w:pos="821"/>
          <w:tab w:val="left" w:pos="822"/>
        </w:tabs>
        <w:spacing w:before="44"/>
        <w:ind w:hanging="361"/>
        <w:rPr>
          <w:sz w:val="24"/>
        </w:rPr>
      </w:pPr>
      <w:proofErr w:type="spellStart"/>
      <w:r>
        <w:rPr>
          <w:sz w:val="24"/>
        </w:rPr>
        <w:t>Ast-Tgo</w:t>
      </w:r>
      <w:proofErr w:type="spellEnd"/>
    </w:p>
    <w:p w14:paraId="42FF7171" w14:textId="77777777" w:rsidR="00F26D8F" w:rsidRDefault="00F26D8F" w:rsidP="00F26D8F">
      <w:pPr>
        <w:pStyle w:val="Prrafodelista"/>
        <w:numPr>
          <w:ilvl w:val="1"/>
          <w:numId w:val="2"/>
        </w:numPr>
        <w:tabs>
          <w:tab w:val="left" w:pos="821"/>
          <w:tab w:val="left" w:pos="822"/>
        </w:tabs>
        <w:spacing w:before="43"/>
        <w:ind w:hanging="361"/>
        <w:rPr>
          <w:sz w:val="24"/>
        </w:rPr>
      </w:pPr>
      <w:r>
        <w:rPr>
          <w:sz w:val="24"/>
        </w:rPr>
        <w:t>Urea</w:t>
      </w:r>
    </w:p>
    <w:p w14:paraId="5CAFC9AD" w14:textId="77777777" w:rsidR="00F26D8F" w:rsidRDefault="00F26D8F" w:rsidP="00F26D8F">
      <w:pPr>
        <w:pStyle w:val="Prrafodelista"/>
        <w:numPr>
          <w:ilvl w:val="1"/>
          <w:numId w:val="2"/>
        </w:numPr>
        <w:tabs>
          <w:tab w:val="left" w:pos="821"/>
          <w:tab w:val="left" w:pos="822"/>
        </w:tabs>
        <w:spacing w:before="44"/>
        <w:ind w:hanging="361"/>
        <w:rPr>
          <w:sz w:val="24"/>
        </w:rPr>
      </w:pPr>
      <w:r>
        <w:rPr>
          <w:sz w:val="24"/>
        </w:rPr>
        <w:t>Creatinina</w:t>
      </w:r>
    </w:p>
    <w:p w14:paraId="5ED8D294" w14:textId="77777777" w:rsidR="00F26D8F" w:rsidRDefault="00F26D8F" w:rsidP="00F26D8F">
      <w:pPr>
        <w:pStyle w:val="Prrafodelista"/>
        <w:numPr>
          <w:ilvl w:val="1"/>
          <w:numId w:val="2"/>
        </w:numPr>
        <w:tabs>
          <w:tab w:val="left" w:pos="821"/>
          <w:tab w:val="left" w:pos="822"/>
        </w:tabs>
        <w:ind w:hanging="361"/>
        <w:rPr>
          <w:sz w:val="24"/>
        </w:rPr>
      </w:pPr>
      <w:r>
        <w:rPr>
          <w:sz w:val="24"/>
        </w:rPr>
        <w:t>Test de altura, equilibrio y</w:t>
      </w:r>
      <w:r>
        <w:rPr>
          <w:spacing w:val="-3"/>
          <w:sz w:val="24"/>
        </w:rPr>
        <w:t xml:space="preserve"> </w:t>
      </w:r>
      <w:r>
        <w:rPr>
          <w:sz w:val="24"/>
        </w:rPr>
        <w:t>acrofobia</w:t>
      </w:r>
    </w:p>
    <w:p w14:paraId="3F1364B6" w14:textId="77777777" w:rsidR="00F26D8F" w:rsidRDefault="00F26D8F" w:rsidP="00F26D8F">
      <w:pPr>
        <w:pStyle w:val="Prrafodelista"/>
        <w:numPr>
          <w:ilvl w:val="1"/>
          <w:numId w:val="2"/>
        </w:numPr>
        <w:tabs>
          <w:tab w:val="left" w:pos="821"/>
          <w:tab w:val="left" w:pos="822"/>
        </w:tabs>
        <w:ind w:hanging="361"/>
        <w:rPr>
          <w:sz w:val="24"/>
        </w:rPr>
      </w:pPr>
      <w:r>
        <w:rPr>
          <w:sz w:val="24"/>
        </w:rPr>
        <w:t>Espirometría</w:t>
      </w:r>
    </w:p>
    <w:p w14:paraId="660B7800" w14:textId="77777777" w:rsidR="00F26D8F" w:rsidRDefault="00F26D8F" w:rsidP="00F26D8F">
      <w:pPr>
        <w:pStyle w:val="Prrafodelista"/>
        <w:numPr>
          <w:ilvl w:val="1"/>
          <w:numId w:val="2"/>
        </w:numPr>
        <w:tabs>
          <w:tab w:val="left" w:pos="821"/>
          <w:tab w:val="left" w:pos="822"/>
        </w:tabs>
        <w:spacing w:before="42"/>
        <w:ind w:hanging="361"/>
        <w:rPr>
          <w:sz w:val="24"/>
        </w:rPr>
      </w:pPr>
      <w:r>
        <w:rPr>
          <w:sz w:val="24"/>
        </w:rPr>
        <w:t>Audiometría</w:t>
      </w:r>
    </w:p>
    <w:p w14:paraId="610788B1" w14:textId="77777777" w:rsidR="00F26D8F" w:rsidRDefault="00F26D8F" w:rsidP="00F26D8F">
      <w:pPr>
        <w:pStyle w:val="Prrafodelista"/>
        <w:numPr>
          <w:ilvl w:val="1"/>
          <w:numId w:val="2"/>
        </w:numPr>
        <w:tabs>
          <w:tab w:val="left" w:pos="821"/>
          <w:tab w:val="left" w:pos="822"/>
        </w:tabs>
        <w:ind w:hanging="361"/>
        <w:rPr>
          <w:sz w:val="24"/>
        </w:rPr>
      </w:pPr>
      <w:proofErr w:type="spellStart"/>
      <w:r>
        <w:rPr>
          <w:sz w:val="24"/>
        </w:rPr>
        <w:t>Visiometría</w:t>
      </w:r>
      <w:proofErr w:type="spellEnd"/>
    </w:p>
    <w:p w14:paraId="7913CF54" w14:textId="77777777" w:rsidR="00F26D8F" w:rsidRDefault="00F26D8F" w:rsidP="00F26D8F">
      <w:pPr>
        <w:pStyle w:val="Prrafodelista"/>
        <w:numPr>
          <w:ilvl w:val="1"/>
          <w:numId w:val="2"/>
        </w:numPr>
        <w:tabs>
          <w:tab w:val="left" w:pos="821"/>
          <w:tab w:val="left" w:pos="822"/>
        </w:tabs>
        <w:spacing w:before="44"/>
        <w:ind w:hanging="361"/>
        <w:rPr>
          <w:sz w:val="24"/>
        </w:rPr>
      </w:pPr>
      <w:r>
        <w:rPr>
          <w:sz w:val="24"/>
        </w:rPr>
        <w:t>Electrocardiograma</w:t>
      </w:r>
    </w:p>
    <w:p w14:paraId="0805D257" w14:textId="77777777" w:rsidR="00F26D8F" w:rsidRDefault="00F26D8F" w:rsidP="00F26D8F">
      <w:pPr>
        <w:pStyle w:val="Prrafodelista"/>
        <w:numPr>
          <w:ilvl w:val="1"/>
          <w:numId w:val="2"/>
        </w:numPr>
        <w:tabs>
          <w:tab w:val="left" w:pos="821"/>
          <w:tab w:val="left" w:pos="822"/>
        </w:tabs>
        <w:spacing w:before="43"/>
        <w:ind w:hanging="361"/>
        <w:rPr>
          <w:sz w:val="24"/>
        </w:rPr>
      </w:pPr>
      <w:proofErr w:type="spellStart"/>
      <w:r>
        <w:rPr>
          <w:sz w:val="24"/>
        </w:rPr>
        <w:t>Rx</w:t>
      </w:r>
      <w:proofErr w:type="spellEnd"/>
      <w:r>
        <w:rPr>
          <w:sz w:val="24"/>
        </w:rPr>
        <w:t>. columna lumbosacra A.P y</w:t>
      </w:r>
      <w:r>
        <w:rPr>
          <w:spacing w:val="-4"/>
          <w:sz w:val="24"/>
        </w:rPr>
        <w:t xml:space="preserve"> </w:t>
      </w:r>
      <w:r>
        <w:rPr>
          <w:sz w:val="24"/>
        </w:rPr>
        <w:t>Lateral.</w:t>
      </w:r>
    </w:p>
    <w:p w14:paraId="6262FACB" w14:textId="77777777" w:rsidR="00F26D8F" w:rsidRDefault="00F26D8F" w:rsidP="00F26D8F">
      <w:pPr>
        <w:pStyle w:val="Textoindependiente"/>
        <w:rPr>
          <w:sz w:val="31"/>
        </w:rPr>
      </w:pPr>
    </w:p>
    <w:p w14:paraId="0A3C1784" w14:textId="77777777" w:rsidR="00F26D8F" w:rsidRDefault="00F26D8F" w:rsidP="00F26D8F">
      <w:pPr>
        <w:pStyle w:val="Ttulo1"/>
        <w:spacing w:before="1"/>
        <w:ind w:firstLine="0"/>
      </w:pPr>
      <w:r>
        <w:t>Exámenes de ingreso trabajos en caliente &amp; Espacio Confinado</w:t>
      </w:r>
    </w:p>
    <w:p w14:paraId="3E5EC74B" w14:textId="77777777" w:rsidR="00F26D8F" w:rsidRDefault="00F26D8F" w:rsidP="00F26D8F">
      <w:pPr>
        <w:spacing w:before="45"/>
        <w:ind w:left="102"/>
        <w:rPr>
          <w:i/>
          <w:sz w:val="24"/>
        </w:rPr>
      </w:pPr>
      <w:r>
        <w:rPr>
          <w:i/>
          <w:sz w:val="24"/>
        </w:rPr>
        <w:t>Ficha medica de inicio</w:t>
      </w:r>
    </w:p>
    <w:p w14:paraId="551065C1" w14:textId="77777777" w:rsidR="00F26D8F" w:rsidRDefault="00F26D8F" w:rsidP="00F26D8F">
      <w:pPr>
        <w:pStyle w:val="Prrafodelista"/>
        <w:numPr>
          <w:ilvl w:val="1"/>
          <w:numId w:val="2"/>
        </w:numPr>
        <w:tabs>
          <w:tab w:val="left" w:pos="821"/>
          <w:tab w:val="left" w:pos="822"/>
        </w:tabs>
        <w:ind w:hanging="361"/>
        <w:rPr>
          <w:sz w:val="24"/>
        </w:rPr>
      </w:pPr>
      <w:r>
        <w:rPr>
          <w:sz w:val="24"/>
        </w:rPr>
        <w:t>Biometría hemática</w:t>
      </w:r>
      <w:r>
        <w:rPr>
          <w:spacing w:val="-2"/>
          <w:sz w:val="24"/>
        </w:rPr>
        <w:t xml:space="preserve"> </w:t>
      </w:r>
      <w:r>
        <w:rPr>
          <w:sz w:val="24"/>
        </w:rPr>
        <w:t>completa</w:t>
      </w:r>
    </w:p>
    <w:p w14:paraId="711C9153" w14:textId="77777777" w:rsidR="00F26D8F" w:rsidRDefault="00F26D8F" w:rsidP="00F26D8F">
      <w:pPr>
        <w:pStyle w:val="Prrafodelista"/>
        <w:numPr>
          <w:ilvl w:val="1"/>
          <w:numId w:val="2"/>
        </w:numPr>
        <w:tabs>
          <w:tab w:val="left" w:pos="821"/>
          <w:tab w:val="left" w:pos="822"/>
        </w:tabs>
        <w:spacing w:before="44"/>
        <w:ind w:hanging="361"/>
        <w:rPr>
          <w:sz w:val="24"/>
        </w:rPr>
      </w:pPr>
      <w:r>
        <w:rPr>
          <w:sz w:val="24"/>
        </w:rPr>
        <w:t>Glucosa</w:t>
      </w:r>
    </w:p>
    <w:p w14:paraId="700012CA" w14:textId="77777777" w:rsidR="00F26D8F" w:rsidRDefault="00F26D8F" w:rsidP="00F26D8F">
      <w:pPr>
        <w:pStyle w:val="Prrafodelista"/>
        <w:numPr>
          <w:ilvl w:val="1"/>
          <w:numId w:val="2"/>
        </w:numPr>
        <w:tabs>
          <w:tab w:val="left" w:pos="821"/>
          <w:tab w:val="left" w:pos="822"/>
        </w:tabs>
        <w:ind w:hanging="361"/>
        <w:rPr>
          <w:sz w:val="24"/>
        </w:rPr>
      </w:pPr>
      <w:r>
        <w:rPr>
          <w:sz w:val="24"/>
        </w:rPr>
        <w:t>Colesterol</w:t>
      </w:r>
    </w:p>
    <w:p w14:paraId="4DDDB01D" w14:textId="77777777" w:rsidR="00F26D8F" w:rsidRDefault="00F26D8F" w:rsidP="00F26D8F">
      <w:pPr>
        <w:pStyle w:val="Prrafodelista"/>
        <w:numPr>
          <w:ilvl w:val="1"/>
          <w:numId w:val="2"/>
        </w:numPr>
        <w:tabs>
          <w:tab w:val="left" w:pos="821"/>
          <w:tab w:val="left" w:pos="822"/>
        </w:tabs>
        <w:spacing w:before="42"/>
        <w:ind w:hanging="361"/>
        <w:rPr>
          <w:sz w:val="24"/>
        </w:rPr>
      </w:pPr>
      <w:r>
        <w:rPr>
          <w:sz w:val="24"/>
        </w:rPr>
        <w:t>Triglicéridos</w:t>
      </w:r>
    </w:p>
    <w:p w14:paraId="4CBA358E" w14:textId="77777777" w:rsidR="00F26D8F" w:rsidRDefault="00F26D8F" w:rsidP="00F26D8F">
      <w:pPr>
        <w:pStyle w:val="Prrafodelista"/>
        <w:numPr>
          <w:ilvl w:val="1"/>
          <w:numId w:val="2"/>
        </w:numPr>
        <w:tabs>
          <w:tab w:val="left" w:pos="821"/>
          <w:tab w:val="left" w:pos="822"/>
        </w:tabs>
        <w:ind w:hanging="361"/>
        <w:rPr>
          <w:sz w:val="24"/>
        </w:rPr>
      </w:pPr>
      <w:r>
        <w:rPr>
          <w:sz w:val="24"/>
        </w:rPr>
        <w:t>Urea</w:t>
      </w:r>
    </w:p>
    <w:p w14:paraId="1EA56D71" w14:textId="77777777" w:rsidR="00F26D8F" w:rsidRDefault="00F26D8F" w:rsidP="00F26D8F">
      <w:pPr>
        <w:pStyle w:val="Prrafodelista"/>
        <w:numPr>
          <w:ilvl w:val="1"/>
          <w:numId w:val="2"/>
        </w:numPr>
        <w:tabs>
          <w:tab w:val="left" w:pos="821"/>
          <w:tab w:val="left" w:pos="822"/>
        </w:tabs>
        <w:ind w:hanging="361"/>
        <w:rPr>
          <w:sz w:val="24"/>
        </w:rPr>
      </w:pPr>
      <w:r>
        <w:rPr>
          <w:sz w:val="24"/>
        </w:rPr>
        <w:t>Creatinina</w:t>
      </w:r>
    </w:p>
    <w:p w14:paraId="4B644E42" w14:textId="77777777" w:rsidR="00F26D8F" w:rsidRDefault="00F26D8F" w:rsidP="00F26D8F">
      <w:pPr>
        <w:pStyle w:val="Prrafodelista"/>
        <w:numPr>
          <w:ilvl w:val="1"/>
          <w:numId w:val="2"/>
        </w:numPr>
        <w:tabs>
          <w:tab w:val="left" w:pos="821"/>
          <w:tab w:val="left" w:pos="822"/>
        </w:tabs>
        <w:spacing w:before="42"/>
        <w:ind w:hanging="361"/>
        <w:rPr>
          <w:sz w:val="24"/>
        </w:rPr>
      </w:pPr>
      <w:r>
        <w:rPr>
          <w:sz w:val="24"/>
        </w:rPr>
        <w:t>Espirometría</w:t>
      </w:r>
    </w:p>
    <w:p w14:paraId="621B1B62" w14:textId="77777777" w:rsidR="00F26D8F" w:rsidRDefault="00F26D8F" w:rsidP="00F26D8F">
      <w:pPr>
        <w:pStyle w:val="Prrafodelista"/>
        <w:numPr>
          <w:ilvl w:val="1"/>
          <w:numId w:val="2"/>
        </w:numPr>
        <w:tabs>
          <w:tab w:val="left" w:pos="821"/>
          <w:tab w:val="left" w:pos="822"/>
        </w:tabs>
        <w:ind w:hanging="361"/>
        <w:rPr>
          <w:sz w:val="24"/>
        </w:rPr>
      </w:pPr>
      <w:r>
        <w:rPr>
          <w:sz w:val="24"/>
        </w:rPr>
        <w:t>Audiometría</w:t>
      </w:r>
    </w:p>
    <w:p w14:paraId="44F65D89" w14:textId="77777777" w:rsidR="00F26D8F" w:rsidRDefault="00F26D8F" w:rsidP="00F26D8F">
      <w:pPr>
        <w:pStyle w:val="Prrafodelista"/>
        <w:numPr>
          <w:ilvl w:val="1"/>
          <w:numId w:val="2"/>
        </w:numPr>
        <w:tabs>
          <w:tab w:val="left" w:pos="821"/>
          <w:tab w:val="left" w:pos="822"/>
        </w:tabs>
        <w:ind w:hanging="361"/>
        <w:rPr>
          <w:sz w:val="24"/>
        </w:rPr>
      </w:pPr>
      <w:proofErr w:type="spellStart"/>
      <w:r>
        <w:rPr>
          <w:sz w:val="24"/>
        </w:rPr>
        <w:t>Visiometría</w:t>
      </w:r>
      <w:proofErr w:type="spellEnd"/>
    </w:p>
    <w:p w14:paraId="3A6F2FEE" w14:textId="219690C0" w:rsidR="00F26D8F" w:rsidRDefault="00F26D8F" w:rsidP="00F26D8F">
      <w:pPr>
        <w:pStyle w:val="Prrafodelista"/>
        <w:numPr>
          <w:ilvl w:val="1"/>
          <w:numId w:val="2"/>
        </w:numPr>
        <w:tabs>
          <w:tab w:val="left" w:pos="821"/>
          <w:tab w:val="left" w:pos="822"/>
        </w:tabs>
        <w:spacing w:before="42"/>
        <w:ind w:hanging="361"/>
        <w:rPr>
          <w:ins w:id="58" w:author="Perez, Steeven" w:date="2020-08-06T11:34:00Z"/>
          <w:sz w:val="24"/>
        </w:rPr>
      </w:pPr>
      <w:r>
        <w:rPr>
          <w:sz w:val="24"/>
        </w:rPr>
        <w:t>Electrocardiograma.</w:t>
      </w:r>
    </w:p>
    <w:p w14:paraId="283BDF2E" w14:textId="30AFF66C" w:rsidR="008660DA" w:rsidRPr="008660DA" w:rsidRDefault="008660DA" w:rsidP="008660DA">
      <w:pPr>
        <w:tabs>
          <w:tab w:val="left" w:pos="821"/>
          <w:tab w:val="left" w:pos="822"/>
        </w:tabs>
        <w:spacing w:before="42"/>
        <w:rPr>
          <w:ins w:id="59" w:author="Perez, Steeven" w:date="2020-08-05T21:58:00Z"/>
          <w:sz w:val="24"/>
          <w:rPrChange w:id="60" w:author="Perez, Steeven" w:date="2020-08-06T11:34:00Z">
            <w:rPr>
              <w:ins w:id="61" w:author="Perez, Steeven" w:date="2020-08-05T21:58:00Z"/>
            </w:rPr>
          </w:rPrChange>
        </w:rPr>
        <w:pPrChange w:id="62" w:author="Perez, Steeven" w:date="2020-08-06T11:34:00Z">
          <w:pPr>
            <w:pStyle w:val="Prrafodelista"/>
            <w:numPr>
              <w:ilvl w:val="1"/>
              <w:numId w:val="2"/>
            </w:numPr>
            <w:tabs>
              <w:tab w:val="left" w:pos="821"/>
              <w:tab w:val="left" w:pos="822"/>
            </w:tabs>
            <w:spacing w:before="42"/>
          </w:pPr>
        </w:pPrChange>
      </w:pPr>
      <w:ins w:id="63" w:author="Perez, Steeven" w:date="2020-08-06T11:34:00Z">
        <w:r>
          <w:rPr>
            <w:sz w:val="24"/>
          </w:rPr>
          <w:t xml:space="preserve">Nota: </w:t>
        </w:r>
      </w:ins>
      <w:ins w:id="64" w:author="Perez, Steeven" w:date="2020-08-06T11:35:00Z">
        <w:r>
          <w:rPr>
            <w:sz w:val="24"/>
          </w:rPr>
          <w:t>Los permisos de trabajo de riesgo serán entregados según el procedim</w:t>
        </w:r>
      </w:ins>
      <w:ins w:id="65" w:author="Perez, Steeven" w:date="2020-08-06T11:36:00Z">
        <w:r>
          <w:rPr>
            <w:sz w:val="24"/>
          </w:rPr>
          <w:t>iento HS&amp;WE-014 Gestión Permisos de Trabajo.</w:t>
        </w:r>
      </w:ins>
    </w:p>
    <w:p w14:paraId="456B0FB8" w14:textId="77777777" w:rsidR="00C05E20" w:rsidRDefault="00C05E20">
      <w:pPr>
        <w:pStyle w:val="Prrafodelista"/>
        <w:tabs>
          <w:tab w:val="left" w:pos="821"/>
          <w:tab w:val="left" w:pos="822"/>
        </w:tabs>
        <w:spacing w:before="42"/>
        <w:ind w:firstLine="0"/>
        <w:rPr>
          <w:sz w:val="24"/>
        </w:rPr>
        <w:pPrChange w:id="66" w:author="Perez, Steeven" w:date="2020-08-05T21:58:00Z">
          <w:pPr>
            <w:pStyle w:val="Prrafodelista"/>
            <w:numPr>
              <w:ilvl w:val="1"/>
              <w:numId w:val="2"/>
            </w:numPr>
            <w:tabs>
              <w:tab w:val="left" w:pos="821"/>
              <w:tab w:val="left" w:pos="822"/>
            </w:tabs>
            <w:spacing w:before="42"/>
            <w:ind w:hanging="348"/>
          </w:pPr>
        </w:pPrChange>
      </w:pPr>
    </w:p>
    <w:p w14:paraId="2108528E" w14:textId="07132EA5" w:rsidR="00C05E20" w:rsidRPr="008660DA" w:rsidRDefault="00C05E20" w:rsidP="008660DA">
      <w:pPr>
        <w:pStyle w:val="Ttulo1"/>
        <w:numPr>
          <w:ilvl w:val="0"/>
          <w:numId w:val="2"/>
        </w:numPr>
        <w:tabs>
          <w:tab w:val="left" w:pos="533"/>
          <w:tab w:val="left" w:pos="534"/>
        </w:tabs>
        <w:rPr>
          <w:ins w:id="67" w:author="Perez, Steeven" w:date="2020-08-05T21:58:00Z"/>
          <w:rPrChange w:id="68" w:author="Perez, Steeven" w:date="2020-08-06T11:36:00Z">
            <w:rPr>
              <w:ins w:id="69" w:author="Perez, Steeven" w:date="2020-08-05T21:58:00Z"/>
              <w:bCs/>
              <w:lang w:val="es-MX"/>
            </w:rPr>
          </w:rPrChange>
        </w:rPr>
        <w:pPrChange w:id="70" w:author="Perez, Steeven" w:date="2020-08-06T11:36:00Z">
          <w:pPr>
            <w:adjustRightInd w:val="0"/>
            <w:spacing w:line="240" w:lineRule="atLeast"/>
            <w:jc w:val="both"/>
          </w:pPr>
        </w:pPrChange>
      </w:pPr>
      <w:ins w:id="71" w:author="Perez, Steeven" w:date="2020-08-05T21:59:00Z">
        <w:r>
          <w:t>Referencias</w:t>
        </w:r>
      </w:ins>
    </w:p>
    <w:p w14:paraId="5753C609" w14:textId="1CDD6802" w:rsidR="00C05E20" w:rsidRDefault="00C05E20" w:rsidP="00405C95">
      <w:pPr>
        <w:widowControl/>
        <w:numPr>
          <w:ilvl w:val="0"/>
          <w:numId w:val="3"/>
        </w:numPr>
        <w:adjustRightInd w:val="0"/>
        <w:spacing w:line="240" w:lineRule="atLeast"/>
        <w:ind w:left="1418" w:hanging="425"/>
        <w:jc w:val="both"/>
        <w:rPr>
          <w:ins w:id="72" w:author="Perez, Steeven" w:date="2020-08-05T21:58:00Z"/>
          <w:rFonts w:ascii="Arial" w:hAnsi="Arial" w:cs="Arial"/>
          <w:color w:val="000000"/>
          <w:lang w:val="es-MX"/>
        </w:rPr>
      </w:pPr>
      <w:ins w:id="73" w:author="Perez, Steeven" w:date="2020-08-05T21:58:00Z">
        <w:r>
          <w:rPr>
            <w:rFonts w:ascii="Arial" w:hAnsi="Arial" w:cs="Arial"/>
            <w:color w:val="000000"/>
            <w:lang w:val="es-MX"/>
          </w:rPr>
          <w:t>HS&amp;WE</w:t>
        </w:r>
        <w:r w:rsidRPr="00575E23">
          <w:rPr>
            <w:rFonts w:ascii="Arial" w:hAnsi="Arial" w:cs="Arial"/>
            <w:color w:val="000000"/>
            <w:lang w:val="es-MX"/>
          </w:rPr>
          <w:t>-0</w:t>
        </w:r>
      </w:ins>
      <w:ins w:id="74" w:author="Perez, Steeven" w:date="2020-08-05T21:59:00Z">
        <w:r>
          <w:rPr>
            <w:rFonts w:ascii="Arial" w:hAnsi="Arial" w:cs="Arial"/>
            <w:color w:val="000000"/>
            <w:lang w:val="es-MX"/>
          </w:rPr>
          <w:t>10</w:t>
        </w:r>
      </w:ins>
      <w:ins w:id="75" w:author="Perez, Steeven" w:date="2020-08-05T21:58:00Z">
        <w:r>
          <w:rPr>
            <w:rFonts w:ascii="Arial" w:hAnsi="Arial" w:cs="Arial"/>
            <w:color w:val="000000"/>
            <w:lang w:val="es-MX"/>
          </w:rPr>
          <w:t xml:space="preserve">A          </w:t>
        </w:r>
      </w:ins>
      <w:ins w:id="76" w:author="Perez, Steeven" w:date="2020-08-05T21:59:00Z">
        <w:r>
          <w:rPr>
            <w:rFonts w:ascii="Arial" w:hAnsi="Arial" w:cs="Arial"/>
            <w:color w:val="000000"/>
            <w:lang w:val="es-MX"/>
          </w:rPr>
          <w:t>Matriz Requisito a Contratista</w:t>
        </w:r>
      </w:ins>
    </w:p>
    <w:p w14:paraId="43E126CE" w14:textId="36FE9B38" w:rsidR="00C05E20" w:rsidRPr="00575E23" w:rsidRDefault="00C05E20">
      <w:pPr>
        <w:widowControl/>
        <w:numPr>
          <w:ilvl w:val="0"/>
          <w:numId w:val="3"/>
        </w:numPr>
        <w:adjustRightInd w:val="0"/>
        <w:spacing w:line="240" w:lineRule="atLeast"/>
        <w:ind w:left="1418" w:hanging="425"/>
        <w:jc w:val="both"/>
        <w:rPr>
          <w:ins w:id="77" w:author="Perez, Steeven" w:date="2020-08-05T21:58:00Z"/>
          <w:rFonts w:ascii="Arial" w:hAnsi="Arial" w:cs="Arial"/>
          <w:color w:val="000000"/>
          <w:lang w:val="es-MX"/>
        </w:rPr>
        <w:pPrChange w:id="78" w:author="Perez, Steeven" w:date="2020-08-05T22:15:00Z">
          <w:pPr>
            <w:widowControl/>
            <w:numPr>
              <w:numId w:val="3"/>
            </w:numPr>
            <w:adjustRightInd w:val="0"/>
            <w:spacing w:line="240" w:lineRule="atLeast"/>
            <w:ind w:left="1944" w:hanging="360"/>
            <w:jc w:val="both"/>
          </w:pPr>
        </w:pPrChange>
      </w:pPr>
      <w:ins w:id="79" w:author="Perez, Steeven" w:date="2020-08-05T21:58:00Z">
        <w:r>
          <w:rPr>
            <w:rFonts w:ascii="Arial" w:hAnsi="Arial" w:cs="Arial"/>
            <w:color w:val="000000"/>
            <w:lang w:val="es-MX"/>
          </w:rPr>
          <w:t>HS&amp;WE-0</w:t>
        </w:r>
      </w:ins>
      <w:ins w:id="80" w:author="Perez, Steeven" w:date="2020-08-05T22:14:00Z">
        <w:r w:rsidR="00405C95">
          <w:rPr>
            <w:rFonts w:ascii="Arial" w:hAnsi="Arial" w:cs="Arial"/>
            <w:color w:val="000000"/>
            <w:lang w:val="es-MX"/>
          </w:rPr>
          <w:t>10</w:t>
        </w:r>
      </w:ins>
      <w:ins w:id="81" w:author="Perez, Steeven" w:date="2020-08-05T21:58:00Z">
        <w:r w:rsidRPr="00575E23">
          <w:rPr>
            <w:rFonts w:ascii="Arial" w:hAnsi="Arial" w:cs="Arial"/>
            <w:color w:val="000000"/>
            <w:lang w:val="es-MX"/>
          </w:rPr>
          <w:t xml:space="preserve">B </w:t>
        </w:r>
        <w:r>
          <w:rPr>
            <w:rFonts w:ascii="Arial" w:hAnsi="Arial" w:cs="Arial"/>
            <w:color w:val="000000"/>
            <w:lang w:val="es-MX"/>
          </w:rPr>
          <w:t xml:space="preserve">        </w:t>
        </w:r>
      </w:ins>
      <w:ins w:id="82" w:author="Perez, Steeven" w:date="2020-08-05T22:05:00Z">
        <w:r>
          <w:rPr>
            <w:rFonts w:ascii="Arial" w:hAnsi="Arial" w:cs="Arial"/>
            <w:color w:val="000000"/>
            <w:lang w:val="es-MX"/>
          </w:rPr>
          <w:t>Autorización de Ingreso</w:t>
        </w:r>
      </w:ins>
      <w:ins w:id="83" w:author="Perez, Steeven" w:date="2020-08-05T21:58:00Z">
        <w:r>
          <w:rPr>
            <w:rFonts w:ascii="Arial" w:hAnsi="Arial" w:cs="Arial"/>
            <w:color w:val="000000"/>
            <w:lang w:val="es-MX"/>
          </w:rPr>
          <w:t xml:space="preserve"> </w:t>
        </w:r>
      </w:ins>
    </w:p>
    <w:p w14:paraId="2F9A7704" w14:textId="60231AB2" w:rsidR="00C05E20" w:rsidRDefault="00C05E20">
      <w:pPr>
        <w:widowControl/>
        <w:numPr>
          <w:ilvl w:val="0"/>
          <w:numId w:val="3"/>
        </w:numPr>
        <w:adjustRightInd w:val="0"/>
        <w:spacing w:line="240" w:lineRule="atLeast"/>
        <w:ind w:left="1418" w:hanging="425"/>
        <w:jc w:val="both"/>
        <w:rPr>
          <w:ins w:id="84" w:author="Perez, Steeven" w:date="2020-08-05T21:58:00Z"/>
          <w:rFonts w:ascii="Arial" w:hAnsi="Arial" w:cs="Arial"/>
          <w:color w:val="000000"/>
          <w:lang w:val="es-MX"/>
        </w:rPr>
        <w:pPrChange w:id="85" w:author="Perez, Steeven" w:date="2020-08-05T22:15:00Z">
          <w:pPr>
            <w:widowControl/>
            <w:numPr>
              <w:numId w:val="3"/>
            </w:numPr>
            <w:adjustRightInd w:val="0"/>
            <w:spacing w:line="240" w:lineRule="atLeast"/>
            <w:ind w:left="1944" w:hanging="360"/>
            <w:jc w:val="both"/>
          </w:pPr>
        </w:pPrChange>
      </w:pPr>
      <w:ins w:id="86" w:author="Perez, Steeven" w:date="2020-08-05T21:58:00Z">
        <w:r>
          <w:rPr>
            <w:rFonts w:ascii="Arial" w:hAnsi="Arial" w:cs="Arial"/>
            <w:color w:val="000000"/>
            <w:lang w:val="es-MX"/>
          </w:rPr>
          <w:t>HS&amp;WE-0</w:t>
        </w:r>
      </w:ins>
      <w:ins w:id="87" w:author="Perez, Steeven" w:date="2020-08-05T22:14:00Z">
        <w:r w:rsidR="00405C95">
          <w:rPr>
            <w:rFonts w:ascii="Arial" w:hAnsi="Arial" w:cs="Arial"/>
            <w:color w:val="000000"/>
            <w:lang w:val="es-MX"/>
          </w:rPr>
          <w:t>10</w:t>
        </w:r>
      </w:ins>
      <w:ins w:id="88" w:author="Perez, Steeven" w:date="2020-08-05T21:58:00Z">
        <w:r>
          <w:rPr>
            <w:rFonts w:ascii="Arial" w:hAnsi="Arial" w:cs="Arial"/>
            <w:color w:val="000000"/>
            <w:lang w:val="es-MX"/>
          </w:rPr>
          <w:t xml:space="preserve">C         </w:t>
        </w:r>
      </w:ins>
      <w:ins w:id="89" w:author="Perez, Steeven" w:date="2020-08-05T22:05:00Z">
        <w:r>
          <w:rPr>
            <w:rFonts w:ascii="Arial" w:hAnsi="Arial" w:cs="Arial"/>
            <w:color w:val="000000"/>
            <w:lang w:val="es-MX"/>
          </w:rPr>
          <w:t xml:space="preserve">Evaluación </w:t>
        </w:r>
      </w:ins>
      <w:ins w:id="90" w:author="Perez, Steeven" w:date="2020-08-05T22:06:00Z">
        <w:r>
          <w:rPr>
            <w:rFonts w:ascii="Arial" w:hAnsi="Arial" w:cs="Arial"/>
            <w:color w:val="000000"/>
            <w:lang w:val="es-MX"/>
          </w:rPr>
          <w:t>de Riesgo para Contratista</w:t>
        </w:r>
      </w:ins>
    </w:p>
    <w:p w14:paraId="53D4A78C" w14:textId="59AE02A3" w:rsidR="00C05E20" w:rsidRDefault="00C05E20">
      <w:pPr>
        <w:widowControl/>
        <w:numPr>
          <w:ilvl w:val="0"/>
          <w:numId w:val="3"/>
        </w:numPr>
        <w:adjustRightInd w:val="0"/>
        <w:spacing w:line="240" w:lineRule="atLeast"/>
        <w:ind w:left="1418" w:hanging="425"/>
        <w:jc w:val="both"/>
        <w:rPr>
          <w:ins w:id="91" w:author="Perez, Steeven" w:date="2020-08-05T22:08:00Z"/>
          <w:rFonts w:ascii="Arial" w:hAnsi="Arial" w:cs="Arial"/>
          <w:color w:val="000000"/>
          <w:lang w:val="es-MX"/>
        </w:rPr>
        <w:pPrChange w:id="92" w:author="Perez, Steeven" w:date="2020-08-05T22:15:00Z">
          <w:pPr>
            <w:widowControl/>
            <w:numPr>
              <w:numId w:val="3"/>
            </w:numPr>
            <w:adjustRightInd w:val="0"/>
            <w:spacing w:line="240" w:lineRule="atLeast"/>
            <w:ind w:left="1944" w:hanging="360"/>
            <w:jc w:val="both"/>
          </w:pPr>
        </w:pPrChange>
      </w:pPr>
      <w:ins w:id="93" w:author="Perez, Steeven" w:date="2020-08-05T21:58:00Z">
        <w:r>
          <w:rPr>
            <w:rFonts w:ascii="Arial" w:hAnsi="Arial" w:cs="Arial"/>
            <w:color w:val="000000"/>
            <w:lang w:val="es-MX"/>
          </w:rPr>
          <w:t>HS&amp;WE-0</w:t>
        </w:r>
      </w:ins>
      <w:ins w:id="94" w:author="Perez, Steeven" w:date="2020-08-05T22:14:00Z">
        <w:r w:rsidR="00405C95">
          <w:rPr>
            <w:rFonts w:ascii="Arial" w:hAnsi="Arial" w:cs="Arial"/>
            <w:color w:val="000000"/>
            <w:lang w:val="es-MX"/>
          </w:rPr>
          <w:t>10</w:t>
        </w:r>
      </w:ins>
      <w:ins w:id="95" w:author="Perez, Steeven" w:date="2020-08-05T21:58:00Z">
        <w:r>
          <w:rPr>
            <w:rFonts w:ascii="Arial" w:hAnsi="Arial" w:cs="Arial"/>
            <w:color w:val="000000"/>
            <w:lang w:val="es-MX"/>
          </w:rPr>
          <w:t xml:space="preserve">D         </w:t>
        </w:r>
      </w:ins>
      <w:ins w:id="96" w:author="Perez, Steeven" w:date="2020-08-05T22:06:00Z">
        <w:r>
          <w:rPr>
            <w:rFonts w:ascii="Arial" w:hAnsi="Arial" w:cs="Arial"/>
            <w:color w:val="000000"/>
            <w:lang w:val="es-MX"/>
          </w:rPr>
          <w:t>Declaración de herramientas Contratistas Visitantes</w:t>
        </w:r>
      </w:ins>
    </w:p>
    <w:p w14:paraId="127C2F9F" w14:textId="1D1BB032" w:rsidR="00405C95" w:rsidRDefault="00405C95">
      <w:pPr>
        <w:widowControl/>
        <w:numPr>
          <w:ilvl w:val="0"/>
          <w:numId w:val="3"/>
        </w:numPr>
        <w:adjustRightInd w:val="0"/>
        <w:spacing w:line="240" w:lineRule="atLeast"/>
        <w:ind w:left="1418" w:hanging="425"/>
        <w:jc w:val="both"/>
        <w:rPr>
          <w:ins w:id="97" w:author="Perez, Steeven" w:date="2020-08-05T22:09:00Z"/>
          <w:rFonts w:ascii="Arial" w:hAnsi="Arial" w:cs="Arial"/>
          <w:color w:val="000000"/>
          <w:lang w:val="es-MX"/>
        </w:rPr>
        <w:pPrChange w:id="98" w:author="Perez, Steeven" w:date="2020-08-05T22:15:00Z">
          <w:pPr>
            <w:widowControl/>
            <w:numPr>
              <w:numId w:val="3"/>
            </w:numPr>
            <w:adjustRightInd w:val="0"/>
            <w:spacing w:line="240" w:lineRule="atLeast"/>
            <w:ind w:left="1944" w:hanging="360"/>
            <w:jc w:val="both"/>
          </w:pPr>
        </w:pPrChange>
      </w:pPr>
      <w:ins w:id="99" w:author="Perez, Steeven" w:date="2020-08-05T22:08:00Z">
        <w:r>
          <w:rPr>
            <w:rFonts w:ascii="Arial" w:hAnsi="Arial" w:cs="Arial"/>
            <w:color w:val="000000"/>
            <w:lang w:val="es-MX"/>
          </w:rPr>
          <w:t>HS&amp;WE-010</w:t>
        </w:r>
      </w:ins>
      <w:ins w:id="100" w:author="Perez, Steeven" w:date="2020-08-05T22:31:00Z">
        <w:r w:rsidR="00FB38F9">
          <w:rPr>
            <w:rFonts w:ascii="Arial" w:hAnsi="Arial" w:cs="Arial"/>
            <w:color w:val="000000"/>
            <w:lang w:val="es-MX"/>
          </w:rPr>
          <w:t>E</w:t>
        </w:r>
      </w:ins>
      <w:ins w:id="101" w:author="Perez, Steeven" w:date="2020-08-05T22:14:00Z">
        <w:r>
          <w:rPr>
            <w:rFonts w:ascii="Arial" w:hAnsi="Arial" w:cs="Arial"/>
            <w:color w:val="000000"/>
            <w:lang w:val="es-MX"/>
          </w:rPr>
          <w:t xml:space="preserve"> </w:t>
        </w:r>
      </w:ins>
      <w:ins w:id="102" w:author="Perez, Steeven" w:date="2020-08-05T22:08:00Z">
        <w:r>
          <w:rPr>
            <w:rFonts w:ascii="Arial" w:hAnsi="Arial" w:cs="Arial"/>
            <w:color w:val="000000"/>
            <w:lang w:val="es-MX"/>
          </w:rPr>
          <w:t xml:space="preserve">        Permiso de Trabajo</w:t>
        </w:r>
      </w:ins>
      <w:ins w:id="103" w:author="Perez, Steeven" w:date="2020-08-05T22:09:00Z">
        <w:r>
          <w:rPr>
            <w:rFonts w:ascii="Arial" w:hAnsi="Arial" w:cs="Arial"/>
            <w:color w:val="000000"/>
            <w:lang w:val="es-MX"/>
          </w:rPr>
          <w:t xml:space="preserve"> en Altura</w:t>
        </w:r>
      </w:ins>
    </w:p>
    <w:p w14:paraId="1A08D077" w14:textId="51E69D2E" w:rsidR="00405C95" w:rsidRDefault="00405C95">
      <w:pPr>
        <w:widowControl/>
        <w:numPr>
          <w:ilvl w:val="0"/>
          <w:numId w:val="3"/>
        </w:numPr>
        <w:adjustRightInd w:val="0"/>
        <w:spacing w:line="240" w:lineRule="atLeast"/>
        <w:ind w:left="1418" w:hanging="425"/>
        <w:jc w:val="both"/>
        <w:rPr>
          <w:ins w:id="104" w:author="Perez, Steeven" w:date="2020-08-05T22:09:00Z"/>
          <w:rFonts w:ascii="Arial" w:hAnsi="Arial" w:cs="Arial"/>
          <w:color w:val="000000"/>
          <w:lang w:val="es-MX"/>
        </w:rPr>
        <w:pPrChange w:id="105" w:author="Perez, Steeven" w:date="2020-08-05T22:15:00Z">
          <w:pPr>
            <w:widowControl/>
            <w:numPr>
              <w:numId w:val="3"/>
            </w:numPr>
            <w:adjustRightInd w:val="0"/>
            <w:spacing w:line="240" w:lineRule="atLeast"/>
            <w:ind w:left="1944" w:hanging="360"/>
            <w:jc w:val="both"/>
          </w:pPr>
        </w:pPrChange>
      </w:pPr>
      <w:ins w:id="106" w:author="Perez, Steeven" w:date="2020-08-05T22:09:00Z">
        <w:r>
          <w:rPr>
            <w:rFonts w:ascii="Arial" w:hAnsi="Arial" w:cs="Arial"/>
            <w:color w:val="000000"/>
            <w:lang w:val="es-MX"/>
          </w:rPr>
          <w:t>HS&amp;WE-010</w:t>
        </w:r>
      </w:ins>
      <w:ins w:id="107" w:author="Perez, Steeven" w:date="2020-08-05T22:31:00Z">
        <w:r w:rsidR="00FB38F9">
          <w:rPr>
            <w:rFonts w:ascii="Arial" w:hAnsi="Arial" w:cs="Arial"/>
            <w:color w:val="000000"/>
            <w:lang w:val="es-MX"/>
          </w:rPr>
          <w:t>F</w:t>
        </w:r>
      </w:ins>
      <w:ins w:id="108" w:author="Perez, Steeven" w:date="2020-08-05T22:14:00Z">
        <w:r>
          <w:rPr>
            <w:rFonts w:ascii="Arial" w:hAnsi="Arial" w:cs="Arial"/>
            <w:color w:val="000000"/>
            <w:lang w:val="es-MX"/>
          </w:rPr>
          <w:t xml:space="preserve"> </w:t>
        </w:r>
      </w:ins>
      <w:ins w:id="109" w:author="Perez, Steeven" w:date="2020-08-05T22:09:00Z">
        <w:r>
          <w:rPr>
            <w:rFonts w:ascii="Arial" w:hAnsi="Arial" w:cs="Arial"/>
            <w:color w:val="000000"/>
            <w:lang w:val="es-MX"/>
          </w:rPr>
          <w:t xml:space="preserve">        Permiso de Trabajo en Caliente</w:t>
        </w:r>
      </w:ins>
    </w:p>
    <w:p w14:paraId="5F322AD6" w14:textId="40B84086" w:rsidR="00405C95" w:rsidRDefault="00405C95">
      <w:pPr>
        <w:widowControl/>
        <w:numPr>
          <w:ilvl w:val="0"/>
          <w:numId w:val="3"/>
        </w:numPr>
        <w:adjustRightInd w:val="0"/>
        <w:spacing w:line="240" w:lineRule="atLeast"/>
        <w:ind w:left="1418" w:hanging="425"/>
        <w:jc w:val="both"/>
        <w:rPr>
          <w:ins w:id="110" w:author="Perez, Steeven" w:date="2020-08-05T22:09:00Z"/>
          <w:rFonts w:ascii="Arial" w:hAnsi="Arial" w:cs="Arial"/>
          <w:color w:val="000000"/>
          <w:lang w:val="es-MX"/>
        </w:rPr>
        <w:pPrChange w:id="111" w:author="Perez, Steeven" w:date="2020-08-05T22:15:00Z">
          <w:pPr>
            <w:widowControl/>
            <w:numPr>
              <w:numId w:val="3"/>
            </w:numPr>
            <w:adjustRightInd w:val="0"/>
            <w:spacing w:line="240" w:lineRule="atLeast"/>
            <w:ind w:left="1944" w:hanging="360"/>
            <w:jc w:val="both"/>
          </w:pPr>
        </w:pPrChange>
      </w:pPr>
      <w:ins w:id="112" w:author="Perez, Steeven" w:date="2020-08-05T22:09:00Z">
        <w:r>
          <w:rPr>
            <w:rFonts w:ascii="Arial" w:hAnsi="Arial" w:cs="Arial"/>
            <w:color w:val="000000"/>
            <w:lang w:val="es-MX"/>
          </w:rPr>
          <w:t>HS&amp;WE-010</w:t>
        </w:r>
      </w:ins>
      <w:ins w:id="113" w:author="Perez, Steeven" w:date="2020-08-05T22:31:00Z">
        <w:r w:rsidR="00FB38F9">
          <w:rPr>
            <w:rFonts w:ascii="Arial" w:hAnsi="Arial" w:cs="Arial"/>
            <w:color w:val="000000"/>
            <w:lang w:val="es-MX"/>
          </w:rPr>
          <w:t>G</w:t>
        </w:r>
      </w:ins>
      <w:ins w:id="114" w:author="Perez, Steeven" w:date="2020-08-05T22:09:00Z">
        <w:r>
          <w:rPr>
            <w:rFonts w:ascii="Arial" w:hAnsi="Arial" w:cs="Arial"/>
            <w:color w:val="000000"/>
            <w:lang w:val="es-MX"/>
          </w:rPr>
          <w:t xml:space="preserve">        Permiso de Trabajo </w:t>
        </w:r>
      </w:ins>
      <w:ins w:id="115" w:author="Perez, Steeven" w:date="2020-08-05T22:10:00Z">
        <w:r>
          <w:rPr>
            <w:rFonts w:ascii="Arial" w:hAnsi="Arial" w:cs="Arial"/>
            <w:color w:val="000000"/>
            <w:lang w:val="es-MX"/>
          </w:rPr>
          <w:t>Excavación</w:t>
        </w:r>
      </w:ins>
    </w:p>
    <w:p w14:paraId="22A24A22" w14:textId="1F2D3701" w:rsidR="00405C95" w:rsidRDefault="00405C95">
      <w:pPr>
        <w:widowControl/>
        <w:numPr>
          <w:ilvl w:val="0"/>
          <w:numId w:val="3"/>
        </w:numPr>
        <w:adjustRightInd w:val="0"/>
        <w:spacing w:line="240" w:lineRule="atLeast"/>
        <w:ind w:left="1418" w:hanging="425"/>
        <w:jc w:val="both"/>
        <w:rPr>
          <w:ins w:id="116" w:author="Perez, Steeven" w:date="2020-08-05T22:09:00Z"/>
          <w:rFonts w:ascii="Arial" w:hAnsi="Arial" w:cs="Arial"/>
          <w:color w:val="000000"/>
          <w:lang w:val="es-MX"/>
        </w:rPr>
        <w:pPrChange w:id="117" w:author="Perez, Steeven" w:date="2020-08-05T22:15:00Z">
          <w:pPr>
            <w:widowControl/>
            <w:numPr>
              <w:numId w:val="3"/>
            </w:numPr>
            <w:adjustRightInd w:val="0"/>
            <w:spacing w:line="240" w:lineRule="atLeast"/>
            <w:ind w:left="1944" w:hanging="360"/>
            <w:jc w:val="both"/>
          </w:pPr>
        </w:pPrChange>
      </w:pPr>
      <w:ins w:id="118" w:author="Perez, Steeven" w:date="2020-08-05T22:09:00Z">
        <w:r>
          <w:rPr>
            <w:rFonts w:ascii="Arial" w:hAnsi="Arial" w:cs="Arial"/>
            <w:color w:val="000000"/>
            <w:lang w:val="es-MX"/>
          </w:rPr>
          <w:t>HS&amp;WE-010</w:t>
        </w:r>
      </w:ins>
      <w:ins w:id="119" w:author="Perez, Steeven" w:date="2020-08-05T22:31:00Z">
        <w:r w:rsidR="00FB38F9">
          <w:rPr>
            <w:rFonts w:ascii="Arial" w:hAnsi="Arial" w:cs="Arial"/>
            <w:color w:val="000000"/>
            <w:lang w:val="es-MX"/>
          </w:rPr>
          <w:t>H</w:t>
        </w:r>
      </w:ins>
      <w:ins w:id="120" w:author="Perez, Steeven" w:date="2020-08-05T22:09:00Z">
        <w:r>
          <w:rPr>
            <w:rFonts w:ascii="Arial" w:hAnsi="Arial" w:cs="Arial"/>
            <w:color w:val="000000"/>
            <w:lang w:val="es-MX"/>
          </w:rPr>
          <w:t xml:space="preserve">        Permiso de Trabajo</w:t>
        </w:r>
      </w:ins>
      <w:ins w:id="121" w:author="Perez, Steeven" w:date="2020-08-05T22:10:00Z">
        <w:r>
          <w:rPr>
            <w:rFonts w:ascii="Arial" w:hAnsi="Arial" w:cs="Arial"/>
            <w:color w:val="000000"/>
            <w:lang w:val="es-MX"/>
          </w:rPr>
          <w:t xml:space="preserve"> </w:t>
        </w:r>
        <w:proofErr w:type="spellStart"/>
        <w:r>
          <w:rPr>
            <w:rFonts w:ascii="Arial" w:hAnsi="Arial" w:cs="Arial"/>
            <w:color w:val="000000"/>
            <w:lang w:val="es-MX"/>
          </w:rPr>
          <w:t>Izaje</w:t>
        </w:r>
      </w:ins>
      <w:proofErr w:type="spellEnd"/>
    </w:p>
    <w:p w14:paraId="5CDB1D82" w14:textId="6A5C95B5" w:rsidR="00405C95" w:rsidRDefault="00405C95">
      <w:pPr>
        <w:widowControl/>
        <w:numPr>
          <w:ilvl w:val="0"/>
          <w:numId w:val="3"/>
        </w:numPr>
        <w:adjustRightInd w:val="0"/>
        <w:spacing w:line="240" w:lineRule="atLeast"/>
        <w:ind w:left="1418" w:hanging="425"/>
        <w:jc w:val="both"/>
        <w:rPr>
          <w:ins w:id="122" w:author="Perez, Steeven" w:date="2020-08-05T22:13:00Z"/>
          <w:rFonts w:ascii="Arial" w:hAnsi="Arial" w:cs="Arial"/>
          <w:color w:val="000000"/>
          <w:lang w:val="es-MX"/>
        </w:rPr>
        <w:pPrChange w:id="123" w:author="Perez, Steeven" w:date="2020-08-05T22:15:00Z">
          <w:pPr>
            <w:widowControl/>
            <w:numPr>
              <w:numId w:val="3"/>
            </w:numPr>
            <w:adjustRightInd w:val="0"/>
            <w:spacing w:line="240" w:lineRule="atLeast"/>
            <w:ind w:left="1944" w:hanging="360"/>
            <w:jc w:val="both"/>
          </w:pPr>
        </w:pPrChange>
      </w:pPr>
      <w:ins w:id="124" w:author="Perez, Steeven" w:date="2020-08-05T22:13:00Z">
        <w:r>
          <w:rPr>
            <w:rFonts w:ascii="Arial" w:hAnsi="Arial" w:cs="Arial"/>
            <w:color w:val="000000"/>
            <w:lang w:val="es-MX"/>
          </w:rPr>
          <w:t>HS&amp;WE-010</w:t>
        </w:r>
      </w:ins>
      <w:ins w:id="125" w:author="Perez, Steeven" w:date="2020-08-05T22:31:00Z">
        <w:r w:rsidR="00FB38F9">
          <w:rPr>
            <w:rFonts w:ascii="Arial" w:hAnsi="Arial" w:cs="Arial"/>
            <w:color w:val="000000"/>
            <w:lang w:val="es-MX"/>
          </w:rPr>
          <w:t xml:space="preserve">I </w:t>
        </w:r>
      </w:ins>
      <w:ins w:id="126" w:author="Perez, Steeven" w:date="2020-08-05T22:14:00Z">
        <w:r>
          <w:rPr>
            <w:rFonts w:ascii="Arial" w:hAnsi="Arial" w:cs="Arial"/>
            <w:color w:val="000000"/>
            <w:lang w:val="es-MX"/>
          </w:rPr>
          <w:t xml:space="preserve"> </w:t>
        </w:r>
      </w:ins>
      <w:ins w:id="127" w:author="Perez, Steeven" w:date="2020-08-05T22:13:00Z">
        <w:r>
          <w:rPr>
            <w:rFonts w:ascii="Arial" w:hAnsi="Arial" w:cs="Arial"/>
            <w:color w:val="000000"/>
            <w:lang w:val="es-MX"/>
          </w:rPr>
          <w:t xml:space="preserve">        Permiso de Trabajo </w:t>
        </w:r>
      </w:ins>
      <w:ins w:id="128" w:author="Perez, Steeven" w:date="2020-08-05T22:45:00Z">
        <w:r w:rsidR="00FB38F9">
          <w:rPr>
            <w:rFonts w:ascii="Arial" w:hAnsi="Arial" w:cs="Arial"/>
            <w:color w:val="000000"/>
            <w:lang w:val="es-MX"/>
          </w:rPr>
          <w:t>Eléctrico</w:t>
        </w:r>
      </w:ins>
    </w:p>
    <w:p w14:paraId="43895BD7" w14:textId="31B365B8" w:rsidR="00C84650" w:rsidRPr="008660DA" w:rsidRDefault="00405C95" w:rsidP="008660DA">
      <w:pPr>
        <w:widowControl/>
        <w:numPr>
          <w:ilvl w:val="0"/>
          <w:numId w:val="3"/>
        </w:numPr>
        <w:adjustRightInd w:val="0"/>
        <w:spacing w:line="240" w:lineRule="atLeast"/>
        <w:ind w:left="1418" w:hanging="425"/>
        <w:jc w:val="both"/>
        <w:rPr>
          <w:rFonts w:ascii="Arial" w:hAnsi="Arial" w:cs="Arial"/>
          <w:color w:val="000000"/>
          <w:lang w:val="es-MX"/>
          <w:rPrChange w:id="129" w:author="Perez, Steeven" w:date="2020-08-06T11:36:00Z">
            <w:rPr/>
          </w:rPrChange>
        </w:rPr>
        <w:pPrChange w:id="130" w:author="Perez, Steeven" w:date="2020-08-06T11:36:00Z">
          <w:pPr/>
        </w:pPrChange>
      </w:pPr>
      <w:ins w:id="131" w:author="Perez, Steeven" w:date="2020-08-05T22:13:00Z">
        <w:r>
          <w:rPr>
            <w:rFonts w:ascii="Arial" w:hAnsi="Arial" w:cs="Arial"/>
            <w:color w:val="000000"/>
            <w:lang w:val="es-MX"/>
          </w:rPr>
          <w:t>HS&amp;WE-010</w:t>
        </w:r>
      </w:ins>
      <w:ins w:id="132" w:author="Perez, Steeven" w:date="2020-08-05T22:31:00Z">
        <w:r w:rsidR="00FB38F9">
          <w:rPr>
            <w:rFonts w:ascii="Arial" w:hAnsi="Arial" w:cs="Arial"/>
            <w:color w:val="000000"/>
            <w:lang w:val="es-MX"/>
          </w:rPr>
          <w:t>J</w:t>
        </w:r>
      </w:ins>
      <w:ins w:id="133" w:author="Perez, Steeven" w:date="2020-08-05T22:14:00Z">
        <w:r>
          <w:rPr>
            <w:rFonts w:ascii="Arial" w:hAnsi="Arial" w:cs="Arial"/>
            <w:color w:val="000000"/>
            <w:lang w:val="es-MX"/>
          </w:rPr>
          <w:t xml:space="preserve"> </w:t>
        </w:r>
      </w:ins>
      <w:ins w:id="134" w:author="Perez, Steeven" w:date="2020-08-05T22:13:00Z">
        <w:r>
          <w:rPr>
            <w:rFonts w:ascii="Arial" w:hAnsi="Arial" w:cs="Arial"/>
            <w:color w:val="000000"/>
            <w:lang w:val="es-MX"/>
          </w:rPr>
          <w:t xml:space="preserve">        Permiso de Trabajo Espacios Confinados</w:t>
        </w:r>
      </w:ins>
      <w:ins w:id="135" w:author="Perez, Steeven" w:date="2020-08-05T22:14:00Z">
        <w:r>
          <w:rPr>
            <w:rFonts w:ascii="Arial" w:hAnsi="Arial" w:cs="Arial"/>
            <w:color w:val="000000"/>
            <w:lang w:val="es-MX"/>
          </w:rPr>
          <w:t>.</w:t>
        </w:r>
      </w:ins>
    </w:p>
    <w:sectPr w:rsidR="00C84650" w:rsidRPr="008660DA" w:rsidSect="00C05E20">
      <w:pgSz w:w="11910" w:h="16850"/>
      <w:pgMar w:top="1840" w:right="1020" w:bottom="280" w:left="1600" w:header="857" w:footer="1137" w:gutter="0"/>
      <w:cols w:space="720"/>
      <w:sectPrChange w:id="136" w:author="Perez, Steeven" w:date="2020-08-05T22:00:00Z">
        <w:sectPr w:rsidR="00C84650" w:rsidRPr="008660DA" w:rsidSect="00C05E20">
          <w:pgMar w:top="1840" w:right="1020" w:bottom="280" w:left="1600" w:header="857" w:footer="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A494A" w14:textId="77777777" w:rsidR="00FC23B8" w:rsidRDefault="00FC23B8">
      <w:r>
        <w:separator/>
      </w:r>
    </w:p>
  </w:endnote>
  <w:endnote w:type="continuationSeparator" w:id="0">
    <w:p w14:paraId="65D81513" w14:textId="77777777" w:rsidR="00FC23B8" w:rsidRDefault="00FC2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559"/>
      <w:gridCol w:w="1559"/>
      <w:gridCol w:w="1985"/>
      <w:gridCol w:w="1134"/>
      <w:gridCol w:w="1417"/>
    </w:tblGrid>
    <w:tr w:rsidR="00C05E20" w14:paraId="5D38B7C4" w14:textId="77777777" w:rsidTr="00C05E20">
      <w:trPr>
        <w:trHeight w:val="559"/>
        <w:ins w:id="25" w:author="Perez, Steeven" w:date="2020-08-05T22:00:00Z"/>
      </w:trPr>
      <w:tc>
        <w:tcPr>
          <w:tcW w:w="1589" w:type="dxa"/>
        </w:tcPr>
        <w:p w14:paraId="7CD65EB0" w14:textId="77777777" w:rsidR="00C05E20" w:rsidRPr="00E77636" w:rsidRDefault="00C05E20" w:rsidP="00C05E20">
          <w:pPr>
            <w:pStyle w:val="Piedepgina"/>
            <w:rPr>
              <w:ins w:id="26" w:author="Perez, Steeven" w:date="2020-08-05T22:00:00Z"/>
              <w:rFonts w:ascii="Calibri" w:hAnsi="Calibri" w:cs="Calibri"/>
              <w:sz w:val="18"/>
              <w:szCs w:val="18"/>
              <w:lang w:val="es-ES_tradnl"/>
            </w:rPr>
          </w:pPr>
          <w:ins w:id="27" w:author="Perez, Steeven" w:date="2020-08-05T22:00:00Z">
            <w:r w:rsidRPr="00E77636">
              <w:rPr>
                <w:rFonts w:ascii="Calibri" w:hAnsi="Calibri" w:cs="Calibri"/>
                <w:sz w:val="18"/>
                <w:szCs w:val="18"/>
                <w:lang w:val="es-ES_tradnl"/>
              </w:rPr>
              <w:t>Elaborado por:</w:t>
            </w:r>
          </w:ins>
        </w:p>
        <w:p w14:paraId="46FB8B62" w14:textId="77777777" w:rsidR="00C05E20" w:rsidRPr="00E77636" w:rsidRDefault="00C05E20" w:rsidP="00C05E20">
          <w:pPr>
            <w:pStyle w:val="Piedepgina"/>
            <w:rPr>
              <w:ins w:id="28" w:author="Perez, Steeven" w:date="2020-08-05T22:00:00Z"/>
              <w:rFonts w:ascii="Calibri" w:hAnsi="Calibri" w:cs="Calibri"/>
              <w:lang w:val="es-ES_tradnl"/>
            </w:rPr>
          </w:pPr>
          <w:ins w:id="29" w:author="Perez, Steeven" w:date="2020-08-05T22:00:00Z">
            <w:r>
              <w:rPr>
                <w:rFonts w:ascii="Calibri" w:hAnsi="Calibri" w:cs="Calibri"/>
                <w:lang w:val="es-ES_tradnl"/>
              </w:rPr>
              <w:t>S. Pérez</w:t>
            </w:r>
          </w:ins>
        </w:p>
      </w:tc>
      <w:tc>
        <w:tcPr>
          <w:tcW w:w="1559" w:type="dxa"/>
          <w:vAlign w:val="center"/>
        </w:tcPr>
        <w:p w14:paraId="3B1F1BC6" w14:textId="77777777" w:rsidR="00C05E20" w:rsidRPr="00E77636" w:rsidRDefault="00C05E20" w:rsidP="00C05E20">
          <w:pPr>
            <w:pStyle w:val="Piedepgina"/>
            <w:jc w:val="both"/>
            <w:rPr>
              <w:ins w:id="30" w:author="Perez, Steeven" w:date="2020-08-05T22:00:00Z"/>
              <w:rFonts w:ascii="Calibri" w:hAnsi="Calibri" w:cs="Calibri"/>
              <w:sz w:val="18"/>
              <w:szCs w:val="18"/>
              <w:lang w:val="es-ES_tradnl"/>
            </w:rPr>
          </w:pPr>
          <w:ins w:id="31" w:author="Perez, Steeven" w:date="2020-08-05T22:00:00Z">
            <w:r w:rsidRPr="00E77636">
              <w:rPr>
                <w:rFonts w:ascii="Calibri" w:hAnsi="Calibri" w:cs="Calibri"/>
                <w:sz w:val="18"/>
                <w:szCs w:val="18"/>
                <w:lang w:val="es-ES_tradnl"/>
              </w:rPr>
              <w:t>Aprobado por:</w:t>
            </w:r>
          </w:ins>
        </w:p>
        <w:p w14:paraId="3379475C" w14:textId="77777777" w:rsidR="00C05E20" w:rsidRPr="00830AC4" w:rsidRDefault="00C05E20" w:rsidP="00C05E20">
          <w:pPr>
            <w:pStyle w:val="Piedepgina"/>
            <w:jc w:val="center"/>
            <w:rPr>
              <w:ins w:id="32" w:author="Perez, Steeven" w:date="2020-08-05T22:00:00Z"/>
              <w:rFonts w:ascii="Calibri" w:hAnsi="Calibri" w:cs="Calibri"/>
              <w:lang w:val="es-ES_tradnl"/>
            </w:rPr>
          </w:pPr>
          <w:ins w:id="33" w:author="Perez, Steeven" w:date="2020-08-05T22:00:00Z">
            <w:r>
              <w:rPr>
                <w:rFonts w:ascii="Calibri" w:hAnsi="Calibri" w:cs="Calibri"/>
                <w:lang w:val="es-ES_tradnl"/>
              </w:rPr>
              <w:t>BC</w:t>
            </w:r>
          </w:ins>
        </w:p>
      </w:tc>
      <w:tc>
        <w:tcPr>
          <w:tcW w:w="1559" w:type="dxa"/>
        </w:tcPr>
        <w:p w14:paraId="4EB35263" w14:textId="77777777" w:rsidR="00C05E20" w:rsidRPr="00E77636" w:rsidRDefault="00C05E20" w:rsidP="00C05E20">
          <w:pPr>
            <w:pStyle w:val="Piedepgina"/>
            <w:rPr>
              <w:ins w:id="34" w:author="Perez, Steeven" w:date="2020-08-05T22:00:00Z"/>
              <w:rFonts w:ascii="Calibri" w:hAnsi="Calibri" w:cs="Calibri"/>
              <w:sz w:val="18"/>
              <w:szCs w:val="18"/>
              <w:lang w:val="es-ES_tradnl"/>
            </w:rPr>
          </w:pPr>
          <w:ins w:id="35" w:author="Perez, Steeven" w:date="2020-08-05T22:00:00Z">
            <w:r w:rsidRPr="00E77636">
              <w:rPr>
                <w:rFonts w:ascii="Calibri" w:hAnsi="Calibri" w:cs="Calibri"/>
                <w:sz w:val="18"/>
                <w:szCs w:val="18"/>
                <w:lang w:val="es-ES_tradnl"/>
              </w:rPr>
              <w:t>Aprobado por:</w:t>
            </w:r>
          </w:ins>
        </w:p>
        <w:p w14:paraId="506C821F" w14:textId="77777777" w:rsidR="00C05E20" w:rsidRPr="00953F02" w:rsidRDefault="00C05E20" w:rsidP="00C05E20">
          <w:pPr>
            <w:pStyle w:val="Piedepgina"/>
            <w:jc w:val="center"/>
            <w:rPr>
              <w:ins w:id="36" w:author="Perez, Steeven" w:date="2020-08-05T22:00:00Z"/>
              <w:rFonts w:ascii="Calibri" w:hAnsi="Calibri" w:cs="Calibri"/>
              <w:i/>
              <w:color w:val="0000FF"/>
              <w:lang w:val="es-ES_tradnl"/>
            </w:rPr>
          </w:pPr>
        </w:p>
      </w:tc>
      <w:tc>
        <w:tcPr>
          <w:tcW w:w="1985" w:type="dxa"/>
        </w:tcPr>
        <w:p w14:paraId="6DC8B726" w14:textId="77777777" w:rsidR="00C05E20" w:rsidRPr="00E77636" w:rsidRDefault="00C05E20" w:rsidP="00C05E20">
          <w:pPr>
            <w:pStyle w:val="Piedepgina"/>
            <w:rPr>
              <w:ins w:id="37" w:author="Perez, Steeven" w:date="2020-08-05T22:00:00Z"/>
              <w:rFonts w:ascii="Calibri" w:hAnsi="Calibri" w:cs="Calibri"/>
              <w:sz w:val="18"/>
              <w:szCs w:val="18"/>
              <w:lang w:val="es-ES_tradnl"/>
            </w:rPr>
          </w:pPr>
          <w:ins w:id="38" w:author="Perez, Steeven" w:date="2020-08-05T22:00:00Z">
            <w:r w:rsidRPr="00E77636">
              <w:rPr>
                <w:rFonts w:ascii="Calibri" w:hAnsi="Calibri" w:cs="Calibri"/>
                <w:sz w:val="18"/>
                <w:szCs w:val="18"/>
                <w:lang w:val="es-ES_tradnl"/>
              </w:rPr>
              <w:t>Fecha:</w:t>
            </w:r>
          </w:ins>
        </w:p>
        <w:p w14:paraId="48272F7B" w14:textId="77777777" w:rsidR="00C05E20" w:rsidRPr="00ED5B5C" w:rsidRDefault="00C05E20" w:rsidP="00C05E20">
          <w:pPr>
            <w:pStyle w:val="Piedepgina"/>
            <w:jc w:val="center"/>
            <w:rPr>
              <w:ins w:id="39" w:author="Perez, Steeven" w:date="2020-08-05T22:00:00Z"/>
              <w:rFonts w:ascii="Calibri" w:hAnsi="Calibri" w:cs="Calibri"/>
              <w:lang w:val="es-ES_tradnl"/>
            </w:rPr>
          </w:pPr>
          <w:ins w:id="40" w:author="Perez, Steeven" w:date="2020-08-05T22:00:00Z">
            <w:r>
              <w:rPr>
                <w:rFonts w:ascii="Calibri" w:hAnsi="Calibri" w:cs="Calibri"/>
                <w:lang w:val="es-ES_tradnl"/>
              </w:rPr>
              <w:t>Feb27/2020</w:t>
            </w:r>
          </w:ins>
        </w:p>
      </w:tc>
      <w:tc>
        <w:tcPr>
          <w:tcW w:w="1134" w:type="dxa"/>
        </w:tcPr>
        <w:p w14:paraId="22555322" w14:textId="77777777" w:rsidR="00C05E20" w:rsidRPr="00E77636" w:rsidRDefault="00C05E20" w:rsidP="00C05E20">
          <w:pPr>
            <w:pStyle w:val="Piedepgina"/>
            <w:rPr>
              <w:ins w:id="41" w:author="Perez, Steeven" w:date="2020-08-05T22:00:00Z"/>
              <w:rFonts w:ascii="Calibri" w:hAnsi="Calibri" w:cs="Calibri"/>
              <w:sz w:val="18"/>
              <w:szCs w:val="18"/>
              <w:lang w:val="es-ES_tradnl"/>
            </w:rPr>
          </w:pPr>
          <w:ins w:id="42" w:author="Perez, Steeven" w:date="2020-08-05T22:00:00Z">
            <w:r w:rsidRPr="00E77636">
              <w:rPr>
                <w:rFonts w:ascii="Calibri" w:hAnsi="Calibri" w:cs="Calibri"/>
                <w:sz w:val="18"/>
                <w:szCs w:val="18"/>
                <w:lang w:val="es-ES_tradnl"/>
              </w:rPr>
              <w:t>Versión:</w:t>
            </w:r>
          </w:ins>
        </w:p>
        <w:p w14:paraId="3E6303D6" w14:textId="77777777" w:rsidR="00C05E20" w:rsidRPr="00E77636" w:rsidRDefault="00C05E20" w:rsidP="00C05E20">
          <w:pPr>
            <w:pStyle w:val="Piedepgina"/>
            <w:jc w:val="center"/>
            <w:rPr>
              <w:ins w:id="43" w:author="Perez, Steeven" w:date="2020-08-05T22:00:00Z"/>
              <w:rFonts w:ascii="Calibri" w:hAnsi="Calibri" w:cs="Calibri"/>
              <w:lang w:val="es-ES_tradnl"/>
            </w:rPr>
          </w:pPr>
          <w:ins w:id="44" w:author="Perez, Steeven" w:date="2020-08-05T22:00:00Z">
            <w:r>
              <w:rPr>
                <w:rFonts w:ascii="Calibri" w:hAnsi="Calibri" w:cs="Calibri"/>
                <w:lang w:val="es-ES_tradnl"/>
              </w:rPr>
              <w:t>1.</w:t>
            </w:r>
            <w:r w:rsidRPr="00ED5B5C">
              <w:rPr>
                <w:rFonts w:ascii="Calibri" w:hAnsi="Calibri" w:cs="Calibri"/>
                <w:lang w:val="es-ES_tradnl"/>
              </w:rPr>
              <w:t>0</w:t>
            </w:r>
          </w:ins>
        </w:p>
      </w:tc>
      <w:tc>
        <w:tcPr>
          <w:tcW w:w="1417" w:type="dxa"/>
        </w:tcPr>
        <w:p w14:paraId="77970354" w14:textId="77777777" w:rsidR="00C05E20" w:rsidRPr="00E77636" w:rsidRDefault="00C05E20" w:rsidP="00C05E20">
          <w:pPr>
            <w:pStyle w:val="Piedepgina"/>
            <w:rPr>
              <w:ins w:id="45" w:author="Perez, Steeven" w:date="2020-08-05T22:00:00Z"/>
              <w:rFonts w:ascii="Calibri" w:hAnsi="Calibri" w:cs="Calibri"/>
              <w:b/>
              <w:sz w:val="18"/>
              <w:szCs w:val="18"/>
            </w:rPr>
          </w:pPr>
          <w:ins w:id="46" w:author="Perez, Steeven" w:date="2020-08-05T22:00:00Z">
            <w:r w:rsidRPr="00E77636">
              <w:rPr>
                <w:rFonts w:ascii="Calibri" w:hAnsi="Calibri" w:cs="Calibri"/>
                <w:b/>
                <w:sz w:val="18"/>
                <w:szCs w:val="18"/>
              </w:rPr>
              <w:t>Página:</w:t>
            </w:r>
            <w:r>
              <w:rPr>
                <w:rFonts w:ascii="Calibri" w:hAnsi="Calibri" w:cs="Calibri"/>
                <w:b/>
                <w:sz w:val="18"/>
                <w:szCs w:val="18"/>
              </w:rPr>
              <w:t xml:space="preserve"> </w:t>
            </w:r>
          </w:ins>
        </w:p>
        <w:p w14:paraId="77679E81" w14:textId="77777777" w:rsidR="00C05E20" w:rsidRPr="00E77636" w:rsidRDefault="00C05E20" w:rsidP="00C05E20">
          <w:pPr>
            <w:pStyle w:val="Piedepgina"/>
            <w:jc w:val="center"/>
            <w:rPr>
              <w:ins w:id="47" w:author="Perez, Steeven" w:date="2020-08-05T22:00:00Z"/>
              <w:rFonts w:ascii="Calibri" w:hAnsi="Calibri" w:cs="Calibri"/>
              <w:lang w:val="es-ES_tradnl"/>
            </w:rPr>
          </w:pPr>
          <w:ins w:id="48" w:author="Perez, Steeven" w:date="2020-08-05T22:00:00Z">
            <w:r w:rsidRPr="00E77636">
              <w:rPr>
                <w:rFonts w:ascii="Calibri" w:hAnsi="Calibri" w:cs="Calibri"/>
              </w:rPr>
              <w:fldChar w:fldCharType="begin"/>
            </w:r>
            <w:r w:rsidRPr="00E77636">
              <w:rPr>
                <w:rFonts w:ascii="Calibri" w:hAnsi="Calibri" w:cs="Calibri"/>
              </w:rPr>
              <w:instrText xml:space="preserve"> PAGE </w:instrText>
            </w:r>
            <w:r w:rsidRPr="00E77636">
              <w:rPr>
                <w:rFonts w:ascii="Calibri" w:hAnsi="Calibri" w:cs="Calibri"/>
              </w:rPr>
              <w:fldChar w:fldCharType="separate"/>
            </w:r>
            <w:r>
              <w:rPr>
                <w:rFonts w:ascii="Calibri" w:hAnsi="Calibri" w:cs="Calibri"/>
                <w:noProof/>
              </w:rPr>
              <w:t>5</w:t>
            </w:r>
            <w:r w:rsidRPr="00E77636">
              <w:rPr>
                <w:rFonts w:ascii="Calibri" w:hAnsi="Calibri" w:cs="Calibri"/>
              </w:rPr>
              <w:fldChar w:fldCharType="end"/>
            </w:r>
            <w:r w:rsidRPr="00E77636">
              <w:rPr>
                <w:rFonts w:ascii="Calibri" w:hAnsi="Calibri" w:cs="Calibri"/>
              </w:rPr>
              <w:t xml:space="preserve"> de </w:t>
            </w:r>
            <w:r w:rsidRPr="00E77636">
              <w:rPr>
                <w:rFonts w:ascii="Calibri" w:hAnsi="Calibri" w:cs="Calibri"/>
              </w:rPr>
              <w:fldChar w:fldCharType="begin"/>
            </w:r>
            <w:r w:rsidRPr="00E77636">
              <w:rPr>
                <w:rFonts w:ascii="Calibri" w:hAnsi="Calibri" w:cs="Calibri"/>
              </w:rPr>
              <w:instrText xml:space="preserve"> NUMPAGES </w:instrText>
            </w:r>
            <w:r w:rsidRPr="00E77636">
              <w:rPr>
                <w:rFonts w:ascii="Calibri" w:hAnsi="Calibri" w:cs="Calibri"/>
              </w:rPr>
              <w:fldChar w:fldCharType="separate"/>
            </w:r>
            <w:r>
              <w:rPr>
                <w:rFonts w:ascii="Calibri" w:hAnsi="Calibri" w:cs="Calibri"/>
                <w:noProof/>
              </w:rPr>
              <w:t>5</w:t>
            </w:r>
            <w:r w:rsidRPr="00E77636">
              <w:rPr>
                <w:rFonts w:ascii="Calibri" w:hAnsi="Calibri" w:cs="Calibri"/>
              </w:rPr>
              <w:fldChar w:fldCharType="end"/>
            </w:r>
          </w:ins>
        </w:p>
      </w:tc>
    </w:tr>
  </w:tbl>
  <w:p w14:paraId="1A7263E5" w14:textId="77777777" w:rsidR="00C05E20" w:rsidRDefault="00C05E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2C5FD" w14:textId="77777777" w:rsidR="00FC23B8" w:rsidRDefault="00FC23B8">
      <w:r>
        <w:separator/>
      </w:r>
    </w:p>
  </w:footnote>
  <w:footnote w:type="continuationSeparator" w:id="0">
    <w:p w14:paraId="56C7A946" w14:textId="77777777" w:rsidR="00FC23B8" w:rsidRDefault="00FC2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4536"/>
    </w:tblGrid>
    <w:tr w:rsidR="00475CB9" w:rsidRPr="008F5FD9" w14:paraId="16736EE0" w14:textId="77777777" w:rsidTr="00160D1C">
      <w:trPr>
        <w:trHeight w:val="710"/>
      </w:trPr>
      <w:tc>
        <w:tcPr>
          <w:tcW w:w="4678" w:type="dxa"/>
          <w:tcBorders>
            <w:top w:val="single" w:sz="4" w:space="0" w:color="auto"/>
            <w:left w:val="single" w:sz="4" w:space="0" w:color="auto"/>
            <w:bottom w:val="nil"/>
            <w:right w:val="single" w:sz="4" w:space="0" w:color="auto"/>
          </w:tcBorders>
          <w:vAlign w:val="bottom"/>
        </w:tcPr>
        <w:p w14:paraId="0D99DCA5" w14:textId="77777777" w:rsidR="00475CB9" w:rsidRDefault="00475CB9" w:rsidP="00475CB9">
          <w:pPr>
            <w:pStyle w:val="Encabezado"/>
            <w:jc w:val="center"/>
            <w:rPr>
              <w:rFonts w:cs="Calibri"/>
              <w:b/>
            </w:rPr>
          </w:pPr>
          <w:bookmarkStart w:id="24" w:name="_Hlk47534260"/>
        </w:p>
        <w:p w14:paraId="62B25E40" w14:textId="6F0D3941" w:rsidR="00475CB9" w:rsidRPr="00601006" w:rsidRDefault="00475CB9" w:rsidP="00475CB9">
          <w:pPr>
            <w:pStyle w:val="Encabezado"/>
            <w:jc w:val="center"/>
            <w:rPr>
              <w:rFonts w:cs="Calibri"/>
              <w:b/>
            </w:rPr>
          </w:pPr>
          <w:r>
            <w:rPr>
              <w:rFonts w:cs="Calibri"/>
              <w:b/>
              <w:noProof/>
            </w:rPr>
            <w:drawing>
              <wp:inline distT="0" distB="0" distL="0" distR="0" wp14:anchorId="08D279DE" wp14:editId="5480DF8E">
                <wp:extent cx="2018665" cy="605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8665" cy="605790"/>
                        </a:xfrm>
                        <a:prstGeom prst="rect">
                          <a:avLst/>
                        </a:prstGeom>
                        <a:noFill/>
                        <a:ln>
                          <a:noFill/>
                        </a:ln>
                      </pic:spPr>
                    </pic:pic>
                  </a:graphicData>
                </a:graphic>
              </wp:inline>
            </w:drawing>
          </w:r>
        </w:p>
      </w:tc>
      <w:tc>
        <w:tcPr>
          <w:tcW w:w="4536" w:type="dxa"/>
          <w:tcBorders>
            <w:top w:val="single" w:sz="4" w:space="0" w:color="auto"/>
            <w:left w:val="nil"/>
            <w:bottom w:val="nil"/>
            <w:right w:val="single" w:sz="4" w:space="0" w:color="auto"/>
          </w:tcBorders>
          <w:vAlign w:val="center"/>
        </w:tcPr>
        <w:p w14:paraId="6FD69733" w14:textId="523A0405" w:rsidR="00475CB9" w:rsidRPr="00601006" w:rsidRDefault="00475CB9" w:rsidP="00475CB9">
          <w:pPr>
            <w:pStyle w:val="Encabezado"/>
            <w:jc w:val="center"/>
            <w:rPr>
              <w:rFonts w:cs="Calibri"/>
              <w:b/>
              <w:sz w:val="36"/>
              <w:szCs w:val="36"/>
            </w:rPr>
          </w:pPr>
          <w:r>
            <w:rPr>
              <w:rFonts w:cs="Calibri"/>
              <w:b/>
              <w:sz w:val="36"/>
              <w:szCs w:val="36"/>
              <w:lang w:val="es-ES_tradnl"/>
            </w:rPr>
            <w:t>Procedimiento</w:t>
          </w:r>
        </w:p>
      </w:tc>
    </w:tr>
    <w:tr w:rsidR="00475CB9" w:rsidRPr="008F5FD9" w14:paraId="03D4286A" w14:textId="77777777" w:rsidTr="00160D1C">
      <w:trPr>
        <w:cantSplit/>
        <w:trHeight w:val="710"/>
      </w:trPr>
      <w:tc>
        <w:tcPr>
          <w:tcW w:w="4678" w:type="dxa"/>
          <w:tcBorders>
            <w:top w:val="single" w:sz="4" w:space="0" w:color="auto"/>
            <w:bottom w:val="single" w:sz="4" w:space="0" w:color="auto"/>
          </w:tcBorders>
          <w:vAlign w:val="center"/>
        </w:tcPr>
        <w:p w14:paraId="657137DA" w14:textId="77777777" w:rsidR="00475CB9" w:rsidRPr="00601006" w:rsidRDefault="00475CB9" w:rsidP="00475CB9">
          <w:pPr>
            <w:pStyle w:val="Encabezado"/>
            <w:jc w:val="center"/>
            <w:rPr>
              <w:rFonts w:cs="Calibri"/>
              <w:b/>
              <w:noProof/>
            </w:rPr>
          </w:pPr>
          <w:r w:rsidRPr="00601006">
            <w:rPr>
              <w:rFonts w:cs="Calibri"/>
              <w:b/>
              <w:lang w:val="es-ES_tradnl"/>
            </w:rPr>
            <w:t>Referencia:</w:t>
          </w:r>
          <w:r w:rsidRPr="00601006">
            <w:rPr>
              <w:rFonts w:cs="Calibri"/>
              <w:lang w:val="es-ES_tradnl"/>
            </w:rPr>
            <w:t xml:space="preserve"> Gestión de HS&amp;WE</w:t>
          </w:r>
        </w:p>
      </w:tc>
      <w:tc>
        <w:tcPr>
          <w:tcW w:w="4536" w:type="dxa"/>
          <w:tcBorders>
            <w:top w:val="single" w:sz="4" w:space="0" w:color="auto"/>
            <w:bottom w:val="single" w:sz="4" w:space="0" w:color="auto"/>
          </w:tcBorders>
          <w:vAlign w:val="center"/>
        </w:tcPr>
        <w:p w14:paraId="4378940A" w14:textId="00242531" w:rsidR="00475CB9" w:rsidRPr="00601006" w:rsidRDefault="00475CB9" w:rsidP="00475CB9">
          <w:pPr>
            <w:pStyle w:val="Encabezado"/>
            <w:jc w:val="center"/>
            <w:rPr>
              <w:rFonts w:cs="Calibri"/>
              <w:b/>
              <w:sz w:val="32"/>
              <w:szCs w:val="32"/>
              <w:lang w:val="es-ES_tradnl"/>
            </w:rPr>
          </w:pPr>
          <w:r>
            <w:rPr>
              <w:rFonts w:cs="Calibri"/>
              <w:b/>
              <w:sz w:val="28"/>
              <w:szCs w:val="32"/>
              <w:lang w:val="es-ES_tradnl"/>
            </w:rPr>
            <w:t>HS&amp;WE</w:t>
          </w:r>
          <w:r w:rsidRPr="00601006">
            <w:rPr>
              <w:rFonts w:cs="Calibri"/>
              <w:b/>
              <w:sz w:val="28"/>
              <w:szCs w:val="32"/>
              <w:lang w:val="es-ES_tradnl"/>
            </w:rPr>
            <w:t>-00</w:t>
          </w:r>
          <w:r>
            <w:rPr>
              <w:rFonts w:cs="Calibri"/>
              <w:b/>
              <w:sz w:val="28"/>
              <w:szCs w:val="32"/>
              <w:lang w:val="es-ES_tradnl"/>
            </w:rPr>
            <w:t>10</w:t>
          </w:r>
          <w:r w:rsidRPr="00601006">
            <w:rPr>
              <w:rFonts w:cs="Calibri"/>
              <w:b/>
              <w:sz w:val="28"/>
              <w:szCs w:val="32"/>
              <w:lang w:val="es-ES_tradnl"/>
            </w:rPr>
            <w:t xml:space="preserve"> </w:t>
          </w:r>
          <w:r>
            <w:rPr>
              <w:rFonts w:cs="Calibri"/>
              <w:b/>
              <w:sz w:val="28"/>
              <w:szCs w:val="32"/>
              <w:lang w:val="es-ES_tradnl"/>
            </w:rPr>
            <w:t>Requisito a Contratista</w:t>
          </w:r>
        </w:p>
      </w:tc>
    </w:tr>
    <w:bookmarkEnd w:id="24"/>
  </w:tbl>
  <w:p w14:paraId="2739876C" w14:textId="015DDC20" w:rsidR="00A63E52" w:rsidRDefault="00FC23B8">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242AD"/>
    <w:multiLevelType w:val="hybridMultilevel"/>
    <w:tmpl w:val="62FAAD44"/>
    <w:lvl w:ilvl="0" w:tplc="83AA973A">
      <w:start w:val="1"/>
      <w:numFmt w:val="lowerLetter"/>
      <w:lvlText w:val="%1)"/>
      <w:lvlJc w:val="left"/>
      <w:pPr>
        <w:ind w:left="810" w:hanging="281"/>
        <w:jc w:val="left"/>
      </w:pPr>
      <w:rPr>
        <w:rFonts w:ascii="Carlito" w:eastAsia="Carlito" w:hAnsi="Carlito" w:cs="Carlito" w:hint="default"/>
        <w:spacing w:val="-16"/>
        <w:w w:val="100"/>
        <w:sz w:val="24"/>
        <w:szCs w:val="24"/>
        <w:lang w:val="es-ES" w:eastAsia="en-US" w:bidi="ar-SA"/>
      </w:rPr>
    </w:lvl>
    <w:lvl w:ilvl="1" w:tplc="09DE0792">
      <w:numFmt w:val="bullet"/>
      <w:lvlText w:val="•"/>
      <w:lvlJc w:val="left"/>
      <w:pPr>
        <w:ind w:left="1666" w:hanging="281"/>
      </w:pPr>
      <w:rPr>
        <w:rFonts w:hint="default"/>
        <w:lang w:val="es-ES" w:eastAsia="en-US" w:bidi="ar-SA"/>
      </w:rPr>
    </w:lvl>
    <w:lvl w:ilvl="2" w:tplc="C1D6A41E">
      <w:numFmt w:val="bullet"/>
      <w:lvlText w:val="•"/>
      <w:lvlJc w:val="left"/>
      <w:pPr>
        <w:ind w:left="2513" w:hanging="281"/>
      </w:pPr>
      <w:rPr>
        <w:rFonts w:hint="default"/>
        <w:lang w:val="es-ES" w:eastAsia="en-US" w:bidi="ar-SA"/>
      </w:rPr>
    </w:lvl>
    <w:lvl w:ilvl="3" w:tplc="B8588C78">
      <w:numFmt w:val="bullet"/>
      <w:lvlText w:val="•"/>
      <w:lvlJc w:val="left"/>
      <w:pPr>
        <w:ind w:left="3359" w:hanging="281"/>
      </w:pPr>
      <w:rPr>
        <w:rFonts w:hint="default"/>
        <w:lang w:val="es-ES" w:eastAsia="en-US" w:bidi="ar-SA"/>
      </w:rPr>
    </w:lvl>
    <w:lvl w:ilvl="4" w:tplc="74685E4C">
      <w:numFmt w:val="bullet"/>
      <w:lvlText w:val="•"/>
      <w:lvlJc w:val="left"/>
      <w:pPr>
        <w:ind w:left="4206" w:hanging="281"/>
      </w:pPr>
      <w:rPr>
        <w:rFonts w:hint="default"/>
        <w:lang w:val="es-ES" w:eastAsia="en-US" w:bidi="ar-SA"/>
      </w:rPr>
    </w:lvl>
    <w:lvl w:ilvl="5" w:tplc="ED3E00F2">
      <w:numFmt w:val="bullet"/>
      <w:lvlText w:val="•"/>
      <w:lvlJc w:val="left"/>
      <w:pPr>
        <w:ind w:left="5053" w:hanging="281"/>
      </w:pPr>
      <w:rPr>
        <w:rFonts w:hint="default"/>
        <w:lang w:val="es-ES" w:eastAsia="en-US" w:bidi="ar-SA"/>
      </w:rPr>
    </w:lvl>
    <w:lvl w:ilvl="6" w:tplc="7ED66B2C">
      <w:numFmt w:val="bullet"/>
      <w:lvlText w:val="•"/>
      <w:lvlJc w:val="left"/>
      <w:pPr>
        <w:ind w:left="5899" w:hanging="281"/>
      </w:pPr>
      <w:rPr>
        <w:rFonts w:hint="default"/>
        <w:lang w:val="es-ES" w:eastAsia="en-US" w:bidi="ar-SA"/>
      </w:rPr>
    </w:lvl>
    <w:lvl w:ilvl="7" w:tplc="FF7E1612">
      <w:numFmt w:val="bullet"/>
      <w:lvlText w:val="•"/>
      <w:lvlJc w:val="left"/>
      <w:pPr>
        <w:ind w:left="6746" w:hanging="281"/>
      </w:pPr>
      <w:rPr>
        <w:rFonts w:hint="default"/>
        <w:lang w:val="es-ES" w:eastAsia="en-US" w:bidi="ar-SA"/>
      </w:rPr>
    </w:lvl>
    <w:lvl w:ilvl="8" w:tplc="2ABE2D90">
      <w:numFmt w:val="bullet"/>
      <w:lvlText w:val="•"/>
      <w:lvlJc w:val="left"/>
      <w:pPr>
        <w:ind w:left="7593" w:hanging="281"/>
      </w:pPr>
      <w:rPr>
        <w:rFonts w:hint="default"/>
        <w:lang w:val="es-ES" w:eastAsia="en-US" w:bidi="ar-SA"/>
      </w:rPr>
    </w:lvl>
  </w:abstractNum>
  <w:abstractNum w:abstractNumId="1" w15:restartNumberingAfterBreak="0">
    <w:nsid w:val="24F7524B"/>
    <w:multiLevelType w:val="hybridMultilevel"/>
    <w:tmpl w:val="BA96B412"/>
    <w:lvl w:ilvl="0" w:tplc="C798C620">
      <w:start w:val="1"/>
      <w:numFmt w:val="decimal"/>
      <w:lvlText w:val="%1"/>
      <w:lvlJc w:val="left"/>
      <w:pPr>
        <w:ind w:left="534" w:hanging="432"/>
        <w:jc w:val="left"/>
      </w:pPr>
      <w:rPr>
        <w:rFonts w:ascii="Carlito" w:eastAsia="Carlito" w:hAnsi="Carlito" w:cs="Carlito" w:hint="default"/>
        <w:b/>
        <w:bCs/>
        <w:spacing w:val="-1"/>
        <w:w w:val="100"/>
        <w:sz w:val="24"/>
        <w:szCs w:val="24"/>
        <w:lang w:val="es-ES" w:eastAsia="en-US" w:bidi="ar-SA"/>
      </w:rPr>
    </w:lvl>
    <w:lvl w:ilvl="1" w:tplc="41B2B4CC">
      <w:numFmt w:val="bullet"/>
      <w:lvlText w:val=""/>
      <w:lvlJc w:val="left"/>
      <w:pPr>
        <w:ind w:left="822" w:hanging="348"/>
      </w:pPr>
      <w:rPr>
        <w:rFonts w:ascii="Symbol" w:eastAsia="Symbol" w:hAnsi="Symbol" w:cs="Symbol" w:hint="default"/>
        <w:w w:val="100"/>
        <w:sz w:val="24"/>
        <w:szCs w:val="24"/>
        <w:lang w:val="es-ES" w:eastAsia="en-US" w:bidi="ar-SA"/>
      </w:rPr>
    </w:lvl>
    <w:lvl w:ilvl="2" w:tplc="7AFEF150">
      <w:numFmt w:val="bullet"/>
      <w:lvlText w:val="•"/>
      <w:lvlJc w:val="left"/>
      <w:pPr>
        <w:ind w:left="1760" w:hanging="348"/>
      </w:pPr>
      <w:rPr>
        <w:rFonts w:hint="default"/>
        <w:lang w:val="es-ES" w:eastAsia="en-US" w:bidi="ar-SA"/>
      </w:rPr>
    </w:lvl>
    <w:lvl w:ilvl="3" w:tplc="1A5489B4">
      <w:numFmt w:val="bullet"/>
      <w:lvlText w:val="•"/>
      <w:lvlJc w:val="left"/>
      <w:pPr>
        <w:ind w:left="2701" w:hanging="348"/>
      </w:pPr>
      <w:rPr>
        <w:rFonts w:hint="default"/>
        <w:lang w:val="es-ES" w:eastAsia="en-US" w:bidi="ar-SA"/>
      </w:rPr>
    </w:lvl>
    <w:lvl w:ilvl="4" w:tplc="64A6CE0A">
      <w:numFmt w:val="bullet"/>
      <w:lvlText w:val="•"/>
      <w:lvlJc w:val="left"/>
      <w:pPr>
        <w:ind w:left="3642" w:hanging="348"/>
      </w:pPr>
      <w:rPr>
        <w:rFonts w:hint="default"/>
        <w:lang w:val="es-ES" w:eastAsia="en-US" w:bidi="ar-SA"/>
      </w:rPr>
    </w:lvl>
    <w:lvl w:ilvl="5" w:tplc="F3E40044">
      <w:numFmt w:val="bullet"/>
      <w:lvlText w:val="•"/>
      <w:lvlJc w:val="left"/>
      <w:pPr>
        <w:ind w:left="4582" w:hanging="348"/>
      </w:pPr>
      <w:rPr>
        <w:rFonts w:hint="default"/>
        <w:lang w:val="es-ES" w:eastAsia="en-US" w:bidi="ar-SA"/>
      </w:rPr>
    </w:lvl>
    <w:lvl w:ilvl="6" w:tplc="A2BA244E">
      <w:numFmt w:val="bullet"/>
      <w:lvlText w:val="•"/>
      <w:lvlJc w:val="left"/>
      <w:pPr>
        <w:ind w:left="5523" w:hanging="348"/>
      </w:pPr>
      <w:rPr>
        <w:rFonts w:hint="default"/>
        <w:lang w:val="es-ES" w:eastAsia="en-US" w:bidi="ar-SA"/>
      </w:rPr>
    </w:lvl>
    <w:lvl w:ilvl="7" w:tplc="3768F822">
      <w:numFmt w:val="bullet"/>
      <w:lvlText w:val="•"/>
      <w:lvlJc w:val="left"/>
      <w:pPr>
        <w:ind w:left="6464" w:hanging="348"/>
      </w:pPr>
      <w:rPr>
        <w:rFonts w:hint="default"/>
        <w:lang w:val="es-ES" w:eastAsia="en-US" w:bidi="ar-SA"/>
      </w:rPr>
    </w:lvl>
    <w:lvl w:ilvl="8" w:tplc="CD0C0222">
      <w:numFmt w:val="bullet"/>
      <w:lvlText w:val="•"/>
      <w:lvlJc w:val="left"/>
      <w:pPr>
        <w:ind w:left="7404" w:hanging="348"/>
      </w:pPr>
      <w:rPr>
        <w:rFonts w:hint="default"/>
        <w:lang w:val="es-ES" w:eastAsia="en-US" w:bidi="ar-SA"/>
      </w:rPr>
    </w:lvl>
  </w:abstractNum>
  <w:abstractNum w:abstractNumId="2" w15:restartNumberingAfterBreak="0">
    <w:nsid w:val="2B1C7B35"/>
    <w:multiLevelType w:val="hybridMultilevel"/>
    <w:tmpl w:val="6E16A2CC"/>
    <w:lvl w:ilvl="0" w:tplc="8AE4F0BE">
      <w:start w:val="7"/>
      <w:numFmt w:val="bullet"/>
      <w:lvlText w:val="-"/>
      <w:lvlJc w:val="left"/>
      <w:pPr>
        <w:ind w:left="1944" w:hanging="360"/>
      </w:pPr>
      <w:rPr>
        <w:rFonts w:ascii="Arial" w:eastAsia="Times New Roman" w:hAnsi="Arial" w:cs="Arial" w:hint="default"/>
      </w:rPr>
    </w:lvl>
    <w:lvl w:ilvl="1" w:tplc="300A0003" w:tentative="1">
      <w:start w:val="1"/>
      <w:numFmt w:val="bullet"/>
      <w:lvlText w:val="o"/>
      <w:lvlJc w:val="left"/>
      <w:pPr>
        <w:ind w:left="2664" w:hanging="360"/>
      </w:pPr>
      <w:rPr>
        <w:rFonts w:ascii="Courier New" w:hAnsi="Courier New" w:cs="Courier New" w:hint="default"/>
      </w:rPr>
    </w:lvl>
    <w:lvl w:ilvl="2" w:tplc="300A0005" w:tentative="1">
      <w:start w:val="1"/>
      <w:numFmt w:val="bullet"/>
      <w:lvlText w:val=""/>
      <w:lvlJc w:val="left"/>
      <w:pPr>
        <w:ind w:left="3384" w:hanging="360"/>
      </w:pPr>
      <w:rPr>
        <w:rFonts w:ascii="Wingdings" w:hAnsi="Wingdings" w:hint="default"/>
      </w:rPr>
    </w:lvl>
    <w:lvl w:ilvl="3" w:tplc="300A0001" w:tentative="1">
      <w:start w:val="1"/>
      <w:numFmt w:val="bullet"/>
      <w:lvlText w:val=""/>
      <w:lvlJc w:val="left"/>
      <w:pPr>
        <w:ind w:left="4104" w:hanging="360"/>
      </w:pPr>
      <w:rPr>
        <w:rFonts w:ascii="Symbol" w:hAnsi="Symbol" w:hint="default"/>
      </w:rPr>
    </w:lvl>
    <w:lvl w:ilvl="4" w:tplc="300A0003" w:tentative="1">
      <w:start w:val="1"/>
      <w:numFmt w:val="bullet"/>
      <w:lvlText w:val="o"/>
      <w:lvlJc w:val="left"/>
      <w:pPr>
        <w:ind w:left="4824" w:hanging="360"/>
      </w:pPr>
      <w:rPr>
        <w:rFonts w:ascii="Courier New" w:hAnsi="Courier New" w:cs="Courier New" w:hint="default"/>
      </w:rPr>
    </w:lvl>
    <w:lvl w:ilvl="5" w:tplc="300A0005" w:tentative="1">
      <w:start w:val="1"/>
      <w:numFmt w:val="bullet"/>
      <w:lvlText w:val=""/>
      <w:lvlJc w:val="left"/>
      <w:pPr>
        <w:ind w:left="5544" w:hanging="360"/>
      </w:pPr>
      <w:rPr>
        <w:rFonts w:ascii="Wingdings" w:hAnsi="Wingdings" w:hint="default"/>
      </w:rPr>
    </w:lvl>
    <w:lvl w:ilvl="6" w:tplc="300A0001" w:tentative="1">
      <w:start w:val="1"/>
      <w:numFmt w:val="bullet"/>
      <w:lvlText w:val=""/>
      <w:lvlJc w:val="left"/>
      <w:pPr>
        <w:ind w:left="6264" w:hanging="360"/>
      </w:pPr>
      <w:rPr>
        <w:rFonts w:ascii="Symbol" w:hAnsi="Symbol" w:hint="default"/>
      </w:rPr>
    </w:lvl>
    <w:lvl w:ilvl="7" w:tplc="300A0003" w:tentative="1">
      <w:start w:val="1"/>
      <w:numFmt w:val="bullet"/>
      <w:lvlText w:val="o"/>
      <w:lvlJc w:val="left"/>
      <w:pPr>
        <w:ind w:left="6984" w:hanging="360"/>
      </w:pPr>
      <w:rPr>
        <w:rFonts w:ascii="Courier New" w:hAnsi="Courier New" w:cs="Courier New" w:hint="default"/>
      </w:rPr>
    </w:lvl>
    <w:lvl w:ilvl="8" w:tplc="300A0005" w:tentative="1">
      <w:start w:val="1"/>
      <w:numFmt w:val="bullet"/>
      <w:lvlText w:val=""/>
      <w:lvlJc w:val="left"/>
      <w:pPr>
        <w:ind w:left="7704"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ez, Steeven">
    <w15:presenceInfo w15:providerId="AD" w15:userId="S::steeven.perez@tc.tc::56a4bc4e-9f84-4790-a743-d921dccbe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8F"/>
    <w:rsid w:val="002A08A7"/>
    <w:rsid w:val="00373500"/>
    <w:rsid w:val="003A61A6"/>
    <w:rsid w:val="00405C95"/>
    <w:rsid w:val="00475CB9"/>
    <w:rsid w:val="008660DA"/>
    <w:rsid w:val="00C05E20"/>
    <w:rsid w:val="00C84650"/>
    <w:rsid w:val="00F26D8F"/>
    <w:rsid w:val="00FB38F9"/>
    <w:rsid w:val="00FC23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968D"/>
  <w15:chartTrackingRefBased/>
  <w15:docId w15:val="{81DC4FBA-8DFC-4BC1-AE0E-39C2BEBE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D8F"/>
    <w:pPr>
      <w:widowControl w:val="0"/>
      <w:autoSpaceDE w:val="0"/>
      <w:autoSpaceDN w:val="0"/>
      <w:spacing w:after="0" w:line="240" w:lineRule="auto"/>
    </w:pPr>
    <w:rPr>
      <w:rFonts w:ascii="Carlito" w:eastAsia="Carlito" w:hAnsi="Carlito" w:cs="Carlito"/>
      <w:lang w:val="es-ES"/>
    </w:rPr>
  </w:style>
  <w:style w:type="paragraph" w:styleId="Ttulo1">
    <w:name w:val="heading 1"/>
    <w:basedOn w:val="Normal"/>
    <w:link w:val="Ttulo1Car"/>
    <w:uiPriority w:val="9"/>
    <w:qFormat/>
    <w:rsid w:val="00F26D8F"/>
    <w:pPr>
      <w:ind w:left="102" w:hanging="43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D8F"/>
    <w:rPr>
      <w:rFonts w:ascii="Carlito" w:eastAsia="Carlito" w:hAnsi="Carlito" w:cs="Carlito"/>
      <w:b/>
      <w:bCs/>
      <w:sz w:val="24"/>
      <w:szCs w:val="24"/>
      <w:lang w:val="es-ES"/>
    </w:rPr>
  </w:style>
  <w:style w:type="table" w:customStyle="1" w:styleId="TableNormal">
    <w:name w:val="Table Normal"/>
    <w:uiPriority w:val="2"/>
    <w:semiHidden/>
    <w:unhideWhenUsed/>
    <w:qFormat/>
    <w:rsid w:val="00F26D8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F26D8F"/>
    <w:rPr>
      <w:sz w:val="24"/>
      <w:szCs w:val="24"/>
    </w:rPr>
  </w:style>
  <w:style w:type="character" w:customStyle="1" w:styleId="TextoindependienteCar">
    <w:name w:val="Texto independiente Car"/>
    <w:basedOn w:val="Fuentedeprrafopredeter"/>
    <w:link w:val="Textoindependiente"/>
    <w:uiPriority w:val="1"/>
    <w:rsid w:val="00F26D8F"/>
    <w:rPr>
      <w:rFonts w:ascii="Carlito" w:eastAsia="Carlito" w:hAnsi="Carlito" w:cs="Carlito"/>
      <w:sz w:val="24"/>
      <w:szCs w:val="24"/>
      <w:lang w:val="es-ES"/>
    </w:rPr>
  </w:style>
  <w:style w:type="paragraph" w:styleId="Prrafodelista">
    <w:name w:val="List Paragraph"/>
    <w:basedOn w:val="Normal"/>
    <w:uiPriority w:val="1"/>
    <w:qFormat/>
    <w:rsid w:val="00F26D8F"/>
    <w:pPr>
      <w:spacing w:before="45"/>
      <w:ind w:left="822" w:hanging="361"/>
    </w:pPr>
  </w:style>
  <w:style w:type="paragraph" w:customStyle="1" w:styleId="TableParagraph">
    <w:name w:val="Table Paragraph"/>
    <w:basedOn w:val="Normal"/>
    <w:uiPriority w:val="1"/>
    <w:qFormat/>
    <w:rsid w:val="00F26D8F"/>
    <w:rPr>
      <w:rFonts w:ascii="Arial" w:eastAsia="Arial" w:hAnsi="Arial" w:cs="Arial"/>
    </w:rPr>
  </w:style>
  <w:style w:type="paragraph" w:styleId="Textodeglobo">
    <w:name w:val="Balloon Text"/>
    <w:basedOn w:val="Normal"/>
    <w:link w:val="TextodegloboCar"/>
    <w:uiPriority w:val="99"/>
    <w:semiHidden/>
    <w:unhideWhenUsed/>
    <w:rsid w:val="00475CB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CB9"/>
    <w:rPr>
      <w:rFonts w:ascii="Segoe UI" w:eastAsia="Carlito" w:hAnsi="Segoe UI" w:cs="Segoe UI"/>
      <w:sz w:val="18"/>
      <w:szCs w:val="18"/>
      <w:lang w:val="es-ES"/>
    </w:rPr>
  </w:style>
  <w:style w:type="paragraph" w:styleId="Encabezado">
    <w:name w:val="header"/>
    <w:basedOn w:val="Normal"/>
    <w:link w:val="EncabezadoCar"/>
    <w:uiPriority w:val="99"/>
    <w:unhideWhenUsed/>
    <w:rsid w:val="00475CB9"/>
    <w:pPr>
      <w:tabs>
        <w:tab w:val="center" w:pos="4252"/>
        <w:tab w:val="right" w:pos="8504"/>
      </w:tabs>
    </w:pPr>
  </w:style>
  <w:style w:type="character" w:customStyle="1" w:styleId="EncabezadoCar">
    <w:name w:val="Encabezado Car"/>
    <w:basedOn w:val="Fuentedeprrafopredeter"/>
    <w:link w:val="Encabezado"/>
    <w:uiPriority w:val="99"/>
    <w:rsid w:val="00475CB9"/>
    <w:rPr>
      <w:rFonts w:ascii="Carlito" w:eastAsia="Carlito" w:hAnsi="Carlito" w:cs="Carlito"/>
      <w:lang w:val="es-ES"/>
    </w:rPr>
  </w:style>
  <w:style w:type="paragraph" w:styleId="Piedepgina">
    <w:name w:val="footer"/>
    <w:basedOn w:val="Normal"/>
    <w:link w:val="PiedepginaCar"/>
    <w:unhideWhenUsed/>
    <w:rsid w:val="00475CB9"/>
    <w:pPr>
      <w:tabs>
        <w:tab w:val="center" w:pos="4252"/>
        <w:tab w:val="right" w:pos="8504"/>
      </w:tabs>
    </w:pPr>
  </w:style>
  <w:style w:type="character" w:customStyle="1" w:styleId="PiedepginaCar">
    <w:name w:val="Pie de página Car"/>
    <w:basedOn w:val="Fuentedeprrafopredeter"/>
    <w:link w:val="Piedepgina"/>
    <w:uiPriority w:val="99"/>
    <w:rsid w:val="00475CB9"/>
    <w:rPr>
      <w:rFonts w:ascii="Carlito" w:eastAsia="Carlito" w:hAnsi="Carlito" w:cs="Carli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Steeven</dc:creator>
  <cp:keywords/>
  <dc:description/>
  <cp:lastModifiedBy>Perez, Steeven</cp:lastModifiedBy>
  <cp:revision>4</cp:revision>
  <dcterms:created xsi:type="dcterms:W3CDTF">2020-08-05T20:21:00Z</dcterms:created>
  <dcterms:modified xsi:type="dcterms:W3CDTF">2020-08-06T16:36:00Z</dcterms:modified>
</cp:coreProperties>
</file>