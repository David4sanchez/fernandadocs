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A8770" w14:textId="77777777" w:rsidR="0019584E" w:rsidRPr="00EE4739" w:rsidRDefault="00BD4DF9" w:rsidP="00E144CA">
      <w:pPr>
        <w:numPr>
          <w:ilvl w:val="0"/>
          <w:numId w:val="2"/>
        </w:numPr>
        <w:tabs>
          <w:tab w:val="clear" w:pos="360"/>
          <w:tab w:val="num" w:pos="426"/>
        </w:tabs>
        <w:ind w:left="0" w:right="29" w:firstLine="0"/>
        <w:jc w:val="both"/>
        <w:rPr>
          <w:rFonts w:asciiTheme="minorHAnsi" w:hAnsiTheme="minorHAnsi" w:cstheme="minorHAnsi"/>
          <w:b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b/>
          <w:sz w:val="24"/>
          <w:szCs w:val="24"/>
          <w:lang w:val="es-EC"/>
        </w:rPr>
        <w:t>Propósito.</w:t>
      </w:r>
    </w:p>
    <w:p w14:paraId="129AD757" w14:textId="77777777" w:rsidR="00FA3D5F" w:rsidRPr="00EE4739" w:rsidRDefault="00FA3D5F" w:rsidP="00E144CA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5943DDA0" w14:textId="14932E94" w:rsidR="0019584E" w:rsidRPr="00EE4739" w:rsidRDefault="0019584E" w:rsidP="00E144CA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Asegurar </w:t>
      </w:r>
      <w:r w:rsidR="005F633A" w:rsidRPr="00EE4739">
        <w:rPr>
          <w:rFonts w:asciiTheme="minorHAnsi" w:hAnsiTheme="minorHAnsi" w:cstheme="minorHAnsi"/>
          <w:sz w:val="24"/>
          <w:szCs w:val="24"/>
          <w:lang w:val="es-EC"/>
        </w:rPr>
        <w:t>la conformación de los organismos paritarios de Seguridad y Salud en el Trabajo</w:t>
      </w:r>
      <w:r w:rsidR="00F4620B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dentro de </w:t>
      </w:r>
      <w:del w:id="0" w:author="Steeven Alexander" w:date="2020-03-26T15:22:00Z">
        <w:r w:rsidR="00F4620B" w:rsidRPr="00EE4739" w:rsidDel="00234726">
          <w:rPr>
            <w:rFonts w:asciiTheme="minorHAnsi" w:hAnsiTheme="minorHAnsi" w:cstheme="minorHAnsi"/>
            <w:sz w:val="24"/>
            <w:szCs w:val="24"/>
            <w:lang w:val="es-EC"/>
          </w:rPr>
          <w:delText xml:space="preserve">cada uno de los </w:delText>
        </w:r>
        <w:r w:rsidR="00EC587E" w:rsidRPr="00EE4739" w:rsidDel="00234726">
          <w:rPr>
            <w:rFonts w:asciiTheme="minorHAnsi" w:hAnsiTheme="minorHAnsi" w:cstheme="minorHAnsi"/>
            <w:sz w:val="24"/>
            <w:szCs w:val="24"/>
            <w:lang w:val="es-EC"/>
          </w:rPr>
          <w:delText xml:space="preserve">centros de </w:delText>
        </w:r>
        <w:r w:rsidR="00034476" w:rsidRPr="00EE4739" w:rsidDel="00234726">
          <w:rPr>
            <w:rFonts w:asciiTheme="minorHAnsi" w:hAnsiTheme="minorHAnsi" w:cstheme="minorHAnsi"/>
            <w:sz w:val="24"/>
            <w:szCs w:val="24"/>
            <w:lang w:val="es-EC"/>
          </w:rPr>
          <w:delText>trabajo d</w:delText>
        </w:r>
        <w:r w:rsidR="00EC587E" w:rsidRPr="00EE4739" w:rsidDel="00234726">
          <w:rPr>
            <w:rFonts w:asciiTheme="minorHAnsi" w:hAnsiTheme="minorHAnsi" w:cstheme="minorHAnsi"/>
            <w:sz w:val="24"/>
            <w:szCs w:val="24"/>
            <w:lang w:val="es-EC"/>
          </w:rPr>
          <w:delText>el Grupo Berlín</w:delText>
        </w:r>
      </w:del>
      <w:ins w:id="1" w:author="Steeven Alexander" w:date="2020-03-26T15:22:00Z">
        <w:r w:rsidR="00234726">
          <w:rPr>
            <w:rFonts w:asciiTheme="minorHAnsi" w:hAnsiTheme="minorHAnsi" w:cstheme="minorHAnsi"/>
            <w:sz w:val="24"/>
            <w:szCs w:val="24"/>
            <w:lang w:val="es-EC"/>
          </w:rPr>
          <w:t>Industrial y Comercial Trilex C.A.</w:t>
        </w:r>
      </w:ins>
      <w:r w:rsidR="00012773" w:rsidRPr="00EE4739">
        <w:rPr>
          <w:rFonts w:asciiTheme="minorHAnsi" w:hAnsiTheme="minorHAnsi" w:cstheme="minorHAnsi"/>
          <w:sz w:val="24"/>
          <w:szCs w:val="24"/>
          <w:lang w:val="es-EC"/>
        </w:rPr>
        <w:t>, l</w:t>
      </w:r>
      <w:r w:rsidR="00F4620B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a </w:t>
      </w:r>
      <w:r w:rsidR="005F633A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administración de sus </w:t>
      </w:r>
      <w:r w:rsidR="00A3444D" w:rsidRPr="00EE4739">
        <w:rPr>
          <w:rFonts w:asciiTheme="minorHAnsi" w:hAnsiTheme="minorHAnsi" w:cstheme="minorHAnsi"/>
          <w:sz w:val="24"/>
          <w:szCs w:val="24"/>
          <w:lang w:val="es-EC"/>
        </w:rPr>
        <w:t>reuniones y</w:t>
      </w:r>
      <w:r w:rsidR="00F4620B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la </w:t>
      </w:r>
      <w:r w:rsidR="005F633A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gestión de </w:t>
      </w:r>
      <w:r w:rsidR="00F4620B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sus </w:t>
      </w:r>
      <w:r w:rsidR="00034476" w:rsidRPr="00EE4739">
        <w:rPr>
          <w:rFonts w:asciiTheme="minorHAnsi" w:hAnsiTheme="minorHAnsi" w:cstheme="minorHAnsi"/>
          <w:sz w:val="24"/>
          <w:szCs w:val="24"/>
          <w:lang w:val="es-EC"/>
        </w:rPr>
        <w:t>recomendaciones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, </w:t>
      </w:r>
      <w:r w:rsidR="00B479F2" w:rsidRPr="00EE4739">
        <w:rPr>
          <w:rFonts w:asciiTheme="minorHAnsi" w:hAnsiTheme="minorHAnsi" w:cstheme="minorHAnsi"/>
          <w:sz w:val="24"/>
          <w:szCs w:val="24"/>
          <w:lang w:val="es-EC"/>
        </w:rPr>
        <w:t>diligenciando</w:t>
      </w:r>
      <w:r w:rsidR="00034476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</w:t>
      </w:r>
      <w:r w:rsidR="00B479F2" w:rsidRPr="00EE4739">
        <w:rPr>
          <w:rFonts w:asciiTheme="minorHAnsi" w:hAnsiTheme="minorHAnsi" w:cstheme="minorHAnsi"/>
          <w:sz w:val="24"/>
          <w:szCs w:val="24"/>
          <w:lang w:val="es-EC"/>
        </w:rPr>
        <w:t>las acciones necesarias con relación a la</w:t>
      </w:r>
      <w:r w:rsidR="00034476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seguridad, salud y </w:t>
      </w:r>
      <w:r w:rsidR="00B479F2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medio </w:t>
      </w:r>
      <w:r w:rsidR="00034476" w:rsidRPr="00EE4739">
        <w:rPr>
          <w:rFonts w:asciiTheme="minorHAnsi" w:hAnsiTheme="minorHAnsi" w:cstheme="minorHAnsi"/>
          <w:sz w:val="24"/>
          <w:szCs w:val="24"/>
          <w:lang w:val="es-EC"/>
        </w:rPr>
        <w:t>ambiente</w:t>
      </w:r>
      <w:r w:rsidR="00B479F2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presentes en las actividades de trabajo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; </w:t>
      </w:r>
      <w:r w:rsidR="00B479F2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así como 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>propor</w:t>
      </w:r>
      <w:r w:rsidR="00034476" w:rsidRPr="00EE4739">
        <w:rPr>
          <w:rFonts w:asciiTheme="minorHAnsi" w:hAnsiTheme="minorHAnsi" w:cstheme="minorHAnsi"/>
          <w:sz w:val="24"/>
          <w:szCs w:val="24"/>
          <w:lang w:val="es-EC"/>
        </w:rPr>
        <w:t>ciona</w:t>
      </w:r>
      <w:r w:rsidR="00B479F2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r </w:t>
      </w:r>
      <w:r w:rsidR="00034476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un espacio de participación </w:t>
      </w:r>
      <w:r w:rsidR="00B479F2" w:rsidRPr="00EE4739">
        <w:rPr>
          <w:rFonts w:asciiTheme="minorHAnsi" w:hAnsiTheme="minorHAnsi" w:cstheme="minorHAnsi"/>
          <w:sz w:val="24"/>
          <w:szCs w:val="24"/>
          <w:lang w:val="es-EC"/>
        </w:rPr>
        <w:t>para</w:t>
      </w:r>
      <w:r w:rsidR="00034476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los trabajadores</w:t>
      </w:r>
      <w:r w:rsidR="00B479F2" w:rsidRPr="00EE4739">
        <w:rPr>
          <w:rFonts w:asciiTheme="minorHAnsi" w:hAnsiTheme="minorHAnsi" w:cstheme="minorHAnsi"/>
          <w:sz w:val="24"/>
          <w:szCs w:val="24"/>
          <w:lang w:val="es-EC"/>
        </w:rPr>
        <w:t>.</w:t>
      </w:r>
    </w:p>
    <w:p w14:paraId="1B9A25BC" w14:textId="77777777" w:rsidR="0019584E" w:rsidRPr="00EE4739" w:rsidDel="004012DC" w:rsidRDefault="0019584E" w:rsidP="00E144CA">
      <w:pPr>
        <w:ind w:right="29"/>
        <w:jc w:val="both"/>
        <w:rPr>
          <w:del w:id="2" w:author="Perez, Steeven" w:date="2020-08-06T13:10:00Z"/>
          <w:rFonts w:asciiTheme="minorHAnsi" w:hAnsiTheme="minorHAnsi" w:cstheme="minorHAnsi"/>
          <w:sz w:val="24"/>
          <w:szCs w:val="24"/>
          <w:lang w:val="es-EC"/>
        </w:rPr>
      </w:pPr>
    </w:p>
    <w:p w14:paraId="03A65246" w14:textId="77777777" w:rsidR="0019584E" w:rsidRPr="00EE4739" w:rsidRDefault="0019584E" w:rsidP="00E144CA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1EAF0B04" w14:textId="77777777" w:rsidR="0019584E" w:rsidRPr="00EE4739" w:rsidRDefault="00BD4DF9" w:rsidP="00E144CA">
      <w:pPr>
        <w:numPr>
          <w:ilvl w:val="0"/>
          <w:numId w:val="2"/>
        </w:numPr>
        <w:tabs>
          <w:tab w:val="clear" w:pos="360"/>
          <w:tab w:val="num" w:pos="426"/>
        </w:tabs>
        <w:ind w:left="0" w:right="29" w:firstLine="0"/>
        <w:jc w:val="both"/>
        <w:rPr>
          <w:rFonts w:asciiTheme="minorHAnsi" w:hAnsiTheme="minorHAnsi" w:cstheme="minorHAnsi"/>
          <w:b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b/>
          <w:sz w:val="24"/>
          <w:szCs w:val="24"/>
          <w:lang w:val="es-EC"/>
        </w:rPr>
        <w:t>Alcance.</w:t>
      </w:r>
    </w:p>
    <w:p w14:paraId="3C466C26" w14:textId="77777777" w:rsidR="0019584E" w:rsidRPr="00EE4739" w:rsidRDefault="0019584E" w:rsidP="00E144CA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74AFC385" w14:textId="38A84E14" w:rsidR="0019584E" w:rsidRPr="00EE4739" w:rsidRDefault="0019584E" w:rsidP="00E144CA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Se aplica </w:t>
      </w:r>
      <w:del w:id="3" w:author="Steeven Alexander" w:date="2020-03-26T15:26:00Z">
        <w:r w:rsidRPr="00EE4739" w:rsidDel="00234726">
          <w:rPr>
            <w:rFonts w:asciiTheme="minorHAnsi" w:hAnsiTheme="minorHAnsi" w:cstheme="minorHAnsi"/>
            <w:sz w:val="24"/>
            <w:szCs w:val="24"/>
            <w:lang w:val="es-EC"/>
          </w:rPr>
          <w:delText xml:space="preserve">en todas las </w:delText>
        </w:r>
        <w:r w:rsidR="002B67F8" w:rsidRPr="00EE4739" w:rsidDel="00234726">
          <w:rPr>
            <w:rFonts w:asciiTheme="minorHAnsi" w:hAnsiTheme="minorHAnsi" w:cstheme="minorHAnsi"/>
            <w:sz w:val="24"/>
            <w:szCs w:val="24"/>
            <w:lang w:val="es-EC"/>
          </w:rPr>
          <w:delText>instalaciones</w:delText>
        </w:r>
        <w:r w:rsidRPr="00EE4739" w:rsidDel="00234726">
          <w:rPr>
            <w:rFonts w:asciiTheme="minorHAnsi" w:hAnsiTheme="minorHAnsi" w:cstheme="minorHAnsi"/>
            <w:sz w:val="24"/>
            <w:szCs w:val="24"/>
            <w:lang w:val="es-EC"/>
          </w:rPr>
          <w:delText xml:space="preserve"> de</w:delText>
        </w:r>
        <w:r w:rsidR="00D35735" w:rsidRPr="00EE4739" w:rsidDel="00234726">
          <w:rPr>
            <w:rFonts w:asciiTheme="minorHAnsi" w:hAnsiTheme="minorHAnsi" w:cstheme="minorHAnsi"/>
            <w:sz w:val="24"/>
            <w:szCs w:val="24"/>
            <w:lang w:val="es-EC"/>
          </w:rPr>
          <w:delText>l Grupo Berlí</w:delText>
        </w:r>
      </w:del>
      <w:ins w:id="4" w:author="Steeven Alexander" w:date="2020-03-26T15:26:00Z">
        <w:r w:rsidR="00234726">
          <w:rPr>
            <w:rFonts w:asciiTheme="minorHAnsi" w:hAnsiTheme="minorHAnsi" w:cstheme="minorHAnsi"/>
            <w:sz w:val="24"/>
            <w:szCs w:val="24"/>
            <w:lang w:val="es-EC"/>
          </w:rPr>
          <w:t>dentro de</w:t>
        </w:r>
      </w:ins>
      <w:ins w:id="5" w:author="Steeven Alexander" w:date="2020-03-26T15:27:00Z">
        <w:r w:rsidR="00234726">
          <w:rPr>
            <w:rFonts w:asciiTheme="minorHAnsi" w:hAnsiTheme="minorHAnsi" w:cstheme="minorHAnsi"/>
            <w:sz w:val="24"/>
            <w:szCs w:val="24"/>
            <w:lang w:val="es-EC"/>
          </w:rPr>
          <w:t xml:space="preserve"> Industrial y Comercial Trilex C.A.</w:t>
        </w:r>
      </w:ins>
      <w:del w:id="6" w:author="Steeven Alexander" w:date="2020-03-26T15:26:00Z">
        <w:r w:rsidR="00D35735" w:rsidRPr="00EE4739" w:rsidDel="00234726">
          <w:rPr>
            <w:rFonts w:asciiTheme="minorHAnsi" w:hAnsiTheme="minorHAnsi" w:cstheme="minorHAnsi"/>
            <w:sz w:val="24"/>
            <w:szCs w:val="24"/>
            <w:lang w:val="es-EC"/>
          </w:rPr>
          <w:delText>n</w:delText>
        </w:r>
      </w:del>
      <w:r w:rsidR="00D35735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>en donde sea necesaria la g</w:t>
      </w:r>
      <w:r w:rsidR="00A3444D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estión de un </w:t>
      </w:r>
      <w:proofErr w:type="gramStart"/>
      <w:r w:rsidR="00A3444D" w:rsidRPr="00EE4739">
        <w:rPr>
          <w:rFonts w:asciiTheme="minorHAnsi" w:hAnsiTheme="minorHAnsi" w:cstheme="minorHAnsi"/>
          <w:sz w:val="24"/>
          <w:szCs w:val="24"/>
          <w:lang w:val="es-EC"/>
        </w:rPr>
        <w:t>Delegado</w:t>
      </w:r>
      <w:proofErr w:type="gramEnd"/>
      <w:r w:rsidR="00A3444D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, Comité, o </w:t>
      </w:r>
      <w:r w:rsidR="002B67F8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Sub-comité Paritario de Seguridad y Salud en el Trabajo, </w:t>
      </w:r>
      <w:r w:rsidR="00FD357E" w:rsidRPr="00EE4739">
        <w:rPr>
          <w:rFonts w:asciiTheme="minorHAnsi" w:hAnsiTheme="minorHAnsi" w:cstheme="minorHAnsi"/>
          <w:sz w:val="24"/>
          <w:szCs w:val="24"/>
          <w:lang w:val="es-EC"/>
        </w:rPr>
        <w:t>conforme lo indica la legislación nacional</w:t>
      </w:r>
      <w:r w:rsidR="00A3444D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vigente.</w:t>
      </w:r>
    </w:p>
    <w:p w14:paraId="15ECBDBB" w14:textId="77777777" w:rsidR="0019584E" w:rsidRPr="00EE4739" w:rsidDel="004012DC" w:rsidRDefault="0019584E" w:rsidP="00E144CA">
      <w:pPr>
        <w:ind w:right="29"/>
        <w:jc w:val="both"/>
        <w:rPr>
          <w:del w:id="7" w:author="Perez, Steeven" w:date="2020-08-06T13:10:00Z"/>
          <w:rFonts w:asciiTheme="minorHAnsi" w:hAnsiTheme="minorHAnsi" w:cstheme="minorHAnsi"/>
          <w:sz w:val="24"/>
          <w:szCs w:val="24"/>
          <w:lang w:val="es-EC"/>
        </w:rPr>
      </w:pPr>
    </w:p>
    <w:p w14:paraId="36375E84" w14:textId="77777777" w:rsidR="00FB06C7" w:rsidRPr="00EE4739" w:rsidRDefault="00FB06C7" w:rsidP="00E144CA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0531AE8C" w14:textId="77777777" w:rsidR="007847D6" w:rsidRPr="00EE4739" w:rsidRDefault="007847D6" w:rsidP="007847D6">
      <w:pPr>
        <w:numPr>
          <w:ilvl w:val="0"/>
          <w:numId w:val="2"/>
        </w:numPr>
        <w:tabs>
          <w:tab w:val="clear" w:pos="360"/>
          <w:tab w:val="num" w:pos="426"/>
        </w:tabs>
        <w:ind w:left="0" w:right="29" w:firstLine="0"/>
        <w:jc w:val="both"/>
        <w:rPr>
          <w:rFonts w:asciiTheme="minorHAnsi" w:hAnsiTheme="minorHAnsi" w:cstheme="minorHAnsi"/>
          <w:b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b/>
          <w:sz w:val="24"/>
          <w:szCs w:val="24"/>
          <w:lang w:val="es-EC"/>
        </w:rPr>
        <w:t>Normativa Legal Aplicable</w:t>
      </w:r>
    </w:p>
    <w:p w14:paraId="5E01D400" w14:textId="77777777" w:rsidR="007847D6" w:rsidRPr="00EE4739" w:rsidRDefault="007847D6" w:rsidP="00E144CA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072EE51C" w14:textId="77777777" w:rsidR="00EF7127" w:rsidRPr="00EE4739" w:rsidRDefault="007847D6" w:rsidP="00E144CA">
      <w:pPr>
        <w:ind w:right="29"/>
        <w:jc w:val="both"/>
        <w:rPr>
          <w:rFonts w:asciiTheme="minorHAnsi" w:hAnsiTheme="minorHAnsi" w:cstheme="minorHAnsi"/>
          <w:b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b/>
          <w:sz w:val="24"/>
          <w:szCs w:val="24"/>
          <w:lang w:val="es-EC"/>
        </w:rPr>
        <w:t>Decisión</w:t>
      </w:r>
      <w:r w:rsidR="00AE0CBB" w:rsidRPr="00EE4739">
        <w:rPr>
          <w:rFonts w:asciiTheme="minorHAnsi" w:hAnsiTheme="minorHAnsi" w:cstheme="minorHAnsi"/>
          <w:b/>
          <w:sz w:val="24"/>
          <w:szCs w:val="24"/>
          <w:lang w:val="es-EC"/>
        </w:rPr>
        <w:t xml:space="preserve"> 584,</w:t>
      </w:r>
    </w:p>
    <w:p w14:paraId="2D18263C" w14:textId="77777777" w:rsidR="00B76DCC" w:rsidRPr="00EE4739" w:rsidRDefault="00B76DCC" w:rsidP="00E144CA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127F9514" w14:textId="77777777" w:rsidR="00150E7E" w:rsidRPr="00EE4739" w:rsidRDefault="00150E7E" w:rsidP="007847D6">
      <w:pPr>
        <w:ind w:right="29"/>
        <w:jc w:val="both"/>
        <w:rPr>
          <w:rFonts w:asciiTheme="minorHAnsi" w:hAnsiTheme="minorHAnsi" w:cstheme="minorHAnsi"/>
          <w:sz w:val="24"/>
          <w:szCs w:val="24"/>
        </w:rPr>
      </w:pPr>
      <w:r w:rsidRPr="00EE4739">
        <w:rPr>
          <w:rFonts w:asciiTheme="minorHAnsi" w:hAnsiTheme="minorHAnsi" w:cstheme="minorHAnsi"/>
          <w:b/>
          <w:sz w:val="24"/>
          <w:szCs w:val="24"/>
          <w:lang w:val="es-EC"/>
        </w:rPr>
        <w:t xml:space="preserve">Artículo 13.- 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>Los empleadores deberán propiciar la participación de los trabajadores y de sus representantes en los organismos paritarios existentes para la elaboración y ejecución del plan integral de prevención de riesgos de cada empresa. Asimismo deberán conservar y poner a disposición de los trabajadores y de sus representantes, así como de las autoridades competentes, la documentación que sustente el referido plan.</w:t>
      </w:r>
    </w:p>
    <w:p w14:paraId="4386EC78" w14:textId="77777777" w:rsidR="007847D6" w:rsidRPr="00EE4739" w:rsidRDefault="007847D6" w:rsidP="007847D6">
      <w:pPr>
        <w:ind w:right="29"/>
        <w:jc w:val="both"/>
        <w:rPr>
          <w:rFonts w:asciiTheme="minorHAnsi" w:hAnsiTheme="minorHAnsi" w:cstheme="minorHAnsi"/>
          <w:sz w:val="24"/>
          <w:szCs w:val="24"/>
        </w:rPr>
      </w:pPr>
    </w:p>
    <w:p w14:paraId="2A2A8705" w14:textId="77777777" w:rsidR="00150E7E" w:rsidRPr="00EE4739" w:rsidRDefault="00150E7E" w:rsidP="00150E7E">
      <w:pPr>
        <w:ind w:right="29"/>
        <w:jc w:val="both"/>
        <w:rPr>
          <w:rFonts w:asciiTheme="minorHAnsi" w:hAnsiTheme="minorHAnsi" w:cstheme="minorHAnsi"/>
          <w:b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b/>
          <w:sz w:val="24"/>
          <w:szCs w:val="24"/>
          <w:lang w:val="es-EC"/>
        </w:rPr>
        <w:t>Decisión 957</w:t>
      </w:r>
      <w:r w:rsidR="00AE0CBB" w:rsidRPr="00EE4739">
        <w:rPr>
          <w:rFonts w:asciiTheme="minorHAnsi" w:hAnsiTheme="minorHAnsi" w:cstheme="minorHAnsi"/>
          <w:b/>
          <w:sz w:val="24"/>
          <w:szCs w:val="24"/>
          <w:lang w:val="es-EC"/>
        </w:rPr>
        <w:t>,</w:t>
      </w:r>
    </w:p>
    <w:p w14:paraId="3C8A92F9" w14:textId="77777777" w:rsidR="00150E7E" w:rsidRPr="00EE4739" w:rsidRDefault="00150E7E" w:rsidP="007847D6">
      <w:pPr>
        <w:ind w:right="29"/>
        <w:jc w:val="both"/>
        <w:rPr>
          <w:rFonts w:asciiTheme="minorHAnsi" w:hAnsiTheme="minorHAnsi" w:cstheme="minorHAnsi"/>
          <w:sz w:val="24"/>
          <w:szCs w:val="24"/>
        </w:rPr>
      </w:pPr>
    </w:p>
    <w:p w14:paraId="2B35313A" w14:textId="77777777" w:rsidR="00150E7E" w:rsidRPr="00EE4739" w:rsidRDefault="00150E7E" w:rsidP="00150E7E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b/>
          <w:sz w:val="24"/>
          <w:szCs w:val="24"/>
          <w:lang w:val="es-EC"/>
        </w:rPr>
        <w:t>Artículo 13.-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En aquellas empresas que no cuenten con un Comité de Seguridad y Salud en el Trabajo, por no alcanzar el número mínimo de trabajadores establecido para este fin en la legislación nacional correspondiente, se designará un Delegado de Seguridad y Salud en el Trabajo. Dicho Delegado será elegido democráticamente por los trabajadores, de entre ellos mismos.</w:t>
      </w:r>
    </w:p>
    <w:p w14:paraId="32AE3E96" w14:textId="77777777" w:rsidR="00150E7E" w:rsidRPr="00EE4739" w:rsidRDefault="00150E7E" w:rsidP="00150E7E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61A3C307" w14:textId="77777777" w:rsidR="00150E7E" w:rsidRPr="00EE4739" w:rsidRDefault="00150E7E" w:rsidP="00150E7E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b/>
          <w:sz w:val="24"/>
          <w:szCs w:val="24"/>
          <w:lang w:val="es-EC"/>
        </w:rPr>
        <w:t>Artículo 14.-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El Delegado de Seguridad y Salud en el Trabajo, como representante de los trabajadores, colaborará al interior de la empresa en materia de Prevención de Riesgos Laborales.</w:t>
      </w:r>
    </w:p>
    <w:p w14:paraId="627DC8C5" w14:textId="77777777" w:rsidR="00150E7E" w:rsidRDefault="00150E7E" w:rsidP="007847D6">
      <w:pPr>
        <w:ind w:right="29"/>
        <w:jc w:val="both"/>
        <w:rPr>
          <w:rFonts w:asciiTheme="minorHAnsi" w:hAnsiTheme="minorHAnsi" w:cstheme="minorHAnsi"/>
          <w:sz w:val="24"/>
          <w:szCs w:val="24"/>
        </w:rPr>
      </w:pPr>
    </w:p>
    <w:p w14:paraId="0E8C169F" w14:textId="77777777" w:rsidR="00EE4739" w:rsidRDefault="00EE4739" w:rsidP="007847D6">
      <w:pPr>
        <w:ind w:right="29"/>
        <w:jc w:val="both"/>
        <w:rPr>
          <w:rFonts w:asciiTheme="minorHAnsi" w:hAnsiTheme="minorHAnsi" w:cstheme="minorHAnsi"/>
          <w:sz w:val="24"/>
          <w:szCs w:val="24"/>
        </w:rPr>
      </w:pPr>
    </w:p>
    <w:p w14:paraId="2F4C7834" w14:textId="77777777" w:rsidR="00EE4739" w:rsidRDefault="00EE4739" w:rsidP="007847D6">
      <w:pPr>
        <w:ind w:right="29"/>
        <w:jc w:val="both"/>
        <w:rPr>
          <w:rFonts w:asciiTheme="minorHAnsi" w:hAnsiTheme="minorHAnsi" w:cstheme="minorHAnsi"/>
          <w:sz w:val="24"/>
          <w:szCs w:val="24"/>
        </w:rPr>
      </w:pPr>
    </w:p>
    <w:p w14:paraId="23AC1D56" w14:textId="77777777" w:rsidR="00EE4739" w:rsidRDefault="00EE4739" w:rsidP="007847D6">
      <w:pPr>
        <w:ind w:right="29"/>
        <w:jc w:val="both"/>
        <w:rPr>
          <w:rFonts w:asciiTheme="minorHAnsi" w:hAnsiTheme="minorHAnsi" w:cstheme="minorHAnsi"/>
          <w:sz w:val="24"/>
          <w:szCs w:val="24"/>
        </w:rPr>
      </w:pPr>
    </w:p>
    <w:p w14:paraId="1CEE39CC" w14:textId="77777777" w:rsidR="00EE4739" w:rsidRDefault="00EE4739" w:rsidP="007847D6">
      <w:pPr>
        <w:ind w:right="29"/>
        <w:jc w:val="both"/>
        <w:rPr>
          <w:rFonts w:asciiTheme="minorHAnsi" w:hAnsiTheme="minorHAnsi" w:cstheme="minorHAnsi"/>
          <w:sz w:val="24"/>
          <w:szCs w:val="24"/>
        </w:rPr>
      </w:pPr>
    </w:p>
    <w:p w14:paraId="7A2BFA82" w14:textId="77777777" w:rsidR="00EE4739" w:rsidRPr="00EE4739" w:rsidRDefault="00EE4739" w:rsidP="007847D6">
      <w:pPr>
        <w:ind w:right="29"/>
        <w:jc w:val="both"/>
        <w:rPr>
          <w:rFonts w:asciiTheme="minorHAnsi" w:hAnsiTheme="minorHAnsi" w:cstheme="minorHAnsi"/>
          <w:sz w:val="24"/>
          <w:szCs w:val="24"/>
        </w:rPr>
      </w:pPr>
    </w:p>
    <w:p w14:paraId="04363E4C" w14:textId="77777777" w:rsidR="00AE0CBB" w:rsidRPr="00EE4739" w:rsidRDefault="007847D6" w:rsidP="007847D6">
      <w:pPr>
        <w:ind w:right="29"/>
        <w:jc w:val="both"/>
        <w:rPr>
          <w:rFonts w:asciiTheme="minorHAnsi" w:hAnsiTheme="minorHAnsi" w:cstheme="minorHAnsi"/>
          <w:b/>
          <w:sz w:val="24"/>
          <w:szCs w:val="24"/>
        </w:rPr>
      </w:pPr>
      <w:r w:rsidRPr="00EE4739">
        <w:rPr>
          <w:rFonts w:asciiTheme="minorHAnsi" w:hAnsiTheme="minorHAnsi" w:cstheme="minorHAnsi"/>
          <w:b/>
          <w:sz w:val="24"/>
          <w:szCs w:val="24"/>
        </w:rPr>
        <w:lastRenderedPageBreak/>
        <w:t xml:space="preserve">Decreto 2393, </w:t>
      </w:r>
    </w:p>
    <w:p w14:paraId="3000A0D5" w14:textId="77777777" w:rsidR="00AE0CBB" w:rsidRPr="00EE4739" w:rsidRDefault="00AE0CBB" w:rsidP="007847D6">
      <w:pPr>
        <w:ind w:right="29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2326E033" w14:textId="77777777" w:rsidR="007847D6" w:rsidRPr="00EE4739" w:rsidRDefault="00AE0CBB" w:rsidP="007847D6">
      <w:pPr>
        <w:ind w:right="29"/>
        <w:jc w:val="both"/>
        <w:rPr>
          <w:rFonts w:asciiTheme="minorHAnsi" w:hAnsiTheme="minorHAnsi" w:cstheme="minorHAnsi"/>
          <w:b/>
          <w:sz w:val="24"/>
          <w:szCs w:val="24"/>
        </w:rPr>
      </w:pPr>
      <w:r w:rsidRPr="00EE4739">
        <w:rPr>
          <w:rFonts w:asciiTheme="minorHAnsi" w:hAnsiTheme="minorHAnsi" w:cstheme="minorHAnsi"/>
          <w:b/>
          <w:sz w:val="24"/>
          <w:szCs w:val="24"/>
        </w:rPr>
        <w:t>A</w:t>
      </w:r>
      <w:r w:rsidR="007847D6" w:rsidRPr="00EE4739">
        <w:rPr>
          <w:rFonts w:asciiTheme="minorHAnsi" w:hAnsiTheme="minorHAnsi" w:cstheme="minorHAnsi"/>
          <w:b/>
          <w:sz w:val="24"/>
          <w:szCs w:val="24"/>
        </w:rPr>
        <w:t>rt</w:t>
      </w:r>
      <w:r w:rsidRPr="00EE4739">
        <w:rPr>
          <w:rFonts w:asciiTheme="minorHAnsi" w:hAnsiTheme="minorHAnsi" w:cstheme="minorHAnsi"/>
          <w:b/>
          <w:sz w:val="24"/>
          <w:szCs w:val="24"/>
        </w:rPr>
        <w:t>iculo</w:t>
      </w:r>
      <w:r w:rsidR="007847D6" w:rsidRPr="00EE4739">
        <w:rPr>
          <w:rFonts w:asciiTheme="minorHAnsi" w:hAnsiTheme="minorHAnsi" w:cstheme="minorHAnsi"/>
          <w:b/>
          <w:sz w:val="24"/>
          <w:szCs w:val="24"/>
        </w:rPr>
        <w:t xml:space="preserve"> 14</w:t>
      </w:r>
    </w:p>
    <w:p w14:paraId="2573CFAF" w14:textId="77777777" w:rsidR="00B76DCC" w:rsidRPr="00EE4739" w:rsidRDefault="00B76DCC" w:rsidP="007847D6">
      <w:pPr>
        <w:ind w:right="29"/>
        <w:jc w:val="both"/>
        <w:rPr>
          <w:rFonts w:asciiTheme="minorHAnsi" w:hAnsiTheme="minorHAnsi" w:cstheme="minorHAnsi"/>
          <w:sz w:val="24"/>
          <w:szCs w:val="24"/>
        </w:rPr>
      </w:pPr>
    </w:p>
    <w:p w14:paraId="66F3272B" w14:textId="77777777" w:rsidR="00012773" w:rsidRPr="00EE4739" w:rsidRDefault="00051710" w:rsidP="005521D9">
      <w:pPr>
        <w:autoSpaceDE w:val="0"/>
        <w:autoSpaceDN w:val="0"/>
        <w:adjustRightInd w:val="0"/>
        <w:ind w:left="284" w:hanging="284"/>
        <w:jc w:val="both"/>
        <w:rPr>
          <w:rFonts w:asciiTheme="minorHAnsi" w:hAnsiTheme="minorHAnsi" w:cstheme="minorHAnsi"/>
          <w:sz w:val="24"/>
          <w:szCs w:val="24"/>
        </w:rPr>
      </w:pPr>
      <w:r w:rsidRPr="00EE4739">
        <w:rPr>
          <w:rFonts w:asciiTheme="minorHAnsi" w:hAnsiTheme="minorHAnsi" w:cstheme="minorHAnsi"/>
          <w:sz w:val="24"/>
          <w:szCs w:val="24"/>
        </w:rPr>
        <w:t xml:space="preserve">1.- </w:t>
      </w:r>
      <w:r w:rsidR="007847D6" w:rsidRPr="00EE4739">
        <w:rPr>
          <w:rFonts w:asciiTheme="minorHAnsi" w:hAnsiTheme="minorHAnsi" w:cstheme="minorHAnsi"/>
          <w:sz w:val="24"/>
          <w:szCs w:val="24"/>
        </w:rPr>
        <w:t xml:space="preserve">En todo centro de trabajo en que laboren </w:t>
      </w:r>
      <w:r w:rsidR="007847D6" w:rsidRPr="00EE4739">
        <w:rPr>
          <w:rFonts w:asciiTheme="minorHAnsi" w:hAnsiTheme="minorHAnsi" w:cstheme="minorHAnsi"/>
          <w:b/>
          <w:sz w:val="24"/>
          <w:szCs w:val="24"/>
        </w:rPr>
        <w:t>más de quince trabajadores</w:t>
      </w:r>
      <w:r w:rsidR="007847D6" w:rsidRPr="00EE4739">
        <w:rPr>
          <w:rFonts w:asciiTheme="minorHAnsi" w:hAnsiTheme="minorHAnsi" w:cstheme="minorHAnsi"/>
          <w:sz w:val="24"/>
          <w:szCs w:val="24"/>
        </w:rPr>
        <w:t xml:space="preserve"> deberá organizarse un Comité de Seguridad e Higiene del Trabajo integrado en forma paritaria por </w:t>
      </w:r>
      <w:r w:rsidR="007847D6" w:rsidRPr="00EE4739">
        <w:rPr>
          <w:rFonts w:asciiTheme="minorHAnsi" w:hAnsiTheme="minorHAnsi" w:cstheme="minorHAnsi"/>
          <w:sz w:val="24"/>
          <w:szCs w:val="24"/>
          <w:u w:val="single"/>
        </w:rPr>
        <w:t>tres representantes de los trabajadores y tres representantes de los empleadores</w:t>
      </w:r>
      <w:r w:rsidR="007847D6" w:rsidRPr="00EE4739">
        <w:rPr>
          <w:rFonts w:asciiTheme="minorHAnsi" w:hAnsiTheme="minorHAnsi" w:cstheme="minorHAnsi"/>
          <w:sz w:val="24"/>
          <w:szCs w:val="24"/>
        </w:rPr>
        <w:t>, quienes de entre sus miembros designarán un Presidente y Secretario que durarán un año en sus funciones pudiendo s</w:t>
      </w:r>
      <w:r w:rsidR="00F4620B" w:rsidRPr="00EE4739">
        <w:rPr>
          <w:rFonts w:asciiTheme="minorHAnsi" w:hAnsiTheme="minorHAnsi" w:cstheme="minorHAnsi"/>
          <w:sz w:val="24"/>
          <w:szCs w:val="24"/>
        </w:rPr>
        <w:t>er re</w:t>
      </w:r>
      <w:r w:rsidR="00012773" w:rsidRPr="00EE4739">
        <w:rPr>
          <w:rFonts w:asciiTheme="minorHAnsi" w:hAnsiTheme="minorHAnsi" w:cstheme="minorHAnsi"/>
          <w:sz w:val="24"/>
          <w:szCs w:val="24"/>
        </w:rPr>
        <w:t>-</w:t>
      </w:r>
      <w:r w:rsidR="00F4620B" w:rsidRPr="00EE4739">
        <w:rPr>
          <w:rFonts w:asciiTheme="minorHAnsi" w:hAnsiTheme="minorHAnsi" w:cstheme="minorHAnsi"/>
          <w:sz w:val="24"/>
          <w:szCs w:val="24"/>
        </w:rPr>
        <w:t>elegidos indefinidamente.</w:t>
      </w:r>
      <w:r w:rsidRPr="00EE473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932781C" w14:textId="77777777" w:rsidR="00B76DCC" w:rsidRPr="00EE4739" w:rsidRDefault="00B76DCC" w:rsidP="00051710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</w:p>
    <w:p w14:paraId="40369BB2" w14:textId="77777777" w:rsidR="0018489C" w:rsidRPr="00EE4739" w:rsidRDefault="00051710" w:rsidP="005521D9">
      <w:pPr>
        <w:autoSpaceDE w:val="0"/>
        <w:autoSpaceDN w:val="0"/>
        <w:adjustRightInd w:val="0"/>
        <w:ind w:left="284"/>
        <w:jc w:val="both"/>
        <w:rPr>
          <w:rFonts w:asciiTheme="minorHAnsi" w:hAnsiTheme="minorHAnsi" w:cstheme="minorHAnsi"/>
          <w:sz w:val="24"/>
          <w:szCs w:val="24"/>
        </w:rPr>
      </w:pPr>
      <w:r w:rsidRPr="00EE4739">
        <w:rPr>
          <w:rFonts w:asciiTheme="minorHAnsi" w:hAnsiTheme="minorHAnsi" w:cstheme="minorHAnsi"/>
          <w:sz w:val="24"/>
          <w:szCs w:val="24"/>
        </w:rPr>
        <w:t xml:space="preserve">Si el Presidente representa al empleador, el Secretario representará a los trabajadores y viceversa. Cada representante tendrá un suplente elegido de la misma forma que el titular y que será principalizado en caso de falta o </w:t>
      </w:r>
      <w:r w:rsidR="00012773" w:rsidRPr="00EE4739">
        <w:rPr>
          <w:rFonts w:asciiTheme="minorHAnsi" w:hAnsiTheme="minorHAnsi" w:cstheme="minorHAnsi"/>
          <w:sz w:val="24"/>
          <w:szCs w:val="24"/>
        </w:rPr>
        <w:t>impedimento</w:t>
      </w:r>
      <w:r w:rsidRPr="00EE4739">
        <w:rPr>
          <w:rFonts w:asciiTheme="minorHAnsi" w:hAnsiTheme="minorHAnsi" w:cstheme="minorHAnsi"/>
          <w:sz w:val="24"/>
          <w:szCs w:val="24"/>
        </w:rPr>
        <w:t xml:space="preserve"> de éste. Concluido el período para el que fueron elegidos deberá designarse al Presidente y Secretario.</w:t>
      </w:r>
    </w:p>
    <w:p w14:paraId="09FFC71F" w14:textId="77777777" w:rsidR="007847D6" w:rsidRPr="00EE4739" w:rsidRDefault="007847D6" w:rsidP="007847D6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3486A05E" w14:textId="77777777" w:rsidR="00721624" w:rsidRPr="00EE4739" w:rsidRDefault="00825F4D" w:rsidP="005521D9">
      <w:pPr>
        <w:ind w:left="284" w:right="29" w:hanging="284"/>
        <w:jc w:val="both"/>
        <w:rPr>
          <w:rFonts w:asciiTheme="minorHAnsi" w:hAnsiTheme="minorHAnsi" w:cstheme="minorHAnsi"/>
          <w:sz w:val="24"/>
          <w:szCs w:val="24"/>
        </w:rPr>
      </w:pPr>
      <w:r w:rsidRPr="00EE4739">
        <w:rPr>
          <w:rFonts w:asciiTheme="minorHAnsi" w:hAnsiTheme="minorHAnsi" w:cstheme="minorHAnsi"/>
          <w:sz w:val="24"/>
          <w:szCs w:val="24"/>
        </w:rPr>
        <w:t xml:space="preserve">2.- </w:t>
      </w:r>
      <w:r w:rsidR="007847D6" w:rsidRPr="00EE4739">
        <w:rPr>
          <w:rFonts w:asciiTheme="minorHAnsi" w:hAnsiTheme="minorHAnsi" w:cstheme="minorHAnsi"/>
          <w:sz w:val="24"/>
          <w:szCs w:val="24"/>
        </w:rPr>
        <w:t xml:space="preserve">Las empresas que dispongan de más de un centro de trabajo, conformarán subcomités de Seguridad e Higiene a más del Comité, en cada uno de los centros que </w:t>
      </w:r>
      <w:r w:rsidR="007847D6" w:rsidRPr="00EE4739">
        <w:rPr>
          <w:rFonts w:asciiTheme="minorHAnsi" w:hAnsiTheme="minorHAnsi" w:cstheme="minorHAnsi"/>
          <w:b/>
          <w:sz w:val="24"/>
          <w:szCs w:val="24"/>
        </w:rPr>
        <w:t>superen la cifra de diez trabajadores</w:t>
      </w:r>
      <w:r w:rsidR="007847D6" w:rsidRPr="00EE4739">
        <w:rPr>
          <w:rFonts w:asciiTheme="minorHAnsi" w:hAnsiTheme="minorHAnsi" w:cstheme="minorHAnsi"/>
          <w:sz w:val="24"/>
          <w:szCs w:val="24"/>
        </w:rPr>
        <w:t>, sin perjuicio de nominar un comité central o coordinador.</w:t>
      </w:r>
    </w:p>
    <w:p w14:paraId="2BC30127" w14:textId="77777777" w:rsidR="007847D6" w:rsidRPr="00EE4739" w:rsidRDefault="007847D6" w:rsidP="007847D6">
      <w:pPr>
        <w:ind w:right="29"/>
        <w:jc w:val="both"/>
        <w:rPr>
          <w:rFonts w:asciiTheme="minorHAnsi" w:hAnsiTheme="minorHAnsi" w:cstheme="minorHAnsi"/>
          <w:sz w:val="24"/>
          <w:szCs w:val="24"/>
        </w:rPr>
      </w:pPr>
    </w:p>
    <w:p w14:paraId="73100830" w14:textId="77777777" w:rsidR="007847D6" w:rsidRPr="00EE4739" w:rsidRDefault="00575877" w:rsidP="005521D9">
      <w:pPr>
        <w:ind w:left="284" w:right="29" w:hanging="284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sz w:val="24"/>
          <w:szCs w:val="24"/>
        </w:rPr>
        <w:t xml:space="preserve">3.- </w:t>
      </w:r>
      <w:r w:rsidR="007847D6" w:rsidRPr="00EE4739">
        <w:rPr>
          <w:rFonts w:asciiTheme="minorHAnsi" w:hAnsiTheme="minorHAnsi" w:cstheme="minorHAnsi"/>
          <w:sz w:val="24"/>
          <w:szCs w:val="24"/>
        </w:rPr>
        <w:t>Para ser miembro del Comité se requiere trabajar en la empresa</w:t>
      </w:r>
      <w:r w:rsidR="008E72C6" w:rsidRPr="00EE4739">
        <w:rPr>
          <w:rFonts w:asciiTheme="minorHAnsi" w:hAnsiTheme="minorHAnsi" w:cstheme="minorHAnsi"/>
          <w:sz w:val="24"/>
          <w:szCs w:val="24"/>
        </w:rPr>
        <w:t xml:space="preserve"> y tener </w:t>
      </w:r>
      <w:r w:rsidR="00B479F2" w:rsidRPr="00EE4739">
        <w:rPr>
          <w:rFonts w:asciiTheme="minorHAnsi" w:hAnsiTheme="minorHAnsi" w:cstheme="minorHAnsi"/>
          <w:sz w:val="24"/>
          <w:szCs w:val="24"/>
        </w:rPr>
        <w:t>un año</w:t>
      </w:r>
      <w:r w:rsidR="008E72C6" w:rsidRPr="00EE4739">
        <w:rPr>
          <w:rFonts w:asciiTheme="minorHAnsi" w:hAnsiTheme="minorHAnsi" w:cstheme="minorHAnsi"/>
          <w:sz w:val="24"/>
          <w:szCs w:val="24"/>
        </w:rPr>
        <w:t xml:space="preserve"> dentro de ella</w:t>
      </w:r>
      <w:r w:rsidR="007847D6" w:rsidRPr="00EE4739">
        <w:rPr>
          <w:rFonts w:asciiTheme="minorHAnsi" w:hAnsiTheme="minorHAnsi" w:cstheme="minorHAnsi"/>
          <w:sz w:val="24"/>
          <w:szCs w:val="24"/>
        </w:rPr>
        <w:t>, ser mayor de edad, saber leer y escribir y tener conocimientos básicos de</w:t>
      </w:r>
      <w:r w:rsidR="00121595" w:rsidRPr="00EE4739">
        <w:rPr>
          <w:rFonts w:asciiTheme="minorHAnsi" w:hAnsiTheme="minorHAnsi" w:cstheme="minorHAnsi"/>
          <w:sz w:val="24"/>
          <w:szCs w:val="24"/>
        </w:rPr>
        <w:t xml:space="preserve"> seguridad e higiene industrial, </w:t>
      </w:r>
      <w:r w:rsidR="00B479F2" w:rsidRPr="00EE4739">
        <w:rPr>
          <w:rFonts w:asciiTheme="minorHAnsi" w:hAnsiTheme="minorHAnsi" w:cstheme="minorHAnsi"/>
          <w:sz w:val="24"/>
          <w:szCs w:val="24"/>
        </w:rPr>
        <w:t xml:space="preserve">y </w:t>
      </w:r>
      <w:r w:rsidR="00121595" w:rsidRPr="00EE4739">
        <w:rPr>
          <w:rFonts w:asciiTheme="minorHAnsi" w:hAnsiTheme="minorHAnsi" w:cstheme="minorHAnsi"/>
          <w:sz w:val="24"/>
          <w:szCs w:val="24"/>
        </w:rPr>
        <w:t xml:space="preserve">no </w:t>
      </w:r>
      <w:r w:rsidR="008E72C6" w:rsidRPr="00EE4739">
        <w:rPr>
          <w:rFonts w:asciiTheme="minorHAnsi" w:hAnsiTheme="minorHAnsi" w:cstheme="minorHAnsi"/>
          <w:sz w:val="24"/>
          <w:szCs w:val="24"/>
        </w:rPr>
        <w:t>registrar llamados de atención en su carpeta.</w:t>
      </w:r>
    </w:p>
    <w:p w14:paraId="4916FD2B" w14:textId="77777777" w:rsidR="0088329D" w:rsidRPr="00EE4739" w:rsidRDefault="0088329D" w:rsidP="007847D6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11FB2B79" w14:textId="77777777" w:rsidR="00721624" w:rsidRPr="00EE4739" w:rsidRDefault="00575877" w:rsidP="005521D9">
      <w:pPr>
        <w:ind w:left="284" w:right="29" w:hanging="284"/>
        <w:jc w:val="both"/>
        <w:rPr>
          <w:rFonts w:asciiTheme="minorHAnsi" w:hAnsiTheme="minorHAnsi" w:cstheme="minorHAnsi"/>
          <w:sz w:val="24"/>
          <w:szCs w:val="24"/>
        </w:rPr>
      </w:pPr>
      <w:r w:rsidRPr="00EE4739">
        <w:rPr>
          <w:rFonts w:asciiTheme="minorHAnsi" w:hAnsiTheme="minorHAnsi" w:cstheme="minorHAnsi"/>
          <w:sz w:val="24"/>
          <w:szCs w:val="24"/>
        </w:rPr>
        <w:t xml:space="preserve">4.- </w:t>
      </w:r>
      <w:r w:rsidR="0088329D" w:rsidRPr="00EE4739">
        <w:rPr>
          <w:rFonts w:asciiTheme="minorHAnsi" w:hAnsiTheme="minorHAnsi" w:cstheme="minorHAnsi"/>
          <w:sz w:val="24"/>
          <w:szCs w:val="24"/>
        </w:rPr>
        <w:t>Los representantes de los trabajadores serán elegidos por el Comité de Empresa, donde lo hubiere; o, por las organizaciones laborales legalmente reconocidas, existentes en la empresa, en proporción al</w:t>
      </w:r>
      <w:r w:rsidRPr="00EE4739">
        <w:rPr>
          <w:rFonts w:asciiTheme="minorHAnsi" w:hAnsiTheme="minorHAnsi" w:cstheme="minorHAnsi"/>
          <w:sz w:val="24"/>
          <w:szCs w:val="24"/>
        </w:rPr>
        <w:t xml:space="preserve"> número de afiliados. </w:t>
      </w:r>
      <w:r w:rsidR="0088329D" w:rsidRPr="00EE4739">
        <w:rPr>
          <w:rFonts w:asciiTheme="minorHAnsi" w:hAnsiTheme="minorHAnsi" w:cstheme="minorHAnsi"/>
          <w:sz w:val="24"/>
          <w:szCs w:val="24"/>
        </w:rPr>
        <w:t>Cuando no exista organización laboral en la empresa, la elección se realizará por mayoría simple de los trabajadores, con presencia del Inspector del Trabajo.</w:t>
      </w:r>
    </w:p>
    <w:p w14:paraId="6BBF740E" w14:textId="77777777" w:rsidR="0088329D" w:rsidRPr="00EE4739" w:rsidRDefault="0088329D" w:rsidP="0088329D">
      <w:pPr>
        <w:ind w:right="29"/>
        <w:jc w:val="both"/>
        <w:rPr>
          <w:rFonts w:asciiTheme="minorHAnsi" w:hAnsiTheme="minorHAnsi" w:cstheme="minorHAnsi"/>
          <w:sz w:val="24"/>
          <w:szCs w:val="24"/>
        </w:rPr>
      </w:pPr>
    </w:p>
    <w:p w14:paraId="2AD438A5" w14:textId="7AC3D34B" w:rsidR="0088329D" w:rsidRPr="00EE4739" w:rsidRDefault="00575877" w:rsidP="005521D9">
      <w:pPr>
        <w:ind w:left="284" w:right="29" w:hanging="284"/>
        <w:jc w:val="both"/>
        <w:rPr>
          <w:rFonts w:asciiTheme="minorHAnsi" w:hAnsiTheme="minorHAnsi" w:cstheme="minorHAnsi"/>
          <w:sz w:val="24"/>
          <w:szCs w:val="24"/>
        </w:rPr>
      </w:pPr>
      <w:r w:rsidRPr="00EE4739">
        <w:rPr>
          <w:rFonts w:asciiTheme="minorHAnsi" w:hAnsiTheme="minorHAnsi" w:cstheme="minorHAnsi"/>
          <w:sz w:val="24"/>
          <w:szCs w:val="24"/>
        </w:rPr>
        <w:t xml:space="preserve">5.- </w:t>
      </w:r>
      <w:r w:rsidR="0088329D" w:rsidRPr="00EE4739">
        <w:rPr>
          <w:rFonts w:asciiTheme="minorHAnsi" w:hAnsiTheme="minorHAnsi" w:cstheme="minorHAnsi"/>
          <w:sz w:val="24"/>
          <w:szCs w:val="24"/>
        </w:rPr>
        <w:t xml:space="preserve">Los titulares del Servicio Médico de Empresa y del Departamento de </w:t>
      </w:r>
      <w:ins w:id="8" w:author="Steeven Alexander" w:date="2020-03-26T15:28:00Z">
        <w:r w:rsidR="006E1910">
          <w:rPr>
            <w:rFonts w:asciiTheme="minorHAnsi" w:hAnsiTheme="minorHAnsi" w:cstheme="minorHAnsi"/>
            <w:sz w:val="24"/>
            <w:szCs w:val="24"/>
          </w:rPr>
          <w:t>HS&amp;WE</w:t>
        </w:r>
      </w:ins>
      <w:del w:id="9" w:author="Steeven Alexander" w:date="2020-03-26T15:28:00Z">
        <w:r w:rsidR="0088329D" w:rsidRPr="00EE4739" w:rsidDel="006E1910">
          <w:rPr>
            <w:rFonts w:asciiTheme="minorHAnsi" w:hAnsiTheme="minorHAnsi" w:cstheme="minorHAnsi"/>
            <w:sz w:val="24"/>
            <w:szCs w:val="24"/>
          </w:rPr>
          <w:delText>Seguridad</w:delText>
        </w:r>
      </w:del>
      <w:r w:rsidR="0088329D" w:rsidRPr="00EE4739">
        <w:rPr>
          <w:rFonts w:asciiTheme="minorHAnsi" w:hAnsiTheme="minorHAnsi" w:cstheme="minorHAnsi"/>
          <w:sz w:val="24"/>
          <w:szCs w:val="24"/>
        </w:rPr>
        <w:t>, serán componentes del Comité, actuando con voz y sin voto.</w:t>
      </w:r>
      <w:r w:rsidR="00163859" w:rsidRPr="00EE4739">
        <w:rPr>
          <w:rFonts w:asciiTheme="minorHAnsi" w:hAnsiTheme="minorHAnsi" w:cstheme="minorHAnsi"/>
          <w:sz w:val="24"/>
          <w:szCs w:val="24"/>
        </w:rPr>
        <w:t xml:space="preserve"> </w:t>
      </w:r>
      <w:r w:rsidR="00D319AA" w:rsidRPr="00EE4739">
        <w:rPr>
          <w:rFonts w:asciiTheme="minorHAnsi" w:hAnsiTheme="minorHAnsi" w:cstheme="minorHAnsi"/>
          <w:sz w:val="24"/>
          <w:szCs w:val="24"/>
        </w:rPr>
        <w:t>L</w:t>
      </w:r>
      <w:r w:rsidR="001A34BB" w:rsidRPr="00EE4739">
        <w:rPr>
          <w:rFonts w:asciiTheme="minorHAnsi" w:hAnsiTheme="minorHAnsi" w:cstheme="minorHAnsi"/>
          <w:sz w:val="24"/>
          <w:szCs w:val="24"/>
        </w:rPr>
        <w:t>os comités recibirán la</w:t>
      </w:r>
      <w:r w:rsidR="00D319AA" w:rsidRPr="00EE4739">
        <w:rPr>
          <w:rFonts w:asciiTheme="minorHAnsi" w:hAnsiTheme="minorHAnsi" w:cstheme="minorHAnsi"/>
          <w:sz w:val="24"/>
          <w:szCs w:val="24"/>
        </w:rPr>
        <w:t xml:space="preserve"> asistencia técnica de manera permanente</w:t>
      </w:r>
      <w:r w:rsidR="001A34BB" w:rsidRPr="00EE4739">
        <w:rPr>
          <w:rFonts w:asciiTheme="minorHAnsi" w:hAnsiTheme="minorHAnsi" w:cstheme="minorHAnsi"/>
          <w:sz w:val="24"/>
          <w:szCs w:val="24"/>
        </w:rPr>
        <w:t xml:space="preserve"> de los profesionales de Seguridad y Salud; Medico</w:t>
      </w:r>
      <w:ins w:id="10" w:author="Steeven Alexander" w:date="2020-03-26T15:29:00Z">
        <w:r w:rsidR="006E1910">
          <w:rPr>
            <w:rFonts w:asciiTheme="minorHAnsi" w:hAnsiTheme="minorHAnsi" w:cstheme="minorHAnsi"/>
            <w:sz w:val="24"/>
            <w:szCs w:val="24"/>
          </w:rPr>
          <w:t>, Coordinador de HS&amp;WE, Auxiliar de HS&amp;WE</w:t>
        </w:r>
      </w:ins>
      <w:del w:id="11" w:author="Steeven Alexander" w:date="2020-03-26T15:29:00Z">
        <w:r w:rsidR="001A34BB" w:rsidRPr="00EE4739" w:rsidDel="006E1910">
          <w:rPr>
            <w:rFonts w:asciiTheme="minorHAnsi" w:hAnsiTheme="minorHAnsi" w:cstheme="minorHAnsi"/>
            <w:sz w:val="24"/>
            <w:szCs w:val="24"/>
          </w:rPr>
          <w:delText xml:space="preserve"> y Técnico de Seguridad</w:delText>
        </w:r>
      </w:del>
      <w:r w:rsidR="001A34BB" w:rsidRPr="00EE4739">
        <w:rPr>
          <w:rFonts w:asciiTheme="minorHAnsi" w:hAnsiTheme="minorHAnsi" w:cstheme="minorHAnsi"/>
          <w:sz w:val="24"/>
          <w:szCs w:val="24"/>
        </w:rPr>
        <w:t xml:space="preserve">, Titular de la unidad o Responsable de Prevención de Riesgos. </w:t>
      </w:r>
      <w:del w:id="12" w:author="Steeven Alexander" w:date="2020-03-26T15:29:00Z">
        <w:r w:rsidR="001A34BB" w:rsidRPr="00EE4739" w:rsidDel="006E1910">
          <w:rPr>
            <w:rFonts w:asciiTheme="minorHAnsi" w:hAnsiTheme="minorHAnsi" w:cstheme="minorHAnsi"/>
            <w:sz w:val="24"/>
            <w:szCs w:val="24"/>
          </w:rPr>
          <w:delText xml:space="preserve">Para </w:delText>
        </w:r>
        <w:r w:rsidR="00163859" w:rsidRPr="00EE4739" w:rsidDel="006E1910">
          <w:rPr>
            <w:rFonts w:asciiTheme="minorHAnsi" w:hAnsiTheme="minorHAnsi" w:cstheme="minorHAnsi"/>
            <w:sz w:val="24"/>
            <w:szCs w:val="24"/>
          </w:rPr>
          <w:delText>el centro de trabajo Quito,</w:delText>
        </w:r>
        <w:r w:rsidR="001A34BB" w:rsidRPr="00EE4739" w:rsidDel="006E1910">
          <w:rPr>
            <w:rFonts w:asciiTheme="minorHAnsi" w:hAnsiTheme="minorHAnsi" w:cstheme="minorHAnsi"/>
            <w:sz w:val="24"/>
            <w:szCs w:val="24"/>
          </w:rPr>
          <w:delText xml:space="preserve"> </w:delText>
        </w:r>
        <w:r w:rsidR="00F63897" w:rsidRPr="00EE4739" w:rsidDel="006E1910">
          <w:rPr>
            <w:rFonts w:asciiTheme="minorHAnsi" w:hAnsiTheme="minorHAnsi" w:cstheme="minorHAnsi"/>
            <w:sz w:val="24"/>
            <w:szCs w:val="24"/>
          </w:rPr>
          <w:delText>mensualmente recibirá</w:delText>
        </w:r>
        <w:r w:rsidR="00024E49" w:rsidRPr="00EE4739" w:rsidDel="006E1910">
          <w:rPr>
            <w:rFonts w:asciiTheme="minorHAnsi" w:hAnsiTheme="minorHAnsi" w:cstheme="minorHAnsi"/>
            <w:sz w:val="24"/>
            <w:szCs w:val="24"/>
          </w:rPr>
          <w:delText>n</w:delText>
        </w:r>
        <w:r w:rsidR="00F63897" w:rsidRPr="00EE4739" w:rsidDel="006E1910">
          <w:rPr>
            <w:rFonts w:asciiTheme="minorHAnsi" w:hAnsiTheme="minorHAnsi" w:cstheme="minorHAnsi"/>
            <w:sz w:val="24"/>
            <w:szCs w:val="24"/>
          </w:rPr>
          <w:delText xml:space="preserve"> la visita </w:delText>
        </w:r>
        <w:r w:rsidR="005D6A43" w:rsidRPr="00EE4739" w:rsidDel="006E1910">
          <w:rPr>
            <w:rFonts w:asciiTheme="minorHAnsi" w:hAnsiTheme="minorHAnsi" w:cstheme="minorHAnsi"/>
            <w:sz w:val="24"/>
            <w:szCs w:val="24"/>
          </w:rPr>
          <w:delText xml:space="preserve">o sostendrán una conferencia telefónica con </w:delText>
        </w:r>
        <w:r w:rsidR="00F63897" w:rsidRPr="00EE4739" w:rsidDel="006E1910">
          <w:rPr>
            <w:rFonts w:asciiTheme="minorHAnsi" w:hAnsiTheme="minorHAnsi" w:cstheme="minorHAnsi"/>
            <w:sz w:val="24"/>
            <w:szCs w:val="24"/>
          </w:rPr>
          <w:delText>el Jefe de Seguridad Integral</w:delText>
        </w:r>
        <w:r w:rsidR="00024E49" w:rsidRPr="00EE4739" w:rsidDel="006E1910">
          <w:rPr>
            <w:rFonts w:asciiTheme="minorHAnsi" w:hAnsiTheme="minorHAnsi" w:cstheme="minorHAnsi"/>
            <w:sz w:val="24"/>
            <w:szCs w:val="24"/>
          </w:rPr>
          <w:delText>, Técnico de Seguridad</w:delText>
        </w:r>
        <w:r w:rsidR="00F63897" w:rsidRPr="00EE4739" w:rsidDel="006E1910">
          <w:rPr>
            <w:rFonts w:asciiTheme="minorHAnsi" w:hAnsiTheme="minorHAnsi" w:cstheme="minorHAnsi"/>
            <w:sz w:val="24"/>
            <w:szCs w:val="24"/>
          </w:rPr>
          <w:delText xml:space="preserve"> y Médico Ocupacional quienes brindarán la asistencia técnica al centro de trabajo.</w:delText>
        </w:r>
      </w:del>
    </w:p>
    <w:p w14:paraId="2A8DD9A6" w14:textId="77777777" w:rsidR="001A34BB" w:rsidRPr="00EE4739" w:rsidRDefault="001A34BB" w:rsidP="0088329D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1EE388A1" w14:textId="77777777" w:rsidR="00575877" w:rsidRPr="00EE4739" w:rsidRDefault="00575877" w:rsidP="005521D9">
      <w:pPr>
        <w:autoSpaceDE w:val="0"/>
        <w:autoSpaceDN w:val="0"/>
        <w:adjustRightInd w:val="0"/>
        <w:ind w:left="284" w:hanging="284"/>
        <w:rPr>
          <w:rFonts w:asciiTheme="minorHAnsi" w:hAnsiTheme="minorHAnsi" w:cstheme="minorHAnsi"/>
          <w:sz w:val="24"/>
          <w:szCs w:val="24"/>
        </w:rPr>
      </w:pPr>
      <w:r w:rsidRPr="00EE4739">
        <w:rPr>
          <w:rFonts w:asciiTheme="minorHAnsi" w:hAnsiTheme="minorHAnsi" w:cstheme="minorHAnsi"/>
          <w:sz w:val="24"/>
          <w:szCs w:val="24"/>
        </w:rPr>
        <w:t>6.- Todos los acuerdos del Comité se adoptarán por mayoría simple y en caso de igualdad de las votaciones, se repetirá la misma hasta por dos veces más, en un plazo no mayor de ocho días.</w:t>
      </w:r>
      <w:r w:rsidR="009A49C0">
        <w:rPr>
          <w:rFonts w:asciiTheme="minorHAnsi" w:hAnsiTheme="minorHAnsi" w:cstheme="minorHAnsi"/>
          <w:sz w:val="24"/>
          <w:szCs w:val="24"/>
        </w:rPr>
        <w:t xml:space="preserve"> </w:t>
      </w:r>
      <w:r w:rsidRPr="00EE4739">
        <w:rPr>
          <w:rFonts w:asciiTheme="minorHAnsi" w:hAnsiTheme="minorHAnsi" w:cstheme="minorHAnsi"/>
          <w:sz w:val="24"/>
          <w:szCs w:val="24"/>
        </w:rPr>
        <w:t>De subsistir el empate se recurrirá a la dirimencia de los Jefes de Riesgos del Trabajo de las jurisdicciones respectivas del IESS.</w:t>
      </w:r>
    </w:p>
    <w:p w14:paraId="19FD3B5E" w14:textId="77777777" w:rsidR="00012773" w:rsidRPr="00EE4739" w:rsidRDefault="00012773" w:rsidP="0057587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</w:p>
    <w:p w14:paraId="22DB4570" w14:textId="77777777" w:rsidR="00575877" w:rsidRPr="00EE4739" w:rsidRDefault="00575877" w:rsidP="005521D9">
      <w:pPr>
        <w:autoSpaceDE w:val="0"/>
        <w:autoSpaceDN w:val="0"/>
        <w:adjustRightInd w:val="0"/>
        <w:ind w:left="284" w:hanging="284"/>
        <w:jc w:val="both"/>
        <w:rPr>
          <w:rFonts w:asciiTheme="minorHAnsi" w:hAnsiTheme="minorHAnsi" w:cstheme="minorHAnsi"/>
          <w:sz w:val="24"/>
          <w:szCs w:val="24"/>
        </w:rPr>
      </w:pPr>
      <w:r w:rsidRPr="00EE4739">
        <w:rPr>
          <w:rFonts w:asciiTheme="minorHAnsi" w:hAnsiTheme="minorHAnsi" w:cstheme="minorHAnsi"/>
          <w:sz w:val="24"/>
          <w:szCs w:val="24"/>
        </w:rPr>
        <w:lastRenderedPageBreak/>
        <w:t>7.- Las actas de constitución del Comité serán comunicadas por escrito al Ministerio de Trabajo y Recursos Humanos y al IESS, así como al empleador y a los representantes de los trabajadores.</w:t>
      </w:r>
      <w:r w:rsidR="009A49C0">
        <w:rPr>
          <w:rFonts w:asciiTheme="minorHAnsi" w:hAnsiTheme="minorHAnsi" w:cstheme="minorHAnsi"/>
          <w:sz w:val="24"/>
          <w:szCs w:val="24"/>
        </w:rPr>
        <w:t xml:space="preserve"> </w:t>
      </w:r>
      <w:r w:rsidRPr="00EE4739">
        <w:rPr>
          <w:rFonts w:asciiTheme="minorHAnsi" w:hAnsiTheme="minorHAnsi" w:cstheme="minorHAnsi"/>
          <w:sz w:val="24"/>
          <w:szCs w:val="24"/>
        </w:rPr>
        <w:t>Igualmente se remitirá durante el mes de enero, un informe anual sobre los principales asuntos tratados en las sesiones del año anterior.</w:t>
      </w:r>
      <w:r w:rsidR="00163859" w:rsidRPr="00EE4739">
        <w:rPr>
          <w:rFonts w:asciiTheme="minorHAnsi" w:hAnsiTheme="minorHAnsi" w:cstheme="minorHAnsi"/>
          <w:sz w:val="24"/>
          <w:szCs w:val="24"/>
        </w:rPr>
        <w:t xml:space="preserve"> El </w:t>
      </w:r>
      <w:r w:rsidR="00164E66" w:rsidRPr="00EE4739">
        <w:rPr>
          <w:rFonts w:asciiTheme="minorHAnsi" w:hAnsiTheme="minorHAnsi" w:cstheme="minorHAnsi"/>
          <w:sz w:val="24"/>
          <w:szCs w:val="24"/>
        </w:rPr>
        <w:t>informe</w:t>
      </w:r>
      <w:r w:rsidR="00163859" w:rsidRPr="00EE4739">
        <w:rPr>
          <w:rFonts w:asciiTheme="minorHAnsi" w:hAnsiTheme="minorHAnsi" w:cstheme="minorHAnsi"/>
          <w:sz w:val="24"/>
          <w:szCs w:val="24"/>
        </w:rPr>
        <w:t xml:space="preserve"> será elaborado por el Presidente y Secretario del Comité, basado en las actas mensual</w:t>
      </w:r>
      <w:r w:rsidR="00164E66" w:rsidRPr="00EE4739">
        <w:rPr>
          <w:rFonts w:asciiTheme="minorHAnsi" w:hAnsiTheme="minorHAnsi" w:cstheme="minorHAnsi"/>
          <w:sz w:val="24"/>
          <w:szCs w:val="24"/>
        </w:rPr>
        <w:t>es</w:t>
      </w:r>
      <w:r w:rsidR="00163859" w:rsidRPr="00EE4739">
        <w:rPr>
          <w:rFonts w:asciiTheme="minorHAnsi" w:hAnsiTheme="minorHAnsi" w:cstheme="minorHAnsi"/>
          <w:sz w:val="24"/>
          <w:szCs w:val="24"/>
        </w:rPr>
        <w:t xml:space="preserve"> del año en </w:t>
      </w:r>
      <w:r w:rsidR="00AD2FDD" w:rsidRPr="00EE4739">
        <w:rPr>
          <w:rFonts w:asciiTheme="minorHAnsi" w:hAnsiTheme="minorHAnsi" w:cstheme="minorHAnsi"/>
          <w:sz w:val="24"/>
          <w:szCs w:val="24"/>
        </w:rPr>
        <w:t>reglamentario</w:t>
      </w:r>
      <w:r w:rsidR="00163859" w:rsidRPr="00EE4739">
        <w:rPr>
          <w:rFonts w:asciiTheme="minorHAnsi" w:hAnsiTheme="minorHAnsi" w:cstheme="minorHAnsi"/>
          <w:sz w:val="24"/>
          <w:szCs w:val="24"/>
        </w:rPr>
        <w:t>.</w:t>
      </w:r>
    </w:p>
    <w:p w14:paraId="5103ADAE" w14:textId="77777777" w:rsidR="00575877" w:rsidRPr="00EE4739" w:rsidRDefault="00575877" w:rsidP="00575877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</w:p>
    <w:p w14:paraId="152ADDCE" w14:textId="77777777" w:rsidR="00721624" w:rsidRPr="00EE4739" w:rsidRDefault="00575877" w:rsidP="005521D9">
      <w:pPr>
        <w:autoSpaceDE w:val="0"/>
        <w:autoSpaceDN w:val="0"/>
        <w:adjustRightInd w:val="0"/>
        <w:ind w:left="284" w:hanging="284"/>
        <w:jc w:val="both"/>
        <w:rPr>
          <w:rFonts w:asciiTheme="minorHAnsi" w:hAnsiTheme="minorHAnsi" w:cstheme="minorHAnsi"/>
          <w:sz w:val="24"/>
          <w:szCs w:val="24"/>
        </w:rPr>
      </w:pPr>
      <w:r w:rsidRPr="00EE4739">
        <w:rPr>
          <w:rFonts w:asciiTheme="minorHAnsi" w:hAnsiTheme="minorHAnsi" w:cstheme="minorHAnsi"/>
          <w:sz w:val="24"/>
          <w:szCs w:val="24"/>
        </w:rPr>
        <w:t xml:space="preserve">8.- </w:t>
      </w:r>
      <w:r w:rsidR="0088329D" w:rsidRPr="00EE4739">
        <w:rPr>
          <w:rFonts w:asciiTheme="minorHAnsi" w:hAnsiTheme="minorHAnsi" w:cstheme="minorHAnsi"/>
          <w:sz w:val="24"/>
          <w:szCs w:val="24"/>
        </w:rPr>
        <w:t>El Comité sesionará ordinariamente cada mes y extraordinariamente cuando ocurriere algún accidente grave o al criterio del Presidente o a petición de la mayoría de sus miembros.</w:t>
      </w:r>
      <w:r w:rsidR="00163859" w:rsidRPr="00EE4739">
        <w:rPr>
          <w:rFonts w:asciiTheme="minorHAnsi" w:hAnsiTheme="minorHAnsi" w:cstheme="minorHAnsi"/>
          <w:sz w:val="24"/>
          <w:szCs w:val="24"/>
        </w:rPr>
        <w:t xml:space="preserve"> </w:t>
      </w:r>
      <w:r w:rsidR="00164E66" w:rsidRPr="00EE4739">
        <w:rPr>
          <w:rFonts w:asciiTheme="minorHAnsi" w:hAnsiTheme="minorHAnsi" w:cstheme="minorHAnsi"/>
          <w:sz w:val="24"/>
          <w:szCs w:val="24"/>
        </w:rPr>
        <w:t>El cronograma de las reuniones de</w:t>
      </w:r>
      <w:r w:rsidR="00AD2FDD" w:rsidRPr="00EE4739">
        <w:rPr>
          <w:rFonts w:asciiTheme="minorHAnsi" w:hAnsiTheme="minorHAnsi" w:cstheme="minorHAnsi"/>
          <w:sz w:val="24"/>
          <w:szCs w:val="24"/>
        </w:rPr>
        <w:t>l comité será</w:t>
      </w:r>
      <w:r w:rsidR="00164E66" w:rsidRPr="00EE4739">
        <w:rPr>
          <w:rFonts w:asciiTheme="minorHAnsi" w:hAnsiTheme="minorHAnsi" w:cstheme="minorHAnsi"/>
          <w:sz w:val="24"/>
          <w:szCs w:val="24"/>
        </w:rPr>
        <w:t xml:space="preserve"> establecido</w:t>
      </w:r>
      <w:r w:rsidR="00163859" w:rsidRPr="00EE4739">
        <w:rPr>
          <w:rFonts w:asciiTheme="minorHAnsi" w:hAnsiTheme="minorHAnsi" w:cstheme="minorHAnsi"/>
          <w:sz w:val="24"/>
          <w:szCs w:val="24"/>
        </w:rPr>
        <w:t xml:space="preserve"> a inicios de cada año </w:t>
      </w:r>
      <w:r w:rsidR="000E2709" w:rsidRPr="00EE4739">
        <w:rPr>
          <w:rFonts w:asciiTheme="minorHAnsi" w:hAnsiTheme="minorHAnsi" w:cstheme="minorHAnsi"/>
          <w:sz w:val="24"/>
          <w:szCs w:val="24"/>
        </w:rPr>
        <w:t>por parte del Presidente y Secretario del comité y sociabi</w:t>
      </w:r>
      <w:r w:rsidR="00F63897" w:rsidRPr="00EE4739">
        <w:rPr>
          <w:rFonts w:asciiTheme="minorHAnsi" w:hAnsiTheme="minorHAnsi" w:cstheme="minorHAnsi"/>
          <w:sz w:val="24"/>
          <w:szCs w:val="24"/>
        </w:rPr>
        <w:t>lizad</w:t>
      </w:r>
      <w:r w:rsidR="00AD2FDD" w:rsidRPr="00EE4739">
        <w:rPr>
          <w:rFonts w:asciiTheme="minorHAnsi" w:hAnsiTheme="minorHAnsi" w:cstheme="minorHAnsi"/>
          <w:sz w:val="24"/>
          <w:szCs w:val="24"/>
        </w:rPr>
        <w:t>o</w:t>
      </w:r>
      <w:r w:rsidR="00F63897" w:rsidRPr="00EE4739">
        <w:rPr>
          <w:rFonts w:asciiTheme="minorHAnsi" w:hAnsiTheme="minorHAnsi" w:cstheme="minorHAnsi"/>
          <w:sz w:val="24"/>
          <w:szCs w:val="24"/>
        </w:rPr>
        <w:t xml:space="preserve"> a todos los integrantes </w:t>
      </w:r>
      <w:r w:rsidR="00AD2FDD" w:rsidRPr="00EE4739">
        <w:rPr>
          <w:rFonts w:asciiTheme="minorHAnsi" w:hAnsiTheme="minorHAnsi" w:cstheme="minorHAnsi"/>
          <w:sz w:val="24"/>
          <w:szCs w:val="24"/>
        </w:rPr>
        <w:t xml:space="preserve">por </w:t>
      </w:r>
      <w:r w:rsidR="00F63897" w:rsidRPr="00EE4739">
        <w:rPr>
          <w:rFonts w:asciiTheme="minorHAnsi" w:hAnsiTheme="minorHAnsi" w:cstheme="minorHAnsi"/>
          <w:sz w:val="24"/>
          <w:szCs w:val="24"/>
        </w:rPr>
        <w:t>vía electrónica.</w:t>
      </w:r>
    </w:p>
    <w:p w14:paraId="288BE966" w14:textId="77777777" w:rsidR="0088329D" w:rsidRPr="00EE4739" w:rsidRDefault="0088329D" w:rsidP="0057587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</w:p>
    <w:p w14:paraId="1A85C56C" w14:textId="50A652C7" w:rsidR="00575877" w:rsidRPr="00EE4739" w:rsidRDefault="00575877" w:rsidP="005521D9">
      <w:pPr>
        <w:autoSpaceDE w:val="0"/>
        <w:autoSpaceDN w:val="0"/>
        <w:adjustRightInd w:val="0"/>
        <w:ind w:left="284"/>
        <w:jc w:val="both"/>
        <w:rPr>
          <w:rFonts w:asciiTheme="minorHAnsi" w:hAnsiTheme="minorHAnsi" w:cstheme="minorHAnsi"/>
          <w:sz w:val="24"/>
          <w:szCs w:val="24"/>
        </w:rPr>
      </w:pPr>
      <w:r w:rsidRPr="00EE4739">
        <w:rPr>
          <w:rFonts w:asciiTheme="minorHAnsi" w:hAnsiTheme="minorHAnsi" w:cstheme="minorHAnsi"/>
          <w:sz w:val="24"/>
          <w:szCs w:val="24"/>
        </w:rPr>
        <w:t>Las sesiones deberán efectuarse en horas laborables.</w:t>
      </w:r>
      <w:r w:rsidR="009A49C0">
        <w:rPr>
          <w:rFonts w:asciiTheme="minorHAnsi" w:hAnsiTheme="minorHAnsi" w:cstheme="minorHAnsi"/>
          <w:sz w:val="24"/>
          <w:szCs w:val="24"/>
        </w:rPr>
        <w:t xml:space="preserve"> </w:t>
      </w:r>
      <w:del w:id="13" w:author="Steeven Alexander" w:date="2020-03-26T15:34:00Z">
        <w:r w:rsidRPr="00EE4739" w:rsidDel="006E1910">
          <w:rPr>
            <w:rFonts w:asciiTheme="minorHAnsi" w:hAnsiTheme="minorHAnsi" w:cstheme="minorHAnsi"/>
            <w:sz w:val="24"/>
            <w:szCs w:val="24"/>
          </w:rPr>
          <w:delText>Cuando existan Subcomités en los distintos centros de trabajo, éstos sesionarán mensualmente y el Comité Central o Coordinador bimensualmente.</w:delText>
        </w:r>
        <w:r w:rsidR="007C4241" w:rsidRPr="00EE4739" w:rsidDel="006E1910">
          <w:rPr>
            <w:rFonts w:asciiTheme="minorHAnsi" w:hAnsiTheme="minorHAnsi" w:cstheme="minorHAnsi"/>
            <w:sz w:val="24"/>
            <w:szCs w:val="24"/>
          </w:rPr>
          <w:delText xml:space="preserve"> El comité central o coordinador s</w:delText>
        </w:r>
        <w:r w:rsidR="00164E66" w:rsidRPr="00EE4739" w:rsidDel="006E1910">
          <w:rPr>
            <w:rFonts w:asciiTheme="minorHAnsi" w:hAnsiTheme="minorHAnsi" w:cstheme="minorHAnsi"/>
            <w:sz w:val="24"/>
            <w:szCs w:val="24"/>
          </w:rPr>
          <w:delText xml:space="preserve">erá el Comité </w:delText>
        </w:r>
        <w:r w:rsidR="00D319AA" w:rsidRPr="00EE4739" w:rsidDel="006E1910">
          <w:rPr>
            <w:rFonts w:asciiTheme="minorHAnsi" w:hAnsiTheme="minorHAnsi" w:cstheme="minorHAnsi"/>
            <w:sz w:val="24"/>
            <w:szCs w:val="24"/>
          </w:rPr>
          <w:delText>de Tecnova Planta, y sesionará mensualmente</w:delText>
        </w:r>
        <w:r w:rsidR="00164E66" w:rsidRPr="00EE4739" w:rsidDel="006E1910">
          <w:rPr>
            <w:rFonts w:asciiTheme="minorHAnsi" w:hAnsiTheme="minorHAnsi" w:cstheme="minorHAnsi"/>
            <w:sz w:val="24"/>
            <w:szCs w:val="24"/>
          </w:rPr>
          <w:delText xml:space="preserve"> al igual que los sub-comités. </w:delText>
        </w:r>
        <w:r w:rsidR="00671B24" w:rsidRPr="00EE4739" w:rsidDel="006E1910">
          <w:rPr>
            <w:rFonts w:asciiTheme="minorHAnsi" w:hAnsiTheme="minorHAnsi" w:cstheme="minorHAnsi"/>
            <w:sz w:val="24"/>
            <w:szCs w:val="24"/>
          </w:rPr>
          <w:delText>El delegado de Placas del Sur asistirá a la</w:delText>
        </w:r>
        <w:r w:rsidR="00D319AA" w:rsidRPr="00EE4739" w:rsidDel="006E1910">
          <w:rPr>
            <w:rFonts w:asciiTheme="minorHAnsi" w:hAnsiTheme="minorHAnsi" w:cstheme="minorHAnsi"/>
            <w:sz w:val="24"/>
            <w:szCs w:val="24"/>
          </w:rPr>
          <w:delText>s reuniones del c</w:delText>
        </w:r>
        <w:r w:rsidR="00671B24" w:rsidRPr="00EE4739" w:rsidDel="006E1910">
          <w:rPr>
            <w:rFonts w:asciiTheme="minorHAnsi" w:hAnsiTheme="minorHAnsi" w:cstheme="minorHAnsi"/>
            <w:sz w:val="24"/>
            <w:szCs w:val="24"/>
          </w:rPr>
          <w:delText>omité coordinador en Tecnova Planta.</w:delText>
        </w:r>
      </w:del>
    </w:p>
    <w:p w14:paraId="18F39222" w14:textId="77777777" w:rsidR="00575877" w:rsidRPr="00EE4739" w:rsidRDefault="00575877" w:rsidP="0057587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</w:p>
    <w:p w14:paraId="5339EA48" w14:textId="77777777" w:rsidR="00164E66" w:rsidRPr="00EE4739" w:rsidRDefault="00575877" w:rsidP="00AD2FDD">
      <w:pPr>
        <w:autoSpaceDE w:val="0"/>
        <w:autoSpaceDN w:val="0"/>
        <w:adjustRightInd w:val="0"/>
        <w:ind w:left="284" w:hanging="284"/>
        <w:jc w:val="both"/>
        <w:rPr>
          <w:rFonts w:asciiTheme="minorHAnsi" w:hAnsiTheme="minorHAnsi" w:cstheme="minorHAnsi"/>
          <w:sz w:val="24"/>
          <w:szCs w:val="24"/>
        </w:rPr>
      </w:pPr>
      <w:r w:rsidRPr="00EE4739">
        <w:rPr>
          <w:rFonts w:asciiTheme="minorHAnsi" w:hAnsiTheme="minorHAnsi" w:cstheme="minorHAnsi"/>
          <w:sz w:val="24"/>
          <w:szCs w:val="24"/>
        </w:rPr>
        <w:t>9.- Los miembros del Comité durarán en sus funciones un año, pudiendo ser reelegidos indefinidamente.</w:t>
      </w:r>
      <w:r w:rsidR="005C4AAA" w:rsidRPr="00EE4739">
        <w:rPr>
          <w:rFonts w:asciiTheme="minorHAnsi" w:hAnsiTheme="minorHAnsi" w:cstheme="minorHAnsi"/>
          <w:sz w:val="24"/>
          <w:szCs w:val="24"/>
        </w:rPr>
        <w:t xml:space="preserve"> La re-elección del comité o sub-comités se determinar por el comité central </w:t>
      </w:r>
      <w:r w:rsidR="00D319AA" w:rsidRPr="00EE4739">
        <w:rPr>
          <w:rFonts w:asciiTheme="minorHAnsi" w:hAnsiTheme="minorHAnsi" w:cstheme="minorHAnsi"/>
          <w:sz w:val="24"/>
          <w:szCs w:val="24"/>
        </w:rPr>
        <w:t xml:space="preserve">o </w:t>
      </w:r>
      <w:r w:rsidR="005C4AAA" w:rsidRPr="00EE4739">
        <w:rPr>
          <w:rFonts w:asciiTheme="minorHAnsi" w:hAnsiTheme="minorHAnsi" w:cstheme="minorHAnsi"/>
          <w:sz w:val="24"/>
          <w:szCs w:val="24"/>
        </w:rPr>
        <w:t xml:space="preserve">coordinador. </w:t>
      </w:r>
      <w:r w:rsidR="00164E66" w:rsidRPr="00EE4739">
        <w:rPr>
          <w:rFonts w:asciiTheme="minorHAnsi" w:hAnsiTheme="minorHAnsi" w:cstheme="minorHAnsi"/>
          <w:sz w:val="24"/>
          <w:szCs w:val="24"/>
        </w:rPr>
        <w:t>La re-elección que se dará por votación y aceptación unánime de todos los miembros del organismo en reunión extraordinaria; en caso de que un miembro no esté de acuerdo con la re-elección se convocará a elecciones.</w:t>
      </w:r>
    </w:p>
    <w:p w14:paraId="6FDDB461" w14:textId="77777777" w:rsidR="00164E66" w:rsidRPr="00EE4739" w:rsidRDefault="00164E66" w:rsidP="00E144CA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275DE07B" w14:textId="77777777" w:rsidR="0019584E" w:rsidRPr="00EE4739" w:rsidRDefault="00684A0B" w:rsidP="00E144CA">
      <w:pPr>
        <w:numPr>
          <w:ilvl w:val="0"/>
          <w:numId w:val="2"/>
        </w:numPr>
        <w:tabs>
          <w:tab w:val="clear" w:pos="360"/>
          <w:tab w:val="num" w:pos="426"/>
        </w:tabs>
        <w:ind w:left="0" w:right="29" w:firstLine="0"/>
        <w:jc w:val="both"/>
        <w:rPr>
          <w:rFonts w:asciiTheme="minorHAnsi" w:hAnsiTheme="minorHAnsi" w:cstheme="minorHAnsi"/>
          <w:b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b/>
          <w:sz w:val="24"/>
          <w:szCs w:val="24"/>
          <w:lang w:val="es-EC"/>
        </w:rPr>
        <w:t>Responsables.</w:t>
      </w:r>
    </w:p>
    <w:p w14:paraId="5779903F" w14:textId="77777777" w:rsidR="0019584E" w:rsidRPr="00EE4739" w:rsidRDefault="0019584E" w:rsidP="00E144CA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6D9F9840" w14:textId="77777777" w:rsidR="0019584E" w:rsidRPr="00EE4739" w:rsidRDefault="00684A0B" w:rsidP="00E144CA">
      <w:pPr>
        <w:ind w:right="29"/>
        <w:jc w:val="both"/>
        <w:rPr>
          <w:rFonts w:asciiTheme="minorHAnsi" w:hAnsiTheme="minorHAnsi" w:cstheme="minorHAnsi"/>
          <w:b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b/>
          <w:sz w:val="24"/>
          <w:szCs w:val="24"/>
          <w:lang w:val="es-EC"/>
        </w:rPr>
        <w:t>3.1</w:t>
      </w:r>
      <w:r w:rsidR="009A49C0">
        <w:rPr>
          <w:rFonts w:asciiTheme="minorHAnsi" w:hAnsiTheme="minorHAnsi" w:cstheme="minorHAnsi"/>
          <w:b/>
          <w:sz w:val="24"/>
          <w:szCs w:val="24"/>
          <w:lang w:val="es-EC"/>
        </w:rPr>
        <w:t xml:space="preserve">  </w:t>
      </w:r>
      <w:r w:rsidRPr="00EE4739">
        <w:rPr>
          <w:rFonts w:asciiTheme="minorHAnsi" w:hAnsiTheme="minorHAnsi" w:cstheme="minorHAnsi"/>
          <w:b/>
          <w:sz w:val="24"/>
          <w:szCs w:val="24"/>
          <w:lang w:val="es-EC"/>
        </w:rPr>
        <w:t>Presidente.</w:t>
      </w:r>
    </w:p>
    <w:p w14:paraId="1EA0C783" w14:textId="77777777" w:rsidR="0019584E" w:rsidRPr="00EE4739" w:rsidRDefault="0019584E" w:rsidP="00E144CA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1912B499" w14:textId="77777777" w:rsidR="00AB0887" w:rsidRPr="00EE4739" w:rsidRDefault="00FD0A11" w:rsidP="005521D9">
      <w:pPr>
        <w:numPr>
          <w:ilvl w:val="1"/>
          <w:numId w:val="6"/>
        </w:numPr>
        <w:tabs>
          <w:tab w:val="clear" w:pos="1440"/>
          <w:tab w:val="num" w:pos="-5529"/>
        </w:tabs>
        <w:spacing w:line="360" w:lineRule="auto"/>
        <w:ind w:left="709" w:right="29" w:hanging="142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sz w:val="24"/>
          <w:szCs w:val="24"/>
          <w:lang w:val="es-EC"/>
        </w:rPr>
        <w:t>Conducir</w:t>
      </w:r>
      <w:r w:rsidR="00EC03CA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las reuniones del Comité, 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Sub-comité </w:t>
      </w:r>
      <w:r w:rsidR="0019584E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de Seguridad, </w:t>
      </w:r>
      <w:r w:rsidR="00150E7E" w:rsidRPr="00EE4739">
        <w:rPr>
          <w:rFonts w:asciiTheme="minorHAnsi" w:hAnsiTheme="minorHAnsi" w:cstheme="minorHAnsi"/>
          <w:sz w:val="24"/>
          <w:szCs w:val="24"/>
          <w:lang w:val="es-EC"/>
        </w:rPr>
        <w:t>Salud</w:t>
      </w:r>
      <w:r w:rsidR="0019584E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y Medio Ambiente.</w:t>
      </w:r>
    </w:p>
    <w:p w14:paraId="7DA71A69" w14:textId="77777777" w:rsidR="00AB0887" w:rsidRPr="00EE4739" w:rsidRDefault="0019584E" w:rsidP="005521D9">
      <w:pPr>
        <w:numPr>
          <w:ilvl w:val="1"/>
          <w:numId w:val="6"/>
        </w:numPr>
        <w:tabs>
          <w:tab w:val="clear" w:pos="1440"/>
          <w:tab w:val="num" w:pos="-5529"/>
        </w:tabs>
        <w:spacing w:line="360" w:lineRule="auto"/>
        <w:ind w:left="709" w:right="29" w:hanging="142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sz w:val="24"/>
          <w:szCs w:val="24"/>
          <w:lang w:val="es-EC"/>
        </w:rPr>
        <w:t>Velar por la eficac</w:t>
      </w:r>
      <w:r w:rsidR="0037327C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ia de las </w:t>
      </w:r>
      <w:r w:rsidR="00CF5EE5" w:rsidRPr="00EE4739">
        <w:rPr>
          <w:rFonts w:asciiTheme="minorHAnsi" w:hAnsiTheme="minorHAnsi" w:cstheme="minorHAnsi"/>
          <w:sz w:val="24"/>
          <w:szCs w:val="24"/>
          <w:lang w:val="es-EC"/>
        </w:rPr>
        <w:t>actividades delegadas a los miembros del comité</w:t>
      </w:r>
      <w:r w:rsidR="0037327C" w:rsidRPr="00EE4739">
        <w:rPr>
          <w:rFonts w:asciiTheme="minorHAnsi" w:hAnsiTheme="minorHAnsi" w:cstheme="minorHAnsi"/>
          <w:sz w:val="24"/>
          <w:szCs w:val="24"/>
          <w:lang w:val="es-EC"/>
        </w:rPr>
        <w:t>.</w:t>
      </w:r>
    </w:p>
    <w:p w14:paraId="0EAD1D44" w14:textId="77777777" w:rsidR="00AB0887" w:rsidRPr="00EE4739" w:rsidRDefault="0019584E" w:rsidP="005521D9">
      <w:pPr>
        <w:numPr>
          <w:ilvl w:val="1"/>
          <w:numId w:val="6"/>
        </w:numPr>
        <w:tabs>
          <w:tab w:val="clear" w:pos="1440"/>
          <w:tab w:val="num" w:pos="-5529"/>
        </w:tabs>
        <w:spacing w:line="360" w:lineRule="auto"/>
        <w:ind w:left="709" w:right="29" w:hanging="142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sz w:val="24"/>
          <w:szCs w:val="24"/>
          <w:lang w:val="es-EC"/>
        </w:rPr>
        <w:t>Aprobar las actas generadas en las reuniones del Comité</w:t>
      </w:r>
      <w:r w:rsidR="00A255AF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</w:t>
      </w:r>
      <w:r w:rsidR="00961F3C" w:rsidRPr="00EE4739">
        <w:rPr>
          <w:rFonts w:asciiTheme="minorHAnsi" w:hAnsiTheme="minorHAnsi" w:cstheme="minorHAnsi"/>
          <w:sz w:val="24"/>
          <w:szCs w:val="24"/>
          <w:lang w:val="es-EC"/>
        </w:rPr>
        <w:t>de Seguridad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>.</w:t>
      </w:r>
    </w:p>
    <w:p w14:paraId="22487B91" w14:textId="77777777" w:rsidR="00CF5EE5" w:rsidRPr="00EE4739" w:rsidRDefault="00CF5EE5" w:rsidP="005521D9">
      <w:pPr>
        <w:numPr>
          <w:ilvl w:val="1"/>
          <w:numId w:val="6"/>
        </w:numPr>
        <w:tabs>
          <w:tab w:val="clear" w:pos="1440"/>
          <w:tab w:val="num" w:pos="-5529"/>
        </w:tabs>
        <w:spacing w:line="360" w:lineRule="auto"/>
        <w:ind w:left="709" w:right="29" w:hanging="142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sz w:val="24"/>
          <w:szCs w:val="24"/>
          <w:lang w:val="es-EC"/>
        </w:rPr>
        <w:t>Llamar a votación para los acuerdos que se aceptarán por mayoría simple.</w:t>
      </w:r>
    </w:p>
    <w:p w14:paraId="51B9368D" w14:textId="77777777" w:rsidR="0019584E" w:rsidRPr="00EE4739" w:rsidRDefault="0019584E" w:rsidP="00E144CA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496EA700" w14:textId="77777777" w:rsidR="0019584E" w:rsidRPr="00EE4739" w:rsidRDefault="00E144CA" w:rsidP="00E144CA">
      <w:pPr>
        <w:ind w:right="29"/>
        <w:jc w:val="both"/>
        <w:rPr>
          <w:rFonts w:asciiTheme="minorHAnsi" w:hAnsiTheme="minorHAnsi" w:cstheme="minorHAnsi"/>
          <w:b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b/>
          <w:sz w:val="24"/>
          <w:szCs w:val="24"/>
          <w:lang w:val="es-EC"/>
        </w:rPr>
        <w:t>3.2</w:t>
      </w:r>
      <w:r w:rsidR="009A49C0">
        <w:rPr>
          <w:rFonts w:asciiTheme="minorHAnsi" w:hAnsiTheme="minorHAnsi" w:cstheme="minorHAnsi"/>
          <w:b/>
          <w:sz w:val="24"/>
          <w:szCs w:val="24"/>
          <w:lang w:val="es-EC"/>
        </w:rPr>
        <w:t xml:space="preserve">  </w:t>
      </w:r>
      <w:r w:rsidRPr="00EE4739">
        <w:rPr>
          <w:rFonts w:asciiTheme="minorHAnsi" w:hAnsiTheme="minorHAnsi" w:cstheme="minorHAnsi"/>
          <w:b/>
          <w:sz w:val="24"/>
          <w:szCs w:val="24"/>
          <w:lang w:val="es-EC"/>
        </w:rPr>
        <w:t>S</w:t>
      </w:r>
      <w:r w:rsidR="00684A0B" w:rsidRPr="00EE4739">
        <w:rPr>
          <w:rFonts w:asciiTheme="minorHAnsi" w:hAnsiTheme="minorHAnsi" w:cstheme="minorHAnsi"/>
          <w:b/>
          <w:sz w:val="24"/>
          <w:szCs w:val="24"/>
          <w:lang w:val="es-EC"/>
        </w:rPr>
        <w:t>ecretario.</w:t>
      </w:r>
    </w:p>
    <w:p w14:paraId="3509746E" w14:textId="77777777" w:rsidR="0019584E" w:rsidRPr="00EE4739" w:rsidRDefault="0019584E" w:rsidP="00E144CA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46C47A19" w14:textId="77777777" w:rsidR="00AB0887" w:rsidRPr="00EE4739" w:rsidRDefault="0019584E" w:rsidP="005521D9">
      <w:pPr>
        <w:numPr>
          <w:ilvl w:val="1"/>
          <w:numId w:val="6"/>
        </w:numPr>
        <w:tabs>
          <w:tab w:val="clear" w:pos="1440"/>
          <w:tab w:val="num" w:pos="-5529"/>
        </w:tabs>
        <w:spacing w:line="276" w:lineRule="auto"/>
        <w:ind w:left="709" w:right="29" w:hanging="142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Realizará la convocatoria </w:t>
      </w:r>
      <w:r w:rsidR="00D35735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anticipada 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a </w:t>
      </w:r>
      <w:r w:rsidR="00D35735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la 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reunión de Comité </w:t>
      </w:r>
      <w:r w:rsidR="00D35735" w:rsidRPr="00EE4739">
        <w:rPr>
          <w:rFonts w:asciiTheme="minorHAnsi" w:hAnsiTheme="minorHAnsi" w:cstheme="minorHAnsi"/>
          <w:sz w:val="24"/>
          <w:szCs w:val="24"/>
          <w:lang w:val="es-EC"/>
        </w:rPr>
        <w:t>de Seguridad</w:t>
      </w:r>
      <w:r w:rsidR="00E34F41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</w:t>
      </w:r>
      <w:r w:rsidR="00D35735" w:rsidRPr="00EE4739">
        <w:rPr>
          <w:rFonts w:asciiTheme="minorHAnsi" w:hAnsiTheme="minorHAnsi" w:cstheme="minorHAnsi"/>
          <w:sz w:val="24"/>
          <w:szCs w:val="24"/>
          <w:lang w:val="es-EC"/>
        </w:rPr>
        <w:t>de acuerdo al cronograma establecido</w:t>
      </w:r>
      <w:r w:rsidR="002B67F8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al inicio del año de gestión</w:t>
      </w:r>
      <w:r w:rsidR="009A49C0">
        <w:rPr>
          <w:rFonts w:asciiTheme="minorHAnsi" w:hAnsiTheme="minorHAnsi" w:cstheme="minorHAnsi"/>
          <w:sz w:val="24"/>
          <w:szCs w:val="24"/>
          <w:lang w:val="es-EC"/>
        </w:rPr>
        <w:t xml:space="preserve"> </w:t>
      </w:r>
      <w:r w:rsidR="00D35735" w:rsidRPr="00EE4739">
        <w:rPr>
          <w:rFonts w:asciiTheme="minorHAnsi" w:hAnsiTheme="minorHAnsi" w:cstheme="minorHAnsi"/>
          <w:sz w:val="24"/>
          <w:szCs w:val="24"/>
          <w:lang w:val="es-EC"/>
        </w:rPr>
        <w:t>(Anexo 1</w:t>
      </w:r>
      <w:r w:rsidR="00671B24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– Cronograma anual de reuniones</w:t>
      </w:r>
      <w:r w:rsidR="00D35735" w:rsidRPr="00EE4739">
        <w:rPr>
          <w:rFonts w:asciiTheme="minorHAnsi" w:hAnsiTheme="minorHAnsi" w:cstheme="minorHAnsi"/>
          <w:sz w:val="24"/>
          <w:szCs w:val="24"/>
          <w:lang w:val="es-EC"/>
        </w:rPr>
        <w:t>)</w:t>
      </w:r>
    </w:p>
    <w:p w14:paraId="7A8CFEA0" w14:textId="77777777" w:rsidR="005521D9" w:rsidRPr="00EE4739" w:rsidRDefault="005521D9" w:rsidP="005521D9">
      <w:pPr>
        <w:spacing w:line="276" w:lineRule="auto"/>
        <w:ind w:left="567"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0E112F66" w14:textId="77777777" w:rsidR="0019584E" w:rsidRPr="00EE4739" w:rsidRDefault="00671B24" w:rsidP="00AB0887">
      <w:pPr>
        <w:numPr>
          <w:ilvl w:val="1"/>
          <w:numId w:val="6"/>
        </w:numPr>
        <w:tabs>
          <w:tab w:val="clear" w:pos="1440"/>
          <w:tab w:val="num" w:pos="-5529"/>
        </w:tabs>
        <w:spacing w:line="276" w:lineRule="auto"/>
        <w:ind w:left="709" w:right="29" w:hanging="142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sz w:val="24"/>
          <w:szCs w:val="24"/>
          <w:lang w:val="es-EC"/>
        </w:rPr>
        <w:lastRenderedPageBreak/>
        <w:t>Actualizar y e</w:t>
      </w:r>
      <w:r w:rsidR="0019584E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nviar el acta elaborada 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>junto con la</w:t>
      </w:r>
      <w:r w:rsidR="002B67F8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convocatoria a las reuniones </w:t>
      </w:r>
      <w:r w:rsidR="0019584E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vía correo a todos los miembros del Comité </w:t>
      </w:r>
      <w:r w:rsidR="00D35735" w:rsidRPr="00EE4739">
        <w:rPr>
          <w:rFonts w:asciiTheme="minorHAnsi" w:hAnsiTheme="minorHAnsi" w:cstheme="minorHAnsi"/>
          <w:sz w:val="24"/>
          <w:szCs w:val="24"/>
          <w:lang w:val="es-EC"/>
        </w:rPr>
        <w:t>de Seguridad</w:t>
      </w:r>
      <w:r w:rsidR="002B67F8" w:rsidRPr="00EE4739">
        <w:rPr>
          <w:rFonts w:asciiTheme="minorHAnsi" w:hAnsiTheme="minorHAnsi" w:cstheme="minorHAnsi"/>
          <w:sz w:val="24"/>
          <w:szCs w:val="24"/>
          <w:lang w:val="es-EC"/>
        </w:rPr>
        <w:t>,</w:t>
      </w:r>
      <w:r w:rsidR="00E34F41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</w:t>
      </w:r>
      <w:r w:rsidR="00D35735" w:rsidRPr="00EE4739">
        <w:rPr>
          <w:rFonts w:asciiTheme="minorHAnsi" w:hAnsiTheme="minorHAnsi" w:cstheme="minorHAnsi"/>
          <w:sz w:val="24"/>
          <w:szCs w:val="24"/>
          <w:lang w:val="es-EC"/>
        </w:rPr>
        <w:t>para su debido conocimiento y gestión de las actividades encomendadas</w:t>
      </w:r>
      <w:r w:rsidR="00421F36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(Anexo 2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– Acta de seguimiento</w:t>
      </w:r>
      <w:r w:rsidR="00421F36" w:rsidRPr="00EE4739">
        <w:rPr>
          <w:rFonts w:asciiTheme="minorHAnsi" w:hAnsiTheme="minorHAnsi" w:cstheme="minorHAnsi"/>
          <w:sz w:val="24"/>
          <w:szCs w:val="24"/>
          <w:lang w:val="es-EC"/>
        </w:rPr>
        <w:t>)</w:t>
      </w:r>
    </w:p>
    <w:p w14:paraId="4454057D" w14:textId="77777777" w:rsidR="00AB0887" w:rsidRPr="00EE4739" w:rsidRDefault="00AB0887" w:rsidP="00AB0887">
      <w:pPr>
        <w:spacing w:line="276" w:lineRule="auto"/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66637768" w14:textId="77777777" w:rsidR="00671B24" w:rsidRPr="00EE4739" w:rsidRDefault="00671B24" w:rsidP="00AB0887">
      <w:pPr>
        <w:numPr>
          <w:ilvl w:val="1"/>
          <w:numId w:val="6"/>
        </w:numPr>
        <w:tabs>
          <w:tab w:val="clear" w:pos="1440"/>
          <w:tab w:val="num" w:pos="-5529"/>
        </w:tabs>
        <w:spacing w:line="276" w:lineRule="auto"/>
        <w:ind w:left="709" w:right="29" w:hanging="142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sz w:val="24"/>
          <w:szCs w:val="24"/>
          <w:lang w:val="es-EC"/>
        </w:rPr>
        <w:t>Imprimir y mantener las actas mensuales de comité en físico con los puntos tratados y con todas las firmas de los miembros que asi</w:t>
      </w:r>
      <w:r w:rsidR="00CF5EE5" w:rsidRPr="00EE4739">
        <w:rPr>
          <w:rFonts w:asciiTheme="minorHAnsi" w:hAnsiTheme="minorHAnsi" w:cstheme="minorHAnsi"/>
          <w:sz w:val="24"/>
          <w:szCs w:val="24"/>
          <w:lang w:val="es-EC"/>
        </w:rPr>
        <w:t>stieron a la reunión del comité (Anexo 3 – Acta de Reunión)</w:t>
      </w:r>
    </w:p>
    <w:p w14:paraId="10E8B94F" w14:textId="77777777" w:rsidR="0019584E" w:rsidRPr="00EE4739" w:rsidRDefault="0019584E" w:rsidP="00E144CA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4B19CE16" w14:textId="77777777" w:rsidR="0019584E" w:rsidRPr="00EE4739" w:rsidRDefault="0037327C" w:rsidP="00E144CA">
      <w:pPr>
        <w:ind w:right="29"/>
        <w:jc w:val="both"/>
        <w:rPr>
          <w:rFonts w:asciiTheme="minorHAnsi" w:hAnsiTheme="minorHAnsi" w:cstheme="minorHAnsi"/>
          <w:b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b/>
          <w:sz w:val="24"/>
          <w:szCs w:val="24"/>
          <w:lang w:val="es-EC"/>
        </w:rPr>
        <w:t>3.3</w:t>
      </w:r>
      <w:r w:rsidR="009A49C0">
        <w:rPr>
          <w:rFonts w:asciiTheme="minorHAnsi" w:hAnsiTheme="minorHAnsi" w:cstheme="minorHAnsi"/>
          <w:b/>
          <w:sz w:val="24"/>
          <w:szCs w:val="24"/>
          <w:lang w:val="es-EC"/>
        </w:rPr>
        <w:t xml:space="preserve">  </w:t>
      </w:r>
      <w:r w:rsidRPr="00EE4739">
        <w:rPr>
          <w:rFonts w:asciiTheme="minorHAnsi" w:hAnsiTheme="minorHAnsi" w:cstheme="minorHAnsi"/>
          <w:b/>
          <w:sz w:val="24"/>
          <w:szCs w:val="24"/>
          <w:lang w:val="es-EC"/>
        </w:rPr>
        <w:t>M</w:t>
      </w:r>
      <w:r w:rsidR="00684A0B" w:rsidRPr="00EE4739">
        <w:rPr>
          <w:rFonts w:asciiTheme="minorHAnsi" w:hAnsiTheme="minorHAnsi" w:cstheme="minorHAnsi"/>
          <w:b/>
          <w:sz w:val="24"/>
          <w:szCs w:val="24"/>
          <w:lang w:val="es-EC"/>
        </w:rPr>
        <w:t xml:space="preserve">iembros </w:t>
      </w:r>
      <w:r w:rsidR="00FD0A11" w:rsidRPr="00EE4739">
        <w:rPr>
          <w:rFonts w:asciiTheme="minorHAnsi" w:hAnsiTheme="minorHAnsi" w:cstheme="minorHAnsi"/>
          <w:b/>
          <w:sz w:val="24"/>
          <w:szCs w:val="24"/>
          <w:lang w:val="es-EC"/>
        </w:rPr>
        <w:t xml:space="preserve">del Comité de Seguridad, </w:t>
      </w:r>
      <w:r w:rsidR="00AD2FDD" w:rsidRPr="00EE4739">
        <w:rPr>
          <w:rFonts w:asciiTheme="minorHAnsi" w:hAnsiTheme="minorHAnsi" w:cstheme="minorHAnsi"/>
          <w:b/>
          <w:sz w:val="24"/>
          <w:szCs w:val="24"/>
          <w:lang w:val="es-EC"/>
        </w:rPr>
        <w:t>Salud</w:t>
      </w:r>
      <w:r w:rsidR="00FD0A11" w:rsidRPr="00EE4739">
        <w:rPr>
          <w:rFonts w:asciiTheme="minorHAnsi" w:hAnsiTheme="minorHAnsi" w:cstheme="minorHAnsi"/>
          <w:b/>
          <w:sz w:val="24"/>
          <w:szCs w:val="24"/>
          <w:lang w:val="es-EC"/>
        </w:rPr>
        <w:t xml:space="preserve"> y Medio Ambiente</w:t>
      </w:r>
      <w:r w:rsidR="00684A0B" w:rsidRPr="00EE4739">
        <w:rPr>
          <w:rFonts w:asciiTheme="minorHAnsi" w:hAnsiTheme="minorHAnsi" w:cstheme="minorHAnsi"/>
          <w:b/>
          <w:sz w:val="24"/>
          <w:szCs w:val="24"/>
          <w:lang w:val="es-EC"/>
        </w:rPr>
        <w:t>.</w:t>
      </w:r>
    </w:p>
    <w:p w14:paraId="3803F949" w14:textId="77777777" w:rsidR="0019584E" w:rsidRPr="00EE4739" w:rsidRDefault="0019584E" w:rsidP="00E144CA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0B7F3074" w14:textId="77777777" w:rsidR="0019584E" w:rsidRPr="00EE4739" w:rsidRDefault="0019584E" w:rsidP="005521D9">
      <w:pPr>
        <w:numPr>
          <w:ilvl w:val="1"/>
          <w:numId w:val="6"/>
        </w:numPr>
        <w:tabs>
          <w:tab w:val="clear" w:pos="1440"/>
        </w:tabs>
        <w:ind w:left="709" w:right="29" w:hanging="142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sz w:val="24"/>
          <w:szCs w:val="24"/>
          <w:lang w:val="es-EC"/>
        </w:rPr>
        <w:t>Revisar la convocatoria y el</w:t>
      </w:r>
      <w:r w:rsidR="005521D9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acta enviada por el Secretario</w:t>
      </w:r>
    </w:p>
    <w:p w14:paraId="297277D5" w14:textId="77777777" w:rsidR="005521D9" w:rsidRPr="00EE4739" w:rsidRDefault="005521D9" w:rsidP="005521D9">
      <w:pPr>
        <w:ind w:left="709"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276BE7DE" w14:textId="77777777" w:rsidR="007D1F16" w:rsidRPr="00EE4739" w:rsidRDefault="007D1F16" w:rsidP="005521D9">
      <w:pPr>
        <w:numPr>
          <w:ilvl w:val="1"/>
          <w:numId w:val="6"/>
        </w:numPr>
        <w:tabs>
          <w:tab w:val="clear" w:pos="1440"/>
        </w:tabs>
        <w:ind w:left="709" w:right="29" w:hanging="142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Promover la </w:t>
      </w:r>
      <w:r w:rsidRPr="00EE4739">
        <w:rPr>
          <w:rFonts w:asciiTheme="minorHAnsi" w:hAnsiTheme="minorHAnsi" w:cstheme="minorHAnsi"/>
          <w:sz w:val="24"/>
          <w:szCs w:val="24"/>
          <w:lang w:val="es-EC" w:eastAsia="es-EC"/>
        </w:rPr>
        <w:t>observancia de las disposiciones sobre prev</w:t>
      </w:r>
      <w:r w:rsidR="005521D9" w:rsidRPr="00EE4739">
        <w:rPr>
          <w:rFonts w:asciiTheme="minorHAnsi" w:hAnsiTheme="minorHAnsi" w:cstheme="minorHAnsi"/>
          <w:sz w:val="24"/>
          <w:szCs w:val="24"/>
          <w:lang w:val="es-EC" w:eastAsia="es-EC"/>
        </w:rPr>
        <w:t>ención de riesgos profesionales</w:t>
      </w:r>
    </w:p>
    <w:p w14:paraId="71AB000B" w14:textId="77777777" w:rsidR="005521D9" w:rsidRPr="00EE4739" w:rsidRDefault="005521D9" w:rsidP="005521D9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482DA260" w14:textId="77777777" w:rsidR="007D1F16" w:rsidRPr="00EE4739" w:rsidRDefault="007D1F16" w:rsidP="005521D9">
      <w:pPr>
        <w:numPr>
          <w:ilvl w:val="1"/>
          <w:numId w:val="6"/>
        </w:numPr>
        <w:tabs>
          <w:tab w:val="clear" w:pos="1440"/>
        </w:tabs>
        <w:ind w:left="709" w:right="29" w:hanging="142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sz w:val="24"/>
          <w:szCs w:val="24"/>
          <w:lang w:val="es-EC" w:eastAsia="es-EC"/>
        </w:rPr>
        <w:t xml:space="preserve">Analizar y opinar sobre el Reglamento de Seguridad e Higiene de la empresa, a tramitarse en el Ministerio de </w:t>
      </w:r>
      <w:r w:rsidR="00961F3C" w:rsidRPr="00EE4739">
        <w:rPr>
          <w:rFonts w:asciiTheme="minorHAnsi" w:hAnsiTheme="minorHAnsi" w:cstheme="minorHAnsi"/>
          <w:sz w:val="24"/>
          <w:szCs w:val="24"/>
          <w:lang w:val="es-EC" w:eastAsia="es-EC"/>
        </w:rPr>
        <w:t>Relaciones Laborales</w:t>
      </w:r>
      <w:r w:rsidRPr="00EE4739">
        <w:rPr>
          <w:rFonts w:asciiTheme="minorHAnsi" w:hAnsiTheme="minorHAnsi" w:cstheme="minorHAnsi"/>
          <w:sz w:val="24"/>
          <w:szCs w:val="24"/>
          <w:lang w:val="es-EC" w:eastAsia="es-EC"/>
        </w:rPr>
        <w:t>. Así mismo, tendrá</w:t>
      </w:r>
      <w:r w:rsidR="001051CC" w:rsidRPr="00EE4739">
        <w:rPr>
          <w:rFonts w:asciiTheme="minorHAnsi" w:hAnsiTheme="minorHAnsi" w:cstheme="minorHAnsi"/>
          <w:sz w:val="24"/>
          <w:szCs w:val="24"/>
          <w:lang w:val="es-EC" w:eastAsia="es-EC"/>
        </w:rPr>
        <w:t>n</w:t>
      </w:r>
      <w:r w:rsidRPr="00EE4739">
        <w:rPr>
          <w:rFonts w:asciiTheme="minorHAnsi" w:hAnsiTheme="minorHAnsi" w:cstheme="minorHAnsi"/>
          <w:sz w:val="24"/>
          <w:szCs w:val="24"/>
          <w:lang w:val="es-EC" w:eastAsia="es-EC"/>
        </w:rPr>
        <w:t xml:space="preserve"> facultad para, de oficio o a petición de parte, sugerir o proponer reformas al Reglamento Interno de Se</w:t>
      </w:r>
      <w:r w:rsidR="005521D9" w:rsidRPr="00EE4739">
        <w:rPr>
          <w:rFonts w:asciiTheme="minorHAnsi" w:hAnsiTheme="minorHAnsi" w:cstheme="minorHAnsi"/>
          <w:sz w:val="24"/>
          <w:szCs w:val="24"/>
          <w:lang w:val="es-EC" w:eastAsia="es-EC"/>
        </w:rPr>
        <w:t>guridad e Higiene de la Empresa</w:t>
      </w:r>
    </w:p>
    <w:p w14:paraId="19BB2ACC" w14:textId="77777777" w:rsidR="005521D9" w:rsidRPr="00EE4739" w:rsidRDefault="005521D9" w:rsidP="005521D9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3C65997E" w14:textId="77777777" w:rsidR="007D1F16" w:rsidRPr="00EE4739" w:rsidRDefault="007D1F16" w:rsidP="005521D9">
      <w:pPr>
        <w:numPr>
          <w:ilvl w:val="1"/>
          <w:numId w:val="6"/>
        </w:numPr>
        <w:tabs>
          <w:tab w:val="clear" w:pos="1440"/>
        </w:tabs>
        <w:ind w:left="709" w:right="29" w:hanging="142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sz w:val="24"/>
          <w:szCs w:val="24"/>
          <w:lang w:val="es-EC" w:eastAsia="es-EC"/>
        </w:rPr>
        <w:t>Realizar la inspección general de edificios, instalaciones y equipos de los centros de trabajo, recomendando la adopción de las medidas preventivas necesarias.</w:t>
      </w:r>
    </w:p>
    <w:p w14:paraId="20BE5842" w14:textId="77777777" w:rsidR="005521D9" w:rsidRPr="00EE4739" w:rsidRDefault="005521D9" w:rsidP="005521D9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414C9B84" w14:textId="77777777" w:rsidR="007D1F16" w:rsidRPr="00EE4739" w:rsidRDefault="007D1F16" w:rsidP="005521D9">
      <w:pPr>
        <w:numPr>
          <w:ilvl w:val="1"/>
          <w:numId w:val="6"/>
        </w:numPr>
        <w:tabs>
          <w:tab w:val="clear" w:pos="1440"/>
        </w:tabs>
        <w:ind w:left="709" w:right="29" w:hanging="142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sz w:val="24"/>
          <w:szCs w:val="24"/>
          <w:lang w:val="es-EC" w:eastAsia="es-EC"/>
        </w:rPr>
        <w:t xml:space="preserve">Conocer los resultados de las investigaciones que realicen organismos especializados, sobre los </w:t>
      </w:r>
      <w:r w:rsidR="00961F3C" w:rsidRPr="00EE4739">
        <w:rPr>
          <w:rFonts w:asciiTheme="minorHAnsi" w:hAnsiTheme="minorHAnsi" w:cstheme="minorHAnsi"/>
          <w:sz w:val="24"/>
          <w:szCs w:val="24"/>
          <w:lang w:val="es-EC" w:eastAsia="es-EC"/>
        </w:rPr>
        <w:t xml:space="preserve">incidentes, </w:t>
      </w:r>
      <w:r w:rsidRPr="00EE4739">
        <w:rPr>
          <w:rFonts w:asciiTheme="minorHAnsi" w:hAnsiTheme="minorHAnsi" w:cstheme="minorHAnsi"/>
          <w:sz w:val="24"/>
          <w:szCs w:val="24"/>
          <w:lang w:val="es-EC" w:eastAsia="es-EC"/>
        </w:rPr>
        <w:t>accidentes de trabajo y enfermedades profesionales, que se produzcan en la empresa.</w:t>
      </w:r>
    </w:p>
    <w:p w14:paraId="32F6F1FE" w14:textId="77777777" w:rsidR="005521D9" w:rsidRPr="00EE4739" w:rsidRDefault="005521D9" w:rsidP="005521D9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46AE6B59" w14:textId="77777777" w:rsidR="007D1F16" w:rsidRPr="00EE4739" w:rsidRDefault="007D1F16" w:rsidP="005521D9">
      <w:pPr>
        <w:numPr>
          <w:ilvl w:val="1"/>
          <w:numId w:val="6"/>
        </w:numPr>
        <w:tabs>
          <w:tab w:val="clear" w:pos="1440"/>
        </w:tabs>
        <w:ind w:left="709" w:right="29" w:hanging="142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sz w:val="24"/>
          <w:szCs w:val="24"/>
          <w:lang w:val="es-EC" w:eastAsia="es-EC"/>
        </w:rPr>
        <w:t>Realizar sesiones mensuales en el caso de no existir subcomités en los distintos centros de trabajo y bimensualmente en caso de tenerlos.</w:t>
      </w:r>
    </w:p>
    <w:p w14:paraId="2C591983" w14:textId="77777777" w:rsidR="005521D9" w:rsidRPr="00EE4739" w:rsidRDefault="005521D9" w:rsidP="005521D9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71348ACE" w14:textId="77777777" w:rsidR="007D1F16" w:rsidRPr="00EE4739" w:rsidRDefault="007D1F16" w:rsidP="005521D9">
      <w:pPr>
        <w:numPr>
          <w:ilvl w:val="1"/>
          <w:numId w:val="6"/>
        </w:numPr>
        <w:tabs>
          <w:tab w:val="clear" w:pos="1440"/>
        </w:tabs>
        <w:ind w:left="709" w:right="29" w:hanging="142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sz w:val="24"/>
          <w:szCs w:val="24"/>
          <w:lang w:val="es-EC" w:eastAsia="es-EC"/>
        </w:rPr>
        <w:t>Cooperar y realizar campañas de prevención de riesgos y procurar que todos los trabajadores reciban una formación adecuada en dicha materia.</w:t>
      </w:r>
    </w:p>
    <w:p w14:paraId="07BE0756" w14:textId="77777777" w:rsidR="005521D9" w:rsidRPr="00EE4739" w:rsidRDefault="005521D9" w:rsidP="005521D9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202C2385" w14:textId="77777777" w:rsidR="007D1F16" w:rsidRPr="00EE4739" w:rsidRDefault="007D1F16" w:rsidP="005521D9">
      <w:pPr>
        <w:numPr>
          <w:ilvl w:val="1"/>
          <w:numId w:val="6"/>
        </w:numPr>
        <w:tabs>
          <w:tab w:val="clear" w:pos="1440"/>
        </w:tabs>
        <w:ind w:left="709" w:right="29" w:hanging="142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Analizar </w:t>
      </w:r>
      <w:r w:rsidRPr="00EE4739">
        <w:rPr>
          <w:rFonts w:asciiTheme="minorHAnsi" w:hAnsiTheme="minorHAnsi" w:cstheme="minorHAnsi"/>
          <w:sz w:val="24"/>
          <w:szCs w:val="24"/>
          <w:lang w:val="es-EC" w:eastAsia="es-EC"/>
        </w:rPr>
        <w:t>las condiciones de trabajo en la empresa y solicitar a sus directivos la adopción de medidas de Higiene y Seguridad en el Trabajo.</w:t>
      </w:r>
    </w:p>
    <w:p w14:paraId="585B5E69" w14:textId="77777777" w:rsidR="005521D9" w:rsidRPr="00EE4739" w:rsidRDefault="005521D9" w:rsidP="005521D9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4441CBB8" w14:textId="77777777" w:rsidR="001565B4" w:rsidRPr="00EE4739" w:rsidRDefault="007D1F16" w:rsidP="005521D9">
      <w:pPr>
        <w:numPr>
          <w:ilvl w:val="1"/>
          <w:numId w:val="6"/>
        </w:numPr>
        <w:tabs>
          <w:tab w:val="clear" w:pos="1440"/>
        </w:tabs>
        <w:ind w:left="709" w:right="29" w:hanging="142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sz w:val="24"/>
          <w:szCs w:val="24"/>
          <w:lang w:val="es-EC" w:eastAsia="es-EC"/>
        </w:rPr>
        <w:t>Realizar y vigilar el cumplimiento del presente procedimiento y del Reglamento Interno de Seguridad e Higiene del Trabajo.</w:t>
      </w:r>
    </w:p>
    <w:p w14:paraId="2B312910" w14:textId="77777777" w:rsidR="0019584E" w:rsidRPr="00EE4739" w:rsidRDefault="0019584E" w:rsidP="00E144CA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18010EC6" w14:textId="77777777" w:rsidR="00E57C2F" w:rsidRPr="00EE4739" w:rsidRDefault="00E144CA" w:rsidP="00E57C2F">
      <w:pPr>
        <w:numPr>
          <w:ilvl w:val="0"/>
          <w:numId w:val="2"/>
        </w:numPr>
        <w:tabs>
          <w:tab w:val="clear" w:pos="360"/>
          <w:tab w:val="num" w:pos="426"/>
        </w:tabs>
        <w:ind w:left="0" w:right="29" w:firstLine="0"/>
        <w:jc w:val="both"/>
        <w:rPr>
          <w:rFonts w:asciiTheme="minorHAnsi" w:hAnsiTheme="minorHAnsi" w:cstheme="minorHAnsi"/>
          <w:b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b/>
          <w:sz w:val="24"/>
          <w:szCs w:val="24"/>
          <w:lang w:val="es-EC"/>
        </w:rPr>
        <w:t>Procedimiento</w:t>
      </w:r>
      <w:r w:rsidR="00684A0B" w:rsidRPr="00EE4739">
        <w:rPr>
          <w:rFonts w:asciiTheme="minorHAnsi" w:hAnsiTheme="minorHAnsi" w:cstheme="minorHAnsi"/>
          <w:b/>
          <w:sz w:val="24"/>
          <w:szCs w:val="24"/>
          <w:lang w:val="es-EC"/>
        </w:rPr>
        <w:t>.</w:t>
      </w:r>
    </w:p>
    <w:p w14:paraId="7BA0921A" w14:textId="77777777" w:rsidR="0019584E" w:rsidRPr="00EE4739" w:rsidRDefault="0019584E" w:rsidP="00E144CA">
      <w:pPr>
        <w:ind w:right="29"/>
        <w:jc w:val="both"/>
        <w:rPr>
          <w:rFonts w:asciiTheme="minorHAnsi" w:hAnsiTheme="minorHAnsi" w:cstheme="minorHAnsi"/>
          <w:b/>
          <w:sz w:val="24"/>
          <w:szCs w:val="24"/>
          <w:lang w:val="es-EC"/>
        </w:rPr>
      </w:pPr>
    </w:p>
    <w:p w14:paraId="5A11D6EC" w14:textId="77777777" w:rsidR="00E57C2F" w:rsidRPr="00EE4739" w:rsidRDefault="00BE3121" w:rsidP="00E57C2F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b/>
          <w:sz w:val="24"/>
          <w:szCs w:val="24"/>
          <w:lang w:val="es-EC"/>
        </w:rPr>
        <w:t xml:space="preserve">El Comité de Seguridad, </w:t>
      </w:r>
      <w:r w:rsidR="00E57C2F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inicia la reunión conforme 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>a</w:t>
      </w:r>
      <w:r w:rsidR="00E57C2F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la </w:t>
      </w:r>
      <w:r w:rsidR="00671B24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siguiente </w:t>
      </w:r>
      <w:r w:rsidR="00E57C2F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agenda 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>establecida</w:t>
      </w:r>
      <w:r w:rsidR="00E57C2F" w:rsidRPr="00EE4739">
        <w:rPr>
          <w:rFonts w:asciiTheme="minorHAnsi" w:hAnsiTheme="minorHAnsi" w:cstheme="minorHAnsi"/>
          <w:sz w:val="24"/>
          <w:szCs w:val="24"/>
          <w:lang w:val="es-EC"/>
        </w:rPr>
        <w:t>:</w:t>
      </w:r>
    </w:p>
    <w:p w14:paraId="796EEFBA" w14:textId="77777777" w:rsidR="00E57C2F" w:rsidRPr="00EE4739" w:rsidRDefault="00E57C2F" w:rsidP="00E57C2F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2FEFA42A" w14:textId="77777777" w:rsidR="00E57C2F" w:rsidRPr="00EE4739" w:rsidRDefault="00671B24" w:rsidP="001051CC">
      <w:pPr>
        <w:numPr>
          <w:ilvl w:val="1"/>
          <w:numId w:val="14"/>
        </w:numPr>
        <w:tabs>
          <w:tab w:val="clear" w:pos="1440"/>
          <w:tab w:val="num" w:pos="709"/>
        </w:tabs>
        <w:ind w:right="29" w:hanging="1014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sz w:val="24"/>
          <w:szCs w:val="24"/>
          <w:lang w:val="es-EC"/>
        </w:rPr>
        <w:t>Revisión de los Indicadores</w:t>
      </w:r>
      <w:r w:rsidR="001051CC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de Seguridad, Salud y Ambiente</w:t>
      </w:r>
    </w:p>
    <w:p w14:paraId="1779A0D3" w14:textId="77777777" w:rsidR="00E57C2F" w:rsidRPr="00EE4739" w:rsidRDefault="001051CC" w:rsidP="00E57C2F">
      <w:pPr>
        <w:numPr>
          <w:ilvl w:val="1"/>
          <w:numId w:val="14"/>
        </w:numPr>
        <w:tabs>
          <w:tab w:val="clear" w:pos="1440"/>
          <w:tab w:val="num" w:pos="709"/>
        </w:tabs>
        <w:ind w:right="29" w:hanging="1014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sz w:val="24"/>
          <w:szCs w:val="24"/>
          <w:lang w:val="es-EC"/>
        </w:rPr>
        <w:t>Seguimiento de tareas establecidas</w:t>
      </w:r>
      <w:r w:rsidR="00E57C2F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en la última reunión</w:t>
      </w:r>
    </w:p>
    <w:p w14:paraId="301B6FA8" w14:textId="77777777" w:rsidR="00E57C2F" w:rsidRPr="00EE4739" w:rsidRDefault="00E57C2F" w:rsidP="00E57C2F">
      <w:pPr>
        <w:numPr>
          <w:ilvl w:val="1"/>
          <w:numId w:val="14"/>
        </w:numPr>
        <w:tabs>
          <w:tab w:val="clear" w:pos="1440"/>
          <w:tab w:val="num" w:pos="709"/>
        </w:tabs>
        <w:ind w:right="29" w:hanging="1014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sz w:val="24"/>
          <w:szCs w:val="24"/>
          <w:lang w:val="es-EC"/>
        </w:rPr>
        <w:t>Revisión del Plan de Trabajo del Comité de Seguridad</w:t>
      </w:r>
      <w:r w:rsidR="009B0D55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(Anexo 4)</w:t>
      </w:r>
    </w:p>
    <w:p w14:paraId="279751EE" w14:textId="77777777" w:rsidR="00E57C2F" w:rsidRPr="00EE4739" w:rsidRDefault="00E57C2F" w:rsidP="00E57C2F">
      <w:pPr>
        <w:numPr>
          <w:ilvl w:val="1"/>
          <w:numId w:val="14"/>
        </w:numPr>
        <w:tabs>
          <w:tab w:val="clear" w:pos="1440"/>
          <w:tab w:val="num" w:pos="709"/>
        </w:tabs>
        <w:ind w:right="29" w:hanging="1014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sz w:val="24"/>
          <w:szCs w:val="24"/>
          <w:lang w:val="es-EC"/>
        </w:rPr>
        <w:t>Asuntos varios</w:t>
      </w:r>
    </w:p>
    <w:p w14:paraId="732EDF64" w14:textId="77777777" w:rsidR="00E57C2F" w:rsidRPr="00EE4739" w:rsidRDefault="00E57C2F" w:rsidP="00E57C2F">
      <w:pPr>
        <w:numPr>
          <w:ilvl w:val="1"/>
          <w:numId w:val="14"/>
        </w:numPr>
        <w:tabs>
          <w:tab w:val="clear" w:pos="1440"/>
          <w:tab w:val="num" w:pos="709"/>
        </w:tabs>
        <w:ind w:left="709" w:right="29" w:hanging="283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Lectura </w:t>
      </w:r>
      <w:r w:rsidR="001051CC" w:rsidRPr="00EE4739">
        <w:rPr>
          <w:rFonts w:asciiTheme="minorHAnsi" w:hAnsiTheme="minorHAnsi" w:cstheme="minorHAnsi"/>
          <w:sz w:val="24"/>
          <w:szCs w:val="24"/>
          <w:lang w:val="es-EC"/>
        </w:rPr>
        <w:t>y aprobación del acta d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e </w:t>
      </w:r>
      <w:r w:rsidR="001051CC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la 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>reunión</w:t>
      </w:r>
    </w:p>
    <w:p w14:paraId="683CE78D" w14:textId="77777777" w:rsidR="00E57C2F" w:rsidRPr="00EE4739" w:rsidRDefault="00E57C2F" w:rsidP="00E144CA">
      <w:pPr>
        <w:ind w:right="29"/>
        <w:jc w:val="both"/>
        <w:rPr>
          <w:rFonts w:asciiTheme="minorHAnsi" w:hAnsiTheme="minorHAnsi" w:cstheme="minorHAnsi"/>
          <w:b/>
          <w:sz w:val="24"/>
          <w:szCs w:val="24"/>
          <w:lang w:val="es-EC"/>
        </w:rPr>
      </w:pPr>
    </w:p>
    <w:p w14:paraId="038BFF8B" w14:textId="7C7F977C" w:rsidR="0023712F" w:rsidRPr="00EE4739" w:rsidRDefault="0023712F" w:rsidP="0023712F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b/>
          <w:sz w:val="24"/>
          <w:szCs w:val="24"/>
          <w:lang w:val="es-EC"/>
        </w:rPr>
        <w:t xml:space="preserve">Presidente, 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Solicita la revisión de los indicadores de Seguridad, Salud y Ambiente, generados en el último mes, al </w:t>
      </w:r>
      <w:ins w:id="14" w:author="Perez, Steeven" w:date="2020-08-06T13:10:00Z">
        <w:r w:rsidR="004012DC">
          <w:rPr>
            <w:rFonts w:asciiTheme="minorHAnsi" w:hAnsiTheme="minorHAnsi" w:cstheme="minorHAnsi"/>
            <w:sz w:val="24"/>
            <w:szCs w:val="24"/>
            <w:lang w:val="es-EC"/>
          </w:rPr>
          <w:t>Coordinador d</w:t>
        </w:r>
      </w:ins>
      <w:ins w:id="15" w:author="Perez, Steeven" w:date="2020-08-06T13:11:00Z">
        <w:r w:rsidR="004012DC">
          <w:rPr>
            <w:rFonts w:asciiTheme="minorHAnsi" w:hAnsiTheme="minorHAnsi" w:cstheme="minorHAnsi"/>
            <w:sz w:val="24"/>
            <w:szCs w:val="24"/>
            <w:lang w:val="es-EC"/>
          </w:rPr>
          <w:t>e HS&amp;WE</w:t>
        </w:r>
      </w:ins>
      <w:del w:id="16" w:author="Perez, Steeven" w:date="2020-08-06T13:10:00Z">
        <w:r w:rsidRPr="00EE4739" w:rsidDel="004012DC">
          <w:rPr>
            <w:rFonts w:asciiTheme="minorHAnsi" w:hAnsiTheme="minorHAnsi" w:cstheme="minorHAnsi"/>
            <w:sz w:val="24"/>
            <w:szCs w:val="24"/>
            <w:lang w:val="es-EC"/>
          </w:rPr>
          <w:delText>Jefe de Seguridad Integral</w:delText>
        </w:r>
      </w:del>
      <w:r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y Medico Ocupacional.</w:t>
      </w:r>
    </w:p>
    <w:p w14:paraId="2CD71984" w14:textId="77777777" w:rsidR="0023712F" w:rsidRPr="00EE4739" w:rsidRDefault="0023712F" w:rsidP="0023712F">
      <w:pPr>
        <w:ind w:right="29"/>
        <w:jc w:val="both"/>
        <w:rPr>
          <w:rFonts w:asciiTheme="minorHAnsi" w:hAnsiTheme="minorHAnsi" w:cstheme="minorHAnsi"/>
          <w:b/>
          <w:sz w:val="24"/>
          <w:szCs w:val="24"/>
          <w:lang w:val="es-EC"/>
        </w:rPr>
      </w:pPr>
    </w:p>
    <w:p w14:paraId="52FAA243" w14:textId="31E4F7AC" w:rsidR="0023712F" w:rsidRPr="00EE4739" w:rsidRDefault="004012DC" w:rsidP="0023712F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ins w:id="17" w:author="Perez, Steeven" w:date="2020-08-06T13:11:00Z">
        <w:r>
          <w:rPr>
            <w:rFonts w:asciiTheme="minorHAnsi" w:hAnsiTheme="minorHAnsi" w:cstheme="minorHAnsi"/>
            <w:b/>
            <w:sz w:val="24"/>
            <w:szCs w:val="24"/>
            <w:lang w:val="es-EC"/>
          </w:rPr>
          <w:t>Departamento</w:t>
        </w:r>
      </w:ins>
      <w:ins w:id="18" w:author="Steeven Alexander" w:date="2020-03-26T15:31:00Z">
        <w:del w:id="19" w:author="Perez, Steeven" w:date="2020-08-06T13:11:00Z">
          <w:r w:rsidR="006E1910" w:rsidDel="004012DC">
            <w:rPr>
              <w:rFonts w:asciiTheme="minorHAnsi" w:hAnsiTheme="minorHAnsi" w:cstheme="minorHAnsi"/>
              <w:b/>
              <w:sz w:val="24"/>
              <w:szCs w:val="24"/>
              <w:lang w:val="es-EC"/>
            </w:rPr>
            <w:delText>Coordinador</w:delText>
          </w:r>
        </w:del>
        <w:r w:rsidR="006E1910">
          <w:rPr>
            <w:rFonts w:asciiTheme="minorHAnsi" w:hAnsiTheme="minorHAnsi" w:cstheme="minorHAnsi"/>
            <w:b/>
            <w:sz w:val="24"/>
            <w:szCs w:val="24"/>
            <w:lang w:val="es-EC"/>
          </w:rPr>
          <w:t xml:space="preserve"> de HS&amp;WE</w:t>
        </w:r>
      </w:ins>
      <w:del w:id="20" w:author="Steeven Alexander" w:date="2020-03-26T15:31:00Z">
        <w:r w:rsidR="0023712F" w:rsidRPr="00EE4739" w:rsidDel="006E1910">
          <w:rPr>
            <w:rFonts w:asciiTheme="minorHAnsi" w:hAnsiTheme="minorHAnsi" w:cstheme="minorHAnsi"/>
            <w:b/>
            <w:sz w:val="24"/>
            <w:szCs w:val="24"/>
            <w:lang w:val="es-EC"/>
          </w:rPr>
          <w:delText>J</w:delText>
        </w:r>
      </w:del>
      <w:del w:id="21" w:author="Steeven Alexander" w:date="2020-03-26T15:32:00Z">
        <w:r w:rsidR="0023712F" w:rsidRPr="00EE4739" w:rsidDel="006E1910">
          <w:rPr>
            <w:rFonts w:asciiTheme="minorHAnsi" w:hAnsiTheme="minorHAnsi" w:cstheme="minorHAnsi"/>
            <w:b/>
            <w:sz w:val="24"/>
            <w:szCs w:val="24"/>
            <w:lang w:val="es-EC"/>
          </w:rPr>
          <w:delText>efe de Seguridad Integral</w:delText>
        </w:r>
      </w:del>
      <w:r w:rsidR="0023712F" w:rsidRPr="00EE4739">
        <w:rPr>
          <w:rFonts w:asciiTheme="minorHAnsi" w:hAnsiTheme="minorHAnsi" w:cstheme="minorHAnsi"/>
          <w:b/>
          <w:sz w:val="24"/>
          <w:szCs w:val="24"/>
          <w:lang w:val="es-EC"/>
        </w:rPr>
        <w:t xml:space="preserve"> y Medico Ocupacional, </w:t>
      </w:r>
      <w:r w:rsidR="006A12FD" w:rsidRPr="00EE4739">
        <w:rPr>
          <w:rFonts w:asciiTheme="minorHAnsi" w:hAnsiTheme="minorHAnsi" w:cstheme="minorHAnsi"/>
          <w:sz w:val="24"/>
          <w:szCs w:val="24"/>
          <w:lang w:val="es-EC"/>
        </w:rPr>
        <w:t>In</w:t>
      </w:r>
      <w:r w:rsidR="0023712F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forman sobre los indicadores de Seguridad, Salud </w:t>
      </w:r>
      <w:r w:rsidR="001051CC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Ocupacional </w:t>
      </w:r>
      <w:r w:rsidR="0023712F" w:rsidRPr="00EE4739">
        <w:rPr>
          <w:rFonts w:asciiTheme="minorHAnsi" w:hAnsiTheme="minorHAnsi" w:cstheme="minorHAnsi"/>
          <w:sz w:val="24"/>
          <w:szCs w:val="24"/>
          <w:lang w:val="es-EC"/>
        </w:rPr>
        <w:t>y Ambiente registrados en el último mes</w:t>
      </w:r>
      <w:r w:rsidR="001051CC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o periodo</w:t>
      </w:r>
      <w:r w:rsidR="0023712F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, </w:t>
      </w:r>
      <w:r w:rsidR="00A5008E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para los centros de trabajo que apliquen </w:t>
      </w:r>
      <w:r w:rsidR="0023712F" w:rsidRPr="00EE4739">
        <w:rPr>
          <w:rFonts w:asciiTheme="minorHAnsi" w:hAnsiTheme="minorHAnsi" w:cstheme="minorHAnsi"/>
          <w:sz w:val="24"/>
          <w:szCs w:val="24"/>
          <w:lang w:val="es-EC"/>
        </w:rPr>
        <w:t>y sobre las observaciones encontradas y actividades necesarias a realizar en pro mejorar de la Seguridad y Salud de los trabajadores y cuidado al ambiente. Los indicadores son los siguientes:</w:t>
      </w:r>
    </w:p>
    <w:p w14:paraId="742FBEDA" w14:textId="77777777" w:rsidR="0023712F" w:rsidRPr="00EE4739" w:rsidRDefault="0023712F" w:rsidP="0023712F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66B99B38" w14:textId="77777777" w:rsidR="00E814F6" w:rsidRPr="00EE4739" w:rsidRDefault="00E814F6" w:rsidP="00E814F6">
      <w:pPr>
        <w:numPr>
          <w:ilvl w:val="0"/>
          <w:numId w:val="16"/>
        </w:num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Índice de </w:t>
      </w:r>
      <w:r w:rsidR="00E80FD6" w:rsidRPr="00EE4739">
        <w:rPr>
          <w:rFonts w:asciiTheme="minorHAnsi" w:hAnsiTheme="minorHAnsi" w:cstheme="minorHAnsi"/>
          <w:sz w:val="24"/>
          <w:szCs w:val="24"/>
          <w:lang w:val="es-EC"/>
        </w:rPr>
        <w:t>Accidentes e Incidentes</w:t>
      </w:r>
    </w:p>
    <w:p w14:paraId="79848E14" w14:textId="77777777" w:rsidR="00E814F6" w:rsidRPr="00EE4739" w:rsidRDefault="00E814F6" w:rsidP="00E814F6">
      <w:pPr>
        <w:numPr>
          <w:ilvl w:val="0"/>
          <w:numId w:val="16"/>
        </w:num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sz w:val="24"/>
          <w:szCs w:val="24"/>
          <w:lang w:val="es-EC"/>
        </w:rPr>
        <w:t>Índice</w:t>
      </w:r>
      <w:r w:rsidR="0023712F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de Frecuencia</w:t>
      </w:r>
    </w:p>
    <w:p w14:paraId="6D4B9431" w14:textId="77777777" w:rsidR="00E814F6" w:rsidRPr="00EE4739" w:rsidRDefault="0023712F" w:rsidP="00E814F6">
      <w:pPr>
        <w:numPr>
          <w:ilvl w:val="0"/>
          <w:numId w:val="16"/>
        </w:num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sz w:val="24"/>
          <w:szCs w:val="24"/>
          <w:lang w:val="es-EC"/>
        </w:rPr>
        <w:t>Índice de Gravedad</w:t>
      </w:r>
    </w:p>
    <w:p w14:paraId="0781109E" w14:textId="77777777" w:rsidR="0023712F" w:rsidRPr="00EE4739" w:rsidRDefault="0023712F" w:rsidP="00E814F6">
      <w:pPr>
        <w:numPr>
          <w:ilvl w:val="0"/>
          <w:numId w:val="16"/>
        </w:num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sz w:val="24"/>
          <w:szCs w:val="24"/>
          <w:lang w:val="es-EC"/>
        </w:rPr>
        <w:t>Tasa de Riesgo</w:t>
      </w:r>
    </w:p>
    <w:p w14:paraId="7D6737C4" w14:textId="77777777" w:rsidR="00024E49" w:rsidRPr="00EE4739" w:rsidRDefault="00024E49" w:rsidP="00E814F6">
      <w:pPr>
        <w:numPr>
          <w:ilvl w:val="0"/>
          <w:numId w:val="16"/>
        </w:num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sz w:val="24"/>
          <w:szCs w:val="24"/>
          <w:lang w:val="es-EC"/>
        </w:rPr>
        <w:t>Indicadores Proactivos de Seguridad</w:t>
      </w:r>
    </w:p>
    <w:p w14:paraId="7BD34725" w14:textId="77777777" w:rsidR="00B2669E" w:rsidRPr="00EE4739" w:rsidRDefault="00B2669E" w:rsidP="0023712F">
      <w:pPr>
        <w:numPr>
          <w:ilvl w:val="0"/>
          <w:numId w:val="16"/>
        </w:num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sz w:val="24"/>
          <w:szCs w:val="24"/>
          <w:lang w:val="es-EC"/>
        </w:rPr>
        <w:t>Índice de Capacitación y Charlas de Seguridad</w:t>
      </w:r>
    </w:p>
    <w:p w14:paraId="735D5AD6" w14:textId="77777777" w:rsidR="0023712F" w:rsidRPr="00EE4739" w:rsidRDefault="0023712F" w:rsidP="0023712F">
      <w:pPr>
        <w:numPr>
          <w:ilvl w:val="0"/>
          <w:numId w:val="16"/>
        </w:num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sz w:val="24"/>
          <w:szCs w:val="24"/>
          <w:lang w:val="es-EC"/>
        </w:rPr>
        <w:t>Morbilidad Laboral</w:t>
      </w:r>
    </w:p>
    <w:p w14:paraId="5F72C272" w14:textId="77777777" w:rsidR="0023712F" w:rsidRPr="00EE4739" w:rsidRDefault="0023712F" w:rsidP="0023712F">
      <w:pPr>
        <w:numPr>
          <w:ilvl w:val="0"/>
          <w:numId w:val="16"/>
        </w:num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sz w:val="24"/>
          <w:szCs w:val="24"/>
          <w:lang w:val="es-EC"/>
        </w:rPr>
        <w:t>Ausentismo</w:t>
      </w:r>
      <w:r w:rsidR="00AD2FDD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Laboral</w:t>
      </w:r>
    </w:p>
    <w:p w14:paraId="509A6F3F" w14:textId="70ED189A" w:rsidR="00B2669E" w:rsidRPr="00EE4739" w:rsidRDefault="00B2669E" w:rsidP="0023712F">
      <w:pPr>
        <w:numPr>
          <w:ilvl w:val="0"/>
          <w:numId w:val="16"/>
        </w:num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Índice de Monitoreos </w:t>
      </w:r>
      <w:del w:id="22" w:author="Steeven Alexander" w:date="2020-03-26T15:32:00Z">
        <w:r w:rsidRPr="00EE4739" w:rsidDel="006E1910">
          <w:rPr>
            <w:rFonts w:asciiTheme="minorHAnsi" w:hAnsiTheme="minorHAnsi" w:cstheme="minorHAnsi"/>
            <w:sz w:val="24"/>
            <w:szCs w:val="24"/>
            <w:lang w:val="es-EC"/>
          </w:rPr>
          <w:delText>a la P</w:delText>
        </w:r>
        <w:r w:rsidR="00AD2FDD" w:rsidRPr="00EE4739" w:rsidDel="006E1910">
          <w:rPr>
            <w:rFonts w:asciiTheme="minorHAnsi" w:hAnsiTheme="minorHAnsi" w:cstheme="minorHAnsi"/>
            <w:sz w:val="24"/>
            <w:szCs w:val="24"/>
            <w:lang w:val="es-EC"/>
          </w:rPr>
          <w:delText xml:space="preserve">lanta de </w:delText>
        </w:r>
        <w:r w:rsidRPr="00EE4739" w:rsidDel="006E1910">
          <w:rPr>
            <w:rFonts w:asciiTheme="minorHAnsi" w:hAnsiTheme="minorHAnsi" w:cstheme="minorHAnsi"/>
            <w:sz w:val="24"/>
            <w:szCs w:val="24"/>
            <w:lang w:val="es-EC"/>
          </w:rPr>
          <w:delText>T</w:delText>
        </w:r>
        <w:r w:rsidR="00AD2FDD" w:rsidRPr="00EE4739" w:rsidDel="006E1910">
          <w:rPr>
            <w:rFonts w:asciiTheme="minorHAnsi" w:hAnsiTheme="minorHAnsi" w:cstheme="minorHAnsi"/>
            <w:sz w:val="24"/>
            <w:szCs w:val="24"/>
            <w:lang w:val="es-EC"/>
          </w:rPr>
          <w:delText xml:space="preserve">ratamiento de Aguas </w:delText>
        </w:r>
        <w:r w:rsidRPr="00EE4739" w:rsidDel="006E1910">
          <w:rPr>
            <w:rFonts w:asciiTheme="minorHAnsi" w:hAnsiTheme="minorHAnsi" w:cstheme="minorHAnsi"/>
            <w:sz w:val="24"/>
            <w:szCs w:val="24"/>
            <w:lang w:val="es-EC"/>
          </w:rPr>
          <w:delText>R</w:delText>
        </w:r>
        <w:r w:rsidR="00AD2FDD" w:rsidRPr="00EE4739" w:rsidDel="006E1910">
          <w:rPr>
            <w:rFonts w:asciiTheme="minorHAnsi" w:hAnsiTheme="minorHAnsi" w:cstheme="minorHAnsi"/>
            <w:sz w:val="24"/>
            <w:szCs w:val="24"/>
            <w:lang w:val="es-EC"/>
          </w:rPr>
          <w:delText>esiduales</w:delText>
        </w:r>
        <w:r w:rsidR="00EF04CE" w:rsidRPr="00EE4739" w:rsidDel="006E1910">
          <w:rPr>
            <w:rFonts w:asciiTheme="minorHAnsi" w:hAnsiTheme="minorHAnsi" w:cstheme="minorHAnsi"/>
            <w:sz w:val="24"/>
            <w:szCs w:val="24"/>
            <w:lang w:val="es-EC"/>
          </w:rPr>
          <w:delText xml:space="preserve"> / </w:delText>
        </w:r>
      </w:del>
      <w:r w:rsidR="00EF04CE" w:rsidRPr="00EE4739">
        <w:rPr>
          <w:rFonts w:asciiTheme="minorHAnsi" w:hAnsiTheme="minorHAnsi" w:cstheme="minorHAnsi"/>
          <w:sz w:val="24"/>
          <w:szCs w:val="24"/>
          <w:lang w:val="es-EC"/>
        </w:rPr>
        <w:t>Laborales</w:t>
      </w:r>
    </w:p>
    <w:p w14:paraId="4FAAA9F0" w14:textId="77777777" w:rsidR="00B2669E" w:rsidRPr="00EE4739" w:rsidRDefault="00B2669E" w:rsidP="0023712F">
      <w:pPr>
        <w:numPr>
          <w:ilvl w:val="0"/>
          <w:numId w:val="16"/>
        </w:num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sz w:val="24"/>
          <w:szCs w:val="24"/>
          <w:lang w:val="es-EC"/>
        </w:rPr>
        <w:t>Índices del Consumo de Recursos Agua, Energía Eléctrica</w:t>
      </w:r>
      <w:r w:rsidR="00EF04CE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, Combustibles, </w:t>
      </w:r>
      <w:proofErr w:type="gramStart"/>
      <w:r w:rsidR="00EF04CE" w:rsidRPr="00EE4739">
        <w:rPr>
          <w:rFonts w:asciiTheme="minorHAnsi" w:hAnsiTheme="minorHAnsi" w:cstheme="minorHAnsi"/>
          <w:sz w:val="24"/>
          <w:szCs w:val="24"/>
          <w:lang w:val="es-EC"/>
        </w:rPr>
        <w:t>etc..</w:t>
      </w:r>
      <w:proofErr w:type="gramEnd"/>
    </w:p>
    <w:p w14:paraId="61464529" w14:textId="77777777" w:rsidR="00E814F6" w:rsidRPr="00EE4739" w:rsidRDefault="00E814F6" w:rsidP="006A12FD">
      <w:pPr>
        <w:numPr>
          <w:ilvl w:val="0"/>
          <w:numId w:val="16"/>
        </w:num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sz w:val="24"/>
          <w:szCs w:val="24"/>
          <w:lang w:val="es-EC"/>
        </w:rPr>
        <w:t>Indicadores de gestión de desechos</w:t>
      </w:r>
    </w:p>
    <w:p w14:paraId="5FD82217" w14:textId="77777777" w:rsidR="001051CC" w:rsidRPr="00EE4739" w:rsidRDefault="001051CC" w:rsidP="001051CC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01A0B14A" w14:textId="77777777" w:rsidR="0019584E" w:rsidRPr="00EE4739" w:rsidRDefault="00BE3121" w:rsidP="00E144CA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b/>
          <w:sz w:val="24"/>
          <w:szCs w:val="24"/>
          <w:lang w:val="es-EC"/>
        </w:rPr>
        <w:t xml:space="preserve">Presidente, </w:t>
      </w:r>
      <w:r w:rsidR="00024E49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después de la revisión de los indicadores, el presidente 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>solicita el</w:t>
      </w:r>
      <w:r w:rsidR="00E57C2F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seguimiento </w:t>
      </w:r>
      <w:r w:rsidR="0037327C" w:rsidRPr="00EE4739">
        <w:rPr>
          <w:rFonts w:asciiTheme="minorHAnsi" w:hAnsiTheme="minorHAnsi" w:cstheme="minorHAnsi"/>
          <w:sz w:val="24"/>
          <w:szCs w:val="24"/>
          <w:lang w:val="es-EC"/>
        </w:rPr>
        <w:t>de cada una</w:t>
      </w:r>
      <w:r w:rsidR="00E57C2F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de las tareas delegadas 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>a los miembros del comité u otro</w:t>
      </w:r>
      <w:r w:rsidR="001051CC" w:rsidRPr="00EE4739">
        <w:rPr>
          <w:rFonts w:asciiTheme="minorHAnsi" w:hAnsiTheme="minorHAnsi" w:cstheme="minorHAnsi"/>
          <w:sz w:val="24"/>
          <w:szCs w:val="24"/>
          <w:lang w:val="es-EC"/>
        </w:rPr>
        <w:t>s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colaborador</w:t>
      </w:r>
      <w:r w:rsidR="001051CC" w:rsidRPr="00EE4739">
        <w:rPr>
          <w:rFonts w:asciiTheme="minorHAnsi" w:hAnsiTheme="minorHAnsi" w:cstheme="minorHAnsi"/>
          <w:sz w:val="24"/>
          <w:szCs w:val="24"/>
          <w:lang w:val="es-EC"/>
        </w:rPr>
        <w:t>es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asignado</w:t>
      </w:r>
      <w:r w:rsidR="001051CC" w:rsidRPr="00EE4739">
        <w:rPr>
          <w:rFonts w:asciiTheme="minorHAnsi" w:hAnsiTheme="minorHAnsi" w:cstheme="minorHAnsi"/>
          <w:sz w:val="24"/>
          <w:szCs w:val="24"/>
          <w:lang w:val="es-EC"/>
        </w:rPr>
        <w:t>s</w:t>
      </w:r>
      <w:r w:rsidR="00754A72" w:rsidRPr="00EE4739">
        <w:rPr>
          <w:rFonts w:asciiTheme="minorHAnsi" w:hAnsiTheme="minorHAnsi" w:cstheme="minorHAnsi"/>
          <w:sz w:val="24"/>
          <w:szCs w:val="24"/>
          <w:lang w:val="es-EC"/>
        </w:rPr>
        <w:t>;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</w:t>
      </w:r>
      <w:proofErr w:type="gramStart"/>
      <w:r w:rsidR="00110BC1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la eficacia de las tareas asignadas </w:t>
      </w:r>
      <w:r w:rsidR="00E57C2F" w:rsidRPr="00EE4739">
        <w:rPr>
          <w:rFonts w:asciiTheme="minorHAnsi" w:hAnsiTheme="minorHAnsi" w:cstheme="minorHAnsi"/>
          <w:sz w:val="24"/>
          <w:szCs w:val="24"/>
          <w:lang w:val="es-EC"/>
        </w:rPr>
        <w:t>debe</w:t>
      </w:r>
      <w:r w:rsidR="0037327C" w:rsidRPr="00EE4739">
        <w:rPr>
          <w:rFonts w:asciiTheme="minorHAnsi" w:hAnsiTheme="minorHAnsi" w:cstheme="minorHAnsi"/>
          <w:sz w:val="24"/>
          <w:szCs w:val="24"/>
          <w:lang w:val="es-EC"/>
        </w:rPr>
        <w:t>r</w:t>
      </w:r>
      <w:r w:rsidR="00E57C2F" w:rsidRPr="00EE4739">
        <w:rPr>
          <w:rFonts w:asciiTheme="minorHAnsi" w:hAnsiTheme="minorHAnsi" w:cstheme="minorHAnsi"/>
          <w:sz w:val="24"/>
          <w:szCs w:val="24"/>
          <w:lang w:val="es-EC"/>
        </w:rPr>
        <w:t>án</w:t>
      </w:r>
      <w:proofErr w:type="gramEnd"/>
      <w:r w:rsidR="00E57C2F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ser</w:t>
      </w:r>
      <w:r w:rsidR="0037327C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revisadas y aprobadas</w:t>
      </w:r>
      <w:r w:rsidR="0019584E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</w:t>
      </w:r>
      <w:r w:rsidR="0037327C" w:rsidRPr="00EE4739">
        <w:rPr>
          <w:rFonts w:asciiTheme="minorHAnsi" w:hAnsiTheme="minorHAnsi" w:cstheme="minorHAnsi"/>
          <w:sz w:val="24"/>
          <w:szCs w:val="24"/>
          <w:lang w:val="es-EC"/>
        </w:rPr>
        <w:t>por todos los miembros del comité</w:t>
      </w:r>
      <w:r w:rsidR="008762BC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para poder darlas por cerradas</w:t>
      </w:r>
      <w:r w:rsidR="0037327C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, </w:t>
      </w:r>
      <w:r w:rsidR="0019584E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caso contrario </w:t>
      </w:r>
      <w:r w:rsidR="0037327C" w:rsidRPr="00EE4739">
        <w:rPr>
          <w:rFonts w:asciiTheme="minorHAnsi" w:hAnsiTheme="minorHAnsi" w:cstheme="minorHAnsi"/>
          <w:sz w:val="24"/>
          <w:szCs w:val="24"/>
          <w:lang w:val="es-EC"/>
        </w:rPr>
        <w:t>el presidente tomará la decisión</w:t>
      </w:r>
      <w:r w:rsidR="008762BC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final</w:t>
      </w:r>
      <w:r w:rsidR="0037327C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, en base a las recomendaciones </w:t>
      </w:r>
      <w:r w:rsidR="00754A72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dadas </w:t>
      </w:r>
      <w:r w:rsidR="0037327C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por parte del </w:t>
      </w:r>
      <w:r w:rsidR="0023712F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Jefe de Seguridad Integral </w:t>
      </w:r>
      <w:r w:rsidR="00030C51" w:rsidRPr="00EE4739">
        <w:rPr>
          <w:rFonts w:asciiTheme="minorHAnsi" w:hAnsiTheme="minorHAnsi" w:cstheme="minorHAnsi"/>
          <w:sz w:val="24"/>
          <w:szCs w:val="24"/>
          <w:lang w:val="es-EC"/>
        </w:rPr>
        <w:t>o</w:t>
      </w:r>
      <w:r w:rsidR="00110BC1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Médico Ocupacional.</w:t>
      </w:r>
    </w:p>
    <w:p w14:paraId="0CBE0AB3" w14:textId="77777777" w:rsidR="00754A72" w:rsidRPr="00EE4739" w:rsidRDefault="00754A72" w:rsidP="00E144CA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71AD2BF3" w14:textId="77777777" w:rsidR="00AB0887" w:rsidRPr="00EE4739" w:rsidRDefault="00AB0887" w:rsidP="00AB0887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b/>
          <w:sz w:val="24"/>
          <w:szCs w:val="24"/>
          <w:lang w:val="es-EC"/>
        </w:rPr>
        <w:lastRenderedPageBreak/>
        <w:t>Miembros,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Los miembros del comité ejecutarán he informará sobre las actividades encomendadas y detalladas en el plan de trabajo establecidos para la gestión del comité.</w:t>
      </w:r>
    </w:p>
    <w:p w14:paraId="1B7BF417" w14:textId="77777777" w:rsidR="00AB0887" w:rsidRPr="00EE4739" w:rsidRDefault="00AB0887" w:rsidP="00754A72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7D4FDA50" w14:textId="77777777" w:rsidR="00754A72" w:rsidRPr="00EE4739" w:rsidRDefault="00030C51" w:rsidP="00754A72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En el caso de ser </w:t>
      </w:r>
      <w:r w:rsidR="00E80FD6" w:rsidRPr="00EE4739">
        <w:rPr>
          <w:rFonts w:asciiTheme="minorHAnsi" w:hAnsiTheme="minorHAnsi" w:cstheme="minorHAnsi"/>
          <w:sz w:val="24"/>
          <w:szCs w:val="24"/>
          <w:lang w:val="es-EC"/>
        </w:rPr>
        <w:t>necesaria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la re</w:t>
      </w:r>
      <w:r w:rsidR="00754A72" w:rsidRPr="00EE4739">
        <w:rPr>
          <w:rFonts w:asciiTheme="minorHAnsi" w:hAnsiTheme="minorHAnsi" w:cstheme="minorHAnsi"/>
          <w:sz w:val="24"/>
          <w:szCs w:val="24"/>
          <w:lang w:val="es-EC"/>
        </w:rPr>
        <w:t>programa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>ción d</w:t>
      </w:r>
      <w:r w:rsidR="00754A72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el tiempo 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>para el</w:t>
      </w:r>
      <w:r w:rsidR="00754A72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cumplimiento de las tareas de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signadas a los responsables, esta se dará </w:t>
      </w:r>
      <w:r w:rsidR="0023712F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siempre y cuando 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a petición del o los involucrados </w:t>
      </w:r>
      <w:r w:rsidR="0023712F" w:rsidRPr="00EE4739">
        <w:rPr>
          <w:rFonts w:asciiTheme="minorHAnsi" w:hAnsiTheme="minorHAnsi" w:cstheme="minorHAnsi"/>
          <w:sz w:val="24"/>
          <w:szCs w:val="24"/>
          <w:lang w:val="es-EC"/>
        </w:rPr>
        <w:t>se justifique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el cambio de fecha</w:t>
      </w:r>
      <w:r w:rsidR="0023712F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ante el comité y 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sea </w:t>
      </w:r>
      <w:r w:rsidR="0023712F" w:rsidRPr="00EE4739">
        <w:rPr>
          <w:rFonts w:asciiTheme="minorHAnsi" w:hAnsiTheme="minorHAnsi" w:cstheme="minorHAnsi"/>
          <w:sz w:val="24"/>
          <w:szCs w:val="24"/>
          <w:lang w:val="es-EC"/>
        </w:rPr>
        <w:t>aprobada por su presidente.</w:t>
      </w:r>
    </w:p>
    <w:p w14:paraId="7B772599" w14:textId="77777777" w:rsidR="00754A72" w:rsidRPr="00EE4739" w:rsidRDefault="00754A72" w:rsidP="00754A72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24EA4636" w14:textId="77777777" w:rsidR="0076221E" w:rsidRPr="00EE4739" w:rsidRDefault="0076221E" w:rsidP="0076221E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b/>
          <w:sz w:val="24"/>
          <w:szCs w:val="24"/>
          <w:lang w:val="es-EC"/>
        </w:rPr>
        <w:t xml:space="preserve">Presidente, 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>Solicita la revisión del plan de trabajo establecido para la gestión del comité.</w:t>
      </w:r>
    </w:p>
    <w:p w14:paraId="4A94412F" w14:textId="77777777" w:rsidR="0076221E" w:rsidRPr="00EE4739" w:rsidRDefault="0076221E" w:rsidP="00E144CA">
      <w:pPr>
        <w:ind w:right="29"/>
        <w:jc w:val="both"/>
        <w:rPr>
          <w:rFonts w:asciiTheme="minorHAnsi" w:hAnsiTheme="minorHAnsi" w:cstheme="minorHAnsi"/>
          <w:b/>
          <w:sz w:val="24"/>
          <w:szCs w:val="24"/>
          <w:lang w:val="es-EC"/>
        </w:rPr>
      </w:pPr>
    </w:p>
    <w:p w14:paraId="3495916D" w14:textId="77777777" w:rsidR="00AB0887" w:rsidRPr="00EE4739" w:rsidRDefault="00AB0887" w:rsidP="00AB0887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b/>
          <w:sz w:val="24"/>
          <w:szCs w:val="24"/>
          <w:lang w:val="es-EC"/>
        </w:rPr>
        <w:t xml:space="preserve">Presidente, 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>delega las actividades necesarias y asigna los responsables con las fechas de cumplimiento para cada uno los puntos si el caso amerita, previa revisión y aprobación de todos los miembros.</w:t>
      </w:r>
    </w:p>
    <w:p w14:paraId="68F8C4E8" w14:textId="77777777" w:rsidR="00AB0887" w:rsidRPr="00EE4739" w:rsidRDefault="00AB0887" w:rsidP="005C3A22">
      <w:pPr>
        <w:ind w:right="29"/>
        <w:jc w:val="both"/>
        <w:rPr>
          <w:rFonts w:asciiTheme="minorHAnsi" w:hAnsiTheme="minorHAnsi" w:cstheme="minorHAnsi"/>
          <w:b/>
          <w:sz w:val="24"/>
          <w:szCs w:val="24"/>
          <w:lang w:val="es-EC"/>
        </w:rPr>
      </w:pPr>
    </w:p>
    <w:p w14:paraId="2AA6EEF8" w14:textId="77777777" w:rsidR="005C3A22" w:rsidRPr="00EE4739" w:rsidRDefault="005C3A22" w:rsidP="005C3A22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b/>
          <w:sz w:val="24"/>
          <w:szCs w:val="24"/>
          <w:lang w:val="es-EC"/>
        </w:rPr>
        <w:t>Secretario,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</w:t>
      </w:r>
      <w:r w:rsidR="00E80FD6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(Asuntos varios), 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>en los</w:t>
      </w:r>
      <w:r w:rsidR="0019584E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caso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>s</w:t>
      </w:r>
      <w:r w:rsidR="0019584E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de recibir observaciones 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encontradas y reportadas </w:t>
      </w:r>
      <w:r w:rsidR="0019584E" w:rsidRPr="00EE4739">
        <w:rPr>
          <w:rFonts w:asciiTheme="minorHAnsi" w:hAnsiTheme="minorHAnsi" w:cstheme="minorHAnsi"/>
          <w:sz w:val="24"/>
          <w:szCs w:val="24"/>
          <w:lang w:val="es-EC"/>
        </w:rPr>
        <w:t>por p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arte de los colaboradores de la empresa, estas deberán ser </w:t>
      </w:r>
      <w:r w:rsidR="00E80FD6" w:rsidRPr="00EE4739">
        <w:rPr>
          <w:rFonts w:asciiTheme="minorHAnsi" w:hAnsiTheme="minorHAnsi" w:cstheme="minorHAnsi"/>
          <w:sz w:val="24"/>
          <w:szCs w:val="24"/>
          <w:lang w:val="es-EC"/>
        </w:rPr>
        <w:t>analizada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>s por los miembros del comité y se tomará las decisiones de cada punto tr</w:t>
      </w:r>
      <w:r w:rsidR="006D358B" w:rsidRPr="00EE4739">
        <w:rPr>
          <w:rFonts w:asciiTheme="minorHAnsi" w:hAnsiTheme="minorHAnsi" w:cstheme="minorHAnsi"/>
          <w:sz w:val="24"/>
          <w:szCs w:val="24"/>
          <w:lang w:val="es-EC"/>
        </w:rPr>
        <w:t>atado por acuerdo de sus miembros en mayoría simple.</w:t>
      </w:r>
    </w:p>
    <w:p w14:paraId="612A6F24" w14:textId="77777777" w:rsidR="004068B5" w:rsidRPr="00EE4739" w:rsidRDefault="004068B5" w:rsidP="005C3A22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33F6AA1F" w14:textId="77777777" w:rsidR="00024E49" w:rsidRPr="00EE4739" w:rsidRDefault="00024E49" w:rsidP="00024E49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b/>
          <w:sz w:val="24"/>
          <w:szCs w:val="24"/>
          <w:lang w:val="es-EC"/>
        </w:rPr>
        <w:t>Secretario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>, el secretario solicitará la firma del acta anterior que se reunieron según la convocatoria y al final firman el presidente y secretario junto con todos los miembros presentes.</w:t>
      </w:r>
    </w:p>
    <w:p w14:paraId="18E92C46" w14:textId="77777777" w:rsidR="00024E49" w:rsidRPr="00EE4739" w:rsidRDefault="00024E49" w:rsidP="005C3A22">
      <w:pPr>
        <w:ind w:right="29"/>
        <w:jc w:val="both"/>
        <w:rPr>
          <w:rFonts w:asciiTheme="minorHAnsi" w:hAnsiTheme="minorHAnsi" w:cstheme="minorHAnsi"/>
          <w:b/>
          <w:sz w:val="24"/>
          <w:szCs w:val="24"/>
          <w:lang w:val="es-EC"/>
        </w:rPr>
      </w:pPr>
    </w:p>
    <w:p w14:paraId="44543812" w14:textId="77777777" w:rsidR="004068B5" w:rsidRPr="00EE4739" w:rsidRDefault="00AB0887" w:rsidP="005C3A22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b/>
          <w:sz w:val="24"/>
          <w:szCs w:val="24"/>
          <w:lang w:val="es-EC"/>
        </w:rPr>
        <w:t>Presidente,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</w:t>
      </w:r>
      <w:r w:rsidR="006D358B" w:rsidRPr="00EE4739">
        <w:rPr>
          <w:rFonts w:asciiTheme="minorHAnsi" w:hAnsiTheme="minorHAnsi" w:cstheme="minorHAnsi"/>
          <w:sz w:val="24"/>
          <w:szCs w:val="24"/>
          <w:lang w:val="es-EC"/>
        </w:rPr>
        <w:t>Da por concluida la reunión, previa revisión del Anexo 1 – Cronograma anual de reuniones para la aprobación y conocimiento del comité de la fecha de la</w:t>
      </w:r>
      <w:r w:rsidR="004068B5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próxima reunión</w:t>
      </w:r>
      <w:r w:rsidR="006D358B" w:rsidRPr="00EE4739">
        <w:rPr>
          <w:rFonts w:asciiTheme="minorHAnsi" w:hAnsiTheme="minorHAnsi" w:cstheme="minorHAnsi"/>
          <w:sz w:val="24"/>
          <w:szCs w:val="24"/>
          <w:lang w:val="es-EC"/>
        </w:rPr>
        <w:t>, en caso de darse necesario reprogramar la fecha de reunión por casos de fuerza mayor.</w:t>
      </w:r>
    </w:p>
    <w:p w14:paraId="6DF7DEAE" w14:textId="77777777" w:rsidR="005C3A22" w:rsidRPr="00EE4739" w:rsidRDefault="005C3A22" w:rsidP="00E144CA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5926B8BD" w14:textId="77777777" w:rsidR="0019584E" w:rsidRPr="00EE4739" w:rsidRDefault="004068B5" w:rsidP="00E144CA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b/>
          <w:sz w:val="24"/>
          <w:szCs w:val="24"/>
          <w:lang w:val="es-EC"/>
        </w:rPr>
        <w:t>Secretario,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</w:t>
      </w:r>
      <w:r w:rsidR="00E80FD6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revisar </w:t>
      </w:r>
      <w:r w:rsidR="0019584E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el </w:t>
      </w:r>
      <w:r w:rsidR="006D358B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Anexo 2 – Acta de Seguimiento 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elaborada </w:t>
      </w:r>
      <w:r w:rsidR="0019584E" w:rsidRPr="00EE4739">
        <w:rPr>
          <w:rFonts w:asciiTheme="minorHAnsi" w:hAnsiTheme="minorHAnsi" w:cstheme="minorHAnsi"/>
          <w:sz w:val="24"/>
          <w:szCs w:val="24"/>
          <w:lang w:val="es-EC"/>
        </w:rPr>
        <w:t>y la envía por correo electrónico a</w:t>
      </w:r>
      <w:r w:rsidR="00E80FD6" w:rsidRPr="00EE4739">
        <w:rPr>
          <w:rFonts w:asciiTheme="minorHAnsi" w:hAnsiTheme="minorHAnsi" w:cstheme="minorHAnsi"/>
          <w:sz w:val="24"/>
          <w:szCs w:val="24"/>
          <w:lang w:val="es-EC"/>
        </w:rPr>
        <w:t>ctualizada</w:t>
      </w:r>
      <w:r w:rsidR="0019584E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</w:t>
      </w:r>
      <w:r w:rsidR="006D358B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a </w:t>
      </w:r>
      <w:r w:rsidR="0019584E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los miembros </w:t>
      </w:r>
      <w:r w:rsidR="006D358B" w:rsidRPr="00EE4739">
        <w:rPr>
          <w:rFonts w:asciiTheme="minorHAnsi" w:hAnsiTheme="minorHAnsi" w:cstheme="minorHAnsi"/>
          <w:sz w:val="24"/>
          <w:szCs w:val="24"/>
          <w:lang w:val="es-EC"/>
        </w:rPr>
        <w:t>del comité</w:t>
      </w:r>
      <w:r w:rsidR="00E80FD6" w:rsidRPr="00EE4739">
        <w:rPr>
          <w:rFonts w:asciiTheme="minorHAnsi" w:hAnsiTheme="minorHAnsi" w:cstheme="minorHAnsi"/>
          <w:sz w:val="24"/>
          <w:szCs w:val="24"/>
          <w:lang w:val="es-EC"/>
        </w:rPr>
        <w:t>.</w:t>
      </w:r>
    </w:p>
    <w:p w14:paraId="3D8A0A7E" w14:textId="77777777" w:rsidR="00AD2FDD" w:rsidRPr="00EE4739" w:rsidRDefault="00AD2FDD" w:rsidP="00E144CA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73C169D3" w14:textId="77777777" w:rsidR="0019584E" w:rsidRPr="00EE4739" w:rsidRDefault="0019584E" w:rsidP="00E144CA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5E05ACA0" w14:textId="77777777" w:rsidR="003662C0" w:rsidRPr="00EE4739" w:rsidRDefault="004068B5" w:rsidP="0076221E">
      <w:pPr>
        <w:numPr>
          <w:ilvl w:val="0"/>
          <w:numId w:val="2"/>
        </w:numPr>
        <w:tabs>
          <w:tab w:val="clear" w:pos="360"/>
          <w:tab w:val="num" w:pos="426"/>
        </w:tabs>
        <w:ind w:left="0" w:right="29" w:firstLine="0"/>
        <w:jc w:val="both"/>
        <w:rPr>
          <w:rFonts w:asciiTheme="minorHAnsi" w:hAnsiTheme="minorHAnsi" w:cstheme="minorHAnsi"/>
          <w:b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b/>
          <w:sz w:val="24"/>
          <w:szCs w:val="24"/>
          <w:lang w:val="es-EC"/>
        </w:rPr>
        <w:t>P</w:t>
      </w:r>
      <w:r w:rsidR="00684A0B" w:rsidRPr="00EE4739">
        <w:rPr>
          <w:rFonts w:asciiTheme="minorHAnsi" w:hAnsiTheme="minorHAnsi" w:cstheme="minorHAnsi"/>
          <w:b/>
          <w:sz w:val="24"/>
          <w:szCs w:val="24"/>
          <w:lang w:val="es-EC"/>
        </w:rPr>
        <w:t xml:space="preserve">olíticas al </w:t>
      </w:r>
      <w:r w:rsidRPr="00EE4739">
        <w:rPr>
          <w:rFonts w:asciiTheme="minorHAnsi" w:hAnsiTheme="minorHAnsi" w:cstheme="minorHAnsi"/>
          <w:b/>
          <w:sz w:val="24"/>
          <w:szCs w:val="24"/>
          <w:lang w:val="es-EC"/>
        </w:rPr>
        <w:t>comité de seguridad</w:t>
      </w:r>
    </w:p>
    <w:p w14:paraId="1ABC6266" w14:textId="77777777" w:rsidR="0019584E" w:rsidRPr="00EE4739" w:rsidRDefault="0019584E" w:rsidP="00E144CA">
      <w:pPr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4817A897" w14:textId="77777777" w:rsidR="0019584E" w:rsidRPr="00EE4739" w:rsidRDefault="0019584E" w:rsidP="004068B5">
      <w:pPr>
        <w:numPr>
          <w:ilvl w:val="0"/>
          <w:numId w:val="10"/>
        </w:numPr>
        <w:tabs>
          <w:tab w:val="clear" w:pos="1146"/>
          <w:tab w:val="left" w:pos="-5529"/>
        </w:tabs>
        <w:ind w:left="567" w:right="29" w:hanging="141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Las reuniones ordinarias del Comité de Seguridad, </w:t>
      </w:r>
      <w:r w:rsidR="00AD2FDD" w:rsidRPr="00EE4739">
        <w:rPr>
          <w:rFonts w:asciiTheme="minorHAnsi" w:hAnsiTheme="minorHAnsi" w:cstheme="minorHAnsi"/>
          <w:sz w:val="24"/>
          <w:szCs w:val="24"/>
          <w:lang w:val="es-EC"/>
        </w:rPr>
        <w:t>Salud y Medio Ambiente se realizan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una vez por mes en horas laborales.</w:t>
      </w:r>
    </w:p>
    <w:p w14:paraId="4EAB71E9" w14:textId="77777777" w:rsidR="00AD2FDD" w:rsidRPr="00EE4739" w:rsidRDefault="00AD2FDD" w:rsidP="00AD2FDD">
      <w:pPr>
        <w:tabs>
          <w:tab w:val="left" w:pos="-5529"/>
        </w:tabs>
        <w:ind w:left="567"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223DD54F" w14:textId="77777777" w:rsidR="004068B5" w:rsidRPr="00EE4739" w:rsidRDefault="004068B5" w:rsidP="004068B5">
      <w:pPr>
        <w:numPr>
          <w:ilvl w:val="0"/>
          <w:numId w:val="10"/>
        </w:numPr>
        <w:tabs>
          <w:tab w:val="clear" w:pos="1146"/>
          <w:tab w:val="left" w:pos="-5529"/>
        </w:tabs>
        <w:ind w:left="567" w:right="29" w:hanging="141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En el caso de presentarse accidentes laborables </w:t>
      </w:r>
      <w:r w:rsidR="00E80FD6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graves 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>dentro de las instalaciones el Presidente convocar</w:t>
      </w:r>
      <w:r w:rsidR="00AD2FDD" w:rsidRPr="00EE4739">
        <w:rPr>
          <w:rFonts w:asciiTheme="minorHAnsi" w:hAnsiTheme="minorHAnsi" w:cstheme="minorHAnsi"/>
          <w:sz w:val="24"/>
          <w:szCs w:val="24"/>
          <w:lang w:val="es-EC"/>
        </w:rPr>
        <w:t>á a una reunión extra-ordinaría.</w:t>
      </w:r>
    </w:p>
    <w:p w14:paraId="392CED20" w14:textId="77777777" w:rsidR="00AD2FDD" w:rsidRPr="00EE4739" w:rsidRDefault="00AD2FDD" w:rsidP="00AD2FDD">
      <w:pPr>
        <w:tabs>
          <w:tab w:val="left" w:pos="-5529"/>
        </w:tabs>
        <w:ind w:left="567"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0B91ABA9" w14:textId="77777777" w:rsidR="0019584E" w:rsidRPr="00EE4739" w:rsidRDefault="0019584E" w:rsidP="004068B5">
      <w:pPr>
        <w:numPr>
          <w:ilvl w:val="0"/>
          <w:numId w:val="10"/>
        </w:numPr>
        <w:tabs>
          <w:tab w:val="clear" w:pos="1146"/>
          <w:tab w:val="left" w:pos="-5529"/>
        </w:tabs>
        <w:ind w:left="567" w:right="29" w:hanging="141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sz w:val="24"/>
          <w:szCs w:val="24"/>
          <w:lang w:val="es-EC"/>
        </w:rPr>
        <w:lastRenderedPageBreak/>
        <w:t xml:space="preserve">Si el caso lo amerita el Presidente convocará a una </w:t>
      </w:r>
      <w:r w:rsidR="009B0D55" w:rsidRPr="00EE4739">
        <w:rPr>
          <w:rFonts w:asciiTheme="minorHAnsi" w:hAnsiTheme="minorHAnsi" w:cstheme="minorHAnsi"/>
          <w:sz w:val="24"/>
          <w:szCs w:val="24"/>
          <w:lang w:val="es-EC"/>
        </w:rPr>
        <w:t>reunión extraordinaria, cuando é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>l así lo decida, enviando las comunicaciones correspondientes exponien</w:t>
      </w:r>
      <w:r w:rsidR="009B0D55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do el objetivo de la misma y 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>los puntos a tratarse en la agenda.</w:t>
      </w:r>
    </w:p>
    <w:p w14:paraId="6E732D5C" w14:textId="77777777" w:rsidR="00AD2FDD" w:rsidRPr="00EE4739" w:rsidRDefault="00AD2FDD" w:rsidP="00AD2FDD">
      <w:pPr>
        <w:tabs>
          <w:tab w:val="left" w:pos="-5529"/>
        </w:tabs>
        <w:ind w:left="567"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53A020C0" w14:textId="77777777" w:rsidR="0019584E" w:rsidRPr="00EE4739" w:rsidRDefault="0019584E" w:rsidP="004068B5">
      <w:pPr>
        <w:numPr>
          <w:ilvl w:val="0"/>
          <w:numId w:val="10"/>
        </w:numPr>
        <w:tabs>
          <w:tab w:val="clear" w:pos="1146"/>
          <w:tab w:val="left" w:pos="-5529"/>
        </w:tabs>
        <w:ind w:left="567" w:right="29" w:hanging="141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sz w:val="24"/>
          <w:szCs w:val="24"/>
          <w:lang w:val="es-EC"/>
        </w:rPr>
        <w:t>En caso de no efectuarse la reunión en el mes establecido, la misma será postergada para el siguiente mes previa comunicación a los miembros explicando el motivo del aplazamiento.</w:t>
      </w:r>
    </w:p>
    <w:p w14:paraId="4115492E" w14:textId="77777777" w:rsidR="00AD2FDD" w:rsidRPr="00EE4739" w:rsidRDefault="00AD2FDD" w:rsidP="00AD2FDD">
      <w:pPr>
        <w:tabs>
          <w:tab w:val="left" w:pos="-5529"/>
        </w:tabs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68A544F9" w14:textId="77777777" w:rsidR="0019584E" w:rsidRPr="00EE4739" w:rsidRDefault="0019584E" w:rsidP="004068B5">
      <w:pPr>
        <w:numPr>
          <w:ilvl w:val="0"/>
          <w:numId w:val="10"/>
        </w:numPr>
        <w:tabs>
          <w:tab w:val="clear" w:pos="1146"/>
          <w:tab w:val="left" w:pos="-5529"/>
        </w:tabs>
        <w:ind w:left="567" w:right="29" w:hanging="141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sz w:val="24"/>
          <w:szCs w:val="24"/>
          <w:lang w:val="es-EC"/>
        </w:rPr>
        <w:t>La autoridad y poder que tiene el Comité se encuentran definidos en el acta de constitución del mismo y han sido debidamente comunicados a los miembros con la entrega de los respectivos nombramientos.</w:t>
      </w:r>
    </w:p>
    <w:p w14:paraId="2753E770" w14:textId="77777777" w:rsidR="00AD2FDD" w:rsidRPr="00EE4739" w:rsidRDefault="00AD2FDD" w:rsidP="00AD2FDD">
      <w:pPr>
        <w:tabs>
          <w:tab w:val="left" w:pos="-5529"/>
        </w:tabs>
        <w:ind w:right="29"/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58E28B81" w14:textId="77777777" w:rsidR="0019584E" w:rsidRPr="00EE4739" w:rsidRDefault="0019584E" w:rsidP="004068B5">
      <w:pPr>
        <w:numPr>
          <w:ilvl w:val="0"/>
          <w:numId w:val="10"/>
        </w:numPr>
        <w:tabs>
          <w:tab w:val="clear" w:pos="1146"/>
          <w:tab w:val="left" w:pos="-5529"/>
        </w:tabs>
        <w:ind w:left="567" w:right="29" w:hanging="141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sz w:val="24"/>
          <w:szCs w:val="24"/>
          <w:lang w:val="es-EC"/>
        </w:rPr>
        <w:t>Si no se cumplen las actividades delegadas en las reuniones estas pueden ser reprogramadas por el Presidente una sola vez y tratadas en la siguiente reunión, en el caso de persistir con el incumplimiento</w:t>
      </w:r>
      <w:r w:rsidR="009B0D55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de las tareas asignadas e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>s</w:t>
      </w:r>
      <w:r w:rsidR="009B0D55" w:rsidRPr="00EE4739">
        <w:rPr>
          <w:rFonts w:asciiTheme="minorHAnsi" w:hAnsiTheme="minorHAnsi" w:cstheme="minorHAnsi"/>
          <w:sz w:val="24"/>
          <w:szCs w:val="24"/>
          <w:lang w:val="es-EC"/>
        </w:rPr>
        <w:t>tás serán tratadas en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Reuni</w:t>
      </w:r>
      <w:r w:rsidR="009B0D55" w:rsidRPr="00EE4739">
        <w:rPr>
          <w:rFonts w:asciiTheme="minorHAnsi" w:hAnsiTheme="minorHAnsi" w:cstheme="minorHAnsi"/>
          <w:sz w:val="24"/>
          <w:szCs w:val="24"/>
          <w:lang w:val="es-EC"/>
        </w:rPr>
        <w:t>ón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</w:t>
      </w:r>
      <w:r w:rsidR="009B0D55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con </w:t>
      </w:r>
      <w:r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la Gerencia. </w:t>
      </w:r>
    </w:p>
    <w:p w14:paraId="060EA936" w14:textId="77777777" w:rsidR="007D0578" w:rsidRPr="00EE4739" w:rsidRDefault="007D0578" w:rsidP="00E144CA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7B7E2BD2" w14:textId="77777777" w:rsidR="00AA7320" w:rsidRPr="00EE4739" w:rsidRDefault="00AA7320" w:rsidP="00E144CA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326401C3" w14:textId="77777777" w:rsidR="003662C0" w:rsidRPr="00EE4739" w:rsidRDefault="00016A1E" w:rsidP="00AE0CBB">
      <w:pPr>
        <w:numPr>
          <w:ilvl w:val="0"/>
          <w:numId w:val="2"/>
        </w:numPr>
        <w:tabs>
          <w:tab w:val="clear" w:pos="360"/>
          <w:tab w:val="num" w:pos="426"/>
        </w:tabs>
        <w:ind w:left="0" w:right="29" w:firstLine="0"/>
        <w:jc w:val="both"/>
        <w:rPr>
          <w:rFonts w:asciiTheme="minorHAnsi" w:hAnsiTheme="minorHAnsi" w:cstheme="minorHAnsi"/>
          <w:b/>
          <w:sz w:val="24"/>
          <w:szCs w:val="24"/>
          <w:lang w:val="es-EC"/>
        </w:rPr>
      </w:pPr>
      <w:r w:rsidRPr="00EE4739">
        <w:rPr>
          <w:rFonts w:asciiTheme="minorHAnsi" w:hAnsiTheme="minorHAnsi" w:cstheme="minorHAnsi"/>
          <w:b/>
          <w:sz w:val="24"/>
          <w:szCs w:val="24"/>
          <w:lang w:val="es-EC"/>
        </w:rPr>
        <w:t>Registros</w:t>
      </w:r>
      <w:r w:rsidR="00684A0B" w:rsidRPr="00EE4739">
        <w:rPr>
          <w:rFonts w:asciiTheme="minorHAnsi" w:hAnsiTheme="minorHAnsi" w:cstheme="minorHAnsi"/>
          <w:b/>
          <w:sz w:val="24"/>
          <w:szCs w:val="24"/>
          <w:lang w:val="es-EC"/>
        </w:rPr>
        <w:t>.</w:t>
      </w:r>
    </w:p>
    <w:p w14:paraId="41A47406" w14:textId="77777777" w:rsidR="00AA7320" w:rsidRPr="00EE4739" w:rsidRDefault="00AA7320" w:rsidP="00E144CA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5D03F061" w14:textId="6C69C5FF" w:rsidR="0076221E" w:rsidRPr="00EE4739" w:rsidRDefault="004012DC" w:rsidP="004012DC">
      <w:pPr>
        <w:jc w:val="both"/>
        <w:rPr>
          <w:rFonts w:asciiTheme="minorHAnsi" w:hAnsiTheme="minorHAnsi" w:cstheme="minorHAnsi"/>
          <w:sz w:val="24"/>
          <w:szCs w:val="24"/>
          <w:lang w:val="es-EC"/>
        </w:rPr>
        <w:pPrChange w:id="23" w:author="Perez, Steeven" w:date="2020-08-06T13:14:00Z">
          <w:pPr>
            <w:numPr>
              <w:numId w:val="11"/>
            </w:numPr>
            <w:ind w:left="567" w:hanging="141"/>
            <w:jc w:val="both"/>
          </w:pPr>
        </w:pPrChange>
      </w:pPr>
      <w:ins w:id="24" w:author="Perez, Steeven" w:date="2020-08-06T13:14:00Z">
        <w:r>
          <w:rPr>
            <w:rFonts w:asciiTheme="minorHAnsi" w:hAnsiTheme="minorHAnsi" w:cstheme="minorHAnsi"/>
            <w:sz w:val="24"/>
            <w:szCs w:val="24"/>
            <w:lang w:val="es-EC"/>
          </w:rPr>
          <w:t xml:space="preserve">HS&amp;WE-018A               </w:t>
        </w:r>
      </w:ins>
      <w:r w:rsidR="0076221E" w:rsidRPr="00EE4739">
        <w:rPr>
          <w:rFonts w:asciiTheme="minorHAnsi" w:hAnsiTheme="minorHAnsi" w:cstheme="minorHAnsi"/>
          <w:sz w:val="24"/>
          <w:szCs w:val="24"/>
          <w:lang w:val="es-EC"/>
        </w:rPr>
        <w:t>Cronograma anual de reuniones</w:t>
      </w:r>
      <w:ins w:id="25" w:author="Perez, Steeven" w:date="2020-08-06T13:14:00Z">
        <w:r>
          <w:rPr>
            <w:rFonts w:asciiTheme="minorHAnsi" w:hAnsiTheme="minorHAnsi" w:cstheme="minorHAnsi"/>
            <w:sz w:val="24"/>
            <w:szCs w:val="24"/>
            <w:lang w:val="es-EC"/>
          </w:rPr>
          <w:t xml:space="preserve"> del comité paritario</w:t>
        </w:r>
      </w:ins>
    </w:p>
    <w:p w14:paraId="7B29B025" w14:textId="60E0708C" w:rsidR="009B0D55" w:rsidRPr="00EE4739" w:rsidRDefault="00D45586" w:rsidP="00D45586">
      <w:pPr>
        <w:jc w:val="both"/>
        <w:rPr>
          <w:rFonts w:asciiTheme="minorHAnsi" w:hAnsiTheme="minorHAnsi" w:cstheme="minorHAnsi"/>
          <w:sz w:val="24"/>
          <w:szCs w:val="24"/>
          <w:lang w:val="es-EC"/>
        </w:rPr>
        <w:pPrChange w:id="26" w:author="Perez, Steeven" w:date="2020-08-06T13:20:00Z">
          <w:pPr>
            <w:numPr>
              <w:numId w:val="11"/>
            </w:numPr>
            <w:ind w:left="567" w:hanging="141"/>
            <w:jc w:val="both"/>
          </w:pPr>
        </w:pPrChange>
      </w:pPr>
      <w:ins w:id="27" w:author="Perez, Steeven" w:date="2020-08-06T13:20:00Z">
        <w:r>
          <w:rPr>
            <w:rFonts w:asciiTheme="minorHAnsi" w:hAnsiTheme="minorHAnsi" w:cstheme="minorHAnsi"/>
            <w:sz w:val="24"/>
            <w:szCs w:val="24"/>
            <w:lang w:val="es-EC"/>
          </w:rPr>
          <w:t>HS&amp;WE-018</w:t>
        </w:r>
        <w:r>
          <w:rPr>
            <w:rFonts w:asciiTheme="minorHAnsi" w:hAnsiTheme="minorHAnsi" w:cstheme="minorHAnsi"/>
            <w:sz w:val="24"/>
            <w:szCs w:val="24"/>
            <w:lang w:val="es-EC"/>
          </w:rPr>
          <w:t>B</w:t>
        </w:r>
        <w:r>
          <w:rPr>
            <w:rFonts w:asciiTheme="minorHAnsi" w:hAnsiTheme="minorHAnsi" w:cstheme="minorHAnsi"/>
            <w:sz w:val="24"/>
            <w:szCs w:val="24"/>
            <w:lang w:val="es-EC"/>
          </w:rPr>
          <w:t xml:space="preserve">               </w:t>
        </w:r>
      </w:ins>
      <w:r w:rsidR="009B0D55" w:rsidRPr="00EE4739">
        <w:rPr>
          <w:rFonts w:asciiTheme="minorHAnsi" w:hAnsiTheme="minorHAnsi" w:cstheme="minorHAnsi"/>
          <w:sz w:val="24"/>
          <w:szCs w:val="24"/>
          <w:lang w:val="es-EC"/>
        </w:rPr>
        <w:t>Acta de Seguimiento del Comité de Seguridad</w:t>
      </w:r>
      <w:ins w:id="28" w:author="Perez, Steeven" w:date="2020-08-06T13:20:00Z">
        <w:r>
          <w:rPr>
            <w:rFonts w:asciiTheme="minorHAnsi" w:hAnsiTheme="minorHAnsi" w:cstheme="minorHAnsi"/>
            <w:sz w:val="24"/>
            <w:szCs w:val="24"/>
            <w:lang w:val="es-EC"/>
          </w:rPr>
          <w:t xml:space="preserve"> y</w:t>
        </w:r>
      </w:ins>
      <w:del w:id="29" w:author="Perez, Steeven" w:date="2020-08-06T13:20:00Z">
        <w:r w:rsidR="009B0D55" w:rsidRPr="00EE4739" w:rsidDel="00D45586">
          <w:rPr>
            <w:rFonts w:asciiTheme="minorHAnsi" w:hAnsiTheme="minorHAnsi" w:cstheme="minorHAnsi"/>
            <w:sz w:val="24"/>
            <w:szCs w:val="24"/>
            <w:lang w:val="es-EC"/>
          </w:rPr>
          <w:delText>,</w:delText>
        </w:r>
      </w:del>
      <w:r w:rsidR="009B0D55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</w:t>
      </w:r>
      <w:r w:rsidR="00AD2FDD" w:rsidRPr="00EE4739">
        <w:rPr>
          <w:rFonts w:asciiTheme="minorHAnsi" w:hAnsiTheme="minorHAnsi" w:cstheme="minorHAnsi"/>
          <w:sz w:val="24"/>
          <w:szCs w:val="24"/>
          <w:lang w:val="es-EC"/>
        </w:rPr>
        <w:t>Salud</w:t>
      </w:r>
      <w:del w:id="30" w:author="Perez, Steeven" w:date="2020-08-06T13:20:00Z">
        <w:r w:rsidR="009B0D55" w:rsidRPr="00EE4739" w:rsidDel="00D45586">
          <w:rPr>
            <w:rFonts w:asciiTheme="minorHAnsi" w:hAnsiTheme="minorHAnsi" w:cstheme="minorHAnsi"/>
            <w:sz w:val="24"/>
            <w:szCs w:val="24"/>
            <w:lang w:val="es-EC"/>
          </w:rPr>
          <w:delText xml:space="preserve"> y Medio Ambiente.</w:delText>
        </w:r>
      </w:del>
    </w:p>
    <w:p w14:paraId="095785C3" w14:textId="59BD7EA5" w:rsidR="009B0D55" w:rsidRPr="00EE4739" w:rsidRDefault="00D45586" w:rsidP="00D45586">
      <w:pPr>
        <w:jc w:val="both"/>
        <w:rPr>
          <w:rFonts w:asciiTheme="minorHAnsi" w:hAnsiTheme="minorHAnsi" w:cstheme="minorHAnsi"/>
          <w:sz w:val="24"/>
          <w:szCs w:val="24"/>
          <w:lang w:val="es-EC"/>
        </w:rPr>
        <w:pPrChange w:id="31" w:author="Perez, Steeven" w:date="2020-08-06T13:20:00Z">
          <w:pPr>
            <w:numPr>
              <w:numId w:val="11"/>
            </w:numPr>
            <w:ind w:left="567" w:hanging="141"/>
            <w:jc w:val="both"/>
          </w:pPr>
        </w:pPrChange>
      </w:pPr>
      <w:ins w:id="32" w:author="Perez, Steeven" w:date="2020-08-06T13:20:00Z">
        <w:r>
          <w:rPr>
            <w:rFonts w:asciiTheme="minorHAnsi" w:hAnsiTheme="minorHAnsi" w:cstheme="minorHAnsi"/>
            <w:sz w:val="24"/>
            <w:szCs w:val="24"/>
            <w:lang w:val="es-EC"/>
          </w:rPr>
          <w:t>HS&amp;WE-018</w:t>
        </w:r>
        <w:r>
          <w:rPr>
            <w:rFonts w:asciiTheme="minorHAnsi" w:hAnsiTheme="minorHAnsi" w:cstheme="minorHAnsi"/>
            <w:sz w:val="24"/>
            <w:szCs w:val="24"/>
            <w:lang w:val="es-EC"/>
          </w:rPr>
          <w:t>C</w:t>
        </w:r>
        <w:r>
          <w:rPr>
            <w:rFonts w:asciiTheme="minorHAnsi" w:hAnsiTheme="minorHAnsi" w:cstheme="minorHAnsi"/>
            <w:sz w:val="24"/>
            <w:szCs w:val="24"/>
            <w:lang w:val="es-EC"/>
          </w:rPr>
          <w:t xml:space="preserve">               </w:t>
        </w:r>
      </w:ins>
      <w:r w:rsidR="009B0D55" w:rsidRPr="00EE4739">
        <w:rPr>
          <w:rFonts w:asciiTheme="minorHAnsi" w:hAnsiTheme="minorHAnsi" w:cstheme="minorHAnsi"/>
          <w:sz w:val="24"/>
          <w:szCs w:val="24"/>
          <w:lang w:val="es-EC"/>
        </w:rPr>
        <w:t>Acta de Reunión del Comité de Seguridad</w:t>
      </w:r>
      <w:ins w:id="33" w:author="Perez, Steeven" w:date="2020-08-06T13:20:00Z">
        <w:r>
          <w:rPr>
            <w:rFonts w:asciiTheme="minorHAnsi" w:hAnsiTheme="minorHAnsi" w:cstheme="minorHAnsi"/>
            <w:sz w:val="24"/>
            <w:szCs w:val="24"/>
            <w:lang w:val="es-EC"/>
          </w:rPr>
          <w:t xml:space="preserve"> y</w:t>
        </w:r>
      </w:ins>
      <w:del w:id="34" w:author="Perez, Steeven" w:date="2020-08-06T13:20:00Z">
        <w:r w:rsidR="009B0D55" w:rsidRPr="00EE4739" w:rsidDel="00D45586">
          <w:rPr>
            <w:rFonts w:asciiTheme="minorHAnsi" w:hAnsiTheme="minorHAnsi" w:cstheme="minorHAnsi"/>
            <w:sz w:val="24"/>
            <w:szCs w:val="24"/>
            <w:lang w:val="es-EC"/>
          </w:rPr>
          <w:delText>,</w:delText>
        </w:r>
      </w:del>
      <w:r w:rsidR="009B0D55" w:rsidRPr="00EE4739">
        <w:rPr>
          <w:rFonts w:asciiTheme="minorHAnsi" w:hAnsiTheme="minorHAnsi" w:cstheme="minorHAnsi"/>
          <w:sz w:val="24"/>
          <w:szCs w:val="24"/>
          <w:lang w:val="es-EC"/>
        </w:rPr>
        <w:t xml:space="preserve"> </w:t>
      </w:r>
      <w:r w:rsidR="00AD2FDD" w:rsidRPr="00EE4739">
        <w:rPr>
          <w:rFonts w:asciiTheme="minorHAnsi" w:hAnsiTheme="minorHAnsi" w:cstheme="minorHAnsi"/>
          <w:sz w:val="24"/>
          <w:szCs w:val="24"/>
          <w:lang w:val="es-EC"/>
        </w:rPr>
        <w:t>Salud</w:t>
      </w:r>
      <w:del w:id="35" w:author="Perez, Steeven" w:date="2020-08-06T13:20:00Z">
        <w:r w:rsidR="009B0D55" w:rsidRPr="00EE4739" w:rsidDel="00D45586">
          <w:rPr>
            <w:rFonts w:asciiTheme="minorHAnsi" w:hAnsiTheme="minorHAnsi" w:cstheme="minorHAnsi"/>
            <w:sz w:val="24"/>
            <w:szCs w:val="24"/>
            <w:lang w:val="es-EC"/>
          </w:rPr>
          <w:delText xml:space="preserve"> y Medio Ambiente.</w:delText>
        </w:r>
      </w:del>
    </w:p>
    <w:p w14:paraId="7DB3494D" w14:textId="442C18C0" w:rsidR="0076221E" w:rsidRPr="00EE4739" w:rsidDel="004012DC" w:rsidRDefault="0076221E" w:rsidP="002B67F8">
      <w:pPr>
        <w:numPr>
          <w:ilvl w:val="0"/>
          <w:numId w:val="11"/>
        </w:numPr>
        <w:tabs>
          <w:tab w:val="clear" w:pos="720"/>
        </w:tabs>
        <w:ind w:left="567" w:hanging="141"/>
        <w:jc w:val="both"/>
        <w:rPr>
          <w:del w:id="36" w:author="Perez, Steeven" w:date="2020-08-06T13:19:00Z"/>
          <w:rFonts w:asciiTheme="minorHAnsi" w:hAnsiTheme="minorHAnsi" w:cstheme="minorHAnsi"/>
          <w:sz w:val="24"/>
          <w:szCs w:val="24"/>
          <w:lang w:val="es-EC"/>
        </w:rPr>
      </w:pPr>
      <w:del w:id="37" w:author="Perez, Steeven" w:date="2020-08-06T13:19:00Z">
        <w:r w:rsidRPr="00EE4739" w:rsidDel="004012DC">
          <w:rPr>
            <w:rFonts w:asciiTheme="minorHAnsi" w:hAnsiTheme="minorHAnsi" w:cstheme="minorHAnsi"/>
            <w:sz w:val="24"/>
            <w:szCs w:val="24"/>
            <w:lang w:val="es-EC"/>
          </w:rPr>
          <w:delText>Plan de Trabajo del comité</w:delText>
        </w:r>
      </w:del>
    </w:p>
    <w:p w14:paraId="62100967" w14:textId="77777777" w:rsidR="0076221E" w:rsidRPr="00EE4739" w:rsidRDefault="0076221E" w:rsidP="00E144CA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sectPr w:rsidR="0076221E" w:rsidRPr="00EE4739" w:rsidSect="00E144CA">
      <w:headerReference w:type="default" r:id="rId8"/>
      <w:footerReference w:type="default" r:id="rId9"/>
      <w:pgSz w:w="11907" w:h="16840" w:code="9"/>
      <w:pgMar w:top="2966" w:right="992" w:bottom="1843" w:left="1253" w:header="1138" w:footer="878" w:gutter="0"/>
      <w:pgNumType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85BAF" w14:textId="77777777" w:rsidR="00495DEB" w:rsidRDefault="00495DEB">
      <w:r>
        <w:separator/>
      </w:r>
    </w:p>
  </w:endnote>
  <w:endnote w:type="continuationSeparator" w:id="0">
    <w:p w14:paraId="3B2CA670" w14:textId="77777777" w:rsidR="00495DEB" w:rsidRDefault="00495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  <w:tblPrChange w:id="42" w:author="Steeven Alexander" w:date="2020-03-26T15:21:00Z">
        <w:tblPr>
          <w:tblW w:w="974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</w:tblPr>
      </w:tblPrChange>
    </w:tblPr>
    <w:tblGrid>
      <w:gridCol w:w="1951"/>
      <w:gridCol w:w="2126"/>
      <w:gridCol w:w="1843"/>
      <w:gridCol w:w="1843"/>
      <w:gridCol w:w="1134"/>
      <w:gridCol w:w="850"/>
      <w:tblGridChange w:id="43">
        <w:tblGrid>
          <w:gridCol w:w="1951"/>
          <w:gridCol w:w="2126"/>
          <w:gridCol w:w="2127"/>
          <w:gridCol w:w="1559"/>
          <w:gridCol w:w="1134"/>
          <w:gridCol w:w="850"/>
        </w:tblGrid>
      </w:tblGridChange>
    </w:tblGrid>
    <w:tr w:rsidR="00016A1E" w:rsidRPr="00016A1E" w14:paraId="762C4E62" w14:textId="77777777" w:rsidTr="00234726">
      <w:trPr>
        <w:trHeight w:val="558"/>
        <w:trPrChange w:id="44" w:author="Steeven Alexander" w:date="2020-03-26T15:21:00Z">
          <w:trPr>
            <w:trHeight w:val="558"/>
          </w:trPr>
        </w:trPrChange>
      </w:trPr>
      <w:tc>
        <w:tcPr>
          <w:tcW w:w="1951" w:type="dxa"/>
          <w:tcPrChange w:id="45" w:author="Steeven Alexander" w:date="2020-03-26T15:21:00Z">
            <w:tcPr>
              <w:tcW w:w="1951" w:type="dxa"/>
            </w:tcPr>
          </w:tcPrChange>
        </w:tcPr>
        <w:p w14:paraId="16E13885" w14:textId="77777777" w:rsidR="00AB0887" w:rsidRPr="00016A1E" w:rsidRDefault="00AB0887" w:rsidP="005A3BC5">
          <w:pPr>
            <w:pStyle w:val="Piedepgina"/>
            <w:rPr>
              <w:rFonts w:ascii="Calibri" w:hAnsi="Calibri" w:cs="Calibri"/>
              <w:sz w:val="18"/>
              <w:szCs w:val="18"/>
              <w:lang w:val="es-ES_tradnl"/>
            </w:rPr>
          </w:pPr>
          <w:r w:rsidRPr="00016A1E">
            <w:rPr>
              <w:rFonts w:ascii="Calibri" w:hAnsi="Calibri" w:cs="Calibri"/>
              <w:sz w:val="18"/>
              <w:szCs w:val="18"/>
              <w:lang w:val="es-ES_tradnl"/>
            </w:rPr>
            <w:t>Elaborado por:</w:t>
          </w:r>
        </w:p>
        <w:p w14:paraId="594205EE" w14:textId="7858A02A" w:rsidR="00AB0887" w:rsidRPr="00016A1E" w:rsidRDefault="00234726" w:rsidP="00016A1E">
          <w:pPr>
            <w:pStyle w:val="Piedepgina"/>
            <w:rPr>
              <w:rFonts w:ascii="Calibri" w:hAnsi="Calibri" w:cs="Calibri"/>
              <w:sz w:val="18"/>
              <w:szCs w:val="18"/>
              <w:lang w:val="es-ES_tradnl"/>
            </w:rPr>
          </w:pPr>
          <w:ins w:id="46" w:author="Steeven Alexander" w:date="2020-03-26T15:21:00Z">
            <w:r>
              <w:rPr>
                <w:rFonts w:ascii="Calibri" w:hAnsi="Calibri" w:cs="Calibri"/>
                <w:sz w:val="24"/>
                <w:szCs w:val="18"/>
                <w:lang w:val="es-ES_tradnl"/>
              </w:rPr>
              <w:t>S. Pérez</w:t>
            </w:r>
          </w:ins>
          <w:del w:id="47" w:author="Steeven Alexander" w:date="2020-03-26T15:21:00Z">
            <w:r w:rsidR="00AB0887" w:rsidRPr="008C2260" w:rsidDel="00234726">
              <w:rPr>
                <w:rFonts w:ascii="Calibri" w:hAnsi="Calibri" w:cs="Calibri"/>
                <w:sz w:val="24"/>
                <w:szCs w:val="18"/>
                <w:lang w:val="es-ES_tradnl"/>
              </w:rPr>
              <w:delText>B</w:delText>
            </w:r>
            <w:r w:rsidR="00016A1E" w:rsidRPr="008C2260" w:rsidDel="00234726">
              <w:rPr>
                <w:rFonts w:ascii="Calibri" w:hAnsi="Calibri" w:cs="Calibri"/>
                <w:sz w:val="24"/>
                <w:szCs w:val="18"/>
                <w:lang w:val="es-ES_tradnl"/>
              </w:rPr>
              <w:delText>.</w:delText>
            </w:r>
            <w:r w:rsidR="00AB0887" w:rsidRPr="008C2260" w:rsidDel="00234726">
              <w:rPr>
                <w:rFonts w:ascii="Calibri" w:hAnsi="Calibri" w:cs="Calibri"/>
                <w:sz w:val="24"/>
                <w:szCs w:val="18"/>
                <w:lang w:val="es-ES_tradnl"/>
              </w:rPr>
              <w:delText>Carrera</w:delText>
            </w:r>
          </w:del>
        </w:p>
      </w:tc>
      <w:tc>
        <w:tcPr>
          <w:tcW w:w="2126" w:type="dxa"/>
          <w:tcPrChange w:id="48" w:author="Steeven Alexander" w:date="2020-03-26T15:21:00Z">
            <w:tcPr>
              <w:tcW w:w="2126" w:type="dxa"/>
            </w:tcPr>
          </w:tcPrChange>
        </w:tcPr>
        <w:p w14:paraId="54EA5D77" w14:textId="77777777" w:rsidR="00AB0887" w:rsidRPr="00016A1E" w:rsidRDefault="00AB0887" w:rsidP="005A3BC5">
          <w:pPr>
            <w:pStyle w:val="Piedepgina"/>
            <w:rPr>
              <w:rFonts w:ascii="Calibri" w:hAnsi="Calibri" w:cs="Calibri"/>
              <w:sz w:val="18"/>
              <w:szCs w:val="18"/>
              <w:lang w:val="es-ES_tradnl"/>
            </w:rPr>
          </w:pPr>
          <w:r w:rsidRPr="00016A1E">
            <w:rPr>
              <w:rFonts w:ascii="Calibri" w:hAnsi="Calibri" w:cs="Calibri"/>
              <w:sz w:val="18"/>
              <w:szCs w:val="18"/>
              <w:lang w:val="es-ES_tradnl"/>
            </w:rPr>
            <w:t>Aprobado por:</w:t>
          </w:r>
        </w:p>
        <w:p w14:paraId="3E108E8C" w14:textId="55D71B09" w:rsidR="00AB0887" w:rsidRPr="00016A1E" w:rsidRDefault="00234726" w:rsidP="00016A1E">
          <w:pPr>
            <w:pStyle w:val="Piedepgina"/>
            <w:jc w:val="center"/>
            <w:rPr>
              <w:rFonts w:ascii="Calibri" w:hAnsi="Calibri" w:cs="Calibri"/>
              <w:sz w:val="24"/>
              <w:szCs w:val="24"/>
              <w:lang w:val="es-ES_tradnl"/>
            </w:rPr>
          </w:pPr>
          <w:ins w:id="49" w:author="Steeven Alexander" w:date="2020-03-26T15:21:00Z">
            <w:r>
              <w:rPr>
                <w:rFonts w:ascii="Calibri" w:hAnsi="Calibri" w:cs="Calibri"/>
                <w:sz w:val="24"/>
                <w:szCs w:val="18"/>
                <w:lang w:val="es-ES_tradnl"/>
              </w:rPr>
              <w:t>BC</w:t>
            </w:r>
          </w:ins>
          <w:del w:id="50" w:author="Steeven Alexander" w:date="2020-03-26T15:21:00Z">
            <w:r w:rsidR="00016A1E" w:rsidRPr="008C2260" w:rsidDel="00234726">
              <w:rPr>
                <w:rFonts w:ascii="Calibri" w:hAnsi="Calibri" w:cs="Calibri"/>
                <w:sz w:val="24"/>
                <w:szCs w:val="18"/>
                <w:lang w:val="es-ES_tradnl"/>
              </w:rPr>
              <w:delText>AHA</w:delText>
            </w:r>
          </w:del>
        </w:p>
      </w:tc>
      <w:tc>
        <w:tcPr>
          <w:tcW w:w="1843" w:type="dxa"/>
          <w:tcPrChange w:id="51" w:author="Steeven Alexander" w:date="2020-03-26T15:21:00Z">
            <w:tcPr>
              <w:tcW w:w="2127" w:type="dxa"/>
            </w:tcPr>
          </w:tcPrChange>
        </w:tcPr>
        <w:p w14:paraId="1C39756A" w14:textId="77777777" w:rsidR="00AB0887" w:rsidRPr="00016A1E" w:rsidRDefault="00AB0887" w:rsidP="005A3BC5">
          <w:pPr>
            <w:pStyle w:val="Piedepgina"/>
            <w:rPr>
              <w:rFonts w:ascii="Calibri" w:hAnsi="Calibri" w:cs="Calibri"/>
              <w:sz w:val="18"/>
              <w:szCs w:val="18"/>
              <w:lang w:val="es-ES_tradnl"/>
            </w:rPr>
          </w:pPr>
          <w:r w:rsidRPr="00016A1E">
            <w:rPr>
              <w:rFonts w:ascii="Calibri" w:hAnsi="Calibri" w:cs="Calibri"/>
              <w:sz w:val="18"/>
              <w:szCs w:val="18"/>
              <w:lang w:val="es-ES_tradnl"/>
            </w:rPr>
            <w:t>Aprobado por:</w:t>
          </w:r>
        </w:p>
        <w:p w14:paraId="635A3434" w14:textId="77777777" w:rsidR="00AB0887" w:rsidRPr="00016A1E" w:rsidRDefault="00D00792" w:rsidP="00D00792">
          <w:pPr>
            <w:pStyle w:val="Piedepgina"/>
            <w:jc w:val="center"/>
            <w:rPr>
              <w:rFonts w:ascii="Calibri" w:hAnsi="Calibri" w:cs="Calibri"/>
              <w:sz w:val="18"/>
              <w:szCs w:val="18"/>
              <w:lang w:val="es-ES_tradnl"/>
            </w:rPr>
          </w:pPr>
          <w:del w:id="52" w:author="Steeven Alexander" w:date="2020-03-26T15:21:00Z">
            <w:r w:rsidRPr="008C2260" w:rsidDel="00234726">
              <w:rPr>
                <w:rFonts w:ascii="Calibri" w:hAnsi="Calibri" w:cs="Calibri"/>
                <w:sz w:val="24"/>
                <w:szCs w:val="18"/>
                <w:lang w:val="es-ES_tradnl"/>
              </w:rPr>
              <w:delText>K. Kaul</w:delText>
            </w:r>
          </w:del>
        </w:p>
      </w:tc>
      <w:tc>
        <w:tcPr>
          <w:tcW w:w="1843" w:type="dxa"/>
          <w:tcPrChange w:id="53" w:author="Steeven Alexander" w:date="2020-03-26T15:21:00Z">
            <w:tcPr>
              <w:tcW w:w="1559" w:type="dxa"/>
            </w:tcPr>
          </w:tcPrChange>
        </w:tcPr>
        <w:p w14:paraId="1691A0C9" w14:textId="77777777" w:rsidR="00AB0887" w:rsidRPr="00016A1E" w:rsidRDefault="00AB0887" w:rsidP="005A3BC5">
          <w:pPr>
            <w:pStyle w:val="Piedepgina"/>
            <w:rPr>
              <w:rFonts w:ascii="Calibri" w:hAnsi="Calibri" w:cs="Calibri"/>
              <w:sz w:val="18"/>
              <w:szCs w:val="18"/>
              <w:lang w:val="es-ES_tradnl"/>
            </w:rPr>
          </w:pPr>
          <w:r w:rsidRPr="00016A1E">
            <w:rPr>
              <w:rFonts w:ascii="Calibri" w:hAnsi="Calibri" w:cs="Calibri"/>
              <w:sz w:val="18"/>
              <w:szCs w:val="18"/>
              <w:lang w:val="es-ES_tradnl"/>
            </w:rPr>
            <w:t>Fecha:</w:t>
          </w:r>
        </w:p>
        <w:p w14:paraId="6BD1F617" w14:textId="6AF15E1D" w:rsidR="00AB0887" w:rsidRPr="00016A1E" w:rsidRDefault="00234726" w:rsidP="00D00792">
          <w:pPr>
            <w:pStyle w:val="Piedepgina"/>
            <w:jc w:val="center"/>
            <w:rPr>
              <w:rFonts w:ascii="Calibri" w:hAnsi="Calibri" w:cs="Calibri"/>
              <w:sz w:val="18"/>
              <w:szCs w:val="18"/>
              <w:lang w:val="es-ES_tradnl"/>
            </w:rPr>
          </w:pPr>
          <w:ins w:id="54" w:author="Steeven Alexander" w:date="2020-03-26T15:20:00Z">
            <w:r>
              <w:rPr>
                <w:rFonts w:ascii="Calibri" w:hAnsi="Calibri" w:cs="Calibri"/>
                <w:sz w:val="24"/>
                <w:szCs w:val="18"/>
                <w:lang w:val="es-ES_tradnl"/>
              </w:rPr>
              <w:t>Mar27</w:t>
            </w:r>
          </w:ins>
          <w:del w:id="55" w:author="Steeven Alexander" w:date="2020-03-26T15:20:00Z">
            <w:r w:rsidR="00D00792" w:rsidRPr="008C2260" w:rsidDel="00234726">
              <w:rPr>
                <w:rFonts w:ascii="Calibri" w:hAnsi="Calibri" w:cs="Calibri"/>
                <w:sz w:val="24"/>
                <w:szCs w:val="18"/>
                <w:lang w:val="es-ES_tradnl"/>
              </w:rPr>
              <w:delText>Ene27</w:delText>
            </w:r>
          </w:del>
          <w:r w:rsidR="00D00792" w:rsidRPr="008C2260">
            <w:rPr>
              <w:rFonts w:ascii="Calibri" w:hAnsi="Calibri" w:cs="Calibri"/>
              <w:sz w:val="24"/>
              <w:szCs w:val="18"/>
              <w:lang w:val="es-ES_tradnl"/>
            </w:rPr>
            <w:t>/20</w:t>
          </w:r>
          <w:ins w:id="56" w:author="Steeven Alexander" w:date="2020-03-26T15:19:00Z">
            <w:r>
              <w:rPr>
                <w:rFonts w:ascii="Calibri" w:hAnsi="Calibri" w:cs="Calibri"/>
                <w:sz w:val="24"/>
                <w:szCs w:val="18"/>
                <w:lang w:val="es-ES_tradnl"/>
              </w:rPr>
              <w:t>20</w:t>
            </w:r>
          </w:ins>
          <w:del w:id="57" w:author="Steeven Alexander" w:date="2020-03-26T15:19:00Z">
            <w:r w:rsidR="00D00792" w:rsidRPr="008C2260" w:rsidDel="00234726">
              <w:rPr>
                <w:rFonts w:ascii="Calibri" w:hAnsi="Calibri" w:cs="Calibri"/>
                <w:sz w:val="24"/>
                <w:szCs w:val="18"/>
                <w:lang w:val="es-ES_tradnl"/>
              </w:rPr>
              <w:delText>15</w:delText>
            </w:r>
          </w:del>
        </w:p>
      </w:tc>
      <w:tc>
        <w:tcPr>
          <w:tcW w:w="1134" w:type="dxa"/>
          <w:tcPrChange w:id="58" w:author="Steeven Alexander" w:date="2020-03-26T15:21:00Z">
            <w:tcPr>
              <w:tcW w:w="1134" w:type="dxa"/>
            </w:tcPr>
          </w:tcPrChange>
        </w:tcPr>
        <w:p w14:paraId="70DABD99" w14:textId="77777777" w:rsidR="00AB0887" w:rsidRPr="00016A1E" w:rsidRDefault="00AB0887" w:rsidP="00AB0887">
          <w:pPr>
            <w:pStyle w:val="Piedepgina"/>
            <w:rPr>
              <w:rFonts w:ascii="Calibri" w:hAnsi="Calibri" w:cs="Calibri"/>
              <w:sz w:val="18"/>
              <w:szCs w:val="18"/>
              <w:lang w:val="es-ES_tradnl"/>
            </w:rPr>
          </w:pPr>
          <w:r w:rsidRPr="00016A1E">
            <w:rPr>
              <w:rFonts w:ascii="Calibri" w:hAnsi="Calibri" w:cs="Calibri"/>
              <w:sz w:val="18"/>
              <w:szCs w:val="18"/>
              <w:lang w:val="es-ES_tradnl"/>
            </w:rPr>
            <w:t xml:space="preserve">Versión: </w:t>
          </w:r>
        </w:p>
        <w:p w14:paraId="12A8907E" w14:textId="48B47CB7" w:rsidR="00AB0887" w:rsidRPr="00016A1E" w:rsidRDefault="00016A1E" w:rsidP="008C2260">
          <w:pPr>
            <w:pStyle w:val="Piedepgina"/>
            <w:jc w:val="center"/>
            <w:rPr>
              <w:rFonts w:ascii="Calibri" w:hAnsi="Calibri" w:cs="Calibri"/>
              <w:sz w:val="18"/>
              <w:szCs w:val="18"/>
              <w:lang w:val="es-ES_tradnl"/>
            </w:rPr>
          </w:pPr>
          <w:r w:rsidRPr="008C2260">
            <w:rPr>
              <w:rFonts w:ascii="Calibri" w:hAnsi="Calibri" w:cs="Calibri"/>
              <w:sz w:val="24"/>
              <w:szCs w:val="18"/>
              <w:lang w:val="es-ES_tradnl"/>
            </w:rPr>
            <w:t>3.</w:t>
          </w:r>
          <w:ins w:id="59" w:author="Steeven Alexander" w:date="2020-03-26T15:21:00Z">
            <w:r w:rsidR="00234726">
              <w:rPr>
                <w:rFonts w:ascii="Calibri" w:hAnsi="Calibri" w:cs="Calibri"/>
                <w:sz w:val="24"/>
                <w:szCs w:val="18"/>
                <w:lang w:val="es-ES_tradnl"/>
              </w:rPr>
              <w:t>1</w:t>
            </w:r>
          </w:ins>
          <w:del w:id="60" w:author="Steeven Alexander" w:date="2020-03-26T15:21:00Z">
            <w:r w:rsidRPr="008C2260" w:rsidDel="00234726">
              <w:rPr>
                <w:rFonts w:ascii="Calibri" w:hAnsi="Calibri" w:cs="Calibri"/>
                <w:sz w:val="24"/>
                <w:szCs w:val="18"/>
                <w:lang w:val="es-ES_tradnl"/>
              </w:rPr>
              <w:delText>0</w:delText>
            </w:r>
          </w:del>
        </w:p>
      </w:tc>
      <w:tc>
        <w:tcPr>
          <w:tcW w:w="850" w:type="dxa"/>
          <w:tcPrChange w:id="61" w:author="Steeven Alexander" w:date="2020-03-26T15:21:00Z">
            <w:tcPr>
              <w:tcW w:w="850" w:type="dxa"/>
            </w:tcPr>
          </w:tcPrChange>
        </w:tcPr>
        <w:p w14:paraId="67BBF9A1" w14:textId="77777777" w:rsidR="00AB0887" w:rsidRPr="008C2260" w:rsidRDefault="00AB0887" w:rsidP="005A3BC5">
          <w:pPr>
            <w:pStyle w:val="Piedepgina"/>
            <w:rPr>
              <w:rFonts w:ascii="Calibri" w:hAnsi="Calibri" w:cs="Calibri"/>
              <w:sz w:val="18"/>
              <w:szCs w:val="18"/>
            </w:rPr>
          </w:pPr>
          <w:r w:rsidRPr="008C2260">
            <w:rPr>
              <w:rFonts w:ascii="Calibri" w:hAnsi="Calibri" w:cs="Calibri"/>
              <w:sz w:val="18"/>
              <w:szCs w:val="18"/>
            </w:rPr>
            <w:t>Página:</w:t>
          </w:r>
          <w:r w:rsidR="009A49C0">
            <w:rPr>
              <w:rFonts w:ascii="Calibri" w:hAnsi="Calibri" w:cs="Calibri"/>
              <w:sz w:val="18"/>
              <w:szCs w:val="18"/>
            </w:rPr>
            <w:t xml:space="preserve"> </w:t>
          </w:r>
        </w:p>
        <w:p w14:paraId="316476BF" w14:textId="77777777" w:rsidR="00AB0887" w:rsidRPr="00016A1E" w:rsidRDefault="00AB0887" w:rsidP="008C2260">
          <w:pPr>
            <w:pStyle w:val="Piedepgina"/>
            <w:jc w:val="center"/>
            <w:rPr>
              <w:rFonts w:ascii="Calibri" w:hAnsi="Calibri" w:cs="Calibri"/>
              <w:sz w:val="18"/>
              <w:szCs w:val="18"/>
              <w:lang w:val="es-ES_tradnl"/>
            </w:rPr>
          </w:pPr>
          <w:r w:rsidRPr="008C2260">
            <w:rPr>
              <w:rFonts w:ascii="Calibri" w:hAnsi="Calibri" w:cs="Calibri"/>
              <w:sz w:val="24"/>
              <w:szCs w:val="18"/>
            </w:rPr>
            <w:fldChar w:fldCharType="begin"/>
          </w:r>
          <w:r w:rsidRPr="008C2260">
            <w:rPr>
              <w:rFonts w:ascii="Calibri" w:hAnsi="Calibri" w:cs="Calibri"/>
              <w:sz w:val="24"/>
              <w:szCs w:val="18"/>
            </w:rPr>
            <w:instrText xml:space="preserve"> PAGE </w:instrText>
          </w:r>
          <w:r w:rsidRPr="008C2260">
            <w:rPr>
              <w:rFonts w:ascii="Calibri" w:hAnsi="Calibri" w:cs="Calibri"/>
              <w:sz w:val="24"/>
              <w:szCs w:val="18"/>
            </w:rPr>
            <w:fldChar w:fldCharType="separate"/>
          </w:r>
          <w:r w:rsidR="009A49C0">
            <w:rPr>
              <w:rFonts w:ascii="Calibri" w:hAnsi="Calibri" w:cs="Calibri"/>
              <w:noProof/>
              <w:sz w:val="24"/>
              <w:szCs w:val="18"/>
            </w:rPr>
            <w:t>6</w:t>
          </w:r>
          <w:r w:rsidRPr="008C2260">
            <w:rPr>
              <w:rFonts w:ascii="Calibri" w:hAnsi="Calibri" w:cs="Calibri"/>
              <w:sz w:val="24"/>
              <w:szCs w:val="18"/>
            </w:rPr>
            <w:fldChar w:fldCharType="end"/>
          </w:r>
          <w:r w:rsidRPr="008C2260">
            <w:rPr>
              <w:rFonts w:ascii="Calibri" w:hAnsi="Calibri" w:cs="Calibri"/>
              <w:sz w:val="24"/>
              <w:szCs w:val="18"/>
            </w:rPr>
            <w:t xml:space="preserve"> de </w:t>
          </w:r>
          <w:r w:rsidR="009A49C0">
            <w:rPr>
              <w:rFonts w:ascii="Calibri" w:hAnsi="Calibri" w:cs="Calibri"/>
              <w:sz w:val="24"/>
              <w:szCs w:val="18"/>
            </w:rPr>
            <w:t>7</w:t>
          </w:r>
        </w:p>
      </w:tc>
    </w:tr>
  </w:tbl>
  <w:p w14:paraId="1CC7ED01" w14:textId="77777777" w:rsidR="006D358B" w:rsidRPr="00BD4DF9" w:rsidRDefault="006D358B" w:rsidP="00BD4D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79997" w14:textId="77777777" w:rsidR="00495DEB" w:rsidRDefault="00495DEB">
      <w:r>
        <w:separator/>
      </w:r>
    </w:p>
  </w:footnote>
  <w:footnote w:type="continuationSeparator" w:id="0">
    <w:p w14:paraId="4F76DA84" w14:textId="77777777" w:rsidR="00495DEB" w:rsidRDefault="00495D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94"/>
      <w:gridCol w:w="5245"/>
    </w:tblGrid>
    <w:tr w:rsidR="006D358B" w:rsidRPr="008F5FD9" w14:paraId="4448372D" w14:textId="77777777" w:rsidTr="00E144CA">
      <w:trPr>
        <w:trHeight w:val="710"/>
      </w:trPr>
      <w:tc>
        <w:tcPr>
          <w:tcW w:w="439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bottom"/>
        </w:tcPr>
        <w:p w14:paraId="2787DEBA" w14:textId="77777777" w:rsidR="006D358B" w:rsidRDefault="00DB65CE">
          <w:pPr>
            <w:pStyle w:val="Encabezado"/>
            <w:jc w:val="center"/>
            <w:rPr>
              <w:ins w:id="38" w:author="Perez, Steeven" w:date="2020-08-06T13:09:00Z"/>
              <w:rFonts w:ascii="Calibri" w:hAnsi="Calibri" w:cs="Calibri"/>
              <w:b/>
            </w:rPr>
          </w:pPr>
          <w:del w:id="39" w:author="Steeven Alexander" w:date="2020-03-26T15:18:00Z">
            <w:r w:rsidDel="00234726">
              <w:rPr>
                <w:noProof/>
                <w:lang w:val="es-EC" w:eastAsia="es-EC"/>
              </w:rPr>
              <w:drawing>
                <wp:inline distT="0" distB="0" distL="0" distR="0" wp14:anchorId="57BC9582" wp14:editId="7CA04D8D">
                  <wp:extent cx="2560320" cy="446405"/>
                  <wp:effectExtent l="19050" t="0" r="0" b="0"/>
                  <wp:docPr id="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320" cy="446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del>
          <w:ins w:id="40" w:author="Steeven Alexander" w:date="2020-03-26T15:18:00Z">
            <w:r w:rsidR="00234726">
              <w:rPr>
                <w:rFonts w:ascii="Calibri" w:hAnsi="Calibri" w:cs="Calibri"/>
                <w:b/>
                <w:noProof/>
              </w:rPr>
              <w:drawing>
                <wp:inline distT="0" distB="0" distL="0" distR="0" wp14:anchorId="39086425" wp14:editId="751B9005">
                  <wp:extent cx="1818167" cy="755467"/>
                  <wp:effectExtent l="0" t="0" r="0" b="6985"/>
                  <wp:docPr id="2" name="Imagen 2" descr="Imagen que contiene dibuj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Oficial TC Trilex.PNG"/>
                          <pic:cNvPicPr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162" cy="771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ins>
        </w:p>
        <w:p w14:paraId="6AD1946B" w14:textId="095F4933" w:rsidR="004012DC" w:rsidRPr="00D35735" w:rsidRDefault="004012DC">
          <w:pPr>
            <w:pStyle w:val="Encabezado"/>
            <w:jc w:val="center"/>
            <w:rPr>
              <w:rFonts w:ascii="Calibri" w:hAnsi="Calibri" w:cs="Calibri"/>
              <w:b/>
            </w:rPr>
            <w:pPrChange w:id="41" w:author="Steeven Alexander" w:date="2020-03-26T15:18:00Z">
              <w:pPr>
                <w:pStyle w:val="Encabezado"/>
              </w:pPr>
            </w:pPrChange>
          </w:pPr>
        </w:p>
      </w:tc>
      <w:tc>
        <w:tcPr>
          <w:tcW w:w="5245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0537AF2E" w14:textId="77777777" w:rsidR="006D358B" w:rsidRPr="00D35735" w:rsidRDefault="006D358B" w:rsidP="005A3BC5">
          <w:pPr>
            <w:pStyle w:val="Encabezado"/>
            <w:jc w:val="center"/>
            <w:rPr>
              <w:rFonts w:ascii="Calibri" w:hAnsi="Calibri" w:cs="Calibri"/>
              <w:b/>
              <w:sz w:val="36"/>
              <w:szCs w:val="36"/>
            </w:rPr>
          </w:pPr>
          <w:r w:rsidRPr="00A66F3C">
            <w:rPr>
              <w:rFonts w:ascii="Calibri" w:hAnsi="Calibri" w:cs="Calibri"/>
              <w:b/>
              <w:sz w:val="32"/>
              <w:szCs w:val="36"/>
              <w:lang w:val="es-ES_tradnl"/>
            </w:rPr>
            <w:t>Procedimiento</w:t>
          </w:r>
        </w:p>
      </w:tc>
    </w:tr>
    <w:tr w:rsidR="006D358B" w:rsidRPr="008F5FD9" w14:paraId="7595B3FA" w14:textId="77777777" w:rsidTr="00E144CA">
      <w:trPr>
        <w:cantSplit/>
        <w:trHeight w:val="710"/>
      </w:trPr>
      <w:tc>
        <w:tcPr>
          <w:tcW w:w="439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1798D6B" w14:textId="77777777" w:rsidR="006D358B" w:rsidRPr="00D35735" w:rsidRDefault="006D358B" w:rsidP="005A3BC5">
          <w:pPr>
            <w:pStyle w:val="Encabezado"/>
            <w:jc w:val="center"/>
            <w:rPr>
              <w:rFonts w:ascii="Calibri" w:hAnsi="Calibri" w:cs="Calibri"/>
              <w:b/>
              <w:noProof/>
              <w:sz w:val="24"/>
            </w:rPr>
          </w:pPr>
          <w:r w:rsidRPr="00A66F3C">
            <w:rPr>
              <w:rFonts w:ascii="Calibri" w:hAnsi="Calibri" w:cs="Calibri"/>
              <w:b/>
              <w:sz w:val="22"/>
              <w:lang w:val="es-ES_tradnl"/>
            </w:rPr>
            <w:t>Referencia:</w:t>
          </w:r>
          <w:r w:rsidR="009A49C0">
            <w:rPr>
              <w:rFonts w:ascii="Calibri" w:hAnsi="Calibri" w:cs="Calibri"/>
              <w:sz w:val="22"/>
              <w:lang w:val="es-ES_tradnl"/>
            </w:rPr>
            <w:t xml:space="preserve"> </w:t>
          </w:r>
          <w:r w:rsidRPr="00A66F3C">
            <w:rPr>
              <w:rFonts w:ascii="Calibri" w:hAnsi="Calibri" w:cs="Calibri"/>
              <w:sz w:val="22"/>
              <w:lang w:val="es-ES_tradnl"/>
            </w:rPr>
            <w:t>Gestión de Seguridad y Salud</w:t>
          </w:r>
          <w:r w:rsidR="009A49C0">
            <w:rPr>
              <w:rFonts w:ascii="Calibri" w:hAnsi="Calibri" w:cs="Calibri"/>
              <w:sz w:val="22"/>
              <w:lang w:val="es-ES_tradnl"/>
            </w:rPr>
            <w:t xml:space="preserve"> </w:t>
          </w:r>
          <w:r w:rsidRPr="00A66F3C">
            <w:rPr>
              <w:rFonts w:ascii="Calibri" w:hAnsi="Calibri" w:cs="Calibri"/>
              <w:sz w:val="22"/>
              <w:lang w:val="es-ES_tradnl"/>
            </w:rPr>
            <w:t>Ocupacional</w:t>
          </w:r>
        </w:p>
      </w:tc>
      <w:tc>
        <w:tcPr>
          <w:tcW w:w="524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31411" w14:textId="77777777" w:rsidR="006D358B" w:rsidRPr="00D35735" w:rsidRDefault="00016A1E" w:rsidP="00EE4739">
          <w:pPr>
            <w:pStyle w:val="Encabezado"/>
            <w:jc w:val="center"/>
            <w:rPr>
              <w:rFonts w:ascii="Calibri" w:hAnsi="Calibri" w:cs="Calibri"/>
              <w:sz w:val="32"/>
              <w:szCs w:val="32"/>
              <w:lang w:val="es-ES_tradnl"/>
            </w:rPr>
          </w:pPr>
          <w:r w:rsidRPr="00A66F3C">
            <w:rPr>
              <w:rFonts w:ascii="Calibri" w:hAnsi="Calibri" w:cs="Calibri"/>
              <w:sz w:val="28"/>
              <w:szCs w:val="32"/>
              <w:lang w:val="es-ES_tradnl"/>
            </w:rPr>
            <w:t>P-SI-GO-1</w:t>
          </w:r>
          <w:r w:rsidR="00EE4739" w:rsidRPr="00A66F3C">
            <w:rPr>
              <w:rFonts w:ascii="Calibri" w:hAnsi="Calibri" w:cs="Calibri"/>
              <w:sz w:val="28"/>
              <w:szCs w:val="32"/>
              <w:lang w:val="es-ES_tradnl"/>
            </w:rPr>
            <w:t>7</w:t>
          </w:r>
          <w:r w:rsidRPr="00A66F3C">
            <w:rPr>
              <w:rFonts w:ascii="Calibri" w:hAnsi="Calibri" w:cs="Calibri"/>
              <w:sz w:val="28"/>
              <w:szCs w:val="32"/>
              <w:lang w:val="es-ES_tradnl"/>
            </w:rPr>
            <w:t xml:space="preserve"> </w:t>
          </w:r>
          <w:r w:rsidR="006D358B" w:rsidRPr="00A66F3C">
            <w:rPr>
              <w:rFonts w:ascii="Calibri" w:hAnsi="Calibri" w:cs="Calibri"/>
              <w:sz w:val="28"/>
              <w:szCs w:val="32"/>
              <w:lang w:val="es-ES_tradnl"/>
            </w:rPr>
            <w:t>Comité Paritario de Seguridad y Salud en el Trabajo</w:t>
          </w:r>
        </w:p>
      </w:tc>
    </w:tr>
  </w:tbl>
  <w:p w14:paraId="0B267BEE" w14:textId="77777777" w:rsidR="006D358B" w:rsidRPr="00D35735" w:rsidRDefault="006D358B" w:rsidP="00D357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3140A"/>
    <w:multiLevelType w:val="hybridMultilevel"/>
    <w:tmpl w:val="CD608990"/>
    <w:lvl w:ilvl="0" w:tplc="F4EA42E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EA4206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88C006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14258B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E0A8AD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5C92F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2C69C8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E28D7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BB6AA9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9692BAF"/>
    <w:multiLevelType w:val="hybridMultilevel"/>
    <w:tmpl w:val="3E8AB352"/>
    <w:lvl w:ilvl="0" w:tplc="0C0A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AD053E4"/>
    <w:multiLevelType w:val="hybridMultilevel"/>
    <w:tmpl w:val="58148EDC"/>
    <w:lvl w:ilvl="0" w:tplc="300A000F">
      <w:start w:val="1"/>
      <w:numFmt w:val="decimal"/>
      <w:lvlText w:val="%1."/>
      <w:lvlJc w:val="left"/>
      <w:pPr>
        <w:ind w:left="1425" w:hanging="360"/>
      </w:pPr>
    </w:lvl>
    <w:lvl w:ilvl="1" w:tplc="300A0019">
      <w:start w:val="1"/>
      <w:numFmt w:val="lowerLetter"/>
      <w:lvlText w:val="%2."/>
      <w:lvlJc w:val="left"/>
      <w:pPr>
        <w:ind w:left="2145" w:hanging="360"/>
      </w:pPr>
    </w:lvl>
    <w:lvl w:ilvl="2" w:tplc="300A001B" w:tentative="1">
      <w:start w:val="1"/>
      <w:numFmt w:val="lowerRoman"/>
      <w:lvlText w:val="%3."/>
      <w:lvlJc w:val="right"/>
      <w:pPr>
        <w:ind w:left="2865" w:hanging="180"/>
      </w:pPr>
    </w:lvl>
    <w:lvl w:ilvl="3" w:tplc="300A000F" w:tentative="1">
      <w:start w:val="1"/>
      <w:numFmt w:val="decimal"/>
      <w:lvlText w:val="%4."/>
      <w:lvlJc w:val="left"/>
      <w:pPr>
        <w:ind w:left="3585" w:hanging="360"/>
      </w:pPr>
    </w:lvl>
    <w:lvl w:ilvl="4" w:tplc="300A0019" w:tentative="1">
      <w:start w:val="1"/>
      <w:numFmt w:val="lowerLetter"/>
      <w:lvlText w:val="%5."/>
      <w:lvlJc w:val="left"/>
      <w:pPr>
        <w:ind w:left="4305" w:hanging="360"/>
      </w:pPr>
    </w:lvl>
    <w:lvl w:ilvl="5" w:tplc="300A001B" w:tentative="1">
      <w:start w:val="1"/>
      <w:numFmt w:val="lowerRoman"/>
      <w:lvlText w:val="%6."/>
      <w:lvlJc w:val="right"/>
      <w:pPr>
        <w:ind w:left="5025" w:hanging="180"/>
      </w:pPr>
    </w:lvl>
    <w:lvl w:ilvl="6" w:tplc="300A000F" w:tentative="1">
      <w:start w:val="1"/>
      <w:numFmt w:val="decimal"/>
      <w:lvlText w:val="%7."/>
      <w:lvlJc w:val="left"/>
      <w:pPr>
        <w:ind w:left="5745" w:hanging="360"/>
      </w:pPr>
    </w:lvl>
    <w:lvl w:ilvl="7" w:tplc="300A0019" w:tentative="1">
      <w:start w:val="1"/>
      <w:numFmt w:val="lowerLetter"/>
      <w:lvlText w:val="%8."/>
      <w:lvlJc w:val="left"/>
      <w:pPr>
        <w:ind w:left="6465" w:hanging="360"/>
      </w:pPr>
    </w:lvl>
    <w:lvl w:ilvl="8" w:tplc="30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1B8167EE"/>
    <w:multiLevelType w:val="hybridMultilevel"/>
    <w:tmpl w:val="ABC65F6C"/>
    <w:lvl w:ilvl="0" w:tplc="C7AE075E">
      <w:start w:val="1"/>
      <w:numFmt w:val="bullet"/>
      <w:lvlText w:val=""/>
      <w:lvlJc w:val="left"/>
      <w:pPr>
        <w:tabs>
          <w:tab w:val="num" w:pos="1353"/>
        </w:tabs>
        <w:ind w:left="1353" w:hanging="360"/>
      </w:pPr>
      <w:rPr>
        <w:rFonts w:ascii="Wingdings" w:hAnsi="Wingdings" w:hint="default"/>
      </w:rPr>
    </w:lvl>
    <w:lvl w:ilvl="1" w:tplc="DD9A051E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cs="Courier New" w:hint="default"/>
      </w:rPr>
    </w:lvl>
    <w:lvl w:ilvl="2" w:tplc="94621F3A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</w:rPr>
    </w:lvl>
    <w:lvl w:ilvl="3" w:tplc="49C2F19A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</w:rPr>
    </w:lvl>
    <w:lvl w:ilvl="4" w:tplc="221AB784" w:tentative="1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cs="Courier New" w:hint="default"/>
      </w:rPr>
    </w:lvl>
    <w:lvl w:ilvl="5" w:tplc="F5207720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</w:rPr>
    </w:lvl>
    <w:lvl w:ilvl="6" w:tplc="902C61BA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</w:rPr>
    </w:lvl>
    <w:lvl w:ilvl="7" w:tplc="9E408948" w:tentative="1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cs="Courier New" w:hint="default"/>
      </w:rPr>
    </w:lvl>
    <w:lvl w:ilvl="8" w:tplc="30BE4CF4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2CD80889"/>
    <w:multiLevelType w:val="hybridMultilevel"/>
    <w:tmpl w:val="4CCA75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E51AE"/>
    <w:multiLevelType w:val="hybridMultilevel"/>
    <w:tmpl w:val="8A02D738"/>
    <w:lvl w:ilvl="0" w:tplc="1E6A2B3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D50323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3C5E7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6CA5B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030FEB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86E396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EC642F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BA4E97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D68E37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05F752B"/>
    <w:multiLevelType w:val="multilevel"/>
    <w:tmpl w:val="90D0F076"/>
    <w:lvl w:ilvl="0">
      <w:start w:val="1"/>
      <w:numFmt w:val="bullet"/>
      <w:lvlText w:val="o"/>
      <w:lvlJc w:val="left"/>
      <w:pPr>
        <w:tabs>
          <w:tab w:val="num" w:pos="2421"/>
        </w:tabs>
        <w:ind w:left="2421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7" w15:restartNumberingAfterBreak="0">
    <w:nsid w:val="367E5119"/>
    <w:multiLevelType w:val="hybridMultilevel"/>
    <w:tmpl w:val="C65C738C"/>
    <w:lvl w:ilvl="0" w:tplc="1A9AE31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FC6195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55AF36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4C8D1E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48FE5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0A86F3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326B58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A24B23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9C8981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3DFB150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E015D0C"/>
    <w:multiLevelType w:val="hybridMultilevel"/>
    <w:tmpl w:val="543E5DD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3078F5"/>
    <w:multiLevelType w:val="hybridMultilevel"/>
    <w:tmpl w:val="39DE5D8A"/>
    <w:lvl w:ilvl="0" w:tplc="09AC4514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E26F41"/>
    <w:multiLevelType w:val="hybridMultilevel"/>
    <w:tmpl w:val="A726FED8"/>
    <w:lvl w:ilvl="0" w:tplc="491AEF2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4640F9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2A9A4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98E92F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1A2782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552CE5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CBC837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1B6F4A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2029B8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4E920308"/>
    <w:multiLevelType w:val="hybridMultilevel"/>
    <w:tmpl w:val="0CCEB31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738DB"/>
    <w:multiLevelType w:val="hybridMultilevel"/>
    <w:tmpl w:val="E8D27630"/>
    <w:lvl w:ilvl="0" w:tplc="0C0A0003">
      <w:start w:val="1"/>
      <w:numFmt w:val="bullet"/>
      <w:lvlText w:val="o"/>
      <w:lvlJc w:val="left"/>
      <w:pPr>
        <w:tabs>
          <w:tab w:val="num" w:pos="2421"/>
        </w:tabs>
        <w:ind w:left="2421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4" w15:restartNumberingAfterBreak="0">
    <w:nsid w:val="558A557A"/>
    <w:multiLevelType w:val="multilevel"/>
    <w:tmpl w:val="4CCA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2E5F20"/>
    <w:multiLevelType w:val="hybridMultilevel"/>
    <w:tmpl w:val="582A961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66045A">
      <w:start w:val="1"/>
      <w:numFmt w:val="bullet"/>
      <w:lvlText w:val=""/>
      <w:lvlJc w:val="left"/>
      <w:pPr>
        <w:tabs>
          <w:tab w:val="num" w:pos="1440"/>
        </w:tabs>
        <w:ind w:left="1440" w:hanging="476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85230"/>
    <w:multiLevelType w:val="hybridMultilevel"/>
    <w:tmpl w:val="90D0F076"/>
    <w:lvl w:ilvl="0" w:tplc="0C0A0003">
      <w:start w:val="1"/>
      <w:numFmt w:val="bullet"/>
      <w:lvlText w:val="o"/>
      <w:lvlJc w:val="left"/>
      <w:pPr>
        <w:tabs>
          <w:tab w:val="num" w:pos="2421"/>
        </w:tabs>
        <w:ind w:left="2421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7" w15:restartNumberingAfterBreak="0">
    <w:nsid w:val="68913E7E"/>
    <w:multiLevelType w:val="hybridMultilevel"/>
    <w:tmpl w:val="066A4E52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</w:abstractNum>
  <w:abstractNum w:abstractNumId="18" w15:restartNumberingAfterBreak="0">
    <w:nsid w:val="7538384A"/>
    <w:multiLevelType w:val="hybridMultilevel"/>
    <w:tmpl w:val="73449CE6"/>
    <w:lvl w:ilvl="0" w:tplc="97229028">
      <w:start w:val="1"/>
      <w:numFmt w:val="bullet"/>
      <w:pStyle w:val="Listaconvietas"/>
      <w:lvlText w:val=""/>
      <w:lvlJc w:val="left"/>
      <w:pPr>
        <w:tabs>
          <w:tab w:val="num" w:pos="680"/>
        </w:tabs>
        <w:ind w:left="680" w:hanging="623"/>
      </w:pPr>
      <w:rPr>
        <w:rFonts w:ascii="Symbol" w:hAnsi="Symbol" w:hint="default"/>
        <w:color w:val="FFFFFF"/>
        <w:sz w:val="20"/>
      </w:rPr>
    </w:lvl>
    <w:lvl w:ilvl="1" w:tplc="DD3A94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B9EFC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1A19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981E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8DE48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683F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362F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D3635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AA3BE7"/>
    <w:multiLevelType w:val="hybridMultilevel"/>
    <w:tmpl w:val="B6E29220"/>
    <w:lvl w:ilvl="0" w:tplc="0C0A0003">
      <w:start w:val="1"/>
      <w:numFmt w:val="bullet"/>
      <w:lvlText w:val="o"/>
      <w:lvlJc w:val="left"/>
      <w:pPr>
        <w:tabs>
          <w:tab w:val="num" w:pos="2421"/>
        </w:tabs>
        <w:ind w:left="2421" w:hanging="360"/>
      </w:pPr>
      <w:rPr>
        <w:rFonts w:ascii="Courier New" w:hAnsi="Courier New" w:cs="Courier New" w:hint="default"/>
      </w:rPr>
    </w:lvl>
    <w:lvl w:ilvl="1" w:tplc="30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3"/>
  </w:num>
  <w:num w:numId="4">
    <w:abstractNumId w:val="4"/>
  </w:num>
  <w:num w:numId="5">
    <w:abstractNumId w:val="14"/>
  </w:num>
  <w:num w:numId="6">
    <w:abstractNumId w:val="15"/>
  </w:num>
  <w:num w:numId="7">
    <w:abstractNumId w:val="16"/>
  </w:num>
  <w:num w:numId="8">
    <w:abstractNumId w:val="6"/>
  </w:num>
  <w:num w:numId="9">
    <w:abstractNumId w:val="13"/>
  </w:num>
  <w:num w:numId="10">
    <w:abstractNumId w:val="1"/>
  </w:num>
  <w:num w:numId="11">
    <w:abstractNumId w:val="12"/>
  </w:num>
  <w:num w:numId="12">
    <w:abstractNumId w:val="17"/>
  </w:num>
  <w:num w:numId="13">
    <w:abstractNumId w:val="9"/>
  </w:num>
  <w:num w:numId="14">
    <w:abstractNumId w:val="19"/>
  </w:num>
  <w:num w:numId="15">
    <w:abstractNumId w:val="10"/>
  </w:num>
  <w:num w:numId="16">
    <w:abstractNumId w:val="2"/>
  </w:num>
  <w:num w:numId="17">
    <w:abstractNumId w:val="5"/>
  </w:num>
  <w:num w:numId="18">
    <w:abstractNumId w:val="7"/>
  </w:num>
  <w:num w:numId="19">
    <w:abstractNumId w:val="0"/>
  </w:num>
  <w:num w:numId="20">
    <w:abstractNumId w:val="11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eeven Alexander">
    <w15:presenceInfo w15:providerId="None" w15:userId="Steeven Alexander"/>
  </w15:person>
  <w15:person w15:author="Perez, Steeven">
    <w15:presenceInfo w15:providerId="AD" w15:userId="S::steeven.perez@tc.tc::56a4bc4e-9f84-4790-a743-d921dccbe0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alignBordersAndEdges/>
  <w:bordersDoNotSurroundHeader/>
  <w:bordersDoNotSurroundFooter/>
  <w:activeWritingStyle w:appName="MSWord" w:lang="es-ES" w:vendorID="9" w:dllVersion="512" w:checkStyle="1"/>
  <w:activeWritingStyle w:appName="MSWord" w:lang="es-ES_tradnl" w:vendorID="9" w:dllVersion="512" w:checkStyle="1"/>
  <w:activeWritingStyle w:appName="MSWord" w:lang="es-MX" w:vendorID="9" w:dllVersion="512" w:checkStyle="1"/>
  <w:activeWritingStyle w:appName="MSWord" w:lang="es-EC" w:vendorID="9" w:dllVersion="512" w:checkStyle="1"/>
  <w:activeWritingStyle w:appName="MSWord" w:lang="en-US" w:vendorID="8" w:dllVersion="513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30D6"/>
    <w:rsid w:val="00000538"/>
    <w:rsid w:val="00012773"/>
    <w:rsid w:val="00016A1E"/>
    <w:rsid w:val="00024E49"/>
    <w:rsid w:val="00030C51"/>
    <w:rsid w:val="00034476"/>
    <w:rsid w:val="00045A46"/>
    <w:rsid w:val="0004703E"/>
    <w:rsid w:val="00051710"/>
    <w:rsid w:val="00054186"/>
    <w:rsid w:val="00083AC1"/>
    <w:rsid w:val="000A1BF9"/>
    <w:rsid w:val="000A749D"/>
    <w:rsid w:val="000B43FC"/>
    <w:rsid w:val="000C30D6"/>
    <w:rsid w:val="000C47B6"/>
    <w:rsid w:val="000C7F70"/>
    <w:rsid w:val="000D59AC"/>
    <w:rsid w:val="000E2709"/>
    <w:rsid w:val="000E44E2"/>
    <w:rsid w:val="000E6897"/>
    <w:rsid w:val="001051CC"/>
    <w:rsid w:val="00110BC1"/>
    <w:rsid w:val="00121595"/>
    <w:rsid w:val="00125B4D"/>
    <w:rsid w:val="00150E7E"/>
    <w:rsid w:val="001565B4"/>
    <w:rsid w:val="0016128B"/>
    <w:rsid w:val="00163859"/>
    <w:rsid w:val="00164E66"/>
    <w:rsid w:val="00184190"/>
    <w:rsid w:val="0018489C"/>
    <w:rsid w:val="001849FD"/>
    <w:rsid w:val="0019584E"/>
    <w:rsid w:val="001A34BB"/>
    <w:rsid w:val="001B4213"/>
    <w:rsid w:val="001B7A38"/>
    <w:rsid w:val="001C0DC2"/>
    <w:rsid w:val="001F5317"/>
    <w:rsid w:val="002201C3"/>
    <w:rsid w:val="00234726"/>
    <w:rsid w:val="0023712F"/>
    <w:rsid w:val="002469BD"/>
    <w:rsid w:val="00252208"/>
    <w:rsid w:val="00255187"/>
    <w:rsid w:val="00267090"/>
    <w:rsid w:val="002B67F8"/>
    <w:rsid w:val="002E383F"/>
    <w:rsid w:val="00305829"/>
    <w:rsid w:val="00314133"/>
    <w:rsid w:val="003206E8"/>
    <w:rsid w:val="003545DC"/>
    <w:rsid w:val="003662C0"/>
    <w:rsid w:val="00367601"/>
    <w:rsid w:val="0037327C"/>
    <w:rsid w:val="003B464F"/>
    <w:rsid w:val="003D3FD5"/>
    <w:rsid w:val="003E567D"/>
    <w:rsid w:val="003E6334"/>
    <w:rsid w:val="004012DC"/>
    <w:rsid w:val="00406028"/>
    <w:rsid w:val="004068B5"/>
    <w:rsid w:val="0041472B"/>
    <w:rsid w:val="00420CD8"/>
    <w:rsid w:val="00421F36"/>
    <w:rsid w:val="00426CD9"/>
    <w:rsid w:val="0043012A"/>
    <w:rsid w:val="00444DBF"/>
    <w:rsid w:val="00472453"/>
    <w:rsid w:val="00495DEB"/>
    <w:rsid w:val="004A3504"/>
    <w:rsid w:val="004C636D"/>
    <w:rsid w:val="004C6895"/>
    <w:rsid w:val="004F2022"/>
    <w:rsid w:val="005521D9"/>
    <w:rsid w:val="00552501"/>
    <w:rsid w:val="00552CE9"/>
    <w:rsid w:val="00570166"/>
    <w:rsid w:val="00575877"/>
    <w:rsid w:val="00583719"/>
    <w:rsid w:val="005A3BC5"/>
    <w:rsid w:val="005C2B0B"/>
    <w:rsid w:val="005C3A22"/>
    <w:rsid w:val="005C4AAA"/>
    <w:rsid w:val="005D5C9E"/>
    <w:rsid w:val="005D6A43"/>
    <w:rsid w:val="005E2789"/>
    <w:rsid w:val="005F4D23"/>
    <w:rsid w:val="005F633A"/>
    <w:rsid w:val="00617592"/>
    <w:rsid w:val="00635318"/>
    <w:rsid w:val="00642D82"/>
    <w:rsid w:val="0065791B"/>
    <w:rsid w:val="00660712"/>
    <w:rsid w:val="00662A8A"/>
    <w:rsid w:val="00671B24"/>
    <w:rsid w:val="00672FCC"/>
    <w:rsid w:val="00676046"/>
    <w:rsid w:val="0068045F"/>
    <w:rsid w:val="00682D8C"/>
    <w:rsid w:val="00684A0B"/>
    <w:rsid w:val="00697103"/>
    <w:rsid w:val="006A12FD"/>
    <w:rsid w:val="006A67C5"/>
    <w:rsid w:val="006D1C37"/>
    <w:rsid w:val="006D358B"/>
    <w:rsid w:val="006E1910"/>
    <w:rsid w:val="006F220E"/>
    <w:rsid w:val="00706D2E"/>
    <w:rsid w:val="00721624"/>
    <w:rsid w:val="00722B16"/>
    <w:rsid w:val="00730BEB"/>
    <w:rsid w:val="00741BBF"/>
    <w:rsid w:val="00754A72"/>
    <w:rsid w:val="007556B5"/>
    <w:rsid w:val="0076221E"/>
    <w:rsid w:val="00764F94"/>
    <w:rsid w:val="007665F2"/>
    <w:rsid w:val="00780884"/>
    <w:rsid w:val="007847D6"/>
    <w:rsid w:val="00785314"/>
    <w:rsid w:val="007A6E3D"/>
    <w:rsid w:val="007C4241"/>
    <w:rsid w:val="007C4E0B"/>
    <w:rsid w:val="007D0578"/>
    <w:rsid w:val="007D10AF"/>
    <w:rsid w:val="007D19F4"/>
    <w:rsid w:val="007D1F16"/>
    <w:rsid w:val="007D26FD"/>
    <w:rsid w:val="007E0587"/>
    <w:rsid w:val="00811D74"/>
    <w:rsid w:val="00825F4D"/>
    <w:rsid w:val="008762BC"/>
    <w:rsid w:val="008800C1"/>
    <w:rsid w:val="0088329D"/>
    <w:rsid w:val="008C2260"/>
    <w:rsid w:val="008D235A"/>
    <w:rsid w:val="008E72C6"/>
    <w:rsid w:val="008F3316"/>
    <w:rsid w:val="00912182"/>
    <w:rsid w:val="00913A98"/>
    <w:rsid w:val="0093090A"/>
    <w:rsid w:val="00941A2A"/>
    <w:rsid w:val="009530CC"/>
    <w:rsid w:val="00961F3C"/>
    <w:rsid w:val="00971C96"/>
    <w:rsid w:val="009A49C0"/>
    <w:rsid w:val="009B0D55"/>
    <w:rsid w:val="009D1399"/>
    <w:rsid w:val="009E6CCC"/>
    <w:rsid w:val="009F4582"/>
    <w:rsid w:val="009F4ADB"/>
    <w:rsid w:val="00A13B59"/>
    <w:rsid w:val="00A2434F"/>
    <w:rsid w:val="00A255AF"/>
    <w:rsid w:val="00A34188"/>
    <w:rsid w:val="00A3444D"/>
    <w:rsid w:val="00A5008E"/>
    <w:rsid w:val="00A5138C"/>
    <w:rsid w:val="00A57E84"/>
    <w:rsid w:val="00A66F3C"/>
    <w:rsid w:val="00A74D4D"/>
    <w:rsid w:val="00A85299"/>
    <w:rsid w:val="00AA31B4"/>
    <w:rsid w:val="00AA7320"/>
    <w:rsid w:val="00AB0887"/>
    <w:rsid w:val="00AB0CBA"/>
    <w:rsid w:val="00AC5080"/>
    <w:rsid w:val="00AD2FDD"/>
    <w:rsid w:val="00AD6BF2"/>
    <w:rsid w:val="00AE0CBB"/>
    <w:rsid w:val="00B2115A"/>
    <w:rsid w:val="00B2669E"/>
    <w:rsid w:val="00B31A49"/>
    <w:rsid w:val="00B479F2"/>
    <w:rsid w:val="00B558BF"/>
    <w:rsid w:val="00B606A8"/>
    <w:rsid w:val="00B76DCC"/>
    <w:rsid w:val="00B8042E"/>
    <w:rsid w:val="00B93C32"/>
    <w:rsid w:val="00BC6A02"/>
    <w:rsid w:val="00BD4DF9"/>
    <w:rsid w:val="00BD52A1"/>
    <w:rsid w:val="00BE3121"/>
    <w:rsid w:val="00C043DA"/>
    <w:rsid w:val="00C0582A"/>
    <w:rsid w:val="00C62756"/>
    <w:rsid w:val="00C75D99"/>
    <w:rsid w:val="00CE3245"/>
    <w:rsid w:val="00CE5AFF"/>
    <w:rsid w:val="00CF530F"/>
    <w:rsid w:val="00CF5EE5"/>
    <w:rsid w:val="00D00792"/>
    <w:rsid w:val="00D13CB3"/>
    <w:rsid w:val="00D21DD7"/>
    <w:rsid w:val="00D319AA"/>
    <w:rsid w:val="00D33A56"/>
    <w:rsid w:val="00D35735"/>
    <w:rsid w:val="00D37C32"/>
    <w:rsid w:val="00D45586"/>
    <w:rsid w:val="00D564B5"/>
    <w:rsid w:val="00D574A9"/>
    <w:rsid w:val="00D7562A"/>
    <w:rsid w:val="00D836A2"/>
    <w:rsid w:val="00D910D0"/>
    <w:rsid w:val="00DA2398"/>
    <w:rsid w:val="00DB65CE"/>
    <w:rsid w:val="00DC3B38"/>
    <w:rsid w:val="00DD644D"/>
    <w:rsid w:val="00DE0A7F"/>
    <w:rsid w:val="00DE6569"/>
    <w:rsid w:val="00DF4612"/>
    <w:rsid w:val="00E107C9"/>
    <w:rsid w:val="00E136E8"/>
    <w:rsid w:val="00E144CA"/>
    <w:rsid w:val="00E311A6"/>
    <w:rsid w:val="00E34F41"/>
    <w:rsid w:val="00E42494"/>
    <w:rsid w:val="00E4503F"/>
    <w:rsid w:val="00E51315"/>
    <w:rsid w:val="00E57C2F"/>
    <w:rsid w:val="00E75324"/>
    <w:rsid w:val="00E80FD6"/>
    <w:rsid w:val="00E814F6"/>
    <w:rsid w:val="00E86C81"/>
    <w:rsid w:val="00EC03CA"/>
    <w:rsid w:val="00EC587E"/>
    <w:rsid w:val="00ED2D6E"/>
    <w:rsid w:val="00ED6ECD"/>
    <w:rsid w:val="00EE068E"/>
    <w:rsid w:val="00EE4739"/>
    <w:rsid w:val="00EF04CE"/>
    <w:rsid w:val="00EF127C"/>
    <w:rsid w:val="00EF7127"/>
    <w:rsid w:val="00F2443D"/>
    <w:rsid w:val="00F41D4C"/>
    <w:rsid w:val="00F4620B"/>
    <w:rsid w:val="00F54D0E"/>
    <w:rsid w:val="00F633A8"/>
    <w:rsid w:val="00F63897"/>
    <w:rsid w:val="00FA3D5F"/>
    <w:rsid w:val="00FB06C7"/>
    <w:rsid w:val="00FB07E8"/>
    <w:rsid w:val="00FD0A11"/>
    <w:rsid w:val="00FD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448651"/>
  <w15:docId w15:val="{7176B6A1-0417-427C-A01E-7B04CF62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sz w:val="56"/>
      <w:szCs w:val="56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4"/>
      <w:szCs w:val="24"/>
      <w:lang w:val="es-ES_tradnl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rFonts w:ascii="Arial" w:hAnsi="Arial" w:cs="Arial"/>
      <w:b/>
      <w:bCs/>
      <w:sz w:val="24"/>
      <w:szCs w:val="24"/>
    </w:rPr>
  </w:style>
  <w:style w:type="paragraph" w:styleId="Ttulo8">
    <w:name w:val="heading 8"/>
    <w:basedOn w:val="Normal"/>
    <w:next w:val="Normal"/>
    <w:qFormat/>
    <w:pPr>
      <w:keepNext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jc w:val="center"/>
      <w:outlineLvl w:val="7"/>
    </w:pPr>
    <w:rPr>
      <w:rFonts w:ascii="Arial" w:hAnsi="Arial" w:cs="Arial"/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widowControl w:val="0"/>
      <w:tabs>
        <w:tab w:val="left" w:pos="-720"/>
        <w:tab w:val="left" w:pos="0"/>
      </w:tabs>
      <w:suppressAutoHyphens/>
      <w:jc w:val="both"/>
    </w:pPr>
    <w:rPr>
      <w:rFonts w:ascii="Arial" w:hAnsi="Arial" w:cs="Arial"/>
      <w:spacing w:val="-3"/>
      <w:sz w:val="24"/>
      <w:szCs w:val="24"/>
      <w:lang w:val="es-ES_tradnl"/>
    </w:rPr>
  </w:style>
  <w:style w:type="character" w:customStyle="1" w:styleId="a">
    <w:name w:val="À&quot;À"/>
    <w:basedOn w:val="Fuentedeprrafopredeter"/>
  </w:style>
  <w:style w:type="paragraph" w:styleId="Textosinformato">
    <w:name w:val="Plain Text"/>
    <w:basedOn w:val="Normal"/>
    <w:rPr>
      <w:rFonts w:ascii="Courier New" w:hAnsi="Courier New" w:cs="Courier New"/>
    </w:rPr>
  </w:style>
  <w:style w:type="paragraph" w:customStyle="1" w:styleId="Textodenotaalfinal">
    <w:name w:val="Texto de nota al final"/>
    <w:basedOn w:val="Normal"/>
    <w:pPr>
      <w:widowControl w:val="0"/>
    </w:pPr>
    <w:rPr>
      <w:rFonts w:ascii="Courier New" w:hAnsi="Courier New" w:cs="Courier New"/>
      <w:sz w:val="24"/>
      <w:szCs w:val="24"/>
      <w:lang w:val="es-ES_tradnl"/>
    </w:rPr>
  </w:style>
  <w:style w:type="paragraph" w:styleId="Sangradetextonormal">
    <w:name w:val="Body Text Indent"/>
    <w:basedOn w:val="Normal"/>
    <w:pPr>
      <w:ind w:left="1276"/>
      <w:jc w:val="both"/>
    </w:pPr>
    <w:rPr>
      <w:rFonts w:ascii="Arial" w:hAnsi="Arial" w:cs="Arial"/>
      <w:sz w:val="24"/>
      <w:szCs w:val="24"/>
      <w:lang w:val="es-ES_tradnl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odyTextIndent21">
    <w:name w:val="Body Text Indent 21"/>
    <w:basedOn w:val="Normal"/>
    <w:pPr>
      <w:ind w:left="709" w:hanging="709"/>
      <w:jc w:val="both"/>
    </w:pPr>
    <w:rPr>
      <w:rFonts w:ascii="Arial" w:hAnsi="Arial" w:cs="Arial"/>
      <w:sz w:val="24"/>
      <w:szCs w:val="24"/>
      <w:lang w:val="es-ES_tradnl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56"/>
      <w:szCs w:val="56"/>
    </w:rPr>
  </w:style>
  <w:style w:type="paragraph" w:styleId="Sangra3detindependiente">
    <w:name w:val="Body Text Indent 3"/>
    <w:basedOn w:val="Normal"/>
    <w:pPr>
      <w:tabs>
        <w:tab w:val="left" w:pos="-1441"/>
        <w:tab w:val="left" w:pos="-721"/>
        <w:tab w:val="left" w:pos="567"/>
        <w:tab w:val="left" w:pos="1439"/>
        <w:tab w:val="left" w:pos="2159"/>
        <w:tab w:val="left" w:pos="2879"/>
        <w:tab w:val="left" w:pos="3599"/>
        <w:tab w:val="left" w:pos="4319"/>
        <w:tab w:val="left" w:pos="5039"/>
        <w:tab w:val="left" w:pos="5759"/>
        <w:tab w:val="left" w:pos="6479"/>
        <w:tab w:val="left" w:pos="7199"/>
        <w:tab w:val="left" w:pos="7919"/>
        <w:tab w:val="left" w:pos="8639"/>
        <w:tab w:val="left" w:pos="10079"/>
        <w:tab w:val="left" w:pos="10799"/>
        <w:tab w:val="left" w:pos="11519"/>
        <w:tab w:val="left" w:pos="12239"/>
        <w:tab w:val="left" w:pos="12959"/>
        <w:tab w:val="left" w:pos="13679"/>
        <w:tab w:val="left" w:pos="14399"/>
        <w:tab w:val="left" w:pos="15119"/>
        <w:tab w:val="left" w:pos="15839"/>
        <w:tab w:val="left" w:pos="16559"/>
        <w:tab w:val="left" w:pos="17279"/>
        <w:tab w:val="left" w:pos="17999"/>
        <w:tab w:val="left" w:pos="18719"/>
      </w:tabs>
      <w:suppressAutoHyphens/>
      <w:ind w:left="781" w:hanging="781"/>
      <w:jc w:val="both"/>
    </w:pPr>
    <w:rPr>
      <w:rFonts w:ascii="Arial" w:hAnsi="Arial" w:cs="Arial"/>
      <w:spacing w:val="-3"/>
      <w:sz w:val="24"/>
      <w:szCs w:val="24"/>
      <w:lang w:val="en-US"/>
    </w:rPr>
  </w:style>
  <w:style w:type="paragraph" w:customStyle="1" w:styleId="BlockText1">
    <w:name w:val="Block Text1"/>
    <w:basedOn w:val="Normal"/>
    <w:pPr>
      <w:ind w:left="284" w:right="34"/>
      <w:jc w:val="both"/>
    </w:pPr>
    <w:rPr>
      <w:sz w:val="24"/>
      <w:szCs w:val="24"/>
      <w:lang w:val="es-ES_tradnl"/>
    </w:rPr>
  </w:style>
  <w:style w:type="paragraph" w:customStyle="1" w:styleId="BodyText21">
    <w:name w:val="Body Text 21"/>
    <w:basedOn w:val="Normal"/>
    <w:pPr>
      <w:jc w:val="both"/>
    </w:pPr>
    <w:rPr>
      <w:rFonts w:ascii="Arial" w:hAnsi="Arial" w:cs="Arial"/>
      <w:sz w:val="24"/>
      <w:szCs w:val="24"/>
      <w:lang w:val="es-EC"/>
    </w:rPr>
  </w:style>
  <w:style w:type="paragraph" w:customStyle="1" w:styleId="BodyTextIndent31">
    <w:name w:val="Body Text Indent 31"/>
    <w:basedOn w:val="Normal"/>
    <w:pPr>
      <w:ind w:left="709" w:hanging="709"/>
      <w:jc w:val="both"/>
    </w:pPr>
    <w:rPr>
      <w:sz w:val="24"/>
      <w:szCs w:val="24"/>
      <w:lang w:val="es-ES_tradnl"/>
    </w:rPr>
  </w:style>
  <w:style w:type="paragraph" w:customStyle="1" w:styleId="BodyText31">
    <w:name w:val="Body Text 31"/>
    <w:basedOn w:val="Normal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jc w:val="both"/>
    </w:pPr>
    <w:rPr>
      <w:sz w:val="28"/>
      <w:szCs w:val="28"/>
      <w:lang w:val="en-US"/>
    </w:rPr>
  </w:style>
  <w:style w:type="character" w:customStyle="1" w:styleId="Hyperlink1">
    <w:name w:val="Hyperlink1"/>
    <w:rPr>
      <w:color w:val="0000FF"/>
      <w:u w:val="single"/>
    </w:rPr>
  </w:style>
  <w:style w:type="character" w:customStyle="1" w:styleId="FollowedHyperlink1">
    <w:name w:val="FollowedHyperlink1"/>
    <w:rPr>
      <w:color w:val="800080"/>
      <w:u w:val="single"/>
    </w:rPr>
  </w:style>
  <w:style w:type="paragraph" w:styleId="Textoindependiente3">
    <w:name w:val="Body Text 3"/>
    <w:basedOn w:val="Normal"/>
    <w:pPr>
      <w:jc w:val="both"/>
    </w:pPr>
    <w:rPr>
      <w:b/>
      <w:bCs/>
      <w:sz w:val="28"/>
      <w:szCs w:val="28"/>
      <w:lang w:val="es-MX"/>
    </w:rPr>
  </w:style>
  <w:style w:type="paragraph" w:styleId="Sangra2detindependiente">
    <w:name w:val="Body Text Indent 2"/>
    <w:basedOn w:val="Normal"/>
    <w:pPr>
      <w:ind w:left="993" w:hanging="709"/>
      <w:jc w:val="both"/>
    </w:pPr>
    <w:rPr>
      <w:rFonts w:ascii="Arial" w:hAnsi="Arial" w:cs="Arial"/>
      <w:sz w:val="24"/>
      <w:szCs w:val="24"/>
    </w:rPr>
  </w:style>
  <w:style w:type="paragraph" w:styleId="Listaconvietas">
    <w:name w:val="List Bullet"/>
    <w:basedOn w:val="Normal"/>
    <w:autoRedefine/>
    <w:pPr>
      <w:numPr>
        <w:numId w:val="1"/>
      </w:numPr>
      <w:jc w:val="both"/>
    </w:pPr>
    <w:rPr>
      <w:rFonts w:ascii="Arial" w:hAnsi="Arial" w:cs="Arial"/>
      <w:sz w:val="24"/>
      <w:szCs w:val="24"/>
      <w:lang w:val="es-EC"/>
    </w:rPr>
  </w:style>
  <w:style w:type="character" w:styleId="Nmerodelnea">
    <w:name w:val="line number"/>
    <w:basedOn w:val="Fuentedeprrafopredeter"/>
  </w:style>
  <w:style w:type="paragraph" w:styleId="Fecha">
    <w:name w:val="Date"/>
    <w:basedOn w:val="Normal"/>
    <w:next w:val="Normal"/>
  </w:style>
  <w:style w:type="paragraph" w:styleId="Textonotaalfinal">
    <w:name w:val="endnote text"/>
    <w:basedOn w:val="Normal"/>
    <w:link w:val="TextonotaalfinalCar"/>
    <w:rsid w:val="000C7F70"/>
  </w:style>
  <w:style w:type="character" w:customStyle="1" w:styleId="TextonotaalfinalCar">
    <w:name w:val="Texto nota al final Car"/>
    <w:link w:val="Textonotaalfinal"/>
    <w:rsid w:val="000C7F70"/>
    <w:rPr>
      <w:lang w:val="es-ES" w:eastAsia="es-ES"/>
    </w:rPr>
  </w:style>
  <w:style w:type="character" w:styleId="Refdenotaalfinal">
    <w:name w:val="endnote reference"/>
    <w:rsid w:val="000C7F70"/>
    <w:rPr>
      <w:vertAlign w:val="superscript"/>
    </w:rPr>
  </w:style>
  <w:style w:type="character" w:customStyle="1" w:styleId="EncabezadoCar">
    <w:name w:val="Encabezado Car"/>
    <w:link w:val="Encabezado"/>
    <w:rsid w:val="00D35735"/>
    <w:rPr>
      <w:lang w:val="es-ES" w:eastAsia="es-ES"/>
    </w:rPr>
  </w:style>
  <w:style w:type="table" w:styleId="Tablaconcuadrcula">
    <w:name w:val="Table Grid"/>
    <w:basedOn w:val="Tablanormal"/>
    <w:uiPriority w:val="59"/>
    <w:rsid w:val="00444DB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B0887"/>
    <w:pPr>
      <w:ind w:left="708"/>
    </w:pPr>
  </w:style>
  <w:style w:type="paragraph" w:customStyle="1" w:styleId="Default">
    <w:name w:val="Default"/>
    <w:rsid w:val="00150E7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C" w:eastAsia="es-EC"/>
    </w:rPr>
  </w:style>
  <w:style w:type="paragraph" w:styleId="Textodeglobo">
    <w:name w:val="Balloon Text"/>
    <w:basedOn w:val="Normal"/>
    <w:link w:val="TextodegloboCar"/>
    <w:rsid w:val="00024E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4E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0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51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82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1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36C8D-4FFD-4824-BA90-D51D51F9D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2059</Words>
  <Characters>11327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Expoplast-Favorita Fruit</Company>
  <LinksUpToDate>false</LinksUpToDate>
  <CharactersWithSpaces>13360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 de Sistemas</dc:creator>
  <cp:lastModifiedBy>Perez, Steeven</cp:lastModifiedBy>
  <cp:revision>8</cp:revision>
  <cp:lastPrinted>2014-12-15T21:48:00Z</cp:lastPrinted>
  <dcterms:created xsi:type="dcterms:W3CDTF">2015-01-26T22:06:00Z</dcterms:created>
  <dcterms:modified xsi:type="dcterms:W3CDTF">2020-08-06T18:20:00Z</dcterms:modified>
</cp:coreProperties>
</file>