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F88EB" w14:textId="77777777" w:rsidR="00D91533" w:rsidRPr="00D10696" w:rsidRDefault="00D10696" w:rsidP="00CF29B7">
      <w:pPr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10696">
        <w:rPr>
          <w:rFonts w:asciiTheme="minorHAnsi" w:hAnsiTheme="minorHAnsi" w:cstheme="minorHAnsi"/>
          <w:b/>
          <w:color w:val="000000"/>
          <w:sz w:val="24"/>
          <w:szCs w:val="24"/>
          <w:lang w:val="es-MX"/>
        </w:rPr>
        <w:t>Propósito</w:t>
      </w:r>
    </w:p>
    <w:p w14:paraId="08E4771E" w14:textId="6666D4F9" w:rsidR="00ED3D22" w:rsidRPr="003E41F5" w:rsidRDefault="00D91533" w:rsidP="00CF29B7">
      <w:p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D10696">
        <w:rPr>
          <w:rFonts w:asciiTheme="minorHAnsi" w:hAnsiTheme="minorHAnsi" w:cstheme="minorHAnsi"/>
          <w:sz w:val="24"/>
          <w:szCs w:val="24"/>
          <w:lang w:eastAsia="es-ES_tradnl"/>
        </w:rPr>
        <w:t xml:space="preserve">Establecer </w:t>
      </w:r>
      <w:r w:rsidR="00404C3A">
        <w:rPr>
          <w:rFonts w:asciiTheme="minorHAnsi" w:hAnsiTheme="minorHAnsi" w:cstheme="minorHAnsi"/>
          <w:sz w:val="24"/>
          <w:szCs w:val="24"/>
          <w:lang w:eastAsia="es-ES_tradnl"/>
        </w:rPr>
        <w:t xml:space="preserve">los lineamientos a cumplir para el manejo de los </w:t>
      </w:r>
      <w:r w:rsidR="00CF29B7">
        <w:rPr>
          <w:rFonts w:asciiTheme="minorHAnsi" w:hAnsiTheme="minorHAnsi" w:cstheme="minorHAnsi"/>
          <w:sz w:val="24"/>
          <w:szCs w:val="24"/>
          <w:lang w:eastAsia="es-ES_tradnl"/>
        </w:rPr>
        <w:t>equipos de protección personal y ropa de trabajo que otorgue la empresa para los puestos de trabajo</w:t>
      </w:r>
      <w:ins w:id="0" w:author="Perez, Steeven" w:date="2020-08-06T12:59:00Z">
        <w:r w:rsidR="00ED59FE">
          <w:rPr>
            <w:rFonts w:asciiTheme="minorHAnsi" w:hAnsiTheme="minorHAnsi" w:cstheme="minorHAnsi"/>
            <w:sz w:val="24"/>
            <w:szCs w:val="24"/>
            <w:lang w:eastAsia="es-ES_tradnl"/>
          </w:rPr>
          <w:t>.</w:t>
        </w:r>
      </w:ins>
      <w:del w:id="1" w:author="Perez, Steeven" w:date="2020-08-06T12:59:00Z">
        <w:r w:rsidR="00CF29B7" w:rsidDel="00ED59FE">
          <w:rPr>
            <w:rFonts w:asciiTheme="minorHAnsi" w:hAnsiTheme="minorHAnsi" w:cstheme="minorHAnsi"/>
            <w:sz w:val="24"/>
            <w:szCs w:val="24"/>
            <w:lang w:eastAsia="es-ES_tradnl"/>
          </w:rPr>
          <w:delText xml:space="preserve"> de las empresas pertenecientes a grupo Berlín.</w:delText>
        </w:r>
      </w:del>
    </w:p>
    <w:p w14:paraId="3FBA61E9" w14:textId="77777777" w:rsidR="00D01F89" w:rsidRDefault="00D01F89" w:rsidP="00CF29B7">
      <w:pPr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  <w:lang w:val="es-MX"/>
        </w:rPr>
      </w:pPr>
    </w:p>
    <w:p w14:paraId="6C4B0155" w14:textId="77777777" w:rsidR="00D91533" w:rsidRPr="00D10696" w:rsidRDefault="00BE56F9" w:rsidP="00CF29B7">
      <w:pPr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  <w:lang w:val="es-MX"/>
        </w:rPr>
        <w:t>Alcance</w:t>
      </w:r>
    </w:p>
    <w:p w14:paraId="147F03FB" w14:textId="147A40E3" w:rsidR="00A44259" w:rsidRPr="00A44259" w:rsidRDefault="00A44259" w:rsidP="00CF29B7">
      <w:pPr>
        <w:spacing w:line="276" w:lineRule="auto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A44259">
        <w:rPr>
          <w:rFonts w:asciiTheme="minorHAnsi" w:hAnsiTheme="minorHAnsi" w:cstheme="minorHAnsi"/>
          <w:sz w:val="24"/>
          <w:szCs w:val="24"/>
          <w:lang w:eastAsia="es-ES_tradnl"/>
        </w:rPr>
        <w:t>El</w:t>
      </w:r>
      <w:del w:id="2" w:author="Maria Leon" w:date="2017-03-17T07:30:00Z">
        <w:r w:rsidRPr="00A44259" w:rsidDel="0021789F">
          <w:rPr>
            <w:rFonts w:asciiTheme="minorHAnsi" w:hAnsiTheme="minorHAnsi" w:cstheme="minorHAnsi"/>
            <w:sz w:val="24"/>
            <w:szCs w:val="24"/>
            <w:lang w:eastAsia="es-ES_tradnl"/>
          </w:rPr>
          <w:delText xml:space="preserve">  </w:delText>
        </w:r>
      </w:del>
      <w:ins w:id="3" w:author="Maria Leon" w:date="2017-03-17T07:30:00Z">
        <w:r w:rsidR="0021789F">
          <w:rPr>
            <w:rFonts w:asciiTheme="minorHAnsi" w:hAnsiTheme="minorHAnsi" w:cstheme="minorHAnsi"/>
            <w:sz w:val="24"/>
            <w:szCs w:val="24"/>
            <w:lang w:eastAsia="es-ES_tradnl"/>
          </w:rPr>
          <w:t xml:space="preserve"> </w:t>
        </w:r>
      </w:ins>
      <w:r w:rsidRPr="00A44259">
        <w:rPr>
          <w:rFonts w:asciiTheme="minorHAnsi" w:hAnsiTheme="minorHAnsi" w:cstheme="minorHAnsi"/>
          <w:sz w:val="24"/>
          <w:szCs w:val="24"/>
          <w:lang w:eastAsia="es-ES_tradnl"/>
        </w:rPr>
        <w:t xml:space="preserve">procedimiento se aplica a todos </w:t>
      </w:r>
      <w:r w:rsidR="00CF29B7">
        <w:rPr>
          <w:rFonts w:asciiTheme="minorHAnsi" w:hAnsiTheme="minorHAnsi" w:cstheme="minorHAnsi"/>
          <w:sz w:val="24"/>
          <w:szCs w:val="24"/>
          <w:lang w:eastAsia="es-ES_tradnl"/>
        </w:rPr>
        <w:t xml:space="preserve">los colaboradores que laboren en la </w:t>
      </w:r>
      <w:proofErr w:type="spellStart"/>
      <w:r w:rsidR="00CF29B7">
        <w:rPr>
          <w:rFonts w:asciiTheme="minorHAnsi" w:hAnsiTheme="minorHAnsi" w:cstheme="minorHAnsi"/>
          <w:sz w:val="24"/>
          <w:szCs w:val="24"/>
          <w:lang w:eastAsia="es-ES_tradnl"/>
        </w:rPr>
        <w:t>empres</w:t>
      </w:r>
      <w:proofErr w:type="spellEnd"/>
      <w:ins w:id="4" w:author="Perez, Steeven" w:date="2020-08-06T12:59:00Z">
        <w:r w:rsidR="00ED59FE">
          <w:rPr>
            <w:rFonts w:asciiTheme="minorHAnsi" w:hAnsiTheme="minorHAnsi" w:cstheme="minorHAnsi"/>
            <w:sz w:val="24"/>
            <w:szCs w:val="24"/>
            <w:lang w:eastAsia="es-ES_tradnl"/>
          </w:rPr>
          <w:t xml:space="preserve"> Industrial y Comercial Trilex C.A.</w:t>
        </w:r>
      </w:ins>
      <w:del w:id="5" w:author="Perez, Steeven" w:date="2020-08-06T12:59:00Z">
        <w:r w:rsidR="00CF29B7" w:rsidDel="00ED59FE">
          <w:rPr>
            <w:rFonts w:asciiTheme="minorHAnsi" w:hAnsiTheme="minorHAnsi" w:cstheme="minorHAnsi"/>
            <w:sz w:val="24"/>
            <w:szCs w:val="24"/>
            <w:lang w:eastAsia="es-ES_tradnl"/>
          </w:rPr>
          <w:delText xml:space="preserve">a de Grupo Berlín.  </w:delText>
        </w:r>
      </w:del>
      <w:ins w:id="6" w:author="Maria Leon" w:date="2017-03-17T07:30:00Z">
        <w:r w:rsidR="0021789F">
          <w:rPr>
            <w:rFonts w:asciiTheme="minorHAnsi" w:hAnsiTheme="minorHAnsi" w:cstheme="minorHAnsi"/>
            <w:sz w:val="24"/>
            <w:szCs w:val="24"/>
            <w:lang w:eastAsia="es-ES_tradnl"/>
          </w:rPr>
          <w:t xml:space="preserve"> </w:t>
        </w:r>
      </w:ins>
    </w:p>
    <w:p w14:paraId="67C86F73" w14:textId="77777777" w:rsidR="00D91533" w:rsidRPr="00A44259" w:rsidRDefault="00D91533" w:rsidP="00CF29B7">
      <w:pPr>
        <w:pStyle w:val="NormalWeb"/>
        <w:spacing w:before="0" w:after="0" w:line="276" w:lineRule="auto"/>
        <w:ind w:right="28"/>
        <w:jc w:val="both"/>
        <w:rPr>
          <w:rFonts w:asciiTheme="minorHAnsi" w:eastAsia="Times New Roman" w:hAnsiTheme="minorHAnsi" w:cstheme="minorHAnsi"/>
          <w:lang w:val="es-EC" w:eastAsia="es-ES_tradnl"/>
        </w:rPr>
      </w:pPr>
    </w:p>
    <w:p w14:paraId="0F68829F" w14:textId="77777777" w:rsidR="00D91533" w:rsidRDefault="00E019BF" w:rsidP="00CF29B7">
      <w:pPr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Responsables</w:t>
      </w:r>
    </w:p>
    <w:p w14:paraId="3767BA32" w14:textId="05BC4313" w:rsidR="00E019BF" w:rsidRDefault="00E019BF" w:rsidP="00CF29B7">
      <w:pPr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</w:rPr>
      </w:pPr>
      <w:r w:rsidRPr="00E019BF">
        <w:rPr>
          <w:rFonts w:asciiTheme="minorHAnsi" w:hAnsiTheme="minorHAnsi" w:cstheme="minorHAnsi"/>
          <w:sz w:val="24"/>
          <w:szCs w:val="24"/>
        </w:rPr>
        <w:t xml:space="preserve">El Gerente de </w:t>
      </w:r>
      <w:ins w:id="7" w:author="Perez, Steeven" w:date="2020-08-06T12:59:00Z">
        <w:r w:rsidR="00ED59FE">
          <w:rPr>
            <w:rFonts w:asciiTheme="minorHAnsi" w:hAnsiTheme="minorHAnsi" w:cstheme="minorHAnsi"/>
            <w:sz w:val="24"/>
            <w:szCs w:val="24"/>
          </w:rPr>
          <w:t>HS&amp;WE</w:t>
        </w:r>
      </w:ins>
      <w:del w:id="8" w:author="Perez, Steeven" w:date="2020-08-06T12:59:00Z">
        <w:r w:rsidR="0011127B" w:rsidDel="00ED59FE">
          <w:rPr>
            <w:rFonts w:asciiTheme="minorHAnsi" w:hAnsiTheme="minorHAnsi" w:cstheme="minorHAnsi"/>
            <w:sz w:val="24"/>
            <w:szCs w:val="24"/>
          </w:rPr>
          <w:delText>cada sitio</w:delText>
        </w:r>
      </w:del>
      <w:r w:rsidRPr="00E019BF">
        <w:rPr>
          <w:rFonts w:asciiTheme="minorHAnsi" w:hAnsiTheme="minorHAnsi" w:cstheme="minorHAnsi"/>
          <w:sz w:val="24"/>
          <w:szCs w:val="24"/>
        </w:rPr>
        <w:t xml:space="preserve"> es responsable de asegurar que este procedimiento sea implementado y eficaz</w:t>
      </w:r>
    </w:p>
    <w:p w14:paraId="215EDEFE" w14:textId="77777777" w:rsidR="00C923BE" w:rsidRDefault="00C923BE" w:rsidP="00CF29B7">
      <w:pPr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Los jefes de área y/o supervisores son los responsables </w:t>
      </w:r>
      <w:r w:rsidR="00404C3A">
        <w:rPr>
          <w:rFonts w:asciiTheme="minorHAnsi" w:hAnsiTheme="minorHAnsi" w:cstheme="minorHAnsi"/>
          <w:sz w:val="24"/>
          <w:szCs w:val="24"/>
        </w:rPr>
        <w:t>de la realización y operación de estas indicaciones.</w:t>
      </w:r>
    </w:p>
    <w:p w14:paraId="4F9D6D0C" w14:textId="2E677D7F" w:rsidR="00E019BF" w:rsidRDefault="00E019BF" w:rsidP="00CF29B7">
      <w:pPr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El </w:t>
      </w:r>
      <w:del w:id="9" w:author="Perez, Steeven" w:date="2020-08-06T12:59:00Z">
        <w:r w:rsidDel="00ED59FE">
          <w:rPr>
            <w:rFonts w:asciiTheme="minorHAnsi" w:hAnsiTheme="minorHAnsi" w:cstheme="minorHAnsi"/>
            <w:sz w:val="24"/>
            <w:szCs w:val="24"/>
          </w:rPr>
          <w:delText>Jefe de Seguridad Integral</w:delText>
        </w:r>
      </w:del>
      <w:ins w:id="10" w:author="Maria Leon" w:date="2017-03-16T16:53:00Z">
        <w:del w:id="11" w:author="Perez, Steeven" w:date="2020-08-06T12:59:00Z">
          <w:r w:rsidR="000F46AB" w:rsidDel="00ED59FE">
            <w:rPr>
              <w:rFonts w:asciiTheme="minorHAnsi" w:hAnsiTheme="minorHAnsi" w:cstheme="minorHAnsi"/>
              <w:sz w:val="24"/>
              <w:szCs w:val="24"/>
            </w:rPr>
            <w:delText>,</w:delText>
          </w:r>
        </w:del>
      </w:ins>
      <w:ins w:id="12" w:author="Maria Leon" w:date="2017-03-16T16:52:00Z">
        <w:del w:id="13" w:author="Perez, Steeven" w:date="2020-08-06T12:59:00Z">
          <w:r w:rsidR="000F46AB" w:rsidDel="00ED59FE">
            <w:rPr>
              <w:rFonts w:asciiTheme="minorHAnsi" w:hAnsiTheme="minorHAnsi" w:cstheme="minorHAnsi"/>
              <w:sz w:val="24"/>
              <w:szCs w:val="24"/>
            </w:rPr>
            <w:delText xml:space="preserve"> </w:delText>
          </w:r>
        </w:del>
        <w:r w:rsidR="000F46AB">
          <w:rPr>
            <w:rFonts w:asciiTheme="minorHAnsi" w:hAnsiTheme="minorHAnsi" w:cstheme="minorHAnsi"/>
            <w:sz w:val="24"/>
            <w:szCs w:val="24"/>
          </w:rPr>
          <w:t>Coordinador</w:t>
        </w:r>
      </w:ins>
      <w:ins w:id="14" w:author="Perez, Steeven" w:date="2020-08-06T12:59:00Z">
        <w:r w:rsidR="00ED59FE">
          <w:rPr>
            <w:rFonts w:asciiTheme="minorHAnsi" w:hAnsiTheme="minorHAnsi" w:cstheme="minorHAnsi"/>
            <w:sz w:val="24"/>
            <w:szCs w:val="24"/>
          </w:rPr>
          <w:t xml:space="preserve">  y Auxiliar de HS&amp;WE</w:t>
        </w:r>
      </w:ins>
      <w:ins w:id="15" w:author="Maria Leon" w:date="2017-03-16T16:52:00Z">
        <w:del w:id="16" w:author="Perez, Steeven" w:date="2020-08-06T12:59:00Z">
          <w:r w:rsidR="000F46AB" w:rsidDel="00ED59FE">
            <w:rPr>
              <w:rFonts w:asciiTheme="minorHAnsi" w:hAnsiTheme="minorHAnsi" w:cstheme="minorHAnsi"/>
              <w:sz w:val="24"/>
              <w:szCs w:val="24"/>
            </w:rPr>
            <w:delText xml:space="preserve"> de Seguridad Integral</w:delText>
          </w:r>
        </w:del>
      </w:ins>
      <w:del w:id="17" w:author="Perez, Steeven" w:date="2020-08-06T12:59:00Z">
        <w:r w:rsidDel="00ED59FE">
          <w:rPr>
            <w:rFonts w:asciiTheme="minorHAnsi" w:hAnsiTheme="minorHAnsi" w:cstheme="minorHAnsi"/>
            <w:sz w:val="24"/>
            <w:szCs w:val="24"/>
          </w:rPr>
          <w:delText xml:space="preserve"> </w:delText>
        </w:r>
      </w:del>
      <w:ins w:id="18" w:author="Maria Leon" w:date="2017-03-16T16:53:00Z">
        <w:del w:id="19" w:author="Perez, Steeven" w:date="2020-08-06T12:59:00Z">
          <w:r w:rsidR="000F46AB" w:rsidDel="00ED59FE">
            <w:rPr>
              <w:rFonts w:asciiTheme="minorHAnsi" w:hAnsiTheme="minorHAnsi" w:cstheme="minorHAnsi"/>
              <w:sz w:val="24"/>
              <w:szCs w:val="24"/>
            </w:rPr>
            <w:delText xml:space="preserve">y </w:delText>
          </w:r>
        </w:del>
        <w:del w:id="20" w:author="Perez, Steeven" w:date="2020-08-06T13:00:00Z">
          <w:r w:rsidR="000F46AB" w:rsidDel="00ED59FE">
            <w:rPr>
              <w:rFonts w:asciiTheme="minorHAnsi" w:hAnsiTheme="minorHAnsi" w:cstheme="minorHAnsi"/>
              <w:sz w:val="24"/>
              <w:szCs w:val="24"/>
            </w:rPr>
            <w:delText xml:space="preserve">Técnico de Seguridad y Salud </w:delText>
          </w:r>
        </w:del>
      </w:ins>
      <w:ins w:id="21" w:author="Perez, Steeven" w:date="2020-08-06T13:00:00Z">
        <w:r w:rsidR="00ED59FE">
          <w:rPr>
            <w:rFonts w:asciiTheme="minorHAnsi" w:hAnsiTheme="minorHAnsi" w:cstheme="minorHAnsi"/>
            <w:sz w:val="24"/>
            <w:szCs w:val="24"/>
          </w:rPr>
          <w:t xml:space="preserve"> </w:t>
        </w:r>
      </w:ins>
      <w:del w:id="22" w:author="Perez, Steeven" w:date="2020-08-06T13:00:00Z">
        <w:r w:rsidDel="00ED59FE">
          <w:rPr>
            <w:rFonts w:asciiTheme="minorHAnsi" w:hAnsiTheme="minorHAnsi" w:cstheme="minorHAnsi"/>
            <w:sz w:val="24"/>
            <w:szCs w:val="24"/>
          </w:rPr>
          <w:delText>e</w:delText>
        </w:r>
      </w:del>
      <w:r>
        <w:rPr>
          <w:rFonts w:asciiTheme="minorHAnsi" w:hAnsiTheme="minorHAnsi" w:cstheme="minorHAnsi"/>
          <w:sz w:val="24"/>
          <w:szCs w:val="24"/>
        </w:rPr>
        <w:t>s</w:t>
      </w:r>
      <w:ins w:id="23" w:author="Perez, Steeven" w:date="2020-08-06T13:00:00Z">
        <w:r w:rsidR="00ED59FE">
          <w:rPr>
            <w:rFonts w:asciiTheme="minorHAnsi" w:hAnsiTheme="minorHAnsi" w:cstheme="minorHAnsi"/>
            <w:sz w:val="24"/>
            <w:szCs w:val="24"/>
          </w:rPr>
          <w:t>on</w:t>
        </w:r>
      </w:ins>
      <w:r>
        <w:rPr>
          <w:rFonts w:asciiTheme="minorHAnsi" w:hAnsiTheme="minorHAnsi" w:cstheme="minorHAnsi"/>
          <w:sz w:val="24"/>
          <w:szCs w:val="24"/>
        </w:rPr>
        <w:t xml:space="preserve"> responsable</w:t>
      </w:r>
      <w:ins w:id="24" w:author="Perez, Steeven" w:date="2020-08-06T13:00:00Z">
        <w:r w:rsidR="00ED59FE">
          <w:rPr>
            <w:rFonts w:asciiTheme="minorHAnsi" w:hAnsiTheme="minorHAnsi" w:cstheme="minorHAnsi"/>
            <w:sz w:val="24"/>
            <w:szCs w:val="24"/>
          </w:rPr>
          <w:t>s</w:t>
        </w:r>
      </w:ins>
      <w:r>
        <w:rPr>
          <w:rFonts w:asciiTheme="minorHAnsi" w:hAnsiTheme="minorHAnsi" w:cstheme="minorHAnsi"/>
          <w:sz w:val="24"/>
          <w:szCs w:val="24"/>
        </w:rPr>
        <w:t xml:space="preserve"> de </w:t>
      </w:r>
      <w:r w:rsidR="00404C3A">
        <w:rPr>
          <w:rFonts w:asciiTheme="minorHAnsi" w:hAnsiTheme="minorHAnsi" w:cstheme="minorHAnsi"/>
          <w:sz w:val="24"/>
          <w:szCs w:val="24"/>
        </w:rPr>
        <w:t>auditar y asesorar sobre la realización de los correspondientes registros.</w:t>
      </w:r>
    </w:p>
    <w:p w14:paraId="656D36BB" w14:textId="77777777" w:rsidR="00D91533" w:rsidRPr="00D10696" w:rsidRDefault="00D91533" w:rsidP="00CF29B7">
      <w:pPr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29D987D1" w14:textId="77777777" w:rsidR="00D91533" w:rsidRDefault="000E4E4D" w:rsidP="00CF29B7">
      <w:pPr>
        <w:spacing w:line="276" w:lineRule="auto"/>
        <w:ind w:right="28"/>
        <w:jc w:val="both"/>
        <w:rPr>
          <w:rFonts w:asciiTheme="minorHAnsi" w:hAnsiTheme="minorHAnsi" w:cstheme="minorHAnsi"/>
          <w:b/>
          <w:bCs/>
          <w:sz w:val="24"/>
          <w:szCs w:val="24"/>
          <w:lang w:val="es-ES" w:eastAsia="ar-SA"/>
        </w:rPr>
      </w:pPr>
      <w:r w:rsidRPr="000E4E4D">
        <w:rPr>
          <w:rFonts w:asciiTheme="minorHAnsi" w:hAnsiTheme="minorHAnsi" w:cstheme="minorHAnsi"/>
          <w:b/>
          <w:bCs/>
          <w:sz w:val="24"/>
          <w:szCs w:val="24"/>
          <w:lang w:val="es-ES" w:eastAsia="ar-SA"/>
        </w:rPr>
        <w:t>Definiciones</w:t>
      </w:r>
    </w:p>
    <w:p w14:paraId="193C1546" w14:textId="77777777" w:rsidR="0017310B" w:rsidRDefault="0017310B" w:rsidP="00CF29B7">
      <w:pPr>
        <w:spacing w:line="276" w:lineRule="auto"/>
        <w:ind w:right="28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3108E8AF" w14:textId="77777777" w:rsidR="0017310B" w:rsidRPr="00D10696" w:rsidRDefault="00CF29B7" w:rsidP="00CF29B7">
      <w:pPr>
        <w:spacing w:line="276" w:lineRule="auto"/>
        <w:ind w:right="28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Equipos de Protección Personal</w:t>
      </w:r>
      <w:r w:rsidR="00404C3A">
        <w:rPr>
          <w:rFonts w:asciiTheme="minorHAnsi" w:hAnsiTheme="minorHAnsi" w:cstheme="minorHAnsi"/>
          <w:b/>
          <w:bCs/>
          <w:sz w:val="24"/>
          <w:szCs w:val="24"/>
        </w:rPr>
        <w:t xml:space="preserve"> (</w:t>
      </w:r>
      <w:r>
        <w:rPr>
          <w:rFonts w:asciiTheme="minorHAnsi" w:hAnsiTheme="minorHAnsi" w:cstheme="minorHAnsi"/>
          <w:b/>
          <w:bCs/>
          <w:sz w:val="24"/>
          <w:szCs w:val="24"/>
        </w:rPr>
        <w:t>EPP</w:t>
      </w:r>
      <w:r w:rsidR="00404C3A">
        <w:rPr>
          <w:rFonts w:asciiTheme="minorHAnsi" w:hAnsiTheme="minorHAnsi" w:cstheme="minorHAnsi"/>
          <w:b/>
          <w:bCs/>
          <w:sz w:val="24"/>
          <w:szCs w:val="24"/>
        </w:rPr>
        <w:t>)</w:t>
      </w:r>
      <w:r w:rsidR="0017310B" w:rsidRPr="00D10696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="0017310B" w:rsidRPr="00D1069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Elementos de protección individual entregados al colaborador para su utilización en los puestos de trabajo ante los riesgos laborales identificados</w:t>
      </w:r>
      <w:r w:rsidR="00404C3A">
        <w:rPr>
          <w:rFonts w:asciiTheme="minorHAnsi" w:hAnsiTheme="minorHAnsi" w:cstheme="minorHAnsi"/>
          <w:sz w:val="24"/>
          <w:szCs w:val="24"/>
        </w:rPr>
        <w:t>.</w:t>
      </w:r>
    </w:p>
    <w:p w14:paraId="3DD35BA3" w14:textId="53463AA4" w:rsidR="0017310B" w:rsidRPr="00D10696" w:rsidDel="00ED59FE" w:rsidRDefault="0017310B" w:rsidP="00CF29B7">
      <w:pPr>
        <w:spacing w:line="276" w:lineRule="auto"/>
        <w:ind w:right="28"/>
        <w:jc w:val="both"/>
        <w:rPr>
          <w:del w:id="25" w:author="Perez, Steeven" w:date="2020-08-06T13:00:00Z"/>
          <w:rFonts w:asciiTheme="minorHAnsi" w:hAnsiTheme="minorHAnsi" w:cstheme="minorHAnsi"/>
          <w:bCs/>
          <w:sz w:val="24"/>
          <w:szCs w:val="24"/>
        </w:rPr>
      </w:pPr>
    </w:p>
    <w:p w14:paraId="706F62CA" w14:textId="5D55FCD8" w:rsidR="0017310B" w:rsidRPr="00D10696" w:rsidDel="00ED59FE" w:rsidRDefault="00CF29B7" w:rsidP="00CF29B7">
      <w:pPr>
        <w:spacing w:line="276" w:lineRule="auto"/>
        <w:ind w:right="28"/>
        <w:jc w:val="both"/>
        <w:rPr>
          <w:del w:id="26" w:author="Perez, Steeven" w:date="2020-08-06T13:00:00Z"/>
          <w:rFonts w:asciiTheme="minorHAnsi" w:hAnsiTheme="minorHAnsi" w:cstheme="minorHAnsi"/>
          <w:bCs/>
          <w:sz w:val="24"/>
          <w:szCs w:val="24"/>
        </w:rPr>
      </w:pPr>
      <w:del w:id="27" w:author="Perez, Steeven" w:date="2020-08-06T13:00:00Z">
        <w:r w:rsidDel="00ED59FE">
          <w:rPr>
            <w:rFonts w:asciiTheme="minorHAnsi" w:hAnsiTheme="minorHAnsi" w:cstheme="minorHAnsi"/>
            <w:b/>
            <w:bCs/>
            <w:sz w:val="24"/>
            <w:szCs w:val="24"/>
          </w:rPr>
          <w:delText>Ropa de Trabajo</w:delText>
        </w:r>
        <w:r w:rsidR="0017310B" w:rsidRPr="00D10696" w:rsidDel="00ED59FE">
          <w:rPr>
            <w:rFonts w:asciiTheme="minorHAnsi" w:hAnsiTheme="minorHAnsi" w:cstheme="minorHAnsi"/>
            <w:b/>
            <w:bCs/>
            <w:sz w:val="24"/>
            <w:szCs w:val="24"/>
          </w:rPr>
          <w:delText>:</w:delText>
        </w:r>
        <w:r w:rsidR="0017310B" w:rsidRPr="00D10696" w:rsidDel="00ED59FE">
          <w:rPr>
            <w:rFonts w:asciiTheme="minorHAnsi" w:hAnsiTheme="minorHAnsi" w:cstheme="minorHAnsi"/>
            <w:bCs/>
            <w:sz w:val="24"/>
            <w:szCs w:val="24"/>
          </w:rPr>
          <w:delText xml:space="preserve"> </w:delText>
        </w:r>
        <w:r w:rsidDel="00ED59FE">
          <w:rPr>
            <w:rFonts w:asciiTheme="minorHAnsi" w:hAnsiTheme="minorHAnsi" w:cstheme="minorHAnsi"/>
            <w:bCs/>
            <w:sz w:val="24"/>
            <w:szCs w:val="24"/>
          </w:rPr>
          <w:delText>Prendas de vestir que se entregan al colaborador según el puesto de trabajo que va a laborar.</w:delText>
        </w:r>
      </w:del>
    </w:p>
    <w:p w14:paraId="7C2DD2C5" w14:textId="77777777" w:rsidR="0017310B" w:rsidRDefault="0017310B" w:rsidP="00CF29B7">
      <w:pPr>
        <w:tabs>
          <w:tab w:val="left" w:pos="1072"/>
        </w:tabs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4FBC548" w14:textId="77777777" w:rsidR="00D91533" w:rsidRDefault="000E4E4D" w:rsidP="00CF29B7">
      <w:pPr>
        <w:pStyle w:val="Ttulo1"/>
        <w:suppressAutoHyphens/>
        <w:spacing w:line="276" w:lineRule="auto"/>
        <w:ind w:right="28"/>
        <w:jc w:val="both"/>
        <w:rPr>
          <w:rFonts w:asciiTheme="minorHAnsi" w:hAnsiTheme="minorHAnsi" w:cstheme="minorHAnsi"/>
          <w:i w:val="0"/>
          <w:szCs w:val="24"/>
          <w:u w:val="none"/>
        </w:rPr>
      </w:pPr>
      <w:r w:rsidRPr="00507CBD">
        <w:rPr>
          <w:rFonts w:asciiTheme="minorHAnsi" w:hAnsiTheme="minorHAnsi" w:cstheme="minorHAnsi"/>
          <w:i w:val="0"/>
          <w:szCs w:val="24"/>
          <w:u w:val="none"/>
        </w:rPr>
        <w:t>Procedimiento</w:t>
      </w:r>
    </w:p>
    <w:p w14:paraId="49CC1C6B" w14:textId="77777777" w:rsidR="00CF29B7" w:rsidRPr="00CF29B7" w:rsidRDefault="00CF29B7" w:rsidP="00CF29B7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66B16BA" w14:textId="77777777" w:rsidR="00CF29B7" w:rsidRPr="00CF29B7" w:rsidRDefault="00CF29B7" w:rsidP="00CF29B7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b/>
          <w:sz w:val="24"/>
          <w:szCs w:val="24"/>
        </w:rPr>
      </w:pPr>
      <w:r w:rsidRPr="00CF29B7">
        <w:rPr>
          <w:rFonts w:asciiTheme="minorHAnsi" w:hAnsiTheme="minorHAnsi" w:cstheme="minorHAnsi"/>
          <w:b/>
          <w:sz w:val="24"/>
          <w:szCs w:val="24"/>
        </w:rPr>
        <w:t>Selección</w:t>
      </w:r>
    </w:p>
    <w:p w14:paraId="4553BFF3" w14:textId="77777777" w:rsidR="00CF29B7" w:rsidRDefault="00CF29B7" w:rsidP="00CF29B7">
      <w:pPr>
        <w:pStyle w:val="Prrafodelista"/>
        <w:ind w:left="36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8F7BA13" w14:textId="77777777" w:rsidR="00CF29B7" w:rsidRDefault="00CF29B7" w:rsidP="00CF29B7">
      <w:pPr>
        <w:pStyle w:val="Prrafodelista"/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La selección de los equipos de protección personal será realizada por medio de las evaluaciones de riesgo en los distintos puesto de trabajo como parte de la mitigación a la exposición de los mismos por parte del personal.</w:t>
      </w:r>
    </w:p>
    <w:p w14:paraId="12AA3ADB" w14:textId="77777777" w:rsidR="00CF29B7" w:rsidRDefault="00CF29B7" w:rsidP="00CF29B7">
      <w:pPr>
        <w:pStyle w:val="Prrafodelista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27A08FC5" w14:textId="77777777" w:rsidR="00CF29B7" w:rsidRDefault="00CF29B7" w:rsidP="00CF29B7">
      <w:pPr>
        <w:pStyle w:val="Prrafodelista"/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La selección del equipo de protección personal dará prioridad a la gestión de protección colectiva sin antes tomar en cuenta la protección en la fuente y en el medio antes que la protección en el individuo.</w:t>
      </w:r>
    </w:p>
    <w:p w14:paraId="55B8327C" w14:textId="77777777" w:rsidR="00CF29B7" w:rsidRDefault="00CF29B7" w:rsidP="00CF29B7">
      <w:pPr>
        <w:pStyle w:val="Prrafodelista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1675A88C" w14:textId="77777777" w:rsidR="00CF29B7" w:rsidRDefault="00CF29B7" w:rsidP="00CF29B7">
      <w:pPr>
        <w:pStyle w:val="Prrafodelista"/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Se tomará en cuenta la protección personal como una última alternativa a la gestión preventiva de riesgo siendo prioritario:</w:t>
      </w:r>
    </w:p>
    <w:p w14:paraId="3ACFD31C" w14:textId="77777777" w:rsidR="00CF29B7" w:rsidRDefault="00CF29B7" w:rsidP="00CF29B7">
      <w:pPr>
        <w:pStyle w:val="Prrafodelista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51E2A141" w14:textId="77777777" w:rsidR="00CF29B7" w:rsidRDefault="00CF29B7" w:rsidP="00CF29B7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1.-</w:t>
      </w:r>
      <w:del w:id="28" w:author="Maria Leon" w:date="2017-03-17T07:30:00Z">
        <w:r w:rsidDel="0021789F">
          <w:rPr>
            <w:rFonts w:asciiTheme="minorHAnsi" w:hAnsiTheme="minorHAnsi" w:cstheme="minorHAnsi"/>
            <w:sz w:val="24"/>
            <w:szCs w:val="24"/>
          </w:rPr>
          <w:delText xml:space="preserve">  </w:delText>
        </w:r>
      </w:del>
      <w:ins w:id="29" w:author="Maria Leon" w:date="2017-03-17T07:30:00Z">
        <w:r w:rsidR="0021789F">
          <w:rPr>
            <w:rFonts w:asciiTheme="minorHAnsi" w:hAnsiTheme="minorHAnsi" w:cstheme="minorHAnsi"/>
            <w:sz w:val="24"/>
            <w:szCs w:val="24"/>
          </w:rPr>
          <w:t xml:space="preserve"> </w:t>
        </w:r>
      </w:ins>
      <w:r>
        <w:rPr>
          <w:rFonts w:asciiTheme="minorHAnsi" w:hAnsiTheme="minorHAnsi" w:cstheme="minorHAnsi"/>
          <w:sz w:val="24"/>
          <w:szCs w:val="24"/>
        </w:rPr>
        <w:t>Eliminación de la fuente de riesgo</w:t>
      </w:r>
    </w:p>
    <w:p w14:paraId="7E510A69" w14:textId="77777777" w:rsidR="00CF29B7" w:rsidRDefault="00CF29B7" w:rsidP="00CF29B7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2.-</w:t>
      </w:r>
      <w:del w:id="30" w:author="Maria Leon" w:date="2017-03-17T07:30:00Z">
        <w:r w:rsidDel="0021789F">
          <w:rPr>
            <w:rFonts w:asciiTheme="minorHAnsi" w:hAnsiTheme="minorHAnsi" w:cstheme="minorHAnsi"/>
            <w:sz w:val="24"/>
            <w:szCs w:val="24"/>
          </w:rPr>
          <w:delText xml:space="preserve">  </w:delText>
        </w:r>
      </w:del>
      <w:ins w:id="31" w:author="Maria Leon" w:date="2017-03-17T07:30:00Z">
        <w:r w:rsidR="0021789F">
          <w:rPr>
            <w:rFonts w:asciiTheme="minorHAnsi" w:hAnsiTheme="minorHAnsi" w:cstheme="minorHAnsi"/>
            <w:sz w:val="24"/>
            <w:szCs w:val="24"/>
          </w:rPr>
          <w:t xml:space="preserve"> </w:t>
        </w:r>
      </w:ins>
      <w:r>
        <w:rPr>
          <w:rFonts w:asciiTheme="minorHAnsi" w:hAnsiTheme="minorHAnsi" w:cstheme="minorHAnsi"/>
          <w:sz w:val="24"/>
          <w:szCs w:val="24"/>
        </w:rPr>
        <w:t>Sustitución de la fuente de riesgo</w:t>
      </w:r>
    </w:p>
    <w:p w14:paraId="06094925" w14:textId="77777777" w:rsidR="00CF29B7" w:rsidRDefault="00CF29B7" w:rsidP="00CF29B7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3.-</w:t>
      </w:r>
      <w:del w:id="32" w:author="Maria Leon" w:date="2017-03-17T07:30:00Z">
        <w:r w:rsidDel="0021789F">
          <w:rPr>
            <w:rFonts w:asciiTheme="minorHAnsi" w:hAnsiTheme="minorHAnsi" w:cstheme="minorHAnsi"/>
            <w:sz w:val="24"/>
            <w:szCs w:val="24"/>
          </w:rPr>
          <w:delText xml:space="preserve">  </w:delText>
        </w:r>
      </w:del>
      <w:ins w:id="33" w:author="Maria Leon" w:date="2017-03-17T07:30:00Z">
        <w:r w:rsidR="0021789F">
          <w:rPr>
            <w:rFonts w:asciiTheme="minorHAnsi" w:hAnsiTheme="minorHAnsi" w:cstheme="minorHAnsi"/>
            <w:sz w:val="24"/>
            <w:szCs w:val="24"/>
          </w:rPr>
          <w:t xml:space="preserve"> </w:t>
        </w:r>
      </w:ins>
      <w:r>
        <w:rPr>
          <w:rFonts w:asciiTheme="minorHAnsi" w:hAnsiTheme="minorHAnsi" w:cstheme="minorHAnsi"/>
          <w:sz w:val="24"/>
          <w:szCs w:val="24"/>
        </w:rPr>
        <w:t>Medidas de ingeniería para mitigación en el medio de transmisión</w:t>
      </w:r>
    </w:p>
    <w:p w14:paraId="2D47D29B" w14:textId="77777777" w:rsidR="00CF29B7" w:rsidRDefault="00CF29B7" w:rsidP="00CF29B7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4.-</w:t>
      </w:r>
      <w:del w:id="34" w:author="Maria Leon" w:date="2017-03-17T07:30:00Z">
        <w:r w:rsidDel="0021789F">
          <w:rPr>
            <w:rFonts w:asciiTheme="minorHAnsi" w:hAnsiTheme="minorHAnsi" w:cstheme="minorHAnsi"/>
            <w:sz w:val="24"/>
            <w:szCs w:val="24"/>
          </w:rPr>
          <w:delText xml:space="preserve">  </w:delText>
        </w:r>
      </w:del>
      <w:ins w:id="35" w:author="Maria Leon" w:date="2017-03-17T07:30:00Z">
        <w:r w:rsidR="0021789F">
          <w:rPr>
            <w:rFonts w:asciiTheme="minorHAnsi" w:hAnsiTheme="minorHAnsi" w:cstheme="minorHAnsi"/>
            <w:sz w:val="24"/>
            <w:szCs w:val="24"/>
          </w:rPr>
          <w:t xml:space="preserve"> </w:t>
        </w:r>
      </w:ins>
      <w:r>
        <w:rPr>
          <w:rFonts w:asciiTheme="minorHAnsi" w:hAnsiTheme="minorHAnsi" w:cstheme="minorHAnsi"/>
          <w:sz w:val="24"/>
          <w:szCs w:val="24"/>
        </w:rPr>
        <w:t>Medidas administrativas entre el medio y el individuo para mitigar la exposición</w:t>
      </w:r>
    </w:p>
    <w:p w14:paraId="376746B2" w14:textId="77777777" w:rsidR="00CF29B7" w:rsidRPr="00CF29B7" w:rsidRDefault="00CF29B7" w:rsidP="00CF29B7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5.-</w:t>
      </w:r>
      <w:del w:id="36" w:author="Maria Leon" w:date="2017-03-17T07:30:00Z">
        <w:r w:rsidDel="0021789F">
          <w:rPr>
            <w:rFonts w:asciiTheme="minorHAnsi" w:hAnsiTheme="minorHAnsi" w:cstheme="minorHAnsi"/>
            <w:sz w:val="24"/>
            <w:szCs w:val="24"/>
          </w:rPr>
          <w:delText xml:space="preserve">  </w:delText>
        </w:r>
      </w:del>
      <w:ins w:id="37" w:author="Maria Leon" w:date="2017-03-17T07:30:00Z">
        <w:r w:rsidR="0021789F">
          <w:rPr>
            <w:rFonts w:asciiTheme="minorHAnsi" w:hAnsiTheme="minorHAnsi" w:cstheme="minorHAnsi"/>
            <w:sz w:val="24"/>
            <w:szCs w:val="24"/>
          </w:rPr>
          <w:t xml:space="preserve"> </w:t>
        </w:r>
      </w:ins>
      <w:r>
        <w:rPr>
          <w:rFonts w:asciiTheme="minorHAnsi" w:hAnsiTheme="minorHAnsi" w:cstheme="minorHAnsi"/>
          <w:sz w:val="24"/>
          <w:szCs w:val="24"/>
        </w:rPr>
        <w:t>Uso de Equipos de Protección Personal</w:t>
      </w:r>
    </w:p>
    <w:p w14:paraId="100FF1F5" w14:textId="77777777" w:rsidR="00CF29B7" w:rsidRDefault="00CF29B7" w:rsidP="00CF29B7">
      <w:pPr>
        <w:pStyle w:val="Prrafodelista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4EC20EEE" w14:textId="77777777" w:rsidR="00CF29B7" w:rsidRDefault="00CF29B7" w:rsidP="00CF29B7">
      <w:pPr>
        <w:pStyle w:val="Prrafodelista"/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En el caso de requerir un equipo de protección personal, el departamento de seguridad elegirá entre las opciones de mercado el equipo idóneo tomando en cuenta:</w:t>
      </w:r>
    </w:p>
    <w:p w14:paraId="05C3B2E1" w14:textId="77777777" w:rsidR="00CF29B7" w:rsidRDefault="00CF29B7" w:rsidP="00CF29B7">
      <w:pPr>
        <w:pStyle w:val="Prrafodelista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3FB2233A" w14:textId="77777777" w:rsidR="00CF29B7" w:rsidRDefault="00CF29B7" w:rsidP="00CF29B7">
      <w:pPr>
        <w:pStyle w:val="Prrafodelista"/>
        <w:numPr>
          <w:ilvl w:val="0"/>
          <w:numId w:val="30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Nivel de protección</w:t>
      </w:r>
    </w:p>
    <w:p w14:paraId="2FFE3878" w14:textId="77777777" w:rsidR="00CF29B7" w:rsidRDefault="00CF29B7" w:rsidP="00CF29B7">
      <w:pPr>
        <w:pStyle w:val="Prrafodelista"/>
        <w:numPr>
          <w:ilvl w:val="0"/>
          <w:numId w:val="30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Cumplimiento de normas nacionales o internacionales</w:t>
      </w:r>
    </w:p>
    <w:p w14:paraId="46C9299D" w14:textId="77777777" w:rsidR="00CF29B7" w:rsidRDefault="00CF29B7" w:rsidP="00CF29B7">
      <w:pPr>
        <w:pStyle w:val="Prrafodelista"/>
        <w:numPr>
          <w:ilvl w:val="0"/>
          <w:numId w:val="30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Comodidad / Durabilidad</w:t>
      </w:r>
    </w:p>
    <w:p w14:paraId="2E4E3398" w14:textId="77777777" w:rsidR="00CF29B7" w:rsidRDefault="00CF29B7" w:rsidP="00CF29B7">
      <w:pPr>
        <w:pStyle w:val="Prrafodelista"/>
        <w:numPr>
          <w:ilvl w:val="0"/>
          <w:numId w:val="30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Costo</w:t>
      </w:r>
    </w:p>
    <w:p w14:paraId="091E139B" w14:textId="77777777" w:rsidR="00CF29B7" w:rsidRDefault="00CF29B7" w:rsidP="00CF29B7">
      <w:pPr>
        <w:pStyle w:val="Prrafodelista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61E2DC6D" w14:textId="11591E67" w:rsidR="00CF29B7" w:rsidDel="00ED59FE" w:rsidRDefault="00CF29B7" w:rsidP="00CF29B7">
      <w:pPr>
        <w:pStyle w:val="Prrafodelista"/>
        <w:ind w:left="360"/>
        <w:jc w:val="both"/>
        <w:rPr>
          <w:del w:id="38" w:author="Perez, Steeven" w:date="2020-08-06T13:02:00Z"/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la prueba de equipos de protección personal el departamento de Seguridad Integral utilizará el formato S</w:t>
      </w:r>
      <w:del w:id="39" w:author="Perez, Steeven" w:date="2020-08-06T13:02:00Z">
        <w:r w:rsidDel="00ED59FE">
          <w:rPr>
            <w:rFonts w:asciiTheme="minorHAnsi" w:hAnsiTheme="minorHAnsi" w:cstheme="minorHAnsi"/>
            <w:sz w:val="24"/>
            <w:szCs w:val="24"/>
          </w:rPr>
          <w:delText>SO-</w:delText>
        </w:r>
      </w:del>
      <w:ins w:id="40" w:author="Perez, Steeven" w:date="2020-08-06T13:02:00Z">
        <w:r w:rsidR="00ED59FE">
          <w:rPr>
            <w:rFonts w:asciiTheme="minorHAnsi" w:hAnsiTheme="minorHAnsi" w:cstheme="minorHAnsi"/>
            <w:sz w:val="24"/>
            <w:szCs w:val="24"/>
          </w:rPr>
          <w:t>HS&amp;WE-017A</w:t>
        </w:r>
      </w:ins>
      <w:del w:id="41" w:author="Perez, Steeven" w:date="2020-08-06T13:02:00Z">
        <w:r w:rsidDel="00ED59FE">
          <w:rPr>
            <w:rFonts w:asciiTheme="minorHAnsi" w:hAnsiTheme="minorHAnsi" w:cstheme="minorHAnsi"/>
            <w:sz w:val="24"/>
            <w:szCs w:val="24"/>
          </w:rPr>
          <w:delText>360</w:delText>
        </w:r>
      </w:del>
      <w:r>
        <w:rPr>
          <w:rFonts w:asciiTheme="minorHAnsi" w:hAnsiTheme="minorHAnsi" w:cstheme="minorHAnsi"/>
          <w:sz w:val="24"/>
          <w:szCs w:val="24"/>
        </w:rPr>
        <w:t xml:space="preserve"> “Reporte de prueba de EPP”.</w:t>
      </w:r>
    </w:p>
    <w:p w14:paraId="572F2780" w14:textId="77777777" w:rsidR="00CF29B7" w:rsidRPr="00ED59FE" w:rsidRDefault="00CF29B7" w:rsidP="00ED59FE">
      <w:pPr>
        <w:pStyle w:val="Prrafodelista"/>
        <w:ind w:left="360"/>
        <w:jc w:val="both"/>
      </w:pPr>
    </w:p>
    <w:p w14:paraId="470B348A" w14:textId="3418C262" w:rsidR="00CF29B7" w:rsidDel="00ED59FE" w:rsidRDefault="00CF29B7" w:rsidP="00CF29B7">
      <w:pPr>
        <w:pStyle w:val="Prrafodelista"/>
        <w:ind w:left="360"/>
        <w:jc w:val="both"/>
        <w:rPr>
          <w:del w:id="42" w:author="Perez, Steeven" w:date="2020-08-06T13:02:00Z"/>
          <w:rFonts w:asciiTheme="minorHAnsi" w:hAnsiTheme="minorHAnsi" w:cstheme="minorHAnsi"/>
          <w:sz w:val="24"/>
          <w:szCs w:val="24"/>
        </w:rPr>
      </w:pPr>
      <w:del w:id="43" w:author="Perez, Steeven" w:date="2020-08-06T13:02:00Z">
        <w:r w:rsidDel="00ED59FE">
          <w:rPr>
            <w:rFonts w:asciiTheme="minorHAnsi" w:hAnsiTheme="minorHAnsi" w:cstheme="minorHAnsi"/>
            <w:sz w:val="24"/>
            <w:szCs w:val="24"/>
          </w:rPr>
          <w:delText>La selección de ropa de trabajo será realizada por medio de las evaluaciones de riesgo en los distintos puesto de trabajo y diseño aprobado por el departamento de RRHH.</w:delText>
        </w:r>
      </w:del>
    </w:p>
    <w:p w14:paraId="13EB6036" w14:textId="34E5F175" w:rsidR="00CF29B7" w:rsidDel="00ED59FE" w:rsidRDefault="00CF29B7" w:rsidP="00CF29B7">
      <w:pPr>
        <w:pStyle w:val="Prrafodelista"/>
        <w:ind w:left="360"/>
        <w:jc w:val="both"/>
        <w:rPr>
          <w:del w:id="44" w:author="Perez, Steeven" w:date="2020-08-06T13:02:00Z"/>
          <w:rFonts w:asciiTheme="minorHAnsi" w:hAnsiTheme="minorHAnsi" w:cstheme="minorHAnsi"/>
          <w:sz w:val="24"/>
          <w:szCs w:val="24"/>
        </w:rPr>
      </w:pPr>
    </w:p>
    <w:p w14:paraId="47D6B56F" w14:textId="5709D0F6" w:rsidR="00CF29B7" w:rsidRPr="00CF29B7" w:rsidDel="00ED59FE" w:rsidRDefault="00CF29B7" w:rsidP="00CF29B7">
      <w:pPr>
        <w:pStyle w:val="Prrafodelista"/>
        <w:ind w:left="360"/>
        <w:jc w:val="both"/>
        <w:rPr>
          <w:del w:id="45" w:author="Perez, Steeven" w:date="2020-08-06T13:02:00Z"/>
          <w:rFonts w:asciiTheme="minorHAnsi" w:hAnsiTheme="minorHAnsi" w:cstheme="minorHAnsi"/>
          <w:sz w:val="24"/>
          <w:szCs w:val="24"/>
        </w:rPr>
      </w:pPr>
      <w:del w:id="46" w:author="Perez, Steeven" w:date="2020-08-06T13:02:00Z">
        <w:r w:rsidDel="00ED59FE">
          <w:rPr>
            <w:rFonts w:asciiTheme="minorHAnsi" w:hAnsiTheme="minorHAnsi" w:cstheme="minorHAnsi"/>
            <w:sz w:val="24"/>
            <w:szCs w:val="24"/>
          </w:rPr>
          <w:delText xml:space="preserve">El modelo y cantidad de prendas que se entregue al personal, estará definido en la “Matriz de Uniformes de Trabajo” según la empresa y el cargo/puesto de trabajo.  </w:delText>
        </w:r>
      </w:del>
      <w:ins w:id="47" w:author="Maria Leon" w:date="2017-03-17T07:30:00Z">
        <w:del w:id="48" w:author="Perez, Steeven" w:date="2020-08-06T13:02:00Z">
          <w:r w:rsidR="0021789F" w:rsidDel="00ED59FE">
            <w:rPr>
              <w:rFonts w:asciiTheme="minorHAnsi" w:hAnsiTheme="minorHAnsi" w:cstheme="minorHAnsi"/>
              <w:sz w:val="24"/>
              <w:szCs w:val="24"/>
            </w:rPr>
            <w:delText xml:space="preserve"> </w:delText>
          </w:r>
        </w:del>
      </w:ins>
      <w:del w:id="49" w:author="Perez, Steeven" w:date="2020-08-06T13:02:00Z">
        <w:r w:rsidDel="00ED59FE">
          <w:rPr>
            <w:rFonts w:asciiTheme="minorHAnsi" w:hAnsiTheme="minorHAnsi" w:cstheme="minorHAnsi"/>
            <w:sz w:val="24"/>
            <w:szCs w:val="24"/>
          </w:rPr>
          <w:delText>Esta matriz será responsabilidad de RRHH.</w:delText>
        </w:r>
      </w:del>
    </w:p>
    <w:p w14:paraId="12FB378C" w14:textId="77777777" w:rsidR="00CF29B7" w:rsidRPr="00ED59FE" w:rsidDel="00ED59FE" w:rsidRDefault="00CF29B7" w:rsidP="00ED59FE">
      <w:pPr>
        <w:jc w:val="both"/>
        <w:rPr>
          <w:ins w:id="50" w:author="Ligia Freire" w:date="2017-03-17T11:39:00Z"/>
          <w:del w:id="51" w:author="Perez, Steeven" w:date="2020-08-06T13:02:00Z"/>
          <w:rFonts w:asciiTheme="minorHAnsi" w:hAnsiTheme="minorHAnsi" w:cstheme="minorHAnsi"/>
          <w:sz w:val="24"/>
          <w:szCs w:val="24"/>
          <w:rPrChange w:id="52" w:author="Perez, Steeven" w:date="2020-08-06T13:02:00Z">
            <w:rPr>
              <w:ins w:id="53" w:author="Ligia Freire" w:date="2017-03-17T11:39:00Z"/>
              <w:del w:id="54" w:author="Perez, Steeven" w:date="2020-08-06T13:02:00Z"/>
            </w:rPr>
          </w:rPrChange>
        </w:rPr>
        <w:pPrChange w:id="55" w:author="Perez, Steeven" w:date="2020-08-06T13:02:00Z">
          <w:pPr>
            <w:pStyle w:val="Prrafodelista"/>
            <w:ind w:left="360"/>
            <w:jc w:val="both"/>
          </w:pPr>
        </w:pPrChange>
      </w:pPr>
    </w:p>
    <w:p w14:paraId="4A8EAFA1" w14:textId="77777777" w:rsidR="00506250" w:rsidRPr="00ED59FE" w:rsidRDefault="00506250" w:rsidP="00ED59FE">
      <w:pPr>
        <w:jc w:val="both"/>
        <w:rPr>
          <w:rFonts w:asciiTheme="minorHAnsi" w:hAnsiTheme="minorHAnsi" w:cstheme="minorHAnsi"/>
          <w:sz w:val="24"/>
          <w:szCs w:val="24"/>
          <w:rPrChange w:id="56" w:author="Perez, Steeven" w:date="2020-08-06T13:02:00Z">
            <w:rPr/>
          </w:rPrChange>
        </w:rPr>
        <w:pPrChange w:id="57" w:author="Perez, Steeven" w:date="2020-08-06T13:02:00Z">
          <w:pPr>
            <w:pStyle w:val="Prrafodelista"/>
            <w:ind w:left="360"/>
            <w:jc w:val="both"/>
          </w:pPr>
        </w:pPrChange>
      </w:pPr>
    </w:p>
    <w:p w14:paraId="5EF48F0D" w14:textId="77777777" w:rsidR="00CF29B7" w:rsidDel="00821844" w:rsidRDefault="00CF29B7" w:rsidP="00CF29B7">
      <w:pPr>
        <w:pStyle w:val="Prrafodelista"/>
        <w:ind w:left="360"/>
        <w:jc w:val="both"/>
        <w:rPr>
          <w:del w:id="58" w:author="Liliana Rios (liliana.rios@grupoberlin.com)" w:date="2016-03-08T09:56:00Z"/>
          <w:rFonts w:asciiTheme="minorHAnsi" w:hAnsiTheme="minorHAnsi" w:cstheme="minorHAnsi"/>
          <w:sz w:val="24"/>
          <w:szCs w:val="24"/>
        </w:rPr>
      </w:pPr>
    </w:p>
    <w:p w14:paraId="6720BE36" w14:textId="77777777" w:rsidR="00CF29B7" w:rsidRDefault="00CF29B7" w:rsidP="00CF29B7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b/>
          <w:sz w:val="24"/>
          <w:szCs w:val="24"/>
        </w:rPr>
      </w:pPr>
      <w:r w:rsidRPr="00CF29B7">
        <w:rPr>
          <w:rFonts w:asciiTheme="minorHAnsi" w:hAnsiTheme="minorHAnsi" w:cstheme="minorHAnsi"/>
          <w:b/>
          <w:sz w:val="24"/>
          <w:szCs w:val="24"/>
        </w:rPr>
        <w:t>Entrega</w:t>
      </w:r>
    </w:p>
    <w:p w14:paraId="6E2E0B4F" w14:textId="77777777" w:rsidR="00CF29B7" w:rsidRDefault="00CF29B7" w:rsidP="00CF29B7">
      <w:pPr>
        <w:pStyle w:val="Prrafodelista"/>
        <w:ind w:left="36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774D2E7" w14:textId="77777777" w:rsidR="00CF29B7" w:rsidRDefault="00CF29B7" w:rsidP="00CF29B7">
      <w:pPr>
        <w:pStyle w:val="Prrafodelista"/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En base a los equipos de protección personal y ropa de trabajo aprobados, el departamento de materiales mantendrá el stock necesario para las necesidades de los distintos sitios.</w:t>
      </w:r>
      <w:del w:id="59" w:author="Maria Leon" w:date="2017-03-17T07:30:00Z">
        <w:r w:rsidDel="0021789F">
          <w:rPr>
            <w:rFonts w:asciiTheme="minorHAnsi" w:hAnsiTheme="minorHAnsi" w:cstheme="minorHAnsi"/>
            <w:sz w:val="24"/>
            <w:szCs w:val="24"/>
          </w:rPr>
          <w:delText xml:space="preserve">  </w:delText>
        </w:r>
      </w:del>
      <w:ins w:id="60" w:author="Maria Leon" w:date="2017-03-17T07:30:00Z">
        <w:r w:rsidR="0021789F">
          <w:rPr>
            <w:rFonts w:asciiTheme="minorHAnsi" w:hAnsiTheme="minorHAnsi" w:cstheme="minorHAnsi"/>
            <w:sz w:val="24"/>
            <w:szCs w:val="24"/>
          </w:rPr>
          <w:t xml:space="preserve"> </w:t>
        </w:r>
      </w:ins>
    </w:p>
    <w:p w14:paraId="57CBD5D6" w14:textId="77777777" w:rsidR="00CF29B7" w:rsidDel="00ED59FE" w:rsidRDefault="00CF29B7" w:rsidP="00CF29B7">
      <w:pPr>
        <w:pStyle w:val="Prrafodelista"/>
        <w:ind w:left="360"/>
        <w:jc w:val="both"/>
        <w:rPr>
          <w:del w:id="61" w:author="Perez, Steeven" w:date="2020-08-06T13:02:00Z"/>
          <w:rFonts w:asciiTheme="minorHAnsi" w:hAnsiTheme="minorHAnsi" w:cstheme="minorHAnsi"/>
          <w:sz w:val="24"/>
          <w:szCs w:val="24"/>
        </w:rPr>
      </w:pPr>
    </w:p>
    <w:p w14:paraId="41D75E90" w14:textId="46CB1F10" w:rsidR="00CF29B7" w:rsidRPr="00ED59FE" w:rsidDel="00ED59FE" w:rsidRDefault="00CF29B7" w:rsidP="00ED59FE">
      <w:pPr>
        <w:jc w:val="both"/>
        <w:rPr>
          <w:del w:id="62" w:author="Perez, Steeven" w:date="2020-08-06T13:02:00Z"/>
          <w:rFonts w:asciiTheme="minorHAnsi" w:hAnsiTheme="minorHAnsi" w:cstheme="minorHAnsi"/>
          <w:sz w:val="24"/>
          <w:szCs w:val="24"/>
          <w:rPrChange w:id="63" w:author="Perez, Steeven" w:date="2020-08-06T13:02:00Z">
            <w:rPr>
              <w:del w:id="64" w:author="Perez, Steeven" w:date="2020-08-06T13:02:00Z"/>
            </w:rPr>
          </w:rPrChange>
        </w:rPr>
        <w:pPrChange w:id="65" w:author="Perez, Steeven" w:date="2020-08-06T13:02:00Z">
          <w:pPr>
            <w:pStyle w:val="Prrafodelista"/>
            <w:ind w:left="360"/>
            <w:jc w:val="both"/>
          </w:pPr>
        </w:pPrChange>
      </w:pPr>
      <w:del w:id="66" w:author="Perez, Steeven" w:date="2020-08-06T13:02:00Z">
        <w:r w:rsidRPr="00ED59FE" w:rsidDel="00ED59FE">
          <w:rPr>
            <w:rFonts w:asciiTheme="minorHAnsi" w:hAnsiTheme="minorHAnsi" w:cstheme="minorHAnsi"/>
            <w:sz w:val="24"/>
            <w:szCs w:val="24"/>
            <w:rPrChange w:id="67" w:author="Perez, Steeven" w:date="2020-08-06T13:02:00Z">
              <w:rPr/>
            </w:rPrChange>
          </w:rPr>
          <w:delText>En el caso de las instalaciones de Hamburgo y Quito, los equipos serán despachados desde la bodega de materiales de Tecnova Planta, mientras que Trilex se manejará con su bodega de materiales.</w:delText>
        </w:r>
      </w:del>
    </w:p>
    <w:p w14:paraId="7E53A2C2" w14:textId="77777777" w:rsidR="00CF29B7" w:rsidRDefault="00CF29B7" w:rsidP="00ED59FE">
      <w:pPr>
        <w:pPrChange w:id="68" w:author="Perez, Steeven" w:date="2020-08-06T13:02:00Z">
          <w:pPr>
            <w:pStyle w:val="Prrafodelista"/>
            <w:ind w:left="360"/>
            <w:jc w:val="both"/>
          </w:pPr>
        </w:pPrChange>
      </w:pPr>
    </w:p>
    <w:p w14:paraId="6997F49E" w14:textId="045A3512" w:rsidR="00CF29B7" w:rsidRDefault="00CF29B7" w:rsidP="00CF29B7">
      <w:pPr>
        <w:pStyle w:val="Prrafodelista"/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En cada sitio de trabajo se deberá llevar el registro </w:t>
      </w:r>
      <w:ins w:id="69" w:author="Perez, Steeven" w:date="2020-08-06T13:04:00Z">
        <w:r w:rsidR="00ED59FE">
          <w:rPr>
            <w:rFonts w:asciiTheme="minorHAnsi" w:hAnsiTheme="minorHAnsi" w:cstheme="minorHAnsi"/>
            <w:sz w:val="24"/>
            <w:szCs w:val="24"/>
          </w:rPr>
          <w:t>HS&amp;WE-017B</w:t>
        </w:r>
      </w:ins>
      <w:del w:id="70" w:author="Perez, Steeven" w:date="2020-08-06T13:04:00Z">
        <w:r w:rsidDel="00ED59FE">
          <w:rPr>
            <w:rFonts w:asciiTheme="minorHAnsi" w:hAnsiTheme="minorHAnsi" w:cstheme="minorHAnsi"/>
            <w:sz w:val="24"/>
            <w:szCs w:val="24"/>
          </w:rPr>
          <w:delText>SSO-500</w:delText>
        </w:r>
      </w:del>
      <w:r>
        <w:rPr>
          <w:rFonts w:asciiTheme="minorHAnsi" w:hAnsiTheme="minorHAnsi" w:cstheme="minorHAnsi"/>
          <w:sz w:val="24"/>
          <w:szCs w:val="24"/>
        </w:rPr>
        <w:t xml:space="preserve"> “Dotación de EPP” en donde el colaborador deberá firmar la entrega de todos sus equipos de protección personal cada vez que éstos le sean entregados.</w:t>
      </w:r>
      <w:del w:id="71" w:author="Maria Leon" w:date="2017-03-17T07:30:00Z">
        <w:r w:rsidDel="0021789F">
          <w:rPr>
            <w:rFonts w:asciiTheme="minorHAnsi" w:hAnsiTheme="minorHAnsi" w:cstheme="minorHAnsi"/>
            <w:sz w:val="24"/>
            <w:szCs w:val="24"/>
          </w:rPr>
          <w:delText xml:space="preserve">  </w:delText>
        </w:r>
      </w:del>
      <w:ins w:id="72" w:author="Maria Leon" w:date="2017-03-17T07:30:00Z">
        <w:r w:rsidR="0021789F">
          <w:rPr>
            <w:rFonts w:asciiTheme="minorHAnsi" w:hAnsiTheme="minorHAnsi" w:cstheme="minorHAnsi"/>
            <w:sz w:val="24"/>
            <w:szCs w:val="24"/>
          </w:rPr>
          <w:t xml:space="preserve"> </w:t>
        </w:r>
      </w:ins>
      <w:r>
        <w:rPr>
          <w:rFonts w:asciiTheme="minorHAnsi" w:hAnsiTheme="minorHAnsi" w:cstheme="minorHAnsi"/>
          <w:sz w:val="24"/>
          <w:szCs w:val="24"/>
        </w:rPr>
        <w:t>Es responsabilidad del departamento de materiales</w:t>
      </w:r>
      <w:ins w:id="73" w:author="Alywin Hacay Chang" w:date="2016-03-07T09:47:00Z">
        <w:r w:rsidR="00824F6D">
          <w:rPr>
            <w:rFonts w:asciiTheme="minorHAnsi" w:hAnsiTheme="minorHAnsi" w:cstheme="minorHAnsi"/>
            <w:sz w:val="24"/>
            <w:szCs w:val="24"/>
          </w:rPr>
          <w:t xml:space="preserve"> o asignados,</w:t>
        </w:r>
        <w:del w:id="74" w:author="Maria Leon" w:date="2017-03-17T07:30:00Z">
          <w:r w:rsidR="00824F6D" w:rsidDel="0021789F">
            <w:rPr>
              <w:rFonts w:asciiTheme="minorHAnsi" w:hAnsiTheme="minorHAnsi" w:cstheme="minorHAnsi"/>
              <w:sz w:val="24"/>
              <w:szCs w:val="24"/>
            </w:rPr>
            <w:delText xml:space="preserve"> </w:delText>
          </w:r>
        </w:del>
      </w:ins>
      <w:del w:id="75" w:author="Maria Leon" w:date="2017-03-17T07:30:00Z">
        <w:r w:rsidDel="0021789F">
          <w:rPr>
            <w:rFonts w:asciiTheme="minorHAnsi" w:hAnsiTheme="minorHAnsi" w:cstheme="minorHAnsi"/>
            <w:sz w:val="24"/>
            <w:szCs w:val="24"/>
          </w:rPr>
          <w:delText xml:space="preserve"> </w:delText>
        </w:r>
      </w:del>
      <w:ins w:id="76" w:author="Maria Leon" w:date="2017-03-17T07:30:00Z">
        <w:r w:rsidR="0021789F">
          <w:rPr>
            <w:rFonts w:asciiTheme="minorHAnsi" w:hAnsiTheme="minorHAnsi" w:cstheme="minorHAnsi"/>
            <w:sz w:val="24"/>
            <w:szCs w:val="24"/>
          </w:rPr>
          <w:t xml:space="preserve"> </w:t>
        </w:r>
      </w:ins>
      <w:r>
        <w:rPr>
          <w:rFonts w:asciiTheme="minorHAnsi" w:hAnsiTheme="minorHAnsi" w:cstheme="minorHAnsi"/>
          <w:sz w:val="24"/>
          <w:szCs w:val="24"/>
        </w:rPr>
        <w:t>llevar correctamente este registro.</w:t>
      </w:r>
    </w:p>
    <w:p w14:paraId="05905341" w14:textId="77777777" w:rsidR="00CF29B7" w:rsidDel="00ED59FE" w:rsidRDefault="00CF29B7" w:rsidP="00CF29B7">
      <w:pPr>
        <w:pStyle w:val="Prrafodelista"/>
        <w:ind w:left="360"/>
        <w:jc w:val="both"/>
        <w:rPr>
          <w:del w:id="77" w:author="Perez, Steeven" w:date="2020-08-06T13:05:00Z"/>
          <w:rFonts w:asciiTheme="minorHAnsi" w:hAnsiTheme="minorHAnsi" w:cstheme="minorHAnsi"/>
          <w:sz w:val="24"/>
          <w:szCs w:val="24"/>
        </w:rPr>
      </w:pPr>
    </w:p>
    <w:p w14:paraId="0CD68FC7" w14:textId="2319B098" w:rsidR="00CF29B7" w:rsidRPr="00ED59FE" w:rsidDel="00ED59FE" w:rsidRDefault="00CF29B7" w:rsidP="00ED59FE">
      <w:pPr>
        <w:jc w:val="both"/>
        <w:rPr>
          <w:del w:id="78" w:author="Perez, Steeven" w:date="2020-08-06T13:05:00Z"/>
          <w:rFonts w:asciiTheme="minorHAnsi" w:hAnsiTheme="minorHAnsi" w:cstheme="minorHAnsi"/>
          <w:sz w:val="24"/>
          <w:szCs w:val="24"/>
          <w:rPrChange w:id="79" w:author="Perez, Steeven" w:date="2020-08-06T13:05:00Z">
            <w:rPr>
              <w:del w:id="80" w:author="Perez, Steeven" w:date="2020-08-06T13:05:00Z"/>
            </w:rPr>
          </w:rPrChange>
        </w:rPr>
        <w:pPrChange w:id="81" w:author="Perez, Steeven" w:date="2020-08-06T13:05:00Z">
          <w:pPr>
            <w:pStyle w:val="Prrafodelista"/>
            <w:ind w:left="360"/>
            <w:jc w:val="both"/>
          </w:pPr>
        </w:pPrChange>
      </w:pPr>
      <w:del w:id="82" w:author="Perez, Steeven" w:date="2020-08-06T13:05:00Z">
        <w:r w:rsidRPr="00ED59FE" w:rsidDel="00ED59FE">
          <w:rPr>
            <w:rFonts w:asciiTheme="minorHAnsi" w:hAnsiTheme="minorHAnsi" w:cstheme="minorHAnsi"/>
            <w:sz w:val="24"/>
            <w:szCs w:val="24"/>
            <w:rPrChange w:id="83" w:author="Perez, Steeven" w:date="2020-08-06T13:05:00Z">
              <w:rPr/>
            </w:rPrChange>
          </w:rPr>
          <w:delText>Estos registros deberán ser remitidos a RRHH en las siguientes situaciones:</w:delText>
        </w:r>
      </w:del>
    </w:p>
    <w:p w14:paraId="1E566A63" w14:textId="11EE7894" w:rsidR="00CF29B7" w:rsidDel="00ED59FE" w:rsidRDefault="00CF29B7" w:rsidP="00ED59FE">
      <w:pPr>
        <w:rPr>
          <w:del w:id="84" w:author="Perez, Steeven" w:date="2020-08-06T13:05:00Z"/>
        </w:rPr>
        <w:pPrChange w:id="85" w:author="Perez, Steeven" w:date="2020-08-06T13:05:00Z">
          <w:pPr>
            <w:pStyle w:val="Prrafodelista"/>
            <w:numPr>
              <w:numId w:val="31"/>
            </w:numPr>
            <w:ind w:left="720" w:hanging="360"/>
            <w:jc w:val="both"/>
          </w:pPr>
        </w:pPrChange>
      </w:pPr>
      <w:del w:id="86" w:author="Perez, Steeven" w:date="2020-08-06T13:05:00Z">
        <w:r w:rsidDel="00ED59FE">
          <w:delText>En el ingreso del personal se remitirá una copia del registro de EPP´s que se hayan entregado durante su inducción</w:delText>
        </w:r>
      </w:del>
    </w:p>
    <w:p w14:paraId="743C0811" w14:textId="521B2D3E" w:rsidR="00CF29B7" w:rsidDel="00ED59FE" w:rsidRDefault="00CF29B7" w:rsidP="00ED59FE">
      <w:pPr>
        <w:rPr>
          <w:del w:id="87" w:author="Perez, Steeven" w:date="2020-08-06T13:05:00Z"/>
        </w:rPr>
        <w:pPrChange w:id="88" w:author="Perez, Steeven" w:date="2020-08-06T13:05:00Z">
          <w:pPr>
            <w:pStyle w:val="Prrafodelista"/>
            <w:numPr>
              <w:numId w:val="31"/>
            </w:numPr>
            <w:ind w:left="720" w:hanging="360"/>
            <w:jc w:val="both"/>
          </w:pPr>
        </w:pPrChange>
      </w:pPr>
      <w:del w:id="89" w:author="Perez, Steeven" w:date="2020-08-06T13:05:00Z">
        <w:r w:rsidDel="00ED59FE">
          <w:delText>En enero de cada año, el departamento de material remitirá a RRHH la carpeta de registros del año cesante.</w:delText>
        </w:r>
      </w:del>
    </w:p>
    <w:p w14:paraId="3E0E658B" w14:textId="63BD1D0B" w:rsidR="00CF29B7" w:rsidDel="00ED59FE" w:rsidRDefault="00CF29B7" w:rsidP="00ED59FE">
      <w:pPr>
        <w:rPr>
          <w:del w:id="90" w:author="Perez, Steeven" w:date="2020-08-06T13:05:00Z"/>
        </w:rPr>
        <w:pPrChange w:id="91" w:author="Perez, Steeven" w:date="2020-08-06T13:05:00Z">
          <w:pPr>
            <w:pStyle w:val="Prrafodelista"/>
            <w:numPr>
              <w:numId w:val="31"/>
            </w:numPr>
            <w:ind w:left="720" w:hanging="360"/>
            <w:jc w:val="both"/>
          </w:pPr>
        </w:pPrChange>
      </w:pPr>
      <w:del w:id="92" w:author="Perez, Steeven" w:date="2020-08-06T13:05:00Z">
        <w:r w:rsidDel="00ED59FE">
          <w:delText>A la salida del colaborador se remitirá los registros del año en curso para ingresarlo en la carpeta del colaborador de acuerdo a los registros de salida.</w:delText>
        </w:r>
      </w:del>
    </w:p>
    <w:p w14:paraId="495A5897" w14:textId="77777777" w:rsidR="00CF29B7" w:rsidRPr="00CF29B7" w:rsidRDefault="00CF29B7" w:rsidP="00ED59FE">
      <w:pPr>
        <w:rPr>
          <w:b/>
        </w:rPr>
        <w:pPrChange w:id="93" w:author="Perez, Steeven" w:date="2020-08-06T13:05:00Z">
          <w:pPr>
            <w:pStyle w:val="Prrafodelista"/>
            <w:ind w:left="360"/>
            <w:jc w:val="both"/>
          </w:pPr>
        </w:pPrChange>
      </w:pPr>
    </w:p>
    <w:p w14:paraId="2A05838E" w14:textId="77777777" w:rsidR="00CF29B7" w:rsidRPr="00CF29B7" w:rsidRDefault="00CF29B7" w:rsidP="00CF29B7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b/>
          <w:sz w:val="24"/>
          <w:szCs w:val="24"/>
        </w:rPr>
      </w:pPr>
      <w:r w:rsidRPr="00CF29B7">
        <w:rPr>
          <w:rFonts w:asciiTheme="minorHAnsi" w:hAnsiTheme="minorHAnsi" w:cstheme="minorHAnsi"/>
          <w:b/>
          <w:sz w:val="24"/>
          <w:szCs w:val="24"/>
        </w:rPr>
        <w:t>Uso</w:t>
      </w:r>
    </w:p>
    <w:p w14:paraId="3094AB3D" w14:textId="77777777" w:rsidR="00CF29B7" w:rsidRDefault="00CF29B7" w:rsidP="00CF29B7">
      <w:pPr>
        <w:pStyle w:val="Prrafodelista"/>
        <w:ind w:left="36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527A1608" w14:textId="067908F9" w:rsidR="00CF29B7" w:rsidRDefault="00CF29B7" w:rsidP="00CF29B7">
      <w:pPr>
        <w:pStyle w:val="Prrafodelista"/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El uso de los equipos de protección personal </w:t>
      </w:r>
      <w:del w:id="94" w:author="Perez, Steeven" w:date="2020-08-06T13:05:00Z">
        <w:r w:rsidDel="00ED59FE">
          <w:rPr>
            <w:rFonts w:asciiTheme="minorHAnsi" w:hAnsiTheme="minorHAnsi" w:cstheme="minorHAnsi"/>
            <w:sz w:val="24"/>
            <w:szCs w:val="24"/>
          </w:rPr>
          <w:delText xml:space="preserve">y ropa de trabajo </w:delText>
        </w:r>
      </w:del>
      <w:r>
        <w:rPr>
          <w:rFonts w:asciiTheme="minorHAnsi" w:hAnsiTheme="minorHAnsi" w:cstheme="minorHAnsi"/>
          <w:sz w:val="24"/>
          <w:szCs w:val="24"/>
        </w:rPr>
        <w:t>en las áreas determinadas es obligatorio y dentro de las inspecciones de planta se monitoreará su uso</w:t>
      </w:r>
      <w:del w:id="95" w:author="Alywin Hacay Chang" w:date="2016-03-07T09:55:00Z">
        <w:r w:rsidDel="00824F6D">
          <w:rPr>
            <w:rFonts w:asciiTheme="minorHAnsi" w:hAnsiTheme="minorHAnsi" w:cstheme="minorHAnsi"/>
            <w:sz w:val="24"/>
            <w:szCs w:val="24"/>
          </w:rPr>
          <w:delText xml:space="preserve"> mediante reporte de Observaciones Planeadas</w:delText>
        </w:r>
      </w:del>
      <w:r>
        <w:rPr>
          <w:rFonts w:asciiTheme="minorHAnsi" w:hAnsiTheme="minorHAnsi" w:cstheme="minorHAnsi"/>
          <w:sz w:val="24"/>
          <w:szCs w:val="24"/>
        </w:rPr>
        <w:t>.</w:t>
      </w:r>
      <w:del w:id="96" w:author="Maria Leon" w:date="2017-03-17T07:30:00Z">
        <w:r w:rsidRPr="00CF29B7" w:rsidDel="0021789F">
          <w:rPr>
            <w:rFonts w:asciiTheme="minorHAnsi" w:hAnsiTheme="minorHAnsi" w:cstheme="minorHAnsi"/>
            <w:sz w:val="24"/>
            <w:szCs w:val="24"/>
          </w:rPr>
          <w:delText xml:space="preserve"> </w:delText>
        </w:r>
        <w:r w:rsidDel="0021789F">
          <w:rPr>
            <w:rFonts w:asciiTheme="minorHAnsi" w:hAnsiTheme="minorHAnsi" w:cstheme="minorHAnsi"/>
            <w:sz w:val="24"/>
            <w:szCs w:val="24"/>
          </w:rPr>
          <w:delText xml:space="preserve"> </w:delText>
        </w:r>
      </w:del>
      <w:ins w:id="97" w:author="Maria Leon" w:date="2017-03-17T07:30:00Z">
        <w:r w:rsidR="0021789F">
          <w:rPr>
            <w:rFonts w:asciiTheme="minorHAnsi" w:hAnsiTheme="minorHAnsi" w:cstheme="minorHAnsi"/>
            <w:sz w:val="24"/>
            <w:szCs w:val="24"/>
          </w:rPr>
          <w:t xml:space="preserve"> </w:t>
        </w:r>
      </w:ins>
      <w:r>
        <w:rPr>
          <w:rFonts w:asciiTheme="minorHAnsi" w:hAnsiTheme="minorHAnsi" w:cstheme="minorHAnsi"/>
          <w:sz w:val="24"/>
          <w:szCs w:val="24"/>
        </w:rPr>
        <w:t>Los planes de entrenamiento anual deberán incluir los temas de riesgo, utilización y mantenimiento de los equipos de protección personal.</w:t>
      </w:r>
    </w:p>
    <w:p w14:paraId="30AC06B3" w14:textId="77777777" w:rsidR="00CF29B7" w:rsidRDefault="00CF29B7" w:rsidP="00CF29B7">
      <w:pPr>
        <w:pStyle w:val="Prrafodelista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5289DA0B" w14:textId="52411009" w:rsidR="00CF29B7" w:rsidRDefault="00CF29B7" w:rsidP="00CF29B7">
      <w:pPr>
        <w:pStyle w:val="Prrafodelista"/>
        <w:ind w:left="360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lastRenderedPageBreak/>
        <w:t>Los equipos de protección personal de cada puesto de trabajo es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comunicado en el respectivo Profesiograma junto con la respectiva evaluación de riesgo.</w:t>
      </w:r>
    </w:p>
    <w:p w14:paraId="0D7EA9BF" w14:textId="77777777" w:rsidR="00CF29B7" w:rsidRDefault="00CF29B7" w:rsidP="00CF29B7">
      <w:pPr>
        <w:pStyle w:val="Prrafodelista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4F42BE61" w14:textId="69E05B5E" w:rsidR="00CF29B7" w:rsidRDefault="00CF29B7" w:rsidP="00CF29B7">
      <w:pPr>
        <w:pStyle w:val="Prrafodelista"/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Si en algún momento el colaborador tuviera algún problema con su equipo de protección personal</w:t>
      </w:r>
      <w:del w:id="98" w:author="Perez, Steeven" w:date="2020-08-06T13:05:00Z">
        <w:r w:rsidDel="00ED59FE">
          <w:rPr>
            <w:rFonts w:asciiTheme="minorHAnsi" w:hAnsiTheme="minorHAnsi" w:cstheme="minorHAnsi"/>
            <w:sz w:val="24"/>
            <w:szCs w:val="24"/>
          </w:rPr>
          <w:delText xml:space="preserve"> o ropa de trabajo</w:delText>
        </w:r>
      </w:del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gramStart"/>
      <w:r>
        <w:rPr>
          <w:rFonts w:asciiTheme="minorHAnsi" w:hAnsiTheme="minorHAnsi" w:cstheme="minorHAnsi"/>
          <w:sz w:val="24"/>
          <w:szCs w:val="24"/>
        </w:rPr>
        <w:t>el obligación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del mismo comunicar la novedad a su jefe inmediato quien gestionará el tema con el departamento de materiales / </w:t>
      </w:r>
      <w:del w:id="99" w:author="Perez, Steeven" w:date="2020-08-06T13:06:00Z">
        <w:r w:rsidDel="00ED59FE">
          <w:rPr>
            <w:rFonts w:asciiTheme="minorHAnsi" w:hAnsiTheme="minorHAnsi" w:cstheme="minorHAnsi"/>
            <w:sz w:val="24"/>
            <w:szCs w:val="24"/>
          </w:rPr>
          <w:delText>seguridad integral</w:delText>
        </w:r>
      </w:del>
      <w:ins w:id="100" w:author="Perez, Steeven" w:date="2020-08-06T13:06:00Z">
        <w:r w:rsidR="00ED59FE">
          <w:rPr>
            <w:rFonts w:asciiTheme="minorHAnsi" w:hAnsiTheme="minorHAnsi" w:cstheme="minorHAnsi"/>
            <w:sz w:val="24"/>
            <w:szCs w:val="24"/>
          </w:rPr>
          <w:t>HS&amp;WE</w:t>
        </w:r>
      </w:ins>
      <w:r>
        <w:rPr>
          <w:rFonts w:asciiTheme="minorHAnsi" w:hAnsiTheme="minorHAnsi" w:cstheme="minorHAnsi"/>
          <w:sz w:val="24"/>
          <w:szCs w:val="24"/>
        </w:rPr>
        <w:t>.</w:t>
      </w:r>
    </w:p>
    <w:p w14:paraId="4E8E7FB5" w14:textId="77777777" w:rsidR="00CF29B7" w:rsidRDefault="00CF29B7" w:rsidP="00CF29B7">
      <w:pPr>
        <w:pStyle w:val="Prrafodelista"/>
        <w:ind w:left="36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4BC60EE1" w14:textId="77777777" w:rsidR="00CF29B7" w:rsidRPr="00CF29B7" w:rsidRDefault="00CF29B7" w:rsidP="00CF29B7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b/>
          <w:sz w:val="24"/>
          <w:szCs w:val="24"/>
        </w:rPr>
      </w:pPr>
      <w:r w:rsidRPr="00CF29B7">
        <w:rPr>
          <w:rFonts w:asciiTheme="minorHAnsi" w:hAnsiTheme="minorHAnsi" w:cstheme="minorHAnsi"/>
          <w:b/>
          <w:sz w:val="24"/>
          <w:szCs w:val="24"/>
        </w:rPr>
        <w:t>Cambio y devolución</w:t>
      </w:r>
    </w:p>
    <w:p w14:paraId="0835BC90" w14:textId="77777777" w:rsidR="0017310B" w:rsidRDefault="0017310B" w:rsidP="00CF29B7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108F863B" w14:textId="1FBFFF92" w:rsidR="00CF29B7" w:rsidRDefault="00CF29B7" w:rsidP="00CF29B7">
      <w:pPr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el cambio o renovación del equipo de protección personal</w:t>
      </w:r>
      <w:del w:id="101" w:author="Perez, Steeven" w:date="2020-08-06T13:06:00Z">
        <w:r w:rsidDel="00ED59FE">
          <w:rPr>
            <w:rFonts w:asciiTheme="minorHAnsi" w:hAnsiTheme="minorHAnsi" w:cstheme="minorHAnsi"/>
            <w:sz w:val="24"/>
            <w:szCs w:val="24"/>
          </w:rPr>
          <w:delText xml:space="preserve"> / ropa de trabajo</w:delText>
        </w:r>
      </w:del>
      <w:r>
        <w:rPr>
          <w:rFonts w:asciiTheme="minorHAnsi" w:hAnsiTheme="minorHAnsi" w:cstheme="minorHAnsi"/>
          <w:sz w:val="24"/>
          <w:szCs w:val="24"/>
        </w:rPr>
        <w:t>, es obligación del colaborador entregar el equipo usado.</w:t>
      </w:r>
      <w:del w:id="102" w:author="Maria Leon" w:date="2017-03-17T07:30:00Z">
        <w:r w:rsidDel="0021789F">
          <w:rPr>
            <w:rFonts w:asciiTheme="minorHAnsi" w:hAnsiTheme="minorHAnsi" w:cstheme="minorHAnsi"/>
            <w:sz w:val="24"/>
            <w:szCs w:val="24"/>
          </w:rPr>
          <w:delText xml:space="preserve">  </w:delText>
        </w:r>
      </w:del>
      <w:ins w:id="103" w:author="Maria Leon" w:date="2017-03-17T07:30:00Z">
        <w:r w:rsidR="0021789F">
          <w:rPr>
            <w:rFonts w:asciiTheme="minorHAnsi" w:hAnsiTheme="minorHAnsi" w:cstheme="minorHAnsi"/>
            <w:sz w:val="24"/>
            <w:szCs w:val="24"/>
          </w:rPr>
          <w:t xml:space="preserve"> </w:t>
        </w:r>
      </w:ins>
    </w:p>
    <w:p w14:paraId="6D1D3576" w14:textId="77777777" w:rsidR="00CF29B7" w:rsidRDefault="00CF29B7" w:rsidP="00CF29B7">
      <w:pPr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1498DA45" w14:textId="77777777" w:rsidR="00CF29B7" w:rsidRDefault="00CF29B7" w:rsidP="00CF29B7">
      <w:pPr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En el caso que el colaborador no tuviese el equipo usado, deberá justificar la pérdida con su jefe inmediato.</w:t>
      </w:r>
    </w:p>
    <w:p w14:paraId="46FA39D8" w14:textId="77777777" w:rsidR="00CF29B7" w:rsidRDefault="00CF29B7" w:rsidP="00CF29B7">
      <w:pPr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0889F6D4" w14:textId="77777777" w:rsidR="00CF29B7" w:rsidRPr="00CF29B7" w:rsidRDefault="00CF29B7" w:rsidP="00CF29B7">
      <w:pPr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El colaborador deberá entregar de igualmente todo el equipo de protección personal y ropa de trabajo en su posesión cuando culmine su relación laboral.</w:t>
      </w:r>
    </w:p>
    <w:p w14:paraId="2FCED0F3" w14:textId="77777777" w:rsidR="00CF29B7" w:rsidRDefault="00CF29B7" w:rsidP="0017310B">
      <w:pPr>
        <w:rPr>
          <w:rFonts w:asciiTheme="minorHAnsi" w:hAnsiTheme="minorHAnsi" w:cstheme="minorHAnsi"/>
          <w:sz w:val="24"/>
          <w:szCs w:val="24"/>
        </w:rPr>
      </w:pPr>
    </w:p>
    <w:p w14:paraId="2C32BB04" w14:textId="77777777" w:rsidR="005676BB" w:rsidRPr="00507CBD" w:rsidRDefault="005676BB" w:rsidP="003B6847">
      <w:pPr>
        <w:ind w:right="28"/>
        <w:rPr>
          <w:rFonts w:asciiTheme="minorHAnsi" w:hAnsiTheme="minorHAnsi" w:cstheme="minorHAnsi"/>
          <w:b/>
          <w:sz w:val="24"/>
          <w:szCs w:val="24"/>
          <w:lang w:val="es-MX"/>
        </w:rPr>
      </w:pPr>
      <w:r w:rsidRPr="00507CBD">
        <w:rPr>
          <w:rFonts w:asciiTheme="minorHAnsi" w:hAnsiTheme="minorHAnsi" w:cstheme="minorHAnsi"/>
          <w:b/>
          <w:sz w:val="24"/>
          <w:szCs w:val="24"/>
          <w:lang w:val="es-MX"/>
        </w:rPr>
        <w:t>Registros</w:t>
      </w:r>
    </w:p>
    <w:p w14:paraId="313D5FE5" w14:textId="454F6862" w:rsidR="00D61623" w:rsidRDefault="00ED59FE" w:rsidP="00CF29B7">
      <w:pPr>
        <w:pStyle w:val="Prrafodelista"/>
        <w:numPr>
          <w:ilvl w:val="0"/>
          <w:numId w:val="34"/>
        </w:numPr>
        <w:tabs>
          <w:tab w:val="left" w:pos="1843"/>
        </w:tabs>
        <w:spacing w:line="276" w:lineRule="auto"/>
        <w:ind w:right="28"/>
        <w:rPr>
          <w:rFonts w:asciiTheme="minorHAnsi" w:hAnsiTheme="minorHAnsi" w:cstheme="minorHAnsi"/>
          <w:sz w:val="24"/>
          <w:szCs w:val="24"/>
        </w:rPr>
      </w:pPr>
      <w:ins w:id="104" w:author="Perez, Steeven" w:date="2020-08-06T13:06:00Z">
        <w:r>
          <w:rPr>
            <w:rFonts w:asciiTheme="minorHAnsi" w:hAnsiTheme="minorHAnsi" w:cstheme="minorHAnsi"/>
            <w:sz w:val="24"/>
            <w:szCs w:val="24"/>
          </w:rPr>
          <w:t>HS&amp;WE-017A</w:t>
        </w:r>
      </w:ins>
      <w:del w:id="105" w:author="Perez, Steeven" w:date="2020-08-06T13:06:00Z">
        <w:r w:rsidR="00CF29B7" w:rsidRPr="00CF29B7" w:rsidDel="00ED59FE">
          <w:rPr>
            <w:rFonts w:asciiTheme="minorHAnsi" w:hAnsiTheme="minorHAnsi" w:cstheme="minorHAnsi"/>
            <w:sz w:val="24"/>
            <w:szCs w:val="24"/>
          </w:rPr>
          <w:delText>SSO-360</w:delText>
        </w:r>
      </w:del>
      <w:ins w:id="106" w:author="Perez, Steeven" w:date="2020-08-06T13:06:00Z">
        <w:r>
          <w:rPr>
            <w:rFonts w:asciiTheme="minorHAnsi" w:hAnsiTheme="minorHAnsi" w:cstheme="minorHAnsi"/>
            <w:sz w:val="24"/>
            <w:szCs w:val="24"/>
          </w:rPr>
          <w:t xml:space="preserve">          </w:t>
        </w:r>
      </w:ins>
      <w:del w:id="107" w:author="Perez, Steeven" w:date="2020-08-06T13:06:00Z">
        <w:r w:rsidR="00CF29B7" w:rsidRPr="00CF29B7" w:rsidDel="00ED59FE">
          <w:rPr>
            <w:rFonts w:asciiTheme="minorHAnsi" w:hAnsiTheme="minorHAnsi" w:cstheme="minorHAnsi"/>
            <w:sz w:val="24"/>
            <w:szCs w:val="24"/>
          </w:rPr>
          <w:delText xml:space="preserve"> “</w:delText>
        </w:r>
      </w:del>
      <w:r w:rsidR="00CF29B7" w:rsidRPr="00CF29B7">
        <w:rPr>
          <w:rFonts w:asciiTheme="minorHAnsi" w:hAnsiTheme="minorHAnsi" w:cstheme="minorHAnsi"/>
          <w:sz w:val="24"/>
          <w:szCs w:val="24"/>
        </w:rPr>
        <w:t>Reporte de prueba de EPP</w:t>
      </w:r>
      <w:del w:id="108" w:author="Perez, Steeven" w:date="2020-08-06T13:06:00Z">
        <w:r w:rsidR="00CF29B7" w:rsidRPr="00CF29B7" w:rsidDel="00ED59FE">
          <w:rPr>
            <w:rFonts w:asciiTheme="minorHAnsi" w:hAnsiTheme="minorHAnsi" w:cstheme="minorHAnsi"/>
            <w:sz w:val="24"/>
            <w:szCs w:val="24"/>
          </w:rPr>
          <w:delText>”</w:delText>
        </w:r>
      </w:del>
    </w:p>
    <w:p w14:paraId="1A94AD0F" w14:textId="6FD4C4F2" w:rsidR="00CF29B7" w:rsidDel="00821844" w:rsidRDefault="00ED59FE" w:rsidP="00CF29B7">
      <w:pPr>
        <w:pStyle w:val="Prrafodelista"/>
        <w:numPr>
          <w:ilvl w:val="0"/>
          <w:numId w:val="34"/>
        </w:numPr>
        <w:tabs>
          <w:tab w:val="left" w:pos="1843"/>
        </w:tabs>
        <w:spacing w:line="276" w:lineRule="auto"/>
        <w:ind w:right="28"/>
        <w:rPr>
          <w:del w:id="109" w:author="Liliana Rios (liliana.rios@grupoberlin.com)" w:date="2016-03-08T09:56:00Z"/>
          <w:rFonts w:asciiTheme="minorHAnsi" w:hAnsiTheme="minorHAnsi" w:cstheme="minorHAnsi"/>
          <w:sz w:val="24"/>
          <w:szCs w:val="24"/>
        </w:rPr>
      </w:pPr>
      <w:ins w:id="110" w:author="Perez, Steeven" w:date="2020-08-06T13:06:00Z">
        <w:r>
          <w:rPr>
            <w:rFonts w:asciiTheme="minorHAnsi" w:hAnsiTheme="minorHAnsi" w:cstheme="minorHAnsi"/>
            <w:sz w:val="24"/>
            <w:szCs w:val="24"/>
          </w:rPr>
          <w:t>HS&amp;WE-017B</w:t>
        </w:r>
      </w:ins>
      <w:del w:id="111" w:author="Perez, Steeven" w:date="2020-08-06T13:06:00Z">
        <w:r w:rsidR="00CF29B7" w:rsidDel="00ED59FE">
          <w:rPr>
            <w:rFonts w:asciiTheme="minorHAnsi" w:hAnsiTheme="minorHAnsi" w:cstheme="minorHAnsi"/>
            <w:sz w:val="24"/>
            <w:szCs w:val="24"/>
          </w:rPr>
          <w:delText>SSO-500 “</w:delText>
        </w:r>
      </w:del>
      <w:ins w:id="112" w:author="Perez, Steeven" w:date="2020-08-06T13:06:00Z">
        <w:r>
          <w:rPr>
            <w:rFonts w:asciiTheme="minorHAnsi" w:hAnsiTheme="minorHAnsi" w:cstheme="minorHAnsi"/>
            <w:sz w:val="24"/>
            <w:szCs w:val="24"/>
          </w:rPr>
          <w:t xml:space="preserve">           </w:t>
        </w:r>
      </w:ins>
      <w:r w:rsidR="00CF29B7">
        <w:rPr>
          <w:rFonts w:asciiTheme="minorHAnsi" w:hAnsiTheme="minorHAnsi" w:cstheme="minorHAnsi"/>
          <w:sz w:val="24"/>
          <w:szCs w:val="24"/>
        </w:rPr>
        <w:t>Dotación de EPP</w:t>
      </w:r>
      <w:del w:id="113" w:author="Perez, Steeven" w:date="2020-08-06T13:06:00Z">
        <w:r w:rsidR="00CF29B7" w:rsidDel="00ED59FE">
          <w:rPr>
            <w:rFonts w:asciiTheme="minorHAnsi" w:hAnsiTheme="minorHAnsi" w:cstheme="minorHAnsi"/>
            <w:sz w:val="24"/>
            <w:szCs w:val="24"/>
          </w:rPr>
          <w:delText>”</w:delText>
        </w:r>
      </w:del>
    </w:p>
    <w:p w14:paraId="54BFDC42" w14:textId="77777777" w:rsidR="00CF29B7" w:rsidRPr="00821844" w:rsidRDefault="00CF29B7">
      <w:pPr>
        <w:pStyle w:val="Prrafodelista"/>
        <w:numPr>
          <w:ilvl w:val="0"/>
          <w:numId w:val="34"/>
        </w:numPr>
        <w:tabs>
          <w:tab w:val="left" w:pos="1843"/>
        </w:tabs>
        <w:spacing w:line="276" w:lineRule="auto"/>
        <w:ind w:right="28"/>
        <w:rPr>
          <w:rFonts w:asciiTheme="minorHAnsi" w:hAnsiTheme="minorHAnsi" w:cstheme="minorHAnsi"/>
          <w:sz w:val="24"/>
          <w:szCs w:val="24"/>
          <w:rPrChange w:id="114" w:author="Liliana Rios (liliana.rios@grupoberlin.com)" w:date="2016-03-08T09:56:00Z">
            <w:rPr/>
          </w:rPrChange>
        </w:rPr>
      </w:pPr>
      <w:del w:id="115" w:author="Alywin Hacay Chang" w:date="2016-03-07T09:57:00Z">
        <w:r w:rsidRPr="00821844" w:rsidDel="00B84AB4">
          <w:rPr>
            <w:rFonts w:asciiTheme="minorHAnsi" w:hAnsiTheme="minorHAnsi" w:cstheme="minorHAnsi"/>
            <w:sz w:val="24"/>
            <w:szCs w:val="24"/>
            <w:rPrChange w:id="116" w:author="Liliana Rios (liliana.rios@grupoberlin.com)" w:date="2016-03-08T09:56:00Z">
              <w:rPr/>
            </w:rPrChange>
          </w:rPr>
          <w:delText>Matriz de Uniformes de Trabajo</w:delText>
        </w:r>
      </w:del>
    </w:p>
    <w:sectPr w:rsidR="00CF29B7" w:rsidRPr="00821844" w:rsidSect="00507CBD">
      <w:headerReference w:type="default" r:id="rId8"/>
      <w:footerReference w:type="default" r:id="rId9"/>
      <w:pgSz w:w="12240" w:h="15840"/>
      <w:pgMar w:top="1418" w:right="1325" w:bottom="680" w:left="1531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6901C" w14:textId="77777777" w:rsidR="00022BDF" w:rsidRDefault="00022BDF">
      <w:r>
        <w:separator/>
      </w:r>
    </w:p>
  </w:endnote>
  <w:endnote w:type="continuationSeparator" w:id="0">
    <w:p w14:paraId="0BF7F106" w14:textId="77777777" w:rsidR="00022BDF" w:rsidRDefault="00022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Times New Roman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320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  <w:tblPrChange w:id="129" w:author="Perez, Steeven" w:date="2020-08-06T13:07:00Z">
        <w:tblPr>
          <w:tblW w:w="9738" w:type="dxa"/>
          <w:tblInd w:w="-17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</w:tblPr>
      </w:tblPrChange>
    </w:tblPr>
    <w:tblGrid>
      <w:gridCol w:w="1560"/>
      <w:gridCol w:w="1701"/>
      <w:gridCol w:w="1418"/>
      <w:gridCol w:w="1559"/>
      <w:gridCol w:w="992"/>
      <w:gridCol w:w="1090"/>
      <w:tblGridChange w:id="130">
        <w:tblGrid>
          <w:gridCol w:w="1560"/>
          <w:gridCol w:w="1701"/>
          <w:gridCol w:w="1418"/>
          <w:gridCol w:w="1559"/>
          <w:gridCol w:w="992"/>
          <w:gridCol w:w="1090"/>
        </w:tblGrid>
      </w:tblGridChange>
    </w:tblGrid>
    <w:tr w:rsidR="00ED59FE" w14:paraId="3F755B01" w14:textId="77777777" w:rsidTr="00ED59FE">
      <w:trPr>
        <w:trHeight w:val="558"/>
        <w:trPrChange w:id="131" w:author="Perez, Steeven" w:date="2020-08-06T13:07:00Z">
          <w:trPr>
            <w:trHeight w:val="558"/>
          </w:trPr>
        </w:trPrChange>
      </w:trPr>
      <w:tc>
        <w:tcPr>
          <w:tcW w:w="1560" w:type="dxa"/>
          <w:tcPrChange w:id="132" w:author="Perez, Steeven" w:date="2020-08-06T13:07:00Z">
            <w:tcPr>
              <w:tcW w:w="1560" w:type="dxa"/>
            </w:tcPr>
          </w:tcPrChange>
        </w:tcPr>
        <w:p w14:paraId="0B9F1213" w14:textId="77777777" w:rsidR="00ED59FE" w:rsidRPr="00B741D2" w:rsidRDefault="00ED59FE" w:rsidP="00FF4AA6">
          <w:pPr>
            <w:pStyle w:val="Piedepgina"/>
            <w:rPr>
              <w:rFonts w:asciiTheme="minorHAnsi" w:hAnsiTheme="minorHAnsi" w:cstheme="minorHAnsi"/>
              <w:sz w:val="18"/>
              <w:szCs w:val="18"/>
              <w:lang w:val="es-ES_tradnl"/>
            </w:rPr>
          </w:pPr>
          <w:r w:rsidRPr="00B741D2">
            <w:rPr>
              <w:rFonts w:asciiTheme="minorHAnsi" w:hAnsiTheme="minorHAnsi" w:cstheme="minorHAnsi"/>
              <w:sz w:val="18"/>
              <w:szCs w:val="18"/>
              <w:lang w:val="es-ES_tradnl"/>
            </w:rPr>
            <w:t>Elaborado por:</w:t>
          </w:r>
        </w:p>
        <w:p w14:paraId="70850EE2" w14:textId="77777777" w:rsidR="00ED59FE" w:rsidRPr="00B741D2" w:rsidRDefault="00ED59FE">
          <w:pPr>
            <w:pStyle w:val="Piedepgina"/>
            <w:rPr>
              <w:rFonts w:asciiTheme="minorHAnsi" w:hAnsiTheme="minorHAnsi" w:cstheme="minorHAnsi"/>
              <w:sz w:val="24"/>
              <w:szCs w:val="24"/>
              <w:lang w:val="es-ES_tradnl"/>
            </w:rPr>
          </w:pPr>
          <w:ins w:id="133" w:author="Maria Leon" w:date="2017-03-16T16:55:00Z">
            <w:del w:id="134" w:author="Perez, Steeven" w:date="2020-08-06T13:07:00Z">
              <w:r w:rsidRPr="000F46AB" w:rsidDel="00ED59FE">
                <w:rPr>
                  <w:rFonts w:asciiTheme="minorHAnsi" w:hAnsiTheme="minorHAnsi" w:cstheme="minorHAnsi"/>
                  <w:sz w:val="24"/>
                  <w:szCs w:val="24"/>
                  <w:lang w:val="es-ES_tradnl"/>
                </w:rPr>
                <w:delText>A.</w:delText>
              </w:r>
              <w:r w:rsidDel="00ED59FE">
                <w:rPr>
                  <w:rFonts w:asciiTheme="minorHAnsi" w:hAnsiTheme="minorHAnsi" w:cstheme="minorHAnsi"/>
                  <w:sz w:val="24"/>
                  <w:szCs w:val="24"/>
                  <w:lang w:val="es-ES_tradnl"/>
                </w:rPr>
                <w:delText xml:space="preserve"> </w:delText>
              </w:r>
            </w:del>
          </w:ins>
          <w:del w:id="135" w:author="Maria Leon" w:date="2017-03-16T16:54:00Z">
            <w:r w:rsidDel="000F46AB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delText>A</w:delText>
            </w:r>
          </w:del>
          <w:ins w:id="136" w:author="Maria Leon" w:date="2017-03-16T16:54:00Z">
            <w:del w:id="137" w:author="Perez, Steeven" w:date="2020-08-06T13:07:00Z">
              <w:r w:rsidDel="00ED59FE">
                <w:rPr>
                  <w:rFonts w:asciiTheme="minorHAnsi" w:hAnsiTheme="minorHAnsi" w:cstheme="minorHAnsi"/>
                  <w:sz w:val="24"/>
                  <w:szCs w:val="24"/>
                  <w:lang w:val="es-ES_tradnl"/>
                </w:rPr>
                <w:delText>Hacay</w:delText>
              </w:r>
            </w:del>
          </w:ins>
          <w:del w:id="138" w:author="Maria Leon" w:date="2017-03-16T16:54:00Z">
            <w:r w:rsidDel="000F46AB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delText>HA</w:delText>
            </w:r>
          </w:del>
        </w:p>
      </w:tc>
      <w:tc>
        <w:tcPr>
          <w:tcW w:w="1701" w:type="dxa"/>
          <w:tcPrChange w:id="139" w:author="Perez, Steeven" w:date="2020-08-06T13:07:00Z">
            <w:tcPr>
              <w:tcW w:w="1701" w:type="dxa"/>
            </w:tcPr>
          </w:tcPrChange>
        </w:tcPr>
        <w:p w14:paraId="3B98E5D8" w14:textId="77777777" w:rsidR="00ED59FE" w:rsidRPr="00B741D2" w:rsidRDefault="00ED59FE" w:rsidP="00FF4AA6">
          <w:pPr>
            <w:pStyle w:val="Piedepgina"/>
            <w:rPr>
              <w:rFonts w:asciiTheme="minorHAnsi" w:hAnsiTheme="minorHAnsi" w:cstheme="minorHAnsi"/>
              <w:sz w:val="18"/>
              <w:szCs w:val="18"/>
              <w:lang w:val="es-ES_tradnl"/>
            </w:rPr>
          </w:pPr>
          <w:r w:rsidRPr="00B741D2">
            <w:rPr>
              <w:rFonts w:asciiTheme="minorHAnsi" w:hAnsiTheme="minorHAnsi" w:cstheme="minorHAnsi"/>
              <w:sz w:val="18"/>
              <w:szCs w:val="18"/>
              <w:lang w:val="es-ES_tradnl"/>
            </w:rPr>
            <w:t>Aprobado por:</w:t>
          </w:r>
        </w:p>
        <w:p w14:paraId="73B65F1D" w14:textId="77777777" w:rsidR="00ED59FE" w:rsidRPr="00B741D2" w:rsidRDefault="00ED59FE">
          <w:pPr>
            <w:pStyle w:val="Piedepgina"/>
            <w:jc w:val="center"/>
            <w:rPr>
              <w:rFonts w:asciiTheme="minorHAnsi" w:hAnsiTheme="minorHAnsi" w:cstheme="minorHAnsi"/>
              <w:color w:val="0000FF"/>
              <w:sz w:val="24"/>
              <w:szCs w:val="24"/>
              <w:lang w:val="es-ES_tradnl"/>
            </w:rPr>
            <w:pPrChange w:id="140" w:author="Maria Leon" w:date="2017-03-16T16:55:00Z">
              <w:pPr>
                <w:pStyle w:val="Piedepgina"/>
              </w:pPr>
            </w:pPrChange>
          </w:pPr>
          <w:ins w:id="141" w:author="Liliana Rios (liliana.rios@grupoberlin.com)" w:date="2016-03-08T09:56:00Z">
            <w:del w:id="142" w:author="Perez, Steeven" w:date="2020-08-06T13:07:00Z">
              <w:r w:rsidDel="00ED59FE">
                <w:rPr>
                  <w:rFonts w:asciiTheme="minorHAnsi" w:hAnsiTheme="minorHAnsi" w:cstheme="minorHAnsi"/>
                  <w:sz w:val="24"/>
                  <w:szCs w:val="24"/>
                  <w:lang w:val="es-ES_tradnl"/>
                </w:rPr>
                <w:delText>AHA</w:delText>
              </w:r>
            </w:del>
          </w:ins>
          <w:del w:id="143" w:author="Konrad Kaul (konrad.kaul@grupoberlin.com)" w:date="2016-03-07T10:14:00Z">
            <w:r w:rsidDel="00E85F44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delText>K. Kaul</w:delText>
            </w:r>
          </w:del>
        </w:p>
      </w:tc>
      <w:tc>
        <w:tcPr>
          <w:tcW w:w="1418" w:type="dxa"/>
          <w:tcPrChange w:id="144" w:author="Perez, Steeven" w:date="2020-08-06T13:07:00Z">
            <w:tcPr>
              <w:tcW w:w="1418" w:type="dxa"/>
            </w:tcPr>
          </w:tcPrChange>
        </w:tcPr>
        <w:p w14:paraId="366BDEF6" w14:textId="77777777" w:rsidR="00ED59FE" w:rsidRPr="00B741D2" w:rsidRDefault="00ED59FE" w:rsidP="00FF4AA6">
          <w:pPr>
            <w:pStyle w:val="Piedepgina"/>
            <w:rPr>
              <w:rFonts w:asciiTheme="minorHAnsi" w:hAnsiTheme="minorHAnsi" w:cstheme="minorHAnsi"/>
              <w:sz w:val="18"/>
              <w:szCs w:val="18"/>
              <w:lang w:val="es-ES_tradnl"/>
            </w:rPr>
          </w:pPr>
          <w:r w:rsidRPr="00B741D2">
            <w:rPr>
              <w:rFonts w:asciiTheme="minorHAnsi" w:hAnsiTheme="minorHAnsi" w:cstheme="minorHAnsi"/>
              <w:sz w:val="18"/>
              <w:szCs w:val="18"/>
              <w:lang w:val="es-ES_tradnl"/>
            </w:rPr>
            <w:t>Aprobado por:</w:t>
          </w:r>
        </w:p>
        <w:p w14:paraId="63554DEB" w14:textId="77777777" w:rsidR="00ED59FE" w:rsidRPr="00E85F44" w:rsidRDefault="00ED59FE">
          <w:pPr>
            <w:pStyle w:val="Piedepgina"/>
            <w:jc w:val="center"/>
            <w:rPr>
              <w:rFonts w:asciiTheme="minorHAnsi" w:hAnsiTheme="minorHAnsi" w:cstheme="minorHAnsi"/>
              <w:i/>
              <w:color w:val="0000FF"/>
              <w:sz w:val="24"/>
              <w:szCs w:val="24"/>
              <w:lang w:val="es-ES_tradnl"/>
              <w:rPrChange w:id="145" w:author="Konrad Kaul (konrad.kaul@grupoberlin.com)" w:date="2016-03-07T10:14:00Z">
                <w:rPr>
                  <w:rFonts w:asciiTheme="minorHAnsi" w:hAnsiTheme="minorHAnsi" w:cstheme="minorHAnsi"/>
                  <w:i/>
                  <w:color w:val="0000FF"/>
                  <w:sz w:val="18"/>
                  <w:szCs w:val="18"/>
                  <w:lang w:val="es-ES_tradnl"/>
                </w:rPr>
              </w:rPrChange>
            </w:rPr>
            <w:pPrChange w:id="146" w:author="Konrad Kaul (konrad.kaul@grupoberlin.com)" w:date="2016-03-07T10:14:00Z">
              <w:pPr>
                <w:pStyle w:val="Piedepgina"/>
              </w:pPr>
            </w:pPrChange>
          </w:pPr>
          <w:ins w:id="147" w:author="Maria Leon" w:date="2017-03-16T16:55:00Z">
            <w:del w:id="148" w:author="Perez, Steeven" w:date="2020-08-06T13:07:00Z">
              <w:r w:rsidDel="00ED59FE">
                <w:rPr>
                  <w:rFonts w:asciiTheme="minorHAnsi" w:hAnsiTheme="minorHAnsi" w:cstheme="minorHAnsi"/>
                  <w:i/>
                  <w:color w:val="0000FF"/>
                  <w:sz w:val="24"/>
                  <w:szCs w:val="24"/>
                  <w:lang w:val="es-ES_tradnl"/>
                </w:rPr>
                <w:delText>CPvC</w:delText>
              </w:r>
            </w:del>
          </w:ins>
          <w:ins w:id="149" w:author="Konrad Kaul (konrad.kaul@grupoberlin.com)" w:date="2016-03-07T10:14:00Z">
            <w:del w:id="150" w:author="Maria Leon" w:date="2017-03-16T16:55:00Z">
              <w:r w:rsidRPr="00E85F44" w:rsidDel="000F46AB">
                <w:rPr>
                  <w:rFonts w:asciiTheme="minorHAnsi" w:hAnsiTheme="minorHAnsi" w:cstheme="minorHAnsi"/>
                  <w:i/>
                  <w:color w:val="0000FF"/>
                  <w:sz w:val="24"/>
                  <w:szCs w:val="24"/>
                  <w:lang w:val="es-ES_tradnl"/>
                  <w:rPrChange w:id="151" w:author="Konrad Kaul (konrad.kaul@grupoberlin.com)" w:date="2016-03-07T10:14:00Z">
                    <w:rPr>
                      <w:rFonts w:asciiTheme="minorHAnsi" w:hAnsiTheme="minorHAnsi" w:cstheme="minorHAnsi"/>
                      <w:i/>
                      <w:color w:val="0000FF"/>
                      <w:sz w:val="18"/>
                      <w:szCs w:val="18"/>
                      <w:lang w:val="es-ES_tradnl"/>
                    </w:rPr>
                  </w:rPrChange>
                </w:rPr>
                <w:delText>K. Kaul</w:delText>
              </w:r>
            </w:del>
          </w:ins>
        </w:p>
      </w:tc>
      <w:tc>
        <w:tcPr>
          <w:tcW w:w="1559" w:type="dxa"/>
          <w:tcPrChange w:id="152" w:author="Perez, Steeven" w:date="2020-08-06T13:07:00Z">
            <w:tcPr>
              <w:tcW w:w="1559" w:type="dxa"/>
            </w:tcPr>
          </w:tcPrChange>
        </w:tcPr>
        <w:p w14:paraId="5A9B264F" w14:textId="77777777" w:rsidR="00ED59FE" w:rsidRPr="00B741D2" w:rsidRDefault="00ED59FE" w:rsidP="00FF4AA6">
          <w:pPr>
            <w:pStyle w:val="Piedepgina"/>
            <w:rPr>
              <w:rFonts w:asciiTheme="minorHAnsi" w:hAnsiTheme="minorHAnsi" w:cstheme="minorHAnsi"/>
              <w:sz w:val="18"/>
              <w:szCs w:val="18"/>
              <w:lang w:val="es-ES_tradnl"/>
            </w:rPr>
          </w:pPr>
          <w:r w:rsidRPr="00B741D2">
            <w:rPr>
              <w:rFonts w:asciiTheme="minorHAnsi" w:hAnsiTheme="minorHAnsi" w:cstheme="minorHAnsi"/>
              <w:sz w:val="18"/>
              <w:szCs w:val="18"/>
              <w:lang w:val="es-ES_tradnl"/>
            </w:rPr>
            <w:t>Fecha:</w:t>
          </w:r>
        </w:p>
        <w:p w14:paraId="0D197ACC" w14:textId="77777777" w:rsidR="00ED59FE" w:rsidRPr="00E85F44" w:rsidRDefault="00ED59FE">
          <w:pPr>
            <w:pStyle w:val="Piedepgina"/>
            <w:jc w:val="center"/>
            <w:rPr>
              <w:rFonts w:asciiTheme="minorHAnsi" w:hAnsiTheme="minorHAnsi" w:cstheme="minorHAnsi"/>
              <w:i/>
              <w:color w:val="0000FF"/>
              <w:sz w:val="24"/>
              <w:szCs w:val="24"/>
              <w:lang w:val="es-ES_tradnl"/>
              <w:rPrChange w:id="153" w:author="Konrad Kaul (konrad.kaul@grupoberlin.com)" w:date="2016-03-07T10:14:00Z">
                <w:rPr>
                  <w:rFonts w:asciiTheme="minorHAnsi" w:hAnsiTheme="minorHAnsi" w:cstheme="minorHAnsi"/>
                  <w:i/>
                  <w:color w:val="0000FF"/>
                  <w:sz w:val="18"/>
                  <w:szCs w:val="18"/>
                  <w:lang w:val="es-ES_tradnl"/>
                </w:rPr>
              </w:rPrChange>
            </w:rPr>
            <w:pPrChange w:id="154" w:author="Ligia Freire" w:date="2017-03-17T09:50:00Z">
              <w:pPr>
                <w:pStyle w:val="Piedepgina"/>
              </w:pPr>
            </w:pPrChange>
          </w:pPr>
          <w:ins w:id="155" w:author="Konrad Kaul (konrad.kaul@grupoberlin.com)" w:date="2016-03-07T10:14:00Z">
            <w:r>
              <w:rPr>
                <w:rFonts w:asciiTheme="minorHAnsi" w:hAnsiTheme="minorHAnsi" w:cstheme="minorHAnsi"/>
                <w:i/>
                <w:color w:val="0000FF"/>
                <w:sz w:val="24"/>
                <w:szCs w:val="24"/>
                <w:lang w:val="es-ES_tradnl"/>
              </w:rPr>
              <w:t>Mar</w:t>
            </w:r>
          </w:ins>
          <w:ins w:id="156" w:author="Maria Leon" w:date="2017-03-16T16:54:00Z">
            <w:r>
              <w:rPr>
                <w:rFonts w:asciiTheme="minorHAnsi" w:hAnsiTheme="minorHAnsi" w:cstheme="minorHAnsi"/>
                <w:i/>
                <w:color w:val="0000FF"/>
                <w:sz w:val="24"/>
                <w:szCs w:val="24"/>
                <w:lang w:val="es-ES_tradnl"/>
              </w:rPr>
              <w:t>1</w:t>
            </w:r>
            <w:del w:id="157" w:author="Perez, Steeven" w:date="2020-08-06T13:07:00Z">
              <w:r w:rsidDel="00ED59FE">
                <w:rPr>
                  <w:rFonts w:asciiTheme="minorHAnsi" w:hAnsiTheme="minorHAnsi" w:cstheme="minorHAnsi"/>
                  <w:i/>
                  <w:color w:val="0000FF"/>
                  <w:sz w:val="24"/>
                  <w:szCs w:val="24"/>
                  <w:lang w:val="es-ES_tradnl"/>
                </w:rPr>
                <w:delText>7</w:delText>
              </w:r>
            </w:del>
          </w:ins>
          <w:ins w:id="158" w:author="Konrad Kaul (konrad.kaul@grupoberlin.com)" w:date="2016-03-07T10:14:00Z">
            <w:del w:id="159" w:author="Maria Leon" w:date="2017-03-16T16:54:00Z">
              <w:r w:rsidDel="000F46AB">
                <w:rPr>
                  <w:rFonts w:asciiTheme="minorHAnsi" w:hAnsiTheme="minorHAnsi" w:cstheme="minorHAnsi"/>
                  <w:i/>
                  <w:color w:val="0000FF"/>
                  <w:sz w:val="24"/>
                  <w:szCs w:val="24"/>
                  <w:lang w:val="es-ES_tradnl"/>
                </w:rPr>
                <w:delText>07</w:delText>
              </w:r>
            </w:del>
            <w:del w:id="160" w:author="Perez, Steeven" w:date="2020-08-06T13:07:00Z">
              <w:r w:rsidDel="00ED59FE">
                <w:rPr>
                  <w:rFonts w:asciiTheme="minorHAnsi" w:hAnsiTheme="minorHAnsi" w:cstheme="minorHAnsi"/>
                  <w:i/>
                  <w:color w:val="0000FF"/>
                  <w:sz w:val="24"/>
                  <w:szCs w:val="24"/>
                  <w:lang w:val="es-ES_tradnl"/>
                </w:rPr>
                <w:delText>/</w:delText>
              </w:r>
            </w:del>
          </w:ins>
          <w:ins w:id="161" w:author="Maria Leon" w:date="2017-03-16T16:54:00Z">
            <w:del w:id="162" w:author="Perez, Steeven" w:date="2020-08-06T13:07:00Z">
              <w:r w:rsidDel="00ED59FE">
                <w:rPr>
                  <w:rFonts w:asciiTheme="minorHAnsi" w:hAnsiTheme="minorHAnsi" w:cstheme="minorHAnsi"/>
                  <w:i/>
                  <w:color w:val="0000FF"/>
                  <w:sz w:val="24"/>
                  <w:szCs w:val="24"/>
                  <w:lang w:val="es-ES_tradnl"/>
                </w:rPr>
                <w:delText>2017</w:delText>
              </w:r>
            </w:del>
          </w:ins>
          <w:ins w:id="163" w:author="Konrad Kaul (konrad.kaul@grupoberlin.com)" w:date="2016-03-07T10:14:00Z">
            <w:del w:id="164" w:author="Maria Leon" w:date="2017-03-16T16:54:00Z">
              <w:r w:rsidDel="000F46AB">
                <w:rPr>
                  <w:rFonts w:asciiTheme="minorHAnsi" w:hAnsiTheme="minorHAnsi" w:cstheme="minorHAnsi"/>
                  <w:i/>
                  <w:color w:val="0000FF"/>
                  <w:sz w:val="24"/>
                  <w:szCs w:val="24"/>
                  <w:lang w:val="es-ES_tradnl"/>
                </w:rPr>
                <w:delText>1</w:delText>
              </w:r>
            </w:del>
          </w:ins>
          <w:ins w:id="165" w:author="Konrad Kaul (konrad.kaul@grupoberlin.com)" w:date="2016-03-07T10:15:00Z">
            <w:del w:id="166" w:author="Maria Leon" w:date="2017-03-16T16:54:00Z">
              <w:r w:rsidDel="000F46AB">
                <w:rPr>
                  <w:rFonts w:asciiTheme="minorHAnsi" w:hAnsiTheme="minorHAnsi" w:cstheme="minorHAnsi"/>
                  <w:i/>
                  <w:color w:val="0000FF"/>
                  <w:sz w:val="24"/>
                  <w:szCs w:val="24"/>
                  <w:lang w:val="es-ES_tradnl"/>
                </w:rPr>
                <w:delText>6</w:delText>
              </w:r>
            </w:del>
          </w:ins>
        </w:p>
      </w:tc>
      <w:tc>
        <w:tcPr>
          <w:tcW w:w="992" w:type="dxa"/>
          <w:tcPrChange w:id="167" w:author="Perez, Steeven" w:date="2020-08-06T13:07:00Z">
            <w:tcPr>
              <w:tcW w:w="992" w:type="dxa"/>
            </w:tcPr>
          </w:tcPrChange>
        </w:tcPr>
        <w:p w14:paraId="25888C46" w14:textId="77777777" w:rsidR="00ED59FE" w:rsidRPr="00B741D2" w:rsidRDefault="00ED59FE" w:rsidP="00FF4AA6">
          <w:pPr>
            <w:pStyle w:val="Piedepgina"/>
            <w:rPr>
              <w:rFonts w:asciiTheme="minorHAnsi" w:hAnsiTheme="minorHAnsi" w:cstheme="minorHAnsi"/>
              <w:sz w:val="18"/>
              <w:szCs w:val="18"/>
              <w:lang w:val="es-ES_tradnl"/>
            </w:rPr>
          </w:pPr>
          <w:r w:rsidRPr="00B741D2">
            <w:rPr>
              <w:rFonts w:asciiTheme="minorHAnsi" w:hAnsiTheme="minorHAnsi" w:cstheme="minorHAnsi"/>
              <w:sz w:val="18"/>
              <w:szCs w:val="18"/>
              <w:lang w:val="es-ES_tradnl"/>
            </w:rPr>
            <w:t>Versión:</w:t>
          </w:r>
        </w:p>
        <w:p w14:paraId="027A1AB2" w14:textId="5C05FC5F" w:rsidR="00ED59FE" w:rsidRPr="00B741D2" w:rsidRDefault="00ED59FE">
          <w:pPr>
            <w:pStyle w:val="Piedepgina"/>
            <w:jc w:val="center"/>
            <w:rPr>
              <w:rFonts w:asciiTheme="minorHAnsi" w:hAnsiTheme="minorHAnsi" w:cstheme="minorHAnsi"/>
              <w:sz w:val="24"/>
              <w:szCs w:val="24"/>
              <w:lang w:val="es-ES_tradnl"/>
            </w:rPr>
            <w:pPrChange w:id="168" w:author="Maria Leon" w:date="2017-03-16T16:54:00Z">
              <w:pPr>
                <w:pStyle w:val="Piedepgina"/>
              </w:pPr>
            </w:pPrChange>
          </w:pPr>
          <w:del w:id="169" w:author="Liliana Rios (liliana.rios@grupoberlin.com)" w:date="2016-03-08T09:58:00Z">
            <w:r w:rsidRPr="00B741D2" w:rsidDel="00D61EB2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delText>1.0</w:delText>
            </w:r>
          </w:del>
          <w:ins w:id="170" w:author="Liliana Rios (liliana.rios@grupoberlin.com)" w:date="2016-03-08T09:58:00Z">
            <w: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3.</w:t>
            </w:r>
          </w:ins>
          <w:ins w:id="171" w:author="Perez, Steeven" w:date="2020-08-06T13:07:00Z">
            <w: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3</w:t>
            </w:r>
          </w:ins>
          <w:ins w:id="172" w:author="Maria Leon" w:date="2017-03-16T16:54:00Z">
            <w:del w:id="173" w:author="Perez, Steeven" w:date="2020-08-06T13:07:00Z">
              <w:r w:rsidDel="00ED59FE">
                <w:rPr>
                  <w:rFonts w:asciiTheme="minorHAnsi" w:hAnsiTheme="minorHAnsi" w:cstheme="minorHAnsi"/>
                  <w:sz w:val="24"/>
                  <w:szCs w:val="24"/>
                  <w:lang w:val="es-ES_tradnl"/>
                </w:rPr>
                <w:delText>2</w:delText>
              </w:r>
            </w:del>
          </w:ins>
          <w:ins w:id="174" w:author="Liliana Rios (liliana.rios@grupoberlin.com)" w:date="2016-03-08T09:58:00Z">
            <w:del w:id="175" w:author="Maria Leon" w:date="2017-03-16T16:54:00Z">
              <w:r w:rsidDel="000F46AB">
                <w:rPr>
                  <w:rFonts w:asciiTheme="minorHAnsi" w:hAnsiTheme="minorHAnsi" w:cstheme="minorHAnsi"/>
                  <w:sz w:val="24"/>
                  <w:szCs w:val="24"/>
                  <w:lang w:val="es-ES_tradnl"/>
                </w:rPr>
                <w:delText>1</w:delText>
              </w:r>
            </w:del>
          </w:ins>
        </w:p>
      </w:tc>
      <w:tc>
        <w:tcPr>
          <w:tcW w:w="1090" w:type="dxa"/>
          <w:tcPrChange w:id="176" w:author="Perez, Steeven" w:date="2020-08-06T13:07:00Z">
            <w:tcPr>
              <w:tcW w:w="1090" w:type="dxa"/>
            </w:tcPr>
          </w:tcPrChange>
        </w:tcPr>
        <w:p w14:paraId="1EB67872" w14:textId="77777777" w:rsidR="00ED59FE" w:rsidRPr="000F46AB" w:rsidRDefault="00ED59FE" w:rsidP="00FF4AA6">
          <w:pPr>
            <w:pStyle w:val="Piedepgina"/>
            <w:rPr>
              <w:rFonts w:asciiTheme="minorHAnsi" w:hAnsiTheme="minorHAnsi" w:cstheme="minorHAnsi"/>
              <w:sz w:val="18"/>
              <w:szCs w:val="18"/>
              <w:rPrChange w:id="177" w:author="Maria Leon" w:date="2017-03-16T16:54:00Z">
                <w:rPr>
                  <w:rFonts w:asciiTheme="minorHAnsi" w:hAnsiTheme="minorHAnsi" w:cstheme="minorHAnsi"/>
                  <w:b/>
                  <w:sz w:val="18"/>
                  <w:szCs w:val="18"/>
                </w:rPr>
              </w:rPrChange>
            </w:rPr>
          </w:pPr>
          <w:r w:rsidRPr="000F46AB">
            <w:rPr>
              <w:rFonts w:asciiTheme="minorHAnsi" w:hAnsiTheme="minorHAnsi" w:cstheme="minorHAnsi"/>
              <w:sz w:val="18"/>
              <w:szCs w:val="18"/>
              <w:rPrChange w:id="178" w:author="Maria Leon" w:date="2017-03-16T16:54:00Z">
                <w:rPr>
                  <w:rFonts w:asciiTheme="minorHAnsi" w:hAnsiTheme="minorHAnsi" w:cstheme="minorHAnsi"/>
                  <w:b/>
                  <w:sz w:val="18"/>
                  <w:szCs w:val="18"/>
                </w:rPr>
              </w:rPrChange>
            </w:rPr>
            <w:t>Página:</w:t>
          </w:r>
          <w:del w:id="179" w:author="Maria Leon" w:date="2017-03-17T07:30:00Z">
            <w:r w:rsidRPr="000F46AB" w:rsidDel="0021789F">
              <w:rPr>
                <w:rFonts w:asciiTheme="minorHAnsi" w:hAnsiTheme="minorHAnsi" w:cstheme="minorHAnsi"/>
                <w:sz w:val="18"/>
                <w:szCs w:val="18"/>
                <w:rPrChange w:id="180" w:author="Maria Leon" w:date="2017-03-16T16:54:00Z">
                  <w:rPr>
                    <w:rFonts w:asciiTheme="minorHAnsi" w:hAnsiTheme="minorHAnsi" w:cstheme="minorHAnsi"/>
                    <w:b/>
                    <w:sz w:val="18"/>
                    <w:szCs w:val="18"/>
                  </w:rPr>
                </w:rPrChange>
              </w:rPr>
              <w:delText xml:space="preserve">  </w:delText>
            </w:r>
          </w:del>
          <w:ins w:id="181" w:author="Maria Leon" w:date="2017-03-17T07:30:00Z"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ins>
        </w:p>
        <w:p w14:paraId="5937744C" w14:textId="77777777" w:rsidR="00ED59FE" w:rsidRPr="00B741D2" w:rsidRDefault="00ED59FE" w:rsidP="0075727E">
          <w:pPr>
            <w:pStyle w:val="Piedepgina"/>
            <w:jc w:val="center"/>
            <w:rPr>
              <w:rFonts w:asciiTheme="minorHAnsi" w:hAnsiTheme="minorHAnsi" w:cstheme="minorHAnsi"/>
              <w:sz w:val="24"/>
              <w:szCs w:val="24"/>
              <w:lang w:val="es-ES_tradnl"/>
            </w:rPr>
          </w:pPr>
          <w:r w:rsidRPr="00B741D2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B741D2">
            <w:rPr>
              <w:rFonts w:asciiTheme="minorHAnsi" w:hAnsiTheme="minorHAnsi" w:cstheme="minorHAnsi"/>
              <w:sz w:val="24"/>
              <w:szCs w:val="24"/>
            </w:rPr>
            <w:instrText xml:space="preserve"> PAGE </w:instrText>
          </w:r>
          <w:r w:rsidRPr="00B741D2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r>
            <w:rPr>
              <w:rFonts w:asciiTheme="minorHAnsi" w:hAnsiTheme="minorHAnsi" w:cstheme="minorHAnsi"/>
              <w:noProof/>
              <w:sz w:val="24"/>
              <w:szCs w:val="24"/>
            </w:rPr>
            <w:t>4</w:t>
          </w:r>
          <w:r w:rsidRPr="00B741D2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  <w:r w:rsidRPr="00B741D2">
            <w:rPr>
              <w:rFonts w:asciiTheme="minorHAnsi" w:hAnsiTheme="minorHAnsi" w:cstheme="minorHAnsi"/>
              <w:sz w:val="24"/>
              <w:szCs w:val="24"/>
            </w:rPr>
            <w:t xml:space="preserve"> de </w:t>
          </w:r>
          <w:r w:rsidRPr="00B741D2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B741D2">
            <w:rPr>
              <w:rFonts w:asciiTheme="minorHAnsi" w:hAnsiTheme="minorHAnsi" w:cstheme="minorHAnsi"/>
              <w:sz w:val="24"/>
              <w:szCs w:val="24"/>
            </w:rPr>
            <w:instrText xml:space="preserve"> NUMPAGES </w:instrText>
          </w:r>
          <w:r w:rsidRPr="00B741D2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r>
            <w:rPr>
              <w:rFonts w:asciiTheme="minorHAnsi" w:hAnsiTheme="minorHAnsi" w:cstheme="minorHAnsi"/>
              <w:noProof/>
              <w:sz w:val="24"/>
              <w:szCs w:val="24"/>
            </w:rPr>
            <w:t>4</w:t>
          </w:r>
          <w:r w:rsidRPr="00B741D2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</w:p>
      </w:tc>
    </w:tr>
  </w:tbl>
  <w:p w14:paraId="14311593" w14:textId="77777777" w:rsidR="005E2130" w:rsidRDefault="005E2130">
    <w:pPr>
      <w:pStyle w:val="Piedepgina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B2B9F" w14:textId="77777777" w:rsidR="00022BDF" w:rsidRDefault="00022BDF">
      <w:r>
        <w:separator/>
      </w:r>
    </w:p>
  </w:footnote>
  <w:footnote w:type="continuationSeparator" w:id="0">
    <w:p w14:paraId="19F348A9" w14:textId="77777777" w:rsidR="00022BDF" w:rsidRDefault="00022B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98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20"/>
      <w:gridCol w:w="4678"/>
    </w:tblGrid>
    <w:tr w:rsidR="005E2130" w:rsidRPr="008F5FD9" w14:paraId="4C0ED2D8" w14:textId="77777777" w:rsidTr="00D10696">
      <w:trPr>
        <w:trHeight w:val="710"/>
      </w:trPr>
      <w:tc>
        <w:tcPr>
          <w:tcW w:w="482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bottom"/>
        </w:tcPr>
        <w:p w14:paraId="73F4BF09" w14:textId="65BA3C77" w:rsidR="005E2130" w:rsidRPr="00D10696" w:rsidRDefault="005E2130" w:rsidP="00ED59FE">
          <w:pPr>
            <w:pStyle w:val="Encabezado"/>
            <w:jc w:val="center"/>
            <w:rPr>
              <w:rFonts w:asciiTheme="minorHAnsi" w:hAnsiTheme="minorHAnsi" w:cstheme="minorHAnsi"/>
              <w:b/>
            </w:rPr>
            <w:pPrChange w:id="117" w:author="Perez, Steeven" w:date="2020-08-06T12:58:00Z">
              <w:pPr>
                <w:pStyle w:val="Encabezado"/>
              </w:pPr>
            </w:pPrChange>
          </w:pPr>
          <w:del w:id="118" w:author="Perez, Steeven" w:date="2020-08-06T12:58:00Z">
            <w:r w:rsidDel="00ED59FE">
              <w:rPr>
                <w:noProof/>
                <w:lang w:val="es-EC" w:eastAsia="es-EC"/>
              </w:rPr>
              <w:drawing>
                <wp:inline distT="0" distB="0" distL="0" distR="0" wp14:anchorId="1F35C8DA" wp14:editId="7535A65B">
                  <wp:extent cx="2562225" cy="4476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del>
          <w:ins w:id="119" w:author="Perez, Steeven" w:date="2020-08-06T12:58:00Z">
            <w:r w:rsidR="00ED59FE">
              <w:rPr>
                <w:rFonts w:asciiTheme="minorHAnsi" w:hAnsiTheme="minorHAnsi" w:cstheme="minorHAnsi"/>
                <w:b/>
                <w:noProof/>
              </w:rPr>
              <w:drawing>
                <wp:inline distT="0" distB="0" distL="0" distR="0" wp14:anchorId="34AE90E0" wp14:editId="68971203">
                  <wp:extent cx="2052083" cy="852657"/>
                  <wp:effectExtent l="0" t="0" r="5715" b="5080"/>
                  <wp:docPr id="2" name="Imagen 2" descr="Imagen que contiene dibuj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Oficial TC Trilex.PNG"/>
                          <pic:cNvPicPr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210" cy="856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ins>
        </w:p>
      </w:tc>
      <w:tc>
        <w:tcPr>
          <w:tcW w:w="4678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0F51B163" w14:textId="77777777" w:rsidR="005E2130" w:rsidRPr="00D10696" w:rsidRDefault="005E2130">
          <w:pPr>
            <w:pStyle w:val="Encabezado"/>
            <w:jc w:val="center"/>
            <w:rPr>
              <w:rFonts w:asciiTheme="minorHAnsi" w:hAnsiTheme="minorHAnsi" w:cstheme="minorHAnsi"/>
              <w:b/>
              <w:sz w:val="36"/>
              <w:szCs w:val="36"/>
            </w:rPr>
          </w:pPr>
          <w:r w:rsidRPr="00D10696">
            <w:rPr>
              <w:rFonts w:asciiTheme="minorHAnsi" w:hAnsiTheme="minorHAnsi" w:cstheme="minorHAnsi"/>
              <w:b/>
              <w:sz w:val="36"/>
              <w:szCs w:val="36"/>
              <w:lang w:val="es-ES_tradnl"/>
            </w:rPr>
            <w:t>Procedimiento</w:t>
          </w:r>
        </w:p>
      </w:tc>
    </w:tr>
    <w:tr w:rsidR="005E2130" w:rsidRPr="008F5FD9" w14:paraId="56D3AA26" w14:textId="77777777" w:rsidTr="00D10696">
      <w:trPr>
        <w:cantSplit/>
        <w:trHeight w:val="710"/>
      </w:trPr>
      <w:tc>
        <w:tcPr>
          <w:tcW w:w="482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FBB84ED" w14:textId="4BBF97F4" w:rsidR="005E2130" w:rsidRPr="00D10696" w:rsidRDefault="005E2130" w:rsidP="00766ADA">
          <w:pPr>
            <w:pStyle w:val="Encabezado"/>
            <w:jc w:val="center"/>
            <w:rPr>
              <w:rFonts w:asciiTheme="minorHAnsi" w:hAnsiTheme="minorHAnsi" w:cstheme="minorHAnsi"/>
              <w:b/>
              <w:noProof/>
              <w:sz w:val="24"/>
            </w:rPr>
          </w:pPr>
          <w:r w:rsidRPr="00D10696">
            <w:rPr>
              <w:rFonts w:asciiTheme="minorHAnsi" w:hAnsiTheme="minorHAnsi" w:cstheme="minorHAnsi"/>
              <w:b/>
              <w:sz w:val="24"/>
              <w:lang w:val="es-ES_tradnl"/>
            </w:rPr>
            <w:t>Referencia:</w:t>
          </w:r>
          <w:del w:id="120" w:author="Maria Leon" w:date="2017-03-17T07:30:00Z">
            <w:r w:rsidRPr="00D10696" w:rsidDel="0021789F">
              <w:rPr>
                <w:rFonts w:asciiTheme="minorHAnsi" w:hAnsiTheme="minorHAnsi" w:cstheme="minorHAnsi"/>
                <w:sz w:val="24"/>
                <w:lang w:val="es-ES_tradnl"/>
              </w:rPr>
              <w:delText xml:space="preserve">  </w:delText>
            </w:r>
          </w:del>
          <w:ins w:id="121" w:author="Maria Leon" w:date="2017-03-17T07:30:00Z">
            <w:r w:rsidR="0021789F">
              <w:rPr>
                <w:rFonts w:asciiTheme="minorHAnsi" w:hAnsiTheme="minorHAnsi" w:cstheme="minorHAnsi"/>
                <w:sz w:val="24"/>
                <w:lang w:val="es-ES_tradnl"/>
              </w:rPr>
              <w:t xml:space="preserve"> </w:t>
            </w:r>
          </w:ins>
          <w:r w:rsidRPr="00D10696">
            <w:rPr>
              <w:rFonts w:asciiTheme="minorHAnsi" w:hAnsiTheme="minorHAnsi" w:cstheme="minorHAnsi"/>
              <w:sz w:val="24"/>
              <w:lang w:val="es-ES_tradnl"/>
            </w:rPr>
            <w:t>Gestión de Seguridad</w:t>
          </w:r>
          <w:ins w:id="122" w:author="Perez, Steeven" w:date="2020-08-06T12:58:00Z">
            <w:r w:rsidR="00ED59FE">
              <w:rPr>
                <w:rFonts w:asciiTheme="minorHAnsi" w:hAnsiTheme="minorHAnsi" w:cstheme="minorHAnsi"/>
                <w:sz w:val="24"/>
                <w:lang w:val="es-ES_tradnl"/>
              </w:rPr>
              <w:t>,</w:t>
            </w:r>
          </w:ins>
          <w:del w:id="123" w:author="Perez, Steeven" w:date="2020-08-06T12:58:00Z">
            <w:r w:rsidRPr="00D10696" w:rsidDel="00ED59FE">
              <w:rPr>
                <w:rFonts w:asciiTheme="minorHAnsi" w:hAnsiTheme="minorHAnsi" w:cstheme="minorHAnsi"/>
                <w:sz w:val="24"/>
                <w:lang w:val="es-ES_tradnl"/>
              </w:rPr>
              <w:delText xml:space="preserve"> y</w:delText>
            </w:r>
          </w:del>
          <w:r w:rsidRPr="00D10696">
            <w:rPr>
              <w:rFonts w:asciiTheme="minorHAnsi" w:hAnsiTheme="minorHAnsi" w:cstheme="minorHAnsi"/>
              <w:sz w:val="24"/>
              <w:lang w:val="es-ES_tradnl"/>
            </w:rPr>
            <w:t xml:space="preserve"> Salud</w:t>
          </w:r>
          <w:ins w:id="124" w:author="Perez, Steeven" w:date="2020-08-06T12:58:00Z">
            <w:r w:rsidR="00ED59FE">
              <w:rPr>
                <w:rFonts w:asciiTheme="minorHAnsi" w:hAnsiTheme="minorHAnsi" w:cstheme="minorHAnsi"/>
                <w:sz w:val="24"/>
                <w:lang w:val="es-ES_tradnl"/>
              </w:rPr>
              <w:t>, Bienestar y Ambiente</w:t>
            </w:r>
          </w:ins>
          <w:del w:id="125" w:author="Perez, Steeven" w:date="2020-08-06T12:58:00Z">
            <w:r w:rsidRPr="00D10696" w:rsidDel="00ED59FE">
              <w:rPr>
                <w:rFonts w:asciiTheme="minorHAnsi" w:hAnsiTheme="minorHAnsi" w:cstheme="minorHAnsi"/>
                <w:sz w:val="24"/>
                <w:lang w:val="es-ES_tradnl"/>
              </w:rPr>
              <w:delText xml:space="preserve"> Ocupacional</w:delText>
            </w:r>
          </w:del>
        </w:p>
      </w:tc>
      <w:tc>
        <w:tcPr>
          <w:tcW w:w="467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7E77DD9" w14:textId="7C7249FA" w:rsidR="005E2130" w:rsidRPr="00D10696" w:rsidRDefault="00ED59FE" w:rsidP="00EB49BE">
          <w:pPr>
            <w:pStyle w:val="Encabezado"/>
            <w:jc w:val="center"/>
            <w:rPr>
              <w:rFonts w:asciiTheme="minorHAnsi" w:hAnsiTheme="minorHAnsi" w:cstheme="minorHAnsi"/>
              <w:sz w:val="32"/>
              <w:szCs w:val="32"/>
              <w:lang w:val="es-ES_tradnl"/>
            </w:rPr>
          </w:pPr>
          <w:ins w:id="126" w:author="Perez, Steeven" w:date="2020-08-06T12:58:00Z">
            <w:r>
              <w:rPr>
                <w:rFonts w:asciiTheme="minorHAnsi" w:hAnsiTheme="minorHAnsi" w:cstheme="minorHAnsi"/>
                <w:sz w:val="32"/>
                <w:szCs w:val="32"/>
                <w:lang w:val="es-ES_tradnl"/>
              </w:rPr>
              <w:t xml:space="preserve">HS&amp;WE-017 </w:t>
            </w:r>
          </w:ins>
          <w:del w:id="127" w:author="Perez, Steeven" w:date="2020-08-06T12:58:00Z">
            <w:r w:rsidR="005E2130" w:rsidDel="00ED59FE">
              <w:rPr>
                <w:rFonts w:asciiTheme="minorHAnsi" w:hAnsiTheme="minorHAnsi" w:cstheme="minorHAnsi"/>
                <w:sz w:val="32"/>
                <w:szCs w:val="32"/>
                <w:lang w:val="es-ES_tradnl"/>
              </w:rPr>
              <w:delText>P-SI-GO</w:delText>
            </w:r>
            <w:r w:rsidR="00CF29B7" w:rsidDel="00ED59FE">
              <w:rPr>
                <w:rFonts w:asciiTheme="minorHAnsi" w:hAnsiTheme="minorHAnsi" w:cstheme="minorHAnsi"/>
                <w:sz w:val="32"/>
                <w:szCs w:val="32"/>
                <w:lang w:val="es-ES_tradnl"/>
              </w:rPr>
              <w:delText>-</w:delText>
            </w:r>
            <w:r w:rsidR="00EB49BE" w:rsidDel="00ED59FE">
              <w:rPr>
                <w:rFonts w:asciiTheme="minorHAnsi" w:hAnsiTheme="minorHAnsi" w:cstheme="minorHAnsi"/>
                <w:sz w:val="32"/>
                <w:szCs w:val="32"/>
                <w:lang w:val="es-ES_tradnl"/>
              </w:rPr>
              <w:delText xml:space="preserve">12 </w:delText>
            </w:r>
          </w:del>
          <w:r w:rsidR="005E2130">
            <w:rPr>
              <w:rFonts w:asciiTheme="minorHAnsi" w:hAnsiTheme="minorHAnsi" w:cstheme="minorHAnsi"/>
              <w:sz w:val="32"/>
              <w:szCs w:val="32"/>
              <w:lang w:val="es-ES_tradnl"/>
            </w:rPr>
            <w:t xml:space="preserve">Gestión </w:t>
          </w:r>
          <w:r w:rsidR="00CF29B7">
            <w:rPr>
              <w:rFonts w:asciiTheme="minorHAnsi" w:hAnsiTheme="minorHAnsi" w:cstheme="minorHAnsi"/>
              <w:sz w:val="32"/>
              <w:szCs w:val="32"/>
              <w:lang w:val="es-ES_tradnl"/>
            </w:rPr>
            <w:t>de Equipos de Protección Personal</w:t>
          </w:r>
          <w:del w:id="128" w:author="Perez, Steeven" w:date="2020-08-06T12:58:00Z">
            <w:r w:rsidR="00CF29B7" w:rsidDel="00ED59FE">
              <w:rPr>
                <w:rFonts w:asciiTheme="minorHAnsi" w:hAnsiTheme="minorHAnsi" w:cstheme="minorHAnsi"/>
                <w:sz w:val="32"/>
                <w:szCs w:val="32"/>
                <w:lang w:val="es-ES_tradnl"/>
              </w:rPr>
              <w:delText xml:space="preserve"> y Ropa de Trabajo</w:delText>
            </w:r>
          </w:del>
        </w:p>
      </w:tc>
    </w:tr>
  </w:tbl>
  <w:p w14:paraId="1133561D" w14:textId="77777777" w:rsidR="005E2130" w:rsidRPr="008F5FD9" w:rsidRDefault="005E2130">
    <w:pPr>
      <w:pStyle w:val="Encabez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singleLevel"/>
    <w:tmpl w:val="00000005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/>
      </w:rPr>
    </w:lvl>
  </w:abstractNum>
  <w:abstractNum w:abstractNumId="2" w15:restartNumberingAfterBreak="0">
    <w:nsid w:val="0000000A"/>
    <w:multiLevelType w:val="singleLevel"/>
    <w:tmpl w:val="0000000A"/>
    <w:name w:val="WW8Num6"/>
    <w:lvl w:ilvl="0">
      <w:start w:val="1"/>
      <w:numFmt w:val="bullet"/>
      <w:lvlText w:val=""/>
      <w:lvlJc w:val="left"/>
      <w:pPr>
        <w:tabs>
          <w:tab w:val="num" w:pos="417"/>
        </w:tabs>
        <w:ind w:left="417" w:hanging="360"/>
      </w:pPr>
      <w:rPr>
        <w:rFonts w:ascii="Wingdings" w:hAnsi="Wingdings"/>
      </w:rPr>
    </w:lvl>
  </w:abstractNum>
  <w:abstractNum w:abstractNumId="3" w15:restartNumberingAfterBreak="0">
    <w:nsid w:val="0000000B"/>
    <w:multiLevelType w:val="singleLevel"/>
    <w:tmpl w:val="0000000B"/>
    <w:name w:val="WW8Num10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/>
      </w:rPr>
    </w:lvl>
  </w:abstractNum>
  <w:abstractNum w:abstractNumId="4" w15:restartNumberingAfterBreak="0">
    <w:nsid w:val="0000000D"/>
    <w:multiLevelType w:val="singleLevel"/>
    <w:tmpl w:val="7D94FFBA"/>
    <w:name w:val="WW8Num11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32"/>
        <w:szCs w:val="32"/>
      </w:rPr>
    </w:lvl>
  </w:abstractNum>
  <w:abstractNum w:abstractNumId="5" w15:restartNumberingAfterBreak="0">
    <w:nsid w:val="0000000E"/>
    <w:multiLevelType w:val="singleLevel"/>
    <w:tmpl w:val="0000000E"/>
    <w:name w:val="WW8Num13"/>
    <w:lvl w:ilvl="0">
      <w:start w:val="1"/>
      <w:numFmt w:val="bullet"/>
      <w:lvlText w:val=""/>
      <w:lvlJc w:val="left"/>
      <w:pPr>
        <w:tabs>
          <w:tab w:val="num" w:pos="474"/>
        </w:tabs>
        <w:ind w:left="474" w:hanging="360"/>
      </w:pPr>
      <w:rPr>
        <w:rFonts w:ascii="Wingdings" w:hAnsi="Wingdings"/>
        <w:b w:val="0"/>
        <w:i w:val="0"/>
        <w:color w:val="auto"/>
        <w:sz w:val="22"/>
      </w:rPr>
    </w:lvl>
  </w:abstractNum>
  <w:abstractNum w:abstractNumId="6" w15:restartNumberingAfterBreak="0">
    <w:nsid w:val="01BD6E4B"/>
    <w:multiLevelType w:val="hybridMultilevel"/>
    <w:tmpl w:val="074EB44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774CA2"/>
    <w:multiLevelType w:val="hybridMultilevel"/>
    <w:tmpl w:val="6F30F342"/>
    <w:lvl w:ilvl="0" w:tplc="3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06674B77"/>
    <w:multiLevelType w:val="hybridMultilevel"/>
    <w:tmpl w:val="B8D08B8C"/>
    <w:name w:val="WW8Num14"/>
    <w:lvl w:ilvl="0" w:tplc="94FE697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EAA9E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BA2D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C832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E026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E88F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8D3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A65B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16F3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387969"/>
    <w:multiLevelType w:val="hybridMultilevel"/>
    <w:tmpl w:val="EBC0E6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E518B8"/>
    <w:multiLevelType w:val="hybridMultilevel"/>
    <w:tmpl w:val="BC42CCF4"/>
    <w:lvl w:ilvl="0" w:tplc="3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00A000F">
      <w:start w:val="1"/>
      <w:numFmt w:val="decimal"/>
      <w:lvlText w:val="%2."/>
      <w:lvlJc w:val="left"/>
      <w:pPr>
        <w:ind w:left="1866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156E59F3"/>
    <w:multiLevelType w:val="multilevel"/>
    <w:tmpl w:val="EC7863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1A4D2439"/>
    <w:multiLevelType w:val="hybridMultilevel"/>
    <w:tmpl w:val="A0CAD9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317014"/>
    <w:multiLevelType w:val="hybridMultilevel"/>
    <w:tmpl w:val="E2D2121A"/>
    <w:lvl w:ilvl="0" w:tplc="30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4" w15:restartNumberingAfterBreak="0">
    <w:nsid w:val="1E9154F9"/>
    <w:multiLevelType w:val="hybridMultilevel"/>
    <w:tmpl w:val="2744DEE2"/>
    <w:lvl w:ilvl="0" w:tplc="30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5" w15:restartNumberingAfterBreak="0">
    <w:nsid w:val="1F286638"/>
    <w:multiLevelType w:val="hybridMultilevel"/>
    <w:tmpl w:val="911ECE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F40AC2"/>
    <w:multiLevelType w:val="hybridMultilevel"/>
    <w:tmpl w:val="23BC3A1E"/>
    <w:lvl w:ilvl="0" w:tplc="FFFFFFFF">
      <w:start w:val="3"/>
      <w:numFmt w:val="bullet"/>
      <w:lvlText w:val="-"/>
      <w:lvlJc w:val="left"/>
      <w:pPr>
        <w:ind w:left="1254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9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</w:abstractNum>
  <w:abstractNum w:abstractNumId="17" w15:restartNumberingAfterBreak="0">
    <w:nsid w:val="28836F40"/>
    <w:multiLevelType w:val="hybridMultilevel"/>
    <w:tmpl w:val="79D8F910"/>
    <w:lvl w:ilvl="0" w:tplc="FE662B5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D72F2B"/>
    <w:multiLevelType w:val="multilevel"/>
    <w:tmpl w:val="F0B86C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lang w:val="es-EC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CDA69E7"/>
    <w:multiLevelType w:val="hybridMultilevel"/>
    <w:tmpl w:val="8CB23052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1A48EA"/>
    <w:multiLevelType w:val="hybridMultilevel"/>
    <w:tmpl w:val="740C6214"/>
    <w:lvl w:ilvl="0" w:tplc="2B908100">
      <w:start w:val="1"/>
      <w:numFmt w:val="bullet"/>
      <w:lvlText w:val="-"/>
      <w:lvlJc w:val="left"/>
      <w:pPr>
        <w:ind w:left="786" w:hanging="360"/>
      </w:pPr>
      <w:rPr>
        <w:rFonts w:ascii="Calibri" w:eastAsia="Times New Roman" w:hAnsi="Calibri" w:cstheme="minorHAnsi" w:hint="default"/>
      </w:rPr>
    </w:lvl>
    <w:lvl w:ilvl="1" w:tplc="3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33145611"/>
    <w:multiLevelType w:val="hybridMultilevel"/>
    <w:tmpl w:val="18E2E990"/>
    <w:lvl w:ilvl="0" w:tplc="3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00A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2" w:tplc="3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343F181E"/>
    <w:multiLevelType w:val="hybridMultilevel"/>
    <w:tmpl w:val="F7B812FE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7C2401"/>
    <w:multiLevelType w:val="hybridMultilevel"/>
    <w:tmpl w:val="4210B80C"/>
    <w:lvl w:ilvl="0" w:tplc="3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36231DA0"/>
    <w:multiLevelType w:val="multilevel"/>
    <w:tmpl w:val="16923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36AB024D"/>
    <w:multiLevelType w:val="hybridMultilevel"/>
    <w:tmpl w:val="64A459E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A7553F"/>
    <w:multiLevelType w:val="multilevel"/>
    <w:tmpl w:val="16923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75B2553"/>
    <w:multiLevelType w:val="hybridMultilevel"/>
    <w:tmpl w:val="3C30613C"/>
    <w:lvl w:ilvl="0" w:tplc="FE662B5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2002EE"/>
    <w:multiLevelType w:val="multilevel"/>
    <w:tmpl w:val="63CE59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E7D4E5B"/>
    <w:multiLevelType w:val="hybridMultilevel"/>
    <w:tmpl w:val="3F841E96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EDF0BE4"/>
    <w:multiLevelType w:val="hybridMultilevel"/>
    <w:tmpl w:val="74240CCC"/>
    <w:lvl w:ilvl="0" w:tplc="3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4FFC476A"/>
    <w:multiLevelType w:val="multilevel"/>
    <w:tmpl w:val="BEEE22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5AA7144A"/>
    <w:multiLevelType w:val="multilevel"/>
    <w:tmpl w:val="16923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5B691E57"/>
    <w:multiLevelType w:val="multilevel"/>
    <w:tmpl w:val="16923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5F963A22"/>
    <w:multiLevelType w:val="hybridMultilevel"/>
    <w:tmpl w:val="4FB2B272"/>
    <w:lvl w:ilvl="0" w:tplc="300A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35" w15:restartNumberingAfterBreak="0">
    <w:nsid w:val="657F174D"/>
    <w:multiLevelType w:val="multilevel"/>
    <w:tmpl w:val="16923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DFF0FF1"/>
    <w:multiLevelType w:val="hybridMultilevel"/>
    <w:tmpl w:val="6A387236"/>
    <w:lvl w:ilvl="0" w:tplc="300A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37" w15:restartNumberingAfterBreak="0">
    <w:nsid w:val="6E0639E0"/>
    <w:multiLevelType w:val="multilevel"/>
    <w:tmpl w:val="16923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6FA56BD8"/>
    <w:multiLevelType w:val="multilevel"/>
    <w:tmpl w:val="16923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5E066EB"/>
    <w:multiLevelType w:val="multilevel"/>
    <w:tmpl w:val="16923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779A2D8A"/>
    <w:multiLevelType w:val="hybridMultilevel"/>
    <w:tmpl w:val="910E2882"/>
    <w:lvl w:ilvl="0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1" w15:restartNumberingAfterBreak="0">
    <w:nsid w:val="78354F9D"/>
    <w:multiLevelType w:val="multilevel"/>
    <w:tmpl w:val="16923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FAD6DE7"/>
    <w:multiLevelType w:val="hybridMultilevel"/>
    <w:tmpl w:val="0074CA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0"/>
  </w:num>
  <w:num w:numId="3">
    <w:abstractNumId w:val="16"/>
  </w:num>
  <w:num w:numId="4">
    <w:abstractNumId w:val="15"/>
  </w:num>
  <w:num w:numId="5">
    <w:abstractNumId w:val="30"/>
  </w:num>
  <w:num w:numId="6">
    <w:abstractNumId w:val="23"/>
  </w:num>
  <w:num w:numId="7">
    <w:abstractNumId w:val="36"/>
  </w:num>
  <w:num w:numId="8">
    <w:abstractNumId w:val="34"/>
  </w:num>
  <w:num w:numId="9">
    <w:abstractNumId w:val="29"/>
  </w:num>
  <w:num w:numId="10">
    <w:abstractNumId w:val="31"/>
  </w:num>
  <w:num w:numId="11">
    <w:abstractNumId w:val="13"/>
  </w:num>
  <w:num w:numId="12">
    <w:abstractNumId w:val="20"/>
  </w:num>
  <w:num w:numId="13">
    <w:abstractNumId w:val="7"/>
  </w:num>
  <w:num w:numId="14">
    <w:abstractNumId w:val="42"/>
  </w:num>
  <w:num w:numId="15">
    <w:abstractNumId w:val="35"/>
  </w:num>
  <w:num w:numId="16">
    <w:abstractNumId w:val="24"/>
  </w:num>
  <w:num w:numId="17">
    <w:abstractNumId w:val="39"/>
  </w:num>
  <w:num w:numId="18">
    <w:abstractNumId w:val="41"/>
  </w:num>
  <w:num w:numId="19">
    <w:abstractNumId w:val="33"/>
  </w:num>
  <w:num w:numId="20">
    <w:abstractNumId w:val="37"/>
  </w:num>
  <w:num w:numId="21">
    <w:abstractNumId w:val="26"/>
  </w:num>
  <w:num w:numId="22">
    <w:abstractNumId w:val="32"/>
  </w:num>
  <w:num w:numId="23">
    <w:abstractNumId w:val="38"/>
  </w:num>
  <w:num w:numId="24">
    <w:abstractNumId w:val="10"/>
  </w:num>
  <w:num w:numId="25">
    <w:abstractNumId w:val="21"/>
  </w:num>
  <w:num w:numId="26">
    <w:abstractNumId w:val="6"/>
  </w:num>
  <w:num w:numId="27">
    <w:abstractNumId w:val="9"/>
  </w:num>
  <w:num w:numId="28">
    <w:abstractNumId w:val="11"/>
  </w:num>
  <w:num w:numId="29">
    <w:abstractNumId w:val="18"/>
  </w:num>
  <w:num w:numId="30">
    <w:abstractNumId w:val="14"/>
  </w:num>
  <w:num w:numId="31">
    <w:abstractNumId w:val="27"/>
  </w:num>
  <w:num w:numId="32">
    <w:abstractNumId w:val="28"/>
  </w:num>
  <w:num w:numId="33">
    <w:abstractNumId w:val="25"/>
  </w:num>
  <w:num w:numId="34">
    <w:abstractNumId w:val="17"/>
  </w:num>
  <w:num w:numId="35">
    <w:abstractNumId w:val="19"/>
  </w:num>
  <w:num w:numId="36">
    <w:abstractNumId w:val="22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erez, Steeven">
    <w15:presenceInfo w15:providerId="AD" w15:userId="S::steeven.perez@tc.tc::56a4bc4e-9f84-4790-a743-d921dccbe019"/>
  </w15:person>
  <w15:person w15:author="Liliana Rios (liliana.rios@grupoberlin.com)">
    <w15:presenceInfo w15:providerId="AD" w15:userId="S-1-5-21-3022384069-1911159641-3622895999-22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readOnly" w:formatting="1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58DD"/>
    <w:rsid w:val="0000350C"/>
    <w:rsid w:val="00012C08"/>
    <w:rsid w:val="00022BDF"/>
    <w:rsid w:val="00033B97"/>
    <w:rsid w:val="00036114"/>
    <w:rsid w:val="000519E0"/>
    <w:rsid w:val="00056287"/>
    <w:rsid w:val="0005715D"/>
    <w:rsid w:val="00057814"/>
    <w:rsid w:val="00057EE5"/>
    <w:rsid w:val="0007612F"/>
    <w:rsid w:val="00081FFC"/>
    <w:rsid w:val="00085B3B"/>
    <w:rsid w:val="00090C1B"/>
    <w:rsid w:val="000A56F4"/>
    <w:rsid w:val="000C42A8"/>
    <w:rsid w:val="000C5B55"/>
    <w:rsid w:val="000D5BA8"/>
    <w:rsid w:val="000E4E4D"/>
    <w:rsid w:val="000F07FA"/>
    <w:rsid w:val="000F46AB"/>
    <w:rsid w:val="001067B5"/>
    <w:rsid w:val="0011127B"/>
    <w:rsid w:val="0014549C"/>
    <w:rsid w:val="001466B0"/>
    <w:rsid w:val="0015533E"/>
    <w:rsid w:val="0017310B"/>
    <w:rsid w:val="00185424"/>
    <w:rsid w:val="00195B2E"/>
    <w:rsid w:val="001A7A9C"/>
    <w:rsid w:val="001D093F"/>
    <w:rsid w:val="001D3C8D"/>
    <w:rsid w:val="001F4C6C"/>
    <w:rsid w:val="00206648"/>
    <w:rsid w:val="00214FE4"/>
    <w:rsid w:val="0021789F"/>
    <w:rsid w:val="002246A3"/>
    <w:rsid w:val="002316B2"/>
    <w:rsid w:val="00247724"/>
    <w:rsid w:val="00262F06"/>
    <w:rsid w:val="00280D40"/>
    <w:rsid w:val="00283458"/>
    <w:rsid w:val="00287B64"/>
    <w:rsid w:val="00291EB3"/>
    <w:rsid w:val="002966B1"/>
    <w:rsid w:val="002B3C19"/>
    <w:rsid w:val="002B7FDC"/>
    <w:rsid w:val="002C03B1"/>
    <w:rsid w:val="002E1963"/>
    <w:rsid w:val="002E3379"/>
    <w:rsid w:val="002F0944"/>
    <w:rsid w:val="0030214F"/>
    <w:rsid w:val="003078D9"/>
    <w:rsid w:val="003529A4"/>
    <w:rsid w:val="0036325C"/>
    <w:rsid w:val="0038716A"/>
    <w:rsid w:val="0039327A"/>
    <w:rsid w:val="00396F5F"/>
    <w:rsid w:val="003B6847"/>
    <w:rsid w:val="003C70F3"/>
    <w:rsid w:val="003C75DD"/>
    <w:rsid w:val="003D7F4C"/>
    <w:rsid w:val="003E3CF2"/>
    <w:rsid w:val="003E41F5"/>
    <w:rsid w:val="003F4264"/>
    <w:rsid w:val="003F5698"/>
    <w:rsid w:val="003F76D7"/>
    <w:rsid w:val="004002EF"/>
    <w:rsid w:val="00404C3A"/>
    <w:rsid w:val="00466AD4"/>
    <w:rsid w:val="004734A8"/>
    <w:rsid w:val="00497BA6"/>
    <w:rsid w:val="004A0A31"/>
    <w:rsid w:val="004A43B8"/>
    <w:rsid w:val="004B2352"/>
    <w:rsid w:val="004B258E"/>
    <w:rsid w:val="004C5F38"/>
    <w:rsid w:val="004D0B2A"/>
    <w:rsid w:val="004E7466"/>
    <w:rsid w:val="004F3EE0"/>
    <w:rsid w:val="004F7665"/>
    <w:rsid w:val="00506250"/>
    <w:rsid w:val="00506F47"/>
    <w:rsid w:val="00507CBD"/>
    <w:rsid w:val="00527222"/>
    <w:rsid w:val="005329FB"/>
    <w:rsid w:val="00534E88"/>
    <w:rsid w:val="0054015A"/>
    <w:rsid w:val="00540283"/>
    <w:rsid w:val="00541196"/>
    <w:rsid w:val="0054540D"/>
    <w:rsid w:val="00545E2B"/>
    <w:rsid w:val="00550BB8"/>
    <w:rsid w:val="00555B81"/>
    <w:rsid w:val="005605EF"/>
    <w:rsid w:val="005676BB"/>
    <w:rsid w:val="005700A2"/>
    <w:rsid w:val="00581483"/>
    <w:rsid w:val="005A20FA"/>
    <w:rsid w:val="005A5650"/>
    <w:rsid w:val="005B176D"/>
    <w:rsid w:val="005B1BB6"/>
    <w:rsid w:val="005C16FB"/>
    <w:rsid w:val="005C3BC2"/>
    <w:rsid w:val="005C6392"/>
    <w:rsid w:val="005C7304"/>
    <w:rsid w:val="005D7069"/>
    <w:rsid w:val="005E2130"/>
    <w:rsid w:val="005F0C78"/>
    <w:rsid w:val="00603ECC"/>
    <w:rsid w:val="006044C9"/>
    <w:rsid w:val="0061284C"/>
    <w:rsid w:val="00614F5C"/>
    <w:rsid w:val="0061744E"/>
    <w:rsid w:val="006259E7"/>
    <w:rsid w:val="00627B31"/>
    <w:rsid w:val="006334F5"/>
    <w:rsid w:val="00641556"/>
    <w:rsid w:val="00644741"/>
    <w:rsid w:val="0064513C"/>
    <w:rsid w:val="00660157"/>
    <w:rsid w:val="00676856"/>
    <w:rsid w:val="00692FBF"/>
    <w:rsid w:val="006B00FA"/>
    <w:rsid w:val="006B10D1"/>
    <w:rsid w:val="006B2EE4"/>
    <w:rsid w:val="006B3467"/>
    <w:rsid w:val="006E1778"/>
    <w:rsid w:val="006E3EEA"/>
    <w:rsid w:val="006E4301"/>
    <w:rsid w:val="006E5C9F"/>
    <w:rsid w:val="007048EB"/>
    <w:rsid w:val="007073DC"/>
    <w:rsid w:val="00727A09"/>
    <w:rsid w:val="00742B06"/>
    <w:rsid w:val="0075727E"/>
    <w:rsid w:val="00766ADA"/>
    <w:rsid w:val="00785F19"/>
    <w:rsid w:val="0078627B"/>
    <w:rsid w:val="007A6392"/>
    <w:rsid w:val="007B7A4E"/>
    <w:rsid w:val="007D60FA"/>
    <w:rsid w:val="007F529B"/>
    <w:rsid w:val="007F65E5"/>
    <w:rsid w:val="008124CA"/>
    <w:rsid w:val="00814BA4"/>
    <w:rsid w:val="00821844"/>
    <w:rsid w:val="00824F6D"/>
    <w:rsid w:val="008319C5"/>
    <w:rsid w:val="00840441"/>
    <w:rsid w:val="00853178"/>
    <w:rsid w:val="00855A12"/>
    <w:rsid w:val="00877B90"/>
    <w:rsid w:val="008B0E62"/>
    <w:rsid w:val="008B2037"/>
    <w:rsid w:val="008B5FEE"/>
    <w:rsid w:val="008C514E"/>
    <w:rsid w:val="008D4B9E"/>
    <w:rsid w:val="008E49D0"/>
    <w:rsid w:val="008E6D2E"/>
    <w:rsid w:val="008F5FD9"/>
    <w:rsid w:val="00905443"/>
    <w:rsid w:val="009070C3"/>
    <w:rsid w:val="009178AC"/>
    <w:rsid w:val="009273F6"/>
    <w:rsid w:val="00966CC7"/>
    <w:rsid w:val="0099591D"/>
    <w:rsid w:val="00996B63"/>
    <w:rsid w:val="009A00DB"/>
    <w:rsid w:val="009D45AA"/>
    <w:rsid w:val="009E050A"/>
    <w:rsid w:val="009E0EDC"/>
    <w:rsid w:val="009F35D4"/>
    <w:rsid w:val="00A00779"/>
    <w:rsid w:val="00A22E11"/>
    <w:rsid w:val="00A248C5"/>
    <w:rsid w:val="00A25B46"/>
    <w:rsid w:val="00A34FFE"/>
    <w:rsid w:val="00A37321"/>
    <w:rsid w:val="00A40250"/>
    <w:rsid w:val="00A44259"/>
    <w:rsid w:val="00A523E4"/>
    <w:rsid w:val="00A524BC"/>
    <w:rsid w:val="00A60F2C"/>
    <w:rsid w:val="00A658DD"/>
    <w:rsid w:val="00A80680"/>
    <w:rsid w:val="00A84E95"/>
    <w:rsid w:val="00AA329C"/>
    <w:rsid w:val="00AD3CED"/>
    <w:rsid w:val="00AE2539"/>
    <w:rsid w:val="00AF2171"/>
    <w:rsid w:val="00AF2183"/>
    <w:rsid w:val="00AF3294"/>
    <w:rsid w:val="00B27264"/>
    <w:rsid w:val="00B40979"/>
    <w:rsid w:val="00B443BC"/>
    <w:rsid w:val="00B45B8D"/>
    <w:rsid w:val="00B741D2"/>
    <w:rsid w:val="00B84AB4"/>
    <w:rsid w:val="00BB36A1"/>
    <w:rsid w:val="00BB696D"/>
    <w:rsid w:val="00BC4DFE"/>
    <w:rsid w:val="00BC5F22"/>
    <w:rsid w:val="00BC62E0"/>
    <w:rsid w:val="00BD0305"/>
    <w:rsid w:val="00BD1A01"/>
    <w:rsid w:val="00BD3CB9"/>
    <w:rsid w:val="00BE0CE3"/>
    <w:rsid w:val="00BE56F9"/>
    <w:rsid w:val="00C04808"/>
    <w:rsid w:val="00C05576"/>
    <w:rsid w:val="00C11216"/>
    <w:rsid w:val="00C23F68"/>
    <w:rsid w:val="00C25B1E"/>
    <w:rsid w:val="00C274F9"/>
    <w:rsid w:val="00C46474"/>
    <w:rsid w:val="00C74B59"/>
    <w:rsid w:val="00C923BE"/>
    <w:rsid w:val="00C92F1E"/>
    <w:rsid w:val="00C966C4"/>
    <w:rsid w:val="00CA230F"/>
    <w:rsid w:val="00CA4F07"/>
    <w:rsid w:val="00CA5C01"/>
    <w:rsid w:val="00CB505F"/>
    <w:rsid w:val="00CC5004"/>
    <w:rsid w:val="00CF29B7"/>
    <w:rsid w:val="00D01F89"/>
    <w:rsid w:val="00D038E5"/>
    <w:rsid w:val="00D10696"/>
    <w:rsid w:val="00D37970"/>
    <w:rsid w:val="00D42D7D"/>
    <w:rsid w:val="00D50A59"/>
    <w:rsid w:val="00D56295"/>
    <w:rsid w:val="00D57EA3"/>
    <w:rsid w:val="00D61623"/>
    <w:rsid w:val="00D61EB2"/>
    <w:rsid w:val="00D726DF"/>
    <w:rsid w:val="00D91533"/>
    <w:rsid w:val="00D91812"/>
    <w:rsid w:val="00DB37E0"/>
    <w:rsid w:val="00DB55F6"/>
    <w:rsid w:val="00DB6B0E"/>
    <w:rsid w:val="00DD36DF"/>
    <w:rsid w:val="00E019BF"/>
    <w:rsid w:val="00E207E1"/>
    <w:rsid w:val="00E419EC"/>
    <w:rsid w:val="00E62080"/>
    <w:rsid w:val="00E63389"/>
    <w:rsid w:val="00E70EF5"/>
    <w:rsid w:val="00E71DB6"/>
    <w:rsid w:val="00E773BB"/>
    <w:rsid w:val="00E85F44"/>
    <w:rsid w:val="00EA228F"/>
    <w:rsid w:val="00EA28B5"/>
    <w:rsid w:val="00EB49BE"/>
    <w:rsid w:val="00EB6D90"/>
    <w:rsid w:val="00EC1CF7"/>
    <w:rsid w:val="00EC37B8"/>
    <w:rsid w:val="00EC60EE"/>
    <w:rsid w:val="00ED3D22"/>
    <w:rsid w:val="00ED4F78"/>
    <w:rsid w:val="00ED59FE"/>
    <w:rsid w:val="00F048EC"/>
    <w:rsid w:val="00F142D8"/>
    <w:rsid w:val="00F51C00"/>
    <w:rsid w:val="00F62492"/>
    <w:rsid w:val="00F71811"/>
    <w:rsid w:val="00FA6AFB"/>
    <w:rsid w:val="00FA7D7D"/>
    <w:rsid w:val="00FE1E85"/>
    <w:rsid w:val="00FE5B90"/>
    <w:rsid w:val="00FF4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DF9187"/>
  <w15:docId w15:val="{434931DD-671B-489A-A8DD-C3EEDF9A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7321"/>
    <w:rPr>
      <w:lang w:val="es-EC"/>
    </w:rPr>
  </w:style>
  <w:style w:type="paragraph" w:styleId="Ttulo1">
    <w:name w:val="heading 1"/>
    <w:basedOn w:val="Normal"/>
    <w:next w:val="Normal"/>
    <w:qFormat/>
    <w:rsid w:val="00A37321"/>
    <w:pPr>
      <w:keepNext/>
      <w:outlineLvl w:val="0"/>
    </w:pPr>
    <w:rPr>
      <w:rFonts w:ascii="Arial" w:hAnsi="Arial"/>
      <w:b/>
      <w:i/>
      <w:sz w:val="24"/>
      <w:u w:val="single"/>
      <w:lang w:val="es-MX"/>
    </w:rPr>
  </w:style>
  <w:style w:type="paragraph" w:styleId="Ttulo2">
    <w:name w:val="heading 2"/>
    <w:basedOn w:val="Normal"/>
    <w:next w:val="Normal"/>
    <w:link w:val="Ttulo2Car"/>
    <w:qFormat/>
    <w:rsid w:val="00A37321"/>
    <w:pPr>
      <w:keepNext/>
      <w:jc w:val="both"/>
      <w:outlineLvl w:val="1"/>
    </w:pPr>
    <w:rPr>
      <w:rFonts w:ascii="Arial" w:hAnsi="Arial"/>
      <w:b/>
      <w:i/>
      <w:sz w:val="24"/>
      <w:u w:val="single"/>
      <w:lang w:val="es-MX"/>
    </w:rPr>
  </w:style>
  <w:style w:type="paragraph" w:styleId="Ttulo3">
    <w:name w:val="heading 3"/>
    <w:basedOn w:val="Normal"/>
    <w:next w:val="Normal"/>
    <w:link w:val="Ttulo3Car"/>
    <w:qFormat/>
    <w:rsid w:val="00D91533"/>
    <w:pPr>
      <w:keepNext/>
      <w:tabs>
        <w:tab w:val="num" w:pos="1440"/>
      </w:tabs>
      <w:suppressAutoHyphens/>
      <w:spacing w:before="240" w:after="60"/>
      <w:ind w:hanging="709"/>
      <w:jc w:val="both"/>
      <w:outlineLvl w:val="2"/>
    </w:pPr>
    <w:rPr>
      <w:rFonts w:ascii="Century Schoolbook" w:hAnsi="Century Schoolbook"/>
      <w:b/>
      <w:i/>
      <w:sz w:val="24"/>
      <w:lang w:val="es-ES_tradnl" w:eastAsia="ar-SA"/>
    </w:rPr>
  </w:style>
  <w:style w:type="paragraph" w:styleId="Ttulo4">
    <w:name w:val="heading 4"/>
    <w:basedOn w:val="Normal"/>
    <w:next w:val="Normal"/>
    <w:qFormat/>
    <w:rsid w:val="00A37321"/>
    <w:pPr>
      <w:keepNext/>
      <w:jc w:val="both"/>
      <w:outlineLvl w:val="3"/>
    </w:pPr>
    <w:rPr>
      <w:rFonts w:ascii="Arial" w:hAnsi="Arial"/>
      <w:b/>
      <w:i/>
      <w:sz w:val="24"/>
      <w:lang w:val="es-MX"/>
    </w:rPr>
  </w:style>
  <w:style w:type="paragraph" w:styleId="Ttulo5">
    <w:name w:val="heading 5"/>
    <w:basedOn w:val="Normal"/>
    <w:next w:val="Normal"/>
    <w:qFormat/>
    <w:rsid w:val="00A37321"/>
    <w:pPr>
      <w:keepNext/>
      <w:jc w:val="both"/>
      <w:outlineLvl w:val="4"/>
    </w:pPr>
    <w:rPr>
      <w:rFonts w:ascii="Arial" w:hAnsi="Arial"/>
      <w:sz w:val="24"/>
      <w:lang w:val="es-MX"/>
    </w:rPr>
  </w:style>
  <w:style w:type="paragraph" w:styleId="Ttulo6">
    <w:name w:val="heading 6"/>
    <w:basedOn w:val="Normal"/>
    <w:next w:val="Normal"/>
    <w:link w:val="Ttulo6Car"/>
    <w:qFormat/>
    <w:rsid w:val="00D91533"/>
    <w:pPr>
      <w:tabs>
        <w:tab w:val="num" w:pos="2520"/>
      </w:tabs>
      <w:suppressAutoHyphens/>
      <w:spacing w:before="240" w:after="60"/>
      <w:ind w:left="2520" w:hanging="360"/>
      <w:jc w:val="both"/>
      <w:outlineLvl w:val="5"/>
    </w:pPr>
    <w:rPr>
      <w:rFonts w:ascii="Arial" w:hAnsi="Arial"/>
      <w:i/>
      <w:sz w:val="22"/>
      <w:lang w:val="es-ES_tradnl" w:eastAsia="ar-SA"/>
    </w:rPr>
  </w:style>
  <w:style w:type="paragraph" w:styleId="Ttulo7">
    <w:name w:val="heading 7"/>
    <w:basedOn w:val="Normal"/>
    <w:next w:val="Normal"/>
    <w:link w:val="Ttulo7Car"/>
    <w:qFormat/>
    <w:rsid w:val="00D91533"/>
    <w:pPr>
      <w:tabs>
        <w:tab w:val="num" w:pos="2880"/>
      </w:tabs>
      <w:suppressAutoHyphens/>
      <w:spacing w:before="240" w:after="60"/>
      <w:ind w:left="2880" w:hanging="360"/>
      <w:jc w:val="both"/>
      <w:outlineLvl w:val="6"/>
    </w:pPr>
    <w:rPr>
      <w:rFonts w:ascii="Arial" w:hAnsi="Arial"/>
      <w:lang w:val="es-ES_tradnl" w:eastAsia="ar-SA"/>
    </w:rPr>
  </w:style>
  <w:style w:type="paragraph" w:styleId="Ttulo8">
    <w:name w:val="heading 8"/>
    <w:basedOn w:val="Normal"/>
    <w:next w:val="Normal"/>
    <w:link w:val="Ttulo8Car"/>
    <w:qFormat/>
    <w:rsid w:val="00D91533"/>
    <w:pPr>
      <w:tabs>
        <w:tab w:val="num" w:pos="3240"/>
      </w:tabs>
      <w:suppressAutoHyphens/>
      <w:spacing w:before="240" w:after="60"/>
      <w:ind w:left="3240" w:hanging="360"/>
      <w:jc w:val="both"/>
      <w:outlineLvl w:val="7"/>
    </w:pPr>
    <w:rPr>
      <w:rFonts w:ascii="Arial" w:hAnsi="Arial"/>
      <w:i/>
      <w:lang w:val="es-ES_tradnl" w:eastAsia="ar-SA"/>
    </w:rPr>
  </w:style>
  <w:style w:type="paragraph" w:styleId="Ttulo9">
    <w:name w:val="heading 9"/>
    <w:basedOn w:val="Normal"/>
    <w:next w:val="Normal"/>
    <w:link w:val="Ttulo9Car"/>
    <w:qFormat/>
    <w:rsid w:val="00D91533"/>
    <w:pPr>
      <w:tabs>
        <w:tab w:val="num" w:pos="3600"/>
      </w:tabs>
      <w:suppressAutoHyphens/>
      <w:spacing w:before="240" w:after="60"/>
      <w:ind w:left="3600" w:hanging="360"/>
      <w:jc w:val="both"/>
      <w:outlineLvl w:val="8"/>
    </w:pPr>
    <w:rPr>
      <w:rFonts w:ascii="Arial" w:hAnsi="Arial"/>
      <w:i/>
      <w:sz w:val="18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semiHidden/>
    <w:rsid w:val="00A37321"/>
    <w:pPr>
      <w:ind w:left="240" w:hanging="240"/>
    </w:pPr>
    <w:rPr>
      <w:rFonts w:ascii="Times" w:eastAsia="Times" w:hAnsi="Times"/>
      <w:sz w:val="24"/>
      <w:lang w:val="en-US"/>
    </w:rPr>
  </w:style>
  <w:style w:type="paragraph" w:styleId="Textoindependiente">
    <w:name w:val="Body Text"/>
    <w:basedOn w:val="Normal"/>
    <w:link w:val="TextoindependienteCar"/>
    <w:rsid w:val="00A37321"/>
    <w:pPr>
      <w:jc w:val="both"/>
    </w:pPr>
    <w:rPr>
      <w:rFonts w:ascii="Arial" w:hAnsi="Arial"/>
      <w:sz w:val="24"/>
      <w:lang w:val="es-MX"/>
    </w:rPr>
  </w:style>
  <w:style w:type="paragraph" w:styleId="Textoindependiente2">
    <w:name w:val="Body Text 2"/>
    <w:basedOn w:val="Normal"/>
    <w:link w:val="Textoindependiente2Car"/>
    <w:uiPriority w:val="99"/>
    <w:rsid w:val="00A37321"/>
    <w:pPr>
      <w:jc w:val="both"/>
    </w:pPr>
    <w:rPr>
      <w:rFonts w:ascii="Arial" w:hAnsi="Arial"/>
      <w:color w:val="FF0000"/>
      <w:sz w:val="24"/>
      <w:lang w:val="es-MX"/>
    </w:rPr>
  </w:style>
  <w:style w:type="paragraph" w:styleId="Sangra2detindependiente">
    <w:name w:val="Body Text Indent 2"/>
    <w:basedOn w:val="Normal"/>
    <w:link w:val="Sangra2detindependienteCar"/>
    <w:rsid w:val="00A37321"/>
    <w:pPr>
      <w:ind w:left="360"/>
      <w:jc w:val="both"/>
    </w:pPr>
    <w:rPr>
      <w:sz w:val="24"/>
      <w:lang w:val="es-ES"/>
    </w:rPr>
  </w:style>
  <w:style w:type="paragraph" w:styleId="Encabezado">
    <w:name w:val="header"/>
    <w:basedOn w:val="Normal"/>
    <w:link w:val="EncabezadoCar"/>
    <w:uiPriority w:val="99"/>
    <w:rsid w:val="00A37321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rsid w:val="00A37321"/>
    <w:pPr>
      <w:tabs>
        <w:tab w:val="center" w:pos="4252"/>
        <w:tab w:val="right" w:pos="8504"/>
      </w:tabs>
    </w:pPr>
    <w:rPr>
      <w:lang w:val="es-ES"/>
    </w:rPr>
  </w:style>
  <w:style w:type="character" w:styleId="Nmerodepgina">
    <w:name w:val="page number"/>
    <w:basedOn w:val="Fuentedeprrafopredeter"/>
    <w:rsid w:val="00A37321"/>
  </w:style>
  <w:style w:type="paragraph" w:styleId="Textodeglobo">
    <w:name w:val="Balloon Text"/>
    <w:basedOn w:val="Normal"/>
    <w:link w:val="TextodegloboCar"/>
    <w:uiPriority w:val="99"/>
    <w:semiHidden/>
    <w:rsid w:val="00A37321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033B97"/>
    <w:rPr>
      <w:lang w:val="es-EC"/>
    </w:rPr>
  </w:style>
  <w:style w:type="paragraph" w:styleId="TDC1">
    <w:name w:val="toc 1"/>
    <w:basedOn w:val="Normal"/>
    <w:next w:val="Normal"/>
    <w:autoRedefine/>
    <w:uiPriority w:val="39"/>
    <w:rsid w:val="00F142D8"/>
  </w:style>
  <w:style w:type="character" w:styleId="Hipervnculo">
    <w:name w:val="Hyperlink"/>
    <w:uiPriority w:val="99"/>
    <w:unhideWhenUsed/>
    <w:rsid w:val="00F142D8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142D8"/>
    <w:pPr>
      <w:keepLines/>
      <w:spacing w:before="480" w:line="276" w:lineRule="auto"/>
      <w:outlineLvl w:val="9"/>
    </w:pPr>
    <w:rPr>
      <w:rFonts w:ascii="Cambria" w:hAnsi="Cambria"/>
      <w:bCs/>
      <w:i w:val="0"/>
      <w:color w:val="365F91"/>
      <w:sz w:val="28"/>
      <w:szCs w:val="28"/>
      <w:u w:val="none"/>
      <w:lang w:val="es-ES" w:eastAsia="en-US"/>
    </w:rPr>
  </w:style>
  <w:style w:type="character" w:customStyle="1" w:styleId="EncabezadoCar">
    <w:name w:val="Encabezado Car"/>
    <w:link w:val="Encabezado"/>
    <w:uiPriority w:val="99"/>
    <w:rsid w:val="00F142D8"/>
  </w:style>
  <w:style w:type="paragraph" w:styleId="Sangradetextonormal">
    <w:name w:val="Body Text Indent"/>
    <w:basedOn w:val="Normal"/>
    <w:link w:val="SangradetextonormalCar"/>
    <w:rsid w:val="008F5FD9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8F5FD9"/>
    <w:rPr>
      <w:lang w:val="es-EC"/>
    </w:rPr>
  </w:style>
  <w:style w:type="paragraph" w:customStyle="1" w:styleId="Sangra2detindependiente1">
    <w:name w:val="Sangría 2 de t. independiente1"/>
    <w:basedOn w:val="Normal"/>
    <w:rsid w:val="008F5FD9"/>
    <w:pPr>
      <w:suppressAutoHyphens/>
      <w:ind w:left="851"/>
    </w:pPr>
    <w:rPr>
      <w:rFonts w:ascii="Arial Narrow" w:hAnsi="Arial Narrow"/>
      <w:sz w:val="28"/>
      <w:lang w:val="es-ES" w:eastAsia="ar-SA"/>
    </w:rPr>
  </w:style>
  <w:style w:type="paragraph" w:customStyle="1" w:styleId="Sangra3detindependiente1">
    <w:name w:val="Sangría 3 de t. independiente1"/>
    <w:basedOn w:val="Normal"/>
    <w:rsid w:val="008F5FD9"/>
    <w:pPr>
      <w:suppressAutoHyphens/>
      <w:ind w:left="708"/>
    </w:pPr>
    <w:rPr>
      <w:rFonts w:ascii="Arial Narrow" w:hAnsi="Arial Narrow"/>
      <w:sz w:val="28"/>
      <w:lang w:val="es-ES" w:eastAsia="ar-SA"/>
    </w:rPr>
  </w:style>
  <w:style w:type="paragraph" w:styleId="Prrafodelista">
    <w:name w:val="List Paragraph"/>
    <w:basedOn w:val="Normal"/>
    <w:uiPriority w:val="99"/>
    <w:qFormat/>
    <w:rsid w:val="008F5FD9"/>
    <w:pPr>
      <w:suppressAutoHyphens/>
      <w:ind w:left="708"/>
    </w:pPr>
    <w:rPr>
      <w:rFonts w:ascii="Tahoma" w:hAnsi="Tahoma"/>
      <w:sz w:val="22"/>
      <w:lang w:val="es-ES" w:eastAsia="ar-SA"/>
    </w:rPr>
  </w:style>
  <w:style w:type="character" w:styleId="Textoennegrita">
    <w:name w:val="Strong"/>
    <w:qFormat/>
    <w:rsid w:val="008F5FD9"/>
    <w:rPr>
      <w:b/>
      <w:bCs/>
    </w:rPr>
  </w:style>
  <w:style w:type="paragraph" w:customStyle="1" w:styleId="Textoindependiente31">
    <w:name w:val="Texto independiente 31"/>
    <w:basedOn w:val="Normal"/>
    <w:rsid w:val="008F5FD9"/>
    <w:pPr>
      <w:tabs>
        <w:tab w:val="left" w:pos="1276"/>
      </w:tabs>
      <w:suppressAutoHyphens/>
      <w:jc w:val="both"/>
    </w:pPr>
    <w:rPr>
      <w:rFonts w:ascii="Tahoma" w:hAnsi="Tahoma"/>
      <w:sz w:val="24"/>
      <w:lang w:val="es-ES" w:eastAsia="ar-SA"/>
    </w:rPr>
  </w:style>
  <w:style w:type="paragraph" w:styleId="NormalWeb">
    <w:name w:val="Normal (Web)"/>
    <w:basedOn w:val="Normal"/>
    <w:rsid w:val="008F5FD9"/>
    <w:pPr>
      <w:suppressAutoHyphens/>
      <w:spacing w:before="100" w:after="100"/>
    </w:pPr>
    <w:rPr>
      <w:rFonts w:ascii="Arial Unicode MS" w:eastAsia="Arial Unicode MS" w:hAnsi="Arial Unicode MS" w:cs="Arial Unicode MS"/>
      <w:sz w:val="24"/>
      <w:szCs w:val="24"/>
      <w:lang w:val="es-ES" w:eastAsia="ar-SA"/>
    </w:rPr>
  </w:style>
  <w:style w:type="paragraph" w:styleId="Textonotapie">
    <w:name w:val="footnote text"/>
    <w:basedOn w:val="Normal"/>
    <w:link w:val="TextonotapieCar"/>
    <w:rsid w:val="008F5FD9"/>
    <w:pPr>
      <w:suppressAutoHyphens/>
    </w:pPr>
    <w:rPr>
      <w:lang w:val="es-ES" w:eastAsia="ar-SA"/>
    </w:rPr>
  </w:style>
  <w:style w:type="character" w:customStyle="1" w:styleId="TextonotapieCar">
    <w:name w:val="Texto nota pie Car"/>
    <w:link w:val="Textonotapie"/>
    <w:rsid w:val="008F5FD9"/>
    <w:rPr>
      <w:lang w:eastAsia="ar-SA"/>
    </w:rPr>
  </w:style>
  <w:style w:type="paragraph" w:styleId="TDC2">
    <w:name w:val="toc 2"/>
    <w:basedOn w:val="Normal"/>
    <w:next w:val="Normal"/>
    <w:autoRedefine/>
    <w:uiPriority w:val="39"/>
    <w:rsid w:val="00D50A59"/>
    <w:pPr>
      <w:spacing w:after="100"/>
      <w:ind w:left="200"/>
    </w:pPr>
  </w:style>
  <w:style w:type="paragraph" w:styleId="Textoindependiente3">
    <w:name w:val="Body Text 3"/>
    <w:basedOn w:val="Normal"/>
    <w:link w:val="Textoindependiente3Car"/>
    <w:rsid w:val="009E0EDC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rsid w:val="009E0EDC"/>
    <w:rPr>
      <w:sz w:val="16"/>
      <w:szCs w:val="16"/>
      <w:lang w:val="es-EC"/>
    </w:rPr>
  </w:style>
  <w:style w:type="paragraph" w:styleId="Sangra3detindependiente">
    <w:name w:val="Body Text Indent 3"/>
    <w:basedOn w:val="Normal"/>
    <w:link w:val="Sangra3detindependienteCar"/>
    <w:rsid w:val="009E0EDC"/>
    <w:pPr>
      <w:spacing w:after="120"/>
      <w:ind w:left="283"/>
    </w:pPr>
    <w:rPr>
      <w:sz w:val="16"/>
      <w:szCs w:val="16"/>
      <w:lang w:val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9E0EDC"/>
    <w:rPr>
      <w:sz w:val="16"/>
      <w:szCs w:val="16"/>
    </w:rPr>
  </w:style>
  <w:style w:type="character" w:customStyle="1" w:styleId="Ttulo3Car">
    <w:name w:val="Título 3 Car"/>
    <w:basedOn w:val="Fuentedeprrafopredeter"/>
    <w:link w:val="Ttulo3"/>
    <w:rsid w:val="00D91533"/>
    <w:rPr>
      <w:rFonts w:ascii="Century Schoolbook" w:hAnsi="Century Schoolbook"/>
      <w:b/>
      <w:i/>
      <w:sz w:val="24"/>
      <w:lang w:val="es-ES_tradnl" w:eastAsia="ar-SA"/>
    </w:rPr>
  </w:style>
  <w:style w:type="character" w:customStyle="1" w:styleId="Ttulo6Car">
    <w:name w:val="Título 6 Car"/>
    <w:basedOn w:val="Fuentedeprrafopredeter"/>
    <w:link w:val="Ttulo6"/>
    <w:rsid w:val="00D91533"/>
    <w:rPr>
      <w:rFonts w:ascii="Arial" w:hAnsi="Arial"/>
      <w:i/>
      <w:sz w:val="22"/>
      <w:lang w:val="es-ES_tradnl" w:eastAsia="ar-SA"/>
    </w:rPr>
  </w:style>
  <w:style w:type="character" w:customStyle="1" w:styleId="Ttulo7Car">
    <w:name w:val="Título 7 Car"/>
    <w:basedOn w:val="Fuentedeprrafopredeter"/>
    <w:link w:val="Ttulo7"/>
    <w:rsid w:val="00D91533"/>
    <w:rPr>
      <w:rFonts w:ascii="Arial" w:hAnsi="Arial"/>
      <w:lang w:val="es-ES_tradnl" w:eastAsia="ar-SA"/>
    </w:rPr>
  </w:style>
  <w:style w:type="character" w:customStyle="1" w:styleId="Ttulo8Car">
    <w:name w:val="Título 8 Car"/>
    <w:basedOn w:val="Fuentedeprrafopredeter"/>
    <w:link w:val="Ttulo8"/>
    <w:rsid w:val="00D91533"/>
    <w:rPr>
      <w:rFonts w:ascii="Arial" w:hAnsi="Arial"/>
      <w:i/>
      <w:lang w:val="es-ES_tradnl" w:eastAsia="ar-SA"/>
    </w:rPr>
  </w:style>
  <w:style w:type="character" w:customStyle="1" w:styleId="Ttulo9Car">
    <w:name w:val="Título 9 Car"/>
    <w:basedOn w:val="Fuentedeprrafopredeter"/>
    <w:link w:val="Ttulo9"/>
    <w:rsid w:val="00D91533"/>
    <w:rPr>
      <w:rFonts w:ascii="Arial" w:hAnsi="Arial"/>
      <w:i/>
      <w:sz w:val="18"/>
      <w:lang w:val="es-ES_tradnl" w:eastAsia="ar-SA"/>
    </w:rPr>
  </w:style>
  <w:style w:type="character" w:customStyle="1" w:styleId="Ttulo2Car">
    <w:name w:val="Título 2 Car"/>
    <w:basedOn w:val="Fuentedeprrafopredeter"/>
    <w:link w:val="Ttulo2"/>
    <w:rsid w:val="00D91533"/>
    <w:rPr>
      <w:rFonts w:ascii="Arial" w:hAnsi="Arial"/>
      <w:b/>
      <w:i/>
      <w:sz w:val="24"/>
      <w:u w:val="single"/>
      <w:lang w:val="es-MX"/>
    </w:rPr>
  </w:style>
  <w:style w:type="character" w:customStyle="1" w:styleId="WW8Num2z0">
    <w:name w:val="WW8Num2z0"/>
    <w:rsid w:val="00D91533"/>
    <w:rPr>
      <w:rFonts w:ascii="Symbol" w:hAnsi="Symbol"/>
    </w:rPr>
  </w:style>
  <w:style w:type="character" w:customStyle="1" w:styleId="WW8Num6z0">
    <w:name w:val="WW8Num6z0"/>
    <w:rsid w:val="00D91533"/>
    <w:rPr>
      <w:rFonts w:ascii="Wingdings" w:hAnsi="Wingdings"/>
    </w:rPr>
  </w:style>
  <w:style w:type="character" w:customStyle="1" w:styleId="WW8Num7z0">
    <w:name w:val="WW8Num7z0"/>
    <w:rsid w:val="00D91533"/>
    <w:rPr>
      <w:rFonts w:ascii="Wingdings" w:hAnsi="Wingdings"/>
    </w:rPr>
  </w:style>
  <w:style w:type="character" w:customStyle="1" w:styleId="WW8Num10z0">
    <w:name w:val="WW8Num10z0"/>
    <w:rsid w:val="00D91533"/>
    <w:rPr>
      <w:rFonts w:ascii="Wingdings" w:hAnsi="Wingdings"/>
    </w:rPr>
  </w:style>
  <w:style w:type="character" w:customStyle="1" w:styleId="WW8Num11z0">
    <w:name w:val="WW8Num11z0"/>
    <w:rsid w:val="00D91533"/>
    <w:rPr>
      <w:rFonts w:ascii="Symbol" w:hAnsi="Symbol"/>
    </w:rPr>
  </w:style>
  <w:style w:type="character" w:customStyle="1" w:styleId="WW8Num12z0">
    <w:name w:val="WW8Num12z0"/>
    <w:rsid w:val="00D91533"/>
    <w:rPr>
      <w:rFonts w:ascii="Symbol" w:hAnsi="Symbol"/>
    </w:rPr>
  </w:style>
  <w:style w:type="character" w:customStyle="1" w:styleId="WW8Num13z0">
    <w:name w:val="WW8Num13z0"/>
    <w:rsid w:val="00D91533"/>
    <w:rPr>
      <w:rFonts w:ascii="Wingdings" w:hAnsi="Wingdings"/>
    </w:rPr>
  </w:style>
  <w:style w:type="character" w:customStyle="1" w:styleId="WW8Num14z0">
    <w:name w:val="WW8Num14z0"/>
    <w:rsid w:val="00D91533"/>
    <w:rPr>
      <w:rFonts w:ascii="Wingdings" w:hAnsi="Wingdings"/>
      <w:b w:val="0"/>
      <w:i w:val="0"/>
      <w:color w:val="auto"/>
      <w:sz w:val="22"/>
    </w:rPr>
  </w:style>
  <w:style w:type="character" w:customStyle="1" w:styleId="Fuentedeprrafopredeter2">
    <w:name w:val="Fuente de párrafo predeter.2"/>
    <w:rsid w:val="00D91533"/>
  </w:style>
  <w:style w:type="character" w:customStyle="1" w:styleId="WW8Num3z0">
    <w:name w:val="WW8Num3z0"/>
    <w:rsid w:val="00D91533"/>
    <w:rPr>
      <w:rFonts w:ascii="Wingdings" w:hAnsi="Wingdings"/>
      <w:color w:val="auto"/>
    </w:rPr>
  </w:style>
  <w:style w:type="character" w:customStyle="1" w:styleId="WW8Num3z1">
    <w:name w:val="WW8Num3z1"/>
    <w:rsid w:val="00D91533"/>
    <w:rPr>
      <w:rFonts w:ascii="Courier New" w:hAnsi="Courier New"/>
    </w:rPr>
  </w:style>
  <w:style w:type="character" w:customStyle="1" w:styleId="WW8Num3z2">
    <w:name w:val="WW8Num3z2"/>
    <w:rsid w:val="00D91533"/>
    <w:rPr>
      <w:rFonts w:ascii="Wingdings" w:hAnsi="Wingdings"/>
    </w:rPr>
  </w:style>
  <w:style w:type="character" w:customStyle="1" w:styleId="WW8Num3z3">
    <w:name w:val="WW8Num3z3"/>
    <w:rsid w:val="00D91533"/>
    <w:rPr>
      <w:rFonts w:ascii="Symbol" w:hAnsi="Symbol"/>
    </w:rPr>
  </w:style>
  <w:style w:type="character" w:customStyle="1" w:styleId="WW8Num5z0">
    <w:name w:val="WW8Num5z0"/>
    <w:rsid w:val="00D91533"/>
    <w:rPr>
      <w:rFonts w:ascii="Wingdings" w:hAnsi="Wingdings"/>
    </w:rPr>
  </w:style>
  <w:style w:type="character" w:customStyle="1" w:styleId="WW8Num9z0">
    <w:name w:val="WW8Num9z0"/>
    <w:rsid w:val="00D91533"/>
    <w:rPr>
      <w:rFonts w:ascii="Symbol" w:hAnsi="Symbol"/>
    </w:rPr>
  </w:style>
  <w:style w:type="character" w:customStyle="1" w:styleId="WW8Num9z1">
    <w:name w:val="WW8Num9z1"/>
    <w:rsid w:val="00D91533"/>
    <w:rPr>
      <w:rFonts w:ascii="Courier New" w:hAnsi="Courier New"/>
    </w:rPr>
  </w:style>
  <w:style w:type="character" w:customStyle="1" w:styleId="WW8Num9z2">
    <w:name w:val="WW8Num9z2"/>
    <w:rsid w:val="00D91533"/>
    <w:rPr>
      <w:rFonts w:ascii="Wingdings" w:hAnsi="Wingdings"/>
    </w:rPr>
  </w:style>
  <w:style w:type="character" w:customStyle="1" w:styleId="WW8Num10z1">
    <w:name w:val="WW8Num10z1"/>
    <w:rsid w:val="00D91533"/>
    <w:rPr>
      <w:rFonts w:ascii="Courier New" w:hAnsi="Courier New"/>
    </w:rPr>
  </w:style>
  <w:style w:type="character" w:customStyle="1" w:styleId="WW8Num10z3">
    <w:name w:val="WW8Num10z3"/>
    <w:rsid w:val="00D91533"/>
    <w:rPr>
      <w:rFonts w:ascii="Symbol" w:hAnsi="Symbol"/>
    </w:rPr>
  </w:style>
  <w:style w:type="character" w:customStyle="1" w:styleId="WW8Num11z1">
    <w:name w:val="WW8Num11z1"/>
    <w:rsid w:val="00D91533"/>
    <w:rPr>
      <w:b w:val="0"/>
    </w:rPr>
  </w:style>
  <w:style w:type="character" w:customStyle="1" w:styleId="WW8Num12z1">
    <w:name w:val="WW8Num12z1"/>
    <w:rsid w:val="00D91533"/>
    <w:rPr>
      <w:rFonts w:ascii="Courier New" w:hAnsi="Courier New"/>
    </w:rPr>
  </w:style>
  <w:style w:type="character" w:customStyle="1" w:styleId="WW8Num12z2">
    <w:name w:val="WW8Num12z2"/>
    <w:rsid w:val="00D91533"/>
    <w:rPr>
      <w:rFonts w:ascii="Wingdings" w:hAnsi="Wingdings"/>
    </w:rPr>
  </w:style>
  <w:style w:type="character" w:customStyle="1" w:styleId="WW8Num13z1">
    <w:name w:val="WW8Num13z1"/>
    <w:rsid w:val="00D91533"/>
    <w:rPr>
      <w:rFonts w:ascii="Courier New" w:hAnsi="Courier New"/>
    </w:rPr>
  </w:style>
  <w:style w:type="character" w:customStyle="1" w:styleId="WW8Num13z3">
    <w:name w:val="WW8Num13z3"/>
    <w:rsid w:val="00D91533"/>
    <w:rPr>
      <w:rFonts w:ascii="Symbol" w:hAnsi="Symbol"/>
    </w:rPr>
  </w:style>
  <w:style w:type="character" w:customStyle="1" w:styleId="WW8Num16z0">
    <w:name w:val="WW8Num16z0"/>
    <w:rsid w:val="00D91533"/>
    <w:rPr>
      <w:b w:val="0"/>
    </w:rPr>
  </w:style>
  <w:style w:type="character" w:customStyle="1" w:styleId="WW8Num18z0">
    <w:name w:val="WW8Num18z0"/>
    <w:rsid w:val="00D91533"/>
    <w:rPr>
      <w:rFonts w:ascii="Wingdings" w:hAnsi="Wingdings"/>
    </w:rPr>
  </w:style>
  <w:style w:type="character" w:customStyle="1" w:styleId="WW8Num18z1">
    <w:name w:val="WW8Num18z1"/>
    <w:rsid w:val="00D91533"/>
    <w:rPr>
      <w:rFonts w:ascii="Courier New" w:hAnsi="Courier New"/>
    </w:rPr>
  </w:style>
  <w:style w:type="character" w:customStyle="1" w:styleId="WW8Num18z3">
    <w:name w:val="WW8Num18z3"/>
    <w:rsid w:val="00D91533"/>
    <w:rPr>
      <w:rFonts w:ascii="Symbol" w:hAnsi="Symbol"/>
    </w:rPr>
  </w:style>
  <w:style w:type="character" w:customStyle="1" w:styleId="WW8Num20z0">
    <w:name w:val="WW8Num20z0"/>
    <w:rsid w:val="00D91533"/>
    <w:rPr>
      <w:rFonts w:ascii="Symbol" w:hAnsi="Symbol"/>
    </w:rPr>
  </w:style>
  <w:style w:type="character" w:customStyle="1" w:styleId="WW8Num20z1">
    <w:name w:val="WW8Num20z1"/>
    <w:rsid w:val="00D91533"/>
    <w:rPr>
      <w:rFonts w:ascii="Courier New" w:hAnsi="Courier New" w:cs="Courier New"/>
    </w:rPr>
  </w:style>
  <w:style w:type="character" w:customStyle="1" w:styleId="WW8Num20z2">
    <w:name w:val="WW8Num20z2"/>
    <w:rsid w:val="00D91533"/>
    <w:rPr>
      <w:rFonts w:ascii="Wingdings" w:hAnsi="Wingdings"/>
    </w:rPr>
  </w:style>
  <w:style w:type="character" w:customStyle="1" w:styleId="WW8Num23z0">
    <w:name w:val="WW8Num23z0"/>
    <w:rsid w:val="00D91533"/>
    <w:rPr>
      <w:rFonts w:ascii="Wingdings" w:hAnsi="Wingdings"/>
      <w:color w:val="auto"/>
    </w:rPr>
  </w:style>
  <w:style w:type="character" w:customStyle="1" w:styleId="WW8Num23z1">
    <w:name w:val="WW8Num23z1"/>
    <w:rsid w:val="00D91533"/>
    <w:rPr>
      <w:rFonts w:ascii="Courier New" w:hAnsi="Courier New" w:cs="Courier New"/>
    </w:rPr>
  </w:style>
  <w:style w:type="character" w:customStyle="1" w:styleId="WW8Num23z2">
    <w:name w:val="WW8Num23z2"/>
    <w:rsid w:val="00D91533"/>
    <w:rPr>
      <w:rFonts w:ascii="Wingdings" w:hAnsi="Wingdings"/>
    </w:rPr>
  </w:style>
  <w:style w:type="character" w:customStyle="1" w:styleId="WW8Num23z3">
    <w:name w:val="WW8Num23z3"/>
    <w:rsid w:val="00D91533"/>
    <w:rPr>
      <w:rFonts w:ascii="Symbol" w:hAnsi="Symbol"/>
    </w:rPr>
  </w:style>
  <w:style w:type="character" w:customStyle="1" w:styleId="WW8Num24z0">
    <w:name w:val="WW8Num24z0"/>
    <w:rsid w:val="00D91533"/>
    <w:rPr>
      <w:rFonts w:ascii="Symbol" w:hAnsi="Symbol"/>
    </w:rPr>
  </w:style>
  <w:style w:type="character" w:customStyle="1" w:styleId="WW8Num25z0">
    <w:name w:val="WW8Num25z0"/>
    <w:rsid w:val="00D91533"/>
    <w:rPr>
      <w:rFonts w:ascii="Symbol" w:hAnsi="Symbol"/>
    </w:rPr>
  </w:style>
  <w:style w:type="character" w:customStyle="1" w:styleId="WW8Num25z1">
    <w:name w:val="WW8Num25z1"/>
    <w:rsid w:val="00D91533"/>
    <w:rPr>
      <w:rFonts w:ascii="Courier New" w:hAnsi="Courier New"/>
    </w:rPr>
  </w:style>
  <w:style w:type="character" w:customStyle="1" w:styleId="WW8Num25z2">
    <w:name w:val="WW8Num25z2"/>
    <w:rsid w:val="00D91533"/>
    <w:rPr>
      <w:rFonts w:ascii="Wingdings" w:hAnsi="Wingdings"/>
    </w:rPr>
  </w:style>
  <w:style w:type="character" w:customStyle="1" w:styleId="WW8Num26z0">
    <w:name w:val="WW8Num26z0"/>
    <w:rsid w:val="00D91533"/>
    <w:rPr>
      <w:rFonts w:ascii="Wingdings" w:hAnsi="Wingdings"/>
    </w:rPr>
  </w:style>
  <w:style w:type="character" w:customStyle="1" w:styleId="WW8Num26z1">
    <w:name w:val="WW8Num26z1"/>
    <w:rsid w:val="00D91533"/>
    <w:rPr>
      <w:rFonts w:ascii="Courier New" w:hAnsi="Courier New"/>
    </w:rPr>
  </w:style>
  <w:style w:type="character" w:customStyle="1" w:styleId="WW8Num26z3">
    <w:name w:val="WW8Num26z3"/>
    <w:rsid w:val="00D91533"/>
    <w:rPr>
      <w:rFonts w:ascii="Symbol" w:hAnsi="Symbol"/>
    </w:rPr>
  </w:style>
  <w:style w:type="character" w:customStyle="1" w:styleId="WW8Num27z0">
    <w:name w:val="WW8Num27z0"/>
    <w:rsid w:val="00D91533"/>
    <w:rPr>
      <w:rFonts w:ascii="Times New Roman" w:hAnsi="Times New Roman"/>
    </w:rPr>
  </w:style>
  <w:style w:type="character" w:customStyle="1" w:styleId="WW8Num27z1">
    <w:name w:val="WW8Num27z1"/>
    <w:rsid w:val="00D91533"/>
    <w:rPr>
      <w:rFonts w:ascii="Courier New" w:hAnsi="Courier New"/>
    </w:rPr>
  </w:style>
  <w:style w:type="character" w:customStyle="1" w:styleId="WW8Num27z2">
    <w:name w:val="WW8Num27z2"/>
    <w:rsid w:val="00D91533"/>
    <w:rPr>
      <w:rFonts w:ascii="Wingdings" w:hAnsi="Wingdings"/>
    </w:rPr>
  </w:style>
  <w:style w:type="character" w:customStyle="1" w:styleId="WW8Num27z3">
    <w:name w:val="WW8Num27z3"/>
    <w:rsid w:val="00D91533"/>
    <w:rPr>
      <w:rFonts w:ascii="Symbol" w:hAnsi="Symbol"/>
    </w:rPr>
  </w:style>
  <w:style w:type="character" w:customStyle="1" w:styleId="WW8Num28z0">
    <w:name w:val="WW8Num28z0"/>
    <w:rsid w:val="00D91533"/>
    <w:rPr>
      <w:rFonts w:ascii="Symbol" w:hAnsi="Symbol"/>
    </w:rPr>
  </w:style>
  <w:style w:type="character" w:customStyle="1" w:styleId="WW8Num28z1">
    <w:name w:val="WW8Num28z1"/>
    <w:rsid w:val="00D91533"/>
    <w:rPr>
      <w:rFonts w:ascii="Courier New" w:hAnsi="Courier New" w:cs="Courier New"/>
    </w:rPr>
  </w:style>
  <w:style w:type="character" w:customStyle="1" w:styleId="WW8Num28z2">
    <w:name w:val="WW8Num28z2"/>
    <w:rsid w:val="00D91533"/>
    <w:rPr>
      <w:rFonts w:ascii="Wingdings" w:hAnsi="Wingdings"/>
    </w:rPr>
  </w:style>
  <w:style w:type="character" w:customStyle="1" w:styleId="WW8Num29z0">
    <w:name w:val="WW8Num29z0"/>
    <w:rsid w:val="00D91533"/>
    <w:rPr>
      <w:rFonts w:ascii="Wingdings" w:hAnsi="Wingdings"/>
      <w:color w:val="auto"/>
    </w:rPr>
  </w:style>
  <w:style w:type="character" w:customStyle="1" w:styleId="WW8Num29z1">
    <w:name w:val="WW8Num29z1"/>
    <w:rsid w:val="00D91533"/>
    <w:rPr>
      <w:rFonts w:ascii="Courier New" w:hAnsi="Courier New"/>
    </w:rPr>
  </w:style>
  <w:style w:type="character" w:customStyle="1" w:styleId="WW8Num29z2">
    <w:name w:val="WW8Num29z2"/>
    <w:rsid w:val="00D91533"/>
    <w:rPr>
      <w:rFonts w:ascii="Wingdings" w:hAnsi="Wingdings"/>
    </w:rPr>
  </w:style>
  <w:style w:type="character" w:customStyle="1" w:styleId="WW8Num29z3">
    <w:name w:val="WW8Num29z3"/>
    <w:rsid w:val="00D91533"/>
    <w:rPr>
      <w:rFonts w:ascii="Symbol" w:hAnsi="Symbol"/>
    </w:rPr>
  </w:style>
  <w:style w:type="character" w:customStyle="1" w:styleId="WW8Num30z0">
    <w:name w:val="WW8Num30z0"/>
    <w:rsid w:val="00D91533"/>
    <w:rPr>
      <w:rFonts w:ascii="Wingdings" w:hAnsi="Wingdings"/>
    </w:rPr>
  </w:style>
  <w:style w:type="character" w:customStyle="1" w:styleId="WW8Num31z0">
    <w:name w:val="WW8Num31z0"/>
    <w:rsid w:val="00D91533"/>
    <w:rPr>
      <w:rFonts w:ascii="Wingdings" w:hAnsi="Wingdings"/>
      <w:b w:val="0"/>
      <w:i w:val="0"/>
      <w:color w:val="auto"/>
      <w:sz w:val="22"/>
    </w:rPr>
  </w:style>
  <w:style w:type="character" w:customStyle="1" w:styleId="WW8Num31z1">
    <w:name w:val="WW8Num31z1"/>
    <w:rsid w:val="00D91533"/>
    <w:rPr>
      <w:rFonts w:ascii="Courier New" w:hAnsi="Courier New"/>
    </w:rPr>
  </w:style>
  <w:style w:type="character" w:customStyle="1" w:styleId="WW8Num31z2">
    <w:name w:val="WW8Num31z2"/>
    <w:rsid w:val="00D91533"/>
    <w:rPr>
      <w:rFonts w:ascii="Wingdings" w:hAnsi="Wingdings"/>
    </w:rPr>
  </w:style>
  <w:style w:type="character" w:customStyle="1" w:styleId="WW8Num31z3">
    <w:name w:val="WW8Num31z3"/>
    <w:rsid w:val="00D91533"/>
    <w:rPr>
      <w:rFonts w:ascii="Symbol" w:hAnsi="Symbol"/>
    </w:rPr>
  </w:style>
  <w:style w:type="character" w:customStyle="1" w:styleId="WW8Num32z0">
    <w:name w:val="WW8Num32z0"/>
    <w:rsid w:val="00D91533"/>
    <w:rPr>
      <w:rFonts w:ascii="Wingdings" w:hAnsi="Wingdings"/>
      <w:color w:val="auto"/>
    </w:rPr>
  </w:style>
  <w:style w:type="character" w:customStyle="1" w:styleId="WW8Num32z1">
    <w:name w:val="WW8Num32z1"/>
    <w:rsid w:val="00D91533"/>
    <w:rPr>
      <w:rFonts w:ascii="Courier New" w:hAnsi="Courier New"/>
    </w:rPr>
  </w:style>
  <w:style w:type="character" w:customStyle="1" w:styleId="WW8Num32z2">
    <w:name w:val="WW8Num32z2"/>
    <w:rsid w:val="00D91533"/>
    <w:rPr>
      <w:rFonts w:ascii="Wingdings" w:hAnsi="Wingdings"/>
    </w:rPr>
  </w:style>
  <w:style w:type="character" w:customStyle="1" w:styleId="WW8Num32z3">
    <w:name w:val="WW8Num32z3"/>
    <w:rsid w:val="00D91533"/>
    <w:rPr>
      <w:rFonts w:ascii="Symbol" w:hAnsi="Symbol"/>
    </w:rPr>
  </w:style>
  <w:style w:type="character" w:customStyle="1" w:styleId="WW8Num33z0">
    <w:name w:val="WW8Num33z0"/>
    <w:rsid w:val="00D91533"/>
    <w:rPr>
      <w:rFonts w:ascii="Wingdings" w:hAnsi="Wingdings"/>
    </w:rPr>
  </w:style>
  <w:style w:type="character" w:customStyle="1" w:styleId="WW8Num35z0">
    <w:name w:val="WW8Num35z0"/>
    <w:rsid w:val="00D91533"/>
    <w:rPr>
      <w:rFonts w:ascii="Symbol" w:hAnsi="Symbol"/>
    </w:rPr>
  </w:style>
  <w:style w:type="character" w:customStyle="1" w:styleId="WW8Num36z0">
    <w:name w:val="WW8Num36z0"/>
    <w:rsid w:val="00D91533"/>
    <w:rPr>
      <w:rFonts w:ascii="Arial" w:hAnsi="Arial"/>
      <w:sz w:val="24"/>
    </w:rPr>
  </w:style>
  <w:style w:type="character" w:customStyle="1" w:styleId="Fuentedeprrafopredeter1">
    <w:name w:val="Fuente de párrafo predeter.1"/>
    <w:rsid w:val="00D91533"/>
  </w:style>
  <w:style w:type="character" w:customStyle="1" w:styleId="Smbolodenotaalpie">
    <w:name w:val="Símbolo de nota al pie"/>
    <w:rsid w:val="00D91533"/>
    <w:rPr>
      <w:vertAlign w:val="superscript"/>
    </w:rPr>
  </w:style>
  <w:style w:type="character" w:styleId="Hipervnculovisitado">
    <w:name w:val="FollowedHyperlink"/>
    <w:rsid w:val="00D91533"/>
    <w:rPr>
      <w:color w:val="800080"/>
      <w:u w:val="single"/>
    </w:rPr>
  </w:style>
  <w:style w:type="character" w:customStyle="1" w:styleId="estilo91">
    <w:name w:val="estilo91"/>
    <w:rsid w:val="00D91533"/>
    <w:rPr>
      <w:color w:val="000000"/>
    </w:rPr>
  </w:style>
  <w:style w:type="paragraph" w:customStyle="1" w:styleId="Encabezado2">
    <w:name w:val="Encabezado2"/>
    <w:basedOn w:val="Normal"/>
    <w:next w:val="Textoindependiente"/>
    <w:rsid w:val="00D91533"/>
    <w:pPr>
      <w:keepNext/>
      <w:suppressAutoHyphens/>
      <w:spacing w:before="240" w:after="120"/>
    </w:pPr>
    <w:rPr>
      <w:rFonts w:ascii="Arial" w:eastAsia="MS Mincho" w:hAnsi="Arial" w:cs="Tahoma"/>
      <w:sz w:val="28"/>
      <w:szCs w:val="28"/>
      <w:lang w:val="es-ES" w:eastAsia="ar-SA"/>
    </w:rPr>
  </w:style>
  <w:style w:type="paragraph" w:styleId="Lista">
    <w:name w:val="List"/>
    <w:basedOn w:val="Textoindependiente"/>
    <w:rsid w:val="00D91533"/>
    <w:pPr>
      <w:suppressAutoHyphens/>
      <w:jc w:val="left"/>
    </w:pPr>
    <w:rPr>
      <w:rFonts w:ascii="Arial Narrow" w:hAnsi="Arial Narrow" w:cs="Tahoma"/>
      <w:lang w:val="es-ES" w:eastAsia="ar-SA"/>
    </w:rPr>
  </w:style>
  <w:style w:type="paragraph" w:customStyle="1" w:styleId="Etiqueta">
    <w:name w:val="Etiqueta"/>
    <w:basedOn w:val="Normal"/>
    <w:rsid w:val="00D91533"/>
    <w:pPr>
      <w:suppressLineNumbers/>
      <w:suppressAutoHyphens/>
      <w:spacing w:before="120" w:after="120"/>
    </w:pPr>
    <w:rPr>
      <w:rFonts w:ascii="Tahoma" w:hAnsi="Tahoma" w:cs="Tahoma"/>
      <w:i/>
      <w:iCs/>
      <w:sz w:val="24"/>
      <w:szCs w:val="24"/>
      <w:lang w:val="es-ES" w:eastAsia="ar-SA"/>
    </w:rPr>
  </w:style>
  <w:style w:type="paragraph" w:customStyle="1" w:styleId="ndice">
    <w:name w:val="Índice"/>
    <w:basedOn w:val="Normal"/>
    <w:rsid w:val="00D91533"/>
    <w:pPr>
      <w:suppressLineNumbers/>
      <w:suppressAutoHyphens/>
    </w:pPr>
    <w:rPr>
      <w:rFonts w:ascii="Tahoma" w:hAnsi="Tahoma" w:cs="Tahoma"/>
      <w:sz w:val="22"/>
      <w:lang w:val="es-ES" w:eastAsia="ar-SA"/>
    </w:rPr>
  </w:style>
  <w:style w:type="paragraph" w:customStyle="1" w:styleId="Encabezado1">
    <w:name w:val="Encabezado1"/>
    <w:basedOn w:val="Normal"/>
    <w:next w:val="Textoindependiente"/>
    <w:rsid w:val="00D91533"/>
    <w:pPr>
      <w:keepNext/>
      <w:suppressAutoHyphens/>
      <w:spacing w:before="240" w:after="120"/>
    </w:pPr>
    <w:rPr>
      <w:rFonts w:ascii="Arial" w:eastAsia="Arial Unicode MS" w:hAnsi="Arial" w:cs="Tahoma"/>
      <w:sz w:val="28"/>
      <w:szCs w:val="28"/>
      <w:lang w:val="es-ES" w:eastAsia="ar-SA"/>
    </w:rPr>
  </w:style>
  <w:style w:type="paragraph" w:customStyle="1" w:styleId="Textoindependiente21">
    <w:name w:val="Texto independiente 21"/>
    <w:basedOn w:val="Normal"/>
    <w:rsid w:val="00D91533"/>
    <w:pPr>
      <w:suppressAutoHyphens/>
      <w:jc w:val="both"/>
    </w:pPr>
    <w:rPr>
      <w:rFonts w:ascii="Arial Narrow" w:hAnsi="Arial Narrow"/>
      <w:sz w:val="28"/>
      <w:lang w:val="es-ES" w:eastAsia="ar-SA"/>
    </w:rPr>
  </w:style>
  <w:style w:type="paragraph" w:customStyle="1" w:styleId="H4">
    <w:name w:val="H4"/>
    <w:basedOn w:val="Normal"/>
    <w:next w:val="Normal"/>
    <w:rsid w:val="00D91533"/>
    <w:pPr>
      <w:keepNext/>
      <w:suppressAutoHyphens/>
      <w:spacing w:before="100" w:after="100"/>
    </w:pPr>
    <w:rPr>
      <w:b/>
      <w:sz w:val="24"/>
      <w:lang w:val="es-ES" w:eastAsia="ar-SA"/>
    </w:rPr>
  </w:style>
  <w:style w:type="paragraph" w:customStyle="1" w:styleId="Contenidodelmarco">
    <w:name w:val="Contenido del marco"/>
    <w:basedOn w:val="Textoindependiente"/>
    <w:rsid w:val="00D91533"/>
    <w:pPr>
      <w:suppressAutoHyphens/>
      <w:jc w:val="left"/>
    </w:pPr>
    <w:rPr>
      <w:rFonts w:ascii="Arial Narrow" w:hAnsi="Arial Narrow"/>
      <w:lang w:val="es-ES" w:eastAsia="ar-SA"/>
    </w:rPr>
  </w:style>
  <w:style w:type="paragraph" w:customStyle="1" w:styleId="Contenidodelatabla">
    <w:name w:val="Contenido de la tabla"/>
    <w:basedOn w:val="Normal"/>
    <w:rsid w:val="00D91533"/>
    <w:pPr>
      <w:suppressAutoHyphens/>
      <w:autoSpaceDE w:val="0"/>
      <w:spacing w:line="276" w:lineRule="auto"/>
      <w:ind w:left="66" w:hanging="284"/>
      <w:jc w:val="both"/>
    </w:pPr>
    <w:rPr>
      <w:rFonts w:ascii="Arial" w:hAnsi="Arial" w:cs="Arial"/>
      <w:sz w:val="22"/>
      <w:lang w:val="es-ES" w:eastAsia="ar-SA"/>
    </w:rPr>
  </w:style>
  <w:style w:type="paragraph" w:customStyle="1" w:styleId="Encabezadodelatabla">
    <w:name w:val="Encabezado de la tabla"/>
    <w:basedOn w:val="Contenidodelatabla"/>
    <w:rsid w:val="00D91533"/>
    <w:pPr>
      <w:jc w:val="center"/>
    </w:pPr>
    <w:rPr>
      <w:b/>
      <w:bCs/>
    </w:rPr>
  </w:style>
  <w:style w:type="character" w:styleId="Refdenotaalpie">
    <w:name w:val="footnote reference"/>
    <w:rsid w:val="00D91533"/>
    <w:rPr>
      <w:vertAlign w:val="superscript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533"/>
    <w:rPr>
      <w:rFonts w:ascii="Tahoma" w:hAnsi="Tahoma" w:cs="Tahoma"/>
      <w:sz w:val="16"/>
      <w:szCs w:val="16"/>
      <w:lang w:val="es-EC"/>
    </w:rPr>
  </w:style>
  <w:style w:type="paragraph" w:customStyle="1" w:styleId="Default">
    <w:name w:val="Default"/>
    <w:rsid w:val="00D9153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D91533"/>
    <w:rPr>
      <w:rFonts w:ascii="Arial" w:hAnsi="Arial"/>
      <w:color w:val="FF0000"/>
      <w:sz w:val="24"/>
      <w:lang w:val="es-MX"/>
    </w:rPr>
  </w:style>
  <w:style w:type="paragraph" w:customStyle="1" w:styleId="peque">
    <w:name w:val="peque"/>
    <w:basedOn w:val="Normal"/>
    <w:rsid w:val="00D91533"/>
    <w:pPr>
      <w:spacing w:before="100" w:beforeAutospacing="1" w:after="100" w:afterAutospacing="1"/>
    </w:pPr>
    <w:rPr>
      <w:rFonts w:ascii="Arial" w:eastAsia="Arial Unicode MS" w:hAnsi="Arial" w:cs="Arial"/>
      <w:sz w:val="24"/>
      <w:szCs w:val="24"/>
      <w:lang w:val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91533"/>
    <w:rPr>
      <w:sz w:val="24"/>
    </w:rPr>
  </w:style>
  <w:style w:type="paragraph" w:customStyle="1" w:styleId="Prrafodelista1">
    <w:name w:val="Párrafo de lista1"/>
    <w:basedOn w:val="Normal"/>
    <w:qFormat/>
    <w:rsid w:val="00D91533"/>
    <w:pPr>
      <w:ind w:left="708"/>
    </w:pPr>
    <w:rPr>
      <w:rFonts w:ascii="Tahoma" w:hAnsi="Tahoma"/>
      <w:sz w:val="2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7F65E5"/>
    <w:rPr>
      <w:rFonts w:ascii="Arial" w:hAnsi="Arial"/>
      <w:sz w:val="24"/>
      <w:lang w:val="es-MX"/>
    </w:rPr>
  </w:style>
  <w:style w:type="table" w:styleId="Tablaconcuadrcula">
    <w:name w:val="Table Grid"/>
    <w:basedOn w:val="Tablanormal"/>
    <w:rsid w:val="00AF2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RILEX\PLANTILLA%20TRILEX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43331-E84E-477A-A2BB-EE109BD2A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TRILEX</Template>
  <TotalTime>12</TotalTime>
  <Pages>1</Pages>
  <Words>816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Propósito</vt:lpstr>
    </vt:vector>
  </TitlesOfParts>
  <Company>Grupo Investamar</Company>
  <LinksUpToDate>false</LinksUpToDate>
  <CharactersWithSpaces>5294</CharactersWithSpaces>
  <SharedDoc>false</SharedDoc>
  <HLinks>
    <vt:vector size="48" baseType="variant">
      <vt:variant>
        <vt:i4>1703999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_Toc335384193</vt:lpwstr>
      </vt:variant>
      <vt:variant>
        <vt:i4>1703999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_Toc335384192</vt:lpwstr>
      </vt:variant>
      <vt:variant>
        <vt:i4>1703999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_Toc335384191</vt:lpwstr>
      </vt:variant>
      <vt:variant>
        <vt:i4>1703999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_Toc335384190</vt:lpwstr>
      </vt:variant>
      <vt:variant>
        <vt:i4>1769535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_Toc335384189</vt:lpwstr>
      </vt:variant>
      <vt:variant>
        <vt:i4>1769535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_Toc335384188</vt:lpwstr>
      </vt:variant>
      <vt:variant>
        <vt:i4>1769535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_Toc335384187</vt:lpwstr>
      </vt:variant>
      <vt:variant>
        <vt:i4>1769535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_Toc335384186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Propósito</dc:title>
  <dc:creator>HP</dc:creator>
  <cp:lastModifiedBy>Perez, Steeven</cp:lastModifiedBy>
  <cp:revision>8</cp:revision>
  <cp:lastPrinted>2017-03-17T16:39:00Z</cp:lastPrinted>
  <dcterms:created xsi:type="dcterms:W3CDTF">2017-03-16T21:56:00Z</dcterms:created>
  <dcterms:modified xsi:type="dcterms:W3CDTF">2020-08-06T18:07:00Z</dcterms:modified>
</cp:coreProperties>
</file>