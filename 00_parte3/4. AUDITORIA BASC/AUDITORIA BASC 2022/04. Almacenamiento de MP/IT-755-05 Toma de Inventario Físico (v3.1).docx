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5FC6" w14:textId="77777777" w:rsidR="00816CD9" w:rsidRDefault="00816CD9" w:rsidP="00396D71">
      <w:pPr>
        <w:jc w:val="both"/>
        <w:rPr>
          <w:rFonts w:ascii="Calibri" w:hAnsi="Calibri"/>
          <w:b/>
          <w:bCs/>
          <w:lang w:val="es-EC"/>
        </w:rPr>
      </w:pPr>
    </w:p>
    <w:p w14:paraId="2E315320" w14:textId="5B1DB046" w:rsidR="00396D71" w:rsidRPr="00B243B9" w:rsidRDefault="00396D71" w:rsidP="00396D71">
      <w:pPr>
        <w:jc w:val="both"/>
        <w:rPr>
          <w:rFonts w:ascii="Calibri" w:hAnsi="Calibri"/>
          <w:b/>
          <w:bCs/>
          <w:lang w:val="es-EC"/>
        </w:rPr>
      </w:pPr>
      <w:r w:rsidRPr="00B243B9">
        <w:rPr>
          <w:rFonts w:ascii="Calibri" w:hAnsi="Calibri"/>
          <w:b/>
          <w:bCs/>
          <w:lang w:val="es-EC"/>
        </w:rPr>
        <w:t>Toma de Inventario físico Producto Terminado</w:t>
      </w:r>
    </w:p>
    <w:p w14:paraId="354ED010" w14:textId="594AE2BC" w:rsidR="00396D71" w:rsidRPr="00B243B9" w:rsidRDefault="00396D71" w:rsidP="00396D71">
      <w:pPr>
        <w:jc w:val="both"/>
        <w:rPr>
          <w:rFonts w:ascii="Calibri" w:hAnsi="Calibri"/>
          <w:lang w:val="es-EC"/>
        </w:rPr>
      </w:pPr>
      <w:r w:rsidRPr="00B243B9">
        <w:rPr>
          <w:rFonts w:ascii="Calibri" w:hAnsi="Calibri"/>
          <w:b/>
          <w:bCs/>
          <w:lang w:val="es-EC"/>
        </w:rPr>
        <w:t>Frecuencia:</w:t>
      </w:r>
      <w:r w:rsidRPr="00B243B9">
        <w:rPr>
          <w:rFonts w:ascii="Calibri" w:hAnsi="Calibri"/>
          <w:lang w:val="es-EC"/>
        </w:rPr>
        <w:t xml:space="preserve"> </w:t>
      </w:r>
      <w:r w:rsidR="00AF089E" w:rsidRPr="00B243B9">
        <w:rPr>
          <w:rFonts w:ascii="Calibri" w:hAnsi="Calibri"/>
          <w:lang w:val="es-EC"/>
        </w:rPr>
        <w:t>Mensual</w:t>
      </w:r>
    </w:p>
    <w:p w14:paraId="2B90BCB2" w14:textId="185A1987" w:rsidR="00396D71" w:rsidRPr="00B243B9" w:rsidRDefault="00396D71" w:rsidP="00396D71">
      <w:pPr>
        <w:jc w:val="both"/>
        <w:rPr>
          <w:rFonts w:ascii="Calibri" w:hAnsi="Calibri"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Tamaño de la muestra:</w:t>
      </w:r>
      <w:del w:id="0" w:author="Maria Leon" w:date="2017-01-06T08:16:00Z">
        <w:r w:rsidRPr="00B243B9" w:rsidDel="00922B21">
          <w:rPr>
            <w:rFonts w:ascii="Calibri" w:hAnsi="Calibri"/>
            <w:b/>
            <w:szCs w:val="24"/>
            <w:lang w:val="es-EC"/>
          </w:rPr>
          <w:delText xml:space="preserve"> </w:delText>
        </w:r>
        <w:r w:rsidRPr="00B243B9" w:rsidDel="00922B21">
          <w:rPr>
            <w:rFonts w:ascii="Calibri" w:hAnsi="Calibri"/>
            <w:szCs w:val="24"/>
            <w:lang w:val="es-EC"/>
          </w:rPr>
          <w:delText xml:space="preserve"> </w:delText>
        </w:r>
      </w:del>
      <w:ins w:id="1" w:author="Maria Leon" w:date="2017-01-06T08:16:00Z">
        <w:r w:rsidRPr="00B243B9">
          <w:rPr>
            <w:rFonts w:ascii="Calibri" w:hAnsi="Calibri"/>
            <w:b/>
            <w:szCs w:val="24"/>
            <w:lang w:val="es-EC"/>
          </w:rPr>
          <w:t xml:space="preserve"> </w:t>
        </w:r>
      </w:ins>
      <w:r w:rsidR="00AF089E" w:rsidRPr="00B243B9">
        <w:rPr>
          <w:rFonts w:ascii="Calibri" w:hAnsi="Calibri"/>
          <w:bCs/>
          <w:szCs w:val="24"/>
          <w:lang w:val="es-EC"/>
        </w:rPr>
        <w:t>33.3% del total de almacenes</w:t>
      </w:r>
    </w:p>
    <w:p w14:paraId="6AA3CC0F" w14:textId="77777777" w:rsidR="00396D71" w:rsidRPr="00B243B9" w:rsidRDefault="00396D71" w:rsidP="00396D71">
      <w:pPr>
        <w:jc w:val="both"/>
        <w:rPr>
          <w:rFonts w:ascii="Calibri" w:hAnsi="Calibri"/>
          <w:szCs w:val="24"/>
          <w:lang w:val="es-EC"/>
        </w:rPr>
      </w:pPr>
    </w:p>
    <w:p w14:paraId="28D83BA9" w14:textId="54E8614D" w:rsidR="00396D71" w:rsidRPr="00B243B9" w:rsidRDefault="00396D71" w:rsidP="00396D7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2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3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Reciba el formato Reporte de Inventario Físico</w:t>
      </w:r>
      <w:r w:rsidR="00A235DB" w:rsidRPr="00B243B9">
        <w:rPr>
          <w:rFonts w:ascii="Calibri" w:hAnsi="Calibri"/>
          <w:szCs w:val="24"/>
          <w:lang w:val="es-EC"/>
        </w:rPr>
        <w:t xml:space="preserve"> Producto Terminado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9E4952" w:rsidRPr="00B243B9">
        <w:rPr>
          <w:rFonts w:ascii="Calibri" w:hAnsi="Calibri"/>
          <w:szCs w:val="24"/>
          <w:lang w:val="es-EC"/>
        </w:rPr>
        <w:t>PT</w:t>
      </w:r>
      <w:r w:rsidRPr="00B243B9">
        <w:rPr>
          <w:rFonts w:ascii="Calibri" w:hAnsi="Calibri"/>
          <w:szCs w:val="24"/>
          <w:lang w:val="es-EC"/>
        </w:rPr>
        <w:t>-755)</w:t>
      </w:r>
      <w:r w:rsidRPr="00B243B9">
        <w:rPr>
          <w:rFonts w:ascii="Calibri" w:hAnsi="Calibri"/>
          <w:b/>
          <w:szCs w:val="24"/>
          <w:lang w:val="es-EC"/>
        </w:rPr>
        <w:t>.</w:t>
      </w:r>
    </w:p>
    <w:p w14:paraId="0A757E91" w14:textId="77777777" w:rsidR="00396D71" w:rsidRPr="00B243B9" w:rsidRDefault="00396D71" w:rsidP="00396D7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Operador de Montacargas y Ayudante de Bodega:</w:t>
      </w:r>
      <w:r w:rsidRPr="00B243B9">
        <w:rPr>
          <w:rFonts w:ascii="Calibri" w:hAnsi="Calibri"/>
          <w:szCs w:val="24"/>
          <w:lang w:val="es-EC"/>
        </w:rPr>
        <w:t xml:space="preserve"> Cuente los productos en cada almacén.</w:t>
      </w:r>
    </w:p>
    <w:p w14:paraId="58852EAE" w14:textId="7E21BED8" w:rsidR="00396D71" w:rsidRPr="00B243B9" w:rsidRDefault="00396D71" w:rsidP="00396D7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4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5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Anote las cantidades parciales en el formato Reporte de Inventario Físico</w:t>
      </w:r>
      <w:r w:rsidR="0033781D" w:rsidRPr="00B243B9">
        <w:rPr>
          <w:rFonts w:ascii="Calibri" w:hAnsi="Calibri"/>
          <w:szCs w:val="24"/>
          <w:lang w:val="es-EC"/>
        </w:rPr>
        <w:t xml:space="preserve"> Producto Terminado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9E4952" w:rsidRPr="00B243B9">
        <w:rPr>
          <w:rFonts w:ascii="Calibri" w:hAnsi="Calibri"/>
          <w:szCs w:val="24"/>
          <w:lang w:val="es-EC"/>
        </w:rPr>
        <w:t>PT</w:t>
      </w:r>
      <w:r w:rsidRPr="00B243B9">
        <w:rPr>
          <w:rFonts w:ascii="Calibri" w:hAnsi="Calibri"/>
          <w:szCs w:val="24"/>
          <w:lang w:val="es-EC"/>
        </w:rPr>
        <w:t>-755).</w:t>
      </w:r>
    </w:p>
    <w:p w14:paraId="085CB749" w14:textId="72B9B6E3" w:rsidR="00396D71" w:rsidRPr="00B243B9" w:rsidRDefault="00396D71" w:rsidP="00396D7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6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7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Sume los parciales y escriba el resultado en el formato Reporte de Inventario Físico</w:t>
      </w:r>
      <w:r w:rsidR="0033781D" w:rsidRPr="00B243B9">
        <w:rPr>
          <w:rFonts w:ascii="Calibri" w:hAnsi="Calibri"/>
          <w:szCs w:val="24"/>
          <w:lang w:val="es-EC"/>
        </w:rPr>
        <w:t xml:space="preserve"> Producto Terminado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8A3425" w:rsidRPr="00B243B9">
        <w:rPr>
          <w:rFonts w:ascii="Calibri" w:hAnsi="Calibri"/>
          <w:szCs w:val="24"/>
          <w:lang w:val="es-EC"/>
        </w:rPr>
        <w:t>PT</w:t>
      </w:r>
      <w:r w:rsidRPr="00B243B9">
        <w:rPr>
          <w:rFonts w:ascii="Calibri" w:hAnsi="Calibri"/>
          <w:szCs w:val="24"/>
          <w:lang w:val="es-EC"/>
        </w:rPr>
        <w:t>-755).</w:t>
      </w:r>
    </w:p>
    <w:p w14:paraId="67F01879" w14:textId="6940EB82" w:rsidR="00396D71" w:rsidRPr="00B243B9" w:rsidRDefault="00396D71" w:rsidP="00396D7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8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</w:t>
        </w:r>
      </w:ins>
      <w:del w:id="9" w:author="javecill" w:date="2006-08-24T10:17:00Z">
        <w:r w:rsidRPr="00B243B9">
          <w:rPr>
            <w:rFonts w:ascii="Calibri" w:hAnsi="Calibri"/>
            <w:strike/>
            <w:szCs w:val="24"/>
            <w:lang w:val="es-EC"/>
          </w:rPr>
          <w:delText>Asistentes</w:delText>
        </w:r>
        <w:r w:rsidRPr="00B243B9">
          <w:rPr>
            <w:rFonts w:ascii="Calibri" w:hAnsi="Calibri"/>
            <w:szCs w:val="24"/>
            <w:lang w:val="es-EC"/>
          </w:rPr>
          <w:delText xml:space="preserve">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Comunique al </w:t>
      </w:r>
      <w:r w:rsidR="00C174E9">
        <w:rPr>
          <w:rFonts w:ascii="Calibri" w:hAnsi="Calibri"/>
          <w:szCs w:val="24"/>
          <w:lang w:val="es-EC"/>
        </w:rPr>
        <w:t>Supervisor de Logística</w:t>
      </w:r>
      <w:r w:rsidR="008B3ADE" w:rsidRPr="00B243B9">
        <w:rPr>
          <w:rFonts w:ascii="Calibri" w:hAnsi="Calibri"/>
          <w:szCs w:val="24"/>
          <w:lang w:val="es-EC"/>
        </w:rPr>
        <w:t xml:space="preserve"> vía correo</w:t>
      </w:r>
      <w:r w:rsidRPr="00B243B9">
        <w:rPr>
          <w:rFonts w:ascii="Calibri" w:hAnsi="Calibri"/>
          <w:szCs w:val="24"/>
          <w:lang w:val="es-EC"/>
        </w:rPr>
        <w:t xml:space="preserve"> la conclusión de la toma de inventario físico.</w:t>
      </w:r>
    </w:p>
    <w:p w14:paraId="55D5BF04" w14:textId="2CFCF2A5" w:rsidR="00396D71" w:rsidRPr="00B243B9" w:rsidRDefault="00C174E9" w:rsidP="00396D71">
      <w:pPr>
        <w:jc w:val="both"/>
        <w:rPr>
          <w:rFonts w:ascii="Calibri" w:hAnsi="Calibri"/>
          <w:b/>
          <w:bCs/>
          <w:lang w:val="es-EC"/>
        </w:rPr>
      </w:pPr>
      <w:r>
        <w:rPr>
          <w:rFonts w:ascii="Calibri" w:hAnsi="Calibri"/>
          <w:b/>
          <w:noProof/>
          <w:szCs w:val="24"/>
          <w:lang w:val="es-EC"/>
        </w:rPr>
        <w:t>Supervisor de Logística</w:t>
      </w:r>
      <w:r w:rsidR="00396D71" w:rsidRPr="00B243B9">
        <w:rPr>
          <w:rFonts w:ascii="Calibri" w:hAnsi="Calibri"/>
          <w:noProof/>
          <w:szCs w:val="24"/>
          <w:lang w:val="es-EC"/>
        </w:rPr>
        <w:t>: Reuna a los participantes en la toma de inventario para conciliar los datos encontrados en el inventario físico contra la información del stock de inventario del Sistema Infor LN.</w:t>
      </w:r>
    </w:p>
    <w:p w14:paraId="237DDA6D" w14:textId="77777777" w:rsidR="00396D71" w:rsidRPr="00B243B9" w:rsidRDefault="00396D71" w:rsidP="4659D670">
      <w:pPr>
        <w:jc w:val="both"/>
        <w:rPr>
          <w:rFonts w:ascii="Calibri" w:hAnsi="Calibri"/>
          <w:b/>
          <w:bCs/>
          <w:lang w:val="es-EC"/>
        </w:rPr>
      </w:pPr>
    </w:p>
    <w:p w14:paraId="1BFA43D6" w14:textId="36966F46" w:rsidR="00132F0B" w:rsidRPr="00B243B9" w:rsidRDefault="00132F0B" w:rsidP="00132F0B">
      <w:pPr>
        <w:jc w:val="both"/>
        <w:rPr>
          <w:rFonts w:ascii="Calibri" w:hAnsi="Calibri"/>
          <w:b/>
          <w:bCs/>
          <w:lang w:val="es-EC"/>
        </w:rPr>
      </w:pPr>
      <w:r w:rsidRPr="00B243B9">
        <w:rPr>
          <w:rFonts w:ascii="Calibri" w:hAnsi="Calibri"/>
          <w:b/>
          <w:bCs/>
          <w:lang w:val="es-EC"/>
        </w:rPr>
        <w:t xml:space="preserve">Toma de Inventario físico </w:t>
      </w:r>
      <w:proofErr w:type="spellStart"/>
      <w:r w:rsidRPr="00B243B9">
        <w:rPr>
          <w:rFonts w:ascii="Calibri" w:hAnsi="Calibri"/>
          <w:b/>
          <w:bCs/>
          <w:lang w:val="es-EC"/>
        </w:rPr>
        <w:t>S</w:t>
      </w:r>
      <w:r w:rsidR="00374619" w:rsidRPr="00B243B9">
        <w:rPr>
          <w:rFonts w:ascii="Calibri" w:hAnsi="Calibri"/>
          <w:b/>
          <w:bCs/>
          <w:lang w:val="es-EC"/>
        </w:rPr>
        <w:t>c</w:t>
      </w:r>
      <w:r w:rsidRPr="00B243B9">
        <w:rPr>
          <w:rFonts w:ascii="Calibri" w:hAnsi="Calibri"/>
          <w:b/>
          <w:bCs/>
          <w:lang w:val="es-EC"/>
        </w:rPr>
        <w:t>rap</w:t>
      </w:r>
      <w:proofErr w:type="spellEnd"/>
    </w:p>
    <w:p w14:paraId="6B092090" w14:textId="47290CB9" w:rsidR="00132F0B" w:rsidRPr="00B243B9" w:rsidRDefault="00132F0B" w:rsidP="00132F0B">
      <w:pPr>
        <w:jc w:val="both"/>
        <w:rPr>
          <w:rFonts w:ascii="Calibri" w:hAnsi="Calibri"/>
          <w:lang w:val="es-EC"/>
        </w:rPr>
      </w:pPr>
      <w:r w:rsidRPr="00B243B9">
        <w:rPr>
          <w:rFonts w:ascii="Calibri" w:hAnsi="Calibri"/>
          <w:b/>
          <w:bCs/>
          <w:lang w:val="es-EC"/>
        </w:rPr>
        <w:t>Frecuencia:</w:t>
      </w:r>
      <w:r w:rsidRPr="00B243B9">
        <w:rPr>
          <w:rFonts w:ascii="Calibri" w:hAnsi="Calibri"/>
          <w:lang w:val="es-EC"/>
        </w:rPr>
        <w:t xml:space="preserve"> Semestral</w:t>
      </w:r>
    </w:p>
    <w:p w14:paraId="58331A83" w14:textId="691DC834" w:rsidR="00132F0B" w:rsidRPr="00B243B9" w:rsidRDefault="00132F0B" w:rsidP="00132F0B">
      <w:pPr>
        <w:jc w:val="both"/>
        <w:rPr>
          <w:rFonts w:ascii="Calibri" w:hAnsi="Calibri"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Tamaño de la muestra:</w:t>
      </w:r>
      <w:del w:id="10" w:author="Maria Leon" w:date="2017-01-06T08:16:00Z">
        <w:r w:rsidRPr="00B243B9" w:rsidDel="00922B21">
          <w:rPr>
            <w:rFonts w:ascii="Calibri" w:hAnsi="Calibri"/>
            <w:b/>
            <w:szCs w:val="24"/>
            <w:lang w:val="es-EC"/>
          </w:rPr>
          <w:delText xml:space="preserve"> </w:delText>
        </w:r>
        <w:r w:rsidRPr="00B243B9" w:rsidDel="00922B21">
          <w:rPr>
            <w:rFonts w:ascii="Calibri" w:hAnsi="Calibri"/>
            <w:szCs w:val="24"/>
            <w:lang w:val="es-EC"/>
          </w:rPr>
          <w:delText xml:space="preserve"> </w:delText>
        </w:r>
      </w:del>
      <w:ins w:id="11" w:author="Maria Leon" w:date="2017-01-06T08:16:00Z">
        <w:r w:rsidRPr="00B243B9">
          <w:rPr>
            <w:rFonts w:ascii="Calibri" w:hAnsi="Calibri"/>
            <w:b/>
            <w:szCs w:val="24"/>
            <w:lang w:val="es-EC"/>
          </w:rPr>
          <w:t xml:space="preserve"> </w:t>
        </w:r>
      </w:ins>
      <w:r w:rsidRPr="00B243B9">
        <w:rPr>
          <w:rFonts w:ascii="Calibri" w:hAnsi="Calibri"/>
          <w:bCs/>
          <w:szCs w:val="24"/>
          <w:lang w:val="es-EC"/>
        </w:rPr>
        <w:t>100</w:t>
      </w:r>
      <w:r w:rsidR="00374619" w:rsidRPr="00B243B9">
        <w:rPr>
          <w:rFonts w:ascii="Calibri" w:hAnsi="Calibri"/>
          <w:bCs/>
          <w:szCs w:val="24"/>
          <w:lang w:val="es-EC"/>
        </w:rPr>
        <w:t>%</w:t>
      </w:r>
    </w:p>
    <w:p w14:paraId="3B8D0A80" w14:textId="77777777" w:rsidR="00132F0B" w:rsidRPr="00B243B9" w:rsidRDefault="00132F0B" w:rsidP="00132F0B">
      <w:pPr>
        <w:jc w:val="both"/>
        <w:rPr>
          <w:rFonts w:ascii="Calibri" w:hAnsi="Calibri"/>
          <w:szCs w:val="24"/>
          <w:lang w:val="es-EC"/>
        </w:rPr>
      </w:pPr>
    </w:p>
    <w:p w14:paraId="2CD8B475" w14:textId="2AE3119C" w:rsidR="00132F0B" w:rsidRPr="00B243B9" w:rsidRDefault="00132F0B" w:rsidP="00132F0B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12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13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Reciba el formato Reporte de Inventario Físico </w:t>
      </w:r>
      <w:proofErr w:type="spellStart"/>
      <w:r w:rsidR="00B82FF1" w:rsidRPr="00B243B9">
        <w:rPr>
          <w:rFonts w:ascii="Calibri" w:hAnsi="Calibri"/>
          <w:szCs w:val="24"/>
          <w:lang w:val="es-EC"/>
        </w:rPr>
        <w:t>Scrap</w:t>
      </w:r>
      <w:proofErr w:type="spellEnd"/>
      <w:r w:rsidRPr="00B243B9">
        <w:rPr>
          <w:rFonts w:ascii="Calibri" w:hAnsi="Calibri"/>
          <w:szCs w:val="24"/>
          <w:lang w:val="es-EC"/>
        </w:rPr>
        <w:t xml:space="preserve"> (RIF</w:t>
      </w:r>
      <w:r w:rsidR="00F73861" w:rsidRPr="00B243B9">
        <w:rPr>
          <w:rFonts w:ascii="Calibri" w:hAnsi="Calibri"/>
          <w:szCs w:val="24"/>
          <w:lang w:val="es-EC"/>
        </w:rPr>
        <w:t>SC</w:t>
      </w:r>
      <w:r w:rsidRPr="00B243B9">
        <w:rPr>
          <w:rFonts w:ascii="Calibri" w:hAnsi="Calibri"/>
          <w:szCs w:val="24"/>
          <w:lang w:val="es-EC"/>
        </w:rPr>
        <w:t>-755)</w:t>
      </w:r>
      <w:r w:rsidRPr="00B243B9">
        <w:rPr>
          <w:rFonts w:ascii="Calibri" w:hAnsi="Calibri"/>
          <w:b/>
          <w:szCs w:val="24"/>
          <w:lang w:val="es-EC"/>
        </w:rPr>
        <w:t>.</w:t>
      </w:r>
    </w:p>
    <w:p w14:paraId="108FABD2" w14:textId="77777777" w:rsidR="00132F0B" w:rsidRPr="00B243B9" w:rsidRDefault="00132F0B" w:rsidP="00132F0B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Operador de Montacargas y Ayudante de Bodega:</w:t>
      </w:r>
      <w:r w:rsidRPr="00B243B9">
        <w:rPr>
          <w:rFonts w:ascii="Calibri" w:hAnsi="Calibri"/>
          <w:szCs w:val="24"/>
          <w:lang w:val="es-EC"/>
        </w:rPr>
        <w:t xml:space="preserve"> Cuente los productos en cada almacén.</w:t>
      </w:r>
    </w:p>
    <w:p w14:paraId="72BF5D6B" w14:textId="214DF510" w:rsidR="00132F0B" w:rsidRPr="00B243B9" w:rsidRDefault="00132F0B" w:rsidP="00132F0B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14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15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Anote las cantidades parciales en el formato Reporte de Inventario Físico </w:t>
      </w:r>
      <w:proofErr w:type="spellStart"/>
      <w:r w:rsidR="00A24995" w:rsidRPr="00B243B9">
        <w:rPr>
          <w:rFonts w:ascii="Calibri" w:hAnsi="Calibri"/>
          <w:szCs w:val="24"/>
          <w:lang w:val="es-EC"/>
        </w:rPr>
        <w:t>Scrap</w:t>
      </w:r>
      <w:proofErr w:type="spellEnd"/>
      <w:r w:rsidRPr="00B243B9">
        <w:rPr>
          <w:rFonts w:ascii="Calibri" w:hAnsi="Calibri"/>
          <w:szCs w:val="24"/>
          <w:lang w:val="es-EC"/>
        </w:rPr>
        <w:t xml:space="preserve"> (RIF</w:t>
      </w:r>
      <w:r w:rsidR="00931247" w:rsidRPr="00B243B9">
        <w:rPr>
          <w:rFonts w:ascii="Calibri" w:hAnsi="Calibri"/>
          <w:szCs w:val="24"/>
          <w:lang w:val="es-EC"/>
        </w:rPr>
        <w:t>SC</w:t>
      </w:r>
      <w:r w:rsidRPr="00B243B9">
        <w:rPr>
          <w:rFonts w:ascii="Calibri" w:hAnsi="Calibri"/>
          <w:szCs w:val="24"/>
          <w:lang w:val="es-EC"/>
        </w:rPr>
        <w:t>-755).</w:t>
      </w:r>
    </w:p>
    <w:p w14:paraId="326FD2AD" w14:textId="5615AC62" w:rsidR="00132F0B" w:rsidRPr="00B243B9" w:rsidRDefault="00132F0B" w:rsidP="00132F0B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16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17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Sume los parciales y escriba el resultado en el formato Reporte de Inventario Físico</w:t>
      </w:r>
      <w:r w:rsidR="00931247" w:rsidRPr="00B243B9">
        <w:rPr>
          <w:rFonts w:ascii="Calibri" w:hAnsi="Calibri"/>
          <w:szCs w:val="24"/>
          <w:lang w:val="es-EC"/>
        </w:rPr>
        <w:t xml:space="preserve"> </w:t>
      </w:r>
      <w:proofErr w:type="spellStart"/>
      <w:r w:rsidR="00931247" w:rsidRPr="00B243B9">
        <w:rPr>
          <w:rFonts w:ascii="Calibri" w:hAnsi="Calibri"/>
          <w:szCs w:val="24"/>
          <w:lang w:val="es-EC"/>
        </w:rPr>
        <w:t>Scrap</w:t>
      </w:r>
      <w:proofErr w:type="spellEnd"/>
      <w:r w:rsidRPr="00B243B9">
        <w:rPr>
          <w:rFonts w:ascii="Calibri" w:hAnsi="Calibri"/>
          <w:szCs w:val="24"/>
          <w:lang w:val="es-EC"/>
        </w:rPr>
        <w:t xml:space="preserve"> (RIF</w:t>
      </w:r>
      <w:r w:rsidR="00931247" w:rsidRPr="00B243B9">
        <w:rPr>
          <w:rFonts w:ascii="Calibri" w:hAnsi="Calibri"/>
          <w:szCs w:val="24"/>
          <w:lang w:val="es-EC"/>
        </w:rPr>
        <w:t>SC</w:t>
      </w:r>
      <w:r w:rsidRPr="00B243B9">
        <w:rPr>
          <w:rFonts w:ascii="Calibri" w:hAnsi="Calibri"/>
          <w:szCs w:val="24"/>
          <w:lang w:val="es-EC"/>
        </w:rPr>
        <w:t>-755).</w:t>
      </w:r>
    </w:p>
    <w:p w14:paraId="06F1F39E" w14:textId="29A541D0" w:rsidR="00132F0B" w:rsidRPr="00B243B9" w:rsidRDefault="00132F0B" w:rsidP="00132F0B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18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</w:t>
        </w:r>
      </w:ins>
      <w:del w:id="19" w:author="javecill" w:date="2006-08-24T10:17:00Z">
        <w:r w:rsidRPr="00B243B9">
          <w:rPr>
            <w:rFonts w:ascii="Calibri" w:hAnsi="Calibri"/>
            <w:strike/>
            <w:szCs w:val="24"/>
            <w:lang w:val="es-EC"/>
          </w:rPr>
          <w:delText>Asistentes</w:delText>
        </w:r>
        <w:r w:rsidRPr="00B243B9">
          <w:rPr>
            <w:rFonts w:ascii="Calibri" w:hAnsi="Calibri"/>
            <w:szCs w:val="24"/>
            <w:lang w:val="es-EC"/>
          </w:rPr>
          <w:delText xml:space="preserve">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Comunique al </w:t>
      </w:r>
      <w:r w:rsidR="00C174E9">
        <w:rPr>
          <w:rFonts w:ascii="Calibri" w:hAnsi="Calibri"/>
          <w:szCs w:val="24"/>
          <w:lang w:val="es-EC"/>
        </w:rPr>
        <w:t>Supervisor de Logística</w:t>
      </w:r>
      <w:r w:rsidRPr="00B243B9">
        <w:rPr>
          <w:rFonts w:ascii="Calibri" w:hAnsi="Calibri"/>
          <w:szCs w:val="24"/>
          <w:lang w:val="es-EC"/>
        </w:rPr>
        <w:t xml:space="preserve"> vía correo la conclusión de la toma de inventario físico.</w:t>
      </w:r>
    </w:p>
    <w:p w14:paraId="0B1BB3CB" w14:textId="35B7998A" w:rsidR="00132F0B" w:rsidRPr="00B243B9" w:rsidRDefault="00C174E9" w:rsidP="00132F0B">
      <w:pPr>
        <w:jc w:val="both"/>
        <w:rPr>
          <w:rFonts w:ascii="Calibri" w:hAnsi="Calibri"/>
          <w:b/>
          <w:bCs/>
          <w:lang w:val="es-EC"/>
        </w:rPr>
      </w:pPr>
      <w:r>
        <w:rPr>
          <w:rFonts w:ascii="Calibri" w:hAnsi="Calibri"/>
          <w:b/>
          <w:noProof/>
          <w:szCs w:val="24"/>
          <w:lang w:val="es-EC"/>
        </w:rPr>
        <w:t>Supervisor de Logística</w:t>
      </w:r>
      <w:r w:rsidR="00132F0B" w:rsidRPr="00B243B9">
        <w:rPr>
          <w:rFonts w:ascii="Calibri" w:hAnsi="Calibri"/>
          <w:noProof/>
          <w:szCs w:val="24"/>
          <w:lang w:val="es-EC"/>
        </w:rPr>
        <w:t>: Reuna a los participantes en la toma de inventario para conciliar los datos encontrados en el inventario físico contra la información del stock de inventario del Sistema Infor LN.</w:t>
      </w:r>
    </w:p>
    <w:p w14:paraId="4A50E1FB" w14:textId="77777777" w:rsidR="00132F0B" w:rsidRPr="00B243B9" w:rsidRDefault="00132F0B" w:rsidP="4659D670">
      <w:pPr>
        <w:jc w:val="both"/>
        <w:rPr>
          <w:rFonts w:ascii="Calibri" w:hAnsi="Calibri"/>
          <w:b/>
          <w:bCs/>
          <w:lang w:val="es-EC"/>
        </w:rPr>
      </w:pPr>
    </w:p>
    <w:p w14:paraId="69940044" w14:textId="040DE103" w:rsidR="72D3B0B4" w:rsidRPr="00B243B9" w:rsidRDefault="72D3B0B4" w:rsidP="4659D670">
      <w:pPr>
        <w:jc w:val="both"/>
        <w:rPr>
          <w:rFonts w:ascii="Calibri" w:hAnsi="Calibri"/>
          <w:b/>
          <w:bCs/>
          <w:lang w:val="es-EC"/>
        </w:rPr>
      </w:pPr>
      <w:r w:rsidRPr="00B243B9">
        <w:rPr>
          <w:rFonts w:ascii="Calibri" w:hAnsi="Calibri"/>
          <w:b/>
          <w:bCs/>
          <w:lang w:val="es-EC"/>
        </w:rPr>
        <w:t>Toma de Inventario físico Materia Prima</w:t>
      </w:r>
    </w:p>
    <w:p w14:paraId="729E072B" w14:textId="09E22A72" w:rsidR="004A58CF" w:rsidRPr="00B243B9" w:rsidRDefault="00EF04FC" w:rsidP="4659D670">
      <w:pPr>
        <w:jc w:val="both"/>
        <w:rPr>
          <w:rFonts w:ascii="Calibri" w:hAnsi="Calibri"/>
          <w:lang w:val="es-EC"/>
        </w:rPr>
      </w:pPr>
      <w:r w:rsidRPr="00B243B9">
        <w:rPr>
          <w:rFonts w:ascii="Calibri" w:hAnsi="Calibri"/>
          <w:b/>
          <w:bCs/>
          <w:lang w:val="es-EC"/>
        </w:rPr>
        <w:t>Frecuencia:</w:t>
      </w:r>
      <w:r w:rsidRPr="00B243B9">
        <w:rPr>
          <w:rFonts w:ascii="Calibri" w:hAnsi="Calibri"/>
          <w:lang w:val="es-EC"/>
        </w:rPr>
        <w:t xml:space="preserve"> </w:t>
      </w:r>
      <w:r w:rsidR="6C56E291" w:rsidRPr="00B243B9">
        <w:rPr>
          <w:rFonts w:ascii="Calibri" w:hAnsi="Calibri"/>
          <w:lang w:val="es-EC"/>
        </w:rPr>
        <w:t>Semanal</w:t>
      </w:r>
    </w:p>
    <w:p w14:paraId="3C260795" w14:textId="77777777" w:rsidR="004A58CF" w:rsidRPr="00B243B9" w:rsidRDefault="00EF04FC" w:rsidP="00FD4851">
      <w:pPr>
        <w:jc w:val="both"/>
        <w:rPr>
          <w:rFonts w:ascii="Calibri" w:hAnsi="Calibri"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Tamaño de la muestra:</w:t>
      </w:r>
      <w:del w:id="20" w:author="Maria Leon" w:date="2017-01-06T08:16:00Z">
        <w:r w:rsidRPr="00B243B9" w:rsidDel="00922B21">
          <w:rPr>
            <w:rFonts w:ascii="Calibri" w:hAnsi="Calibri"/>
            <w:b/>
            <w:szCs w:val="24"/>
            <w:lang w:val="es-EC"/>
          </w:rPr>
          <w:delText xml:space="preserve"> </w:delText>
        </w:r>
        <w:r w:rsidRPr="00B243B9" w:rsidDel="00922B21">
          <w:rPr>
            <w:rFonts w:ascii="Calibri" w:hAnsi="Calibri"/>
            <w:szCs w:val="24"/>
            <w:lang w:val="es-EC"/>
          </w:rPr>
          <w:delText xml:space="preserve"> </w:delText>
        </w:r>
      </w:del>
      <w:ins w:id="21" w:author="Maria Leon" w:date="2017-01-06T08:16:00Z">
        <w:r w:rsidR="00922B21" w:rsidRPr="00B243B9">
          <w:rPr>
            <w:rFonts w:ascii="Calibri" w:hAnsi="Calibri"/>
            <w:b/>
            <w:szCs w:val="24"/>
            <w:lang w:val="es-EC"/>
          </w:rPr>
          <w:t xml:space="preserve"> </w:t>
        </w:r>
      </w:ins>
      <w:r w:rsidRPr="00B243B9">
        <w:rPr>
          <w:rFonts w:ascii="Calibri" w:hAnsi="Calibri"/>
          <w:szCs w:val="24"/>
          <w:lang w:val="es-EC"/>
        </w:rPr>
        <w:t>100%</w:t>
      </w:r>
    </w:p>
    <w:p w14:paraId="672A6659" w14:textId="77777777" w:rsidR="004A58CF" w:rsidRPr="00B243B9" w:rsidRDefault="004A58CF" w:rsidP="00FD4851">
      <w:pPr>
        <w:jc w:val="both"/>
        <w:rPr>
          <w:rFonts w:ascii="Calibri" w:hAnsi="Calibri"/>
          <w:szCs w:val="24"/>
          <w:lang w:val="es-EC"/>
        </w:rPr>
      </w:pPr>
    </w:p>
    <w:p w14:paraId="51229E2C" w14:textId="00197E62" w:rsidR="004A58CF" w:rsidRPr="00B243B9" w:rsidRDefault="008B0855" w:rsidP="00FD485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22" w:author="javecill" w:date="2006-08-24T10:17:00Z">
        <w:r w:rsidR="00EF04FC"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23" w:author="javecill" w:date="2006-08-24T10:17:00Z">
        <w:r w:rsidR="00EF04FC"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="00EF04FC" w:rsidRPr="00B243B9">
        <w:rPr>
          <w:rFonts w:ascii="Calibri" w:hAnsi="Calibri"/>
          <w:b/>
          <w:szCs w:val="24"/>
          <w:lang w:val="es-EC"/>
        </w:rPr>
        <w:t>:</w:t>
      </w:r>
      <w:r w:rsidR="00EF04FC" w:rsidRPr="00B243B9">
        <w:rPr>
          <w:rFonts w:ascii="Calibri" w:hAnsi="Calibri"/>
          <w:szCs w:val="24"/>
          <w:lang w:val="es-EC"/>
        </w:rPr>
        <w:t xml:space="preserve"> Reciba el formato Reporte de Inventario Físico</w:t>
      </w:r>
      <w:r w:rsidR="00CF45AC" w:rsidRPr="00B243B9">
        <w:rPr>
          <w:rFonts w:ascii="Calibri" w:hAnsi="Calibri"/>
          <w:szCs w:val="24"/>
          <w:lang w:val="es-EC"/>
        </w:rPr>
        <w:t xml:space="preserve"> Materia Prima</w:t>
      </w:r>
      <w:r w:rsidR="00EF04FC" w:rsidRPr="00B243B9">
        <w:rPr>
          <w:rFonts w:ascii="Calibri" w:hAnsi="Calibri"/>
          <w:szCs w:val="24"/>
          <w:lang w:val="es-EC"/>
        </w:rPr>
        <w:t xml:space="preserve"> (RIF</w:t>
      </w:r>
      <w:r w:rsidR="00924D68" w:rsidRPr="00B243B9">
        <w:rPr>
          <w:rFonts w:ascii="Calibri" w:hAnsi="Calibri"/>
          <w:szCs w:val="24"/>
          <w:lang w:val="es-EC"/>
        </w:rPr>
        <w:t>MP</w:t>
      </w:r>
      <w:r w:rsidR="00EF04FC" w:rsidRPr="00B243B9">
        <w:rPr>
          <w:rFonts w:ascii="Calibri" w:hAnsi="Calibri"/>
          <w:szCs w:val="24"/>
          <w:lang w:val="es-EC"/>
        </w:rPr>
        <w:t>-755)</w:t>
      </w:r>
      <w:r w:rsidR="00EF04FC" w:rsidRPr="00B243B9">
        <w:rPr>
          <w:rFonts w:ascii="Calibri" w:hAnsi="Calibri"/>
          <w:b/>
          <w:szCs w:val="24"/>
          <w:lang w:val="es-EC"/>
        </w:rPr>
        <w:t>.</w:t>
      </w:r>
    </w:p>
    <w:p w14:paraId="417042F5" w14:textId="77777777" w:rsidR="004A58CF" w:rsidRPr="00B243B9" w:rsidRDefault="00EF04FC" w:rsidP="00FD485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lastRenderedPageBreak/>
        <w:t>Operador de Montacargas y Ayudante de Bodega:</w:t>
      </w:r>
      <w:r w:rsidRPr="00B243B9">
        <w:rPr>
          <w:rFonts w:ascii="Calibri" w:hAnsi="Calibri"/>
          <w:szCs w:val="24"/>
          <w:lang w:val="es-EC"/>
        </w:rPr>
        <w:t xml:space="preserve"> Cuente los productos en cada almacén.</w:t>
      </w:r>
    </w:p>
    <w:p w14:paraId="268EF3DF" w14:textId="39FB0759" w:rsidR="004A58CF" w:rsidRPr="00B243B9" w:rsidRDefault="008B0855" w:rsidP="00FD485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24" w:author="javecill" w:date="2006-08-24T10:17:00Z">
        <w:r w:rsidR="00EF04FC"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25" w:author="javecill" w:date="2006-08-24T10:17:00Z">
        <w:r w:rsidR="00EF04FC"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="00EF04FC" w:rsidRPr="00B243B9">
        <w:rPr>
          <w:rFonts w:ascii="Calibri" w:hAnsi="Calibri"/>
          <w:b/>
          <w:szCs w:val="24"/>
          <w:lang w:val="es-EC"/>
        </w:rPr>
        <w:t>:</w:t>
      </w:r>
      <w:r w:rsidR="00EF04FC" w:rsidRPr="00B243B9">
        <w:rPr>
          <w:rFonts w:ascii="Calibri" w:hAnsi="Calibri"/>
          <w:szCs w:val="24"/>
          <w:lang w:val="es-EC"/>
        </w:rPr>
        <w:t xml:space="preserve"> Anote las cantidades parciales en el formato Reporte de Inventario Físico</w:t>
      </w:r>
      <w:r w:rsidR="00513CBF" w:rsidRPr="00B243B9">
        <w:rPr>
          <w:rFonts w:ascii="Calibri" w:hAnsi="Calibri"/>
          <w:szCs w:val="24"/>
          <w:lang w:val="es-EC"/>
        </w:rPr>
        <w:t xml:space="preserve"> Materia Prima</w:t>
      </w:r>
      <w:r w:rsidR="00EF04FC" w:rsidRPr="00B243B9">
        <w:rPr>
          <w:rFonts w:ascii="Calibri" w:hAnsi="Calibri"/>
          <w:szCs w:val="24"/>
          <w:lang w:val="es-EC"/>
        </w:rPr>
        <w:t xml:space="preserve"> (RIF</w:t>
      </w:r>
      <w:r w:rsidR="00924D68" w:rsidRPr="00B243B9">
        <w:rPr>
          <w:rFonts w:ascii="Calibri" w:hAnsi="Calibri"/>
          <w:szCs w:val="24"/>
          <w:lang w:val="es-EC"/>
        </w:rPr>
        <w:t>MP</w:t>
      </w:r>
      <w:r w:rsidR="00EF04FC" w:rsidRPr="00B243B9">
        <w:rPr>
          <w:rFonts w:ascii="Calibri" w:hAnsi="Calibri"/>
          <w:szCs w:val="24"/>
          <w:lang w:val="es-EC"/>
        </w:rPr>
        <w:t>-755).</w:t>
      </w:r>
    </w:p>
    <w:p w14:paraId="08B64552" w14:textId="5EEBE5B6" w:rsidR="004A58CF" w:rsidRPr="00B243B9" w:rsidRDefault="008B0855" w:rsidP="00FD485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26" w:author="javecill" w:date="2006-08-24T10:17:00Z">
        <w:r w:rsidR="00EF04FC"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27" w:author="javecill" w:date="2006-08-24T10:17:00Z">
        <w:r w:rsidR="00EF04FC"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="00EF04FC" w:rsidRPr="00B243B9">
        <w:rPr>
          <w:rFonts w:ascii="Calibri" w:hAnsi="Calibri"/>
          <w:b/>
          <w:szCs w:val="24"/>
          <w:lang w:val="es-EC"/>
        </w:rPr>
        <w:t>:</w:t>
      </w:r>
      <w:r w:rsidR="00EF04FC" w:rsidRPr="00B243B9">
        <w:rPr>
          <w:rFonts w:ascii="Calibri" w:hAnsi="Calibri"/>
          <w:szCs w:val="24"/>
          <w:lang w:val="es-EC"/>
        </w:rPr>
        <w:t xml:space="preserve"> Sume los parciales y escriba el resultado en el formato Reporte de Inventario Físico</w:t>
      </w:r>
      <w:r w:rsidR="004C77AA" w:rsidRPr="00B243B9">
        <w:rPr>
          <w:rFonts w:ascii="Calibri" w:hAnsi="Calibri"/>
          <w:szCs w:val="24"/>
          <w:lang w:val="es-EC"/>
        </w:rPr>
        <w:t xml:space="preserve"> Materia Prima</w:t>
      </w:r>
      <w:r w:rsidR="00EF04FC" w:rsidRPr="00B243B9">
        <w:rPr>
          <w:rFonts w:ascii="Calibri" w:hAnsi="Calibri"/>
          <w:szCs w:val="24"/>
          <w:lang w:val="es-EC"/>
        </w:rPr>
        <w:t xml:space="preserve"> (RIF</w:t>
      </w:r>
      <w:r w:rsidR="00924D68" w:rsidRPr="00B243B9">
        <w:rPr>
          <w:rFonts w:ascii="Calibri" w:hAnsi="Calibri"/>
          <w:szCs w:val="24"/>
          <w:lang w:val="es-EC"/>
        </w:rPr>
        <w:t>MP</w:t>
      </w:r>
      <w:r w:rsidR="00EF04FC" w:rsidRPr="00B243B9">
        <w:rPr>
          <w:rFonts w:ascii="Calibri" w:hAnsi="Calibri"/>
          <w:szCs w:val="24"/>
          <w:lang w:val="es-EC"/>
        </w:rPr>
        <w:t>-755).</w:t>
      </w:r>
    </w:p>
    <w:p w14:paraId="35BCDA13" w14:textId="4ECBA20B" w:rsidR="004A58CF" w:rsidRPr="00B243B9" w:rsidRDefault="008B0855" w:rsidP="00FD485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28" w:author="javecill" w:date="2006-08-24T10:17:00Z">
        <w:r w:rsidR="00EF04FC" w:rsidRPr="00B243B9">
          <w:rPr>
            <w:rFonts w:ascii="Calibri" w:hAnsi="Calibri"/>
            <w:szCs w:val="24"/>
            <w:lang w:val="es-EC"/>
          </w:rPr>
          <w:t xml:space="preserve"> de Materiales de MP y PT</w:t>
        </w:r>
      </w:ins>
      <w:del w:id="29" w:author="javecill" w:date="2006-08-24T10:17:00Z">
        <w:r w:rsidR="00EF04FC" w:rsidRPr="00B243B9">
          <w:rPr>
            <w:rFonts w:ascii="Calibri" w:hAnsi="Calibri"/>
            <w:strike/>
            <w:szCs w:val="24"/>
            <w:lang w:val="es-EC"/>
          </w:rPr>
          <w:delText>Asistentes</w:delText>
        </w:r>
        <w:r w:rsidR="00EF04FC" w:rsidRPr="00B243B9">
          <w:rPr>
            <w:rFonts w:ascii="Calibri" w:hAnsi="Calibri"/>
            <w:szCs w:val="24"/>
            <w:lang w:val="es-EC"/>
          </w:rPr>
          <w:delText xml:space="preserve"> Jefe de Materiales de MP y PT y/o Montacarguista</w:delText>
        </w:r>
      </w:del>
      <w:r w:rsidR="00EF04FC" w:rsidRPr="00B243B9">
        <w:rPr>
          <w:rFonts w:ascii="Calibri" w:hAnsi="Calibri"/>
          <w:b/>
          <w:szCs w:val="24"/>
          <w:lang w:val="es-EC"/>
        </w:rPr>
        <w:t>:</w:t>
      </w:r>
      <w:r w:rsidR="00EF04FC" w:rsidRPr="00B243B9">
        <w:rPr>
          <w:rFonts w:ascii="Calibri" w:hAnsi="Calibri"/>
          <w:szCs w:val="24"/>
          <w:lang w:val="es-EC"/>
        </w:rPr>
        <w:t xml:space="preserve"> Comunique al </w:t>
      </w:r>
      <w:r w:rsidR="00C174E9">
        <w:rPr>
          <w:rFonts w:ascii="Calibri" w:hAnsi="Calibri"/>
          <w:szCs w:val="24"/>
          <w:lang w:val="es-EC"/>
        </w:rPr>
        <w:t>Supervisor de Logística</w:t>
      </w:r>
      <w:r w:rsidR="004C77AA" w:rsidRPr="00B243B9">
        <w:rPr>
          <w:rFonts w:ascii="Calibri" w:hAnsi="Calibri"/>
          <w:szCs w:val="24"/>
          <w:lang w:val="es-EC"/>
        </w:rPr>
        <w:t xml:space="preserve"> vía correo</w:t>
      </w:r>
      <w:r w:rsidR="00EF04FC" w:rsidRPr="00B243B9">
        <w:rPr>
          <w:rFonts w:ascii="Calibri" w:hAnsi="Calibri"/>
          <w:szCs w:val="24"/>
          <w:lang w:val="es-EC"/>
        </w:rPr>
        <w:t xml:space="preserve"> la conclusión de la toma de inventario físico.</w:t>
      </w:r>
    </w:p>
    <w:p w14:paraId="3C0D2D42" w14:textId="2BD5153D" w:rsidR="004A58CF" w:rsidRPr="00B243B9" w:rsidRDefault="00C174E9" w:rsidP="00FD4851">
      <w:pPr>
        <w:pStyle w:val="Encabezado"/>
        <w:numPr>
          <w:ilvl w:val="0"/>
          <w:numId w:val="1"/>
        </w:numPr>
        <w:jc w:val="both"/>
        <w:rPr>
          <w:rFonts w:ascii="Calibri" w:hAnsi="Calibri"/>
          <w:b/>
          <w:noProof/>
          <w:szCs w:val="24"/>
          <w:lang w:val="es-EC"/>
        </w:rPr>
      </w:pPr>
      <w:r>
        <w:rPr>
          <w:rFonts w:ascii="Calibri" w:hAnsi="Calibri"/>
          <w:b/>
          <w:noProof/>
          <w:szCs w:val="24"/>
          <w:lang w:val="es-EC"/>
        </w:rPr>
        <w:t>Supervisor de Logística</w:t>
      </w:r>
      <w:r w:rsidR="00EF04FC" w:rsidRPr="00B243B9">
        <w:rPr>
          <w:rFonts w:ascii="Calibri" w:hAnsi="Calibri"/>
          <w:noProof/>
          <w:szCs w:val="24"/>
          <w:lang w:val="es-EC"/>
        </w:rPr>
        <w:t xml:space="preserve">: Reuna a los participantes en la toma de inventario para conciliar los datos encontrados en el inventario físico contra la información del stock de inventario del Sistema </w:t>
      </w:r>
      <w:r w:rsidR="0075697E" w:rsidRPr="00B243B9">
        <w:rPr>
          <w:rFonts w:ascii="Calibri" w:hAnsi="Calibri"/>
          <w:noProof/>
          <w:szCs w:val="24"/>
          <w:lang w:val="es-EC"/>
        </w:rPr>
        <w:t>Infor LN</w:t>
      </w:r>
      <w:r w:rsidR="00EF04FC" w:rsidRPr="00B243B9">
        <w:rPr>
          <w:rFonts w:ascii="Calibri" w:hAnsi="Calibri"/>
          <w:noProof/>
          <w:szCs w:val="24"/>
          <w:lang w:val="es-EC"/>
        </w:rPr>
        <w:t>.</w:t>
      </w:r>
    </w:p>
    <w:p w14:paraId="0A37501D" w14:textId="77777777" w:rsidR="004A58CF" w:rsidRPr="00B243B9" w:rsidRDefault="004A58CF" w:rsidP="00FD4851">
      <w:pPr>
        <w:tabs>
          <w:tab w:val="num" w:pos="360"/>
        </w:tabs>
        <w:jc w:val="both"/>
        <w:rPr>
          <w:rFonts w:ascii="Calibri" w:hAnsi="Calibri"/>
          <w:b/>
          <w:szCs w:val="24"/>
          <w:lang w:val="es-EC"/>
        </w:rPr>
      </w:pPr>
    </w:p>
    <w:p w14:paraId="2C8B1308" w14:textId="77777777" w:rsidR="00485BA4" w:rsidRPr="00B243B9" w:rsidRDefault="00485BA4" w:rsidP="00485BA4">
      <w:pPr>
        <w:jc w:val="both"/>
        <w:rPr>
          <w:rFonts w:ascii="Calibri" w:hAnsi="Calibri"/>
          <w:b/>
          <w:bCs/>
          <w:lang w:val="es-EC"/>
        </w:rPr>
      </w:pPr>
    </w:p>
    <w:p w14:paraId="6E65D6F8" w14:textId="28784AFD" w:rsidR="00485BA4" w:rsidRPr="00B243B9" w:rsidRDefault="00485BA4" w:rsidP="00485BA4">
      <w:pPr>
        <w:jc w:val="both"/>
        <w:rPr>
          <w:rFonts w:ascii="Calibri" w:hAnsi="Calibri"/>
          <w:b/>
          <w:bCs/>
          <w:lang w:val="es-EC"/>
        </w:rPr>
      </w:pPr>
      <w:r w:rsidRPr="00B243B9">
        <w:rPr>
          <w:rFonts w:ascii="Calibri" w:hAnsi="Calibri"/>
          <w:b/>
          <w:bCs/>
          <w:lang w:val="es-EC"/>
        </w:rPr>
        <w:t>Toma de Inventario físico Suministros</w:t>
      </w:r>
    </w:p>
    <w:p w14:paraId="53F4E9B8" w14:textId="47F6BAE3" w:rsidR="00485BA4" w:rsidRPr="00B243B9" w:rsidRDefault="00485BA4" w:rsidP="00485BA4">
      <w:pPr>
        <w:jc w:val="both"/>
        <w:rPr>
          <w:rFonts w:ascii="Calibri" w:hAnsi="Calibri"/>
          <w:lang w:val="es-EC"/>
        </w:rPr>
      </w:pPr>
      <w:r w:rsidRPr="00B243B9">
        <w:rPr>
          <w:rFonts w:ascii="Calibri" w:hAnsi="Calibri"/>
          <w:b/>
          <w:bCs/>
          <w:lang w:val="es-EC"/>
        </w:rPr>
        <w:t>Frecuencia:</w:t>
      </w:r>
      <w:r w:rsidRPr="00B243B9">
        <w:rPr>
          <w:rFonts w:ascii="Calibri" w:hAnsi="Calibri"/>
          <w:lang w:val="es-EC"/>
        </w:rPr>
        <w:t xml:space="preserve"> </w:t>
      </w:r>
      <w:r w:rsidR="00A55754" w:rsidRPr="00B243B9">
        <w:rPr>
          <w:rFonts w:ascii="Calibri" w:hAnsi="Calibri"/>
          <w:lang w:val="es-EC"/>
        </w:rPr>
        <w:t>Mensual</w:t>
      </w:r>
    </w:p>
    <w:p w14:paraId="75B71AF9" w14:textId="77777777" w:rsidR="00485BA4" w:rsidRPr="00B243B9" w:rsidRDefault="00485BA4" w:rsidP="00485BA4">
      <w:pPr>
        <w:jc w:val="both"/>
        <w:rPr>
          <w:rFonts w:ascii="Calibri" w:hAnsi="Calibri"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Tamaño de la muestra:</w:t>
      </w:r>
      <w:del w:id="30" w:author="Maria Leon" w:date="2017-01-06T08:16:00Z">
        <w:r w:rsidRPr="00B243B9" w:rsidDel="00922B21">
          <w:rPr>
            <w:rFonts w:ascii="Calibri" w:hAnsi="Calibri"/>
            <w:b/>
            <w:szCs w:val="24"/>
            <w:lang w:val="es-EC"/>
          </w:rPr>
          <w:delText xml:space="preserve"> </w:delText>
        </w:r>
        <w:r w:rsidRPr="00B243B9" w:rsidDel="00922B21">
          <w:rPr>
            <w:rFonts w:ascii="Calibri" w:hAnsi="Calibri"/>
            <w:szCs w:val="24"/>
            <w:lang w:val="es-EC"/>
          </w:rPr>
          <w:delText xml:space="preserve"> </w:delText>
        </w:r>
      </w:del>
      <w:ins w:id="31" w:author="Maria Leon" w:date="2017-01-06T08:16:00Z">
        <w:r w:rsidRPr="00B243B9">
          <w:rPr>
            <w:rFonts w:ascii="Calibri" w:hAnsi="Calibri"/>
            <w:b/>
            <w:szCs w:val="24"/>
            <w:lang w:val="es-EC"/>
          </w:rPr>
          <w:t xml:space="preserve"> </w:t>
        </w:r>
      </w:ins>
      <w:r w:rsidRPr="00B243B9">
        <w:rPr>
          <w:rFonts w:ascii="Calibri" w:hAnsi="Calibri"/>
          <w:szCs w:val="24"/>
          <w:lang w:val="es-EC"/>
        </w:rPr>
        <w:t>100%</w:t>
      </w:r>
    </w:p>
    <w:p w14:paraId="0C92A837" w14:textId="77777777" w:rsidR="00485BA4" w:rsidRPr="00B243B9" w:rsidRDefault="00485BA4" w:rsidP="00485BA4">
      <w:pPr>
        <w:jc w:val="both"/>
        <w:rPr>
          <w:rFonts w:ascii="Calibri" w:hAnsi="Calibri"/>
          <w:szCs w:val="24"/>
          <w:lang w:val="es-EC"/>
        </w:rPr>
      </w:pPr>
    </w:p>
    <w:p w14:paraId="714BECDE" w14:textId="141E4AD5" w:rsidR="00485BA4" w:rsidRPr="00B243B9" w:rsidRDefault="00485BA4" w:rsidP="00485BA4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32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</w:t>
        </w:r>
      </w:ins>
      <w:r w:rsidR="001F0204" w:rsidRPr="00B243B9">
        <w:rPr>
          <w:rFonts w:ascii="Calibri" w:hAnsi="Calibri"/>
          <w:szCs w:val="24"/>
          <w:lang w:val="es-EC"/>
        </w:rPr>
        <w:t>Montacarguista</w:t>
      </w:r>
      <w:del w:id="33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Reciba el formato Reporte de Inventario Físico</w:t>
      </w:r>
      <w:r w:rsidR="009E3B65" w:rsidRPr="00B243B9">
        <w:rPr>
          <w:rFonts w:ascii="Calibri" w:hAnsi="Calibri"/>
          <w:szCs w:val="24"/>
          <w:lang w:val="es-EC"/>
        </w:rPr>
        <w:t xml:space="preserve"> Suministros Planta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996DA1" w:rsidRPr="00B243B9">
        <w:rPr>
          <w:rFonts w:ascii="Calibri" w:hAnsi="Calibri"/>
          <w:szCs w:val="24"/>
          <w:lang w:val="es-EC"/>
        </w:rPr>
        <w:t>SP</w:t>
      </w:r>
      <w:r w:rsidRPr="00B243B9">
        <w:rPr>
          <w:rFonts w:ascii="Calibri" w:hAnsi="Calibri"/>
          <w:szCs w:val="24"/>
          <w:lang w:val="es-EC"/>
        </w:rPr>
        <w:t>-755)</w:t>
      </w:r>
      <w:r w:rsidRPr="00B243B9">
        <w:rPr>
          <w:rFonts w:ascii="Calibri" w:hAnsi="Calibri"/>
          <w:b/>
          <w:szCs w:val="24"/>
          <w:lang w:val="es-EC"/>
        </w:rPr>
        <w:t>.</w:t>
      </w:r>
    </w:p>
    <w:p w14:paraId="08CAE4E8" w14:textId="77777777" w:rsidR="00485BA4" w:rsidRPr="00B243B9" w:rsidRDefault="00485BA4" w:rsidP="00485BA4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Operador de Montacargas y Ayudante de Bodega:</w:t>
      </w:r>
      <w:r w:rsidRPr="00B243B9">
        <w:rPr>
          <w:rFonts w:ascii="Calibri" w:hAnsi="Calibri"/>
          <w:szCs w:val="24"/>
          <w:lang w:val="es-EC"/>
        </w:rPr>
        <w:t xml:space="preserve"> Cuente los productos en cada almacén.</w:t>
      </w:r>
    </w:p>
    <w:p w14:paraId="6ABC4D41" w14:textId="377B4506" w:rsidR="00485BA4" w:rsidRPr="00B243B9" w:rsidRDefault="00485BA4" w:rsidP="00485BA4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34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35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Anote las cantidades parciales en el formato Reporte de Inventario Físico</w:t>
      </w:r>
      <w:r w:rsidR="00996DA1" w:rsidRPr="00B243B9">
        <w:rPr>
          <w:rFonts w:ascii="Calibri" w:hAnsi="Calibri"/>
          <w:szCs w:val="24"/>
          <w:lang w:val="es-EC"/>
        </w:rPr>
        <w:t xml:space="preserve"> Suministros Planta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0C4508" w:rsidRPr="00B243B9">
        <w:rPr>
          <w:rFonts w:ascii="Calibri" w:hAnsi="Calibri"/>
          <w:szCs w:val="24"/>
          <w:lang w:val="es-EC"/>
        </w:rPr>
        <w:t>SP</w:t>
      </w:r>
      <w:r w:rsidRPr="00B243B9">
        <w:rPr>
          <w:rFonts w:ascii="Calibri" w:hAnsi="Calibri"/>
          <w:szCs w:val="24"/>
          <w:lang w:val="es-EC"/>
        </w:rPr>
        <w:t>-755).</w:t>
      </w:r>
    </w:p>
    <w:p w14:paraId="54ECA090" w14:textId="6010D507" w:rsidR="00485BA4" w:rsidRPr="00B243B9" w:rsidRDefault="00485BA4" w:rsidP="00485BA4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36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37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Sume los parciales y escriba el resultado en el formato Reporte de Inventario Físico</w:t>
      </w:r>
      <w:r w:rsidR="000C4508" w:rsidRPr="00B243B9">
        <w:rPr>
          <w:rFonts w:ascii="Calibri" w:hAnsi="Calibri"/>
          <w:szCs w:val="24"/>
          <w:lang w:val="es-EC"/>
        </w:rPr>
        <w:t xml:space="preserve"> Suministros Planta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0C4508" w:rsidRPr="00B243B9">
        <w:rPr>
          <w:rFonts w:ascii="Calibri" w:hAnsi="Calibri"/>
          <w:szCs w:val="24"/>
          <w:lang w:val="es-EC"/>
        </w:rPr>
        <w:t>SP</w:t>
      </w:r>
      <w:r w:rsidRPr="00B243B9">
        <w:rPr>
          <w:rFonts w:ascii="Calibri" w:hAnsi="Calibri"/>
          <w:szCs w:val="24"/>
          <w:lang w:val="es-EC"/>
        </w:rPr>
        <w:t>-755).</w:t>
      </w:r>
    </w:p>
    <w:p w14:paraId="14D88803" w14:textId="1A3F23AD" w:rsidR="00485BA4" w:rsidRPr="00B243B9" w:rsidRDefault="00485BA4" w:rsidP="00485BA4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38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</w:t>
        </w:r>
      </w:ins>
      <w:del w:id="39" w:author="javecill" w:date="2006-08-24T10:17:00Z">
        <w:r w:rsidRPr="00B243B9">
          <w:rPr>
            <w:rFonts w:ascii="Calibri" w:hAnsi="Calibri"/>
            <w:strike/>
            <w:szCs w:val="24"/>
            <w:lang w:val="es-EC"/>
          </w:rPr>
          <w:delText>Asistentes</w:delText>
        </w:r>
        <w:r w:rsidRPr="00B243B9">
          <w:rPr>
            <w:rFonts w:ascii="Calibri" w:hAnsi="Calibri"/>
            <w:szCs w:val="24"/>
            <w:lang w:val="es-EC"/>
          </w:rPr>
          <w:delText xml:space="preserve">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Comunique al </w:t>
      </w:r>
      <w:r w:rsidR="00C174E9">
        <w:rPr>
          <w:rFonts w:ascii="Calibri" w:hAnsi="Calibri"/>
          <w:szCs w:val="24"/>
          <w:lang w:val="es-EC"/>
        </w:rPr>
        <w:t>Supervisor de Logística</w:t>
      </w:r>
      <w:r w:rsidR="00F178FA" w:rsidRPr="00B243B9">
        <w:rPr>
          <w:rFonts w:ascii="Calibri" w:hAnsi="Calibri"/>
          <w:szCs w:val="24"/>
          <w:lang w:val="es-EC"/>
        </w:rPr>
        <w:t xml:space="preserve"> vía correo</w:t>
      </w:r>
      <w:r w:rsidRPr="00B243B9">
        <w:rPr>
          <w:rFonts w:ascii="Calibri" w:hAnsi="Calibri"/>
          <w:szCs w:val="24"/>
          <w:lang w:val="es-EC"/>
        </w:rPr>
        <w:t xml:space="preserve"> la conclusión de la toma de inventario físico.</w:t>
      </w:r>
    </w:p>
    <w:p w14:paraId="5DAB6C7B" w14:textId="0BDFFF15" w:rsidR="004A58CF" w:rsidRPr="00B243B9" w:rsidRDefault="00C174E9" w:rsidP="00485BA4">
      <w:pPr>
        <w:jc w:val="both"/>
        <w:rPr>
          <w:rFonts w:ascii="Calibri" w:hAnsi="Calibri"/>
          <w:noProof/>
          <w:szCs w:val="24"/>
          <w:lang w:val="es-EC"/>
        </w:rPr>
      </w:pPr>
      <w:r>
        <w:rPr>
          <w:rFonts w:ascii="Calibri" w:hAnsi="Calibri"/>
          <w:b/>
          <w:noProof/>
          <w:szCs w:val="24"/>
          <w:lang w:val="es-EC"/>
        </w:rPr>
        <w:t>Supervisor de Logística</w:t>
      </w:r>
      <w:r w:rsidR="00485BA4" w:rsidRPr="00B243B9">
        <w:rPr>
          <w:rFonts w:ascii="Calibri" w:hAnsi="Calibri"/>
          <w:noProof/>
          <w:szCs w:val="24"/>
          <w:lang w:val="es-EC"/>
        </w:rPr>
        <w:t>: Reuna a los participantes en la toma de inventario para conciliar los datos encontrados en el inventario físico contra la información del stock de inventario del Sistema Infor LN.</w:t>
      </w:r>
    </w:p>
    <w:p w14:paraId="345D8AA0" w14:textId="039BDDD7" w:rsidR="008455BD" w:rsidRPr="00B243B9" w:rsidRDefault="008455BD" w:rsidP="00485BA4">
      <w:pPr>
        <w:jc w:val="both"/>
        <w:rPr>
          <w:rFonts w:ascii="Calibri" w:hAnsi="Calibri"/>
          <w:noProof/>
          <w:szCs w:val="24"/>
          <w:lang w:val="es-EC"/>
        </w:rPr>
      </w:pPr>
    </w:p>
    <w:p w14:paraId="7197D603" w14:textId="02066920" w:rsidR="008455BD" w:rsidRPr="00B243B9" w:rsidRDefault="008455BD" w:rsidP="008455BD">
      <w:pPr>
        <w:jc w:val="both"/>
        <w:rPr>
          <w:rFonts w:ascii="Calibri" w:hAnsi="Calibri"/>
          <w:b/>
          <w:bCs/>
          <w:lang w:val="es-EC"/>
        </w:rPr>
      </w:pPr>
      <w:r w:rsidRPr="00B243B9">
        <w:rPr>
          <w:rFonts w:ascii="Calibri" w:hAnsi="Calibri"/>
          <w:b/>
          <w:bCs/>
          <w:lang w:val="es-EC"/>
        </w:rPr>
        <w:t>Toma de Inventario físico Repuestos</w:t>
      </w:r>
    </w:p>
    <w:p w14:paraId="68FA2022" w14:textId="77777777" w:rsidR="008455BD" w:rsidRPr="00B243B9" w:rsidRDefault="008455BD" w:rsidP="008455BD">
      <w:pPr>
        <w:jc w:val="both"/>
        <w:rPr>
          <w:rFonts w:ascii="Calibri" w:hAnsi="Calibri"/>
          <w:lang w:val="es-EC"/>
        </w:rPr>
      </w:pPr>
      <w:r w:rsidRPr="00B243B9">
        <w:rPr>
          <w:rFonts w:ascii="Calibri" w:hAnsi="Calibri"/>
          <w:b/>
          <w:bCs/>
          <w:lang w:val="es-EC"/>
        </w:rPr>
        <w:t>Frecuencia:</w:t>
      </w:r>
      <w:r w:rsidRPr="00B243B9">
        <w:rPr>
          <w:rFonts w:ascii="Calibri" w:hAnsi="Calibri"/>
          <w:lang w:val="es-EC"/>
        </w:rPr>
        <w:t xml:space="preserve"> Mensual</w:t>
      </w:r>
    </w:p>
    <w:p w14:paraId="5EAF99AF" w14:textId="30324496" w:rsidR="008455BD" w:rsidRPr="00B243B9" w:rsidRDefault="008455BD" w:rsidP="008455BD">
      <w:pPr>
        <w:jc w:val="both"/>
        <w:rPr>
          <w:rFonts w:ascii="Calibri" w:hAnsi="Calibri"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Tamaño de la muestra:</w:t>
      </w:r>
      <w:del w:id="40" w:author="Maria Leon" w:date="2017-01-06T08:16:00Z">
        <w:r w:rsidRPr="00B243B9" w:rsidDel="00922B21">
          <w:rPr>
            <w:rFonts w:ascii="Calibri" w:hAnsi="Calibri"/>
            <w:b/>
            <w:szCs w:val="24"/>
            <w:lang w:val="es-EC"/>
          </w:rPr>
          <w:delText xml:space="preserve"> </w:delText>
        </w:r>
        <w:r w:rsidRPr="00B243B9" w:rsidDel="00922B21">
          <w:rPr>
            <w:rFonts w:ascii="Calibri" w:hAnsi="Calibri"/>
            <w:szCs w:val="24"/>
            <w:lang w:val="es-EC"/>
          </w:rPr>
          <w:delText xml:space="preserve"> </w:delText>
        </w:r>
      </w:del>
      <w:ins w:id="41" w:author="Maria Leon" w:date="2017-01-06T08:16:00Z">
        <w:r w:rsidRPr="00B243B9">
          <w:rPr>
            <w:rFonts w:ascii="Calibri" w:hAnsi="Calibri"/>
            <w:b/>
            <w:szCs w:val="24"/>
            <w:lang w:val="es-EC"/>
          </w:rPr>
          <w:t xml:space="preserve"> </w:t>
        </w:r>
      </w:ins>
      <w:r w:rsidR="00DA29B8" w:rsidRPr="00B243B9">
        <w:rPr>
          <w:rFonts w:ascii="Calibri" w:hAnsi="Calibri"/>
          <w:szCs w:val="24"/>
          <w:lang w:val="es-EC"/>
        </w:rPr>
        <w:t>30</w:t>
      </w:r>
      <w:r w:rsidRPr="00B243B9">
        <w:rPr>
          <w:rFonts w:ascii="Calibri" w:hAnsi="Calibri"/>
          <w:szCs w:val="24"/>
          <w:lang w:val="es-EC"/>
        </w:rPr>
        <w:t>%</w:t>
      </w:r>
      <w:r w:rsidR="00CE73D6" w:rsidRPr="00B243B9">
        <w:rPr>
          <w:rFonts w:ascii="Calibri" w:hAnsi="Calibri"/>
          <w:szCs w:val="24"/>
          <w:lang w:val="es-EC"/>
        </w:rPr>
        <w:t xml:space="preserve"> del total de # de Perchas</w:t>
      </w:r>
    </w:p>
    <w:p w14:paraId="11A7A68B" w14:textId="77777777" w:rsidR="008455BD" w:rsidRPr="00B243B9" w:rsidRDefault="008455BD" w:rsidP="008455BD">
      <w:pPr>
        <w:jc w:val="both"/>
        <w:rPr>
          <w:rFonts w:ascii="Calibri" w:hAnsi="Calibri"/>
          <w:szCs w:val="24"/>
          <w:lang w:val="es-EC"/>
        </w:rPr>
      </w:pPr>
    </w:p>
    <w:p w14:paraId="67ACDF69" w14:textId="33EA82EC" w:rsidR="008455BD" w:rsidRPr="00B243B9" w:rsidRDefault="008455BD" w:rsidP="008455BD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42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</w:t>
        </w:r>
      </w:ins>
      <w:r w:rsidRPr="00B243B9">
        <w:rPr>
          <w:rFonts w:ascii="Calibri" w:hAnsi="Calibri"/>
          <w:szCs w:val="24"/>
          <w:lang w:val="es-EC"/>
        </w:rPr>
        <w:t>Montacarguista</w:t>
      </w:r>
      <w:del w:id="43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Reciba el formato Reporte de Inventario Físico </w:t>
      </w:r>
      <w:r w:rsidR="00BC0BC2" w:rsidRPr="00B243B9">
        <w:rPr>
          <w:rFonts w:ascii="Calibri" w:hAnsi="Calibri"/>
          <w:szCs w:val="24"/>
          <w:lang w:val="es-EC"/>
        </w:rPr>
        <w:t>Repuestos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BC0BC2" w:rsidRPr="00B243B9">
        <w:rPr>
          <w:rFonts w:ascii="Calibri" w:hAnsi="Calibri"/>
          <w:szCs w:val="24"/>
          <w:lang w:val="es-EC"/>
        </w:rPr>
        <w:t>RP</w:t>
      </w:r>
      <w:r w:rsidRPr="00B243B9">
        <w:rPr>
          <w:rFonts w:ascii="Calibri" w:hAnsi="Calibri"/>
          <w:szCs w:val="24"/>
          <w:lang w:val="es-EC"/>
        </w:rPr>
        <w:t>-755)</w:t>
      </w:r>
      <w:r w:rsidRPr="00B243B9">
        <w:rPr>
          <w:rFonts w:ascii="Calibri" w:hAnsi="Calibri"/>
          <w:b/>
          <w:szCs w:val="24"/>
          <w:lang w:val="es-EC"/>
        </w:rPr>
        <w:t>.</w:t>
      </w:r>
    </w:p>
    <w:p w14:paraId="6E03B2D5" w14:textId="77777777" w:rsidR="008455BD" w:rsidRPr="00B243B9" w:rsidRDefault="008455BD" w:rsidP="008455BD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Operador de Montacargas y Ayudante de Bodega:</w:t>
      </w:r>
      <w:r w:rsidRPr="00B243B9">
        <w:rPr>
          <w:rFonts w:ascii="Calibri" w:hAnsi="Calibri"/>
          <w:szCs w:val="24"/>
          <w:lang w:val="es-EC"/>
        </w:rPr>
        <w:t xml:space="preserve"> Cuente los productos en cada almacén.</w:t>
      </w:r>
    </w:p>
    <w:p w14:paraId="1EF0809B" w14:textId="716830E5" w:rsidR="008455BD" w:rsidRPr="00B243B9" w:rsidRDefault="008455BD" w:rsidP="008455BD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44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45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Anote las cantidades parciales en el formato Reporte de Inventario Físico </w:t>
      </w:r>
      <w:r w:rsidR="00BC0BC2" w:rsidRPr="00B243B9">
        <w:rPr>
          <w:rFonts w:ascii="Calibri" w:hAnsi="Calibri"/>
          <w:szCs w:val="24"/>
          <w:lang w:val="es-EC"/>
        </w:rPr>
        <w:t>Repuestos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BC0BC2" w:rsidRPr="00B243B9">
        <w:rPr>
          <w:rFonts w:ascii="Calibri" w:hAnsi="Calibri"/>
          <w:szCs w:val="24"/>
          <w:lang w:val="es-EC"/>
        </w:rPr>
        <w:t>R</w:t>
      </w:r>
      <w:r w:rsidRPr="00B243B9">
        <w:rPr>
          <w:rFonts w:ascii="Calibri" w:hAnsi="Calibri"/>
          <w:szCs w:val="24"/>
          <w:lang w:val="es-EC"/>
        </w:rPr>
        <w:t>P-755).</w:t>
      </w:r>
    </w:p>
    <w:p w14:paraId="0B826B17" w14:textId="49C73362" w:rsidR="008455BD" w:rsidRPr="00B243B9" w:rsidRDefault="008455BD" w:rsidP="008455BD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46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47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Sume los parciales y escriba el resultado en el formato Reporte de Inventario Físico </w:t>
      </w:r>
      <w:r w:rsidR="00BC0BC2" w:rsidRPr="00B243B9">
        <w:rPr>
          <w:rFonts w:ascii="Calibri" w:hAnsi="Calibri"/>
          <w:szCs w:val="24"/>
          <w:lang w:val="es-EC"/>
        </w:rPr>
        <w:t>Repuestos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BC0BC2" w:rsidRPr="00B243B9">
        <w:rPr>
          <w:rFonts w:ascii="Calibri" w:hAnsi="Calibri"/>
          <w:szCs w:val="24"/>
          <w:lang w:val="es-EC"/>
        </w:rPr>
        <w:t>R</w:t>
      </w:r>
      <w:r w:rsidRPr="00B243B9">
        <w:rPr>
          <w:rFonts w:ascii="Calibri" w:hAnsi="Calibri"/>
          <w:szCs w:val="24"/>
          <w:lang w:val="es-EC"/>
        </w:rPr>
        <w:t>P-755).</w:t>
      </w:r>
    </w:p>
    <w:p w14:paraId="25530E59" w14:textId="3EC8EDDA" w:rsidR="008455BD" w:rsidRPr="00B243B9" w:rsidRDefault="008455BD" w:rsidP="008455BD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lastRenderedPageBreak/>
        <w:t>Coordinador</w:t>
      </w:r>
      <w:ins w:id="48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</w:t>
        </w:r>
      </w:ins>
      <w:del w:id="49" w:author="javecill" w:date="2006-08-24T10:17:00Z">
        <w:r w:rsidRPr="00B243B9">
          <w:rPr>
            <w:rFonts w:ascii="Calibri" w:hAnsi="Calibri"/>
            <w:strike/>
            <w:szCs w:val="24"/>
            <w:lang w:val="es-EC"/>
          </w:rPr>
          <w:delText>Asistentes</w:delText>
        </w:r>
        <w:r w:rsidRPr="00B243B9">
          <w:rPr>
            <w:rFonts w:ascii="Calibri" w:hAnsi="Calibri"/>
            <w:szCs w:val="24"/>
            <w:lang w:val="es-EC"/>
          </w:rPr>
          <w:delText xml:space="preserve">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Comunique al </w:t>
      </w:r>
      <w:r w:rsidR="00C174E9">
        <w:rPr>
          <w:rFonts w:ascii="Calibri" w:hAnsi="Calibri"/>
          <w:szCs w:val="24"/>
          <w:lang w:val="es-EC"/>
        </w:rPr>
        <w:t>Supervisor de Logística</w:t>
      </w:r>
      <w:r w:rsidRPr="00B243B9">
        <w:rPr>
          <w:rFonts w:ascii="Calibri" w:hAnsi="Calibri"/>
          <w:szCs w:val="24"/>
          <w:lang w:val="es-EC"/>
        </w:rPr>
        <w:t xml:space="preserve"> vía correo la conclusión de la toma de inventario físico.</w:t>
      </w:r>
    </w:p>
    <w:p w14:paraId="7E5A409F" w14:textId="3168688C" w:rsidR="008455BD" w:rsidRPr="00B243B9" w:rsidRDefault="00C174E9" w:rsidP="008455BD">
      <w:pPr>
        <w:jc w:val="both"/>
        <w:rPr>
          <w:rFonts w:ascii="Calibri" w:hAnsi="Calibri"/>
          <w:szCs w:val="24"/>
          <w:lang w:val="es-EC"/>
        </w:rPr>
      </w:pPr>
      <w:r>
        <w:rPr>
          <w:rFonts w:ascii="Calibri" w:hAnsi="Calibri"/>
          <w:b/>
          <w:noProof/>
          <w:szCs w:val="24"/>
          <w:lang w:val="es-EC"/>
        </w:rPr>
        <w:t>Supervisor de Logística</w:t>
      </w:r>
      <w:r w:rsidR="008455BD" w:rsidRPr="00B243B9">
        <w:rPr>
          <w:rFonts w:ascii="Calibri" w:hAnsi="Calibri"/>
          <w:noProof/>
          <w:szCs w:val="24"/>
          <w:lang w:val="es-EC"/>
        </w:rPr>
        <w:t>: Reuna a los participantes en la toma de inventario para conciliar los datos encontrados en el inventario físico contra la información del stock de inventario del Sistema Infor LN.</w:t>
      </w:r>
    </w:p>
    <w:p w14:paraId="0D9A400C" w14:textId="77777777" w:rsidR="008455BD" w:rsidRPr="00B243B9" w:rsidRDefault="008455BD" w:rsidP="00485BA4">
      <w:pPr>
        <w:jc w:val="both"/>
        <w:rPr>
          <w:rFonts w:ascii="Calibri" w:hAnsi="Calibri"/>
          <w:szCs w:val="24"/>
          <w:lang w:val="es-EC"/>
        </w:rPr>
      </w:pPr>
    </w:p>
    <w:p w14:paraId="02EB378F" w14:textId="6EAAB9D6" w:rsidR="00EF04FC" w:rsidRPr="00B243B9" w:rsidRDefault="00EF04FC" w:rsidP="00FD4851">
      <w:pPr>
        <w:pStyle w:val="Encabezado"/>
        <w:tabs>
          <w:tab w:val="clear" w:pos="4320"/>
          <w:tab w:val="clear" w:pos="8640"/>
          <w:tab w:val="left" w:pos="1620"/>
        </w:tabs>
        <w:jc w:val="both"/>
        <w:rPr>
          <w:rFonts w:ascii="Calibri" w:hAnsi="Calibri"/>
          <w:szCs w:val="24"/>
          <w:lang w:val="es-EC"/>
        </w:rPr>
      </w:pPr>
    </w:p>
    <w:p w14:paraId="1E609E90" w14:textId="77777777" w:rsidR="009C6859" w:rsidRPr="00B243B9" w:rsidRDefault="009C6859" w:rsidP="009C6859">
      <w:pPr>
        <w:pStyle w:val="Ttulo1"/>
        <w:tabs>
          <w:tab w:val="left" w:pos="1620"/>
        </w:tabs>
        <w:jc w:val="both"/>
        <w:rPr>
          <w:rFonts w:ascii="Calibri" w:hAnsi="Calibri"/>
          <w:szCs w:val="24"/>
        </w:rPr>
      </w:pPr>
      <w:proofErr w:type="spellStart"/>
      <w:r w:rsidRPr="00B243B9">
        <w:rPr>
          <w:rFonts w:ascii="Calibri" w:hAnsi="Calibri"/>
          <w:szCs w:val="24"/>
        </w:rPr>
        <w:t>Registros</w:t>
      </w:r>
      <w:proofErr w:type="spellEnd"/>
    </w:p>
    <w:p w14:paraId="7BAFC17E" w14:textId="577CDA82" w:rsidR="009C6859" w:rsidRPr="00B243B9" w:rsidRDefault="009C6859" w:rsidP="009C6859">
      <w:pPr>
        <w:pStyle w:val="Prrafodelista"/>
        <w:numPr>
          <w:ilvl w:val="0"/>
          <w:numId w:val="2"/>
        </w:numPr>
        <w:rPr>
          <w:rFonts w:asciiTheme="minorHAnsi" w:hAnsiTheme="minorHAnsi"/>
          <w:lang w:val="es-EC"/>
        </w:rPr>
      </w:pPr>
      <w:r w:rsidRPr="00B243B9">
        <w:rPr>
          <w:rFonts w:asciiTheme="minorHAnsi" w:hAnsiTheme="minorHAnsi"/>
          <w:lang w:val="es-EC"/>
          <w:rPrChange w:id="50" w:author="Maria Leon" w:date="2017-01-06T08:16:00Z">
            <w:rPr>
              <w:rFonts w:asciiTheme="minorHAnsi" w:hAnsiTheme="minorHAnsi"/>
            </w:rPr>
          </w:rPrChange>
        </w:rPr>
        <w:t>RIF</w:t>
      </w:r>
      <w:r w:rsidR="001D131D" w:rsidRPr="00B243B9">
        <w:rPr>
          <w:rFonts w:asciiTheme="minorHAnsi" w:hAnsiTheme="minorHAnsi"/>
          <w:lang w:val="es-EC"/>
        </w:rPr>
        <w:t>PT</w:t>
      </w:r>
      <w:r w:rsidRPr="00B243B9">
        <w:rPr>
          <w:rFonts w:asciiTheme="minorHAnsi" w:hAnsiTheme="minorHAnsi"/>
          <w:lang w:val="es-EC"/>
          <w:rPrChange w:id="51" w:author="Maria Leon" w:date="2017-01-06T08:16:00Z">
            <w:rPr>
              <w:rFonts w:asciiTheme="minorHAnsi" w:hAnsiTheme="minorHAnsi"/>
            </w:rPr>
          </w:rPrChange>
        </w:rPr>
        <w:t>-755</w:t>
      </w:r>
      <w:r w:rsidR="00AC3216" w:rsidRPr="00B243B9">
        <w:rPr>
          <w:rFonts w:asciiTheme="minorHAnsi" w:hAnsiTheme="minorHAnsi"/>
          <w:lang w:val="es-EC"/>
        </w:rPr>
        <w:tab/>
      </w:r>
      <w:r w:rsidR="00AC3216" w:rsidRPr="00B243B9">
        <w:rPr>
          <w:rFonts w:asciiTheme="minorHAnsi" w:hAnsiTheme="minorHAnsi"/>
          <w:lang w:val="es-EC"/>
        </w:rPr>
        <w:tab/>
      </w:r>
      <w:del w:id="52" w:author="Maria Leon" w:date="2017-01-06T08:16:00Z">
        <w:r w:rsidRPr="00B243B9" w:rsidDel="00922B21">
          <w:rPr>
            <w:rFonts w:asciiTheme="minorHAnsi" w:hAnsiTheme="minorHAnsi"/>
            <w:lang w:val="es-EC"/>
            <w:rPrChange w:id="53" w:author="Maria Leon" w:date="2017-01-06T08:16:00Z">
              <w:rPr>
                <w:rFonts w:asciiTheme="minorHAnsi" w:hAnsiTheme="minorHAnsi"/>
              </w:rPr>
            </w:rPrChange>
          </w:rPr>
          <w:delText xml:space="preserve">     </w:delText>
        </w:r>
      </w:del>
      <w:r w:rsidRPr="00B243B9">
        <w:rPr>
          <w:rFonts w:asciiTheme="minorHAnsi" w:hAnsiTheme="minorHAnsi"/>
          <w:lang w:val="es-EC"/>
          <w:rPrChange w:id="54" w:author="Maria Leon" w:date="2017-01-06T08:16:00Z">
            <w:rPr>
              <w:rFonts w:asciiTheme="minorHAnsi" w:hAnsiTheme="minorHAnsi"/>
            </w:rPr>
          </w:rPrChange>
        </w:rPr>
        <w:t>Reporte de Inventario Físico</w:t>
      </w:r>
      <w:r w:rsidRPr="00B243B9">
        <w:rPr>
          <w:rFonts w:asciiTheme="minorHAnsi" w:hAnsiTheme="minorHAnsi"/>
          <w:lang w:val="es-EC"/>
        </w:rPr>
        <w:t xml:space="preserve"> </w:t>
      </w:r>
      <w:r w:rsidR="001D131D" w:rsidRPr="00B243B9">
        <w:rPr>
          <w:rFonts w:asciiTheme="minorHAnsi" w:hAnsiTheme="minorHAnsi"/>
          <w:lang w:val="es-EC"/>
        </w:rPr>
        <w:t>Producto Terminado</w:t>
      </w:r>
    </w:p>
    <w:p w14:paraId="6278E83F" w14:textId="6BD78FD4" w:rsidR="001D131D" w:rsidRPr="00B243B9" w:rsidRDefault="001D131D" w:rsidP="009C6859">
      <w:pPr>
        <w:pStyle w:val="Prrafodelista"/>
        <w:numPr>
          <w:ilvl w:val="0"/>
          <w:numId w:val="2"/>
        </w:numPr>
        <w:rPr>
          <w:rFonts w:asciiTheme="minorHAnsi" w:hAnsiTheme="minorHAnsi"/>
          <w:lang w:val="es-EC"/>
        </w:rPr>
      </w:pPr>
      <w:r w:rsidRPr="00B243B9">
        <w:rPr>
          <w:rFonts w:asciiTheme="minorHAnsi" w:hAnsiTheme="minorHAnsi"/>
          <w:lang w:val="es-EC"/>
        </w:rPr>
        <w:t>RIFMP-755</w:t>
      </w:r>
      <w:r w:rsidR="00AC3216" w:rsidRPr="00B243B9">
        <w:rPr>
          <w:rFonts w:asciiTheme="minorHAnsi" w:hAnsiTheme="minorHAnsi"/>
          <w:lang w:val="es-EC"/>
        </w:rPr>
        <w:tab/>
      </w:r>
      <w:r w:rsidR="00AC3216" w:rsidRPr="00B243B9">
        <w:rPr>
          <w:rFonts w:asciiTheme="minorHAnsi" w:hAnsiTheme="minorHAnsi"/>
          <w:lang w:val="es-EC"/>
        </w:rPr>
        <w:tab/>
      </w:r>
      <w:r w:rsidRPr="00B243B9">
        <w:rPr>
          <w:rFonts w:asciiTheme="minorHAnsi" w:hAnsiTheme="minorHAnsi"/>
          <w:lang w:val="es-EC"/>
        </w:rPr>
        <w:t>Re</w:t>
      </w:r>
      <w:r w:rsidR="00A971FF" w:rsidRPr="00B243B9">
        <w:rPr>
          <w:rFonts w:asciiTheme="minorHAnsi" w:hAnsiTheme="minorHAnsi"/>
          <w:lang w:val="es-EC"/>
        </w:rPr>
        <w:t xml:space="preserve">porte de Inventario </w:t>
      </w:r>
      <w:r w:rsidR="00597AF4" w:rsidRPr="00B243B9">
        <w:rPr>
          <w:rFonts w:asciiTheme="minorHAnsi" w:hAnsiTheme="minorHAnsi"/>
          <w:lang w:val="es-EC"/>
        </w:rPr>
        <w:t>Físico</w:t>
      </w:r>
      <w:r w:rsidR="00A971FF" w:rsidRPr="00B243B9">
        <w:rPr>
          <w:rFonts w:asciiTheme="minorHAnsi" w:hAnsiTheme="minorHAnsi"/>
          <w:lang w:val="es-EC"/>
        </w:rPr>
        <w:t xml:space="preserve"> Materia Prima</w:t>
      </w:r>
    </w:p>
    <w:p w14:paraId="2F04B7D4" w14:textId="47B5B9B7" w:rsidR="00597AF4" w:rsidRPr="00B243B9" w:rsidRDefault="00A971FF" w:rsidP="00597AF4">
      <w:pPr>
        <w:pStyle w:val="Prrafodelista"/>
        <w:numPr>
          <w:ilvl w:val="0"/>
          <w:numId w:val="2"/>
        </w:numPr>
        <w:rPr>
          <w:rFonts w:asciiTheme="minorHAnsi" w:hAnsiTheme="minorHAnsi"/>
          <w:lang w:val="es-EC"/>
          <w:rPrChange w:id="55" w:author="Maria Leon" w:date="2017-01-06T08:16:00Z">
            <w:rPr>
              <w:rFonts w:asciiTheme="minorHAnsi" w:hAnsiTheme="minorHAnsi"/>
            </w:rPr>
          </w:rPrChange>
        </w:rPr>
      </w:pPr>
      <w:r w:rsidRPr="00B243B9">
        <w:rPr>
          <w:rFonts w:asciiTheme="minorHAnsi" w:hAnsiTheme="minorHAnsi"/>
          <w:lang w:val="es-EC"/>
        </w:rPr>
        <w:t>RIF</w:t>
      </w:r>
      <w:r w:rsidR="00597AF4" w:rsidRPr="00B243B9">
        <w:rPr>
          <w:rFonts w:asciiTheme="minorHAnsi" w:hAnsiTheme="minorHAnsi"/>
          <w:lang w:val="es-EC"/>
        </w:rPr>
        <w:t>S</w:t>
      </w:r>
      <w:r w:rsidRPr="00B243B9">
        <w:rPr>
          <w:rFonts w:asciiTheme="minorHAnsi" w:hAnsiTheme="minorHAnsi"/>
          <w:lang w:val="es-EC"/>
        </w:rPr>
        <w:t>P-755</w:t>
      </w:r>
      <w:r w:rsidR="00AC3216" w:rsidRPr="00B243B9">
        <w:rPr>
          <w:rFonts w:asciiTheme="minorHAnsi" w:hAnsiTheme="minorHAnsi"/>
          <w:lang w:val="es-EC"/>
        </w:rPr>
        <w:tab/>
      </w:r>
      <w:r w:rsidR="00AC3216" w:rsidRPr="00B243B9">
        <w:rPr>
          <w:rFonts w:asciiTheme="minorHAnsi" w:hAnsiTheme="minorHAnsi"/>
          <w:lang w:val="es-EC"/>
        </w:rPr>
        <w:tab/>
      </w:r>
      <w:r w:rsidRPr="00B243B9">
        <w:rPr>
          <w:rFonts w:asciiTheme="minorHAnsi" w:hAnsiTheme="minorHAnsi"/>
          <w:lang w:val="es-EC"/>
        </w:rPr>
        <w:t xml:space="preserve">Reporte de Inventario </w:t>
      </w:r>
      <w:r w:rsidR="00597AF4" w:rsidRPr="00B243B9">
        <w:rPr>
          <w:rFonts w:asciiTheme="minorHAnsi" w:hAnsiTheme="minorHAnsi"/>
          <w:lang w:val="es-EC"/>
        </w:rPr>
        <w:t>Físico</w:t>
      </w:r>
      <w:r w:rsidRPr="00B243B9">
        <w:rPr>
          <w:rFonts w:asciiTheme="minorHAnsi" w:hAnsiTheme="minorHAnsi"/>
          <w:lang w:val="es-EC"/>
        </w:rPr>
        <w:t xml:space="preserve"> </w:t>
      </w:r>
      <w:r w:rsidR="00597AF4" w:rsidRPr="00B243B9">
        <w:rPr>
          <w:rFonts w:asciiTheme="minorHAnsi" w:hAnsiTheme="minorHAnsi"/>
          <w:lang w:val="es-EC"/>
        </w:rPr>
        <w:t>Suministros</w:t>
      </w:r>
      <w:r w:rsidRPr="00B243B9">
        <w:rPr>
          <w:rFonts w:asciiTheme="minorHAnsi" w:hAnsiTheme="minorHAnsi"/>
          <w:lang w:val="es-EC"/>
        </w:rPr>
        <w:t xml:space="preserve"> P</w:t>
      </w:r>
      <w:r w:rsidR="00597AF4" w:rsidRPr="00B243B9">
        <w:rPr>
          <w:rFonts w:asciiTheme="minorHAnsi" w:hAnsiTheme="minorHAnsi"/>
          <w:lang w:val="es-EC"/>
        </w:rPr>
        <w:t>lanta</w:t>
      </w:r>
    </w:p>
    <w:p w14:paraId="7C6368FF" w14:textId="1A15F5A1" w:rsidR="00A971FF" w:rsidRPr="00B243B9" w:rsidRDefault="00A971FF" w:rsidP="00A971FF">
      <w:pPr>
        <w:pStyle w:val="Prrafodelista"/>
        <w:numPr>
          <w:ilvl w:val="0"/>
          <w:numId w:val="2"/>
        </w:numPr>
        <w:rPr>
          <w:rFonts w:asciiTheme="minorHAnsi" w:hAnsiTheme="minorHAnsi"/>
          <w:lang w:val="es-EC"/>
        </w:rPr>
      </w:pPr>
      <w:r w:rsidRPr="00B243B9">
        <w:rPr>
          <w:rFonts w:asciiTheme="minorHAnsi" w:hAnsiTheme="minorHAnsi"/>
          <w:lang w:val="es-EC"/>
        </w:rPr>
        <w:t>RIF</w:t>
      </w:r>
      <w:r w:rsidR="00597AF4" w:rsidRPr="00B243B9">
        <w:rPr>
          <w:rFonts w:asciiTheme="minorHAnsi" w:hAnsiTheme="minorHAnsi"/>
          <w:lang w:val="es-EC"/>
        </w:rPr>
        <w:t>R</w:t>
      </w:r>
      <w:r w:rsidRPr="00B243B9">
        <w:rPr>
          <w:rFonts w:asciiTheme="minorHAnsi" w:hAnsiTheme="minorHAnsi"/>
          <w:lang w:val="es-EC"/>
        </w:rPr>
        <w:t>P-755</w:t>
      </w:r>
      <w:r w:rsidR="00AC3216" w:rsidRPr="00B243B9">
        <w:rPr>
          <w:rFonts w:asciiTheme="minorHAnsi" w:hAnsiTheme="minorHAnsi"/>
          <w:lang w:val="es-EC"/>
        </w:rPr>
        <w:tab/>
      </w:r>
      <w:r w:rsidR="00AC3216" w:rsidRPr="00B243B9">
        <w:rPr>
          <w:rFonts w:asciiTheme="minorHAnsi" w:hAnsiTheme="minorHAnsi"/>
          <w:lang w:val="es-EC"/>
        </w:rPr>
        <w:tab/>
      </w:r>
      <w:r w:rsidRPr="00B243B9">
        <w:rPr>
          <w:rFonts w:asciiTheme="minorHAnsi" w:hAnsiTheme="minorHAnsi"/>
          <w:lang w:val="es-EC"/>
        </w:rPr>
        <w:t xml:space="preserve">Reporte de Inventario </w:t>
      </w:r>
      <w:r w:rsidR="00597AF4" w:rsidRPr="00B243B9">
        <w:rPr>
          <w:rFonts w:asciiTheme="minorHAnsi" w:hAnsiTheme="minorHAnsi"/>
          <w:lang w:val="es-EC"/>
        </w:rPr>
        <w:t>Físico</w:t>
      </w:r>
      <w:r w:rsidRPr="00B243B9">
        <w:rPr>
          <w:rFonts w:asciiTheme="minorHAnsi" w:hAnsiTheme="minorHAnsi"/>
          <w:lang w:val="es-EC"/>
        </w:rPr>
        <w:t xml:space="preserve"> </w:t>
      </w:r>
      <w:r w:rsidR="00597AF4" w:rsidRPr="00B243B9">
        <w:rPr>
          <w:rFonts w:asciiTheme="minorHAnsi" w:hAnsiTheme="minorHAnsi"/>
          <w:lang w:val="es-EC"/>
        </w:rPr>
        <w:t>Repuestos</w:t>
      </w:r>
    </w:p>
    <w:p w14:paraId="771DFE94" w14:textId="20286CBA" w:rsidR="00931247" w:rsidRPr="00B243B9" w:rsidRDefault="00931247" w:rsidP="00A971FF">
      <w:pPr>
        <w:pStyle w:val="Prrafodelista"/>
        <w:numPr>
          <w:ilvl w:val="0"/>
          <w:numId w:val="2"/>
        </w:numPr>
        <w:rPr>
          <w:rFonts w:asciiTheme="minorHAnsi" w:hAnsiTheme="minorHAnsi"/>
          <w:lang w:val="es-EC"/>
          <w:rPrChange w:id="56" w:author="Maria Leon" w:date="2017-01-06T08:16:00Z">
            <w:rPr>
              <w:rFonts w:asciiTheme="minorHAnsi" w:hAnsiTheme="minorHAnsi"/>
            </w:rPr>
          </w:rPrChange>
        </w:rPr>
      </w:pPr>
      <w:r w:rsidRPr="00B243B9">
        <w:rPr>
          <w:rFonts w:asciiTheme="minorHAnsi" w:hAnsiTheme="minorHAnsi"/>
          <w:lang w:val="es-EC"/>
        </w:rPr>
        <w:t>RIFSC-755</w:t>
      </w:r>
      <w:r w:rsidRPr="00B243B9">
        <w:rPr>
          <w:rFonts w:asciiTheme="minorHAnsi" w:hAnsiTheme="minorHAnsi"/>
          <w:lang w:val="es-EC"/>
        </w:rPr>
        <w:tab/>
      </w:r>
      <w:r w:rsidRPr="00B243B9">
        <w:rPr>
          <w:rFonts w:asciiTheme="minorHAnsi" w:hAnsiTheme="minorHAnsi"/>
          <w:lang w:val="es-EC"/>
        </w:rPr>
        <w:tab/>
      </w:r>
      <w:r w:rsidR="003923EA" w:rsidRPr="00B243B9">
        <w:rPr>
          <w:rFonts w:asciiTheme="minorHAnsi" w:hAnsiTheme="minorHAnsi"/>
          <w:lang w:val="es-EC"/>
        </w:rPr>
        <w:t xml:space="preserve">Reporte de Inventario Físico </w:t>
      </w:r>
      <w:proofErr w:type="spellStart"/>
      <w:r w:rsidR="003923EA" w:rsidRPr="00B243B9">
        <w:rPr>
          <w:rFonts w:asciiTheme="minorHAnsi" w:hAnsiTheme="minorHAnsi"/>
          <w:lang w:val="es-EC"/>
        </w:rPr>
        <w:t>Scrap</w:t>
      </w:r>
      <w:proofErr w:type="spellEnd"/>
    </w:p>
    <w:p w14:paraId="6BCF9703" w14:textId="77777777" w:rsidR="00A971FF" w:rsidRPr="00B243B9" w:rsidRDefault="00A971FF" w:rsidP="00597AF4">
      <w:pPr>
        <w:pStyle w:val="Prrafodelista"/>
        <w:ind w:left="360"/>
        <w:rPr>
          <w:rFonts w:asciiTheme="minorHAnsi" w:hAnsiTheme="minorHAnsi"/>
          <w:lang w:val="es-EC"/>
          <w:rPrChange w:id="57" w:author="Maria Leon" w:date="2017-01-06T08:16:00Z">
            <w:rPr>
              <w:rFonts w:asciiTheme="minorHAnsi" w:hAnsiTheme="minorHAnsi"/>
            </w:rPr>
          </w:rPrChange>
        </w:rPr>
      </w:pPr>
    </w:p>
    <w:p w14:paraId="209EEE0B" w14:textId="77777777" w:rsidR="009C6859" w:rsidRPr="00B243B9" w:rsidRDefault="009C6859" w:rsidP="009C6859">
      <w:pPr>
        <w:pStyle w:val="Encabezado"/>
        <w:tabs>
          <w:tab w:val="clear" w:pos="4320"/>
          <w:tab w:val="clear" w:pos="8640"/>
          <w:tab w:val="left" w:pos="1620"/>
        </w:tabs>
        <w:jc w:val="both"/>
        <w:rPr>
          <w:rFonts w:ascii="Calibri" w:hAnsi="Calibri"/>
          <w:szCs w:val="24"/>
          <w:lang w:val="es-EC"/>
        </w:rPr>
      </w:pPr>
    </w:p>
    <w:p w14:paraId="26A8375C" w14:textId="77777777" w:rsidR="009C6859" w:rsidRPr="00B243B9" w:rsidRDefault="009C6859" w:rsidP="00FD4851">
      <w:pPr>
        <w:pStyle w:val="Encabezado"/>
        <w:tabs>
          <w:tab w:val="clear" w:pos="4320"/>
          <w:tab w:val="clear" w:pos="8640"/>
          <w:tab w:val="left" w:pos="1620"/>
        </w:tabs>
        <w:jc w:val="both"/>
        <w:rPr>
          <w:rFonts w:ascii="Calibri" w:hAnsi="Calibri"/>
          <w:szCs w:val="24"/>
          <w:lang w:val="es-EC"/>
        </w:rPr>
      </w:pPr>
    </w:p>
    <w:sectPr w:rsidR="009C6859" w:rsidRPr="00B243B9">
      <w:headerReference w:type="default" r:id="rId8"/>
      <w:footerReference w:type="default" r:id="rId9"/>
      <w:pgSz w:w="11909" w:h="16834"/>
      <w:pgMar w:top="1224" w:right="936" w:bottom="864" w:left="1224" w:header="72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D1EE6" w14:textId="77777777" w:rsidR="008269F4" w:rsidRDefault="008269F4">
      <w:r>
        <w:separator/>
      </w:r>
    </w:p>
  </w:endnote>
  <w:endnote w:type="continuationSeparator" w:id="0">
    <w:p w14:paraId="2E58BD97" w14:textId="77777777" w:rsidR="008269F4" w:rsidRDefault="008269F4">
      <w:r>
        <w:continuationSeparator/>
      </w:r>
    </w:p>
  </w:endnote>
  <w:endnote w:type="continuationNotice" w:id="1">
    <w:p w14:paraId="243CC245" w14:textId="77777777" w:rsidR="008269F4" w:rsidRDefault="008269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1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60" w:author="Ligia Freire" w:date="2017-01-11T10:17:00Z">
        <w:tblPr>
          <w:tblW w:w="0" w:type="auto"/>
          <w:tblInd w:w="-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1740"/>
      <w:gridCol w:w="1701"/>
      <w:gridCol w:w="1559"/>
      <w:gridCol w:w="1417"/>
      <w:gridCol w:w="1134"/>
      <w:gridCol w:w="1539"/>
      <w:gridCol w:w="1071"/>
      <w:tblGridChange w:id="61">
        <w:tblGrid>
          <w:gridCol w:w="2160"/>
          <w:gridCol w:w="1440"/>
          <w:gridCol w:w="1440"/>
          <w:gridCol w:w="1260"/>
          <w:gridCol w:w="990"/>
          <w:gridCol w:w="1800"/>
          <w:gridCol w:w="1071"/>
        </w:tblGrid>
      </w:tblGridChange>
    </w:tblGrid>
    <w:tr w:rsidR="004A58CF" w:rsidRPr="00FD4851" w14:paraId="328908E2" w14:textId="77777777" w:rsidTr="00EB1CD7">
      <w:tc>
        <w:tcPr>
          <w:tcW w:w="1740" w:type="dxa"/>
          <w:tcPrChange w:id="62" w:author="Ligia Freire" w:date="2017-01-11T10:17:00Z">
            <w:tcPr>
              <w:tcW w:w="2160" w:type="dxa"/>
            </w:tcPr>
          </w:tcPrChange>
        </w:tcPr>
        <w:p w14:paraId="5A4BAB18" w14:textId="77777777" w:rsidR="004A58CF" w:rsidRPr="00FD4851" w:rsidRDefault="00EF04FC">
          <w:pPr>
            <w:pStyle w:val="Piedepgina"/>
            <w:rPr>
              <w:rFonts w:asciiTheme="minorHAnsi" w:hAnsiTheme="minorHAnsi"/>
              <w:sz w:val="18"/>
              <w:szCs w:val="18"/>
              <w:lang w:val="es-ES_tradnl"/>
            </w:rPr>
          </w:pPr>
          <w:r w:rsidRPr="00FD4851">
            <w:rPr>
              <w:rFonts w:asciiTheme="minorHAnsi" w:hAnsiTheme="minorHAnsi"/>
              <w:sz w:val="18"/>
              <w:szCs w:val="18"/>
              <w:lang w:val="es-ES_tradnl"/>
            </w:rPr>
            <w:t>Elaborado por:</w:t>
          </w:r>
        </w:p>
        <w:p w14:paraId="008CBA57" w14:textId="10C2BA74" w:rsidR="004A58CF" w:rsidRPr="00FD4851" w:rsidRDefault="00C174E9">
          <w:pPr>
            <w:pStyle w:val="Piedepgina"/>
            <w:rPr>
              <w:rFonts w:asciiTheme="minorHAnsi" w:hAnsiTheme="minorHAnsi"/>
              <w:szCs w:val="24"/>
              <w:lang w:val="es-ES_tradnl"/>
            </w:rPr>
          </w:pPr>
          <w:proofErr w:type="spellStart"/>
          <w:proofErr w:type="gramStart"/>
          <w:r>
            <w:rPr>
              <w:rFonts w:asciiTheme="minorHAnsi" w:hAnsiTheme="minorHAnsi"/>
              <w:szCs w:val="24"/>
              <w:lang w:val="es-ES_tradnl"/>
            </w:rPr>
            <w:t>J.Alvarez</w:t>
          </w:r>
          <w:proofErr w:type="spellEnd"/>
          <w:proofErr w:type="gramEnd"/>
        </w:p>
      </w:tc>
      <w:tc>
        <w:tcPr>
          <w:tcW w:w="1701" w:type="dxa"/>
          <w:tcPrChange w:id="63" w:author="Ligia Freire" w:date="2017-01-11T10:17:00Z">
            <w:tcPr>
              <w:tcW w:w="1440" w:type="dxa"/>
            </w:tcPr>
          </w:tcPrChange>
        </w:tcPr>
        <w:p w14:paraId="241A88C5" w14:textId="46F2E45E" w:rsidR="004A58CF" w:rsidRPr="00FD4851" w:rsidRDefault="00E71026">
          <w:pPr>
            <w:pStyle w:val="Piedepgina"/>
            <w:rPr>
              <w:ins w:id="64" w:author="javecill" w:date="2006-08-24T10:16:00Z"/>
              <w:rFonts w:asciiTheme="minorHAnsi" w:hAnsiTheme="minorHAnsi"/>
              <w:sz w:val="18"/>
              <w:szCs w:val="18"/>
              <w:lang w:val="es-ES_tradnl"/>
            </w:rPr>
          </w:pPr>
          <w:r>
            <w:rPr>
              <w:rFonts w:asciiTheme="minorHAnsi" w:hAnsiTheme="minorHAnsi"/>
              <w:sz w:val="18"/>
              <w:szCs w:val="18"/>
              <w:lang w:val="es-ES_tradnl"/>
            </w:rPr>
            <w:t>Revisado</w:t>
          </w:r>
          <w:r w:rsidR="00EF04FC" w:rsidRPr="00FD4851">
            <w:rPr>
              <w:rFonts w:asciiTheme="minorHAnsi" w:hAnsiTheme="minorHAnsi"/>
              <w:sz w:val="18"/>
              <w:szCs w:val="18"/>
              <w:lang w:val="es-ES_tradnl"/>
            </w:rPr>
            <w:t xml:space="preserve"> por:</w:t>
          </w:r>
        </w:p>
        <w:p w14:paraId="0454F611" w14:textId="7BF3FED4" w:rsidR="004A58CF" w:rsidRPr="00FD4851" w:rsidRDefault="00C174E9">
          <w:pPr>
            <w:pStyle w:val="Piedepgina"/>
            <w:numPr>
              <w:ins w:id="65" w:author="Patrice Charles" w:date="2006-08-24T10:16:00Z"/>
            </w:numPr>
            <w:jc w:val="center"/>
            <w:rPr>
              <w:rFonts w:asciiTheme="minorHAnsi" w:hAnsiTheme="minorHAnsi"/>
              <w:szCs w:val="24"/>
              <w:lang w:val="es-ES_tradnl"/>
            </w:rPr>
            <w:pPrChange w:id="66" w:author="Maria Leon" w:date="2017-01-05T16:23:00Z">
              <w:pPr>
                <w:pStyle w:val="Piedepgina"/>
              </w:pPr>
            </w:pPrChange>
          </w:pPr>
          <w:r>
            <w:rPr>
              <w:rFonts w:asciiTheme="minorHAnsi" w:hAnsiTheme="minorHAnsi"/>
              <w:szCs w:val="24"/>
              <w:lang w:val="es-ES_tradnl"/>
            </w:rPr>
            <w:t>CB</w:t>
          </w:r>
          <w:ins w:id="67" w:author="javecill" w:date="2006-08-24T10:16:00Z">
            <w:del w:id="68" w:author="Maria Leon" w:date="2017-01-05T16:23:00Z">
              <w:r w:rsidR="00EF04FC" w:rsidRPr="00FD4851" w:rsidDel="00FD4851">
                <w:rPr>
                  <w:rFonts w:asciiTheme="minorHAnsi" w:hAnsiTheme="minorHAnsi"/>
                  <w:szCs w:val="24"/>
                  <w:lang w:val="es-ES_tradnl"/>
                </w:rPr>
                <w:delText>R</w:delText>
              </w:r>
            </w:del>
          </w:ins>
        </w:p>
      </w:tc>
      <w:tc>
        <w:tcPr>
          <w:tcW w:w="1559" w:type="dxa"/>
          <w:tcPrChange w:id="69" w:author="Ligia Freire" w:date="2017-01-11T10:17:00Z">
            <w:tcPr>
              <w:tcW w:w="1440" w:type="dxa"/>
            </w:tcPr>
          </w:tcPrChange>
        </w:tcPr>
        <w:p w14:paraId="46B5B9F6" w14:textId="77777777" w:rsidR="004A58CF" w:rsidRPr="00FD4851" w:rsidRDefault="00EF04FC">
          <w:pPr>
            <w:pStyle w:val="Piedepgina"/>
            <w:rPr>
              <w:ins w:id="70" w:author="javecill" w:date="2006-08-24T10:16:00Z"/>
              <w:rFonts w:asciiTheme="minorHAnsi" w:hAnsiTheme="minorHAnsi"/>
              <w:sz w:val="18"/>
              <w:szCs w:val="18"/>
              <w:lang w:val="es-ES_tradnl"/>
            </w:rPr>
          </w:pPr>
          <w:r w:rsidRPr="00FD4851">
            <w:rPr>
              <w:rFonts w:asciiTheme="minorHAnsi" w:hAnsiTheme="minorHAnsi"/>
              <w:sz w:val="18"/>
              <w:szCs w:val="18"/>
              <w:lang w:val="es-ES_tradnl"/>
            </w:rPr>
            <w:t>Aprobado por:</w:t>
          </w:r>
        </w:p>
        <w:p w14:paraId="5B543DB2" w14:textId="573CE17B" w:rsidR="004A58CF" w:rsidRPr="00FD4851" w:rsidRDefault="00EF04FC" w:rsidP="00FD4851">
          <w:pPr>
            <w:pStyle w:val="Piedepgina"/>
            <w:numPr>
              <w:ins w:id="71" w:author="Patrice Charles" w:date="2006-08-24T10:16:00Z"/>
            </w:numPr>
            <w:rPr>
              <w:rFonts w:asciiTheme="minorHAnsi" w:hAnsiTheme="minorHAnsi"/>
              <w:szCs w:val="24"/>
              <w:lang w:val="es-ES_tradnl"/>
            </w:rPr>
          </w:pPr>
          <w:ins w:id="72" w:author="Konrad Kaul" w:date="2006-12-07T10:36:00Z">
            <w:del w:id="73" w:author="Maria Leon" w:date="2017-01-06T08:16:00Z">
              <w:r w:rsidRPr="00FD4851" w:rsidDel="00922B21">
                <w:rPr>
                  <w:rFonts w:asciiTheme="minorHAnsi" w:hAnsiTheme="minorHAnsi"/>
                  <w:sz w:val="18"/>
                  <w:szCs w:val="18"/>
                  <w:lang w:val="es-ES_tradnl"/>
                </w:rPr>
                <w:delText xml:space="preserve">  </w:delText>
              </w:r>
            </w:del>
          </w:ins>
          <w:ins w:id="74" w:author="Maria Leon" w:date="2017-01-06T08:16:00Z">
            <w:r w:rsidR="00922B21">
              <w:rPr>
                <w:rFonts w:asciiTheme="minorHAnsi" w:hAnsiTheme="minorHAnsi"/>
                <w:sz w:val="18"/>
                <w:szCs w:val="18"/>
                <w:lang w:val="es-ES_tradnl"/>
              </w:rPr>
              <w:t xml:space="preserve"> </w:t>
            </w:r>
          </w:ins>
          <w:ins w:id="75" w:author="Konrad Kaul" w:date="2006-12-07T10:36:00Z">
            <w:del w:id="76" w:author="Maria Leon" w:date="2017-01-06T08:16:00Z">
              <w:r w:rsidRPr="00FD4851" w:rsidDel="00922B21">
                <w:rPr>
                  <w:rFonts w:asciiTheme="minorHAnsi" w:hAnsiTheme="minorHAnsi"/>
                  <w:sz w:val="18"/>
                  <w:szCs w:val="18"/>
                  <w:lang w:val="es-ES_tradnl"/>
                </w:rPr>
                <w:delText xml:space="preserve">  </w:delText>
              </w:r>
            </w:del>
          </w:ins>
          <w:ins w:id="77" w:author="Maria Leon" w:date="2017-01-06T08:16:00Z">
            <w:r w:rsidR="00922B21">
              <w:rPr>
                <w:rFonts w:asciiTheme="minorHAnsi" w:hAnsiTheme="minorHAnsi"/>
                <w:sz w:val="18"/>
                <w:szCs w:val="18"/>
                <w:lang w:val="es-ES_tradnl"/>
              </w:rPr>
              <w:t xml:space="preserve"> </w:t>
            </w:r>
          </w:ins>
          <w:ins w:id="78" w:author="Konrad Kaul" w:date="2006-12-07T10:36:00Z">
            <w:del w:id="79" w:author="Maria Leon" w:date="2017-01-06T08:16:00Z">
              <w:r w:rsidRPr="00FD4851" w:rsidDel="00922B21">
                <w:rPr>
                  <w:rFonts w:asciiTheme="minorHAnsi" w:hAnsiTheme="minorHAnsi"/>
                  <w:sz w:val="18"/>
                  <w:szCs w:val="18"/>
                  <w:lang w:val="es-ES_tradnl"/>
                </w:rPr>
                <w:delText xml:space="preserve">  </w:delText>
              </w:r>
            </w:del>
          </w:ins>
          <w:ins w:id="80" w:author="Maria Leon" w:date="2017-01-06T08:16:00Z">
            <w:r w:rsidR="00922B21">
              <w:rPr>
                <w:rFonts w:asciiTheme="minorHAnsi" w:hAnsiTheme="minorHAnsi"/>
                <w:sz w:val="18"/>
                <w:szCs w:val="18"/>
                <w:lang w:val="es-ES_tradnl"/>
              </w:rPr>
              <w:t xml:space="preserve"> </w:t>
            </w:r>
          </w:ins>
          <w:ins w:id="81" w:author="Konrad Kaul" w:date="2006-12-07T10:36:00Z">
            <w:del w:id="82" w:author="Maria Leon" w:date="2017-01-06T08:16:00Z">
              <w:r w:rsidRPr="00FD4851" w:rsidDel="00922B21">
                <w:rPr>
                  <w:rFonts w:asciiTheme="minorHAnsi" w:hAnsiTheme="minorHAnsi"/>
                  <w:sz w:val="18"/>
                  <w:szCs w:val="18"/>
                  <w:lang w:val="es-ES_tradnl"/>
                </w:rPr>
                <w:delText xml:space="preserve">  </w:delText>
              </w:r>
            </w:del>
          </w:ins>
          <w:ins w:id="83" w:author="Maria Leon" w:date="2017-01-06T08:16:00Z">
            <w:r w:rsidR="00922B21">
              <w:rPr>
                <w:rFonts w:asciiTheme="minorHAnsi" w:hAnsiTheme="minorHAnsi"/>
                <w:sz w:val="18"/>
                <w:szCs w:val="18"/>
                <w:lang w:val="es-ES_tradnl"/>
              </w:rPr>
              <w:t xml:space="preserve"> </w:t>
            </w:r>
          </w:ins>
          <w:ins w:id="84" w:author="Konrad Kaul" w:date="2006-12-07T10:36:00Z">
            <w:del w:id="85" w:author="Maria Leon" w:date="2017-01-06T08:16:00Z">
              <w:r w:rsidRPr="00FD4851" w:rsidDel="00922B21">
                <w:rPr>
                  <w:rFonts w:asciiTheme="minorHAnsi" w:hAnsiTheme="minorHAnsi"/>
                  <w:sz w:val="18"/>
                  <w:szCs w:val="18"/>
                  <w:lang w:val="es-ES_tradnl"/>
                </w:rPr>
                <w:delText xml:space="preserve">  </w:delText>
              </w:r>
            </w:del>
          </w:ins>
          <w:ins w:id="86" w:author="Maria Leon" w:date="2017-01-06T08:16:00Z">
            <w:r w:rsidR="00922B21">
              <w:rPr>
                <w:rFonts w:asciiTheme="minorHAnsi" w:hAnsiTheme="minorHAnsi"/>
                <w:sz w:val="18"/>
                <w:szCs w:val="18"/>
                <w:lang w:val="es-ES_tradnl"/>
              </w:rPr>
              <w:t xml:space="preserve"> </w:t>
            </w:r>
          </w:ins>
          <w:ins w:id="87" w:author="Konrad Kaul" w:date="2006-12-07T10:36:00Z">
            <w:del w:id="88" w:author="Maria Leon" w:date="2017-01-06T08:16:00Z">
              <w:r w:rsidRPr="00FD4851" w:rsidDel="00922B21">
                <w:rPr>
                  <w:rFonts w:asciiTheme="minorHAnsi" w:hAnsiTheme="minorHAnsi"/>
                  <w:sz w:val="18"/>
                  <w:szCs w:val="18"/>
                  <w:lang w:val="es-ES_tradnl"/>
                </w:rPr>
                <w:delText xml:space="preserve">  </w:delText>
              </w:r>
            </w:del>
          </w:ins>
          <w:ins w:id="89" w:author="Maria Leon" w:date="2017-01-06T08:16:00Z">
            <w:r w:rsidR="00922B21">
              <w:rPr>
                <w:rFonts w:asciiTheme="minorHAnsi" w:hAnsiTheme="minorHAnsi"/>
                <w:sz w:val="18"/>
                <w:szCs w:val="18"/>
                <w:lang w:val="es-ES_tradnl"/>
              </w:rPr>
              <w:t xml:space="preserve"> </w:t>
            </w:r>
          </w:ins>
          <w:r w:rsidR="008A316A">
            <w:rPr>
              <w:rFonts w:asciiTheme="minorHAnsi" w:hAnsiTheme="minorHAnsi"/>
              <w:szCs w:val="18"/>
              <w:lang w:val="es-ES_tradnl"/>
            </w:rPr>
            <w:t>BK</w:t>
          </w:r>
          <w:ins w:id="90" w:author="Konrad Kaul" w:date="2006-12-07T10:37:00Z">
            <w:del w:id="91" w:author="Maria Leon" w:date="2017-01-05T16:23:00Z">
              <w:r w:rsidRPr="00FD4851" w:rsidDel="00FD4851">
                <w:rPr>
                  <w:rFonts w:asciiTheme="minorHAnsi" w:hAnsiTheme="minorHAnsi"/>
                  <w:szCs w:val="24"/>
                  <w:lang w:val="es-ES_tradnl"/>
                </w:rPr>
                <w:delText>Ka</w:delText>
              </w:r>
            </w:del>
          </w:ins>
          <w:ins w:id="92" w:author="javecill" w:date="2006-08-24T10:16:00Z">
            <w:del w:id="93" w:author="Alexis Bolaños" w:date="2006-10-27T10:39:00Z">
              <w:r w:rsidRPr="00FD4851">
                <w:rPr>
                  <w:rFonts w:asciiTheme="minorHAnsi" w:hAnsiTheme="minorHAnsi"/>
                  <w:szCs w:val="24"/>
                  <w:lang w:val="es-ES_tradnl"/>
                </w:rPr>
                <w:delText>Ka</w:delText>
              </w:r>
            </w:del>
          </w:ins>
        </w:p>
      </w:tc>
      <w:tc>
        <w:tcPr>
          <w:tcW w:w="1417" w:type="dxa"/>
          <w:tcPrChange w:id="94" w:author="Ligia Freire" w:date="2017-01-11T10:17:00Z">
            <w:tcPr>
              <w:tcW w:w="1260" w:type="dxa"/>
            </w:tcPr>
          </w:tcPrChange>
        </w:tcPr>
        <w:p w14:paraId="2B86AD77" w14:textId="77777777" w:rsidR="004A58CF" w:rsidRPr="00E71026" w:rsidRDefault="00EF04FC">
          <w:pPr>
            <w:pStyle w:val="Piedepgina"/>
            <w:rPr>
              <w:rFonts w:asciiTheme="minorHAnsi" w:hAnsiTheme="minorHAnsi"/>
              <w:sz w:val="18"/>
              <w:szCs w:val="18"/>
              <w:lang w:val="es-ES_tradnl"/>
            </w:rPr>
          </w:pPr>
          <w:r w:rsidRPr="00E71026">
            <w:rPr>
              <w:rFonts w:asciiTheme="minorHAnsi" w:hAnsiTheme="minorHAnsi"/>
              <w:sz w:val="18"/>
              <w:szCs w:val="18"/>
              <w:lang w:val="es-ES_tradnl"/>
            </w:rPr>
            <w:t>Fecha:</w:t>
          </w:r>
        </w:p>
        <w:p w14:paraId="1E3AF4AD" w14:textId="77777777" w:rsidR="004A58CF" w:rsidRPr="00E71026" w:rsidRDefault="00DB5754">
          <w:pPr>
            <w:pStyle w:val="Piedepgina"/>
            <w:rPr>
              <w:rFonts w:asciiTheme="minorHAnsi" w:hAnsiTheme="minorHAnsi"/>
              <w:szCs w:val="24"/>
              <w:lang w:val="es-ES_tradnl"/>
            </w:rPr>
          </w:pPr>
          <w:ins w:id="95" w:author="Maria Leon" w:date="2017-01-05T16:23:00Z">
            <w:r w:rsidRPr="00E71026">
              <w:rPr>
                <w:rFonts w:asciiTheme="minorHAnsi" w:hAnsiTheme="minorHAnsi"/>
                <w:szCs w:val="24"/>
                <w:lang w:val="es-ES_tradnl"/>
              </w:rPr>
              <w:t>Ene</w:t>
            </w:r>
          </w:ins>
          <w:ins w:id="96" w:author="Ligia Freire" w:date="2017-01-11T10:17:00Z">
            <w:r w:rsidR="00EB1CD7" w:rsidRPr="00E71026">
              <w:rPr>
                <w:rFonts w:asciiTheme="minorHAnsi" w:hAnsiTheme="minorHAnsi"/>
                <w:szCs w:val="24"/>
                <w:lang w:val="es-ES_tradnl"/>
              </w:rPr>
              <w:t>11</w:t>
            </w:r>
          </w:ins>
          <w:ins w:id="97" w:author="Maria Leon" w:date="2017-01-05T16:23:00Z">
            <w:del w:id="98" w:author="Ligia Freire" w:date="2017-01-11T10:17:00Z">
              <w:r w:rsidRPr="00E71026" w:rsidDel="00EB1CD7">
                <w:rPr>
                  <w:rFonts w:asciiTheme="minorHAnsi" w:hAnsiTheme="minorHAnsi"/>
                  <w:szCs w:val="24"/>
                  <w:lang w:val="es-ES_tradnl"/>
                </w:rPr>
                <w:delText>0</w:delText>
              </w:r>
            </w:del>
          </w:ins>
          <w:ins w:id="99" w:author="Maria Leon" w:date="2017-01-06T11:57:00Z">
            <w:del w:id="100" w:author="Ligia Freire" w:date="2017-01-11T10:17:00Z">
              <w:r w:rsidRPr="00E71026" w:rsidDel="00EB1CD7">
                <w:rPr>
                  <w:rFonts w:asciiTheme="minorHAnsi" w:hAnsiTheme="minorHAnsi"/>
                  <w:szCs w:val="24"/>
                  <w:lang w:val="es-ES_tradnl"/>
                </w:rPr>
                <w:delText>6</w:delText>
              </w:r>
            </w:del>
          </w:ins>
          <w:ins w:id="101" w:author="Maria Leon" w:date="2017-01-05T16:23:00Z">
            <w:r w:rsidR="00FD4851" w:rsidRPr="00E71026">
              <w:rPr>
                <w:rFonts w:asciiTheme="minorHAnsi" w:hAnsiTheme="minorHAnsi"/>
                <w:szCs w:val="24"/>
                <w:lang w:val="es-ES_tradnl"/>
              </w:rPr>
              <w:t>/2017</w:t>
            </w:r>
          </w:ins>
          <w:del w:id="102" w:author="Maria Leon" w:date="2017-01-05T16:23:00Z">
            <w:r w:rsidR="00EF04FC" w:rsidRPr="00E71026" w:rsidDel="00FD4851">
              <w:rPr>
                <w:rFonts w:asciiTheme="minorHAnsi" w:hAnsiTheme="minorHAnsi"/>
                <w:szCs w:val="24"/>
                <w:lang w:val="es-ES_tradnl"/>
              </w:rPr>
              <w:delText>Dic07/06</w:delText>
            </w:r>
          </w:del>
          <w:del w:id="103" w:author="javecill" w:date="2006-08-24T10:16:00Z">
            <w:r w:rsidR="00EF04FC" w:rsidRPr="00E71026">
              <w:rPr>
                <w:rFonts w:asciiTheme="minorHAnsi" w:hAnsiTheme="minorHAnsi"/>
                <w:szCs w:val="24"/>
                <w:lang w:val="es-ES_tradnl"/>
              </w:rPr>
              <w:delText>Jun25/04</w:delText>
            </w:r>
          </w:del>
          <w:ins w:id="104" w:author="javecill" w:date="2006-08-24T10:16:00Z">
            <w:del w:id="105" w:author="Alexis Bolaños" w:date="2006-10-27T10:39:00Z">
              <w:r w:rsidR="00EF04FC" w:rsidRPr="00E71026">
                <w:rPr>
                  <w:rFonts w:asciiTheme="minorHAnsi" w:hAnsiTheme="minorHAnsi"/>
                  <w:szCs w:val="24"/>
                  <w:lang w:val="es-ES_tradnl"/>
                </w:rPr>
                <w:delText>1Ago/06</w:delText>
              </w:r>
            </w:del>
          </w:ins>
        </w:p>
      </w:tc>
      <w:tc>
        <w:tcPr>
          <w:tcW w:w="1134" w:type="dxa"/>
          <w:tcPrChange w:id="106" w:author="Ligia Freire" w:date="2017-01-11T10:17:00Z">
            <w:tcPr>
              <w:tcW w:w="990" w:type="dxa"/>
            </w:tcPr>
          </w:tcPrChange>
        </w:tcPr>
        <w:p w14:paraId="0A75F81D" w14:textId="77777777" w:rsidR="004A58CF" w:rsidRPr="00E71026" w:rsidRDefault="00EF04FC">
          <w:pPr>
            <w:pStyle w:val="Piedepgina"/>
            <w:rPr>
              <w:rFonts w:asciiTheme="minorHAnsi" w:hAnsiTheme="minorHAnsi"/>
              <w:sz w:val="18"/>
              <w:szCs w:val="18"/>
              <w:lang w:val="es-ES_tradnl"/>
            </w:rPr>
          </w:pPr>
          <w:r w:rsidRPr="00E71026">
            <w:rPr>
              <w:rFonts w:asciiTheme="minorHAnsi" w:hAnsiTheme="minorHAnsi"/>
              <w:sz w:val="18"/>
              <w:szCs w:val="18"/>
              <w:lang w:val="es-ES_tradnl"/>
            </w:rPr>
            <w:t>Versión:</w:t>
          </w:r>
        </w:p>
        <w:p w14:paraId="59969483" w14:textId="77777777" w:rsidR="004A58CF" w:rsidRPr="00E71026" w:rsidRDefault="00EF04FC">
          <w:pPr>
            <w:pStyle w:val="Piedepgina"/>
            <w:jc w:val="center"/>
            <w:rPr>
              <w:rFonts w:asciiTheme="minorHAnsi" w:hAnsiTheme="minorHAnsi"/>
              <w:szCs w:val="24"/>
              <w:lang w:val="es-ES_tradnl"/>
            </w:rPr>
            <w:pPrChange w:id="107" w:author="Maria Leon" w:date="2017-01-05T16:23:00Z">
              <w:pPr>
                <w:pStyle w:val="Piedepgina"/>
              </w:pPr>
            </w:pPrChange>
          </w:pPr>
          <w:del w:id="108" w:author="javecill" w:date="2006-08-24T10:16:00Z">
            <w:r w:rsidRPr="00E71026">
              <w:rPr>
                <w:rFonts w:asciiTheme="minorHAnsi" w:hAnsiTheme="minorHAnsi"/>
                <w:szCs w:val="24"/>
                <w:lang w:val="es-ES_tradnl"/>
              </w:rPr>
              <w:delText>1.1</w:delText>
            </w:r>
          </w:del>
          <w:ins w:id="109" w:author="javecill" w:date="2006-08-24T10:16:00Z">
            <w:r w:rsidRPr="00E71026">
              <w:rPr>
                <w:rFonts w:asciiTheme="minorHAnsi" w:hAnsiTheme="minorHAnsi"/>
                <w:szCs w:val="24"/>
                <w:lang w:val="es-ES_tradnl"/>
              </w:rPr>
              <w:t>3.</w:t>
            </w:r>
          </w:ins>
          <w:ins w:id="110" w:author="Maria Leon" w:date="2017-01-05T16:23:00Z">
            <w:r w:rsidR="00FD4851" w:rsidRPr="00E71026">
              <w:rPr>
                <w:rFonts w:asciiTheme="minorHAnsi" w:hAnsiTheme="minorHAnsi"/>
                <w:szCs w:val="24"/>
                <w:lang w:val="es-ES_tradnl"/>
              </w:rPr>
              <w:t>1</w:t>
            </w:r>
          </w:ins>
          <w:ins w:id="111" w:author="javecill" w:date="2006-08-24T10:16:00Z">
            <w:del w:id="112" w:author="Maria Leon" w:date="2017-01-05T16:23:00Z">
              <w:r w:rsidRPr="00E71026" w:rsidDel="00FD4851">
                <w:rPr>
                  <w:rFonts w:asciiTheme="minorHAnsi" w:hAnsiTheme="minorHAnsi"/>
                  <w:szCs w:val="24"/>
                  <w:lang w:val="es-ES_tradnl"/>
                </w:rPr>
                <w:delText>0</w:delText>
              </w:r>
            </w:del>
          </w:ins>
        </w:p>
      </w:tc>
      <w:tc>
        <w:tcPr>
          <w:tcW w:w="1539" w:type="dxa"/>
          <w:tcPrChange w:id="113" w:author="Ligia Freire" w:date="2017-01-11T10:17:00Z">
            <w:tcPr>
              <w:tcW w:w="1800" w:type="dxa"/>
            </w:tcPr>
          </w:tcPrChange>
        </w:tcPr>
        <w:p w14:paraId="5A0D9DE6" w14:textId="77777777" w:rsidR="004A58CF" w:rsidRPr="00FD4851" w:rsidRDefault="00EF04FC">
          <w:pPr>
            <w:pStyle w:val="Piedepgina"/>
            <w:rPr>
              <w:rFonts w:asciiTheme="minorHAnsi" w:hAnsiTheme="minorHAnsi"/>
              <w:sz w:val="18"/>
              <w:szCs w:val="18"/>
              <w:lang w:val="es-ES_tradnl"/>
            </w:rPr>
          </w:pPr>
          <w:r w:rsidRPr="00FD4851">
            <w:rPr>
              <w:rFonts w:asciiTheme="minorHAnsi" w:hAnsiTheme="minorHAnsi"/>
              <w:sz w:val="18"/>
              <w:szCs w:val="18"/>
              <w:lang w:val="es-ES_tradnl"/>
            </w:rPr>
            <w:t>Documento:</w:t>
          </w:r>
        </w:p>
        <w:p w14:paraId="2333C4EE" w14:textId="77777777" w:rsidR="00FD4851" w:rsidRPr="00FD4851" w:rsidRDefault="00FD4851">
          <w:pPr>
            <w:pStyle w:val="Piedepgina"/>
            <w:jc w:val="center"/>
            <w:rPr>
              <w:rFonts w:asciiTheme="minorHAnsi" w:hAnsiTheme="minorHAnsi"/>
              <w:szCs w:val="24"/>
              <w:lang w:val="es-ES_tradnl"/>
            </w:rPr>
            <w:pPrChange w:id="114" w:author="Maria Leon" w:date="2017-01-05T16:24:00Z">
              <w:pPr>
                <w:pStyle w:val="Piedepgina"/>
              </w:pPr>
            </w:pPrChange>
          </w:pPr>
          <w:r w:rsidRPr="00FD4851">
            <w:rPr>
              <w:rFonts w:asciiTheme="minorHAnsi" w:hAnsiTheme="minorHAnsi"/>
              <w:szCs w:val="24"/>
              <w:lang w:val="es-ES_tradnl"/>
            </w:rPr>
            <w:t>IT-755-05</w:t>
          </w:r>
        </w:p>
      </w:tc>
      <w:tc>
        <w:tcPr>
          <w:tcW w:w="1071" w:type="dxa"/>
          <w:tcPrChange w:id="115" w:author="Ligia Freire" w:date="2017-01-11T10:17:00Z">
            <w:tcPr>
              <w:tcW w:w="1071" w:type="dxa"/>
            </w:tcPr>
          </w:tcPrChange>
        </w:tcPr>
        <w:p w14:paraId="5BD4D929" w14:textId="77777777" w:rsidR="004A58CF" w:rsidRPr="00FD4851" w:rsidRDefault="00EF04FC">
          <w:pPr>
            <w:pStyle w:val="Piedepgina"/>
            <w:rPr>
              <w:rFonts w:asciiTheme="minorHAnsi" w:hAnsiTheme="minorHAnsi"/>
              <w:sz w:val="18"/>
              <w:szCs w:val="18"/>
              <w:lang w:val="es-ES_tradnl"/>
            </w:rPr>
          </w:pPr>
          <w:r w:rsidRPr="00FD4851">
            <w:rPr>
              <w:rFonts w:asciiTheme="minorHAnsi" w:hAnsiTheme="minorHAnsi"/>
              <w:sz w:val="18"/>
              <w:szCs w:val="18"/>
              <w:lang w:val="es-ES_tradnl"/>
            </w:rPr>
            <w:t>Página:</w:t>
          </w:r>
        </w:p>
        <w:p w14:paraId="450F032F" w14:textId="77777777" w:rsidR="004A58CF" w:rsidRPr="00FD4851" w:rsidRDefault="00EF04FC">
          <w:pPr>
            <w:pStyle w:val="Piedepgina"/>
            <w:rPr>
              <w:rFonts w:asciiTheme="minorHAnsi" w:hAnsiTheme="minorHAnsi"/>
              <w:szCs w:val="24"/>
              <w:lang w:val="es-ES_tradnl"/>
            </w:rPr>
          </w:pP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fldChar w:fldCharType="begin"/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instrText xml:space="preserve"> PÁGINA </w:instrText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fldChar w:fldCharType="separate"/>
          </w:r>
          <w:r w:rsidR="008B0855" w:rsidRPr="00FD4851">
            <w:rPr>
              <w:rStyle w:val="Nmerodepgina"/>
              <w:rFonts w:asciiTheme="minorHAnsi" w:hAnsiTheme="minorHAnsi"/>
              <w:noProof/>
              <w:szCs w:val="24"/>
              <w:lang w:val="es-ES_tradnl"/>
            </w:rPr>
            <w:t>1</w:t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fldChar w:fldCharType="end"/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t xml:space="preserve"> de </w:t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fldChar w:fldCharType="begin"/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instrText xml:space="preserve"> NÚMPÁGINAS </w:instrText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fldChar w:fldCharType="separate"/>
          </w:r>
          <w:r w:rsidR="008B0855" w:rsidRPr="00FD4851">
            <w:rPr>
              <w:rStyle w:val="Nmerodepgina"/>
              <w:rFonts w:asciiTheme="minorHAnsi" w:hAnsiTheme="minorHAnsi"/>
              <w:noProof/>
              <w:szCs w:val="24"/>
              <w:lang w:val="es-ES_tradnl"/>
            </w:rPr>
            <w:t>1</w:t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fldChar w:fldCharType="end"/>
          </w:r>
        </w:p>
      </w:tc>
    </w:tr>
  </w:tbl>
  <w:p w14:paraId="5D0995A2" w14:textId="77777777" w:rsidR="004A58CF" w:rsidRDefault="00EF04FC">
    <w:pPr>
      <w:pStyle w:val="Piedepgina"/>
      <w:rPr>
        <w:rFonts w:ascii="Times New Roman" w:hAnsi="Times New Roman"/>
        <w:lang w:val="es-ES_tradnl"/>
      </w:rPr>
    </w:pPr>
    <w:del w:id="116" w:author="Alexis Bolaños" w:date="2006-12-12T14:57:00Z">
      <w:r>
        <w:rPr>
          <w:rFonts w:ascii="Times New Roman" w:hAnsi="Times New Roman"/>
          <w:b/>
          <w:lang w:val="es-ES_tradnl"/>
        </w:rPr>
        <w:delText>Notas:</w:delText>
      </w:r>
      <w:r>
        <w:rPr>
          <w:rFonts w:ascii="Times New Roman" w:hAnsi="Times New Roman"/>
          <w:lang w:val="es-ES_tradnl"/>
        </w:rPr>
        <w:delText xml:space="preserve">  (</w:delText>
      </w:r>
    </w:del>
    <w:del w:id="117" w:author="javecill" w:date="2006-08-24T10:16:00Z">
      <w:r>
        <w:rPr>
          <w:rFonts w:ascii="Times New Roman" w:hAnsi="Times New Roman"/>
          <w:lang w:val="es-ES_tradnl"/>
        </w:rPr>
        <w:delText>*</w:delText>
      </w:r>
    </w:del>
    <w:del w:id="118" w:author="Alexis Bolaños" w:date="2006-12-12T14:57:00Z">
      <w:r>
        <w:rPr>
          <w:rFonts w:ascii="Times New Roman" w:hAnsi="Times New Roman"/>
          <w:lang w:val="es-ES_tradnl"/>
        </w:rPr>
        <w:delText>)identifica cambios realizados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38994" w14:textId="77777777" w:rsidR="008269F4" w:rsidRDefault="008269F4">
      <w:r>
        <w:separator/>
      </w:r>
    </w:p>
  </w:footnote>
  <w:footnote w:type="continuationSeparator" w:id="0">
    <w:p w14:paraId="6D24868F" w14:textId="77777777" w:rsidR="008269F4" w:rsidRDefault="008269F4">
      <w:r>
        <w:continuationSeparator/>
      </w:r>
    </w:p>
  </w:footnote>
  <w:footnote w:type="continuationNotice" w:id="1">
    <w:p w14:paraId="34E2DD28" w14:textId="77777777" w:rsidR="008269F4" w:rsidRDefault="008269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40"/>
      <w:gridCol w:w="5121"/>
    </w:tblGrid>
    <w:tr w:rsidR="004A58CF" w:rsidRPr="00FD4851" w14:paraId="04089432" w14:textId="77777777" w:rsidTr="00B243B9">
      <w:trPr>
        <w:trHeight w:val="1266"/>
      </w:trPr>
      <w:tc>
        <w:tcPr>
          <w:tcW w:w="504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</w:tcPr>
        <w:p w14:paraId="6A05A809" w14:textId="6B5CC220" w:rsidR="004A58CF" w:rsidRPr="00FD4851" w:rsidRDefault="004C4493">
          <w:pPr>
            <w:pStyle w:val="Encabezado"/>
            <w:spacing w:line="276" w:lineRule="auto"/>
            <w:jc w:val="center"/>
            <w:rPr>
              <w:rFonts w:ascii="Calibri" w:hAnsi="Calibri"/>
              <w:b/>
            </w:rPr>
            <w:pPrChange w:id="58" w:author="Steeven Alexander Perez Mite" w:date="2020-02-06T17:21:00Z">
              <w:pPr>
                <w:pStyle w:val="Encabezado"/>
              </w:pPr>
            </w:pPrChange>
          </w:pPr>
          <w:ins w:id="59" w:author="Steeven Alexander Perez Mite" w:date="2020-02-06T17:21:00Z">
            <w:r>
              <w:rPr>
                <w:rFonts w:ascii="Calibri" w:hAnsi="Calibri"/>
                <w:b/>
                <w:noProof/>
                <w:lang w:val="es-EC"/>
              </w:rPr>
              <w:drawing>
                <wp:inline distT="0" distB="0" distL="0" distR="0" wp14:anchorId="5FCC2939" wp14:editId="07777777">
                  <wp:extent cx="1685925" cy="700722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Oficial TC Trilex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110" cy="7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512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74CCDCCD" w14:textId="77777777" w:rsidR="004A58CF" w:rsidRPr="00FD4851" w:rsidRDefault="00EF04FC" w:rsidP="00B70ED9">
          <w:pPr>
            <w:pStyle w:val="Encabezado"/>
            <w:jc w:val="center"/>
            <w:rPr>
              <w:rFonts w:ascii="Calibri" w:hAnsi="Calibri"/>
              <w:b/>
              <w:sz w:val="36"/>
              <w:lang w:val="es-ES_tradnl"/>
            </w:rPr>
          </w:pPr>
          <w:r w:rsidRPr="00FD4851">
            <w:rPr>
              <w:rFonts w:ascii="Calibri" w:hAnsi="Calibri"/>
              <w:b/>
              <w:sz w:val="36"/>
              <w:lang w:val="es-ES_tradnl"/>
            </w:rPr>
            <w:t>Instrucción de Trabajo</w:t>
          </w:r>
        </w:p>
        <w:p w14:paraId="5A39BBE3" w14:textId="77777777" w:rsidR="004A58CF" w:rsidRPr="00FD4851" w:rsidRDefault="004A58CF">
          <w:pPr>
            <w:pStyle w:val="Encabezado"/>
            <w:jc w:val="center"/>
            <w:rPr>
              <w:rFonts w:ascii="Calibri" w:hAnsi="Calibri"/>
              <w:b/>
              <w:lang w:val="es-ES_tradnl"/>
            </w:rPr>
          </w:pPr>
        </w:p>
        <w:p w14:paraId="41C8F396" w14:textId="77777777" w:rsidR="004A58CF" w:rsidRPr="00FD4851" w:rsidRDefault="004A58CF">
          <w:pPr>
            <w:pStyle w:val="Encabezado"/>
            <w:jc w:val="center"/>
            <w:rPr>
              <w:rFonts w:ascii="Calibri" w:hAnsi="Calibri"/>
              <w:b/>
            </w:rPr>
          </w:pPr>
        </w:p>
      </w:tc>
    </w:tr>
    <w:tr w:rsidR="004A58CF" w:rsidRPr="00D91099" w14:paraId="20EC3724" w14:textId="77777777">
      <w:trPr>
        <w:cantSplit/>
        <w:trHeight w:val="710"/>
      </w:trPr>
      <w:tc>
        <w:tcPr>
          <w:tcW w:w="504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18EFFD5" w14:textId="77777777" w:rsidR="004A58CF" w:rsidRPr="00FD4851" w:rsidRDefault="00EF04FC">
          <w:pPr>
            <w:pStyle w:val="Encabezado"/>
            <w:jc w:val="center"/>
            <w:rPr>
              <w:rFonts w:ascii="Calibri" w:hAnsi="Calibri"/>
              <w:b/>
              <w:noProof/>
              <w:sz w:val="28"/>
              <w:lang w:val="es-EC"/>
            </w:rPr>
          </w:pPr>
          <w:r w:rsidRPr="00FD4851">
            <w:rPr>
              <w:rFonts w:ascii="Calibri" w:hAnsi="Calibri"/>
              <w:b/>
              <w:lang w:val="es-ES_tradnl"/>
            </w:rPr>
            <w:t>Referencia:</w:t>
          </w:r>
          <w:r w:rsidRPr="00FD4851">
            <w:rPr>
              <w:rFonts w:ascii="Calibri" w:hAnsi="Calibri"/>
              <w:lang w:val="es-ES_tradnl"/>
            </w:rPr>
            <w:t xml:space="preserve"> P-755-01 </w:t>
          </w:r>
          <w:r w:rsidRPr="00FD4851">
            <w:rPr>
              <w:rFonts w:ascii="Calibri" w:hAnsi="Calibri"/>
              <w:lang w:val="es-EC"/>
            </w:rPr>
            <w:t>Administración de Materiales</w:t>
          </w:r>
        </w:p>
      </w:tc>
      <w:tc>
        <w:tcPr>
          <w:tcW w:w="51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7F5B9FB" w14:textId="77777777" w:rsidR="004A58CF" w:rsidRPr="00FD4851" w:rsidRDefault="00EF04FC">
          <w:pPr>
            <w:pStyle w:val="Encabezado"/>
            <w:jc w:val="center"/>
            <w:rPr>
              <w:rFonts w:ascii="Calibri" w:hAnsi="Calibri"/>
              <w:b/>
              <w:lang w:val="es-ES_tradnl"/>
            </w:rPr>
          </w:pPr>
          <w:r w:rsidRPr="00FD4851">
            <w:rPr>
              <w:rFonts w:ascii="Calibri" w:hAnsi="Calibri"/>
              <w:b/>
              <w:sz w:val="32"/>
              <w:lang w:val="es-ES_tradnl"/>
            </w:rPr>
            <w:t>IT-755-05 Toma de Inventario Físico</w:t>
          </w:r>
        </w:p>
      </w:tc>
    </w:tr>
  </w:tbl>
  <w:p w14:paraId="72A3D3EC" w14:textId="77777777" w:rsidR="004A58CF" w:rsidRPr="008B0855" w:rsidRDefault="004A58CF">
    <w:pPr>
      <w:pStyle w:val="Encabezado"/>
      <w:rPr>
        <w:rFonts w:ascii="Times New Roman" w:hAnsi="Times New Roman"/>
        <w:sz w:val="28"/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642"/>
    <w:multiLevelType w:val="hybridMultilevel"/>
    <w:tmpl w:val="C96E2FF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145A9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e Charles">
    <w15:presenceInfo w15:providerId="AD" w15:userId="S::pcharles@concertproperties.com::cdc4bcef-910e-4a38-80c5-ec5b0b3f0b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855"/>
    <w:rsid w:val="000C0236"/>
    <w:rsid w:val="000C4508"/>
    <w:rsid w:val="00110F1F"/>
    <w:rsid w:val="00132F0B"/>
    <w:rsid w:val="001D131D"/>
    <w:rsid w:val="001F0204"/>
    <w:rsid w:val="0033781D"/>
    <w:rsid w:val="00374619"/>
    <w:rsid w:val="003923EA"/>
    <w:rsid w:val="00396D71"/>
    <w:rsid w:val="003F2605"/>
    <w:rsid w:val="004439CD"/>
    <w:rsid w:val="00485B6A"/>
    <w:rsid w:val="00485BA4"/>
    <w:rsid w:val="004A58CF"/>
    <w:rsid w:val="004C4493"/>
    <w:rsid w:val="004C77AA"/>
    <w:rsid w:val="00513CBF"/>
    <w:rsid w:val="00550FC1"/>
    <w:rsid w:val="00597AF4"/>
    <w:rsid w:val="005B2C9E"/>
    <w:rsid w:val="00615F2A"/>
    <w:rsid w:val="0063066B"/>
    <w:rsid w:val="0075697E"/>
    <w:rsid w:val="00780A47"/>
    <w:rsid w:val="007D5EDA"/>
    <w:rsid w:val="00816CD9"/>
    <w:rsid w:val="008269F4"/>
    <w:rsid w:val="008455BD"/>
    <w:rsid w:val="008A316A"/>
    <w:rsid w:val="008A3425"/>
    <w:rsid w:val="008B0855"/>
    <w:rsid w:val="008B3ADE"/>
    <w:rsid w:val="00907BA2"/>
    <w:rsid w:val="0091233B"/>
    <w:rsid w:val="00922B21"/>
    <w:rsid w:val="00924D68"/>
    <w:rsid w:val="00931247"/>
    <w:rsid w:val="00996DA1"/>
    <w:rsid w:val="009C6859"/>
    <w:rsid w:val="009E125D"/>
    <w:rsid w:val="009E3B65"/>
    <w:rsid w:val="009E4952"/>
    <w:rsid w:val="00A235DB"/>
    <w:rsid w:val="00A24995"/>
    <w:rsid w:val="00A55754"/>
    <w:rsid w:val="00A60E1D"/>
    <w:rsid w:val="00A92AC7"/>
    <w:rsid w:val="00A971FF"/>
    <w:rsid w:val="00AC3216"/>
    <w:rsid w:val="00AF089E"/>
    <w:rsid w:val="00B243B9"/>
    <w:rsid w:val="00B70ED9"/>
    <w:rsid w:val="00B82FF1"/>
    <w:rsid w:val="00BC0BC2"/>
    <w:rsid w:val="00BF1EE3"/>
    <w:rsid w:val="00C174E9"/>
    <w:rsid w:val="00CD3FC6"/>
    <w:rsid w:val="00CE73D6"/>
    <w:rsid w:val="00CF45AC"/>
    <w:rsid w:val="00D674A9"/>
    <w:rsid w:val="00D91099"/>
    <w:rsid w:val="00DA29B8"/>
    <w:rsid w:val="00DB5754"/>
    <w:rsid w:val="00E046E7"/>
    <w:rsid w:val="00E71026"/>
    <w:rsid w:val="00EB1CD7"/>
    <w:rsid w:val="00EF04FC"/>
    <w:rsid w:val="00F178FA"/>
    <w:rsid w:val="00F73861"/>
    <w:rsid w:val="00F90003"/>
    <w:rsid w:val="00F931E2"/>
    <w:rsid w:val="00FA2C7C"/>
    <w:rsid w:val="00FD4851"/>
    <w:rsid w:val="09AA588D"/>
    <w:rsid w:val="250DBAA4"/>
    <w:rsid w:val="4659D670"/>
    <w:rsid w:val="6C56E291"/>
    <w:rsid w:val="72D3B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3FA4BBA0"/>
  <w15:docId w15:val="{C005216B-4C16-4746-9345-4B434DF3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semiHidden/>
    <w:rPr>
      <w:rFonts w:ascii="Times New Roman" w:hAnsi="Times New Roman"/>
      <w:b/>
      <w:sz w:val="32"/>
    </w:rPr>
  </w:style>
  <w:style w:type="paragraph" w:styleId="Textoindependiente2">
    <w:name w:val="Body Text 2"/>
    <w:basedOn w:val="Normal"/>
    <w:semiHidden/>
    <w:pPr>
      <w:jc w:val="both"/>
    </w:pPr>
    <w:rPr>
      <w:rFonts w:ascii="Times New Roman" w:hAnsi="Times New Roman"/>
      <w:lang w:val="es-ES_tradnl"/>
    </w:rPr>
  </w:style>
  <w:style w:type="character" w:styleId="Nmerodepgina">
    <w:name w:val="page number"/>
    <w:basedOn w:val="Fuentedeprrafopredeter"/>
    <w:semiHidden/>
  </w:style>
  <w:style w:type="paragraph" w:styleId="Ttulo">
    <w:name w:val="Title"/>
    <w:basedOn w:val="Normal"/>
    <w:qFormat/>
    <w:pPr>
      <w:jc w:val="center"/>
    </w:pPr>
    <w:rPr>
      <w:sz w:val="36"/>
    </w:rPr>
  </w:style>
  <w:style w:type="paragraph" w:styleId="Subttulo">
    <w:name w:val="Subtitle"/>
    <w:basedOn w:val="Normal"/>
    <w:qFormat/>
    <w:pPr>
      <w:jc w:val="both"/>
    </w:pPr>
    <w:rPr>
      <w:rFonts w:ascii="Verdana" w:eastAsia="Times New Roman" w:hAnsi="Verdana"/>
      <w:b/>
      <w:u w:val="single"/>
      <w:lang w:eastAsia="ja-JP"/>
    </w:rPr>
  </w:style>
  <w:style w:type="paragraph" w:styleId="Prrafodelista">
    <w:name w:val="List Paragraph"/>
    <w:basedOn w:val="Normal"/>
    <w:uiPriority w:val="34"/>
    <w:qFormat/>
    <w:rsid w:val="00FD485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48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85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55358-40CC-43BA-9281-734F9826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978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Política:</vt:lpstr>
    </vt:vector>
  </TitlesOfParts>
  <Company>Grupo Investamar</Company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Política:</dc:title>
  <dc:subject/>
  <dc:creator>Constantin von Campe</dc:creator>
  <cp:keywords/>
  <cp:lastModifiedBy>Olvera, Fernanda</cp:lastModifiedBy>
  <cp:revision>57</cp:revision>
  <cp:lastPrinted>2020-02-07T04:21:00Z</cp:lastPrinted>
  <dcterms:created xsi:type="dcterms:W3CDTF">2017-01-06T03:24:00Z</dcterms:created>
  <dcterms:modified xsi:type="dcterms:W3CDTF">2021-07-21T20:47:00Z</dcterms:modified>
</cp:coreProperties>
</file>