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A3CC" w14:textId="77777777" w:rsidR="00F979FF" w:rsidRPr="00BC51FB" w:rsidRDefault="00F979FF">
      <w:pPr>
        <w:jc w:val="both"/>
        <w:rPr>
          <w:rFonts w:asciiTheme="minorHAnsi" w:hAnsiTheme="minorHAnsi"/>
          <w:b/>
          <w:szCs w:val="24"/>
          <w:rPrChange w:id="0" w:author="Maria Leon" w:date="2017-01-05T16:18:00Z">
            <w:rPr>
              <w:rFonts w:ascii="Calibri" w:hAnsi="Calibri"/>
              <w:b/>
            </w:rPr>
          </w:rPrChange>
        </w:rPr>
        <w:pPrChange w:id="1" w:author="Maria Leon" w:date="2017-01-05T16:18:00Z">
          <w:pPr/>
        </w:pPrChange>
      </w:pPr>
      <w:r w:rsidRPr="00BC51FB">
        <w:rPr>
          <w:rFonts w:asciiTheme="minorHAnsi" w:hAnsiTheme="minorHAnsi"/>
          <w:b/>
          <w:szCs w:val="24"/>
          <w:rPrChange w:id="2" w:author="Maria Leon" w:date="2017-01-05T16:18:00Z">
            <w:rPr>
              <w:rFonts w:ascii="Calibri" w:hAnsi="Calibri"/>
              <w:b/>
            </w:rPr>
          </w:rPrChange>
        </w:rPr>
        <w:t>Responsable: Coordinador de Materiales</w:t>
      </w:r>
    </w:p>
    <w:p w14:paraId="6773A0D9" w14:textId="77777777" w:rsidR="00F979FF" w:rsidRPr="00BC51FB" w:rsidRDefault="00F979FF">
      <w:pPr>
        <w:jc w:val="both"/>
        <w:rPr>
          <w:rFonts w:asciiTheme="minorHAnsi" w:hAnsiTheme="minorHAnsi"/>
          <w:b/>
          <w:szCs w:val="24"/>
          <w:rPrChange w:id="3" w:author="Maria Leon" w:date="2017-01-05T16:18:00Z">
            <w:rPr>
              <w:rFonts w:ascii="Calibri" w:hAnsi="Calibri"/>
              <w:b/>
            </w:rPr>
          </w:rPrChange>
        </w:rPr>
        <w:pPrChange w:id="4" w:author="Maria Leon" w:date="2017-01-05T16:18:00Z">
          <w:pPr/>
        </w:pPrChange>
      </w:pPr>
    </w:p>
    <w:p w14:paraId="59EE9992" w14:textId="77777777" w:rsidR="00DE4CC6" w:rsidRPr="00BC51FB" w:rsidRDefault="00DE4CC6">
      <w:pPr>
        <w:jc w:val="both"/>
        <w:rPr>
          <w:rFonts w:asciiTheme="minorHAnsi" w:hAnsiTheme="minorHAnsi"/>
          <w:szCs w:val="24"/>
          <w:rPrChange w:id="5" w:author="Maria Leon" w:date="2017-01-05T16:18:00Z">
            <w:rPr>
              <w:rFonts w:ascii="Calibri" w:hAnsi="Calibri"/>
            </w:rPr>
          </w:rPrChange>
        </w:rPr>
        <w:pPrChange w:id="6" w:author="Maria Leon" w:date="2017-01-05T16:18:00Z">
          <w:pPr/>
        </w:pPrChange>
      </w:pPr>
      <w:r w:rsidRPr="00BC51FB">
        <w:rPr>
          <w:rFonts w:asciiTheme="minorHAnsi" w:hAnsiTheme="minorHAnsi"/>
          <w:b/>
          <w:szCs w:val="24"/>
          <w:rPrChange w:id="7" w:author="Maria Leon" w:date="2017-01-05T16:18:00Z">
            <w:rPr>
              <w:rFonts w:ascii="Calibri" w:hAnsi="Calibri"/>
              <w:b/>
            </w:rPr>
          </w:rPrChange>
        </w:rPr>
        <w:t xml:space="preserve">Frecuencia: </w:t>
      </w:r>
      <w:r w:rsidRPr="00BC51FB">
        <w:rPr>
          <w:rFonts w:asciiTheme="minorHAnsi" w:hAnsiTheme="minorHAnsi"/>
          <w:szCs w:val="24"/>
          <w:rPrChange w:id="8" w:author="Maria Leon" w:date="2017-01-05T16:18:00Z">
            <w:rPr>
              <w:rFonts w:ascii="Calibri" w:hAnsi="Calibri"/>
            </w:rPr>
          </w:rPrChange>
        </w:rPr>
        <w:t>A las 08h00</w:t>
      </w:r>
      <w:ins w:id="9" w:author="Francisco Alvarez(francisco.alvarez@bosch.com.ec)" w:date="2016-02-17T14:49:00Z">
        <w:r w:rsidR="00B20AA7" w:rsidRPr="00BC51FB">
          <w:rPr>
            <w:rFonts w:asciiTheme="minorHAnsi" w:hAnsiTheme="minorHAnsi"/>
            <w:szCs w:val="24"/>
            <w:rPrChange w:id="10" w:author="Maria Leon" w:date="2017-01-05T16:18:00Z">
              <w:rPr>
                <w:rFonts w:ascii="Calibri" w:hAnsi="Calibri"/>
              </w:rPr>
            </w:rPrChange>
          </w:rPr>
          <w:t xml:space="preserve">, </w:t>
        </w:r>
      </w:ins>
      <w:del w:id="11" w:author="Francisco Alvarez(francisco.alvarez@bosch.com.ec)" w:date="2016-02-17T14:49:00Z">
        <w:r w:rsidRPr="00BC51FB" w:rsidDel="00B20AA7">
          <w:rPr>
            <w:rFonts w:asciiTheme="minorHAnsi" w:hAnsiTheme="minorHAnsi"/>
            <w:szCs w:val="24"/>
            <w:rPrChange w:id="12" w:author="Maria Leon" w:date="2017-01-05T16:18:00Z">
              <w:rPr>
                <w:rFonts w:ascii="Calibri" w:hAnsi="Calibri"/>
              </w:rPr>
            </w:rPrChange>
          </w:rPr>
          <w:delText xml:space="preserve"> y </w:delText>
        </w:r>
      </w:del>
      <w:r w:rsidRPr="00BC51FB">
        <w:rPr>
          <w:rFonts w:asciiTheme="minorHAnsi" w:hAnsiTheme="minorHAnsi"/>
          <w:szCs w:val="24"/>
          <w:rPrChange w:id="13" w:author="Maria Leon" w:date="2017-01-05T16:18:00Z">
            <w:rPr>
              <w:rFonts w:ascii="Calibri" w:hAnsi="Calibri"/>
            </w:rPr>
          </w:rPrChange>
        </w:rPr>
        <w:t>16h00</w:t>
      </w:r>
      <w:r w:rsidR="00B20AA7" w:rsidRPr="00BC51FB">
        <w:rPr>
          <w:rFonts w:asciiTheme="minorHAnsi" w:hAnsiTheme="minorHAnsi"/>
          <w:szCs w:val="24"/>
          <w:rPrChange w:id="14" w:author="Maria Leon" w:date="2017-01-05T16:18:00Z">
            <w:rPr>
              <w:rFonts w:ascii="Calibri" w:hAnsi="Calibri"/>
            </w:rPr>
          </w:rPrChange>
        </w:rPr>
        <w:t xml:space="preserve"> y 24h00</w:t>
      </w:r>
      <w:r w:rsidRPr="00BC51FB">
        <w:rPr>
          <w:rFonts w:asciiTheme="minorHAnsi" w:hAnsiTheme="minorHAnsi"/>
          <w:szCs w:val="24"/>
          <w:rPrChange w:id="15" w:author="Maria Leon" w:date="2017-01-05T16:18:00Z">
            <w:rPr>
              <w:rFonts w:ascii="Calibri" w:hAnsi="Calibri"/>
            </w:rPr>
          </w:rPrChange>
        </w:rPr>
        <w:t xml:space="preserve"> de cada día</w:t>
      </w:r>
      <w:ins w:id="16" w:author="Francisco Alvarez(francisco.alvarez@bosch.com.ec)" w:date="2016-02-17T14:49:00Z">
        <w:r w:rsidR="00B20AA7" w:rsidRPr="00BC51FB">
          <w:rPr>
            <w:rFonts w:asciiTheme="minorHAnsi" w:hAnsiTheme="minorHAnsi"/>
            <w:szCs w:val="24"/>
            <w:rPrChange w:id="17" w:author="Maria Leon" w:date="2017-01-05T16:18:00Z">
              <w:rPr>
                <w:rFonts w:ascii="Calibri" w:hAnsi="Calibri"/>
              </w:rPr>
            </w:rPrChange>
          </w:rPr>
          <w:t>.</w:t>
        </w:r>
      </w:ins>
    </w:p>
    <w:p w14:paraId="31864FBB" w14:textId="77777777" w:rsidR="00DE4CC6" w:rsidRPr="00BC51FB" w:rsidRDefault="00DE4CC6">
      <w:pPr>
        <w:jc w:val="both"/>
        <w:rPr>
          <w:rFonts w:asciiTheme="minorHAnsi" w:hAnsiTheme="minorHAnsi"/>
          <w:szCs w:val="24"/>
          <w:rPrChange w:id="18" w:author="Maria Leon" w:date="2017-01-05T16:18:00Z">
            <w:rPr>
              <w:rFonts w:ascii="Calibri" w:hAnsi="Calibri"/>
            </w:rPr>
          </w:rPrChange>
        </w:rPr>
        <w:pPrChange w:id="19" w:author="Maria Leon" w:date="2017-01-05T16:18:00Z">
          <w:pPr/>
        </w:pPrChange>
      </w:pPr>
    </w:p>
    <w:p w14:paraId="08AD7CAC" w14:textId="0B777E37" w:rsidR="00B20AA7" w:rsidRPr="00FD6063" w:rsidRDefault="00F74C7F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</w:rPr>
      </w:pPr>
      <w:r w:rsidRPr="00FD6063">
        <w:rPr>
          <w:rFonts w:asciiTheme="minorHAnsi" w:hAnsiTheme="minorHAnsi"/>
          <w:b/>
          <w:szCs w:val="24"/>
        </w:rPr>
        <w:t>Auxiliar de Bodega:</w:t>
      </w:r>
      <w:r w:rsidRPr="00FD6063">
        <w:rPr>
          <w:rFonts w:asciiTheme="minorHAnsi" w:hAnsiTheme="minorHAnsi"/>
          <w:szCs w:val="24"/>
        </w:rPr>
        <w:t xml:space="preserve"> Cuando se hayan confirmado los datos y el </w:t>
      </w:r>
      <w:proofErr w:type="gramStart"/>
      <w:r w:rsidRPr="00FD6063">
        <w:rPr>
          <w:rFonts w:asciiTheme="minorHAnsi" w:hAnsiTheme="minorHAnsi"/>
          <w:szCs w:val="24"/>
        </w:rPr>
        <w:t>Jefe</w:t>
      </w:r>
      <w:proofErr w:type="gramEnd"/>
      <w:r w:rsidRPr="00FD6063">
        <w:rPr>
          <w:rFonts w:asciiTheme="minorHAnsi" w:hAnsiTheme="minorHAnsi"/>
          <w:szCs w:val="24"/>
        </w:rPr>
        <w:t xml:space="preserve"> de Calidad o el Inspector de Calidad haya liberado el producto según procedimiento P-753-01, </w:t>
      </w:r>
      <w:r w:rsidR="006C68C1" w:rsidRPr="00FD6063">
        <w:rPr>
          <w:rFonts w:asciiTheme="minorHAnsi" w:hAnsiTheme="minorHAnsi"/>
          <w:szCs w:val="24"/>
        </w:rPr>
        <w:t>arregle la estiba</w:t>
      </w:r>
      <w:r w:rsidRPr="00FD6063">
        <w:rPr>
          <w:rFonts w:asciiTheme="minorHAnsi" w:hAnsiTheme="minorHAnsi"/>
          <w:szCs w:val="24"/>
        </w:rPr>
        <w:t xml:space="preserve"> de acuerdo a la Especificación Técnica Cantidad de Bultos por Pallet (ET-755-CBP).</w:t>
      </w:r>
    </w:p>
    <w:p w14:paraId="02948DC2" w14:textId="77777777" w:rsidR="00F74C7F" w:rsidRPr="00FD6063" w:rsidRDefault="00F74C7F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</w:rPr>
      </w:pPr>
      <w:r w:rsidRPr="00FD6063">
        <w:rPr>
          <w:rFonts w:asciiTheme="minorHAnsi" w:hAnsiTheme="minorHAnsi"/>
          <w:b/>
          <w:szCs w:val="24"/>
        </w:rPr>
        <w:t>Auxiliar de Bodega</w:t>
      </w:r>
      <w:r w:rsidRPr="00FD6063">
        <w:rPr>
          <w:rFonts w:asciiTheme="minorHAnsi" w:hAnsiTheme="minorHAnsi"/>
          <w:szCs w:val="24"/>
        </w:rPr>
        <w:t xml:space="preserve">, Montacarguista y Supervisor de turno: Cuente los bultos por cada producto y registre los datos en el formato Recepción de Producto Terminado (RPT-755). Una vez acordadas las cantidades entre departamento de Materiales y Producción, </w:t>
      </w:r>
      <w:r w:rsidR="009A23C5" w:rsidRPr="00FD6063">
        <w:rPr>
          <w:rFonts w:asciiTheme="minorHAnsi" w:hAnsiTheme="minorHAnsi"/>
          <w:szCs w:val="24"/>
        </w:rPr>
        <w:t xml:space="preserve">el auxiliar o montacarguista coloca la etiqueta de </w:t>
      </w:r>
      <w:r w:rsidR="006B511E" w:rsidRPr="00FD6063">
        <w:rPr>
          <w:rFonts w:asciiTheme="minorHAnsi" w:hAnsiTheme="minorHAnsi"/>
          <w:szCs w:val="24"/>
        </w:rPr>
        <w:t>“</w:t>
      </w:r>
      <w:r w:rsidR="009A23C5" w:rsidRPr="00FD6063">
        <w:rPr>
          <w:rFonts w:asciiTheme="minorHAnsi" w:hAnsiTheme="minorHAnsi"/>
          <w:szCs w:val="24"/>
        </w:rPr>
        <w:t xml:space="preserve">PT – </w:t>
      </w:r>
      <w:r w:rsidR="006B511E" w:rsidRPr="00FD6063">
        <w:rPr>
          <w:rFonts w:asciiTheme="minorHAnsi" w:hAnsiTheme="minorHAnsi"/>
          <w:szCs w:val="24"/>
        </w:rPr>
        <w:t>Bodega”</w:t>
      </w:r>
      <w:r w:rsidR="009A23C5" w:rsidRPr="00FD6063">
        <w:rPr>
          <w:rFonts w:asciiTheme="minorHAnsi" w:hAnsiTheme="minorHAnsi"/>
          <w:szCs w:val="24"/>
        </w:rPr>
        <w:t xml:space="preserve"> y </w:t>
      </w:r>
      <w:r w:rsidRPr="00FD6063">
        <w:rPr>
          <w:rFonts w:asciiTheme="minorHAnsi" w:hAnsiTheme="minorHAnsi"/>
          <w:szCs w:val="24"/>
        </w:rPr>
        <w:t xml:space="preserve">el Supervisor de Producción procede a ingresar tales cantidades al sistema </w:t>
      </w:r>
      <w:proofErr w:type="spellStart"/>
      <w:r w:rsidRPr="00FD6063">
        <w:rPr>
          <w:rFonts w:asciiTheme="minorHAnsi" w:hAnsiTheme="minorHAnsi"/>
          <w:szCs w:val="24"/>
        </w:rPr>
        <w:t>I</w:t>
      </w:r>
      <w:r w:rsidR="006B511E" w:rsidRPr="00FD6063">
        <w:rPr>
          <w:rFonts w:asciiTheme="minorHAnsi" w:hAnsiTheme="minorHAnsi"/>
          <w:szCs w:val="24"/>
        </w:rPr>
        <w:t>nfor</w:t>
      </w:r>
      <w:proofErr w:type="spellEnd"/>
      <w:r w:rsidRPr="00FD6063">
        <w:rPr>
          <w:rFonts w:asciiTheme="minorHAnsi" w:hAnsiTheme="minorHAnsi"/>
          <w:szCs w:val="24"/>
        </w:rPr>
        <w:t xml:space="preserve"> </w:t>
      </w:r>
      <w:proofErr w:type="spellStart"/>
      <w:r w:rsidRPr="00FD6063">
        <w:rPr>
          <w:rFonts w:asciiTheme="minorHAnsi" w:hAnsiTheme="minorHAnsi"/>
          <w:szCs w:val="24"/>
        </w:rPr>
        <w:t>L</w:t>
      </w:r>
      <w:r w:rsidR="00656DFA" w:rsidRPr="00FD6063">
        <w:rPr>
          <w:rFonts w:asciiTheme="minorHAnsi" w:hAnsiTheme="minorHAnsi"/>
          <w:szCs w:val="24"/>
        </w:rPr>
        <w:t>n</w:t>
      </w:r>
      <w:proofErr w:type="spellEnd"/>
      <w:r w:rsidRPr="00FD6063">
        <w:rPr>
          <w:rFonts w:asciiTheme="minorHAnsi" w:hAnsiTheme="minorHAnsi"/>
          <w:szCs w:val="24"/>
        </w:rPr>
        <w:t>.</w:t>
      </w:r>
    </w:p>
    <w:p w14:paraId="180EF298" w14:textId="77777777" w:rsidR="00DE4CC6" w:rsidRPr="00BC51FB" w:rsidRDefault="00DE4CC6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  <w:rPrChange w:id="20" w:author="Maria Leon" w:date="2017-01-05T16:18:00Z">
            <w:rPr>
              <w:rFonts w:ascii="Calibri" w:hAnsi="Calibri"/>
              <w:b/>
            </w:rPr>
          </w:rPrChange>
        </w:rPr>
      </w:pPr>
      <w:r w:rsidRPr="00BC51FB">
        <w:rPr>
          <w:rFonts w:asciiTheme="minorHAnsi" w:hAnsiTheme="minorHAnsi"/>
          <w:b/>
          <w:szCs w:val="24"/>
          <w:rPrChange w:id="21" w:author="Maria Leon" w:date="2017-01-05T16:18:00Z">
            <w:rPr>
              <w:rFonts w:ascii="Calibri" w:hAnsi="Calibri"/>
              <w:b/>
            </w:rPr>
          </w:rPrChange>
        </w:rPr>
        <w:t>Operador de Montacargas</w:t>
      </w:r>
      <w:r w:rsidRPr="00BC51FB">
        <w:rPr>
          <w:rFonts w:asciiTheme="minorHAnsi" w:hAnsiTheme="minorHAnsi"/>
          <w:szCs w:val="24"/>
          <w:rPrChange w:id="22" w:author="Maria Leon" w:date="2017-01-05T16:18:00Z">
            <w:rPr>
              <w:rFonts w:ascii="Calibri" w:hAnsi="Calibri"/>
            </w:rPr>
          </w:rPrChange>
        </w:rPr>
        <w:t xml:space="preserve">: Utilice el montacargas para retirar los pallets con producto terminado que se ha producido y que se encuentra en las áreas de conversión, </w:t>
      </w:r>
      <w:proofErr w:type="gramStart"/>
      <w:r w:rsidRPr="00BC51FB">
        <w:rPr>
          <w:rFonts w:asciiTheme="minorHAnsi" w:hAnsiTheme="minorHAnsi"/>
          <w:szCs w:val="24"/>
          <w:rPrChange w:id="23" w:author="Maria Leon" w:date="2017-01-05T16:18:00Z">
            <w:rPr>
              <w:rFonts w:ascii="Calibri" w:hAnsi="Calibri"/>
            </w:rPr>
          </w:rPrChange>
        </w:rPr>
        <w:t>de acuerdo a</w:t>
      </w:r>
      <w:proofErr w:type="gramEnd"/>
      <w:r w:rsidRPr="00BC51FB">
        <w:rPr>
          <w:rFonts w:asciiTheme="minorHAnsi" w:hAnsiTheme="minorHAnsi"/>
          <w:szCs w:val="24"/>
          <w:rPrChange w:id="24" w:author="Maria Leon" w:date="2017-01-05T16:18:00Z">
            <w:rPr>
              <w:rFonts w:ascii="Calibri" w:hAnsi="Calibri"/>
            </w:rPr>
          </w:rPrChange>
        </w:rPr>
        <w:t xml:space="preserve"> la Instrucción de Trabajo Plano de Almacenamiento Temporal en Planta (IT-755-PATP).</w:t>
      </w:r>
    </w:p>
    <w:p w14:paraId="107D5DA8" w14:textId="77777777" w:rsidR="00616F99" w:rsidRPr="00FD6063" w:rsidRDefault="00F74C7F">
      <w:pPr>
        <w:ind w:left="360"/>
        <w:jc w:val="both"/>
        <w:rPr>
          <w:rFonts w:asciiTheme="minorHAnsi" w:hAnsiTheme="minorHAnsi"/>
          <w:szCs w:val="24"/>
        </w:rPr>
      </w:pPr>
      <w:r w:rsidRPr="00FD6063">
        <w:rPr>
          <w:rFonts w:asciiTheme="minorHAnsi" w:hAnsiTheme="minorHAnsi"/>
          <w:szCs w:val="24"/>
        </w:rPr>
        <w:t>Para e</w:t>
      </w:r>
      <w:r w:rsidR="00616F99" w:rsidRPr="00FD6063">
        <w:rPr>
          <w:rFonts w:asciiTheme="minorHAnsi" w:hAnsiTheme="minorHAnsi"/>
          <w:szCs w:val="24"/>
        </w:rPr>
        <w:t xml:space="preserve">l producto </w:t>
      </w:r>
      <w:r w:rsidRPr="00FD6063">
        <w:rPr>
          <w:rFonts w:asciiTheme="minorHAnsi" w:hAnsiTheme="minorHAnsi"/>
          <w:szCs w:val="24"/>
        </w:rPr>
        <w:t xml:space="preserve">que </w:t>
      </w:r>
      <w:r w:rsidR="00616F99" w:rsidRPr="00FD6063">
        <w:rPr>
          <w:rFonts w:asciiTheme="minorHAnsi" w:hAnsiTheme="minorHAnsi"/>
          <w:szCs w:val="24"/>
        </w:rPr>
        <w:t>contiene insecticidas, utilice los equipos de protección personal. Almacene los productos en el área definida.</w:t>
      </w:r>
    </w:p>
    <w:p w14:paraId="347EB57F" w14:textId="77777777" w:rsidR="00F74C7F" w:rsidRPr="00FD6063" w:rsidRDefault="00F74C7F" w:rsidP="00FD6063">
      <w:pPr>
        <w:numPr>
          <w:ilvl w:val="0"/>
          <w:numId w:val="2"/>
        </w:numPr>
        <w:jc w:val="both"/>
        <w:rPr>
          <w:rFonts w:asciiTheme="minorHAnsi" w:hAnsiTheme="minorHAnsi"/>
          <w:szCs w:val="24"/>
        </w:rPr>
      </w:pPr>
      <w:r w:rsidRPr="00FD6063">
        <w:rPr>
          <w:rFonts w:asciiTheme="minorHAnsi" w:hAnsiTheme="minorHAnsi"/>
          <w:b/>
          <w:szCs w:val="24"/>
        </w:rPr>
        <w:t>Auxiliar de Bodega</w:t>
      </w:r>
      <w:r w:rsidR="00EE0B5C" w:rsidRPr="00FD6063">
        <w:rPr>
          <w:rFonts w:asciiTheme="minorHAnsi" w:hAnsiTheme="minorHAnsi"/>
          <w:b/>
          <w:szCs w:val="24"/>
        </w:rPr>
        <w:t>, Montacarguista</w:t>
      </w:r>
      <w:r w:rsidRPr="00FD6063">
        <w:rPr>
          <w:rFonts w:asciiTheme="minorHAnsi" w:hAnsiTheme="minorHAnsi"/>
          <w:szCs w:val="24"/>
        </w:rPr>
        <w:t>:</w:t>
      </w:r>
      <w:r w:rsidRPr="00FD6063">
        <w:rPr>
          <w:rFonts w:asciiTheme="minorHAnsi" w:hAnsiTheme="minorHAnsi"/>
          <w:b/>
          <w:szCs w:val="24"/>
        </w:rPr>
        <w:t xml:space="preserve"> </w:t>
      </w:r>
      <w:r w:rsidRPr="00FD6063">
        <w:rPr>
          <w:rFonts w:asciiTheme="minorHAnsi" w:hAnsiTheme="minorHAnsi"/>
          <w:szCs w:val="24"/>
        </w:rPr>
        <w:t>Entregue el registro al Coordinador de Materiales de Producto Terminado para la confirmación (visto bueno) de datos tomados.</w:t>
      </w:r>
    </w:p>
    <w:p w14:paraId="7C059D34" w14:textId="77777777" w:rsidR="00DE4CC6" w:rsidRPr="00FD6063" w:rsidRDefault="00DE4CC6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</w:rPr>
      </w:pPr>
      <w:r w:rsidRPr="00FD6063">
        <w:rPr>
          <w:rFonts w:asciiTheme="minorHAnsi" w:hAnsiTheme="minorHAnsi"/>
          <w:b/>
          <w:szCs w:val="24"/>
        </w:rPr>
        <w:t>Operador de Montacargas:</w:t>
      </w:r>
      <w:r w:rsidRPr="00FD6063">
        <w:rPr>
          <w:rFonts w:asciiTheme="minorHAnsi" w:hAnsiTheme="minorHAnsi"/>
          <w:szCs w:val="24"/>
        </w:rPr>
        <w:t xml:space="preserve"> Ubique los pallets </w:t>
      </w:r>
      <w:r w:rsidR="00EE0B5C" w:rsidRPr="00FD6063">
        <w:rPr>
          <w:rFonts w:asciiTheme="minorHAnsi" w:hAnsiTheme="minorHAnsi"/>
          <w:szCs w:val="24"/>
        </w:rPr>
        <w:t xml:space="preserve">tanto vacíos como con PT </w:t>
      </w:r>
      <w:r w:rsidRPr="00FD6063">
        <w:rPr>
          <w:rFonts w:asciiTheme="minorHAnsi" w:hAnsiTheme="minorHAnsi"/>
          <w:szCs w:val="24"/>
        </w:rPr>
        <w:t>en el área indicada según la IT-755-PATP plano de almacenamiento temporal en planta</w:t>
      </w:r>
      <w:r w:rsidR="00F74C7F" w:rsidRPr="00FD6063">
        <w:rPr>
          <w:rFonts w:asciiTheme="minorHAnsi" w:hAnsiTheme="minorHAnsi"/>
          <w:szCs w:val="24"/>
        </w:rPr>
        <w:t>.</w:t>
      </w:r>
    </w:p>
    <w:p w14:paraId="7E6CCC72" w14:textId="77777777" w:rsidR="00DE4CC6" w:rsidRPr="00FD6063" w:rsidRDefault="00EE0B5C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</w:rPr>
      </w:pPr>
      <w:r w:rsidRPr="00FD6063">
        <w:rPr>
          <w:rFonts w:asciiTheme="minorHAnsi" w:hAnsiTheme="minorHAnsi"/>
          <w:b/>
          <w:szCs w:val="24"/>
        </w:rPr>
        <w:t>Auxiliar</w:t>
      </w:r>
      <w:r w:rsidR="00110BA2" w:rsidRPr="00FD6063">
        <w:rPr>
          <w:rFonts w:asciiTheme="minorHAnsi" w:hAnsiTheme="minorHAnsi"/>
          <w:b/>
          <w:szCs w:val="24"/>
        </w:rPr>
        <w:t xml:space="preserve"> de Bodega</w:t>
      </w:r>
      <w:r w:rsidR="00DE4CC6" w:rsidRPr="00FD6063">
        <w:rPr>
          <w:rFonts w:asciiTheme="minorHAnsi" w:hAnsiTheme="minorHAnsi"/>
          <w:b/>
          <w:szCs w:val="24"/>
        </w:rPr>
        <w:t>:</w:t>
      </w:r>
      <w:r w:rsidR="00DE4CC6" w:rsidRPr="00FD6063">
        <w:rPr>
          <w:rFonts w:asciiTheme="minorHAnsi" w:hAnsiTheme="minorHAnsi"/>
          <w:szCs w:val="24"/>
        </w:rPr>
        <w:t xml:space="preserve"> En las horas de la mañana de cada día, entregue el registro al </w:t>
      </w:r>
      <w:r w:rsidRPr="00FD6063">
        <w:rPr>
          <w:rFonts w:asciiTheme="minorHAnsi" w:hAnsiTheme="minorHAnsi"/>
          <w:szCs w:val="24"/>
        </w:rPr>
        <w:t xml:space="preserve">Coordinador de Bodega </w:t>
      </w:r>
      <w:r w:rsidR="00DE4CC6" w:rsidRPr="00FD6063">
        <w:rPr>
          <w:rFonts w:asciiTheme="minorHAnsi" w:hAnsiTheme="minorHAnsi"/>
          <w:szCs w:val="24"/>
        </w:rPr>
        <w:t>(visto bueno) de las cantidades entregadas.</w:t>
      </w:r>
    </w:p>
    <w:p w14:paraId="2EEC3BA8" w14:textId="77777777" w:rsidR="00152296" w:rsidRPr="00FD6063" w:rsidRDefault="00152296">
      <w:pPr>
        <w:numPr>
          <w:ilvl w:val="0"/>
          <w:numId w:val="2"/>
        </w:numPr>
        <w:jc w:val="both"/>
        <w:rPr>
          <w:rFonts w:asciiTheme="minorHAnsi" w:hAnsiTheme="minorHAnsi"/>
          <w:szCs w:val="24"/>
          <w:rPrChange w:id="25" w:author="Ligia Freire" w:date="2017-09-13T13:32:00Z">
            <w:rPr>
              <w:rFonts w:asciiTheme="minorHAnsi" w:hAnsiTheme="minorHAnsi"/>
              <w:b/>
              <w:szCs w:val="24"/>
            </w:rPr>
          </w:rPrChange>
        </w:rPr>
      </w:pPr>
      <w:r w:rsidRPr="00FD6063">
        <w:rPr>
          <w:rFonts w:asciiTheme="minorHAnsi" w:hAnsiTheme="minorHAnsi"/>
          <w:b/>
          <w:szCs w:val="24"/>
        </w:rPr>
        <w:t xml:space="preserve">El Coordinador de Materiales PT, </w:t>
      </w:r>
      <w:r w:rsidRPr="00FD6063">
        <w:rPr>
          <w:rFonts w:asciiTheme="minorHAnsi" w:hAnsiTheme="minorHAnsi"/>
          <w:szCs w:val="24"/>
          <w:rPrChange w:id="26" w:author="Ligia Freire" w:date="2017-09-13T13:32:00Z">
            <w:rPr>
              <w:rFonts w:asciiTheme="minorHAnsi" w:hAnsiTheme="minorHAnsi"/>
              <w:b/>
              <w:szCs w:val="24"/>
            </w:rPr>
          </w:rPrChange>
        </w:rPr>
        <w:t>realizar</w:t>
      </w:r>
      <w:r w:rsidR="006F3291" w:rsidRPr="00FD6063">
        <w:rPr>
          <w:rFonts w:asciiTheme="minorHAnsi" w:hAnsiTheme="minorHAnsi"/>
          <w:szCs w:val="24"/>
          <w:rPrChange w:id="27" w:author="Ligia Freire" w:date="2017-09-13T13:32:00Z">
            <w:rPr>
              <w:rFonts w:asciiTheme="minorHAnsi" w:hAnsiTheme="minorHAnsi"/>
              <w:b/>
              <w:szCs w:val="24"/>
            </w:rPr>
          </w:rPrChange>
        </w:rPr>
        <w:t>á</w:t>
      </w:r>
      <w:r w:rsidRPr="00FD6063">
        <w:rPr>
          <w:rFonts w:asciiTheme="minorHAnsi" w:hAnsiTheme="minorHAnsi"/>
          <w:szCs w:val="24"/>
          <w:rPrChange w:id="28" w:author="Ligia Freire" w:date="2017-09-13T13:32:00Z">
            <w:rPr>
              <w:rFonts w:asciiTheme="minorHAnsi" w:hAnsiTheme="minorHAnsi"/>
              <w:b/>
              <w:szCs w:val="24"/>
            </w:rPr>
          </w:rPrChange>
        </w:rPr>
        <w:t xml:space="preserve"> muestreo de las cantidades reportadas en el RPT-755 con el físico.</w:t>
      </w:r>
    </w:p>
    <w:p w14:paraId="37B97AD1" w14:textId="435ED4B8" w:rsidR="00DA1425" w:rsidRPr="00FD6063" w:rsidRDefault="00DA1425">
      <w:pPr>
        <w:numPr>
          <w:ilvl w:val="0"/>
          <w:numId w:val="2"/>
        </w:numPr>
        <w:jc w:val="both"/>
        <w:rPr>
          <w:rFonts w:asciiTheme="minorHAnsi" w:hAnsiTheme="minorHAnsi"/>
          <w:szCs w:val="24"/>
          <w:rPrChange w:id="29" w:author="Ligia Freire" w:date="2017-09-13T13:32:00Z">
            <w:rPr>
              <w:rFonts w:ascii="Calibri" w:hAnsi="Calibri"/>
              <w:b/>
            </w:rPr>
          </w:rPrChange>
        </w:rPr>
      </w:pPr>
      <w:ins w:id="30" w:author="Maricela Lino" w:date="2017-09-12T09:09:00Z">
        <w:r w:rsidRPr="00FD6063">
          <w:rPr>
            <w:rFonts w:asciiTheme="minorHAnsi" w:hAnsiTheme="minorHAnsi"/>
            <w:szCs w:val="24"/>
            <w:rPrChange w:id="3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Para excepciones de toma de RPT adelantado, ventas solicitar</w:t>
        </w:r>
      </w:ins>
      <w:ins w:id="32" w:author="Ligia Freire" w:date="2017-09-13T13:35:00Z">
        <w:r w:rsidR="0083166D">
          <w:rPr>
            <w:rFonts w:asciiTheme="minorHAnsi" w:hAnsiTheme="minorHAnsi"/>
            <w:szCs w:val="24"/>
          </w:rPr>
          <w:t>á</w:t>
        </w:r>
      </w:ins>
      <w:ins w:id="33" w:author="Maricela Lino" w:date="2017-09-12T09:09:00Z">
        <w:del w:id="34" w:author="Ligia Freire" w:date="2017-09-13T13:35:00Z">
          <w:r w:rsidRPr="00FD6063" w:rsidDel="0083166D">
            <w:rPr>
              <w:rFonts w:asciiTheme="minorHAnsi" w:hAnsiTheme="minorHAnsi"/>
              <w:szCs w:val="24"/>
              <w:rPrChange w:id="35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a</w:delText>
          </w:r>
        </w:del>
        <w:r w:rsidRPr="00FD6063">
          <w:rPr>
            <w:rFonts w:asciiTheme="minorHAnsi" w:hAnsiTheme="minorHAnsi"/>
            <w:szCs w:val="24"/>
            <w:rPrChange w:id="36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vía mail al </w:t>
        </w:r>
        <w:del w:id="37" w:author="Olvera, Fernanda" w:date="2021-07-21T15:41:00Z">
          <w:r w:rsidRPr="00FD6063" w:rsidDel="0015680B">
            <w:rPr>
              <w:rFonts w:asciiTheme="minorHAnsi" w:hAnsiTheme="minorHAnsi"/>
              <w:szCs w:val="24"/>
              <w:rPrChange w:id="38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Jefe de Materiales</w:delText>
          </w:r>
        </w:del>
      </w:ins>
      <w:ins w:id="39" w:author="Olvera, Fernanda" w:date="2021-07-21T15:41:00Z">
        <w:r w:rsidR="0015680B">
          <w:rPr>
            <w:rFonts w:asciiTheme="minorHAnsi" w:hAnsiTheme="minorHAnsi"/>
            <w:szCs w:val="24"/>
          </w:rPr>
          <w:t>Supervisor de Logistica</w:t>
        </w:r>
      </w:ins>
      <w:ins w:id="40" w:author="Maricela Lino" w:date="2017-09-12T09:09:00Z">
        <w:r w:rsidRPr="00FD6063">
          <w:rPr>
            <w:rFonts w:asciiTheme="minorHAnsi" w:hAnsiTheme="minorHAnsi"/>
            <w:szCs w:val="24"/>
            <w:rPrChange w:id="4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el requerimiento e indicar</w:t>
        </w:r>
      </w:ins>
      <w:ins w:id="42" w:author="Ligia Freire" w:date="2017-09-13T13:35:00Z">
        <w:r w:rsidR="0083166D">
          <w:rPr>
            <w:rFonts w:asciiTheme="minorHAnsi" w:hAnsiTheme="minorHAnsi"/>
            <w:szCs w:val="24"/>
          </w:rPr>
          <w:t>á</w:t>
        </w:r>
      </w:ins>
      <w:ins w:id="43" w:author="Maricela Lino" w:date="2017-09-12T09:09:00Z">
        <w:del w:id="44" w:author="Ligia Freire" w:date="2017-09-13T13:35:00Z">
          <w:r w:rsidRPr="00FD6063" w:rsidDel="0083166D">
            <w:rPr>
              <w:rFonts w:asciiTheme="minorHAnsi" w:hAnsiTheme="minorHAnsi"/>
              <w:szCs w:val="24"/>
              <w:rPrChange w:id="45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a</w:delText>
          </w:r>
        </w:del>
        <w:r w:rsidRPr="00FD6063">
          <w:rPr>
            <w:rFonts w:asciiTheme="minorHAnsi" w:hAnsiTheme="minorHAnsi"/>
            <w:szCs w:val="24"/>
            <w:rPrChange w:id="46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el motivo del adelanto</w:t>
        </w:r>
      </w:ins>
      <w:ins w:id="47" w:author="Maricela Lino" w:date="2017-09-12T09:13:00Z">
        <w:r w:rsidR="008F2793" w:rsidRPr="00FD6063">
          <w:rPr>
            <w:rFonts w:asciiTheme="minorHAnsi" w:hAnsiTheme="minorHAnsi"/>
            <w:szCs w:val="24"/>
            <w:rPrChange w:id="48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por excepci</w:t>
        </w:r>
      </w:ins>
      <w:ins w:id="49" w:author="Maricela Lino" w:date="2017-09-12T15:34:00Z">
        <w:r w:rsidR="008F2793" w:rsidRPr="00FD6063">
          <w:rPr>
            <w:rFonts w:asciiTheme="minorHAnsi" w:hAnsiTheme="minorHAnsi"/>
            <w:szCs w:val="24"/>
            <w:rPrChange w:id="50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ó</w:t>
        </w:r>
      </w:ins>
      <w:ins w:id="51" w:author="Maricela Lino" w:date="2017-09-12T09:13:00Z">
        <w:r w:rsidRPr="00FD6063">
          <w:rPr>
            <w:rFonts w:asciiTheme="minorHAnsi" w:hAnsiTheme="minorHAnsi"/>
            <w:szCs w:val="24"/>
            <w:rPrChange w:id="52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n</w:t>
        </w:r>
      </w:ins>
      <w:ins w:id="53" w:author="Constantin von Campe" w:date="2017-09-13T16:34:00Z">
        <w:r w:rsidR="00000EAA">
          <w:rPr>
            <w:rFonts w:asciiTheme="minorHAnsi" w:hAnsiTheme="minorHAnsi"/>
            <w:szCs w:val="24"/>
          </w:rPr>
          <w:t>. E</w:t>
        </w:r>
      </w:ins>
      <w:ins w:id="54" w:author="Maricela Lino" w:date="2017-09-12T09:09:00Z">
        <w:del w:id="55" w:author="Constantin von Campe" w:date="2017-09-13T16:34:00Z">
          <w:r w:rsidRPr="00FD6063" w:rsidDel="00000EAA">
            <w:rPr>
              <w:rFonts w:asciiTheme="minorHAnsi" w:hAnsiTheme="minorHAnsi"/>
              <w:szCs w:val="24"/>
              <w:rPrChange w:id="56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, e</w:delText>
          </w:r>
        </w:del>
        <w:r w:rsidRPr="00FD6063">
          <w:rPr>
            <w:rFonts w:asciiTheme="minorHAnsi" w:hAnsiTheme="minorHAnsi"/>
            <w:szCs w:val="24"/>
            <w:rPrChange w:id="57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n el caso que no </w:t>
        </w:r>
      </w:ins>
      <w:ins w:id="58" w:author="Maricela Lino" w:date="2017-09-12T09:12:00Z">
        <w:r w:rsidRPr="00FD6063">
          <w:rPr>
            <w:rFonts w:asciiTheme="minorHAnsi" w:hAnsiTheme="minorHAnsi"/>
            <w:szCs w:val="24"/>
            <w:rPrChange w:id="59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esté</w:t>
        </w:r>
      </w:ins>
      <w:ins w:id="60" w:author="Maricela Lino" w:date="2017-09-12T09:09:00Z">
        <w:r w:rsidRPr="00FD6063">
          <w:rPr>
            <w:rFonts w:asciiTheme="minorHAnsi" w:hAnsiTheme="minorHAnsi"/>
            <w:szCs w:val="24"/>
            <w:rPrChange w:id="6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el </w:t>
        </w:r>
        <w:del w:id="62" w:author="Olvera, Fernanda" w:date="2021-07-21T15:41:00Z">
          <w:r w:rsidRPr="00FD6063" w:rsidDel="0015680B">
            <w:rPr>
              <w:rFonts w:asciiTheme="minorHAnsi" w:hAnsiTheme="minorHAnsi"/>
              <w:szCs w:val="24"/>
              <w:rPrChange w:id="63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Jefe de Materiales</w:delText>
          </w:r>
        </w:del>
      </w:ins>
      <w:ins w:id="64" w:author="Olvera, Fernanda" w:date="2021-07-21T15:41:00Z">
        <w:r w:rsidR="0015680B">
          <w:rPr>
            <w:rFonts w:asciiTheme="minorHAnsi" w:hAnsiTheme="minorHAnsi"/>
            <w:szCs w:val="24"/>
          </w:rPr>
          <w:t>Supervisor de Logistica</w:t>
        </w:r>
      </w:ins>
      <w:ins w:id="65" w:author="Constantin von Campe" w:date="2017-09-13T16:34:00Z">
        <w:r w:rsidR="00000EAA">
          <w:rPr>
            <w:rFonts w:asciiTheme="minorHAnsi" w:hAnsiTheme="minorHAnsi"/>
            <w:szCs w:val="24"/>
          </w:rPr>
          <w:t>,</w:t>
        </w:r>
      </w:ins>
      <w:ins w:id="66" w:author="Maricela Lino" w:date="2017-09-12T09:09:00Z">
        <w:r w:rsidRPr="00FD6063">
          <w:rPr>
            <w:rFonts w:asciiTheme="minorHAnsi" w:hAnsiTheme="minorHAnsi"/>
            <w:szCs w:val="24"/>
            <w:rPrChange w:id="67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aprobar</w:t>
        </w:r>
      </w:ins>
      <w:ins w:id="68" w:author="Maricela Lino" w:date="2017-09-12T09:11:00Z">
        <w:r w:rsidRPr="00FD6063">
          <w:rPr>
            <w:rFonts w:asciiTheme="minorHAnsi" w:hAnsiTheme="minorHAnsi"/>
            <w:szCs w:val="24"/>
            <w:rPrChange w:id="69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á el </w:t>
        </w:r>
        <w:proofErr w:type="gramStart"/>
        <w:r w:rsidRPr="00FD6063">
          <w:rPr>
            <w:rFonts w:asciiTheme="minorHAnsi" w:hAnsiTheme="minorHAnsi"/>
            <w:szCs w:val="24"/>
            <w:rPrChange w:id="70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Jefe</w:t>
        </w:r>
        <w:proofErr w:type="gramEnd"/>
        <w:r w:rsidRPr="00FD6063">
          <w:rPr>
            <w:rFonts w:asciiTheme="minorHAnsi" w:hAnsiTheme="minorHAnsi"/>
            <w:szCs w:val="24"/>
            <w:rPrChange w:id="7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de </w:t>
        </w:r>
      </w:ins>
      <w:ins w:id="72" w:author="Maricela Lino" w:date="2017-09-12T09:12:00Z">
        <w:r w:rsidRPr="00FD6063">
          <w:rPr>
            <w:rFonts w:asciiTheme="minorHAnsi" w:hAnsiTheme="minorHAnsi"/>
            <w:szCs w:val="24"/>
            <w:rPrChange w:id="73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Producción</w:t>
        </w:r>
      </w:ins>
      <w:ins w:id="74" w:author="Constantin von Campe" w:date="2017-09-13T16:34:00Z">
        <w:r w:rsidR="00000EAA">
          <w:rPr>
            <w:rFonts w:asciiTheme="minorHAnsi" w:hAnsiTheme="minorHAnsi"/>
            <w:szCs w:val="24"/>
          </w:rPr>
          <w:t>. S</w:t>
        </w:r>
      </w:ins>
      <w:ins w:id="75" w:author="Maricela Lino" w:date="2017-09-12T09:11:00Z">
        <w:del w:id="76" w:author="Constantin von Campe" w:date="2017-09-13T16:34:00Z">
          <w:r w:rsidRPr="00FD6063" w:rsidDel="00000EAA">
            <w:rPr>
              <w:rFonts w:asciiTheme="minorHAnsi" w:hAnsiTheme="minorHAnsi"/>
              <w:szCs w:val="24"/>
              <w:rPrChange w:id="77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, s</w:delText>
          </w:r>
        </w:del>
        <w:r w:rsidRPr="00FD6063">
          <w:rPr>
            <w:rFonts w:asciiTheme="minorHAnsi" w:hAnsiTheme="minorHAnsi"/>
            <w:szCs w:val="24"/>
            <w:rPrChange w:id="78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i no se encuentran ninguno de los dos</w:t>
        </w:r>
      </w:ins>
      <w:ins w:id="79" w:author="Constantin von Campe" w:date="2017-09-13T16:34:00Z">
        <w:r w:rsidR="00000EAA">
          <w:rPr>
            <w:rFonts w:asciiTheme="minorHAnsi" w:hAnsiTheme="minorHAnsi"/>
            <w:szCs w:val="24"/>
          </w:rPr>
          <w:t>,</w:t>
        </w:r>
      </w:ins>
      <w:ins w:id="80" w:author="Maricela Lino" w:date="2017-09-12T09:11:00Z">
        <w:r w:rsidRPr="00FD6063">
          <w:rPr>
            <w:rFonts w:asciiTheme="minorHAnsi" w:hAnsiTheme="minorHAnsi"/>
            <w:szCs w:val="24"/>
            <w:rPrChange w:id="8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aprobar</w:t>
        </w:r>
      </w:ins>
      <w:ins w:id="82" w:author="Ligia Freire" w:date="2017-09-13T13:35:00Z">
        <w:r w:rsidR="0083166D">
          <w:rPr>
            <w:rFonts w:asciiTheme="minorHAnsi" w:hAnsiTheme="minorHAnsi"/>
            <w:szCs w:val="24"/>
          </w:rPr>
          <w:t>á</w:t>
        </w:r>
      </w:ins>
      <w:ins w:id="83" w:author="Maricela Lino" w:date="2017-09-12T09:11:00Z">
        <w:del w:id="84" w:author="Ligia Freire" w:date="2017-09-13T13:35:00Z">
          <w:r w:rsidRPr="00FD6063" w:rsidDel="0083166D">
            <w:rPr>
              <w:rFonts w:asciiTheme="minorHAnsi" w:hAnsiTheme="minorHAnsi"/>
              <w:szCs w:val="24"/>
              <w:rPrChange w:id="85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a</w:delText>
          </w:r>
        </w:del>
        <w:r w:rsidRPr="00FD6063">
          <w:rPr>
            <w:rFonts w:asciiTheme="minorHAnsi" w:hAnsiTheme="minorHAnsi"/>
            <w:szCs w:val="24"/>
            <w:rPrChange w:id="86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el Gerente de Planta.</w:t>
        </w:r>
      </w:ins>
    </w:p>
    <w:p w14:paraId="61A97525" w14:textId="77777777" w:rsidR="00DE4CC6" w:rsidRPr="00BC51FB" w:rsidDel="00F74C7F" w:rsidRDefault="00110BA2">
      <w:pPr>
        <w:numPr>
          <w:ilvl w:val="0"/>
          <w:numId w:val="2"/>
        </w:numPr>
        <w:jc w:val="both"/>
        <w:rPr>
          <w:del w:id="87" w:author="Francisco Alvarez(francisco.alvarez@bosch.com.ec)" w:date="2016-02-17T14:57:00Z"/>
          <w:rFonts w:asciiTheme="minorHAnsi" w:hAnsiTheme="minorHAnsi"/>
          <w:b/>
          <w:szCs w:val="24"/>
          <w:rPrChange w:id="88" w:author="Maria Leon" w:date="2017-01-05T16:18:00Z">
            <w:rPr>
              <w:del w:id="89" w:author="Francisco Alvarez(francisco.alvarez@bosch.com.ec)" w:date="2016-02-17T14:57:00Z"/>
              <w:rFonts w:ascii="Calibri" w:hAnsi="Calibri"/>
              <w:b/>
            </w:rPr>
          </w:rPrChange>
        </w:rPr>
      </w:pPr>
      <w:del w:id="90" w:author="Francisco Alvarez(francisco.alvarez@bosch.com.ec)" w:date="2016-02-17T14:57:00Z">
        <w:r w:rsidRPr="00BC51FB" w:rsidDel="00F74C7F">
          <w:rPr>
            <w:rFonts w:asciiTheme="minorHAnsi" w:hAnsiTheme="minorHAnsi"/>
            <w:b/>
            <w:szCs w:val="24"/>
            <w:rPrChange w:id="91" w:author="Maria Leon" w:date="2017-01-05T16:18:00Z">
              <w:rPr>
                <w:rFonts w:ascii="Calibri" w:hAnsi="Calibri"/>
                <w:b/>
              </w:rPr>
            </w:rPrChange>
          </w:rPr>
          <w:delText>Auxiliar de Bodega</w:delText>
        </w:r>
        <w:r w:rsidR="00DE4CC6" w:rsidRPr="00BC51FB" w:rsidDel="00F74C7F">
          <w:rPr>
            <w:rFonts w:asciiTheme="minorHAnsi" w:hAnsiTheme="minorHAnsi"/>
            <w:b/>
            <w:szCs w:val="24"/>
            <w:rPrChange w:id="92" w:author="Maria Leon" w:date="2017-01-05T16:18:00Z">
              <w:rPr>
                <w:rFonts w:ascii="Calibri" w:hAnsi="Calibri"/>
                <w:b/>
              </w:rPr>
            </w:rPrChange>
          </w:rPr>
          <w:delText>:</w:delText>
        </w:r>
        <w:r w:rsidR="00DE4CC6" w:rsidRPr="00BC51FB" w:rsidDel="00F74C7F">
          <w:rPr>
            <w:rFonts w:asciiTheme="minorHAnsi" w:hAnsiTheme="minorHAnsi"/>
            <w:szCs w:val="24"/>
            <w:rPrChange w:id="93" w:author="Maria Leon" w:date="2017-01-05T16:18:00Z">
              <w:rPr>
                <w:rFonts w:ascii="Calibri" w:hAnsi="Calibri"/>
              </w:rPr>
            </w:rPrChange>
          </w:rPr>
          <w:delText xml:space="preserve"> Cuando se hayan confirmado los datos y el Jefe de Calidad o el Inspector de Calidad haya liberado el producto, arregle la estiba, de acuerdo a la Especificación Técnica Cantidad de Bultos por Pallet (ET-755-CBP).</w:delText>
        </w:r>
      </w:del>
    </w:p>
    <w:p w14:paraId="3D0008BF" w14:textId="77777777" w:rsidR="00DE4CC6" w:rsidRPr="00BC51FB" w:rsidDel="00EE0B5C" w:rsidRDefault="00DE4CC6">
      <w:pPr>
        <w:numPr>
          <w:ilvl w:val="0"/>
          <w:numId w:val="2"/>
        </w:numPr>
        <w:jc w:val="both"/>
        <w:rPr>
          <w:del w:id="94" w:author="Francisco Alvarez(francisco.alvarez@bosch.com.ec)" w:date="2016-02-17T15:10:00Z"/>
          <w:rFonts w:asciiTheme="minorHAnsi" w:hAnsiTheme="minorHAnsi"/>
          <w:b/>
          <w:szCs w:val="24"/>
          <w:rPrChange w:id="95" w:author="Maria Leon" w:date="2017-01-05T16:18:00Z">
            <w:rPr>
              <w:del w:id="96" w:author="Francisco Alvarez(francisco.alvarez@bosch.com.ec)" w:date="2016-02-17T15:10:00Z"/>
              <w:rFonts w:ascii="Calibri" w:hAnsi="Calibri"/>
              <w:b/>
            </w:rPr>
          </w:rPrChange>
        </w:rPr>
      </w:pPr>
      <w:del w:id="97" w:author="Francisco Alvarez(francisco.alvarez@bosch.com.ec)" w:date="2016-02-17T15:10:00Z">
        <w:r w:rsidRPr="00BC51FB" w:rsidDel="00EE0B5C">
          <w:rPr>
            <w:rFonts w:asciiTheme="minorHAnsi" w:hAnsiTheme="minorHAnsi"/>
            <w:b/>
            <w:szCs w:val="24"/>
            <w:rPrChange w:id="98" w:author="Maria Leon" w:date="2017-01-05T16:18:00Z">
              <w:rPr>
                <w:rFonts w:ascii="Calibri" w:hAnsi="Calibri"/>
                <w:b/>
              </w:rPr>
            </w:rPrChange>
          </w:rPr>
          <w:delText xml:space="preserve">Operador de Montacargas: </w:delText>
        </w:r>
        <w:r w:rsidRPr="00BC51FB" w:rsidDel="00EE0B5C">
          <w:rPr>
            <w:rFonts w:asciiTheme="minorHAnsi" w:hAnsiTheme="minorHAnsi"/>
            <w:szCs w:val="24"/>
            <w:rPrChange w:id="99" w:author="Maria Leon" w:date="2017-01-05T16:18:00Z">
              <w:rPr>
                <w:rFonts w:ascii="Calibri" w:hAnsi="Calibri"/>
              </w:rPr>
            </w:rPrChange>
          </w:rPr>
          <w:delText>Utilice el montacargas para ubicar los pallets con los diferentes productos, en su respectivo almacén, de acuerdo a la Instrucción de Trabajo Plano de Ubicación de Productos en Bodega (IT-755-PUPB).</w:delText>
        </w:r>
      </w:del>
    </w:p>
    <w:p w14:paraId="455C6E57" w14:textId="77777777" w:rsidR="00DE4CC6" w:rsidRPr="00BC51FB" w:rsidDel="00EE0B5C" w:rsidRDefault="00DE4CC6">
      <w:pPr>
        <w:pStyle w:val="Encabezado"/>
        <w:jc w:val="both"/>
        <w:rPr>
          <w:del w:id="100" w:author="Francisco Alvarez(francisco.alvarez@bosch.com.ec)" w:date="2016-02-17T15:10:00Z"/>
          <w:rFonts w:asciiTheme="minorHAnsi" w:hAnsiTheme="minorHAnsi"/>
          <w:szCs w:val="24"/>
          <w:rPrChange w:id="101" w:author="Maria Leon" w:date="2017-01-05T16:18:00Z">
            <w:rPr>
              <w:del w:id="102" w:author="Francisco Alvarez(francisco.alvarez@bosch.com.ec)" w:date="2016-02-17T15:10:00Z"/>
              <w:rFonts w:ascii="Calibri" w:hAnsi="Calibri"/>
            </w:rPr>
          </w:rPrChange>
        </w:rPr>
        <w:pPrChange w:id="103" w:author="Maria Leon" w:date="2017-01-05T16:18:00Z">
          <w:pPr>
            <w:pStyle w:val="Encabezado"/>
          </w:pPr>
        </w:pPrChange>
      </w:pPr>
    </w:p>
    <w:p w14:paraId="0601C91D" w14:textId="77777777" w:rsidR="00DE4CC6" w:rsidRPr="00BC51FB" w:rsidRDefault="00DE4CC6">
      <w:pPr>
        <w:pStyle w:val="Encabezado"/>
        <w:jc w:val="both"/>
        <w:rPr>
          <w:rFonts w:asciiTheme="minorHAnsi" w:hAnsiTheme="minorHAnsi"/>
          <w:szCs w:val="24"/>
          <w:rPrChange w:id="104" w:author="Maria Leon" w:date="2017-01-05T16:18:00Z">
            <w:rPr>
              <w:rFonts w:ascii="Calibri" w:hAnsi="Calibri"/>
            </w:rPr>
          </w:rPrChange>
        </w:rPr>
        <w:pPrChange w:id="105" w:author="Maria Leon" w:date="2017-01-05T16:18:00Z">
          <w:pPr>
            <w:pStyle w:val="Encabezado"/>
          </w:pPr>
        </w:pPrChange>
      </w:pPr>
    </w:p>
    <w:p w14:paraId="0D8D1848" w14:textId="77777777" w:rsidR="00DE4CC6" w:rsidRPr="00BC51FB" w:rsidRDefault="00DE4CC6">
      <w:pPr>
        <w:pStyle w:val="Ttulo1"/>
        <w:jc w:val="both"/>
        <w:rPr>
          <w:rFonts w:asciiTheme="minorHAnsi" w:hAnsiTheme="minorHAnsi"/>
          <w:szCs w:val="24"/>
          <w:rPrChange w:id="106" w:author="Maria Leon" w:date="2017-01-05T16:18:00Z">
            <w:rPr>
              <w:rFonts w:ascii="Calibri" w:hAnsi="Calibri"/>
            </w:rPr>
          </w:rPrChange>
        </w:rPr>
        <w:pPrChange w:id="107" w:author="Maria Leon" w:date="2017-01-05T16:18:00Z">
          <w:pPr>
            <w:pStyle w:val="Ttulo1"/>
          </w:pPr>
        </w:pPrChange>
      </w:pPr>
      <w:r w:rsidRPr="00BC51FB">
        <w:rPr>
          <w:rFonts w:asciiTheme="minorHAnsi" w:hAnsiTheme="minorHAnsi"/>
          <w:szCs w:val="24"/>
          <w:rPrChange w:id="108" w:author="Maria Leon" w:date="2017-01-05T16:18:00Z">
            <w:rPr>
              <w:rFonts w:ascii="Calibri" w:hAnsi="Calibri"/>
            </w:rPr>
          </w:rPrChange>
        </w:rPr>
        <w:t>Referencias</w:t>
      </w:r>
    </w:p>
    <w:p w14:paraId="78E94537" w14:textId="77777777" w:rsidR="00DE4CC6" w:rsidRPr="00BC51FB" w:rsidRDefault="00DE4CC6">
      <w:pPr>
        <w:numPr>
          <w:ilvl w:val="0"/>
          <w:numId w:val="1"/>
        </w:numPr>
        <w:tabs>
          <w:tab w:val="left" w:pos="1890"/>
        </w:tabs>
        <w:jc w:val="both"/>
        <w:rPr>
          <w:rFonts w:asciiTheme="minorHAnsi" w:hAnsiTheme="minorHAnsi"/>
          <w:szCs w:val="24"/>
          <w:rPrChange w:id="109" w:author="Maria Leon" w:date="2017-01-05T16:18:00Z">
            <w:rPr>
              <w:rFonts w:ascii="Calibri" w:hAnsi="Calibri"/>
            </w:rPr>
          </w:rPrChange>
        </w:rPr>
        <w:pPrChange w:id="110" w:author="Maria Leon" w:date="2017-01-05T16:18:00Z">
          <w:pPr>
            <w:numPr>
              <w:numId w:val="1"/>
            </w:numPr>
            <w:tabs>
              <w:tab w:val="num" w:pos="360"/>
              <w:tab w:val="left" w:pos="1890"/>
            </w:tabs>
            <w:ind w:left="360" w:hanging="360"/>
          </w:pPr>
        </w:pPrChange>
      </w:pPr>
      <w:r w:rsidRPr="00BC51FB">
        <w:rPr>
          <w:rFonts w:asciiTheme="minorHAnsi" w:hAnsiTheme="minorHAnsi"/>
          <w:szCs w:val="24"/>
          <w:rPrChange w:id="111" w:author="Maria Leon" w:date="2017-01-05T16:18:00Z">
            <w:rPr>
              <w:rFonts w:ascii="Calibri" w:hAnsi="Calibri"/>
            </w:rPr>
          </w:rPrChange>
        </w:rPr>
        <w:t>IT-755-PATP</w:t>
      </w:r>
      <w:ins w:id="112" w:author="Maria Leon" w:date="2017-01-06T08:15:00Z">
        <w:r w:rsidR="00C47132">
          <w:rPr>
            <w:rFonts w:asciiTheme="minorHAnsi" w:hAnsiTheme="minorHAnsi"/>
            <w:szCs w:val="24"/>
          </w:rPr>
          <w:tab/>
        </w:r>
      </w:ins>
      <w:ins w:id="113" w:author="Maria Leon" w:date="2017-01-06T08:16:00Z">
        <w:r w:rsidR="00C47132">
          <w:rPr>
            <w:rFonts w:asciiTheme="minorHAnsi" w:hAnsiTheme="minorHAnsi"/>
            <w:szCs w:val="24"/>
          </w:rPr>
          <w:tab/>
        </w:r>
      </w:ins>
      <w:del w:id="114" w:author="Maria Leon" w:date="2017-01-06T08:15:00Z">
        <w:r w:rsidRPr="00BC51FB" w:rsidDel="00C47132">
          <w:rPr>
            <w:rFonts w:asciiTheme="minorHAnsi" w:hAnsiTheme="minorHAnsi"/>
            <w:szCs w:val="24"/>
            <w:rPrChange w:id="115" w:author="Maria Leon" w:date="2017-01-05T16:18:00Z">
              <w:rPr>
                <w:rFonts w:ascii="Calibri" w:hAnsi="Calibri"/>
              </w:rPr>
            </w:rPrChange>
          </w:rPr>
          <w:tab/>
        </w:r>
      </w:del>
      <w:r w:rsidRPr="00BC51FB">
        <w:rPr>
          <w:rFonts w:asciiTheme="minorHAnsi" w:hAnsiTheme="minorHAnsi"/>
          <w:szCs w:val="24"/>
          <w:rPrChange w:id="116" w:author="Maria Leon" w:date="2017-01-05T16:18:00Z">
            <w:rPr>
              <w:rFonts w:ascii="Calibri" w:hAnsi="Calibri"/>
            </w:rPr>
          </w:rPrChange>
        </w:rPr>
        <w:t>Plano de Almacenamiento Temporal en Planta</w:t>
      </w:r>
    </w:p>
    <w:p w14:paraId="28113EA0" w14:textId="77777777" w:rsidR="00DE4CC6" w:rsidRPr="00BC51FB" w:rsidRDefault="00DE4CC6">
      <w:pPr>
        <w:numPr>
          <w:ilvl w:val="0"/>
          <w:numId w:val="1"/>
        </w:numPr>
        <w:tabs>
          <w:tab w:val="left" w:pos="1890"/>
        </w:tabs>
        <w:jc w:val="both"/>
        <w:rPr>
          <w:rFonts w:asciiTheme="minorHAnsi" w:hAnsiTheme="minorHAnsi"/>
          <w:szCs w:val="24"/>
          <w:rPrChange w:id="117" w:author="Maria Leon" w:date="2017-01-05T16:18:00Z">
            <w:rPr>
              <w:rFonts w:ascii="Calibri" w:hAnsi="Calibri"/>
            </w:rPr>
          </w:rPrChange>
        </w:rPr>
        <w:pPrChange w:id="118" w:author="Maria Leon" w:date="2017-01-05T16:18:00Z">
          <w:pPr>
            <w:numPr>
              <w:numId w:val="1"/>
            </w:numPr>
            <w:tabs>
              <w:tab w:val="num" w:pos="360"/>
              <w:tab w:val="left" w:pos="1890"/>
            </w:tabs>
            <w:ind w:left="360" w:hanging="360"/>
          </w:pPr>
        </w:pPrChange>
      </w:pPr>
      <w:r w:rsidRPr="00BC51FB">
        <w:rPr>
          <w:rFonts w:asciiTheme="minorHAnsi" w:hAnsiTheme="minorHAnsi"/>
          <w:szCs w:val="24"/>
          <w:rPrChange w:id="119" w:author="Maria Leon" w:date="2017-01-05T16:18:00Z">
            <w:rPr>
              <w:rFonts w:ascii="Calibri" w:hAnsi="Calibri"/>
            </w:rPr>
          </w:rPrChange>
        </w:rPr>
        <w:t>IT-755-PUPB</w:t>
      </w:r>
      <w:ins w:id="120" w:author="Maria Leon" w:date="2017-01-06T08:16:00Z">
        <w:r w:rsidR="00C47132">
          <w:rPr>
            <w:rFonts w:asciiTheme="minorHAnsi" w:hAnsiTheme="minorHAnsi"/>
            <w:szCs w:val="24"/>
          </w:rPr>
          <w:tab/>
        </w:r>
        <w:r w:rsidR="00C47132">
          <w:rPr>
            <w:rFonts w:asciiTheme="minorHAnsi" w:hAnsiTheme="minorHAnsi"/>
            <w:szCs w:val="24"/>
          </w:rPr>
          <w:tab/>
        </w:r>
      </w:ins>
      <w:del w:id="121" w:author="Maria Leon" w:date="2017-01-06T08:15:00Z">
        <w:r w:rsidRPr="00BC51FB" w:rsidDel="00C47132">
          <w:rPr>
            <w:rFonts w:asciiTheme="minorHAnsi" w:hAnsiTheme="minorHAnsi"/>
            <w:szCs w:val="24"/>
            <w:rPrChange w:id="122" w:author="Maria Leon" w:date="2017-01-05T16:18:00Z">
              <w:rPr>
                <w:rFonts w:ascii="Calibri" w:hAnsi="Calibri"/>
              </w:rPr>
            </w:rPrChange>
          </w:rPr>
          <w:tab/>
        </w:r>
      </w:del>
      <w:r w:rsidRPr="00BC51FB">
        <w:rPr>
          <w:rFonts w:asciiTheme="minorHAnsi" w:hAnsiTheme="minorHAnsi"/>
          <w:szCs w:val="24"/>
          <w:rPrChange w:id="123" w:author="Maria Leon" w:date="2017-01-05T16:18:00Z">
            <w:rPr>
              <w:rFonts w:ascii="Calibri" w:hAnsi="Calibri"/>
            </w:rPr>
          </w:rPrChange>
        </w:rPr>
        <w:t>Plano de Ubicación de Productos en Bodegas</w:t>
      </w:r>
    </w:p>
    <w:p w14:paraId="389C4C7A" w14:textId="77777777" w:rsidR="00DE4CC6" w:rsidRPr="00BC51FB" w:rsidDel="00DB5802" w:rsidRDefault="00DE4CC6">
      <w:pPr>
        <w:numPr>
          <w:ilvl w:val="0"/>
          <w:numId w:val="1"/>
        </w:numPr>
        <w:tabs>
          <w:tab w:val="left" w:pos="1890"/>
        </w:tabs>
        <w:jc w:val="both"/>
        <w:rPr>
          <w:del w:id="124" w:author="Zambrano, Edwin" w:date="2020-05-08T13:33:00Z"/>
          <w:rFonts w:asciiTheme="minorHAnsi" w:hAnsiTheme="minorHAnsi"/>
          <w:szCs w:val="24"/>
          <w:rPrChange w:id="125" w:author="Maria Leon" w:date="2017-01-05T16:18:00Z">
            <w:rPr>
              <w:del w:id="126" w:author="Zambrano, Edwin" w:date="2020-05-08T13:33:00Z"/>
              <w:rFonts w:ascii="Calibri" w:hAnsi="Calibri"/>
            </w:rPr>
          </w:rPrChange>
        </w:rPr>
        <w:pPrChange w:id="127" w:author="Maria Leon" w:date="2017-01-05T16:18:00Z">
          <w:pPr>
            <w:numPr>
              <w:numId w:val="1"/>
            </w:numPr>
            <w:tabs>
              <w:tab w:val="num" w:pos="360"/>
              <w:tab w:val="left" w:pos="1890"/>
            </w:tabs>
            <w:ind w:left="360" w:hanging="360"/>
          </w:pPr>
        </w:pPrChange>
      </w:pPr>
      <w:r w:rsidRPr="00BC51FB">
        <w:rPr>
          <w:rFonts w:asciiTheme="minorHAnsi" w:hAnsiTheme="minorHAnsi"/>
          <w:szCs w:val="24"/>
          <w:rPrChange w:id="128" w:author="Maria Leon" w:date="2017-01-05T16:18:00Z">
            <w:rPr>
              <w:rFonts w:ascii="Calibri" w:hAnsi="Calibri"/>
            </w:rPr>
          </w:rPrChange>
        </w:rPr>
        <w:t>ET-755-CBP</w:t>
      </w:r>
      <w:ins w:id="129" w:author="Maria Leon" w:date="2017-01-06T08:16:00Z">
        <w:r w:rsidR="00C47132">
          <w:rPr>
            <w:rFonts w:asciiTheme="minorHAnsi" w:hAnsiTheme="minorHAnsi"/>
            <w:szCs w:val="24"/>
          </w:rPr>
          <w:tab/>
        </w:r>
        <w:r w:rsidR="00C47132">
          <w:rPr>
            <w:rFonts w:asciiTheme="minorHAnsi" w:hAnsiTheme="minorHAnsi"/>
            <w:szCs w:val="24"/>
          </w:rPr>
          <w:tab/>
        </w:r>
      </w:ins>
      <w:del w:id="130" w:author="Maria Leon" w:date="2017-01-06T08:16:00Z">
        <w:r w:rsidRPr="00BC51FB" w:rsidDel="00C47132">
          <w:rPr>
            <w:rFonts w:asciiTheme="minorHAnsi" w:hAnsiTheme="minorHAnsi"/>
            <w:szCs w:val="24"/>
            <w:rPrChange w:id="131" w:author="Maria Leon" w:date="2017-01-05T16:18:00Z">
              <w:rPr>
                <w:rFonts w:ascii="Calibri" w:hAnsi="Calibri"/>
              </w:rPr>
            </w:rPrChange>
          </w:rPr>
          <w:tab/>
        </w:r>
      </w:del>
      <w:r w:rsidRPr="00BC51FB">
        <w:rPr>
          <w:rFonts w:asciiTheme="minorHAnsi" w:hAnsiTheme="minorHAnsi"/>
          <w:szCs w:val="24"/>
          <w:rPrChange w:id="132" w:author="Maria Leon" w:date="2017-01-05T16:18:00Z">
            <w:rPr>
              <w:rFonts w:ascii="Calibri" w:hAnsi="Calibri"/>
            </w:rPr>
          </w:rPrChange>
        </w:rPr>
        <w:t>Cantidad de Bultos por Pallet</w:t>
      </w:r>
    </w:p>
    <w:p w14:paraId="5F2EC1AE" w14:textId="77777777" w:rsidR="00DE4CC6" w:rsidRPr="00DB5802" w:rsidRDefault="00DE4CC6">
      <w:pPr>
        <w:numPr>
          <w:ilvl w:val="0"/>
          <w:numId w:val="1"/>
        </w:numPr>
        <w:tabs>
          <w:tab w:val="left" w:pos="1890"/>
        </w:tabs>
        <w:jc w:val="both"/>
        <w:rPr>
          <w:rFonts w:asciiTheme="minorHAnsi" w:hAnsiTheme="minorHAnsi"/>
          <w:szCs w:val="24"/>
          <w:rPrChange w:id="133" w:author="Zambrano, Edwin" w:date="2020-05-08T13:33:00Z">
            <w:rPr>
              <w:rFonts w:ascii="Calibri" w:hAnsi="Calibri"/>
            </w:rPr>
          </w:rPrChange>
        </w:rPr>
        <w:pPrChange w:id="134" w:author="Zambrano, Edwin" w:date="2020-05-08T13:33:00Z">
          <w:pPr>
            <w:jc w:val="both"/>
          </w:pPr>
        </w:pPrChange>
      </w:pPr>
    </w:p>
    <w:p w14:paraId="1FC9167E" w14:textId="77777777" w:rsidR="00DE4CC6" w:rsidRPr="00BC51FB" w:rsidRDefault="00DE4CC6">
      <w:pPr>
        <w:jc w:val="both"/>
        <w:rPr>
          <w:rFonts w:asciiTheme="minorHAnsi" w:hAnsiTheme="minorHAnsi"/>
          <w:szCs w:val="24"/>
          <w:rPrChange w:id="135" w:author="Maria Leon" w:date="2017-01-05T16:18:00Z">
            <w:rPr>
              <w:rFonts w:ascii="Calibri" w:hAnsi="Calibri"/>
            </w:rPr>
          </w:rPrChange>
        </w:rPr>
      </w:pPr>
    </w:p>
    <w:p w14:paraId="007090EE" w14:textId="77777777" w:rsidR="00DE4CC6" w:rsidRPr="00BC51FB" w:rsidRDefault="00DE4CC6">
      <w:pPr>
        <w:pStyle w:val="Ttulo1"/>
        <w:tabs>
          <w:tab w:val="left" w:pos="1620"/>
        </w:tabs>
        <w:jc w:val="both"/>
        <w:rPr>
          <w:rFonts w:asciiTheme="minorHAnsi" w:hAnsiTheme="minorHAnsi"/>
          <w:szCs w:val="24"/>
          <w:rPrChange w:id="136" w:author="Maria Leon" w:date="2017-01-05T16:18:00Z">
            <w:rPr>
              <w:rFonts w:ascii="Calibri" w:hAnsi="Calibri"/>
            </w:rPr>
          </w:rPrChange>
        </w:rPr>
        <w:pPrChange w:id="137" w:author="Maria Leon" w:date="2017-01-05T16:18:00Z">
          <w:pPr>
            <w:pStyle w:val="Ttulo1"/>
            <w:tabs>
              <w:tab w:val="left" w:pos="1620"/>
            </w:tabs>
          </w:pPr>
        </w:pPrChange>
      </w:pPr>
      <w:r w:rsidRPr="00BC51FB">
        <w:rPr>
          <w:rFonts w:asciiTheme="minorHAnsi" w:hAnsiTheme="minorHAnsi"/>
          <w:szCs w:val="24"/>
          <w:rPrChange w:id="138" w:author="Maria Leon" w:date="2017-01-05T16:18:00Z">
            <w:rPr>
              <w:rFonts w:ascii="Calibri" w:hAnsi="Calibri"/>
            </w:rPr>
          </w:rPrChange>
        </w:rPr>
        <w:t>Registros</w:t>
      </w:r>
    </w:p>
    <w:p w14:paraId="7974B3EE" w14:textId="77777777" w:rsidR="005F0347" w:rsidRPr="00BC51FB" w:rsidRDefault="005F0347">
      <w:pPr>
        <w:jc w:val="both"/>
        <w:rPr>
          <w:rFonts w:asciiTheme="minorHAnsi" w:hAnsiTheme="minorHAnsi"/>
          <w:szCs w:val="24"/>
          <w:rPrChange w:id="139" w:author="Maria Leon" w:date="2017-01-05T16:18:00Z">
            <w:rPr/>
          </w:rPrChange>
        </w:rPr>
        <w:pPrChange w:id="140" w:author="Maria Leon" w:date="2017-01-05T16:18:00Z">
          <w:pPr/>
        </w:pPrChange>
      </w:pPr>
    </w:p>
    <w:p w14:paraId="0D279785" w14:textId="77777777" w:rsidR="005F0347" w:rsidRPr="00BC51FB" w:rsidDel="00DB5802" w:rsidRDefault="005F0347">
      <w:pPr>
        <w:numPr>
          <w:ilvl w:val="0"/>
          <w:numId w:val="3"/>
        </w:numPr>
        <w:ind w:left="426"/>
        <w:jc w:val="both"/>
        <w:rPr>
          <w:del w:id="141" w:author="Zambrano, Edwin" w:date="2020-05-08T13:33:00Z"/>
          <w:rFonts w:asciiTheme="minorHAnsi" w:hAnsiTheme="minorHAnsi"/>
          <w:szCs w:val="24"/>
          <w:rPrChange w:id="142" w:author="Maria Leon" w:date="2017-01-05T16:18:00Z">
            <w:rPr>
              <w:del w:id="143" w:author="Zambrano, Edwin" w:date="2020-05-08T13:33:00Z"/>
            </w:rPr>
          </w:rPrChange>
        </w:rPr>
        <w:pPrChange w:id="144" w:author="Maria Leon" w:date="2017-01-05T16:18:00Z">
          <w:pPr>
            <w:numPr>
              <w:numId w:val="3"/>
            </w:numPr>
            <w:ind w:left="426" w:hanging="360"/>
          </w:pPr>
        </w:pPrChange>
      </w:pPr>
      <w:r w:rsidRPr="00BC51FB">
        <w:rPr>
          <w:rFonts w:asciiTheme="minorHAnsi" w:hAnsiTheme="minorHAnsi"/>
          <w:szCs w:val="24"/>
          <w:rPrChange w:id="145" w:author="Maria Leon" w:date="2017-01-05T16:18:00Z">
            <w:rPr>
              <w:rFonts w:ascii="Calibri" w:hAnsi="Calibri"/>
            </w:rPr>
          </w:rPrChange>
        </w:rPr>
        <w:t>RPT-755</w:t>
      </w:r>
      <w:del w:id="146" w:author="Maria Leon" w:date="2017-01-05T16:18:00Z">
        <w:r w:rsidRPr="00BC51FB" w:rsidDel="00BC51FB">
          <w:rPr>
            <w:rFonts w:asciiTheme="minorHAnsi" w:hAnsiTheme="minorHAnsi"/>
            <w:szCs w:val="24"/>
            <w:rPrChange w:id="147" w:author="Maria Leon" w:date="2017-01-05T16:18:00Z">
              <w:rPr>
                <w:rFonts w:ascii="Calibri" w:hAnsi="Calibri"/>
              </w:rPr>
            </w:rPrChange>
          </w:rPr>
          <w:delText xml:space="preserve">  </w:delText>
        </w:r>
      </w:del>
      <w:ins w:id="148" w:author="Maria Leon" w:date="2017-01-06T08:16:00Z">
        <w:r w:rsidR="00C47132">
          <w:rPr>
            <w:rFonts w:asciiTheme="minorHAnsi" w:hAnsiTheme="minorHAnsi"/>
            <w:szCs w:val="24"/>
          </w:rPr>
          <w:tab/>
        </w:r>
        <w:r w:rsidR="00C47132">
          <w:rPr>
            <w:rFonts w:asciiTheme="minorHAnsi" w:hAnsiTheme="minorHAnsi"/>
            <w:szCs w:val="24"/>
          </w:rPr>
          <w:tab/>
        </w:r>
      </w:ins>
      <w:del w:id="149" w:author="Maria Leon" w:date="2017-01-06T08:16:00Z">
        <w:r w:rsidRPr="00BC51FB" w:rsidDel="00C47132">
          <w:rPr>
            <w:rFonts w:asciiTheme="minorHAnsi" w:hAnsiTheme="minorHAnsi"/>
            <w:szCs w:val="24"/>
            <w:rPrChange w:id="150" w:author="Maria Leon" w:date="2017-01-05T16:18:00Z">
              <w:rPr>
                <w:rFonts w:ascii="Calibri" w:hAnsi="Calibri"/>
              </w:rPr>
            </w:rPrChange>
          </w:rPr>
          <w:delText xml:space="preserve"> </w:delText>
        </w:r>
      </w:del>
      <w:r w:rsidRPr="00BC51FB">
        <w:rPr>
          <w:rFonts w:asciiTheme="minorHAnsi" w:hAnsiTheme="minorHAnsi"/>
          <w:szCs w:val="24"/>
          <w:rPrChange w:id="151" w:author="Maria Leon" w:date="2017-01-05T16:18:00Z">
            <w:rPr>
              <w:rFonts w:ascii="Calibri" w:hAnsi="Calibri"/>
            </w:rPr>
          </w:rPrChange>
        </w:rPr>
        <w:t xml:space="preserve">Recepción de Producto Terminado </w:t>
      </w:r>
    </w:p>
    <w:p w14:paraId="42EC711A" w14:textId="77777777" w:rsidR="00DE4CC6" w:rsidRPr="00DB5802" w:rsidRDefault="00DE4CC6">
      <w:pPr>
        <w:numPr>
          <w:ilvl w:val="0"/>
          <w:numId w:val="3"/>
        </w:numPr>
        <w:ind w:left="426"/>
        <w:jc w:val="both"/>
        <w:rPr>
          <w:rFonts w:asciiTheme="minorHAnsi" w:hAnsiTheme="minorHAnsi"/>
          <w:szCs w:val="24"/>
          <w:rPrChange w:id="152" w:author="Zambrano, Edwin" w:date="2020-05-08T13:33:00Z">
            <w:rPr>
              <w:rFonts w:ascii="Calibri" w:hAnsi="Calibri"/>
            </w:rPr>
          </w:rPrChange>
        </w:rPr>
        <w:pPrChange w:id="153" w:author="Zambrano, Edwin" w:date="2020-05-08T13:33:00Z">
          <w:pPr>
            <w:pStyle w:val="Encabezado"/>
            <w:tabs>
              <w:tab w:val="clear" w:pos="4320"/>
              <w:tab w:val="clear" w:pos="8640"/>
              <w:tab w:val="left" w:pos="1620"/>
            </w:tabs>
          </w:pPr>
        </w:pPrChange>
      </w:pPr>
    </w:p>
    <w:sectPr w:rsidR="00DE4CC6" w:rsidRPr="00DB5802">
      <w:headerReference w:type="default" r:id="rId8"/>
      <w:footerReference w:type="default" r:id="rId9"/>
      <w:pgSz w:w="11909" w:h="16834"/>
      <w:pgMar w:top="1224" w:right="936" w:bottom="864" w:left="1224" w:header="72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698C" w14:textId="77777777" w:rsidR="0066331B" w:rsidRDefault="0066331B">
      <w:r>
        <w:separator/>
      </w:r>
    </w:p>
  </w:endnote>
  <w:endnote w:type="continuationSeparator" w:id="0">
    <w:p w14:paraId="5322FECC" w14:textId="77777777" w:rsidR="0066331B" w:rsidRDefault="0066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6"/>
      <w:gridCol w:w="1559"/>
      <w:gridCol w:w="1560"/>
      <w:gridCol w:w="1725"/>
      <w:gridCol w:w="990"/>
      <w:gridCol w:w="1800"/>
      <w:gridCol w:w="1071"/>
    </w:tblGrid>
    <w:tr w:rsidR="00DE4CC6" w14:paraId="438A0922" w14:textId="77777777" w:rsidTr="00FB5B25">
      <w:tc>
        <w:tcPr>
          <w:tcW w:w="1456" w:type="dxa"/>
        </w:tcPr>
        <w:p w14:paraId="536CA01C" w14:textId="77777777" w:rsidR="00DE4CC6" w:rsidRPr="00F979FF" w:rsidRDefault="00DE4CC6">
          <w:pPr>
            <w:pStyle w:val="Piedepgina"/>
            <w:rPr>
              <w:rFonts w:ascii="Calibri" w:hAnsi="Calibri"/>
              <w:sz w:val="18"/>
            </w:rPr>
          </w:pPr>
          <w:r w:rsidRPr="00F979FF">
            <w:rPr>
              <w:rFonts w:ascii="Calibri" w:hAnsi="Calibri"/>
              <w:sz w:val="18"/>
            </w:rPr>
            <w:t>Elaborado por:</w:t>
          </w:r>
        </w:p>
        <w:p w14:paraId="09473289" w14:textId="6F70FFBA" w:rsidR="00DE4CC6" w:rsidRPr="00F979FF" w:rsidRDefault="00BC51FB">
          <w:pPr>
            <w:pStyle w:val="Piedepgina"/>
            <w:rPr>
              <w:rFonts w:ascii="Calibri" w:hAnsi="Calibri"/>
            </w:rPr>
          </w:pPr>
          <w:ins w:id="169" w:author="Maria Leon" w:date="2017-01-05T16:17:00Z">
            <w:del w:id="170" w:author="Olvera, Fernanda" w:date="2021-07-21T15:40:00Z">
              <w:r w:rsidDel="00F34F75">
                <w:rPr>
                  <w:rFonts w:ascii="Calibri" w:hAnsi="Calibri"/>
                </w:rPr>
                <w:delText>M. Lino</w:delText>
              </w:r>
            </w:del>
          </w:ins>
          <w:proofErr w:type="gramStart"/>
          <w:ins w:id="171" w:author="Olvera, Fernanda" w:date="2021-07-21T15:40:00Z">
            <w:r w:rsidR="0015680B">
              <w:rPr>
                <w:rFonts w:ascii="Calibri" w:hAnsi="Calibri"/>
              </w:rPr>
              <w:t>J</w:t>
            </w:r>
            <w:r w:rsidR="00F34F75">
              <w:rPr>
                <w:rFonts w:ascii="Calibri" w:hAnsi="Calibri"/>
              </w:rPr>
              <w:t>.ALVAREZ</w:t>
            </w:r>
          </w:ins>
          <w:proofErr w:type="gramEnd"/>
          <w:del w:id="172" w:author="Maria Leon" w:date="2017-01-05T16:17:00Z">
            <w:r w:rsidR="0091632B" w:rsidDel="00BC51FB">
              <w:rPr>
                <w:rFonts w:ascii="Calibri" w:hAnsi="Calibri"/>
              </w:rPr>
              <w:delText>C. Pineda</w:delText>
            </w:r>
          </w:del>
        </w:p>
      </w:tc>
      <w:tc>
        <w:tcPr>
          <w:tcW w:w="1559" w:type="dxa"/>
        </w:tcPr>
        <w:p w14:paraId="0B6A5584" w14:textId="08C5C138" w:rsidR="00DE4CC6" w:rsidRPr="00F979FF" w:rsidRDefault="0074388D">
          <w:pPr>
            <w:pStyle w:val="Piedepgina"/>
            <w:rPr>
              <w:rFonts w:ascii="Calibri" w:hAnsi="Calibri"/>
              <w:sz w:val="18"/>
            </w:rPr>
          </w:pPr>
          <w:ins w:id="173" w:author="Zambrano, Edwin" w:date="2020-05-08T13:31:00Z">
            <w:r>
              <w:rPr>
                <w:rFonts w:ascii="Calibri" w:hAnsi="Calibri"/>
                <w:sz w:val="18"/>
              </w:rPr>
              <w:t>Rev</w:t>
            </w:r>
          </w:ins>
          <w:ins w:id="174" w:author="Zambrano, Edwin" w:date="2020-05-08T13:32:00Z">
            <w:r>
              <w:rPr>
                <w:rFonts w:ascii="Calibri" w:hAnsi="Calibri"/>
                <w:sz w:val="18"/>
              </w:rPr>
              <w:t>isado</w:t>
            </w:r>
          </w:ins>
          <w:del w:id="175" w:author="Zambrano, Edwin" w:date="2020-05-08T13:31:00Z">
            <w:r w:rsidR="00DE4CC6" w:rsidRPr="00F979FF" w:rsidDel="0074388D">
              <w:rPr>
                <w:rFonts w:ascii="Calibri" w:hAnsi="Calibri"/>
                <w:sz w:val="18"/>
              </w:rPr>
              <w:delText>Aprobado</w:delText>
            </w:r>
          </w:del>
          <w:r w:rsidR="00DE4CC6" w:rsidRPr="00F979FF">
            <w:rPr>
              <w:rFonts w:ascii="Calibri" w:hAnsi="Calibri"/>
              <w:sz w:val="18"/>
            </w:rPr>
            <w:t xml:space="preserve"> por:</w:t>
          </w:r>
        </w:p>
        <w:p w14:paraId="095F4EB8" w14:textId="07EB7EFC" w:rsidR="00DE4CC6" w:rsidRPr="00F979FF" w:rsidRDefault="00196641">
          <w:pPr>
            <w:pStyle w:val="Piedepgina"/>
            <w:jc w:val="center"/>
            <w:rPr>
              <w:rFonts w:ascii="Calibri" w:hAnsi="Calibri"/>
            </w:rPr>
            <w:pPrChange w:id="176" w:author="Liliana Rios (liliana.rios@grupoberlin.com)" w:date="2016-02-22T15:58:00Z">
              <w:pPr>
                <w:pStyle w:val="Piedepgina"/>
              </w:pPr>
            </w:pPrChange>
          </w:pPr>
          <w:r>
            <w:rPr>
              <w:rFonts w:ascii="Calibri" w:hAnsi="Calibri"/>
            </w:rPr>
            <w:t>CB</w:t>
          </w:r>
        </w:p>
      </w:tc>
      <w:tc>
        <w:tcPr>
          <w:tcW w:w="1560" w:type="dxa"/>
        </w:tcPr>
        <w:p w14:paraId="285BB14D" w14:textId="77777777" w:rsidR="00DE4CC6" w:rsidRPr="0074388D" w:rsidRDefault="00DE4CC6">
          <w:pPr>
            <w:pStyle w:val="Piedepgina"/>
            <w:rPr>
              <w:rFonts w:ascii="Calibri" w:hAnsi="Calibri"/>
              <w:sz w:val="18"/>
            </w:rPr>
          </w:pPr>
          <w:r w:rsidRPr="0074388D">
            <w:rPr>
              <w:rFonts w:ascii="Calibri" w:hAnsi="Calibri"/>
              <w:sz w:val="18"/>
            </w:rPr>
            <w:t>Aprobado por:</w:t>
          </w:r>
        </w:p>
        <w:p w14:paraId="60ADA33F" w14:textId="221C6DD9" w:rsidR="00DE4CC6" w:rsidRPr="0074388D" w:rsidRDefault="00A62AC9">
          <w:pPr>
            <w:pStyle w:val="Piedepgina"/>
            <w:jc w:val="center"/>
            <w:rPr>
              <w:rFonts w:ascii="Calibri" w:hAnsi="Calibri"/>
              <w:rPrChange w:id="177" w:author="Zambrano, Edwin" w:date="2020-05-08T13:32:00Z">
                <w:rPr>
                  <w:rFonts w:ascii="Calibri" w:hAnsi="Calibri"/>
                  <w:i/>
                  <w:color w:val="0000FF"/>
                </w:rPr>
              </w:rPrChange>
            </w:rPr>
            <w:pPrChange w:id="178" w:author="Maria Leon" w:date="2017-01-05T16:17:00Z">
              <w:pPr>
                <w:pStyle w:val="Piedepgina"/>
              </w:pPr>
            </w:pPrChange>
          </w:pPr>
          <w:r>
            <w:rPr>
              <w:rFonts w:ascii="Calibri" w:hAnsi="Calibri"/>
            </w:rPr>
            <w:t>BK</w:t>
          </w:r>
          <w:ins w:id="179" w:author="Constantin von Campe" w:date="2016-02-23T18:09:00Z">
            <w:del w:id="180" w:author="Maria Leon" w:date="2017-01-05T16:17:00Z">
              <w:r w:rsidR="00656DFA" w:rsidRPr="0074388D" w:rsidDel="00BC51FB">
                <w:rPr>
                  <w:rFonts w:ascii="Calibri" w:hAnsi="Calibri"/>
                  <w:rPrChange w:id="181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CPvC</w:delText>
              </w:r>
            </w:del>
          </w:ins>
        </w:p>
      </w:tc>
      <w:tc>
        <w:tcPr>
          <w:tcW w:w="1725" w:type="dxa"/>
        </w:tcPr>
        <w:p w14:paraId="005CA4A6" w14:textId="77777777" w:rsidR="00DE4CC6" w:rsidRPr="0074388D" w:rsidRDefault="00DE4CC6">
          <w:pPr>
            <w:pStyle w:val="Piedepgina"/>
            <w:rPr>
              <w:rFonts w:ascii="Calibri" w:hAnsi="Calibri"/>
              <w:sz w:val="18"/>
            </w:rPr>
          </w:pPr>
          <w:r w:rsidRPr="0074388D">
            <w:rPr>
              <w:rFonts w:ascii="Calibri" w:hAnsi="Calibri"/>
              <w:sz w:val="18"/>
            </w:rPr>
            <w:t>Fecha:</w:t>
          </w:r>
        </w:p>
        <w:p w14:paraId="7D2511F9" w14:textId="216AE345" w:rsidR="00DE4CC6" w:rsidRPr="0074388D" w:rsidRDefault="008D6EEE">
          <w:pPr>
            <w:pStyle w:val="Piedepgina"/>
            <w:jc w:val="center"/>
            <w:rPr>
              <w:rFonts w:ascii="Calibri" w:hAnsi="Calibri"/>
              <w:rPrChange w:id="182" w:author="Zambrano, Edwin" w:date="2020-05-08T13:32:00Z">
                <w:rPr>
                  <w:rFonts w:ascii="Calibri" w:hAnsi="Calibri"/>
                  <w:i/>
                  <w:color w:val="0000FF"/>
                </w:rPr>
              </w:rPrChange>
            </w:rPr>
            <w:pPrChange w:id="183" w:author="Ligia Freire" w:date="2017-09-14T08:27:00Z">
              <w:pPr>
                <w:pStyle w:val="Piedepgina"/>
              </w:pPr>
            </w:pPrChange>
          </w:pPr>
          <w:ins w:id="184" w:author="Maria Leon" w:date="2017-01-05T16:17:00Z">
            <w:del w:id="185" w:author="Ligia Freire" w:date="2017-09-13T13:30:00Z">
              <w:r w:rsidRPr="0074388D" w:rsidDel="00FD6063">
                <w:rPr>
                  <w:rFonts w:ascii="Calibri" w:hAnsi="Calibri"/>
                  <w:rPrChange w:id="186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Ene</w:delText>
              </w:r>
            </w:del>
          </w:ins>
          <w:ins w:id="187" w:author="Ligia Freire" w:date="2017-09-13T13:30:00Z">
            <w:r w:rsidR="00FD6063" w:rsidRPr="0074388D">
              <w:rPr>
                <w:rFonts w:ascii="Calibri" w:hAnsi="Calibri"/>
                <w:rPrChange w:id="188" w:author="Zambrano, Edwin" w:date="2020-05-08T13:32:00Z">
                  <w:rPr>
                    <w:rFonts w:ascii="Calibri" w:hAnsi="Calibri"/>
                    <w:i/>
                    <w:color w:val="0000FF"/>
                  </w:rPr>
                </w:rPrChange>
              </w:rPr>
              <w:t>Sep1</w:t>
            </w:r>
          </w:ins>
          <w:ins w:id="189" w:author="Ligia Freire" w:date="2017-09-14T08:27:00Z">
            <w:r w:rsidR="00BF6118" w:rsidRPr="0074388D">
              <w:rPr>
                <w:rFonts w:ascii="Calibri" w:hAnsi="Calibri"/>
                <w:rPrChange w:id="190" w:author="Zambrano, Edwin" w:date="2020-05-08T13:32:00Z">
                  <w:rPr>
                    <w:rFonts w:ascii="Calibri" w:hAnsi="Calibri"/>
                    <w:i/>
                    <w:color w:val="0000FF"/>
                  </w:rPr>
                </w:rPrChange>
              </w:rPr>
              <w:t>4</w:t>
            </w:r>
          </w:ins>
          <w:ins w:id="191" w:author="Maria Leon" w:date="2017-01-05T16:17:00Z">
            <w:del w:id="192" w:author="Ligia Freire" w:date="2017-01-11T10:13:00Z">
              <w:r w:rsidRPr="0074388D" w:rsidDel="007B52CB">
                <w:rPr>
                  <w:rFonts w:ascii="Calibri" w:hAnsi="Calibri"/>
                  <w:rPrChange w:id="193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0</w:delText>
              </w:r>
            </w:del>
          </w:ins>
          <w:ins w:id="194" w:author="Maria Leon" w:date="2017-01-06T11:57:00Z">
            <w:del w:id="195" w:author="Ligia Freire" w:date="2017-01-11T10:13:00Z">
              <w:r w:rsidRPr="0074388D" w:rsidDel="007B52CB">
                <w:rPr>
                  <w:rFonts w:ascii="Calibri" w:hAnsi="Calibri"/>
                  <w:rPrChange w:id="196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6</w:delText>
              </w:r>
            </w:del>
          </w:ins>
          <w:ins w:id="197" w:author="Maria Leon" w:date="2017-01-05T16:17:00Z">
            <w:r w:rsidR="00BC51FB" w:rsidRPr="0074388D">
              <w:rPr>
                <w:rFonts w:ascii="Calibri" w:hAnsi="Calibri"/>
                <w:rPrChange w:id="198" w:author="Zambrano, Edwin" w:date="2020-05-08T13:32:00Z">
                  <w:rPr>
                    <w:rFonts w:ascii="Calibri" w:hAnsi="Calibri"/>
                    <w:i/>
                    <w:color w:val="0000FF"/>
                  </w:rPr>
                </w:rPrChange>
              </w:rPr>
              <w:t>/2017</w:t>
            </w:r>
          </w:ins>
          <w:ins w:id="199" w:author="Liliana Rios (liliana.rios@grupoberlin.com)" w:date="2016-02-24T07:49:00Z">
            <w:del w:id="200" w:author="Maria Leon" w:date="2017-01-05T16:17:00Z">
              <w:r w:rsidR="00FB5B25" w:rsidRPr="0074388D" w:rsidDel="00BC51FB">
                <w:rPr>
                  <w:rFonts w:ascii="Calibri" w:hAnsi="Calibri"/>
                  <w:rPrChange w:id="201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Feb23/2016</w:delText>
              </w:r>
            </w:del>
          </w:ins>
        </w:p>
      </w:tc>
      <w:tc>
        <w:tcPr>
          <w:tcW w:w="990" w:type="dxa"/>
        </w:tcPr>
        <w:p w14:paraId="122F7AF7" w14:textId="77777777" w:rsidR="00DE4CC6" w:rsidRPr="00F979FF" w:rsidRDefault="00DE4CC6">
          <w:pPr>
            <w:pStyle w:val="Piedepgina"/>
            <w:rPr>
              <w:rFonts w:ascii="Calibri" w:hAnsi="Calibri"/>
              <w:sz w:val="18"/>
            </w:rPr>
          </w:pPr>
          <w:r w:rsidRPr="00F979FF">
            <w:rPr>
              <w:rFonts w:ascii="Calibri" w:hAnsi="Calibri"/>
              <w:sz w:val="18"/>
            </w:rPr>
            <w:t>Versión:</w:t>
          </w:r>
        </w:p>
        <w:p w14:paraId="428D212F" w14:textId="77777777" w:rsidR="00DE4CC6" w:rsidRPr="00F979FF" w:rsidRDefault="00F96B70">
          <w:pPr>
            <w:pStyle w:val="Piedepgina"/>
            <w:jc w:val="center"/>
            <w:rPr>
              <w:rFonts w:ascii="Calibri" w:hAnsi="Calibri"/>
            </w:rPr>
            <w:pPrChange w:id="202" w:author="Maria Leon" w:date="2017-01-05T16:17:00Z">
              <w:pPr>
                <w:pStyle w:val="Piedepgina"/>
              </w:pPr>
            </w:pPrChange>
          </w:pPr>
          <w:del w:id="203" w:author="Liliana Rios (liliana.rios@grupoberlin.com)" w:date="2016-02-16T08:22:00Z">
            <w:r w:rsidDel="00F96B70">
              <w:rPr>
                <w:rFonts w:ascii="Calibri" w:hAnsi="Calibri"/>
              </w:rPr>
              <w:delText>4.1</w:delText>
            </w:r>
          </w:del>
          <w:ins w:id="204" w:author="Liliana Rios (liliana.rios@grupoberlin.com)" w:date="2016-02-16T08:22:00Z">
            <w:del w:id="205" w:author="Ligia Freire" w:date="2017-01-11T10:14:00Z">
              <w:r w:rsidDel="00C2438A">
                <w:rPr>
                  <w:rFonts w:ascii="Calibri" w:hAnsi="Calibri"/>
                </w:rPr>
                <w:delText>4.</w:delText>
              </w:r>
            </w:del>
          </w:ins>
          <w:ins w:id="206" w:author="Maria Leon" w:date="2017-01-05T16:17:00Z">
            <w:del w:id="207" w:author="Ligia Freire" w:date="2017-01-11T10:14:00Z">
              <w:r w:rsidR="00BC51FB" w:rsidDel="00C2438A">
                <w:rPr>
                  <w:rFonts w:ascii="Calibri" w:hAnsi="Calibri"/>
                </w:rPr>
                <w:delText>2</w:delText>
              </w:r>
            </w:del>
          </w:ins>
          <w:ins w:id="208" w:author="Ligia Freire" w:date="2017-09-13T13:30:00Z">
            <w:r w:rsidR="00FD6063">
              <w:rPr>
                <w:rFonts w:ascii="Calibri" w:hAnsi="Calibri"/>
              </w:rPr>
              <w:t>4.3</w:t>
            </w:r>
          </w:ins>
          <w:ins w:id="209" w:author="Liliana Rios (liliana.rios@grupoberlin.com)" w:date="2016-02-16T08:22:00Z">
            <w:del w:id="210" w:author="Maria Leon" w:date="2017-01-05T16:17:00Z">
              <w:r w:rsidDel="00BC51FB">
                <w:rPr>
                  <w:rFonts w:ascii="Calibri" w:hAnsi="Calibri"/>
                </w:rPr>
                <w:delText>1</w:delText>
              </w:r>
            </w:del>
          </w:ins>
        </w:p>
      </w:tc>
      <w:tc>
        <w:tcPr>
          <w:tcW w:w="1800" w:type="dxa"/>
        </w:tcPr>
        <w:p w14:paraId="3B3EDE8B" w14:textId="77777777" w:rsidR="00DE4CC6" w:rsidRPr="00F979FF" w:rsidRDefault="00DE4CC6">
          <w:pPr>
            <w:pStyle w:val="Piedepgina"/>
            <w:rPr>
              <w:rFonts w:ascii="Calibri" w:hAnsi="Calibri"/>
              <w:sz w:val="18"/>
            </w:rPr>
          </w:pPr>
          <w:r w:rsidRPr="00F979FF">
            <w:rPr>
              <w:rFonts w:ascii="Calibri" w:hAnsi="Calibri"/>
              <w:sz w:val="18"/>
            </w:rPr>
            <w:t>Documento:</w:t>
          </w:r>
        </w:p>
        <w:p w14:paraId="75EC457F" w14:textId="77777777" w:rsidR="00DE4CC6" w:rsidRPr="00F979FF" w:rsidRDefault="00DE4CC6">
          <w:pPr>
            <w:pStyle w:val="Piedepgina"/>
            <w:jc w:val="center"/>
            <w:rPr>
              <w:rFonts w:ascii="Calibri" w:hAnsi="Calibri"/>
            </w:rPr>
            <w:pPrChange w:id="211" w:author="Maria Leon" w:date="2017-01-05T16:17:00Z">
              <w:pPr>
                <w:pStyle w:val="Piedepgina"/>
              </w:pPr>
            </w:pPrChange>
          </w:pPr>
          <w:r w:rsidRPr="00F979FF">
            <w:rPr>
              <w:rFonts w:ascii="Calibri" w:hAnsi="Calibri"/>
            </w:rPr>
            <w:t>IT-755-03</w:t>
          </w:r>
          <w:del w:id="212" w:author="Liliana Rios (liliana.rios@grupoberlin.com)" w:date="2016-02-24T07:49:00Z">
            <w:r w:rsidRPr="00F979FF" w:rsidDel="00FB5B25">
              <w:rPr>
                <w:rFonts w:ascii="Calibri" w:hAnsi="Calibri"/>
              </w:rPr>
              <w:delText>.doc</w:delText>
            </w:r>
          </w:del>
        </w:p>
      </w:tc>
      <w:tc>
        <w:tcPr>
          <w:tcW w:w="1071" w:type="dxa"/>
        </w:tcPr>
        <w:p w14:paraId="04331286" w14:textId="77777777" w:rsidR="00DE4CC6" w:rsidRPr="00F979FF" w:rsidRDefault="00DE4CC6">
          <w:pPr>
            <w:pStyle w:val="Piedepgina"/>
            <w:rPr>
              <w:rFonts w:ascii="Calibri" w:hAnsi="Calibri"/>
              <w:sz w:val="18"/>
            </w:rPr>
          </w:pPr>
          <w:r w:rsidRPr="00F979FF">
            <w:rPr>
              <w:rFonts w:ascii="Calibri" w:hAnsi="Calibri"/>
              <w:sz w:val="18"/>
            </w:rPr>
            <w:t>Página:</w:t>
          </w:r>
        </w:p>
        <w:p w14:paraId="365A5C0C" w14:textId="77777777" w:rsidR="00DE4CC6" w:rsidRPr="00F979FF" w:rsidRDefault="00DE4CC6">
          <w:pPr>
            <w:pStyle w:val="Piedepgina"/>
            <w:jc w:val="center"/>
            <w:rPr>
              <w:rFonts w:ascii="Calibri" w:hAnsi="Calibri"/>
              <w:sz w:val="18"/>
            </w:rPr>
            <w:pPrChange w:id="213" w:author="Maria Leon" w:date="2017-01-05T16:18:00Z">
              <w:pPr>
                <w:pStyle w:val="Piedepgina"/>
              </w:pPr>
            </w:pPrChange>
          </w:pPr>
          <w:del w:id="214" w:author="Maria Leon" w:date="2017-01-05T16:18:00Z">
            <w:r w:rsidRPr="00F979FF" w:rsidDel="00BC51FB">
              <w:rPr>
                <w:rStyle w:val="Nmerodepgina"/>
                <w:rFonts w:ascii="Calibri" w:hAnsi="Calibri"/>
              </w:rPr>
              <w:fldChar w:fldCharType="begin"/>
            </w:r>
            <w:r w:rsidRPr="00F979FF" w:rsidDel="00BC51FB">
              <w:rPr>
                <w:rStyle w:val="Nmerodepgina"/>
                <w:rFonts w:ascii="Calibri" w:hAnsi="Calibri"/>
              </w:rPr>
              <w:delInstrText xml:space="preserve"> PÁGINA </w:delInstrText>
            </w:r>
            <w:r w:rsidRPr="00F979FF" w:rsidDel="00BC51FB">
              <w:rPr>
                <w:rStyle w:val="Nmerodepgina"/>
                <w:rFonts w:ascii="Calibri" w:hAnsi="Calibri"/>
              </w:rPr>
              <w:fldChar w:fldCharType="separate"/>
            </w:r>
            <w:r w:rsidR="00152296" w:rsidDel="00BC51FB">
              <w:rPr>
                <w:rStyle w:val="Nmerodepgina"/>
                <w:rFonts w:ascii="Calibri" w:hAnsi="Calibri"/>
                <w:noProof/>
              </w:rPr>
              <w:delText>2</w:delText>
            </w:r>
            <w:r w:rsidRPr="00F979FF" w:rsidDel="00BC51FB">
              <w:rPr>
                <w:rStyle w:val="Nmerodepgina"/>
                <w:rFonts w:ascii="Calibri" w:hAnsi="Calibri"/>
              </w:rPr>
              <w:fldChar w:fldCharType="end"/>
            </w:r>
            <w:r w:rsidRPr="00F979FF" w:rsidDel="00BC51FB">
              <w:rPr>
                <w:rStyle w:val="Nmerodepgina"/>
                <w:rFonts w:ascii="Calibri" w:hAnsi="Calibri"/>
              </w:rPr>
              <w:delText xml:space="preserve"> </w:delText>
            </w:r>
          </w:del>
          <w:ins w:id="215" w:author="Maria Leon" w:date="2017-01-05T16:18:00Z">
            <w:r w:rsidR="00BC51FB">
              <w:rPr>
                <w:rStyle w:val="Nmerodepgina"/>
                <w:rFonts w:ascii="Calibri" w:hAnsi="Calibri"/>
              </w:rPr>
              <w:t>1</w:t>
            </w:r>
            <w:r w:rsidR="00BC51FB" w:rsidRPr="00F979FF">
              <w:rPr>
                <w:rStyle w:val="Nmerodepgina"/>
                <w:rFonts w:ascii="Calibri" w:hAnsi="Calibri"/>
              </w:rPr>
              <w:t xml:space="preserve"> </w:t>
            </w:r>
          </w:ins>
          <w:r w:rsidRPr="00F979FF">
            <w:rPr>
              <w:rStyle w:val="Nmerodepgina"/>
              <w:rFonts w:ascii="Calibri" w:hAnsi="Calibri"/>
            </w:rPr>
            <w:t xml:space="preserve">de </w:t>
          </w:r>
          <w:del w:id="216" w:author="Maria Leon" w:date="2017-01-05T16:18:00Z">
            <w:r w:rsidRPr="00F979FF" w:rsidDel="00BC51FB">
              <w:rPr>
                <w:rStyle w:val="Nmerodepgina"/>
                <w:rFonts w:ascii="Calibri" w:hAnsi="Calibri"/>
              </w:rPr>
              <w:fldChar w:fldCharType="begin"/>
            </w:r>
            <w:r w:rsidRPr="00F979FF" w:rsidDel="00BC51FB">
              <w:rPr>
                <w:rStyle w:val="Nmerodepgina"/>
                <w:rFonts w:ascii="Calibri" w:hAnsi="Calibri"/>
              </w:rPr>
              <w:delInstrText xml:space="preserve"> NÚMPÁGINAS </w:delInstrText>
            </w:r>
            <w:r w:rsidRPr="00F979FF" w:rsidDel="00BC51FB">
              <w:rPr>
                <w:rStyle w:val="Nmerodepgina"/>
                <w:rFonts w:ascii="Calibri" w:hAnsi="Calibri"/>
              </w:rPr>
              <w:fldChar w:fldCharType="separate"/>
            </w:r>
            <w:r w:rsidR="00152296" w:rsidDel="00BC51FB">
              <w:rPr>
                <w:rStyle w:val="Nmerodepgina"/>
                <w:rFonts w:ascii="Calibri" w:hAnsi="Calibri"/>
                <w:noProof/>
              </w:rPr>
              <w:delText>2</w:delText>
            </w:r>
            <w:r w:rsidRPr="00F979FF" w:rsidDel="00BC51FB">
              <w:rPr>
                <w:rStyle w:val="Nmerodepgina"/>
                <w:rFonts w:ascii="Calibri" w:hAnsi="Calibri"/>
              </w:rPr>
              <w:fldChar w:fldCharType="end"/>
            </w:r>
          </w:del>
          <w:ins w:id="217" w:author="Maria Leon" w:date="2017-01-05T16:18:00Z">
            <w:r w:rsidR="00BC51FB">
              <w:rPr>
                <w:rStyle w:val="Nmerodepgina"/>
                <w:rFonts w:ascii="Calibri" w:hAnsi="Calibri"/>
              </w:rPr>
              <w:t>1</w:t>
            </w:r>
          </w:ins>
        </w:p>
      </w:tc>
    </w:tr>
  </w:tbl>
  <w:p w14:paraId="218D2FDA" w14:textId="77777777" w:rsidR="00DE4CC6" w:rsidRDefault="00DE4CC6">
    <w:pPr>
      <w:pStyle w:val="Piedepgin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56B2" w14:textId="77777777" w:rsidR="0066331B" w:rsidRDefault="0066331B">
      <w:r>
        <w:separator/>
      </w:r>
    </w:p>
  </w:footnote>
  <w:footnote w:type="continuationSeparator" w:id="0">
    <w:p w14:paraId="76B3E67D" w14:textId="77777777" w:rsidR="0066331B" w:rsidRDefault="00663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54" w:author="Zambrano, Edwin" w:date="2020-05-08T13:32:00Z">
        <w:tblPr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5040"/>
      <w:gridCol w:w="5121"/>
      <w:tblGridChange w:id="155">
        <w:tblGrid>
          <w:gridCol w:w="1008"/>
          <w:gridCol w:w="4032"/>
          <w:gridCol w:w="1008"/>
          <w:gridCol w:w="4113"/>
          <w:gridCol w:w="1008"/>
        </w:tblGrid>
      </w:tblGridChange>
    </w:tblGrid>
    <w:tr w:rsidR="00DE4CC6" w:rsidRPr="005F0347" w14:paraId="0CD5E0A5" w14:textId="77777777" w:rsidTr="000302D6">
      <w:trPr>
        <w:trHeight w:val="1408"/>
        <w:trPrChange w:id="156" w:author="Zambrano, Edwin" w:date="2020-05-08T13:32:00Z">
          <w:trPr>
            <w:gridBefore w:val="1"/>
            <w:trHeight w:val="710"/>
          </w:trPr>
        </w:trPrChange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tcPrChange w:id="157" w:author="Zambrano, Edwin" w:date="2020-05-08T13:32:00Z">
            <w:tcPr>
              <w:tcW w:w="5040" w:type="dxa"/>
              <w:gridSpan w:val="2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13B831B6" w14:textId="66471533" w:rsidR="00DE4CC6" w:rsidRPr="005F0347" w:rsidRDefault="00A72D8D">
          <w:pPr>
            <w:pStyle w:val="Encabezado"/>
            <w:spacing w:line="276" w:lineRule="auto"/>
            <w:jc w:val="center"/>
            <w:rPr>
              <w:rFonts w:ascii="Calibri" w:hAnsi="Calibri"/>
              <w:b/>
            </w:rPr>
            <w:pPrChange w:id="158" w:author="Zambrano, Edwin" w:date="2020-05-08T13:32:00Z">
              <w:pPr>
                <w:pStyle w:val="Encabezado"/>
              </w:pPr>
            </w:pPrChange>
          </w:pPr>
          <w:ins w:id="159" w:author="Steeven Alexander Perez Mite" w:date="2020-02-06T17:54:00Z">
            <w:del w:id="160" w:author="Zambrano, Edwin" w:date="2020-05-08T13:31:00Z">
              <w:r w:rsidDel="00FB0EF3">
                <w:rPr>
                  <w:rFonts w:ascii="Calibri" w:hAnsi="Calibri"/>
                  <w:b/>
                  <w:noProof/>
                  <w:lang w:val="es-EC" w:eastAsia="es-EC"/>
                </w:rPr>
                <w:drawing>
                  <wp:inline distT="0" distB="0" distL="0" distR="0" wp14:anchorId="66EA3A2A" wp14:editId="16E6C77A">
                    <wp:extent cx="2039616" cy="847725"/>
                    <wp:effectExtent l="0" t="0" r="0" b="0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Oficial TC Trilex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2069" cy="85290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ins>
          <w:ins w:id="161" w:author="Zambrano, Edwin" w:date="2020-05-08T13:31:00Z">
            <w:r w:rsidR="00FB0EF3">
              <w:rPr>
                <w:rFonts w:ascii="Calibri" w:hAnsi="Calibri"/>
                <w:b/>
                <w:noProof/>
                <w:lang w:val="es-EC" w:eastAsia="es-EC"/>
              </w:rPr>
              <w:drawing>
                <wp:inline distT="0" distB="0" distL="0" distR="0" wp14:anchorId="500528E2" wp14:editId="01B9C28D">
                  <wp:extent cx="1752600" cy="728433"/>
                  <wp:effectExtent l="0" t="0" r="0" b="0"/>
                  <wp:docPr id="3" name="Imagen 3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Oficial TC Trilex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089" cy="73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  <w:ins w:id="162" w:author="Liliana Rios (liliana.rios@grupoberlin.com)" w:date="2016-02-22T15:57:00Z">
            <w:del w:id="163" w:author="Zambrano, Edwin" w:date="2020-05-08T13:30:00Z">
              <w:r w:rsidR="00A62AC9">
                <w:rPr>
                  <w:rFonts w:ascii="Calibri" w:hAnsi="Calibri"/>
                  <w:b/>
                  <w:noProof/>
                  <w:lang w:val="es-EC" w:eastAsia="es-EC"/>
                </w:rPr>
                <w:object w:dxaOrig="1440" w:dyaOrig="1440" w14:anchorId="5739E3AF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53" type="#_x0000_t75" style="position:absolute;left:0;text-align:left;margin-left:9.2pt;margin-top:-122.2pt;width:165.6pt;height:42pt;z-index:251658240;mso-position-horizontal-relative:margin;mso-position-vertical-relative:margin" o:allowincell="f">
                    <v:imagedata r:id="rId2" o:title=""/>
                    <w10:wrap type="square" anchorx="margin" anchory="margin"/>
                  </v:shape>
                  <o:OLEObject Type="Embed" ProgID="MSPhotoEd.3" ShapeID="_x0000_s2053" DrawAspect="Content" ObjectID="_1688387558" r:id="rId3"/>
                </w:object>
              </w:r>
            </w:del>
          </w:ins>
          <w:del w:id="164" w:author="Liliana Rios (liliana.rios@grupoberlin.com)" w:date="2016-02-22T15:56:00Z">
            <w:r w:rsidR="00A62AC9">
              <w:rPr>
                <w:rFonts w:ascii="Calibri" w:hAnsi="Calibri"/>
                <w:b/>
                <w:noProof/>
              </w:rPr>
              <w:object w:dxaOrig="1440" w:dyaOrig="1440" w14:anchorId="62E0A28A">
                <v:shape id="_x0000_s2050" type="#_x0000_t75" style="position:absolute;left:0;text-align:left;margin-left:25.2pt;margin-top:.55pt;width:165.6pt;height:42pt;z-index:251657216;mso-position-horizontal-relative:text;mso-position-vertical-relative:text" o:allowincell="f">
                  <v:imagedata r:id="rId2" o:title=""/>
                  <w10:wrap type="topAndBottom"/>
                </v:shape>
                <o:OLEObject Type="Embed" ProgID="MSPhotoEd.3" ShapeID="_x0000_s2050" DrawAspect="Content" ObjectID="_1688387559" r:id="rId4"/>
              </w:object>
            </w:r>
            <w:r w:rsidR="00152296">
              <w:rPr>
                <w:rFonts w:ascii="Calibri" w:hAnsi="Calibri"/>
                <w:b/>
                <w:noProof/>
                <w:lang w:val="es-EC" w:eastAsia="es-EC"/>
                <w:rPrChange w:id="165">
                  <w:rPr>
                    <w:noProof/>
                    <w:lang w:val="es-EC" w:eastAsia="es-EC"/>
                  </w:rPr>
                </w:rPrChange>
              </w:rPr>
              <mc:AlternateContent>
                <mc:Choice Requires="wps">
                  <w:drawing>
                    <wp:inline distT="0" distB="0" distL="0" distR="0" wp14:anchorId="5EC86C89" wp14:editId="49F8ACE5">
                      <wp:extent cx="2114550" cy="542925"/>
                      <wp:effectExtent l="0" t="0" r="0" b="0"/>
                      <wp:docPr id="1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145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8A5E61" id="AutoShape 3" o:spid="_x0000_s1026" style="width:166.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del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66" w:author="Zambrano, Edwin" w:date="2020-05-08T13:32:00Z">
            <w:tcPr>
              <w:tcW w:w="5121" w:type="dxa"/>
              <w:gridSpan w:val="2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1C57CE03" w14:textId="77777777" w:rsidR="00DE4CC6" w:rsidRPr="005F0347" w:rsidDel="00F62B6B" w:rsidRDefault="00DE4CC6">
          <w:pPr>
            <w:pStyle w:val="Encabezado"/>
            <w:jc w:val="center"/>
            <w:rPr>
              <w:del w:id="167" w:author="Liliana Rios (liliana.rios@grupoberlin.com)" w:date="2016-02-22T15:57:00Z"/>
              <w:rFonts w:ascii="Calibri" w:hAnsi="Calibri"/>
              <w:b/>
              <w:sz w:val="36"/>
            </w:rPr>
          </w:pPr>
          <w:r w:rsidRPr="005F0347">
            <w:rPr>
              <w:rFonts w:ascii="Calibri" w:hAnsi="Calibri"/>
              <w:b/>
              <w:sz w:val="36"/>
            </w:rPr>
            <w:t>Instrucción de Trabajo</w:t>
          </w:r>
        </w:p>
        <w:p w14:paraId="6F871A16" w14:textId="77777777" w:rsidR="00DE4CC6" w:rsidRPr="005F0347" w:rsidDel="00F62B6B" w:rsidRDefault="00DE4CC6">
          <w:pPr>
            <w:pStyle w:val="Encabezado"/>
            <w:jc w:val="center"/>
            <w:rPr>
              <w:del w:id="168" w:author="Liliana Rios (liliana.rios@grupoberlin.com)" w:date="2016-02-22T15:57:00Z"/>
              <w:rFonts w:ascii="Calibri" w:hAnsi="Calibri"/>
              <w:b/>
            </w:rPr>
          </w:pPr>
        </w:p>
        <w:p w14:paraId="2D00A565" w14:textId="77777777" w:rsidR="00DE4CC6" w:rsidRPr="005F0347" w:rsidRDefault="00DE4CC6" w:rsidP="00656DFA">
          <w:pPr>
            <w:pStyle w:val="Encabezado"/>
            <w:jc w:val="center"/>
            <w:rPr>
              <w:rFonts w:ascii="Calibri" w:hAnsi="Calibri"/>
              <w:b/>
            </w:rPr>
          </w:pPr>
        </w:p>
      </w:tc>
    </w:tr>
    <w:tr w:rsidR="00DE4CC6" w:rsidRPr="005F0347" w14:paraId="27BF3C62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17E253" w14:textId="77777777" w:rsidR="00DE4CC6" w:rsidRPr="005F0347" w:rsidRDefault="00DE4CC6">
          <w:pPr>
            <w:pStyle w:val="Encabezado"/>
            <w:jc w:val="center"/>
            <w:rPr>
              <w:rFonts w:ascii="Calibri" w:hAnsi="Calibri"/>
              <w:b/>
              <w:noProof/>
              <w:sz w:val="28"/>
            </w:rPr>
          </w:pPr>
          <w:r w:rsidRPr="005F0347">
            <w:rPr>
              <w:rFonts w:ascii="Calibri" w:hAnsi="Calibri"/>
              <w:b/>
            </w:rPr>
            <w:t>Referencia:</w:t>
          </w:r>
          <w:r w:rsidRPr="005F0347">
            <w:rPr>
              <w:rFonts w:ascii="Calibri" w:hAnsi="Calibri"/>
            </w:rPr>
            <w:t xml:space="preserve"> P-755-01 Administración de Materiales</w:t>
          </w:r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3524F77" w14:textId="77777777" w:rsidR="00DE4CC6" w:rsidRPr="005F0347" w:rsidRDefault="00DE4CC6">
          <w:pPr>
            <w:pStyle w:val="Encabezado"/>
            <w:jc w:val="center"/>
            <w:rPr>
              <w:rFonts w:ascii="Calibri" w:hAnsi="Calibri"/>
              <w:b/>
            </w:rPr>
          </w:pPr>
          <w:r w:rsidRPr="005F0347">
            <w:rPr>
              <w:rFonts w:ascii="Calibri" w:hAnsi="Calibri"/>
              <w:b/>
              <w:sz w:val="32"/>
            </w:rPr>
            <w:t>IT-755-03 Recepción y Almacenamiento de Producto Terminado</w:t>
          </w:r>
        </w:p>
      </w:tc>
    </w:tr>
  </w:tbl>
  <w:p w14:paraId="6E7C3F42" w14:textId="77777777" w:rsidR="00DE4CC6" w:rsidRPr="005F0347" w:rsidRDefault="00DE4CC6">
    <w:pPr>
      <w:pStyle w:val="Encabezado"/>
      <w:rPr>
        <w:rFonts w:ascii="Calibri" w:hAnsi="Calibr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E47F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25105E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881573D"/>
    <w:multiLevelType w:val="hybridMultilevel"/>
    <w:tmpl w:val="ED38F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vera, Fernanda">
    <w15:presenceInfo w15:providerId="AD" w15:userId="S::fernanda.olvera@tc.tc::8762709d-55ae-4218-8411-33b6c3c21151"/>
  </w15:person>
  <w15:person w15:author="Zambrano, Edwin">
    <w15:presenceInfo w15:providerId="None" w15:userId="Zambrano, Edwin"/>
  </w15:person>
  <w15:person w15:author="Steeven Alexander Perez Mite">
    <w15:presenceInfo w15:providerId="AD" w15:userId="S-1-5-21-3022384069-1911159641-3622895999-7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932"/>
    <w:rsid w:val="00000EAA"/>
    <w:rsid w:val="00022CF6"/>
    <w:rsid w:val="000302D6"/>
    <w:rsid w:val="00060B08"/>
    <w:rsid w:val="000819A5"/>
    <w:rsid w:val="00110BA2"/>
    <w:rsid w:val="00152296"/>
    <w:rsid w:val="0015680B"/>
    <w:rsid w:val="0018638A"/>
    <w:rsid w:val="00196641"/>
    <w:rsid w:val="001E7AAC"/>
    <w:rsid w:val="00270236"/>
    <w:rsid w:val="0027084C"/>
    <w:rsid w:val="00295101"/>
    <w:rsid w:val="0042111C"/>
    <w:rsid w:val="0045496D"/>
    <w:rsid w:val="004E235C"/>
    <w:rsid w:val="004E3D8B"/>
    <w:rsid w:val="004F63DB"/>
    <w:rsid w:val="005A4931"/>
    <w:rsid w:val="005F0347"/>
    <w:rsid w:val="005F60A9"/>
    <w:rsid w:val="00602C85"/>
    <w:rsid w:val="00616F99"/>
    <w:rsid w:val="00656DFA"/>
    <w:rsid w:val="0066331B"/>
    <w:rsid w:val="006726F1"/>
    <w:rsid w:val="006B511E"/>
    <w:rsid w:val="006C68C1"/>
    <w:rsid w:val="006E256F"/>
    <w:rsid w:val="006F3291"/>
    <w:rsid w:val="006F396A"/>
    <w:rsid w:val="00735576"/>
    <w:rsid w:val="0074388D"/>
    <w:rsid w:val="007649E9"/>
    <w:rsid w:val="007806F0"/>
    <w:rsid w:val="007B52CB"/>
    <w:rsid w:val="0080044D"/>
    <w:rsid w:val="0083166D"/>
    <w:rsid w:val="00893CDA"/>
    <w:rsid w:val="008D6EEE"/>
    <w:rsid w:val="008F2793"/>
    <w:rsid w:val="0091632B"/>
    <w:rsid w:val="009209FB"/>
    <w:rsid w:val="009A23C5"/>
    <w:rsid w:val="009E771F"/>
    <w:rsid w:val="00A3603B"/>
    <w:rsid w:val="00A62AC9"/>
    <w:rsid w:val="00A72D8D"/>
    <w:rsid w:val="00A86F62"/>
    <w:rsid w:val="00A9132E"/>
    <w:rsid w:val="00AB4667"/>
    <w:rsid w:val="00AC3EBD"/>
    <w:rsid w:val="00B20932"/>
    <w:rsid w:val="00B20AA7"/>
    <w:rsid w:val="00B80CC5"/>
    <w:rsid w:val="00BC51FB"/>
    <w:rsid w:val="00BF6118"/>
    <w:rsid w:val="00C2438A"/>
    <w:rsid w:val="00C47132"/>
    <w:rsid w:val="00C660FA"/>
    <w:rsid w:val="00D10DAE"/>
    <w:rsid w:val="00D132FE"/>
    <w:rsid w:val="00D34F18"/>
    <w:rsid w:val="00D36494"/>
    <w:rsid w:val="00DA1425"/>
    <w:rsid w:val="00DB5802"/>
    <w:rsid w:val="00DE4CC6"/>
    <w:rsid w:val="00EE0B5C"/>
    <w:rsid w:val="00F34F75"/>
    <w:rsid w:val="00F53203"/>
    <w:rsid w:val="00F62B6B"/>
    <w:rsid w:val="00F74C7F"/>
    <w:rsid w:val="00F96B70"/>
    <w:rsid w:val="00F979FF"/>
    <w:rsid w:val="00FB0EF3"/>
    <w:rsid w:val="00FB5B25"/>
    <w:rsid w:val="00FD3479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  <w14:docId w14:val="3E7BCB42"/>
  <w15:docId w15:val="{7DADC9B7-EE17-4608-9AEE-357984AE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semiHidden/>
    <w:rPr>
      <w:rFonts w:ascii="Times New Roman" w:hAnsi="Times New Roman"/>
      <w:b/>
      <w:sz w:val="32"/>
    </w:rPr>
  </w:style>
  <w:style w:type="paragraph" w:styleId="Textoindependiente2">
    <w:name w:val="Body Text 2"/>
    <w:basedOn w:val="Normal"/>
    <w:semiHidden/>
    <w:pPr>
      <w:jc w:val="both"/>
    </w:pPr>
    <w:rPr>
      <w:rFonts w:ascii="Times New Roman" w:hAnsi="Times New Roman"/>
    </w:rPr>
  </w:style>
  <w:style w:type="character" w:styleId="Nmerodepgina">
    <w:name w:val="page number"/>
    <w:basedOn w:val="Fuentedeprrafopredeter"/>
    <w:semiHidden/>
  </w:style>
  <w:style w:type="paragraph" w:customStyle="1" w:styleId="Puesto">
    <w:name w:val="Puesto"/>
    <w:basedOn w:val="Normal"/>
    <w:qFormat/>
    <w:pPr>
      <w:jc w:val="center"/>
    </w:pPr>
    <w:rPr>
      <w:sz w:val="36"/>
    </w:rPr>
  </w:style>
  <w:style w:type="paragraph" w:styleId="Subttulo">
    <w:name w:val="Subtitle"/>
    <w:basedOn w:val="Normal"/>
    <w:qFormat/>
    <w:pPr>
      <w:jc w:val="both"/>
    </w:pPr>
    <w:rPr>
      <w:rFonts w:ascii="Verdana" w:eastAsia="Times New Roman" w:hAnsi="Verdana"/>
      <w:b/>
      <w:u w:val="single"/>
      <w:lang w:eastAsia="ja-JP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AC30-A441-4562-AE94-D7F421E5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427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Política:</vt:lpstr>
      <vt:lpstr>Política:</vt:lpstr>
    </vt:vector>
  </TitlesOfParts>
  <Company>Grupo Investamar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Política:</dc:title>
  <dc:creator>Constantin von Campe</dc:creator>
  <cp:lastModifiedBy>Olvera, Fernanda</cp:lastModifiedBy>
  <cp:revision>20</cp:revision>
  <cp:lastPrinted>2021-07-21T20:42:00Z</cp:lastPrinted>
  <dcterms:created xsi:type="dcterms:W3CDTF">2017-09-12T20:30:00Z</dcterms:created>
  <dcterms:modified xsi:type="dcterms:W3CDTF">2021-07-21T20:46:00Z</dcterms:modified>
</cp:coreProperties>
</file>