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74B49" w14:textId="77777777" w:rsidR="00567497" w:rsidRPr="00567497" w:rsidRDefault="00567497">
      <w:pPr>
        <w:pStyle w:val="Ttulo1"/>
        <w:rPr>
          <w:rFonts w:ascii="Calibri" w:hAnsi="Calibri" w:cs="Calibri"/>
          <w:lang w:val="es-EC"/>
        </w:rPr>
      </w:pPr>
      <w:r w:rsidRPr="00567497">
        <w:rPr>
          <w:rFonts w:ascii="Calibri" w:hAnsi="Calibri" w:cs="Calibri"/>
          <w:lang w:val="es-EC"/>
        </w:rPr>
        <w:t>Propósito</w:t>
      </w:r>
    </w:p>
    <w:p w14:paraId="189BE2CF" w14:textId="77777777" w:rsidR="00567497" w:rsidRPr="00567497" w:rsidRDefault="00567497">
      <w:pPr>
        <w:pStyle w:val="Textoindependiente"/>
        <w:jc w:val="both"/>
        <w:rPr>
          <w:rFonts w:ascii="Calibri" w:hAnsi="Calibri" w:cs="Calibri"/>
          <w:b w:val="0"/>
          <w:sz w:val="24"/>
          <w:lang w:val="es-EC"/>
        </w:rPr>
      </w:pPr>
      <w:proofErr w:type="gramStart"/>
      <w:r w:rsidRPr="00567497">
        <w:rPr>
          <w:rFonts w:ascii="Calibri" w:hAnsi="Calibri" w:cs="Calibri"/>
          <w:b w:val="0"/>
          <w:sz w:val="24"/>
          <w:lang w:val="es-EC"/>
        </w:rPr>
        <w:t>Asegurar</w:t>
      </w:r>
      <w:proofErr w:type="gramEnd"/>
      <w:r w:rsidR="00AE2D31">
        <w:rPr>
          <w:rFonts w:ascii="Calibri" w:hAnsi="Calibri" w:cs="Calibri"/>
          <w:b w:val="0"/>
          <w:sz w:val="24"/>
          <w:lang w:val="es-EC"/>
        </w:rPr>
        <w:t xml:space="preserve"> </w:t>
      </w:r>
      <w:r w:rsidRPr="00567497">
        <w:rPr>
          <w:rFonts w:ascii="Calibri" w:hAnsi="Calibri" w:cs="Calibri"/>
          <w:b w:val="0"/>
          <w:sz w:val="24"/>
          <w:lang w:val="es-EC"/>
        </w:rPr>
        <w:t>que</w:t>
      </w:r>
      <w:r w:rsidR="00AE2D31">
        <w:rPr>
          <w:rFonts w:ascii="Calibri" w:hAnsi="Calibri" w:cs="Calibri"/>
          <w:b w:val="0"/>
          <w:sz w:val="24"/>
          <w:lang w:val="es-EC"/>
        </w:rPr>
        <w:t xml:space="preserve"> </w:t>
      </w:r>
      <w:r w:rsidRPr="00567497">
        <w:rPr>
          <w:rFonts w:ascii="Calibri" w:hAnsi="Calibri" w:cs="Calibri"/>
          <w:b w:val="0"/>
          <w:sz w:val="24"/>
          <w:lang w:val="es-EC"/>
        </w:rPr>
        <w:t xml:space="preserve">Industrial y Comercial </w:t>
      </w:r>
      <w:proofErr w:type="spellStart"/>
      <w:r w:rsidRPr="00567497">
        <w:rPr>
          <w:rFonts w:ascii="Calibri" w:hAnsi="Calibri" w:cs="Calibri"/>
          <w:b w:val="0"/>
          <w:sz w:val="24"/>
          <w:lang w:val="es-EC"/>
        </w:rPr>
        <w:t>Trilex</w:t>
      </w:r>
      <w:proofErr w:type="spellEnd"/>
      <w:r w:rsidRPr="00567497">
        <w:rPr>
          <w:rFonts w:ascii="Calibri" w:hAnsi="Calibri" w:cs="Calibri"/>
          <w:b w:val="0"/>
          <w:sz w:val="24"/>
          <w:lang w:val="es-EC"/>
        </w:rPr>
        <w:t xml:space="preserve"> C.A planifique eficientemente la utilización de los recursos en el proceso productivo, para el cumplimiento cualitativo y cuantitativo de los pedidos recibidos.</w:t>
      </w:r>
    </w:p>
    <w:p w14:paraId="672A6659" w14:textId="77777777" w:rsidR="00567497" w:rsidRPr="00567497" w:rsidRDefault="00567497">
      <w:pPr>
        <w:pStyle w:val="Ttulo2"/>
        <w:rPr>
          <w:rFonts w:ascii="Calibri" w:hAnsi="Calibri" w:cs="Calibri"/>
          <w:i w:val="0"/>
          <w:u w:val="none"/>
          <w:lang w:val="es-EC"/>
        </w:rPr>
      </w:pPr>
    </w:p>
    <w:p w14:paraId="5BC8D0B4" w14:textId="77777777" w:rsidR="00567497" w:rsidRPr="00567497" w:rsidRDefault="00567497">
      <w:pPr>
        <w:pStyle w:val="Ttulo2"/>
        <w:rPr>
          <w:rFonts w:ascii="Calibri" w:hAnsi="Calibri" w:cs="Calibri"/>
          <w:i w:val="0"/>
          <w:lang w:val="es-EC"/>
        </w:rPr>
      </w:pPr>
      <w:r w:rsidRPr="00567497">
        <w:rPr>
          <w:rFonts w:ascii="Calibri" w:hAnsi="Calibri" w:cs="Calibri"/>
          <w:i w:val="0"/>
          <w:u w:val="none"/>
          <w:lang w:val="es-EC"/>
        </w:rPr>
        <w:t>Alcance</w:t>
      </w:r>
    </w:p>
    <w:p w14:paraId="148ECACA" w14:textId="77777777" w:rsidR="00567497" w:rsidRPr="00567497" w:rsidRDefault="00567497">
      <w:pPr>
        <w:pStyle w:val="Textoindependiente"/>
        <w:rPr>
          <w:rFonts w:ascii="Calibri" w:hAnsi="Calibri" w:cs="Calibri"/>
          <w:b w:val="0"/>
          <w:sz w:val="24"/>
          <w:lang w:val="es-EC"/>
        </w:rPr>
      </w:pPr>
      <w:r w:rsidRPr="00567497">
        <w:rPr>
          <w:rFonts w:ascii="Calibri" w:hAnsi="Calibri" w:cs="Calibri"/>
          <w:b w:val="0"/>
          <w:sz w:val="24"/>
          <w:lang w:val="es-EC"/>
        </w:rPr>
        <w:t>Este procedimiento cubre a los pedidos recibidos del</w:t>
      </w:r>
      <w:r w:rsidR="00AE2D31">
        <w:rPr>
          <w:rFonts w:ascii="Calibri" w:hAnsi="Calibri" w:cs="Calibri"/>
          <w:b w:val="0"/>
          <w:sz w:val="24"/>
          <w:lang w:val="es-EC"/>
        </w:rPr>
        <w:t xml:space="preserve"> </w:t>
      </w:r>
      <w:r w:rsidRPr="00567497">
        <w:rPr>
          <w:rFonts w:ascii="Calibri" w:hAnsi="Calibri" w:cs="Calibri"/>
          <w:b w:val="0"/>
          <w:sz w:val="24"/>
          <w:lang w:val="es-EC"/>
        </w:rPr>
        <w:t>departamento de Ventas.</w:t>
      </w:r>
    </w:p>
    <w:p w14:paraId="0A37501D" w14:textId="77777777" w:rsidR="00567497" w:rsidRPr="00567497" w:rsidRDefault="00567497">
      <w:pPr>
        <w:pStyle w:val="Textoindependiente"/>
        <w:rPr>
          <w:rFonts w:ascii="Calibri" w:hAnsi="Calibri" w:cs="Calibri"/>
          <w:b w:val="0"/>
          <w:sz w:val="24"/>
          <w:lang w:val="es-EC"/>
        </w:rPr>
      </w:pPr>
    </w:p>
    <w:p w14:paraId="27B65EBD" w14:textId="77777777" w:rsidR="00567497" w:rsidRPr="00567497" w:rsidRDefault="00567497">
      <w:pPr>
        <w:pStyle w:val="Textoindependiente"/>
        <w:rPr>
          <w:rFonts w:ascii="Calibri" w:hAnsi="Calibri" w:cs="Calibri"/>
          <w:sz w:val="24"/>
          <w:lang w:val="es-EC"/>
        </w:rPr>
      </w:pPr>
      <w:r w:rsidRPr="00567497">
        <w:rPr>
          <w:rFonts w:ascii="Calibri" w:hAnsi="Calibri" w:cs="Calibri"/>
          <w:sz w:val="24"/>
          <w:lang w:val="es-EC"/>
        </w:rPr>
        <w:t>Responsabilidades</w:t>
      </w:r>
    </w:p>
    <w:p w14:paraId="01F38D80" w14:textId="77777777" w:rsidR="00567497" w:rsidRPr="00567497" w:rsidRDefault="00567497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567497">
        <w:rPr>
          <w:rFonts w:ascii="Calibri" w:hAnsi="Calibri" w:cs="Calibri"/>
        </w:rPr>
        <w:t xml:space="preserve">El Gerente de Planta es responsable de asegurar que se cumpla lo establecido en este procedimiento. </w:t>
      </w:r>
    </w:p>
    <w:p w14:paraId="7CCF1CE4" w14:textId="1409E507" w:rsidR="00567497" w:rsidRPr="00567497" w:rsidRDefault="00567497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2FFFC459">
        <w:rPr>
          <w:rFonts w:ascii="Calibri" w:hAnsi="Calibri" w:cs="Calibri"/>
        </w:rPr>
        <w:t xml:space="preserve">El </w:t>
      </w:r>
      <w:ins w:id="0" w:author="Toscano, Patricio" w:date="2020-04-25T16:03:00Z">
        <w:r w:rsidR="7DAEFCB0" w:rsidRPr="00B216F7">
          <w:rPr>
            <w:rFonts w:ascii="Calibri" w:hAnsi="Calibri" w:cs="Calibri"/>
            <w:i/>
            <w:iCs/>
            <w:color w:val="000099"/>
            <w:rPrChange w:id="1" w:author="Edwin David Zambrano Fuentes" w:date="2020-05-08T11:42:00Z">
              <w:rPr>
                <w:rFonts w:ascii="Calibri" w:hAnsi="Calibri" w:cs="Calibri"/>
              </w:rPr>
            </w:rPrChange>
          </w:rPr>
          <w:t>Jefe de</w:t>
        </w:r>
        <w:r w:rsidR="7DAEFCB0" w:rsidRPr="00B216F7">
          <w:rPr>
            <w:rFonts w:ascii="Calibri" w:hAnsi="Calibri" w:cs="Calibri"/>
            <w:color w:val="000099"/>
            <w:rPrChange w:id="2" w:author="Edwin David Zambrano Fuentes" w:date="2020-05-08T11:42:00Z">
              <w:rPr>
                <w:rFonts w:ascii="Calibri" w:hAnsi="Calibri" w:cs="Calibri"/>
              </w:rPr>
            </w:rPrChange>
          </w:rPr>
          <w:t xml:space="preserve"> </w:t>
        </w:r>
      </w:ins>
      <w:r w:rsidRPr="2FFFC459">
        <w:rPr>
          <w:rFonts w:ascii="Calibri" w:hAnsi="Calibri" w:cs="Calibri"/>
        </w:rPr>
        <w:t>Planifica</w:t>
      </w:r>
      <w:ins w:id="3" w:author="Toscano, Patricio" w:date="2020-04-25T16:03:00Z">
        <w:r w:rsidR="1E69BF76" w:rsidRPr="00B216F7">
          <w:rPr>
            <w:rFonts w:ascii="Calibri" w:hAnsi="Calibri" w:cs="Calibri"/>
            <w:i/>
            <w:iCs/>
            <w:color w:val="000099"/>
            <w:rPrChange w:id="4" w:author="Edwin David Zambrano Fuentes" w:date="2020-05-08T11:42:00Z">
              <w:rPr>
                <w:rFonts w:ascii="Calibri" w:hAnsi="Calibri" w:cs="Calibri"/>
              </w:rPr>
            </w:rPrChange>
          </w:rPr>
          <w:t>ción</w:t>
        </w:r>
      </w:ins>
      <w:del w:id="5" w:author="Toscano, Patricio" w:date="2020-04-25T16:03:00Z">
        <w:r w:rsidRPr="2FFFC459" w:rsidDel="00567497">
          <w:rPr>
            <w:rFonts w:ascii="Calibri" w:hAnsi="Calibri" w:cs="Calibri"/>
          </w:rPr>
          <w:delText>dor</w:delText>
        </w:r>
      </w:del>
      <w:r w:rsidRPr="2FFFC459">
        <w:rPr>
          <w:rFonts w:ascii="Calibri" w:hAnsi="Calibri" w:cs="Calibri"/>
        </w:rPr>
        <w:t xml:space="preserve"> de </w:t>
      </w:r>
      <w:ins w:id="6" w:author="Toscano, Patricio" w:date="2020-04-25T16:03:00Z">
        <w:r w:rsidR="33526CD2" w:rsidRPr="2FFFC459">
          <w:rPr>
            <w:rFonts w:ascii="Calibri" w:hAnsi="Calibri" w:cs="Calibri"/>
          </w:rPr>
          <w:t xml:space="preserve">la </w:t>
        </w:r>
      </w:ins>
      <w:r w:rsidRPr="2FFFC459">
        <w:rPr>
          <w:rFonts w:ascii="Calibri" w:hAnsi="Calibri" w:cs="Calibri"/>
        </w:rPr>
        <w:t>Producción es responsable de generar a tiempo la documentación necesaria para el desarrollo y cumplimiento del pedido.</w:t>
      </w:r>
    </w:p>
    <w:p w14:paraId="448A1E3B" w14:textId="77777777" w:rsidR="00567497" w:rsidRPr="00567497" w:rsidRDefault="00567497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567497">
        <w:rPr>
          <w:rFonts w:ascii="Calibri" w:hAnsi="Calibri" w:cs="Calibri"/>
        </w:rPr>
        <w:t>El Jefe de Planta y los Supervisores de Producción son responsables del cumplimiento de lo planificado en el tiempo establecido.</w:t>
      </w:r>
    </w:p>
    <w:p w14:paraId="5DAB6C7B" w14:textId="77777777" w:rsidR="00567497" w:rsidRPr="00567497" w:rsidRDefault="00567497">
      <w:pPr>
        <w:jc w:val="both"/>
        <w:rPr>
          <w:rFonts w:ascii="Calibri" w:hAnsi="Calibri" w:cs="Calibri"/>
        </w:rPr>
      </w:pPr>
    </w:p>
    <w:p w14:paraId="4BBBE7C1" w14:textId="77777777" w:rsidR="00567497" w:rsidRPr="00567497" w:rsidRDefault="00567497">
      <w:pPr>
        <w:pStyle w:val="Ttulo2"/>
        <w:rPr>
          <w:rFonts w:ascii="Calibri" w:hAnsi="Calibri" w:cs="Calibri"/>
          <w:i w:val="0"/>
          <w:u w:val="none"/>
          <w:lang w:val="es-EC"/>
        </w:rPr>
      </w:pPr>
      <w:r w:rsidRPr="00567497">
        <w:rPr>
          <w:rFonts w:ascii="Calibri" w:hAnsi="Calibri" w:cs="Calibri"/>
          <w:i w:val="0"/>
          <w:u w:val="none"/>
          <w:lang w:val="es-EC"/>
        </w:rPr>
        <w:t>Procedimiento</w:t>
      </w:r>
    </w:p>
    <w:p w14:paraId="23F25832" w14:textId="77777777" w:rsidR="00FE4475" w:rsidRDefault="00567497" w:rsidP="007D17AA">
      <w:pPr>
        <w:pStyle w:val="Ttulo3"/>
        <w:numPr>
          <w:ilvl w:val="0"/>
          <w:numId w:val="16"/>
        </w:numPr>
        <w:rPr>
          <w:rFonts w:ascii="Calibri" w:hAnsi="Calibri" w:cs="Calibri"/>
          <w:b/>
          <w:lang w:val="es-EC"/>
        </w:rPr>
      </w:pPr>
      <w:r w:rsidRPr="00567497">
        <w:rPr>
          <w:rFonts w:ascii="Calibri" w:hAnsi="Calibri" w:cs="Calibri"/>
          <w:b/>
          <w:lang w:val="es-EC"/>
        </w:rPr>
        <w:t>Pedidos del Cliente</w:t>
      </w:r>
    </w:p>
    <w:p w14:paraId="363E182E" w14:textId="77777777" w:rsidR="00FE4475" w:rsidRPr="00FE4475" w:rsidRDefault="00921A8F" w:rsidP="00FE4475">
      <w:pPr>
        <w:pStyle w:val="Ttulo3"/>
        <w:rPr>
          <w:rFonts w:ascii="Calibri" w:hAnsi="Calibri" w:cs="Calibri"/>
          <w:lang w:val="es-EC"/>
        </w:rPr>
      </w:pPr>
      <w:r w:rsidRPr="00FE4475">
        <w:rPr>
          <w:rFonts w:ascii="Calibri" w:hAnsi="Calibri" w:cs="Calibri"/>
          <w:b/>
          <w:lang w:val="es-EC"/>
        </w:rPr>
        <w:t>MTO</w:t>
      </w:r>
    </w:p>
    <w:p w14:paraId="61783719" w14:textId="23EE3E11" w:rsidR="00567497" w:rsidRPr="00567497" w:rsidRDefault="00FE4475">
      <w:pPr>
        <w:pStyle w:val="Ttulo3"/>
        <w:rPr>
          <w:rFonts w:ascii="Calibri" w:hAnsi="Calibri" w:cs="Calibri"/>
          <w:lang w:val="es-EC"/>
        </w:rPr>
      </w:pPr>
      <w:r w:rsidRPr="2FFFC459">
        <w:rPr>
          <w:rFonts w:ascii="Calibri" w:hAnsi="Calibri" w:cs="Calibri"/>
          <w:lang w:val="es-EC"/>
        </w:rPr>
        <w:t>E</w:t>
      </w:r>
      <w:r w:rsidR="00567497" w:rsidRPr="2FFFC459">
        <w:rPr>
          <w:rFonts w:ascii="Calibri" w:hAnsi="Calibri" w:cs="Calibri"/>
          <w:lang w:val="es-EC"/>
        </w:rPr>
        <w:t>l Asistente de Gerencia</w:t>
      </w:r>
      <w:r w:rsidR="00AE2D31" w:rsidRPr="2FFFC459">
        <w:rPr>
          <w:rFonts w:ascii="Calibri" w:hAnsi="Calibri" w:cs="Calibri"/>
          <w:lang w:val="es-EC"/>
        </w:rPr>
        <w:t xml:space="preserve"> </w:t>
      </w:r>
      <w:r w:rsidR="00567497" w:rsidRPr="2FFFC459">
        <w:rPr>
          <w:rFonts w:ascii="Calibri" w:hAnsi="Calibri" w:cs="Calibri"/>
          <w:lang w:val="es-EC"/>
        </w:rPr>
        <w:t>de Ventas consulta con el</w:t>
      </w:r>
      <w:r w:rsidR="00633A03" w:rsidRPr="2FFFC459">
        <w:rPr>
          <w:rFonts w:ascii="Calibri" w:hAnsi="Calibri" w:cs="Calibri"/>
          <w:lang w:val="es-EC"/>
        </w:rPr>
        <w:t xml:space="preserve"> programa </w:t>
      </w:r>
      <w:del w:id="7" w:author="Toscano, Patricio" w:date="2020-04-25T16:03:00Z">
        <w:r w:rsidRPr="2FFFC459" w:rsidDel="00633A03">
          <w:rPr>
            <w:rFonts w:ascii="Calibri" w:hAnsi="Calibri" w:cs="Calibri"/>
            <w:lang w:val="es-EC"/>
          </w:rPr>
          <w:delText>Symphony</w:delText>
        </w:r>
      </w:del>
      <w:ins w:id="8" w:author="Toscano, Patricio" w:date="2020-04-25T16:03:00Z">
        <w:r w:rsidR="32995AF4" w:rsidRPr="2FFFC459">
          <w:rPr>
            <w:rFonts w:ascii="Calibri" w:hAnsi="Calibri" w:cs="Calibri"/>
            <w:lang w:val="es-EC"/>
          </w:rPr>
          <w:t xml:space="preserve"> </w:t>
        </w:r>
      </w:ins>
      <w:proofErr w:type="spellStart"/>
      <w:ins w:id="9" w:author="Toscano, Patricio" w:date="2020-04-25T16:04:00Z">
        <w:r w:rsidR="32995AF4" w:rsidRPr="00B216F7">
          <w:rPr>
            <w:rFonts w:ascii="Calibri" w:hAnsi="Calibri" w:cs="Calibri"/>
            <w:i/>
            <w:iCs/>
            <w:color w:val="000099"/>
            <w:lang w:val="es-EC"/>
            <w:rPrChange w:id="10" w:author="Edwin David Zambrano Fuentes" w:date="2020-05-08T11:42:00Z">
              <w:rPr>
                <w:rFonts w:ascii="Calibri" w:hAnsi="Calibri" w:cs="Calibri"/>
                <w:lang w:val="es-EC"/>
              </w:rPr>
            </w:rPrChange>
          </w:rPr>
          <w:t>O</w:t>
        </w:r>
      </w:ins>
      <w:ins w:id="11" w:author="Toscano, Patricio" w:date="2020-04-25T16:03:00Z">
        <w:r w:rsidR="32995AF4" w:rsidRPr="00B216F7">
          <w:rPr>
            <w:rFonts w:ascii="Calibri" w:hAnsi="Calibri" w:cs="Calibri"/>
            <w:i/>
            <w:iCs/>
            <w:color w:val="000099"/>
            <w:lang w:val="es-EC"/>
            <w:rPrChange w:id="12" w:author="Edwin David Zambrano Fuentes" w:date="2020-05-08T11:42:00Z">
              <w:rPr>
                <w:rFonts w:ascii="Calibri" w:hAnsi="Calibri" w:cs="Calibri"/>
                <w:lang w:val="es-EC"/>
              </w:rPr>
            </w:rPrChange>
          </w:rPr>
          <w:t>nebeat</w:t>
        </w:r>
      </w:ins>
      <w:proofErr w:type="spellEnd"/>
      <w:r w:rsidR="00633A03" w:rsidRPr="2FFFC459">
        <w:rPr>
          <w:rFonts w:ascii="Calibri" w:hAnsi="Calibri" w:cs="Calibri"/>
          <w:lang w:val="es-EC"/>
        </w:rPr>
        <w:t xml:space="preserve">, e ingresa en </w:t>
      </w:r>
      <w:r w:rsidRPr="2FFFC459">
        <w:rPr>
          <w:rFonts w:ascii="Calibri" w:hAnsi="Calibri" w:cs="Calibri"/>
          <w:lang w:val="es-EC"/>
        </w:rPr>
        <w:t>“</w:t>
      </w:r>
      <w:r w:rsidR="00633A03" w:rsidRPr="2FFFC459">
        <w:rPr>
          <w:rFonts w:ascii="Calibri" w:hAnsi="Calibri" w:cs="Calibri"/>
          <w:lang w:val="es-EC"/>
        </w:rPr>
        <w:t>Generar una Cotización</w:t>
      </w:r>
      <w:r w:rsidRPr="2FFFC459">
        <w:rPr>
          <w:rFonts w:ascii="Calibri" w:hAnsi="Calibri" w:cs="Calibri"/>
          <w:lang w:val="es-EC"/>
        </w:rPr>
        <w:t>”</w:t>
      </w:r>
      <w:r w:rsidR="003F5A60" w:rsidRPr="2FFFC459">
        <w:rPr>
          <w:rFonts w:ascii="Calibri" w:hAnsi="Calibri" w:cs="Calibri"/>
          <w:lang w:val="es-EC"/>
        </w:rPr>
        <w:t xml:space="preserve"> (fecha de entrega del pedido)</w:t>
      </w:r>
      <w:r w:rsidR="00633A03" w:rsidRPr="2FFFC459">
        <w:rPr>
          <w:rFonts w:ascii="Calibri" w:hAnsi="Calibri" w:cs="Calibri"/>
          <w:lang w:val="es-EC"/>
        </w:rPr>
        <w:t>, el sistema le indicara la mejor fecha según la carga en la planta</w:t>
      </w:r>
      <w:r w:rsidR="003F5A60" w:rsidRPr="2FFFC459">
        <w:rPr>
          <w:rFonts w:ascii="Calibri" w:hAnsi="Calibri" w:cs="Calibri"/>
          <w:lang w:val="es-EC"/>
        </w:rPr>
        <w:t>, quien comunica al cliente, confirmando el pedido</w:t>
      </w:r>
      <w:r w:rsidR="002205B6" w:rsidRPr="2FFFC459">
        <w:rPr>
          <w:rFonts w:ascii="Calibri" w:hAnsi="Calibri" w:cs="Calibri"/>
          <w:lang w:val="es-EC"/>
        </w:rPr>
        <w:t xml:space="preserve"> </w:t>
      </w:r>
      <w:r w:rsidR="00567497" w:rsidRPr="2FFFC459">
        <w:rPr>
          <w:rFonts w:ascii="Calibri" w:hAnsi="Calibri" w:cs="Calibri"/>
          <w:lang w:val="es-EC"/>
        </w:rPr>
        <w:t>y emite la Orden de</w:t>
      </w:r>
      <w:r w:rsidR="00AE2D31" w:rsidRPr="2FFFC459">
        <w:rPr>
          <w:rFonts w:ascii="Calibri" w:hAnsi="Calibri" w:cs="Calibri"/>
          <w:lang w:val="es-EC"/>
        </w:rPr>
        <w:t xml:space="preserve"> </w:t>
      </w:r>
      <w:r w:rsidR="00567497" w:rsidRPr="2FFFC459">
        <w:rPr>
          <w:rFonts w:ascii="Calibri" w:hAnsi="Calibri" w:cs="Calibri"/>
          <w:lang w:val="es-EC"/>
        </w:rPr>
        <w:t>Venta</w:t>
      </w:r>
      <w:r w:rsidR="00AE2D31" w:rsidRPr="2FFFC459">
        <w:rPr>
          <w:rFonts w:ascii="Calibri" w:hAnsi="Calibri" w:cs="Calibri"/>
          <w:lang w:val="es-EC"/>
        </w:rPr>
        <w:t xml:space="preserve"> </w:t>
      </w:r>
      <w:r w:rsidR="00567497" w:rsidRPr="2FFFC459">
        <w:rPr>
          <w:rFonts w:ascii="Calibri" w:hAnsi="Calibri" w:cs="Calibri"/>
          <w:lang w:val="es-EC"/>
        </w:rPr>
        <w:t xml:space="preserve">en </w:t>
      </w:r>
      <w:proofErr w:type="spellStart"/>
      <w:r w:rsidR="00567497" w:rsidRPr="2FFFC459">
        <w:rPr>
          <w:rFonts w:ascii="Calibri" w:hAnsi="Calibri" w:cs="Calibri"/>
          <w:lang w:val="es-EC"/>
        </w:rPr>
        <w:t>Infor</w:t>
      </w:r>
      <w:proofErr w:type="spellEnd"/>
      <w:r w:rsidR="00567497" w:rsidRPr="2FFFC459">
        <w:rPr>
          <w:rFonts w:ascii="Calibri" w:hAnsi="Calibri" w:cs="Calibri"/>
          <w:lang w:val="es-EC"/>
        </w:rPr>
        <w:t xml:space="preserve"> LN,</w:t>
      </w:r>
      <w:r w:rsidR="00AE2D31" w:rsidRPr="2FFFC459">
        <w:rPr>
          <w:rFonts w:ascii="Calibri" w:hAnsi="Calibri" w:cs="Calibri"/>
          <w:lang w:val="es-EC"/>
        </w:rPr>
        <w:t xml:space="preserve"> </w:t>
      </w:r>
      <w:r w:rsidR="00567497" w:rsidRPr="2FFFC459">
        <w:rPr>
          <w:rFonts w:ascii="Calibri" w:hAnsi="Calibri" w:cs="Calibri"/>
          <w:lang w:val="es-EC"/>
        </w:rPr>
        <w:t>si el ítem es nuevo</w:t>
      </w:r>
      <w:r w:rsidR="002205B6" w:rsidRPr="2FFFC459">
        <w:rPr>
          <w:rFonts w:ascii="Calibri" w:hAnsi="Calibri" w:cs="Calibri"/>
          <w:lang w:val="es-EC"/>
        </w:rPr>
        <w:t xml:space="preserve"> </w:t>
      </w:r>
      <w:r w:rsidR="00687473" w:rsidRPr="2FFFC459">
        <w:rPr>
          <w:rFonts w:ascii="Calibri" w:hAnsi="Calibri" w:cs="Calibri"/>
          <w:lang w:val="es-EC"/>
        </w:rPr>
        <w:t>solicita al</w:t>
      </w:r>
      <w:ins w:id="13" w:author="Toscano, Patricio" w:date="2020-04-25T16:04:00Z">
        <w:r w:rsidR="6DE44D9E" w:rsidRPr="2FFFC459">
          <w:rPr>
            <w:rFonts w:ascii="Calibri" w:hAnsi="Calibri" w:cs="Calibri"/>
            <w:lang w:val="es-EC"/>
          </w:rPr>
          <w:t xml:space="preserve"> </w:t>
        </w:r>
        <w:r w:rsidR="6DE44D9E" w:rsidRPr="00B216F7">
          <w:rPr>
            <w:rFonts w:ascii="Calibri" w:hAnsi="Calibri" w:cs="Calibri"/>
            <w:i/>
            <w:iCs/>
            <w:color w:val="000099"/>
            <w:lang w:val="es-EC"/>
            <w:rPrChange w:id="14" w:author="Edwin David Zambrano Fuentes" w:date="2020-05-08T11:42:00Z">
              <w:rPr>
                <w:rFonts w:ascii="Calibri" w:hAnsi="Calibri" w:cs="Calibri"/>
                <w:lang w:val="es-EC"/>
              </w:rPr>
            </w:rPrChange>
          </w:rPr>
          <w:t xml:space="preserve">Jefe de </w:t>
        </w:r>
      </w:ins>
      <w:r w:rsidR="00687473" w:rsidRPr="00B216F7">
        <w:rPr>
          <w:rFonts w:ascii="Calibri" w:hAnsi="Calibri" w:cs="Calibri"/>
          <w:i/>
          <w:iCs/>
          <w:color w:val="000099"/>
          <w:lang w:val="es-EC"/>
          <w:rPrChange w:id="15" w:author="Edwin David Zambrano Fuentes" w:date="2020-05-08T11:42:00Z">
            <w:rPr>
              <w:rFonts w:ascii="Calibri" w:hAnsi="Calibri" w:cs="Calibri"/>
              <w:lang w:val="es-EC"/>
            </w:rPr>
          </w:rPrChange>
        </w:rPr>
        <w:t xml:space="preserve"> planifica</w:t>
      </w:r>
      <w:ins w:id="16" w:author="Toscano, Patricio" w:date="2020-04-25T16:04:00Z">
        <w:r w:rsidR="4C529B04" w:rsidRPr="00B216F7">
          <w:rPr>
            <w:rFonts w:ascii="Calibri" w:hAnsi="Calibri" w:cs="Calibri"/>
            <w:i/>
            <w:iCs/>
            <w:color w:val="000099"/>
            <w:lang w:val="es-EC"/>
            <w:rPrChange w:id="17" w:author="Edwin David Zambrano Fuentes" w:date="2020-05-08T11:42:00Z">
              <w:rPr>
                <w:rFonts w:ascii="Calibri" w:hAnsi="Calibri" w:cs="Calibri"/>
                <w:lang w:val="es-EC"/>
              </w:rPr>
            </w:rPrChange>
          </w:rPr>
          <w:t>ción</w:t>
        </w:r>
      </w:ins>
      <w:del w:id="18" w:author="Toscano, Patricio" w:date="2020-04-25T16:04:00Z">
        <w:r w:rsidRPr="00B216F7" w:rsidDel="00687473">
          <w:rPr>
            <w:rFonts w:ascii="Calibri" w:hAnsi="Calibri" w:cs="Calibri"/>
            <w:i/>
            <w:iCs/>
            <w:color w:val="000099"/>
            <w:lang w:val="es-EC"/>
            <w:rPrChange w:id="19" w:author="Edwin David Zambrano Fuentes" w:date="2020-05-08T11:42:00Z">
              <w:rPr>
                <w:rFonts w:ascii="Calibri" w:hAnsi="Calibri" w:cs="Calibri"/>
                <w:lang w:val="es-EC"/>
              </w:rPr>
            </w:rPrChange>
          </w:rPr>
          <w:delText>dor</w:delText>
        </w:r>
      </w:del>
      <w:r w:rsidR="00687473" w:rsidRPr="00B216F7">
        <w:rPr>
          <w:rFonts w:ascii="Calibri" w:hAnsi="Calibri" w:cs="Calibri"/>
          <w:color w:val="000099"/>
          <w:lang w:val="es-EC"/>
          <w:rPrChange w:id="20" w:author="Edwin David Zambrano Fuentes" w:date="2020-05-08T11:42:00Z">
            <w:rPr>
              <w:rFonts w:ascii="Calibri" w:hAnsi="Calibri" w:cs="Calibri"/>
              <w:lang w:val="es-EC"/>
            </w:rPr>
          </w:rPrChange>
        </w:rPr>
        <w:t xml:space="preserve"> </w:t>
      </w:r>
      <w:r w:rsidR="00687473" w:rsidRPr="2FFFC459">
        <w:rPr>
          <w:rFonts w:ascii="Calibri" w:hAnsi="Calibri" w:cs="Calibri"/>
          <w:lang w:val="es-EC"/>
        </w:rPr>
        <w:t xml:space="preserve">de la producción la creación del código en </w:t>
      </w:r>
      <w:proofErr w:type="spellStart"/>
      <w:r w:rsidR="00687473" w:rsidRPr="2FFFC459">
        <w:rPr>
          <w:rFonts w:ascii="Calibri" w:hAnsi="Calibri" w:cs="Calibri"/>
          <w:lang w:val="es-EC"/>
        </w:rPr>
        <w:t>Infor</w:t>
      </w:r>
      <w:proofErr w:type="spellEnd"/>
      <w:r w:rsidR="00687473" w:rsidRPr="2FFFC459">
        <w:rPr>
          <w:rFonts w:ascii="Calibri" w:hAnsi="Calibri" w:cs="Calibri"/>
          <w:lang w:val="es-EC"/>
        </w:rPr>
        <w:t xml:space="preserve"> LN, vía correo electrónico, </w:t>
      </w:r>
      <w:r w:rsidR="00567497" w:rsidRPr="2FFFC459">
        <w:rPr>
          <w:rFonts w:ascii="Calibri" w:hAnsi="Calibri" w:cs="Calibri"/>
          <w:lang w:val="es-EC"/>
        </w:rPr>
        <w:t>de acuerdo al Procedimiento</w:t>
      </w:r>
      <w:r w:rsidR="002205B6" w:rsidRPr="2FFFC459">
        <w:rPr>
          <w:rFonts w:ascii="Calibri" w:hAnsi="Calibri" w:cs="Calibri"/>
          <w:lang w:val="es-EC"/>
        </w:rPr>
        <w:t xml:space="preserve"> </w:t>
      </w:r>
      <w:r w:rsidR="00567497" w:rsidRPr="2FFFC459">
        <w:rPr>
          <w:rFonts w:ascii="Calibri" w:hAnsi="Calibri" w:cs="Calibri"/>
          <w:lang w:val="es-EC"/>
        </w:rPr>
        <w:t>Ventas (P-720-01).</w:t>
      </w:r>
    </w:p>
    <w:p w14:paraId="02EB378F" w14:textId="77777777" w:rsidR="00567497" w:rsidRPr="00567497" w:rsidRDefault="00567497">
      <w:pPr>
        <w:rPr>
          <w:rFonts w:ascii="Calibri" w:hAnsi="Calibri" w:cs="Calibri"/>
        </w:rPr>
      </w:pPr>
    </w:p>
    <w:p w14:paraId="5F2DAEFC" w14:textId="00B25C72" w:rsidR="00567497" w:rsidRPr="00567497" w:rsidRDefault="00567497" w:rsidP="2FFFC459">
      <w:pPr>
        <w:pStyle w:val="Textoindependiente3"/>
        <w:jc w:val="both"/>
        <w:rPr>
          <w:rFonts w:ascii="Calibri" w:hAnsi="Calibri" w:cs="Calibri"/>
          <w:i w:val="0"/>
          <w:color w:val="auto"/>
        </w:rPr>
      </w:pPr>
      <w:r w:rsidRPr="2FFFC459">
        <w:rPr>
          <w:rFonts w:ascii="Calibri" w:hAnsi="Calibri" w:cs="Calibri"/>
          <w:i w:val="0"/>
          <w:color w:val="auto"/>
        </w:rPr>
        <w:t>Los</w:t>
      </w:r>
      <w:r w:rsidR="003F5A60" w:rsidRPr="2FFFC459">
        <w:rPr>
          <w:rFonts w:ascii="Calibri" w:hAnsi="Calibri" w:cs="Calibri"/>
          <w:i w:val="0"/>
          <w:color w:val="auto"/>
        </w:rPr>
        <w:t xml:space="preserve"> Diseño/Desarrollo de Producto Nuevo/Etiqueta (DDPNE-710)</w:t>
      </w:r>
      <w:r w:rsidRPr="2FFFC459">
        <w:rPr>
          <w:rFonts w:ascii="Calibri" w:hAnsi="Calibri" w:cs="Calibri"/>
          <w:i w:val="0"/>
          <w:color w:val="auto"/>
        </w:rPr>
        <w:t xml:space="preserve"> y las Hojas Técnicas de Fundas (HTF</w:t>
      </w:r>
      <w:r w:rsidR="003F5A60" w:rsidRPr="2FFFC459">
        <w:rPr>
          <w:rFonts w:ascii="Calibri" w:hAnsi="Calibri" w:cs="Calibri"/>
          <w:i w:val="0"/>
          <w:color w:val="auto"/>
        </w:rPr>
        <w:t>-710</w:t>
      </w:r>
      <w:r w:rsidRPr="2FFFC459">
        <w:rPr>
          <w:rFonts w:ascii="Calibri" w:hAnsi="Calibri" w:cs="Calibri"/>
          <w:i w:val="0"/>
          <w:color w:val="auto"/>
        </w:rPr>
        <w:t>) son</w:t>
      </w:r>
      <w:r w:rsidR="00AE2D31" w:rsidRPr="2FFFC459">
        <w:rPr>
          <w:rFonts w:ascii="Calibri" w:hAnsi="Calibri" w:cs="Calibri"/>
          <w:i w:val="0"/>
          <w:color w:val="auto"/>
        </w:rPr>
        <w:t xml:space="preserve"> </w:t>
      </w:r>
      <w:r w:rsidRPr="2FFFC459">
        <w:rPr>
          <w:rFonts w:ascii="Calibri" w:hAnsi="Calibri" w:cs="Calibri"/>
          <w:i w:val="0"/>
          <w:color w:val="auto"/>
        </w:rPr>
        <w:t>revisadas y</w:t>
      </w:r>
      <w:r w:rsidR="00AE2D31" w:rsidRPr="2FFFC459">
        <w:rPr>
          <w:rFonts w:ascii="Calibri" w:hAnsi="Calibri" w:cs="Calibri"/>
          <w:i w:val="0"/>
          <w:color w:val="auto"/>
        </w:rPr>
        <w:t xml:space="preserve"> </w:t>
      </w:r>
      <w:r w:rsidRPr="2FFFC459">
        <w:rPr>
          <w:rFonts w:ascii="Calibri" w:hAnsi="Calibri" w:cs="Calibri"/>
          <w:i w:val="0"/>
          <w:color w:val="auto"/>
        </w:rPr>
        <w:t xml:space="preserve">distribuidos por </w:t>
      </w:r>
      <w:del w:id="21" w:author="Toscano, Patricio" w:date="2020-04-25T16:05:00Z">
        <w:r w:rsidRPr="2FFFC459" w:rsidDel="00567497">
          <w:rPr>
            <w:rFonts w:ascii="Calibri" w:hAnsi="Calibri" w:cs="Calibri"/>
            <w:i w:val="0"/>
            <w:color w:val="auto"/>
          </w:rPr>
          <w:delText>el Gerente de Planta</w:delText>
        </w:r>
        <w:r w:rsidRPr="2FFFC459" w:rsidDel="009C583C">
          <w:rPr>
            <w:rFonts w:ascii="Calibri" w:hAnsi="Calibri" w:cs="Calibri"/>
            <w:i w:val="0"/>
            <w:color w:val="auto"/>
          </w:rPr>
          <w:delText xml:space="preserve"> o</w:delText>
        </w:r>
      </w:del>
      <w:r w:rsidR="009C583C" w:rsidRPr="2FFFC459">
        <w:rPr>
          <w:rFonts w:ascii="Calibri" w:hAnsi="Calibri" w:cs="Calibri"/>
          <w:i w:val="0"/>
          <w:color w:val="auto"/>
        </w:rPr>
        <w:t xml:space="preserve"> el Jefe de </w:t>
      </w:r>
      <w:r w:rsidR="009C583C" w:rsidRPr="00B216F7">
        <w:rPr>
          <w:rFonts w:ascii="Calibri" w:hAnsi="Calibri" w:cs="Calibri"/>
          <w:iCs/>
          <w:color w:val="000099"/>
          <w:rPrChange w:id="22" w:author="Edwin David Zambrano Fuentes" w:date="2020-05-08T11:43:00Z">
            <w:rPr>
              <w:rFonts w:ascii="Calibri" w:hAnsi="Calibri" w:cs="Calibri"/>
              <w:i w:val="0"/>
              <w:color w:val="auto"/>
            </w:rPr>
          </w:rPrChange>
        </w:rPr>
        <w:t>Calidad</w:t>
      </w:r>
      <w:ins w:id="23" w:author="Toscano, Patricio" w:date="2020-04-25T16:06:00Z">
        <w:r w:rsidR="4A6057DC" w:rsidRPr="00B216F7">
          <w:rPr>
            <w:rFonts w:ascii="Calibri" w:hAnsi="Calibri" w:cs="Calibri"/>
            <w:iCs/>
            <w:color w:val="000099"/>
            <w:rPrChange w:id="24" w:author="Edwin David Zambrano Fuentes" w:date="2020-05-08T11:43:00Z">
              <w:rPr>
                <w:rFonts w:ascii="Calibri" w:hAnsi="Calibri" w:cs="Calibri"/>
                <w:i w:val="0"/>
                <w:color w:val="auto"/>
              </w:rPr>
            </w:rPrChange>
          </w:rPr>
          <w:t xml:space="preserve"> y/o Inspector de Calidad</w:t>
        </w:r>
        <w:r w:rsidR="4A6057DC" w:rsidRPr="00B216F7">
          <w:rPr>
            <w:rFonts w:ascii="Calibri" w:hAnsi="Calibri" w:cs="Calibri"/>
            <w:i w:val="0"/>
            <w:color w:val="000099"/>
            <w:rPrChange w:id="25" w:author="Edwin David Zambrano Fuentes" w:date="2020-05-08T11:43:00Z">
              <w:rPr>
                <w:rFonts w:ascii="Calibri" w:hAnsi="Calibri" w:cs="Calibri"/>
                <w:i w:val="0"/>
                <w:color w:val="auto"/>
              </w:rPr>
            </w:rPrChange>
          </w:rPr>
          <w:t xml:space="preserve"> </w:t>
        </w:r>
      </w:ins>
      <w:r w:rsidR="009C583C" w:rsidRPr="00B216F7">
        <w:rPr>
          <w:rFonts w:ascii="Calibri" w:hAnsi="Calibri" w:cs="Calibri"/>
          <w:i w:val="0"/>
          <w:color w:val="000099"/>
          <w:rPrChange w:id="26" w:author="Edwin David Zambrano Fuentes" w:date="2020-05-08T11:43:00Z">
            <w:rPr>
              <w:rFonts w:ascii="Calibri" w:hAnsi="Calibri" w:cs="Calibri"/>
              <w:i w:val="0"/>
              <w:color w:val="auto"/>
            </w:rPr>
          </w:rPrChange>
        </w:rPr>
        <w:t xml:space="preserve"> </w:t>
      </w:r>
      <w:del w:id="27" w:author="Toscano, Patricio" w:date="2020-04-25T16:06:00Z">
        <w:r w:rsidRPr="2FFFC459" w:rsidDel="009C583C">
          <w:rPr>
            <w:rFonts w:ascii="Calibri" w:hAnsi="Calibri" w:cs="Calibri"/>
            <w:i w:val="0"/>
            <w:color w:val="auto"/>
          </w:rPr>
          <w:delText>en ausencia del Gerente de Planta</w:delText>
        </w:r>
      </w:del>
      <w:r w:rsidR="00AE2D31" w:rsidRPr="2FFFC459">
        <w:rPr>
          <w:rFonts w:ascii="Calibri" w:hAnsi="Calibri" w:cs="Calibri"/>
          <w:i w:val="0"/>
          <w:color w:val="auto"/>
        </w:rPr>
        <w:t xml:space="preserve"> </w:t>
      </w:r>
      <w:r w:rsidRPr="2FFFC459">
        <w:rPr>
          <w:rFonts w:ascii="Calibri" w:hAnsi="Calibri" w:cs="Calibri"/>
          <w:i w:val="0"/>
          <w:color w:val="auto"/>
        </w:rPr>
        <w:t>vía correo electrónico para conocimiento de los procesos de Calidad, Producción, Materiales, Ventas y el Planificador de Producción.</w:t>
      </w:r>
      <w:r w:rsidR="00AE2D31" w:rsidRPr="2FFFC459">
        <w:rPr>
          <w:rFonts w:ascii="Calibri" w:hAnsi="Calibri" w:cs="Calibri"/>
          <w:i w:val="0"/>
          <w:color w:val="auto"/>
        </w:rPr>
        <w:t xml:space="preserve"> </w:t>
      </w:r>
      <w:r w:rsidRPr="2FFFC459">
        <w:rPr>
          <w:rFonts w:ascii="Calibri" w:hAnsi="Calibri" w:cs="Calibri"/>
          <w:i w:val="0"/>
          <w:color w:val="auto"/>
        </w:rPr>
        <w:t xml:space="preserve">El Planificador de Producción es responsable de coordinar y controlar la distribución de los </w:t>
      </w:r>
      <w:r w:rsidR="003F5A60" w:rsidRPr="2FFFC459">
        <w:rPr>
          <w:rFonts w:ascii="Calibri" w:hAnsi="Calibri" w:cs="Calibri"/>
          <w:i w:val="0"/>
          <w:color w:val="auto"/>
        </w:rPr>
        <w:t>Diseño/Desarrollo de Producto Nuevo/Etiqueta (DDPNE-710)</w:t>
      </w:r>
      <w:r w:rsidR="002205B6" w:rsidRPr="2FFFC459">
        <w:rPr>
          <w:rFonts w:ascii="Calibri" w:hAnsi="Calibri" w:cs="Calibri"/>
          <w:i w:val="0"/>
          <w:color w:val="auto"/>
        </w:rPr>
        <w:t xml:space="preserve"> </w:t>
      </w:r>
      <w:r w:rsidRPr="2FFFC459">
        <w:rPr>
          <w:rFonts w:ascii="Calibri" w:hAnsi="Calibri" w:cs="Calibri"/>
          <w:i w:val="0"/>
          <w:color w:val="auto"/>
        </w:rPr>
        <w:t>y Hojas Técnicas de Fundas (HTF</w:t>
      </w:r>
      <w:r w:rsidR="003F5A60" w:rsidRPr="2FFFC459">
        <w:rPr>
          <w:rFonts w:ascii="Calibri" w:hAnsi="Calibri" w:cs="Calibri"/>
          <w:i w:val="0"/>
          <w:color w:val="auto"/>
        </w:rPr>
        <w:t>-710</w:t>
      </w:r>
      <w:r w:rsidRPr="2FFFC459">
        <w:rPr>
          <w:rFonts w:ascii="Calibri" w:hAnsi="Calibri" w:cs="Calibri"/>
          <w:i w:val="0"/>
          <w:color w:val="auto"/>
        </w:rPr>
        <w:t xml:space="preserve">) de fundas impresas aprobadas por el Cliente o por Ventas, entregando una copia impresa al área de impresión de etiqueta, si se trata de un DDPNE-710, o al área de Impresión de Película si se trata de Hojas Técnicas de Fundas </w:t>
      </w:r>
      <w:r w:rsidR="00C7572B" w:rsidRPr="2FFFC459">
        <w:rPr>
          <w:rFonts w:ascii="Calibri" w:hAnsi="Calibri" w:cs="Calibri"/>
          <w:i w:val="0"/>
          <w:color w:val="auto"/>
        </w:rPr>
        <w:t>(HTF-710)</w:t>
      </w:r>
      <w:r w:rsidRPr="2FFFC459">
        <w:rPr>
          <w:rFonts w:ascii="Calibri" w:hAnsi="Calibri" w:cs="Calibri"/>
          <w:i w:val="0"/>
          <w:color w:val="auto"/>
        </w:rPr>
        <w:t xml:space="preserve">, según </w:t>
      </w:r>
      <w:del w:id="28" w:author="Edwin David Zambrano Fuentes" w:date="2020-05-08T11:48:00Z">
        <w:r w:rsidRPr="2FFFC459" w:rsidDel="0029173F">
          <w:rPr>
            <w:rFonts w:ascii="Calibri" w:hAnsi="Calibri" w:cs="Calibri"/>
            <w:i w:val="0"/>
            <w:color w:val="auto"/>
          </w:rPr>
          <w:delText>corresponda,.</w:delText>
        </w:r>
      </w:del>
      <w:ins w:id="29" w:author="Edwin David Zambrano Fuentes" w:date="2020-05-08T11:48:00Z">
        <w:r w:rsidR="0029173F" w:rsidRPr="2FFFC459">
          <w:rPr>
            <w:rFonts w:ascii="Calibri" w:hAnsi="Calibri" w:cs="Calibri"/>
            <w:i w:val="0"/>
            <w:color w:val="auto"/>
          </w:rPr>
          <w:t>corresponda.</w:t>
        </w:r>
      </w:ins>
      <w:r w:rsidR="00106E1F" w:rsidRPr="2FFFC459">
        <w:rPr>
          <w:rFonts w:ascii="Calibri" w:hAnsi="Calibri" w:cs="Calibri"/>
          <w:i w:val="0"/>
          <w:color w:val="auto"/>
        </w:rPr>
        <w:t xml:space="preserve"> El </w:t>
      </w:r>
      <w:r w:rsidR="00AE2D31" w:rsidRPr="2FFFC459">
        <w:rPr>
          <w:rFonts w:ascii="Calibri" w:hAnsi="Calibri" w:cs="Calibri"/>
          <w:i w:val="0"/>
          <w:color w:val="auto"/>
        </w:rPr>
        <w:t>J</w:t>
      </w:r>
      <w:r w:rsidR="00106E1F" w:rsidRPr="2FFFC459">
        <w:rPr>
          <w:rFonts w:ascii="Calibri" w:hAnsi="Calibri" w:cs="Calibri"/>
          <w:i w:val="0"/>
          <w:color w:val="auto"/>
        </w:rPr>
        <w:t xml:space="preserve">efe de planificación de la producción archivara en el </w:t>
      </w:r>
      <w:ins w:id="30" w:author="Toscano, Patricio" w:date="2020-04-25T16:08:00Z">
        <w:r w:rsidR="56CD083D" w:rsidRPr="2FFFC459">
          <w:rPr>
            <w:rFonts w:ascii="Calibri" w:hAnsi="Calibri" w:cs="Calibri"/>
            <w:i w:val="0"/>
            <w:color w:val="auto"/>
          </w:rPr>
          <w:t xml:space="preserve">OneDrive </w:t>
        </w:r>
      </w:ins>
      <w:del w:id="31" w:author="Toscano, Patricio" w:date="2020-04-25T16:08:00Z">
        <w:r w:rsidRPr="2FFFC459" w:rsidDel="00106E1F">
          <w:rPr>
            <w:rFonts w:ascii="Calibri" w:hAnsi="Calibri" w:cs="Calibri"/>
            <w:i w:val="0"/>
            <w:color w:val="auto"/>
          </w:rPr>
          <w:delText>Drive de</w:delText>
        </w:r>
      </w:del>
      <w:del w:id="32" w:author="Toscano, Patricio" w:date="2020-04-25T16:07:00Z">
        <w:r w:rsidRPr="2FFFC459" w:rsidDel="00106E1F">
          <w:rPr>
            <w:rFonts w:ascii="Calibri" w:hAnsi="Calibri" w:cs="Calibri"/>
            <w:i w:val="0"/>
            <w:color w:val="auto"/>
          </w:rPr>
          <w:delText xml:space="preserve"> Google Chrome</w:delText>
        </w:r>
      </w:del>
      <w:r w:rsidR="009C583C" w:rsidRPr="2FFFC459">
        <w:rPr>
          <w:rFonts w:ascii="Calibri" w:hAnsi="Calibri" w:cs="Calibri"/>
          <w:i w:val="0"/>
          <w:color w:val="auto"/>
        </w:rPr>
        <w:t xml:space="preserve">, en la carpeta DDPNE-710 y la carpeta HTF-710, los </w:t>
      </w:r>
      <w:proofErr w:type="spellStart"/>
      <w:r w:rsidR="009C583C" w:rsidRPr="2FFFC459">
        <w:rPr>
          <w:rFonts w:ascii="Calibri" w:hAnsi="Calibri" w:cs="Calibri"/>
          <w:i w:val="0"/>
          <w:color w:val="auto"/>
        </w:rPr>
        <w:t>DDPNEs</w:t>
      </w:r>
      <w:proofErr w:type="spellEnd"/>
      <w:r w:rsidR="009C583C" w:rsidRPr="2FFFC459">
        <w:rPr>
          <w:rFonts w:ascii="Calibri" w:hAnsi="Calibri" w:cs="Calibri"/>
          <w:i w:val="0"/>
          <w:color w:val="auto"/>
        </w:rPr>
        <w:t xml:space="preserve"> y las Hojas Técnicas de Fundas distribuidos por </w:t>
      </w:r>
      <w:del w:id="33" w:author="Toscano, Patricio" w:date="2020-04-25T16:09:00Z">
        <w:r w:rsidRPr="2FFFC459" w:rsidDel="009C583C">
          <w:rPr>
            <w:rFonts w:ascii="Calibri" w:hAnsi="Calibri" w:cs="Calibri"/>
            <w:i w:val="0"/>
            <w:color w:val="auto"/>
          </w:rPr>
          <w:delText>el Gerente de Planta o</w:delText>
        </w:r>
      </w:del>
      <w:r w:rsidR="009C583C" w:rsidRPr="2FFFC459">
        <w:rPr>
          <w:rFonts w:ascii="Calibri" w:hAnsi="Calibri" w:cs="Calibri"/>
          <w:i w:val="0"/>
          <w:color w:val="auto"/>
        </w:rPr>
        <w:t xml:space="preserve"> el Jefe de Calidad </w:t>
      </w:r>
      <w:ins w:id="34" w:author="Toscano, Patricio" w:date="2020-04-25T16:09:00Z">
        <w:r w:rsidR="6E075E7C" w:rsidRPr="00B216F7">
          <w:rPr>
            <w:rFonts w:ascii="Calibri" w:hAnsi="Calibri" w:cs="Calibri"/>
            <w:iCs/>
            <w:color w:val="000099"/>
            <w:rPrChange w:id="35" w:author="Edwin David Zambrano Fuentes" w:date="2020-05-08T11:43:00Z">
              <w:rPr>
                <w:rFonts w:ascii="Calibri" w:hAnsi="Calibri" w:cs="Calibri"/>
                <w:i w:val="0"/>
                <w:color w:val="auto"/>
              </w:rPr>
            </w:rPrChange>
          </w:rPr>
          <w:t>y/o Inspector de Calidad</w:t>
        </w:r>
        <w:r w:rsidR="6E075E7C" w:rsidRPr="2FFFC459">
          <w:rPr>
            <w:rFonts w:ascii="Calibri" w:hAnsi="Calibri" w:cs="Calibri"/>
            <w:i w:val="0"/>
            <w:color w:val="auto"/>
          </w:rPr>
          <w:t>.</w:t>
        </w:r>
      </w:ins>
      <w:del w:id="36" w:author="Toscano, Patricio" w:date="2020-04-25T16:09:00Z">
        <w:r w:rsidRPr="2FFFC459" w:rsidDel="009C583C">
          <w:rPr>
            <w:rFonts w:ascii="Calibri" w:hAnsi="Calibri" w:cs="Calibri"/>
            <w:i w:val="0"/>
            <w:color w:val="auto"/>
          </w:rPr>
          <w:delText>en ausencia del Gerente de Planta</w:delText>
        </w:r>
      </w:del>
      <w:r w:rsidR="009C583C" w:rsidRPr="2FFFC459">
        <w:rPr>
          <w:rFonts w:ascii="Calibri" w:hAnsi="Calibri" w:cs="Calibri"/>
          <w:i w:val="0"/>
          <w:color w:val="auto"/>
        </w:rPr>
        <w:t>.</w:t>
      </w:r>
    </w:p>
    <w:p w14:paraId="6A05A809" w14:textId="77777777" w:rsidR="00567497" w:rsidRPr="00567497" w:rsidRDefault="00567497">
      <w:pPr>
        <w:jc w:val="both"/>
        <w:rPr>
          <w:rFonts w:ascii="Calibri" w:hAnsi="Calibri" w:cs="Calibri"/>
        </w:rPr>
      </w:pPr>
    </w:p>
    <w:p w14:paraId="58C1D8A5" w14:textId="77777777" w:rsidR="00567497" w:rsidRPr="00567497" w:rsidRDefault="00567497">
      <w:pPr>
        <w:pStyle w:val="Textoindependiente2"/>
        <w:rPr>
          <w:rFonts w:ascii="Calibri" w:hAnsi="Calibri" w:cs="Calibri"/>
          <w:lang w:val="es-EC"/>
        </w:rPr>
      </w:pPr>
      <w:r w:rsidRPr="00567497">
        <w:rPr>
          <w:rFonts w:ascii="Calibri" w:hAnsi="Calibri" w:cs="Calibri"/>
          <w:lang w:val="es-EC"/>
        </w:rPr>
        <w:t>Según el producto solicitado en la</w:t>
      </w:r>
      <w:r w:rsidR="00AE2D31">
        <w:rPr>
          <w:rFonts w:ascii="Calibri" w:hAnsi="Calibri" w:cs="Calibri"/>
          <w:lang w:val="es-EC"/>
        </w:rPr>
        <w:t xml:space="preserve"> </w:t>
      </w:r>
      <w:r w:rsidRPr="00567497">
        <w:rPr>
          <w:rFonts w:ascii="Calibri" w:hAnsi="Calibri" w:cs="Calibri"/>
          <w:lang w:val="es-EC"/>
        </w:rPr>
        <w:t>Orden de Venta, el Planificador de Producción emite el registro Orden de Fabricación</w:t>
      </w:r>
      <w:del w:id="37" w:author="martha" w:date="2017-11-09T12:30:00Z">
        <w:r w:rsidRPr="00567497" w:rsidDel="005A4D2B">
          <w:rPr>
            <w:rFonts w:ascii="Calibri" w:hAnsi="Calibri" w:cs="Calibri"/>
            <w:lang w:val="es-EC"/>
          </w:rPr>
          <w:delText xml:space="preserve"> (OF-751)</w:delText>
        </w:r>
      </w:del>
      <w:r w:rsidRPr="00567497">
        <w:rPr>
          <w:rFonts w:ascii="Calibri" w:hAnsi="Calibri" w:cs="Calibri"/>
          <w:lang w:val="es-EC"/>
        </w:rPr>
        <w:t>.</w:t>
      </w:r>
    </w:p>
    <w:p w14:paraId="5A39BBE3" w14:textId="77777777" w:rsidR="00567497" w:rsidRPr="00567497" w:rsidRDefault="00567497">
      <w:pPr>
        <w:rPr>
          <w:rFonts w:ascii="Calibri" w:hAnsi="Calibri" w:cs="Calibri"/>
        </w:rPr>
      </w:pPr>
    </w:p>
    <w:p w14:paraId="5B16A01D" w14:textId="77777777" w:rsidR="00FE4475" w:rsidRDefault="00921A8F">
      <w:pPr>
        <w:pStyle w:val="Textoindependiente2"/>
        <w:rPr>
          <w:rFonts w:ascii="Calibri" w:hAnsi="Calibri" w:cs="Calibri"/>
          <w:lang w:val="es-EC"/>
        </w:rPr>
      </w:pPr>
      <w:r w:rsidRPr="007D17AA">
        <w:rPr>
          <w:rFonts w:ascii="Calibri" w:hAnsi="Calibri" w:cs="Calibri"/>
          <w:b/>
          <w:lang w:val="es-EC"/>
        </w:rPr>
        <w:t>MTA</w:t>
      </w:r>
    </w:p>
    <w:p w14:paraId="6537090F" w14:textId="0ED563E9" w:rsidR="00FE4475" w:rsidRPr="00567497" w:rsidRDefault="00FE4475">
      <w:pPr>
        <w:pStyle w:val="Textoindependiente2"/>
        <w:rPr>
          <w:rFonts w:ascii="Calibri" w:hAnsi="Calibri" w:cs="Calibri"/>
          <w:lang w:val="es-EC"/>
        </w:rPr>
      </w:pPr>
      <w:r w:rsidRPr="2FFFC459">
        <w:rPr>
          <w:rFonts w:ascii="Calibri" w:hAnsi="Calibri" w:cs="Calibri"/>
          <w:lang w:val="es-EC"/>
        </w:rPr>
        <w:t>L</w:t>
      </w:r>
      <w:r w:rsidR="00921A8F" w:rsidRPr="2FFFC459">
        <w:rPr>
          <w:rFonts w:ascii="Calibri" w:hAnsi="Calibri" w:cs="Calibri"/>
          <w:lang w:val="es-EC"/>
        </w:rPr>
        <w:t>os c</w:t>
      </w:r>
      <w:r w:rsidR="00A969F0" w:rsidRPr="2FFFC459">
        <w:rPr>
          <w:rFonts w:ascii="Calibri" w:hAnsi="Calibri" w:cs="Calibri"/>
          <w:lang w:val="es-EC"/>
        </w:rPr>
        <w:t>lientes con los que existe convenio de mantener disponibilidad de productos son ingresad</w:t>
      </w:r>
      <w:r w:rsidR="00874AC0" w:rsidRPr="2FFFC459">
        <w:rPr>
          <w:rFonts w:ascii="Calibri" w:hAnsi="Calibri" w:cs="Calibri"/>
          <w:lang w:val="es-EC"/>
        </w:rPr>
        <w:t xml:space="preserve">os en el sistema </w:t>
      </w:r>
      <w:proofErr w:type="spellStart"/>
      <w:ins w:id="38" w:author="Toscano, Patricio" w:date="2020-04-25T16:10:00Z">
        <w:r w:rsidR="6C7F261B" w:rsidRPr="00B216F7">
          <w:rPr>
            <w:rFonts w:ascii="Calibri" w:hAnsi="Calibri" w:cs="Calibri"/>
            <w:i/>
            <w:iCs/>
            <w:color w:val="000099"/>
            <w:lang w:val="es-EC"/>
            <w:rPrChange w:id="39" w:author="Edwin David Zambrano Fuentes" w:date="2020-05-08T11:43:00Z">
              <w:rPr>
                <w:rFonts w:ascii="Calibri" w:hAnsi="Calibri" w:cs="Calibri"/>
                <w:lang w:val="es-EC"/>
              </w:rPr>
            </w:rPrChange>
          </w:rPr>
          <w:t>Onebeat</w:t>
        </w:r>
        <w:proofErr w:type="spellEnd"/>
        <w:r w:rsidR="6C7F261B" w:rsidRPr="2FFFC459">
          <w:rPr>
            <w:rFonts w:ascii="Calibri" w:hAnsi="Calibri" w:cs="Calibri"/>
            <w:lang w:val="es-EC"/>
          </w:rPr>
          <w:t xml:space="preserve"> </w:t>
        </w:r>
      </w:ins>
      <w:del w:id="40" w:author="Toscano, Patricio" w:date="2020-04-25T16:10:00Z">
        <w:r w:rsidRPr="2FFFC459" w:rsidDel="00874AC0">
          <w:rPr>
            <w:rFonts w:ascii="Calibri" w:hAnsi="Calibri" w:cs="Calibri"/>
            <w:lang w:val="es-EC"/>
          </w:rPr>
          <w:delText>Sym</w:delText>
        </w:r>
        <w:r w:rsidRPr="2FFFC459" w:rsidDel="00914CD5">
          <w:rPr>
            <w:rFonts w:ascii="Calibri" w:hAnsi="Calibri" w:cs="Calibri"/>
            <w:lang w:val="es-EC"/>
          </w:rPr>
          <w:delText>ph</w:delText>
        </w:r>
        <w:r w:rsidRPr="2FFFC459" w:rsidDel="00874AC0">
          <w:rPr>
            <w:rFonts w:ascii="Calibri" w:hAnsi="Calibri" w:cs="Calibri"/>
            <w:lang w:val="es-EC"/>
          </w:rPr>
          <w:delText>ony</w:delText>
        </w:r>
      </w:del>
      <w:r w:rsidR="00874AC0" w:rsidRPr="2FFFC459">
        <w:rPr>
          <w:rFonts w:ascii="Calibri" w:hAnsi="Calibri" w:cs="Calibri"/>
          <w:lang w:val="es-EC"/>
        </w:rPr>
        <w:t xml:space="preserve"> con</w:t>
      </w:r>
      <w:r w:rsidR="00A969F0" w:rsidRPr="2FFFC459">
        <w:rPr>
          <w:rFonts w:ascii="Calibri" w:hAnsi="Calibri" w:cs="Calibri"/>
          <w:lang w:val="es-EC"/>
        </w:rPr>
        <w:t xml:space="preserve"> un nivel objetivo de inventario, son emitidas las ordenes de fabricación según las sugerencias de reaprovisionamiento del sistema </w:t>
      </w:r>
      <w:proofErr w:type="spellStart"/>
      <w:ins w:id="41" w:author="Toscano, Patricio" w:date="2020-04-25T16:10:00Z">
        <w:r w:rsidR="79A0A084" w:rsidRPr="00B216F7">
          <w:rPr>
            <w:rFonts w:ascii="Calibri" w:hAnsi="Calibri" w:cs="Calibri"/>
            <w:i/>
            <w:iCs/>
            <w:color w:val="000099"/>
            <w:lang w:val="es-EC"/>
            <w:rPrChange w:id="42" w:author="Edwin David Zambrano Fuentes" w:date="2020-05-08T11:43:00Z">
              <w:rPr>
                <w:rFonts w:ascii="Calibri" w:hAnsi="Calibri" w:cs="Calibri"/>
                <w:lang w:val="es-EC"/>
              </w:rPr>
            </w:rPrChange>
          </w:rPr>
          <w:t>Onebeat</w:t>
        </w:r>
        <w:proofErr w:type="spellEnd"/>
        <w:r w:rsidR="79A0A084" w:rsidRPr="2FFFC459">
          <w:rPr>
            <w:rFonts w:ascii="Calibri" w:hAnsi="Calibri" w:cs="Calibri"/>
            <w:lang w:val="es-EC"/>
          </w:rPr>
          <w:t>.</w:t>
        </w:r>
      </w:ins>
      <w:del w:id="43" w:author="Toscano, Patricio" w:date="2020-04-25T16:10:00Z">
        <w:r w:rsidRPr="2FFFC459" w:rsidDel="00A969F0">
          <w:rPr>
            <w:rFonts w:ascii="Calibri" w:hAnsi="Calibri" w:cs="Calibri"/>
            <w:lang w:val="es-EC"/>
          </w:rPr>
          <w:delText>Symphony</w:delText>
        </w:r>
      </w:del>
      <w:r w:rsidR="00A969F0" w:rsidRPr="2FFFC459">
        <w:rPr>
          <w:rFonts w:ascii="Calibri" w:hAnsi="Calibri" w:cs="Calibri"/>
          <w:lang w:val="es-EC"/>
        </w:rPr>
        <w:t>.</w:t>
      </w:r>
    </w:p>
    <w:p w14:paraId="50F54741" w14:textId="77777777" w:rsidR="00567497" w:rsidRPr="00567497" w:rsidRDefault="00567497">
      <w:pPr>
        <w:pStyle w:val="Ttulo2"/>
        <w:numPr>
          <w:ilvl w:val="0"/>
          <w:numId w:val="16"/>
        </w:numPr>
        <w:rPr>
          <w:rFonts w:ascii="Calibri" w:hAnsi="Calibri" w:cs="Calibri"/>
          <w:i w:val="0"/>
          <w:u w:val="none"/>
          <w:lang w:val="es-EC"/>
        </w:rPr>
      </w:pPr>
      <w:r w:rsidRPr="00567497">
        <w:rPr>
          <w:rFonts w:ascii="Calibri" w:hAnsi="Calibri" w:cs="Calibri"/>
          <w:i w:val="0"/>
          <w:u w:val="none"/>
          <w:lang w:val="es-EC"/>
        </w:rPr>
        <w:lastRenderedPageBreak/>
        <w:t>Planificación para Productos Existentes</w:t>
      </w:r>
    </w:p>
    <w:p w14:paraId="4552DBD3" w14:textId="53379715" w:rsidR="00567497" w:rsidRPr="00567497" w:rsidRDefault="00567497">
      <w:pPr>
        <w:jc w:val="both"/>
        <w:rPr>
          <w:rFonts w:ascii="Calibri" w:hAnsi="Calibri" w:cs="Calibri"/>
        </w:rPr>
      </w:pPr>
      <w:r w:rsidRPr="2FFFC459">
        <w:rPr>
          <w:rFonts w:ascii="Calibri" w:hAnsi="Calibri" w:cs="Calibri"/>
        </w:rPr>
        <w:t>De acuerdo a las fechas de entregas</w:t>
      </w:r>
      <w:r w:rsidR="00921A8F" w:rsidRPr="2FFFC459">
        <w:rPr>
          <w:rFonts w:ascii="Calibri" w:hAnsi="Calibri" w:cs="Calibri"/>
        </w:rPr>
        <w:t xml:space="preserve"> por </w:t>
      </w:r>
      <w:proofErr w:type="spellStart"/>
      <w:ins w:id="44" w:author="Toscano, Patricio" w:date="2020-04-25T16:10:00Z">
        <w:r w:rsidR="395B88BF" w:rsidRPr="00B216F7">
          <w:rPr>
            <w:rFonts w:ascii="Calibri" w:hAnsi="Calibri" w:cs="Calibri"/>
            <w:i/>
            <w:iCs/>
            <w:color w:val="000099"/>
            <w:rPrChange w:id="45" w:author="Edwin David Zambrano Fuentes" w:date="2020-05-08T11:43:00Z">
              <w:rPr>
                <w:rFonts w:ascii="Calibri" w:hAnsi="Calibri" w:cs="Calibri"/>
              </w:rPr>
            </w:rPrChange>
          </w:rPr>
          <w:t>Onebeat</w:t>
        </w:r>
        <w:proofErr w:type="spellEnd"/>
        <w:r w:rsidR="395B88BF" w:rsidRPr="2FFFC459">
          <w:rPr>
            <w:rFonts w:ascii="Calibri" w:hAnsi="Calibri" w:cs="Calibri"/>
          </w:rPr>
          <w:t xml:space="preserve"> </w:t>
        </w:r>
      </w:ins>
      <w:del w:id="46" w:author="Toscano, Patricio" w:date="2020-04-25T16:10:00Z">
        <w:r w:rsidRPr="2FFFC459" w:rsidDel="00921A8F">
          <w:rPr>
            <w:rFonts w:ascii="Calibri" w:hAnsi="Calibri" w:cs="Calibri"/>
          </w:rPr>
          <w:delText>Symphony</w:delText>
        </w:r>
      </w:del>
      <w:r w:rsidR="00921A8F" w:rsidRPr="2FFFC459">
        <w:rPr>
          <w:rFonts w:ascii="Calibri" w:hAnsi="Calibri" w:cs="Calibri"/>
        </w:rPr>
        <w:t xml:space="preserve"> y</w:t>
      </w:r>
      <w:r w:rsidRPr="2FFFC459">
        <w:rPr>
          <w:rFonts w:ascii="Calibri" w:hAnsi="Calibri" w:cs="Calibri"/>
        </w:rPr>
        <w:t xml:space="preserve"> que fueron coordinadas</w:t>
      </w:r>
      <w:r w:rsidR="00921A8F" w:rsidRPr="2FFFC459">
        <w:rPr>
          <w:rFonts w:ascii="Calibri" w:hAnsi="Calibri" w:cs="Calibri"/>
        </w:rPr>
        <w:t xml:space="preserve"> entre</w:t>
      </w:r>
      <w:r w:rsidRPr="2FFFC459">
        <w:rPr>
          <w:rFonts w:ascii="Calibri" w:hAnsi="Calibri" w:cs="Calibri"/>
        </w:rPr>
        <w:t xml:space="preserve"> el Asistente de Gerencia</w:t>
      </w:r>
      <w:r w:rsidR="00AE2D31" w:rsidRPr="2FFFC459">
        <w:rPr>
          <w:rFonts w:ascii="Calibri" w:hAnsi="Calibri" w:cs="Calibri"/>
        </w:rPr>
        <w:t xml:space="preserve"> </w:t>
      </w:r>
      <w:r w:rsidRPr="2FFFC459">
        <w:rPr>
          <w:rFonts w:ascii="Calibri" w:hAnsi="Calibri" w:cs="Calibri"/>
        </w:rPr>
        <w:t>de Ventas y el Cliente, e indicadas en las Ordenes de</w:t>
      </w:r>
      <w:r w:rsidR="00AE2D31" w:rsidRPr="2FFFC459">
        <w:rPr>
          <w:rFonts w:ascii="Calibri" w:hAnsi="Calibri" w:cs="Calibri"/>
        </w:rPr>
        <w:t xml:space="preserve"> </w:t>
      </w:r>
      <w:r w:rsidRPr="2FFFC459">
        <w:rPr>
          <w:rFonts w:ascii="Calibri" w:hAnsi="Calibri" w:cs="Calibri"/>
        </w:rPr>
        <w:t xml:space="preserve">Ventas , el Planificador de Producción genera en el sistema </w:t>
      </w:r>
      <w:proofErr w:type="spellStart"/>
      <w:r w:rsidRPr="2FFFC459">
        <w:rPr>
          <w:rFonts w:ascii="Calibri" w:hAnsi="Calibri" w:cs="Calibri"/>
        </w:rPr>
        <w:t>Infor</w:t>
      </w:r>
      <w:proofErr w:type="spellEnd"/>
      <w:r w:rsidRPr="2FFFC459">
        <w:rPr>
          <w:rFonts w:ascii="Calibri" w:hAnsi="Calibri" w:cs="Calibri"/>
        </w:rPr>
        <w:t xml:space="preserve"> LN, la Orden de Fabricación </w:t>
      </w:r>
      <w:del w:id="47" w:author="martha" w:date="2017-11-09T12:32:00Z">
        <w:r w:rsidRPr="2FFFC459" w:rsidDel="00567497">
          <w:rPr>
            <w:rFonts w:ascii="Calibri" w:hAnsi="Calibri" w:cs="Calibri"/>
          </w:rPr>
          <w:delText>(OF-751)</w:delText>
        </w:r>
      </w:del>
      <w:r w:rsidRPr="2FFFC459">
        <w:rPr>
          <w:rFonts w:ascii="Calibri" w:hAnsi="Calibri" w:cs="Calibri"/>
        </w:rPr>
        <w:t xml:space="preserve"> en la sesión Mantener Ordenes de Fabricación, complementa los datos de planificación en los registros que son emitidos electrónicamente de acuerdo a las áreas, Control Proceso Extrusión (CPE-751), Control Proceso Impresión de Película (CPIP-751), Control Proceso Conversión (CPC-751), Control Proceso Etiquetas (CPEtiq-751) según</w:t>
      </w:r>
      <w:r w:rsidR="00AE2D31" w:rsidRPr="2FFFC459">
        <w:rPr>
          <w:rFonts w:ascii="Calibri" w:hAnsi="Calibri" w:cs="Calibri"/>
        </w:rPr>
        <w:t xml:space="preserve"> </w:t>
      </w:r>
      <w:r w:rsidRPr="2FFFC459">
        <w:rPr>
          <w:rFonts w:ascii="Calibri" w:hAnsi="Calibri" w:cs="Calibri"/>
        </w:rPr>
        <w:t xml:space="preserve">Hojas de Proceso (HP-751), de acuerdo al Procedimiento Planificación de Procesos (P-710-01). </w:t>
      </w:r>
    </w:p>
    <w:p w14:paraId="41C8F396" w14:textId="77777777" w:rsidR="00567497" w:rsidRPr="00567497" w:rsidRDefault="00567497">
      <w:pPr>
        <w:jc w:val="both"/>
        <w:rPr>
          <w:rFonts w:ascii="Calibri" w:hAnsi="Calibri" w:cs="Calibri"/>
        </w:rPr>
      </w:pPr>
    </w:p>
    <w:p w14:paraId="7176E3B6" w14:textId="04C76733" w:rsidR="00567497" w:rsidRPr="00567497" w:rsidRDefault="00567497">
      <w:pPr>
        <w:jc w:val="both"/>
        <w:rPr>
          <w:rFonts w:ascii="Calibri" w:hAnsi="Calibri" w:cs="Calibri"/>
        </w:rPr>
      </w:pPr>
      <w:r w:rsidRPr="2FFFC459">
        <w:rPr>
          <w:rFonts w:ascii="Calibri" w:hAnsi="Calibri" w:cs="Calibri"/>
        </w:rPr>
        <w:t xml:space="preserve">Las Hojas de Proceso (HP-751), son documentos controlados y </w:t>
      </w:r>
      <w:del w:id="48" w:author="Edwin David Zambrano Fuentes" w:date="2020-05-08T11:48:00Z">
        <w:r w:rsidRPr="0029173F" w:rsidDel="0029173F">
          <w:rPr>
            <w:rFonts w:ascii="Calibri" w:hAnsi="Calibri" w:cs="Calibri"/>
            <w:i/>
            <w:iCs/>
            <w:color w:val="0000CC"/>
            <w:rPrChange w:id="49" w:author="Edwin David Zambrano Fuentes" w:date="2020-05-08T11:48:00Z">
              <w:rPr>
                <w:rFonts w:ascii="Calibri" w:hAnsi="Calibri" w:cs="Calibri"/>
              </w:rPr>
            </w:rPrChange>
          </w:rPr>
          <w:delText>de acuerdo al</w:delText>
        </w:r>
      </w:del>
      <w:ins w:id="50" w:author="Edwin David Zambrano Fuentes" w:date="2020-05-08T11:48:00Z">
        <w:r w:rsidR="0029173F" w:rsidRPr="0029173F">
          <w:rPr>
            <w:rFonts w:ascii="Calibri" w:hAnsi="Calibri" w:cs="Calibri"/>
            <w:i/>
            <w:iCs/>
            <w:color w:val="0000CC"/>
            <w:rPrChange w:id="51" w:author="Edwin David Zambrano Fuentes" w:date="2020-05-08T11:48:00Z">
              <w:rPr>
                <w:rFonts w:ascii="Calibri" w:hAnsi="Calibri" w:cs="Calibri"/>
              </w:rPr>
            </w:rPrChange>
          </w:rPr>
          <w:t>de acuerdo con</w:t>
        </w:r>
        <w:r w:rsidR="0029173F" w:rsidRPr="0029173F">
          <w:rPr>
            <w:rFonts w:ascii="Calibri" w:hAnsi="Calibri" w:cs="Calibri"/>
            <w:color w:val="0000CC"/>
            <w:rPrChange w:id="52" w:author="Edwin David Zambrano Fuentes" w:date="2020-05-08T11:48:00Z">
              <w:rPr>
                <w:rFonts w:ascii="Calibri" w:hAnsi="Calibri" w:cs="Calibri"/>
              </w:rPr>
            </w:rPrChange>
          </w:rPr>
          <w:t xml:space="preserve"> </w:t>
        </w:r>
        <w:r w:rsidR="0029173F" w:rsidRPr="2FFFC459">
          <w:rPr>
            <w:rFonts w:ascii="Calibri" w:hAnsi="Calibri" w:cs="Calibri"/>
          </w:rPr>
          <w:t>el</w:t>
        </w:r>
      </w:ins>
      <w:r w:rsidRPr="2FFFC459">
        <w:rPr>
          <w:rFonts w:ascii="Calibri" w:hAnsi="Calibri" w:cs="Calibri"/>
        </w:rPr>
        <w:t xml:space="preserve"> procedimiento P-423-01 Control de Documentos y Registros, no pueden ser alterados. Los cambios, modificaciones o actualizaciones</w:t>
      </w:r>
      <w:r w:rsidR="00AE2D31" w:rsidRPr="2FFFC459">
        <w:rPr>
          <w:rFonts w:ascii="Calibri" w:hAnsi="Calibri" w:cs="Calibri"/>
        </w:rPr>
        <w:t xml:space="preserve"> </w:t>
      </w:r>
      <w:r w:rsidRPr="2FFFC459">
        <w:rPr>
          <w:rFonts w:ascii="Calibri" w:hAnsi="Calibri" w:cs="Calibri"/>
        </w:rPr>
        <w:t xml:space="preserve">son canalizadas por el </w:t>
      </w:r>
      <w:ins w:id="53" w:author="Toscano, Patricio" w:date="2020-04-25T16:18:00Z">
        <w:r w:rsidR="0A7B27B2" w:rsidRPr="00B216F7">
          <w:rPr>
            <w:rFonts w:ascii="Calibri" w:hAnsi="Calibri" w:cs="Calibri"/>
            <w:i/>
            <w:iCs/>
            <w:color w:val="000099"/>
            <w:rPrChange w:id="54" w:author="Edwin David Zambrano Fuentes" w:date="2020-05-08T11:43:00Z">
              <w:rPr>
                <w:rFonts w:ascii="Calibri" w:hAnsi="Calibri" w:cs="Calibri"/>
              </w:rPr>
            </w:rPrChange>
          </w:rPr>
          <w:t>Supe</w:t>
        </w:r>
      </w:ins>
      <w:ins w:id="55" w:author="Toscano, Patricio" w:date="2020-04-25T16:19:00Z">
        <w:r w:rsidR="0A7B27B2" w:rsidRPr="00B216F7">
          <w:rPr>
            <w:rFonts w:ascii="Calibri" w:hAnsi="Calibri" w:cs="Calibri"/>
            <w:i/>
            <w:iCs/>
            <w:color w:val="000099"/>
            <w:rPrChange w:id="56" w:author="Edwin David Zambrano Fuentes" w:date="2020-05-08T11:43:00Z">
              <w:rPr>
                <w:rFonts w:ascii="Calibri" w:hAnsi="Calibri" w:cs="Calibri"/>
              </w:rPr>
            </w:rPrChange>
          </w:rPr>
          <w:t>rvisor de la producción (</w:t>
        </w:r>
      </w:ins>
      <w:ins w:id="57" w:author="Toscano, Patricio" w:date="2020-04-25T16:20:00Z">
        <w:r w:rsidR="4BB14CEE" w:rsidRPr="00B216F7">
          <w:rPr>
            <w:rFonts w:ascii="Calibri" w:hAnsi="Calibri" w:cs="Calibri"/>
            <w:i/>
            <w:iCs/>
            <w:color w:val="000099"/>
            <w:rPrChange w:id="58" w:author="Edwin David Zambrano Fuentes" w:date="2020-05-08T11:43:00Z">
              <w:rPr>
                <w:rFonts w:ascii="Calibri" w:hAnsi="Calibri" w:cs="Calibri"/>
              </w:rPr>
            </w:rPrChange>
          </w:rPr>
          <w:t xml:space="preserve">Supervisor de procesos </w:t>
        </w:r>
        <w:proofErr w:type="spellStart"/>
        <w:r w:rsidR="4BB14CEE" w:rsidRPr="00B216F7">
          <w:rPr>
            <w:rFonts w:ascii="Calibri" w:hAnsi="Calibri" w:cs="Calibri"/>
            <w:i/>
            <w:iCs/>
            <w:color w:val="000099"/>
            <w:rPrChange w:id="59" w:author="Edwin David Zambrano Fuentes" w:date="2020-05-08T11:43:00Z">
              <w:rPr>
                <w:rFonts w:ascii="Calibri" w:hAnsi="Calibri" w:cs="Calibri"/>
              </w:rPr>
            </w:rPrChange>
          </w:rPr>
          <w:t>Feva</w:t>
        </w:r>
        <w:proofErr w:type="spellEnd"/>
        <w:r w:rsidR="4BB14CEE" w:rsidRPr="00B216F7">
          <w:rPr>
            <w:rFonts w:ascii="Calibri" w:hAnsi="Calibri" w:cs="Calibri"/>
            <w:i/>
            <w:iCs/>
            <w:color w:val="000099"/>
            <w:rPrChange w:id="60" w:author="Edwin David Zambrano Fuentes" w:date="2020-05-08T11:43:00Z">
              <w:rPr>
                <w:rFonts w:ascii="Calibri" w:hAnsi="Calibri" w:cs="Calibri"/>
              </w:rPr>
            </w:rPrChange>
          </w:rPr>
          <w:t>).</w:t>
        </w:r>
        <w:r w:rsidR="4BB14CEE" w:rsidRPr="00B216F7">
          <w:rPr>
            <w:rFonts w:ascii="Calibri" w:hAnsi="Calibri" w:cs="Calibri"/>
            <w:color w:val="000099"/>
            <w:rPrChange w:id="61" w:author="Edwin David Zambrano Fuentes" w:date="2020-05-08T11:43:00Z">
              <w:rPr>
                <w:rFonts w:ascii="Calibri" w:hAnsi="Calibri" w:cs="Calibri"/>
              </w:rPr>
            </w:rPrChange>
          </w:rPr>
          <w:t xml:space="preserve"> </w:t>
        </w:r>
      </w:ins>
      <w:del w:id="62" w:author="Toscano, Patricio" w:date="2020-04-25T16:18:00Z">
        <w:r w:rsidRPr="2FFFC459" w:rsidDel="00567497">
          <w:rPr>
            <w:rFonts w:ascii="Calibri" w:hAnsi="Calibri" w:cs="Calibri"/>
          </w:rPr>
          <w:delText>Planificador de la Producción previa solicitud vía correo electrónico</w:delText>
        </w:r>
      </w:del>
      <w:r w:rsidRPr="2FFFC459">
        <w:rPr>
          <w:rFonts w:ascii="Calibri" w:hAnsi="Calibri" w:cs="Calibri"/>
        </w:rPr>
        <w:t>.</w:t>
      </w:r>
    </w:p>
    <w:p w14:paraId="72A3D3EC" w14:textId="77777777" w:rsidR="00567497" w:rsidRPr="00567497" w:rsidRDefault="00567497">
      <w:pPr>
        <w:jc w:val="both"/>
        <w:rPr>
          <w:rFonts w:ascii="Calibri" w:hAnsi="Calibri" w:cs="Calibri"/>
        </w:rPr>
      </w:pPr>
    </w:p>
    <w:p w14:paraId="2F9776D6" w14:textId="271B3C28" w:rsidR="00567497" w:rsidRPr="00567497" w:rsidRDefault="00567497">
      <w:pPr>
        <w:pStyle w:val="Textoindependiente2"/>
        <w:rPr>
          <w:rFonts w:ascii="Calibri" w:hAnsi="Calibri" w:cs="Calibri"/>
          <w:lang w:val="es-EC"/>
        </w:rPr>
      </w:pPr>
      <w:r w:rsidRPr="2FFFC459">
        <w:rPr>
          <w:rFonts w:ascii="Calibri" w:hAnsi="Calibri" w:cs="Calibri"/>
          <w:lang w:val="es-EC"/>
        </w:rPr>
        <w:t xml:space="preserve">Los registros generados son impresos y entregados al Jefe de Planta </w:t>
      </w:r>
      <w:ins w:id="63" w:author="Toscano, Patricio" w:date="2020-04-25T16:21:00Z">
        <w:r w:rsidR="26C332AF" w:rsidRPr="2FFFC459">
          <w:rPr>
            <w:rFonts w:ascii="Calibri" w:hAnsi="Calibri" w:cs="Calibri"/>
            <w:lang w:val="es-EC"/>
          </w:rPr>
          <w:t>y/o</w:t>
        </w:r>
      </w:ins>
      <w:del w:id="64" w:author="Toscano, Patricio" w:date="2020-04-25T16:21:00Z">
        <w:r w:rsidRPr="2FFFC459" w:rsidDel="00567497">
          <w:rPr>
            <w:rFonts w:ascii="Calibri" w:hAnsi="Calibri" w:cs="Calibri"/>
            <w:lang w:val="es-EC"/>
          </w:rPr>
          <w:delText>(o Supervisores de producción en su ausencia)</w:delText>
        </w:r>
      </w:del>
      <w:r w:rsidRPr="2FFFC459">
        <w:rPr>
          <w:rFonts w:ascii="Calibri" w:hAnsi="Calibri" w:cs="Calibri"/>
          <w:lang w:val="es-EC"/>
        </w:rPr>
        <w:t xml:space="preserve"> quien revisa estos registros para su ejecución </w:t>
      </w:r>
      <w:del w:id="65" w:author="Edwin David Zambrano Fuentes" w:date="2020-05-08T11:48:00Z">
        <w:r w:rsidRPr="0029173F" w:rsidDel="0029173F">
          <w:rPr>
            <w:rFonts w:ascii="Calibri" w:hAnsi="Calibri" w:cs="Calibri"/>
            <w:i/>
            <w:iCs/>
            <w:color w:val="0000CC"/>
            <w:lang w:val="es-EC"/>
            <w:rPrChange w:id="66" w:author="Edwin David Zambrano Fuentes" w:date="2020-05-08T11:48:00Z">
              <w:rPr>
                <w:rFonts w:ascii="Calibri" w:hAnsi="Calibri" w:cs="Calibri"/>
                <w:lang w:val="es-EC"/>
              </w:rPr>
            </w:rPrChange>
          </w:rPr>
          <w:delText>de acuerdo al</w:delText>
        </w:r>
      </w:del>
      <w:ins w:id="67" w:author="Edwin David Zambrano Fuentes" w:date="2020-05-08T11:48:00Z">
        <w:r w:rsidR="0029173F" w:rsidRPr="0029173F">
          <w:rPr>
            <w:rFonts w:ascii="Calibri" w:hAnsi="Calibri" w:cs="Calibri"/>
            <w:i/>
            <w:iCs/>
            <w:color w:val="0000CC"/>
            <w:lang w:val="es-EC"/>
            <w:rPrChange w:id="68" w:author="Edwin David Zambrano Fuentes" w:date="2020-05-08T11:48:00Z">
              <w:rPr>
                <w:rFonts w:ascii="Calibri" w:hAnsi="Calibri" w:cs="Calibri"/>
                <w:lang w:val="es-EC"/>
              </w:rPr>
            </w:rPrChange>
          </w:rPr>
          <w:t>de acuerdo con</w:t>
        </w:r>
        <w:r w:rsidR="0029173F" w:rsidRPr="0029173F">
          <w:rPr>
            <w:rFonts w:ascii="Calibri" w:hAnsi="Calibri" w:cs="Calibri"/>
            <w:color w:val="0000CC"/>
            <w:lang w:val="es-EC"/>
            <w:rPrChange w:id="69" w:author="Edwin David Zambrano Fuentes" w:date="2020-05-08T11:48:00Z">
              <w:rPr>
                <w:rFonts w:ascii="Calibri" w:hAnsi="Calibri" w:cs="Calibri"/>
                <w:lang w:val="es-EC"/>
              </w:rPr>
            </w:rPrChange>
          </w:rPr>
          <w:t xml:space="preserve"> </w:t>
        </w:r>
        <w:r w:rsidR="0029173F" w:rsidRPr="2FFFC459">
          <w:rPr>
            <w:rFonts w:ascii="Calibri" w:hAnsi="Calibri" w:cs="Calibri"/>
            <w:lang w:val="es-EC"/>
          </w:rPr>
          <w:t>el</w:t>
        </w:r>
      </w:ins>
      <w:r w:rsidRPr="2FFFC459">
        <w:rPr>
          <w:rFonts w:ascii="Calibri" w:hAnsi="Calibri" w:cs="Calibri"/>
          <w:lang w:val="es-EC"/>
        </w:rPr>
        <w:t xml:space="preserve"> procedimiento Control de Producción (PDP-751)</w:t>
      </w:r>
    </w:p>
    <w:p w14:paraId="0D0B940D" w14:textId="77777777" w:rsidR="00567497" w:rsidRPr="00567497" w:rsidRDefault="00567497">
      <w:pPr>
        <w:jc w:val="both"/>
        <w:rPr>
          <w:rFonts w:ascii="Calibri" w:hAnsi="Calibri" w:cs="Calibri"/>
        </w:rPr>
      </w:pPr>
    </w:p>
    <w:p w14:paraId="0E27B00A" w14:textId="77777777" w:rsidR="00567497" w:rsidRPr="00567497" w:rsidRDefault="00567497">
      <w:pPr>
        <w:jc w:val="both"/>
        <w:rPr>
          <w:rFonts w:ascii="Calibri" w:hAnsi="Calibri" w:cs="Calibri"/>
        </w:rPr>
      </w:pPr>
    </w:p>
    <w:p w14:paraId="49376BED" w14:textId="77777777" w:rsidR="00567497" w:rsidRPr="00567497" w:rsidRDefault="00567497">
      <w:pPr>
        <w:pStyle w:val="Ttulo2"/>
        <w:numPr>
          <w:ilvl w:val="0"/>
          <w:numId w:val="16"/>
        </w:numPr>
        <w:rPr>
          <w:rFonts w:ascii="Calibri" w:hAnsi="Calibri" w:cs="Calibri"/>
          <w:i w:val="0"/>
          <w:u w:val="none"/>
          <w:lang w:val="es-EC"/>
        </w:rPr>
      </w:pPr>
      <w:r w:rsidRPr="00567497">
        <w:rPr>
          <w:rFonts w:ascii="Calibri" w:hAnsi="Calibri" w:cs="Calibri"/>
          <w:i w:val="0"/>
          <w:u w:val="none"/>
          <w:lang w:val="es-EC"/>
        </w:rPr>
        <w:t>Solicitud de Materiales</w:t>
      </w:r>
    </w:p>
    <w:p w14:paraId="0502E6E8" w14:textId="61B019DD" w:rsidR="00567497" w:rsidRPr="00567497" w:rsidRDefault="00567497">
      <w:pPr>
        <w:pStyle w:val="Textoindependiente2"/>
        <w:rPr>
          <w:rFonts w:ascii="Calibri" w:hAnsi="Calibri" w:cs="Calibri"/>
          <w:lang w:val="es-EC"/>
        </w:rPr>
      </w:pPr>
      <w:r w:rsidRPr="00567497">
        <w:rPr>
          <w:rFonts w:ascii="Calibri" w:hAnsi="Calibri" w:cs="Calibri"/>
          <w:lang w:val="es-EC"/>
        </w:rPr>
        <w:t xml:space="preserve">El Planificador de Producción a través sistema </w:t>
      </w:r>
      <w:proofErr w:type="spellStart"/>
      <w:r w:rsidRPr="00567497">
        <w:rPr>
          <w:rFonts w:ascii="Calibri" w:hAnsi="Calibri" w:cs="Calibri"/>
          <w:lang w:val="es-EC"/>
        </w:rPr>
        <w:t>Infor</w:t>
      </w:r>
      <w:proofErr w:type="spellEnd"/>
      <w:r w:rsidRPr="00567497">
        <w:rPr>
          <w:rFonts w:ascii="Calibri" w:hAnsi="Calibri" w:cs="Calibri"/>
          <w:lang w:val="es-EC"/>
        </w:rPr>
        <w:t xml:space="preserve"> LN, en la sesión “Materiales estimados consolidados por órdenes de fabricación” registra y solicita al</w:t>
      </w:r>
      <w:del w:id="70" w:author="Ligia Freire" w:date="2017-11-09T08:18:00Z">
        <w:r w:rsidRPr="00567497" w:rsidDel="00F72926">
          <w:rPr>
            <w:rFonts w:ascii="Calibri" w:hAnsi="Calibri" w:cs="Calibri"/>
            <w:lang w:val="es-EC"/>
          </w:rPr>
          <w:delText xml:space="preserve"> </w:delText>
        </w:r>
        <w:r w:rsidR="002205B6" w:rsidDel="00F72926">
          <w:rPr>
            <w:rFonts w:ascii="Calibri" w:hAnsi="Calibri" w:cs="Calibri"/>
            <w:lang w:val="es-EC"/>
          </w:rPr>
          <w:delText xml:space="preserve"> </w:delText>
        </w:r>
      </w:del>
      <w:ins w:id="71" w:author="Ligia Freire" w:date="2017-11-09T08:18:00Z">
        <w:r w:rsidR="00F72926">
          <w:rPr>
            <w:rFonts w:ascii="Calibri" w:hAnsi="Calibri" w:cs="Calibri"/>
            <w:lang w:val="es-EC"/>
          </w:rPr>
          <w:t xml:space="preserve"> </w:t>
        </w:r>
      </w:ins>
      <w:r w:rsidR="002205B6">
        <w:rPr>
          <w:rFonts w:ascii="Calibri" w:hAnsi="Calibri" w:cs="Calibri"/>
          <w:lang w:val="es-EC"/>
        </w:rPr>
        <w:t>Coordinador</w:t>
      </w:r>
      <w:r w:rsidRPr="00567497">
        <w:rPr>
          <w:rFonts w:ascii="Calibri" w:hAnsi="Calibri" w:cs="Calibri"/>
          <w:lang w:val="es-EC"/>
        </w:rPr>
        <w:t xml:space="preserve"> de Materiales, los materiales a utilizar </w:t>
      </w:r>
      <w:del w:id="72" w:author="Edwin David Zambrano Fuentes" w:date="2020-05-08T11:47:00Z">
        <w:r w:rsidRPr="0029173F" w:rsidDel="0029173F">
          <w:rPr>
            <w:rFonts w:ascii="Calibri" w:hAnsi="Calibri" w:cs="Calibri"/>
            <w:i/>
            <w:iCs/>
            <w:color w:val="0000CC"/>
            <w:lang w:val="es-EC"/>
            <w:rPrChange w:id="73" w:author="Edwin David Zambrano Fuentes" w:date="2020-05-08T11:47:00Z">
              <w:rPr>
                <w:rFonts w:ascii="Calibri" w:hAnsi="Calibri" w:cs="Calibri"/>
                <w:lang w:val="es-EC"/>
              </w:rPr>
            </w:rPrChange>
          </w:rPr>
          <w:delText>de acuerdo a</w:delText>
        </w:r>
      </w:del>
      <w:ins w:id="74" w:author="Edwin David Zambrano Fuentes" w:date="2020-05-08T11:47:00Z">
        <w:r w:rsidR="0029173F" w:rsidRPr="0029173F">
          <w:rPr>
            <w:rFonts w:ascii="Calibri" w:hAnsi="Calibri" w:cs="Calibri"/>
            <w:i/>
            <w:iCs/>
            <w:color w:val="0000CC"/>
            <w:lang w:val="es-EC"/>
            <w:rPrChange w:id="75" w:author="Edwin David Zambrano Fuentes" w:date="2020-05-08T11:47:00Z">
              <w:rPr>
                <w:rFonts w:ascii="Calibri" w:hAnsi="Calibri" w:cs="Calibri"/>
                <w:lang w:val="es-EC"/>
              </w:rPr>
            </w:rPrChange>
          </w:rPr>
          <w:t>de acuerdo con</w:t>
        </w:r>
      </w:ins>
      <w:r w:rsidRPr="0029173F">
        <w:rPr>
          <w:rFonts w:ascii="Calibri" w:hAnsi="Calibri" w:cs="Calibri"/>
          <w:color w:val="0000CC"/>
          <w:lang w:val="es-EC"/>
          <w:rPrChange w:id="76" w:author="Edwin David Zambrano Fuentes" w:date="2020-05-08T11:47:00Z">
            <w:rPr>
              <w:rFonts w:ascii="Calibri" w:hAnsi="Calibri" w:cs="Calibri"/>
              <w:lang w:val="es-EC"/>
            </w:rPr>
          </w:rPrChange>
        </w:rPr>
        <w:t xml:space="preserve"> </w:t>
      </w:r>
      <w:r w:rsidRPr="00567497">
        <w:rPr>
          <w:rFonts w:ascii="Calibri" w:hAnsi="Calibri" w:cs="Calibri"/>
          <w:lang w:val="es-EC"/>
        </w:rPr>
        <w:t xml:space="preserve">las </w:t>
      </w:r>
      <w:r w:rsidR="002205B6">
        <w:rPr>
          <w:rFonts w:ascii="Calibri" w:hAnsi="Calibri" w:cs="Calibri"/>
          <w:lang w:val="es-EC"/>
        </w:rPr>
        <w:t>Ó</w:t>
      </w:r>
      <w:r w:rsidRPr="00567497">
        <w:rPr>
          <w:rFonts w:ascii="Calibri" w:hAnsi="Calibri" w:cs="Calibri"/>
          <w:lang w:val="es-EC"/>
        </w:rPr>
        <w:t xml:space="preserve">rdenes de Fabricación </w:t>
      </w:r>
      <w:del w:id="77" w:author="martha" w:date="2017-11-09T12:29:00Z">
        <w:r w:rsidRPr="00567497" w:rsidDel="005A4D2B">
          <w:rPr>
            <w:rFonts w:ascii="Calibri" w:hAnsi="Calibri" w:cs="Calibri"/>
            <w:lang w:val="es-EC"/>
          </w:rPr>
          <w:delText>(OF-751)</w:delText>
        </w:r>
      </w:del>
      <w:r w:rsidRPr="00567497">
        <w:rPr>
          <w:rFonts w:ascii="Calibri" w:hAnsi="Calibri" w:cs="Calibri"/>
          <w:lang w:val="es-EC"/>
        </w:rPr>
        <w:t xml:space="preserve"> correspondientes. </w:t>
      </w:r>
    </w:p>
    <w:p w14:paraId="60061E4C" w14:textId="77777777" w:rsidR="00567497" w:rsidRPr="00567497" w:rsidRDefault="00567497">
      <w:pPr>
        <w:jc w:val="both"/>
        <w:rPr>
          <w:rFonts w:ascii="Calibri" w:hAnsi="Calibri" w:cs="Calibri"/>
        </w:rPr>
      </w:pPr>
    </w:p>
    <w:p w14:paraId="4E7E79B7" w14:textId="77777777" w:rsidR="00567497" w:rsidRPr="00567497" w:rsidRDefault="00567497">
      <w:pPr>
        <w:pStyle w:val="Textoindependiente2"/>
        <w:rPr>
          <w:rFonts w:ascii="Calibri" w:hAnsi="Calibri" w:cs="Calibri"/>
          <w:lang w:val="es-EC"/>
        </w:rPr>
      </w:pPr>
      <w:r w:rsidRPr="00567497">
        <w:rPr>
          <w:rFonts w:ascii="Calibri" w:hAnsi="Calibri" w:cs="Calibri"/>
          <w:lang w:val="es-EC"/>
        </w:rPr>
        <w:t xml:space="preserve">Las </w:t>
      </w:r>
      <w:r w:rsidR="008C14AE">
        <w:rPr>
          <w:rFonts w:ascii="Calibri" w:hAnsi="Calibri" w:cs="Calibri"/>
          <w:lang w:val="es-EC"/>
        </w:rPr>
        <w:t>ó</w:t>
      </w:r>
      <w:r w:rsidR="008C14AE" w:rsidRPr="00567497">
        <w:rPr>
          <w:rFonts w:ascii="Calibri" w:hAnsi="Calibri" w:cs="Calibri"/>
          <w:lang w:val="es-EC"/>
        </w:rPr>
        <w:t>rdenes</w:t>
      </w:r>
      <w:r w:rsidRPr="00567497">
        <w:rPr>
          <w:rFonts w:ascii="Calibri" w:hAnsi="Calibri" w:cs="Calibri"/>
          <w:lang w:val="es-EC"/>
        </w:rPr>
        <w:t xml:space="preserve"> de fabricación terminadas son revisadas por el Planificador de Producción para verificar que la cantidad de materiales utilizados esté acorde a la cantidad solicitada.</w:t>
      </w:r>
    </w:p>
    <w:p w14:paraId="44EAFD9C" w14:textId="77777777" w:rsidR="00567497" w:rsidRDefault="00567497">
      <w:pPr>
        <w:jc w:val="both"/>
        <w:rPr>
          <w:rFonts w:ascii="Calibri" w:hAnsi="Calibri" w:cs="Calibri"/>
        </w:rPr>
      </w:pPr>
    </w:p>
    <w:p w14:paraId="4B94D5A5" w14:textId="77777777" w:rsidR="00914CD5" w:rsidRPr="00567497" w:rsidRDefault="00914CD5">
      <w:pPr>
        <w:jc w:val="both"/>
        <w:rPr>
          <w:rFonts w:ascii="Calibri" w:hAnsi="Calibri" w:cs="Calibri"/>
        </w:rPr>
      </w:pPr>
    </w:p>
    <w:p w14:paraId="3470E008" w14:textId="77777777" w:rsidR="00567497" w:rsidRPr="00567497" w:rsidRDefault="00567497">
      <w:pPr>
        <w:pStyle w:val="Ttulo9"/>
        <w:numPr>
          <w:ilvl w:val="0"/>
          <w:numId w:val="16"/>
        </w:numPr>
        <w:rPr>
          <w:rFonts w:ascii="Calibri" w:hAnsi="Calibri" w:cs="Calibri"/>
          <w:b/>
          <w:i w:val="0"/>
          <w:u w:val="none"/>
          <w:lang w:val="es-EC"/>
        </w:rPr>
      </w:pPr>
      <w:r w:rsidRPr="00FA0702">
        <w:rPr>
          <w:rFonts w:ascii="Calibri" w:hAnsi="Calibri" w:cs="Calibri"/>
          <w:b/>
          <w:i w:val="0"/>
          <w:u w:val="none"/>
          <w:lang w:val="es-EC"/>
        </w:rPr>
        <w:t xml:space="preserve">Sistema </w:t>
      </w:r>
      <w:proofErr w:type="spellStart"/>
      <w:r w:rsidRPr="00FA0702">
        <w:rPr>
          <w:rFonts w:ascii="Calibri" w:hAnsi="Calibri" w:cs="Calibri"/>
          <w:b/>
          <w:i w:val="0"/>
          <w:u w:val="none"/>
          <w:lang w:val="es-EC"/>
        </w:rPr>
        <w:t>Infor</w:t>
      </w:r>
      <w:proofErr w:type="spellEnd"/>
      <w:r w:rsidRPr="00FA0702">
        <w:rPr>
          <w:rFonts w:ascii="Calibri" w:hAnsi="Calibri" w:cs="Calibri"/>
          <w:b/>
          <w:i w:val="0"/>
          <w:u w:val="none"/>
          <w:lang w:val="es-EC"/>
        </w:rPr>
        <w:t xml:space="preserve"> LN</w:t>
      </w:r>
      <w:r w:rsidRPr="00567497">
        <w:rPr>
          <w:rFonts w:ascii="Calibri" w:hAnsi="Calibri" w:cs="Calibri"/>
          <w:b/>
          <w:i w:val="0"/>
          <w:u w:val="none"/>
          <w:lang w:val="es-EC"/>
        </w:rPr>
        <w:t xml:space="preserve"> sin Servicio</w:t>
      </w:r>
    </w:p>
    <w:p w14:paraId="0C32AB5B" w14:textId="77777777" w:rsidR="00567497" w:rsidRPr="00567497" w:rsidRDefault="00567497">
      <w:pPr>
        <w:pStyle w:val="Textoindependiente2"/>
        <w:rPr>
          <w:rFonts w:ascii="Calibri" w:hAnsi="Calibri" w:cs="Calibri"/>
          <w:lang w:val="es-EC"/>
        </w:rPr>
      </w:pPr>
      <w:r w:rsidRPr="00567497">
        <w:rPr>
          <w:rFonts w:ascii="Calibri" w:hAnsi="Calibri" w:cs="Calibri"/>
          <w:lang w:val="es-EC"/>
        </w:rPr>
        <w:t xml:space="preserve">Cuando el sistema </w:t>
      </w:r>
      <w:proofErr w:type="spellStart"/>
      <w:r w:rsidRPr="00567497">
        <w:rPr>
          <w:rFonts w:ascii="Calibri" w:hAnsi="Calibri" w:cs="Calibri"/>
          <w:lang w:val="es-EC"/>
        </w:rPr>
        <w:t>Infor</w:t>
      </w:r>
      <w:proofErr w:type="spellEnd"/>
      <w:r w:rsidRPr="00567497">
        <w:rPr>
          <w:rFonts w:ascii="Calibri" w:hAnsi="Calibri" w:cs="Calibri"/>
          <w:lang w:val="es-EC"/>
        </w:rPr>
        <w:t xml:space="preserve"> LN no esté en servicio, el Planificador de Producción emite y entrega la Orden de Fabricación Provisional (OFP-751) para el control de producción y en el formato Solicitud y Despacho de Materiales sin Orden de Fabricación (SDMSOF-751) registra y solicita al </w:t>
      </w:r>
      <w:r w:rsidR="007F1D52">
        <w:rPr>
          <w:rFonts w:ascii="Calibri" w:hAnsi="Calibri" w:cs="Calibri"/>
          <w:lang w:val="es-EC"/>
        </w:rPr>
        <w:t xml:space="preserve">Coordinador </w:t>
      </w:r>
      <w:r w:rsidRPr="00567497">
        <w:rPr>
          <w:rFonts w:ascii="Calibri" w:hAnsi="Calibri" w:cs="Calibri"/>
          <w:lang w:val="es-EC"/>
        </w:rPr>
        <w:t>de Materiales,</w:t>
      </w:r>
      <w:del w:id="78" w:author="Ligia Freire" w:date="2017-11-09T08:18:00Z">
        <w:r w:rsidRPr="00567497" w:rsidDel="00F72926">
          <w:rPr>
            <w:rFonts w:ascii="Calibri" w:hAnsi="Calibri" w:cs="Calibri"/>
            <w:lang w:val="es-EC"/>
          </w:rPr>
          <w:delText xml:space="preserve"> </w:delText>
        </w:r>
        <w:r w:rsidR="007F1D52" w:rsidDel="00F72926">
          <w:rPr>
            <w:rFonts w:ascii="Calibri" w:hAnsi="Calibri" w:cs="Calibri"/>
            <w:lang w:val="es-EC"/>
          </w:rPr>
          <w:delText xml:space="preserve"> </w:delText>
        </w:r>
      </w:del>
      <w:ins w:id="79" w:author="Ligia Freire" w:date="2017-11-09T08:18:00Z">
        <w:r w:rsidR="00F72926">
          <w:rPr>
            <w:rFonts w:ascii="Calibri" w:hAnsi="Calibri" w:cs="Calibri"/>
            <w:lang w:val="es-EC"/>
          </w:rPr>
          <w:t xml:space="preserve"> </w:t>
        </w:r>
      </w:ins>
      <w:r w:rsidR="007F1D52">
        <w:rPr>
          <w:rFonts w:ascii="Calibri" w:hAnsi="Calibri" w:cs="Calibri"/>
          <w:lang w:val="es-EC"/>
        </w:rPr>
        <w:t>las materias primas y suministros según lo establecido en la estructura del producto terminado a fabricar.</w:t>
      </w:r>
    </w:p>
    <w:p w14:paraId="3DEEC669" w14:textId="77777777" w:rsidR="00567497" w:rsidRPr="00567497" w:rsidRDefault="00567497">
      <w:pPr>
        <w:jc w:val="both"/>
        <w:rPr>
          <w:rFonts w:ascii="Calibri" w:hAnsi="Calibri" w:cs="Calibri"/>
        </w:rPr>
      </w:pPr>
    </w:p>
    <w:p w14:paraId="669D24AF" w14:textId="77777777" w:rsidR="00567497" w:rsidRPr="00567497" w:rsidRDefault="00567497">
      <w:pPr>
        <w:pStyle w:val="Textoindependiente2"/>
        <w:rPr>
          <w:rFonts w:ascii="Calibri" w:hAnsi="Calibri" w:cs="Calibri"/>
          <w:lang w:val="es-EC"/>
        </w:rPr>
      </w:pPr>
      <w:r w:rsidRPr="00567497">
        <w:rPr>
          <w:rFonts w:ascii="Calibri" w:hAnsi="Calibri" w:cs="Calibri"/>
          <w:lang w:val="es-EC"/>
        </w:rPr>
        <w:t xml:space="preserve">Restablecido el sistema </w:t>
      </w:r>
      <w:proofErr w:type="spellStart"/>
      <w:r w:rsidRPr="00567497">
        <w:rPr>
          <w:rFonts w:ascii="Calibri" w:hAnsi="Calibri" w:cs="Calibri"/>
          <w:lang w:val="es-EC"/>
        </w:rPr>
        <w:t>Infor</w:t>
      </w:r>
      <w:proofErr w:type="spellEnd"/>
      <w:r w:rsidRPr="00567497">
        <w:rPr>
          <w:rFonts w:ascii="Calibri" w:hAnsi="Calibri" w:cs="Calibri"/>
          <w:lang w:val="es-EC"/>
        </w:rPr>
        <w:t xml:space="preserve"> LN, el Planificador de Producción emite la respectiva Orden de Fabricación</w:t>
      </w:r>
      <w:del w:id="80" w:author="martha" w:date="2017-11-09T12:29:00Z">
        <w:r w:rsidRPr="00567497" w:rsidDel="005A4D2B">
          <w:rPr>
            <w:rFonts w:ascii="Calibri" w:hAnsi="Calibri" w:cs="Calibri"/>
            <w:lang w:val="es-EC"/>
          </w:rPr>
          <w:delText xml:space="preserve"> (OF-751)</w:delText>
        </w:r>
      </w:del>
      <w:r w:rsidRPr="00567497">
        <w:rPr>
          <w:rFonts w:ascii="Calibri" w:hAnsi="Calibri" w:cs="Calibri"/>
          <w:lang w:val="es-EC"/>
        </w:rPr>
        <w:t>, adjuntando y transcribiendo los datos de la Orden de Fabricación Provisional.</w:t>
      </w:r>
    </w:p>
    <w:p w14:paraId="7038FD1D" w14:textId="77777777" w:rsidR="00567497" w:rsidRPr="00567497" w:rsidRDefault="00567497">
      <w:pPr>
        <w:pStyle w:val="Ttulo2"/>
        <w:rPr>
          <w:rFonts w:ascii="Calibri" w:hAnsi="Calibri" w:cs="Calibri"/>
          <w:i w:val="0"/>
          <w:lang w:val="es-EC"/>
        </w:rPr>
      </w:pPr>
      <w:r w:rsidRPr="00567497">
        <w:rPr>
          <w:rFonts w:ascii="Calibri" w:hAnsi="Calibri" w:cs="Calibri"/>
          <w:b w:val="0"/>
          <w:i w:val="0"/>
          <w:u w:val="none"/>
          <w:lang w:val="es-EC"/>
        </w:rPr>
        <w:t>El Planificador de Producción, en la sesión “Materiales estimados consolidados por órdenes de fabricación</w:t>
      </w:r>
      <w:r w:rsidR="00D7571F">
        <w:rPr>
          <w:rFonts w:ascii="Calibri" w:hAnsi="Calibri" w:cs="Calibri"/>
          <w:b w:val="0"/>
          <w:i w:val="0"/>
          <w:u w:val="none"/>
          <w:lang w:val="es-EC"/>
        </w:rPr>
        <w:t>”</w:t>
      </w:r>
      <w:r w:rsidRPr="00567497">
        <w:rPr>
          <w:rFonts w:ascii="Calibri" w:hAnsi="Calibri" w:cs="Calibri"/>
          <w:b w:val="0"/>
          <w:i w:val="0"/>
          <w:u w:val="none"/>
          <w:lang w:val="es-EC"/>
        </w:rPr>
        <w:t>, transcribe los datos de materiales solicitados en la Solicitud y Despacho de Materiales sin orden de fabricación (SDMSOF-751), para que el</w:t>
      </w:r>
      <w:del w:id="81" w:author="Ligia Freire" w:date="2017-11-09T08:18:00Z">
        <w:r w:rsidRPr="00567497" w:rsidDel="00F72926">
          <w:rPr>
            <w:rFonts w:ascii="Calibri" w:hAnsi="Calibri" w:cs="Calibri"/>
            <w:b w:val="0"/>
            <w:i w:val="0"/>
            <w:u w:val="none"/>
            <w:lang w:val="es-EC"/>
          </w:rPr>
          <w:delText xml:space="preserve"> </w:delText>
        </w:r>
        <w:r w:rsidR="002205B6" w:rsidDel="00F72926">
          <w:rPr>
            <w:rFonts w:ascii="Calibri" w:hAnsi="Calibri" w:cs="Calibri"/>
            <w:b w:val="0"/>
            <w:i w:val="0"/>
            <w:u w:val="none"/>
            <w:lang w:val="es-EC"/>
          </w:rPr>
          <w:delText xml:space="preserve"> </w:delText>
        </w:r>
      </w:del>
      <w:ins w:id="82" w:author="Ligia Freire" w:date="2017-11-09T08:18:00Z">
        <w:r w:rsidR="00F72926">
          <w:rPr>
            <w:rFonts w:ascii="Calibri" w:hAnsi="Calibri" w:cs="Calibri"/>
            <w:b w:val="0"/>
            <w:i w:val="0"/>
            <w:u w:val="none"/>
            <w:lang w:val="es-EC"/>
          </w:rPr>
          <w:t xml:space="preserve"> </w:t>
        </w:r>
      </w:ins>
      <w:r w:rsidR="002205B6">
        <w:rPr>
          <w:rFonts w:ascii="Calibri" w:hAnsi="Calibri" w:cs="Calibri"/>
          <w:b w:val="0"/>
          <w:i w:val="0"/>
          <w:u w:val="none"/>
          <w:lang w:val="es-EC"/>
        </w:rPr>
        <w:t xml:space="preserve">Coordinador </w:t>
      </w:r>
      <w:r w:rsidRPr="00567497">
        <w:rPr>
          <w:rFonts w:ascii="Calibri" w:hAnsi="Calibri" w:cs="Calibri"/>
          <w:b w:val="0"/>
          <w:i w:val="0"/>
          <w:u w:val="none"/>
          <w:lang w:val="es-EC"/>
        </w:rPr>
        <w:t xml:space="preserve">de Materiales realice el respectivo descargo del sistema. </w:t>
      </w:r>
    </w:p>
    <w:p w14:paraId="3656B9AB" w14:textId="77777777" w:rsidR="00567497" w:rsidRPr="00567497" w:rsidRDefault="00567497">
      <w:pPr>
        <w:pStyle w:val="Encabezado"/>
        <w:rPr>
          <w:rFonts w:ascii="Calibri" w:hAnsi="Calibri" w:cs="Calibri"/>
          <w:lang w:val="es-EC"/>
        </w:rPr>
      </w:pPr>
    </w:p>
    <w:p w14:paraId="1E6743E4" w14:textId="77777777" w:rsidR="00567497" w:rsidRDefault="00567497">
      <w:pPr>
        <w:pStyle w:val="Ttulo2"/>
        <w:numPr>
          <w:ilvl w:val="0"/>
          <w:numId w:val="16"/>
        </w:numPr>
        <w:rPr>
          <w:rFonts w:ascii="Calibri" w:hAnsi="Calibri" w:cs="Calibri"/>
          <w:i w:val="0"/>
          <w:u w:val="none"/>
          <w:lang w:val="es-EC"/>
        </w:rPr>
      </w:pPr>
      <w:r w:rsidRPr="00567497">
        <w:rPr>
          <w:rFonts w:ascii="Calibri" w:hAnsi="Calibri" w:cs="Calibri"/>
          <w:i w:val="0"/>
          <w:u w:val="none"/>
          <w:lang w:val="es-EC"/>
        </w:rPr>
        <w:lastRenderedPageBreak/>
        <w:t xml:space="preserve">Productos Nuevos: </w:t>
      </w:r>
    </w:p>
    <w:p w14:paraId="70F5FA2E" w14:textId="6BB5E30A" w:rsidR="0097116C" w:rsidRPr="007D17AA" w:rsidRDefault="0097116C" w:rsidP="007D17AA">
      <w:pPr>
        <w:jc w:val="both"/>
        <w:rPr>
          <w:rFonts w:ascii="Calibri" w:hAnsi="Calibri" w:cs="Calibri"/>
          <w:szCs w:val="24"/>
          <w:lang w:val="es-ES_tradnl"/>
        </w:rPr>
      </w:pPr>
      <w:del w:id="83" w:author="Edwin David Zambrano Fuentes" w:date="2020-05-08T11:47:00Z">
        <w:r w:rsidRPr="0029173F" w:rsidDel="0029173F">
          <w:rPr>
            <w:rFonts w:ascii="Calibri" w:hAnsi="Calibri" w:cs="Calibri"/>
            <w:i/>
            <w:iCs/>
            <w:color w:val="0000CC"/>
            <w:lang w:val="es-ES_tradnl"/>
            <w:rPrChange w:id="84" w:author="Edwin David Zambrano Fuentes" w:date="2020-05-08T11:47:00Z">
              <w:rPr>
                <w:rFonts w:ascii="Calibri" w:hAnsi="Calibri" w:cs="Calibri"/>
                <w:lang w:val="es-ES_tradnl"/>
              </w:rPr>
            </w:rPrChange>
          </w:rPr>
          <w:delText>Las actividades a realizarse</w:delText>
        </w:r>
      </w:del>
      <w:ins w:id="85" w:author="Edwin David Zambrano Fuentes" w:date="2020-05-08T11:47:00Z">
        <w:r w:rsidR="0029173F" w:rsidRPr="0029173F">
          <w:rPr>
            <w:rFonts w:ascii="Calibri" w:hAnsi="Calibri" w:cs="Calibri"/>
            <w:i/>
            <w:iCs/>
            <w:color w:val="0000CC"/>
            <w:lang w:val="es-ES_tradnl"/>
            <w:rPrChange w:id="86" w:author="Edwin David Zambrano Fuentes" w:date="2020-05-08T11:47:00Z">
              <w:rPr>
                <w:rFonts w:ascii="Calibri" w:hAnsi="Calibri" w:cs="Calibri"/>
                <w:lang w:val="es-ES_tradnl"/>
              </w:rPr>
            </w:rPrChange>
          </w:rPr>
          <w:t>Las actividades para realizarse</w:t>
        </w:r>
      </w:ins>
      <w:r w:rsidRPr="0029173F">
        <w:rPr>
          <w:rFonts w:ascii="Calibri" w:hAnsi="Calibri" w:cs="Calibri"/>
          <w:color w:val="0000CC"/>
          <w:lang w:val="es-ES_tradnl"/>
          <w:rPrChange w:id="87" w:author="Edwin David Zambrano Fuentes" w:date="2020-05-08T11:47:00Z">
            <w:rPr>
              <w:rFonts w:ascii="Calibri" w:hAnsi="Calibri" w:cs="Calibri"/>
              <w:lang w:val="es-ES_tradnl"/>
            </w:rPr>
          </w:rPrChange>
        </w:rPr>
        <w:t xml:space="preserve"> </w:t>
      </w:r>
      <w:r w:rsidRPr="007D17AA">
        <w:rPr>
          <w:rFonts w:ascii="Calibri" w:hAnsi="Calibri" w:cs="Calibri"/>
          <w:lang w:val="es-ES_tradnl"/>
        </w:rPr>
        <w:t xml:space="preserve">desde la Elaboración del DDPNE y/o HTF hasta la emisión de la OV para productos nuevos se detallan en la IT-710-02 </w:t>
      </w:r>
      <w:r w:rsidRPr="007D17AA">
        <w:rPr>
          <w:rFonts w:ascii="Calibri" w:hAnsi="Calibri" w:cs="Calibri"/>
          <w:szCs w:val="24"/>
        </w:rPr>
        <w:t>Elaboración de DDPNE/HTF hasta emisión de OV para productos nuevos</w:t>
      </w:r>
    </w:p>
    <w:p w14:paraId="45FB0818" w14:textId="77777777" w:rsidR="0097116C" w:rsidRPr="007D17AA" w:rsidRDefault="0097116C" w:rsidP="007D17AA">
      <w:pPr>
        <w:rPr>
          <w:i/>
          <w:lang w:val="es-ES_tradnl"/>
        </w:rPr>
      </w:pPr>
    </w:p>
    <w:p w14:paraId="25373143" w14:textId="77777777" w:rsidR="00567497" w:rsidRPr="00567497" w:rsidRDefault="00567497">
      <w:pPr>
        <w:pStyle w:val="Ttulo2"/>
        <w:rPr>
          <w:rFonts w:ascii="Calibri" w:hAnsi="Calibri" w:cs="Calibri"/>
          <w:i w:val="0"/>
          <w:u w:val="none"/>
          <w:lang w:val="es-EC"/>
        </w:rPr>
      </w:pPr>
      <w:r w:rsidRPr="00567497">
        <w:rPr>
          <w:rFonts w:ascii="Calibri" w:hAnsi="Calibri" w:cs="Calibri"/>
          <w:i w:val="0"/>
          <w:u w:val="none"/>
          <w:lang w:val="es-EC"/>
        </w:rPr>
        <w:t>Muestras</w:t>
      </w:r>
    </w:p>
    <w:p w14:paraId="0F74DB77" w14:textId="77777777" w:rsidR="00931AB0" w:rsidRDefault="00567497">
      <w:pPr>
        <w:pStyle w:val="Textoindependiente2"/>
        <w:rPr>
          <w:rFonts w:ascii="Calibri" w:hAnsi="Calibri" w:cs="Calibri"/>
          <w:lang w:val="es-EC"/>
        </w:rPr>
      </w:pPr>
      <w:r w:rsidRPr="00567497">
        <w:rPr>
          <w:rFonts w:ascii="Calibri" w:hAnsi="Calibri" w:cs="Calibri"/>
          <w:lang w:val="es-EC"/>
        </w:rPr>
        <w:t xml:space="preserve">De ser necesaria la entrega de muestras (etiquetas o polietileno), originadas en Ventas, que contengan detalles especiales, se requerirá el DDPNE-710 o DDPNP-710. Para productos tradicionales no será necesario emplear estos documentos mencionados. </w:t>
      </w:r>
    </w:p>
    <w:p w14:paraId="2111ED26" w14:textId="560EE188" w:rsidR="00567497" w:rsidRPr="00567497" w:rsidRDefault="00567497">
      <w:pPr>
        <w:pStyle w:val="Textoindependiente2"/>
        <w:rPr>
          <w:rFonts w:ascii="Calibri" w:hAnsi="Calibri" w:cs="Calibri"/>
          <w:lang w:val="es-EC"/>
        </w:rPr>
      </w:pPr>
      <w:r w:rsidRPr="00567497">
        <w:rPr>
          <w:rFonts w:ascii="Calibri" w:hAnsi="Calibri" w:cs="Calibri"/>
          <w:lang w:val="es-EC"/>
        </w:rPr>
        <w:t xml:space="preserve">El Planificador de </w:t>
      </w:r>
      <w:bookmarkStart w:id="88" w:name="_GoBack"/>
      <w:bookmarkEnd w:id="88"/>
      <w:r w:rsidRPr="00567497">
        <w:rPr>
          <w:rFonts w:ascii="Calibri" w:hAnsi="Calibri" w:cs="Calibri"/>
          <w:lang w:val="es-EC"/>
        </w:rPr>
        <w:t xml:space="preserve">Producción emite la Orden de Fabricación </w:t>
      </w:r>
      <w:del w:id="89" w:author="martha" w:date="2017-11-09T12:31:00Z">
        <w:r w:rsidRPr="00567497" w:rsidDel="005A4D2B">
          <w:rPr>
            <w:rFonts w:ascii="Calibri" w:hAnsi="Calibri" w:cs="Calibri"/>
            <w:lang w:val="es-EC"/>
          </w:rPr>
          <w:delText>(OF-751)</w:delText>
        </w:r>
      </w:del>
      <w:r w:rsidRPr="00567497">
        <w:rPr>
          <w:rFonts w:ascii="Calibri" w:hAnsi="Calibri" w:cs="Calibri"/>
          <w:lang w:val="es-EC"/>
        </w:rPr>
        <w:t xml:space="preserve"> con el código designado para muestras </w:t>
      </w:r>
      <w:del w:id="90" w:author="Edwin David Zambrano Fuentes" w:date="2020-05-08T11:47:00Z">
        <w:r w:rsidRPr="00567497" w:rsidDel="0029173F">
          <w:rPr>
            <w:rFonts w:ascii="Calibri" w:hAnsi="Calibri" w:cs="Calibri"/>
            <w:lang w:val="es-EC"/>
          </w:rPr>
          <w:delText>de acuerdo a</w:delText>
        </w:r>
      </w:del>
      <w:ins w:id="91" w:author="Edwin David Zambrano Fuentes" w:date="2020-05-08T11:47:00Z">
        <w:r w:rsidR="0029173F" w:rsidRPr="00567497">
          <w:rPr>
            <w:rFonts w:ascii="Calibri" w:hAnsi="Calibri" w:cs="Calibri"/>
            <w:lang w:val="es-EC"/>
          </w:rPr>
          <w:t>de acuerdo con</w:t>
        </w:r>
      </w:ins>
      <w:r w:rsidRPr="00567497">
        <w:rPr>
          <w:rFonts w:ascii="Calibri" w:hAnsi="Calibri" w:cs="Calibri"/>
          <w:lang w:val="es-EC"/>
        </w:rPr>
        <w:t xml:space="preserve"> lo desarrollado en el Procedimiento Planificación de Procesos (P-710-01).</w:t>
      </w:r>
    </w:p>
    <w:p w14:paraId="049F31CB" w14:textId="77777777" w:rsidR="00567497" w:rsidRPr="00567497" w:rsidRDefault="00567497">
      <w:pPr>
        <w:jc w:val="both"/>
        <w:rPr>
          <w:rFonts w:ascii="Calibri" w:hAnsi="Calibri" w:cs="Calibri"/>
        </w:rPr>
      </w:pPr>
    </w:p>
    <w:p w14:paraId="40EB3FDB" w14:textId="77777777" w:rsidR="00567497" w:rsidRPr="00567497" w:rsidRDefault="00567497">
      <w:pPr>
        <w:jc w:val="both"/>
        <w:rPr>
          <w:rFonts w:ascii="Calibri" w:hAnsi="Calibri" w:cs="Calibri"/>
          <w:b/>
        </w:rPr>
      </w:pPr>
      <w:r w:rsidRPr="00567497">
        <w:rPr>
          <w:rFonts w:ascii="Calibri" w:hAnsi="Calibri" w:cs="Calibri"/>
          <w:b/>
        </w:rPr>
        <w:t>Pruebas</w:t>
      </w:r>
    </w:p>
    <w:p w14:paraId="780F8A1E" w14:textId="40E12D35" w:rsidR="00567497" w:rsidRPr="00567497" w:rsidRDefault="00567497">
      <w:pPr>
        <w:jc w:val="both"/>
        <w:rPr>
          <w:rFonts w:ascii="Calibri" w:hAnsi="Calibri" w:cs="Calibri"/>
        </w:rPr>
      </w:pPr>
      <w:r w:rsidRPr="00567497">
        <w:rPr>
          <w:rFonts w:ascii="Calibri" w:hAnsi="Calibri" w:cs="Calibri"/>
        </w:rPr>
        <w:t xml:space="preserve">Las pruebas son canalizadas </w:t>
      </w:r>
      <w:del w:id="92" w:author="Edwin David Zambrano Fuentes" w:date="2020-05-08T11:47:00Z">
        <w:r w:rsidRPr="00567497" w:rsidDel="0029173F">
          <w:rPr>
            <w:rFonts w:ascii="Calibri" w:hAnsi="Calibri" w:cs="Calibri"/>
          </w:rPr>
          <w:delText>de acuerdo al</w:delText>
        </w:r>
      </w:del>
      <w:ins w:id="93" w:author="Edwin David Zambrano Fuentes" w:date="2020-05-08T11:47:00Z">
        <w:r w:rsidR="0029173F" w:rsidRPr="00567497">
          <w:rPr>
            <w:rFonts w:ascii="Calibri" w:hAnsi="Calibri" w:cs="Calibri"/>
          </w:rPr>
          <w:t>de acuerdo con el</w:t>
        </w:r>
      </w:ins>
      <w:r w:rsidRPr="00567497">
        <w:rPr>
          <w:rFonts w:ascii="Calibri" w:hAnsi="Calibri" w:cs="Calibri"/>
        </w:rPr>
        <w:t xml:space="preserve"> Procedimiento P-824-01 Medición y monitoreo del producto, según la Solicitud y Prueba de materia Prima (SPMP-824), en donde se detalla el tipo de prueba a realizar, el Planificador de la Producción emite la Orden de Fabricación </w:t>
      </w:r>
      <w:del w:id="94" w:author="martha" w:date="2017-11-09T12:29:00Z">
        <w:r w:rsidRPr="00567497" w:rsidDel="005A4D2B">
          <w:rPr>
            <w:rFonts w:ascii="Calibri" w:hAnsi="Calibri" w:cs="Calibri"/>
          </w:rPr>
          <w:delText>(OF-751)</w:delText>
        </w:r>
      </w:del>
      <w:r w:rsidRPr="00567497">
        <w:rPr>
          <w:rFonts w:ascii="Calibri" w:hAnsi="Calibri" w:cs="Calibri"/>
        </w:rPr>
        <w:t xml:space="preserve"> con el código asignado de prueba.</w:t>
      </w:r>
    </w:p>
    <w:p w14:paraId="53128261" w14:textId="77777777" w:rsidR="00567497" w:rsidRPr="00567497" w:rsidRDefault="00567497">
      <w:pPr>
        <w:jc w:val="both"/>
        <w:rPr>
          <w:rFonts w:ascii="Calibri" w:hAnsi="Calibri" w:cs="Calibri"/>
        </w:rPr>
      </w:pPr>
    </w:p>
    <w:p w14:paraId="2E0ACCDF" w14:textId="77777777" w:rsidR="00567497" w:rsidRPr="00567497" w:rsidRDefault="00567497" w:rsidP="00FE4475">
      <w:pPr>
        <w:pStyle w:val="Textoindependiente2"/>
        <w:rPr>
          <w:rFonts w:ascii="Calibri" w:hAnsi="Calibri" w:cs="Calibri"/>
          <w:lang w:val="es-EC"/>
        </w:rPr>
      </w:pPr>
      <w:r w:rsidRPr="00567497">
        <w:rPr>
          <w:rFonts w:ascii="Calibri" w:hAnsi="Calibri" w:cs="Calibri"/>
          <w:lang w:val="es-EC"/>
        </w:rPr>
        <w:t>En los casos de utilización de tintas</w:t>
      </w:r>
      <w:r w:rsidR="00AE2D31">
        <w:rPr>
          <w:rFonts w:ascii="Calibri" w:hAnsi="Calibri" w:cs="Calibri"/>
          <w:lang w:val="es-EC"/>
        </w:rPr>
        <w:t xml:space="preserve"> </w:t>
      </w:r>
      <w:r w:rsidRPr="00567497">
        <w:rPr>
          <w:rFonts w:ascii="Calibri" w:hAnsi="Calibri" w:cs="Calibri"/>
          <w:lang w:val="es-EC"/>
        </w:rPr>
        <w:t xml:space="preserve">y solventes, de esta prueba se obtienen los consumos que sirven como datos para ingresar en la estructura del producto al sistema </w:t>
      </w:r>
      <w:proofErr w:type="spellStart"/>
      <w:r w:rsidRPr="00567497">
        <w:rPr>
          <w:rFonts w:ascii="Calibri" w:hAnsi="Calibri" w:cs="Calibri"/>
          <w:lang w:val="es-EC"/>
        </w:rPr>
        <w:t>Infor</w:t>
      </w:r>
      <w:proofErr w:type="spellEnd"/>
      <w:r w:rsidRPr="00567497">
        <w:rPr>
          <w:rFonts w:ascii="Calibri" w:hAnsi="Calibri" w:cs="Calibri"/>
          <w:lang w:val="es-EC"/>
        </w:rPr>
        <w:t xml:space="preserve"> LN. </w:t>
      </w:r>
    </w:p>
    <w:p w14:paraId="62486C05" w14:textId="77777777" w:rsidR="00567497" w:rsidRPr="00567497" w:rsidRDefault="00567497">
      <w:pPr>
        <w:rPr>
          <w:rFonts w:ascii="Calibri" w:hAnsi="Calibri" w:cs="Calibri"/>
        </w:rPr>
      </w:pPr>
    </w:p>
    <w:p w14:paraId="4101652C" w14:textId="77777777" w:rsidR="00567497" w:rsidRPr="00567497" w:rsidRDefault="00567497">
      <w:pPr>
        <w:rPr>
          <w:rFonts w:ascii="Calibri" w:hAnsi="Calibri" w:cs="Calibri"/>
        </w:rPr>
      </w:pPr>
    </w:p>
    <w:p w14:paraId="4E1F9A16" w14:textId="77777777" w:rsidR="00567497" w:rsidRPr="00567497" w:rsidRDefault="00567497">
      <w:pPr>
        <w:pStyle w:val="Ttulo1"/>
        <w:tabs>
          <w:tab w:val="left" w:pos="1620"/>
        </w:tabs>
        <w:rPr>
          <w:rFonts w:ascii="Calibri" w:hAnsi="Calibri" w:cs="Calibri"/>
          <w:lang w:val="es-EC"/>
        </w:rPr>
      </w:pPr>
      <w:r w:rsidRPr="00567497">
        <w:rPr>
          <w:rFonts w:ascii="Calibri" w:hAnsi="Calibri" w:cs="Calibri"/>
          <w:lang w:val="es-EC"/>
        </w:rPr>
        <w:t>Referencias</w:t>
      </w:r>
    </w:p>
    <w:p w14:paraId="793ECCC8" w14:textId="77777777" w:rsidR="00567497" w:rsidRPr="00567497" w:rsidRDefault="00567497">
      <w:pPr>
        <w:pStyle w:val="Ttulo4"/>
        <w:numPr>
          <w:ilvl w:val="0"/>
          <w:numId w:val="14"/>
        </w:numPr>
        <w:tabs>
          <w:tab w:val="left" w:pos="1980"/>
        </w:tabs>
        <w:rPr>
          <w:rFonts w:ascii="Calibri" w:hAnsi="Calibri" w:cs="Calibri"/>
          <w:b w:val="0"/>
          <w:lang w:val="es-EC"/>
        </w:rPr>
      </w:pPr>
      <w:r w:rsidRPr="00567497">
        <w:rPr>
          <w:rFonts w:ascii="Calibri" w:hAnsi="Calibri" w:cs="Calibri"/>
          <w:b w:val="0"/>
          <w:lang w:val="es-EC"/>
        </w:rPr>
        <w:t>P-710-01</w:t>
      </w:r>
      <w:r w:rsidR="00AE2D31">
        <w:rPr>
          <w:rFonts w:ascii="Calibri" w:hAnsi="Calibri" w:cs="Calibri"/>
          <w:b w:val="0"/>
          <w:lang w:val="es-EC"/>
        </w:rPr>
        <w:tab/>
      </w:r>
      <w:r w:rsidRPr="00567497">
        <w:rPr>
          <w:rFonts w:ascii="Calibri" w:hAnsi="Calibri" w:cs="Calibri"/>
          <w:b w:val="0"/>
          <w:lang w:val="es-EC"/>
        </w:rPr>
        <w:t>Procedimiento Planificación de Procesos</w:t>
      </w:r>
    </w:p>
    <w:p w14:paraId="41366329" w14:textId="77777777" w:rsidR="00567497" w:rsidRPr="00567497" w:rsidRDefault="00567497">
      <w:pPr>
        <w:numPr>
          <w:ilvl w:val="0"/>
          <w:numId w:val="14"/>
        </w:numPr>
        <w:tabs>
          <w:tab w:val="left" w:pos="1980"/>
        </w:tabs>
        <w:rPr>
          <w:rFonts w:ascii="Calibri" w:hAnsi="Calibri" w:cs="Calibri"/>
        </w:rPr>
      </w:pPr>
      <w:r w:rsidRPr="00567497">
        <w:rPr>
          <w:rFonts w:ascii="Calibri" w:hAnsi="Calibri" w:cs="Calibri"/>
        </w:rPr>
        <w:t>P-720-01</w:t>
      </w:r>
      <w:r w:rsidRPr="00567497">
        <w:rPr>
          <w:rFonts w:ascii="Calibri" w:hAnsi="Calibri" w:cs="Calibri"/>
        </w:rPr>
        <w:tab/>
        <w:t>Procedimiento</w:t>
      </w:r>
      <w:r w:rsidR="002205B6">
        <w:rPr>
          <w:rFonts w:ascii="Calibri" w:hAnsi="Calibri" w:cs="Calibri"/>
        </w:rPr>
        <w:t xml:space="preserve"> </w:t>
      </w:r>
      <w:r w:rsidRPr="00567497">
        <w:rPr>
          <w:rFonts w:ascii="Calibri" w:hAnsi="Calibri" w:cs="Calibri"/>
        </w:rPr>
        <w:t xml:space="preserve">Ventas </w:t>
      </w:r>
    </w:p>
    <w:p w14:paraId="0505DE87" w14:textId="77777777" w:rsidR="0097116C" w:rsidRDefault="00567497" w:rsidP="00914CD5">
      <w:pPr>
        <w:pStyle w:val="Ttulo4"/>
        <w:numPr>
          <w:ilvl w:val="0"/>
          <w:numId w:val="14"/>
        </w:numPr>
        <w:tabs>
          <w:tab w:val="left" w:pos="1980"/>
        </w:tabs>
        <w:rPr>
          <w:rFonts w:ascii="Calibri" w:hAnsi="Calibri" w:cs="Calibri"/>
          <w:b w:val="0"/>
          <w:lang w:val="es-EC"/>
        </w:rPr>
      </w:pPr>
      <w:r w:rsidRPr="00567497">
        <w:rPr>
          <w:rFonts w:ascii="Calibri" w:hAnsi="Calibri" w:cs="Calibri"/>
          <w:b w:val="0"/>
          <w:lang w:val="es-EC"/>
        </w:rPr>
        <w:t>P-751-02</w:t>
      </w:r>
      <w:r w:rsidRPr="00567497">
        <w:rPr>
          <w:rFonts w:ascii="Calibri" w:hAnsi="Calibri" w:cs="Calibri"/>
          <w:b w:val="0"/>
          <w:lang w:val="es-EC"/>
        </w:rPr>
        <w:tab/>
        <w:t xml:space="preserve">Procedimiento Control de Producción </w:t>
      </w:r>
    </w:p>
    <w:p w14:paraId="24578011" w14:textId="77777777" w:rsidR="00567497" w:rsidRPr="00914CD5" w:rsidRDefault="0097116C" w:rsidP="00914CD5">
      <w:pPr>
        <w:pStyle w:val="Ttulo4"/>
        <w:numPr>
          <w:ilvl w:val="0"/>
          <w:numId w:val="14"/>
        </w:numPr>
        <w:tabs>
          <w:tab w:val="left" w:pos="1980"/>
        </w:tabs>
        <w:rPr>
          <w:rFonts w:ascii="Calibri" w:hAnsi="Calibri" w:cs="Calibri"/>
          <w:b w:val="0"/>
          <w:lang w:val="es-EC"/>
        </w:rPr>
      </w:pPr>
      <w:r>
        <w:rPr>
          <w:rFonts w:ascii="Calibri" w:hAnsi="Calibri" w:cs="Calibri"/>
          <w:b w:val="0"/>
          <w:lang w:val="es-EC"/>
        </w:rPr>
        <w:t xml:space="preserve">IT-710-02 </w:t>
      </w:r>
      <w:r>
        <w:rPr>
          <w:rFonts w:ascii="Calibri" w:hAnsi="Calibri" w:cs="Calibri"/>
          <w:b w:val="0"/>
          <w:lang w:val="es-EC"/>
        </w:rPr>
        <w:tab/>
      </w:r>
      <w:r w:rsidRPr="00532029">
        <w:rPr>
          <w:rFonts w:ascii="Calibri" w:hAnsi="Calibri" w:cs="Calibri"/>
          <w:b w:val="0"/>
          <w:szCs w:val="24"/>
          <w:lang w:val="es-EC"/>
        </w:rPr>
        <w:t>Elaboración de DDPNE/HTF hasta emisión de OV para productos nuevos</w:t>
      </w:r>
    </w:p>
    <w:p w14:paraId="36FF8E74" w14:textId="77777777" w:rsidR="00567497" w:rsidRPr="00214C3A" w:rsidDel="00AB00AA" w:rsidRDefault="00567497">
      <w:pPr>
        <w:numPr>
          <w:ilvl w:val="0"/>
          <w:numId w:val="18"/>
        </w:numPr>
        <w:tabs>
          <w:tab w:val="left" w:pos="1980"/>
        </w:tabs>
        <w:rPr>
          <w:del w:id="95" w:author="Ligia Freire" w:date="2017-12-13T13:58:00Z"/>
          <w:rFonts w:ascii="Calibri" w:hAnsi="Calibri" w:cs="Calibri"/>
          <w:highlight w:val="red"/>
          <w:rPrChange w:id="96" w:author="Ligia Freire" w:date="2017-11-09T08:21:00Z">
            <w:rPr>
              <w:del w:id="97" w:author="Ligia Freire" w:date="2017-12-13T13:58:00Z"/>
              <w:rFonts w:ascii="Calibri" w:hAnsi="Calibri" w:cs="Calibri"/>
            </w:rPr>
          </w:rPrChange>
        </w:rPr>
      </w:pPr>
      <w:del w:id="98" w:author="Ligia Freire" w:date="2017-12-13T13:58:00Z">
        <w:r w:rsidRPr="00214C3A" w:rsidDel="00AB00AA">
          <w:rPr>
            <w:rFonts w:ascii="Calibri" w:hAnsi="Calibri" w:cs="Calibri"/>
            <w:highlight w:val="red"/>
            <w:rPrChange w:id="99" w:author="Ligia Freire" w:date="2017-11-09T08:21:00Z">
              <w:rPr>
                <w:rFonts w:ascii="Calibri" w:hAnsi="Calibri" w:cs="Calibri"/>
              </w:rPr>
            </w:rPrChange>
          </w:rPr>
          <w:delText>OV-720</w:delText>
        </w:r>
        <w:r w:rsidR="00AE2D31" w:rsidRPr="00214C3A" w:rsidDel="00AB00AA">
          <w:rPr>
            <w:rFonts w:ascii="Calibri" w:hAnsi="Calibri" w:cs="Calibri"/>
            <w:highlight w:val="red"/>
            <w:rPrChange w:id="100" w:author="Ligia Freire" w:date="2017-11-09T08:21:00Z">
              <w:rPr>
                <w:rFonts w:ascii="Calibri" w:hAnsi="Calibri" w:cs="Calibri"/>
              </w:rPr>
            </w:rPrChange>
          </w:rPr>
          <w:tab/>
        </w:r>
        <w:r w:rsidRPr="00214C3A" w:rsidDel="00AB00AA">
          <w:rPr>
            <w:rFonts w:ascii="Calibri" w:hAnsi="Calibri" w:cs="Calibri"/>
            <w:highlight w:val="red"/>
            <w:rPrChange w:id="101" w:author="Ligia Freire" w:date="2017-11-09T08:21:00Z">
              <w:rPr>
                <w:rFonts w:ascii="Calibri" w:hAnsi="Calibri" w:cs="Calibri"/>
              </w:rPr>
            </w:rPrChange>
          </w:rPr>
          <w:delText>Orden de venta</w:delText>
        </w:r>
      </w:del>
    </w:p>
    <w:p w14:paraId="33484C76" w14:textId="77777777" w:rsidR="00567497" w:rsidRPr="00567497" w:rsidRDefault="00567497">
      <w:pPr>
        <w:numPr>
          <w:ilvl w:val="0"/>
          <w:numId w:val="18"/>
        </w:numPr>
        <w:tabs>
          <w:tab w:val="left" w:pos="1980"/>
        </w:tabs>
        <w:rPr>
          <w:rFonts w:ascii="Calibri" w:hAnsi="Calibri" w:cs="Calibri"/>
        </w:rPr>
      </w:pPr>
      <w:r w:rsidRPr="00567497">
        <w:rPr>
          <w:rFonts w:ascii="Calibri" w:hAnsi="Calibri" w:cs="Calibri"/>
        </w:rPr>
        <w:t>HPIP-751</w:t>
      </w:r>
      <w:r w:rsidR="00AE2D31">
        <w:rPr>
          <w:rFonts w:ascii="Calibri" w:hAnsi="Calibri" w:cs="Calibri"/>
        </w:rPr>
        <w:tab/>
      </w:r>
      <w:r w:rsidRPr="00567497">
        <w:rPr>
          <w:rFonts w:ascii="Calibri" w:hAnsi="Calibri" w:cs="Calibri"/>
        </w:rPr>
        <w:t xml:space="preserve">Hoja de Proceso Impresión </w:t>
      </w:r>
      <w:del w:id="102" w:author="Ligia Freire" w:date="2017-11-09T08:21:00Z">
        <w:r w:rsidRPr="00567497" w:rsidDel="00214C3A">
          <w:rPr>
            <w:rFonts w:ascii="Calibri" w:hAnsi="Calibri" w:cs="Calibri"/>
          </w:rPr>
          <w:delText>de Película</w:delText>
        </w:r>
      </w:del>
      <w:ins w:id="103" w:author="Ligia Freire" w:date="2017-11-09T08:21:00Z">
        <w:r w:rsidR="00214C3A">
          <w:rPr>
            <w:rFonts w:ascii="Calibri" w:hAnsi="Calibri" w:cs="Calibri"/>
          </w:rPr>
          <w:t>FEVA</w:t>
        </w:r>
      </w:ins>
    </w:p>
    <w:p w14:paraId="09A0981C" w14:textId="77777777" w:rsidR="00567497" w:rsidRPr="00567497" w:rsidRDefault="00567497">
      <w:pPr>
        <w:numPr>
          <w:ilvl w:val="0"/>
          <w:numId w:val="18"/>
        </w:numPr>
        <w:tabs>
          <w:tab w:val="left" w:pos="1980"/>
        </w:tabs>
        <w:rPr>
          <w:rFonts w:ascii="Calibri" w:hAnsi="Calibri" w:cs="Calibri"/>
        </w:rPr>
      </w:pPr>
      <w:r w:rsidRPr="00567497">
        <w:rPr>
          <w:rFonts w:ascii="Calibri" w:hAnsi="Calibri" w:cs="Calibri"/>
        </w:rPr>
        <w:t>HPIE-751</w:t>
      </w:r>
      <w:r w:rsidR="00AE2D31">
        <w:rPr>
          <w:rFonts w:ascii="Calibri" w:hAnsi="Calibri" w:cs="Calibri"/>
        </w:rPr>
        <w:tab/>
      </w:r>
      <w:r w:rsidRPr="00567497">
        <w:rPr>
          <w:rFonts w:ascii="Calibri" w:hAnsi="Calibri" w:cs="Calibri"/>
        </w:rPr>
        <w:t>Hoja de proceso</w:t>
      </w:r>
      <w:ins w:id="104" w:author="Ligia Freire" w:date="2017-11-09T08:22:00Z">
        <w:r w:rsidR="00214C3A">
          <w:rPr>
            <w:rFonts w:ascii="Calibri" w:hAnsi="Calibri" w:cs="Calibri"/>
          </w:rPr>
          <w:t xml:space="preserve"> para</w:t>
        </w:r>
      </w:ins>
      <w:r w:rsidRPr="00567497">
        <w:rPr>
          <w:rFonts w:ascii="Calibri" w:hAnsi="Calibri" w:cs="Calibri"/>
        </w:rPr>
        <w:t xml:space="preserve"> Impres</w:t>
      </w:r>
      <w:ins w:id="105" w:author="Ligia Freire" w:date="2017-11-09T08:22:00Z">
        <w:r w:rsidR="00214C3A">
          <w:rPr>
            <w:rFonts w:ascii="Calibri" w:hAnsi="Calibri" w:cs="Calibri"/>
          </w:rPr>
          <w:t>ora</w:t>
        </w:r>
      </w:ins>
      <w:del w:id="106" w:author="Ligia Freire" w:date="2017-11-09T08:22:00Z">
        <w:r w:rsidRPr="00567497" w:rsidDel="00214C3A">
          <w:rPr>
            <w:rFonts w:ascii="Calibri" w:hAnsi="Calibri" w:cs="Calibri"/>
          </w:rPr>
          <w:delText>ión</w:delText>
        </w:r>
      </w:del>
      <w:r w:rsidRPr="00567497">
        <w:rPr>
          <w:rFonts w:ascii="Calibri" w:hAnsi="Calibri" w:cs="Calibri"/>
        </w:rPr>
        <w:t xml:space="preserve"> de</w:t>
      </w:r>
      <w:r w:rsidR="00AE2D31">
        <w:rPr>
          <w:rFonts w:ascii="Calibri" w:hAnsi="Calibri" w:cs="Calibri"/>
        </w:rPr>
        <w:t xml:space="preserve"> </w:t>
      </w:r>
      <w:r w:rsidRPr="00567497">
        <w:rPr>
          <w:rFonts w:ascii="Calibri" w:hAnsi="Calibri" w:cs="Calibri"/>
        </w:rPr>
        <w:t>Etiqueta</w:t>
      </w:r>
      <w:ins w:id="107" w:author="Ligia Freire" w:date="2017-11-09T08:22:00Z">
        <w:r w:rsidR="00214C3A">
          <w:rPr>
            <w:rFonts w:ascii="Calibri" w:hAnsi="Calibri" w:cs="Calibri"/>
          </w:rPr>
          <w:t>s</w:t>
        </w:r>
      </w:ins>
    </w:p>
    <w:p w14:paraId="784D9323" w14:textId="50FC7B74" w:rsidR="00567497" w:rsidRPr="00567497" w:rsidRDefault="00567497">
      <w:pPr>
        <w:numPr>
          <w:ilvl w:val="0"/>
          <w:numId w:val="18"/>
        </w:numPr>
        <w:tabs>
          <w:tab w:val="left" w:pos="1980"/>
        </w:tabs>
        <w:rPr>
          <w:rFonts w:ascii="Calibri" w:hAnsi="Calibri" w:cs="Calibri"/>
        </w:rPr>
      </w:pPr>
      <w:r w:rsidRPr="00567497">
        <w:rPr>
          <w:rFonts w:ascii="Calibri" w:hAnsi="Calibri" w:cs="Calibri"/>
        </w:rPr>
        <w:t>HPC-751</w:t>
      </w:r>
      <w:ins w:id="108" w:author="Zambrano, Edwin [2]" w:date="2020-07-01T14:25:00Z">
        <w:r w:rsidR="00EB623B">
          <w:rPr>
            <w:rFonts w:ascii="Calibri" w:hAnsi="Calibri" w:cs="Calibri"/>
          </w:rPr>
          <w:tab/>
        </w:r>
      </w:ins>
      <w:r w:rsidRPr="00567497">
        <w:rPr>
          <w:rFonts w:ascii="Calibri" w:hAnsi="Calibri" w:cs="Calibri"/>
        </w:rPr>
        <w:t>Hoja de Proceso Conversión</w:t>
      </w:r>
    </w:p>
    <w:p w14:paraId="25787901" w14:textId="77777777" w:rsidR="00567497" w:rsidRPr="00567497" w:rsidRDefault="00567497">
      <w:pPr>
        <w:numPr>
          <w:ilvl w:val="0"/>
          <w:numId w:val="18"/>
        </w:numPr>
        <w:tabs>
          <w:tab w:val="left" w:pos="1980"/>
        </w:tabs>
        <w:rPr>
          <w:rFonts w:ascii="Calibri" w:hAnsi="Calibri" w:cs="Calibri"/>
        </w:rPr>
      </w:pPr>
      <w:r w:rsidRPr="00567497">
        <w:rPr>
          <w:rFonts w:ascii="Calibri" w:hAnsi="Calibri" w:cs="Calibri"/>
        </w:rPr>
        <w:t>DDPNE-710</w:t>
      </w:r>
      <w:r w:rsidRPr="00567497">
        <w:rPr>
          <w:rFonts w:ascii="Calibri" w:hAnsi="Calibri" w:cs="Calibri"/>
        </w:rPr>
        <w:tab/>
        <w:t>Diseño y Desarrollo de Producto Nuevo Etiquetas</w:t>
      </w:r>
    </w:p>
    <w:p w14:paraId="14FEDC9E" w14:textId="77777777" w:rsidR="00567497" w:rsidRPr="00914CD5" w:rsidRDefault="00567497" w:rsidP="00914CD5">
      <w:pPr>
        <w:numPr>
          <w:ilvl w:val="0"/>
          <w:numId w:val="18"/>
        </w:numPr>
        <w:tabs>
          <w:tab w:val="left" w:pos="1980"/>
        </w:tabs>
        <w:rPr>
          <w:rFonts w:ascii="Calibri" w:hAnsi="Calibri" w:cs="Calibri"/>
        </w:rPr>
      </w:pPr>
      <w:r w:rsidRPr="00567497">
        <w:rPr>
          <w:rFonts w:ascii="Calibri" w:hAnsi="Calibri" w:cs="Calibri"/>
        </w:rPr>
        <w:t>HTF-710</w:t>
      </w:r>
      <w:r w:rsidRPr="00567497">
        <w:rPr>
          <w:rFonts w:ascii="Calibri" w:hAnsi="Calibri" w:cs="Calibri"/>
        </w:rPr>
        <w:tab/>
        <w:t xml:space="preserve">Hoja Técnica de Fundas </w:t>
      </w:r>
    </w:p>
    <w:p w14:paraId="4B99056E" w14:textId="77777777" w:rsidR="00FE4475" w:rsidDel="00AB00AA" w:rsidRDefault="00FE4475">
      <w:pPr>
        <w:rPr>
          <w:del w:id="109" w:author="Ligia Freire" w:date="2017-12-13T13:58:00Z"/>
          <w:rFonts w:ascii="Calibri" w:hAnsi="Calibri" w:cs="Calibri"/>
        </w:rPr>
        <w:pPrChange w:id="110" w:author="Ligia Freire" w:date="2017-12-13T13:58:00Z">
          <w:pPr>
            <w:pStyle w:val="Ttulo1"/>
            <w:tabs>
              <w:tab w:val="left" w:pos="1620"/>
            </w:tabs>
          </w:pPr>
        </w:pPrChange>
      </w:pPr>
    </w:p>
    <w:p w14:paraId="1299C43A" w14:textId="77777777" w:rsidR="00AB00AA" w:rsidRPr="007D17AA" w:rsidRDefault="00AB00AA" w:rsidP="007D17AA">
      <w:pPr>
        <w:rPr>
          <w:ins w:id="111" w:author="Ligia Freire" w:date="2017-12-13T13:58:00Z"/>
        </w:rPr>
      </w:pPr>
    </w:p>
    <w:p w14:paraId="4DDBEF00" w14:textId="77777777" w:rsidR="00AB00AA" w:rsidRPr="00AB00AA" w:rsidRDefault="00AB00AA">
      <w:pPr>
        <w:rPr>
          <w:rPrChange w:id="112" w:author="Ligia Freire" w:date="2017-12-13T13:58:00Z">
            <w:rPr>
              <w:rFonts w:ascii="Calibri" w:hAnsi="Calibri" w:cs="Calibri"/>
              <w:lang w:val="es-EC"/>
            </w:rPr>
          </w:rPrChange>
        </w:rPr>
        <w:pPrChange w:id="113" w:author="Ligia Freire" w:date="2017-12-13T13:58:00Z">
          <w:pPr>
            <w:pStyle w:val="Ttulo1"/>
            <w:tabs>
              <w:tab w:val="left" w:pos="1620"/>
            </w:tabs>
          </w:pPr>
        </w:pPrChange>
      </w:pPr>
    </w:p>
    <w:p w14:paraId="3461D779" w14:textId="77777777" w:rsidR="00AB00AA" w:rsidRDefault="00AB00AA">
      <w:pPr>
        <w:pStyle w:val="Ttulo1"/>
        <w:tabs>
          <w:tab w:val="left" w:pos="1620"/>
        </w:tabs>
        <w:rPr>
          <w:ins w:id="114" w:author="Ligia Freire" w:date="2017-12-13T13:58:00Z"/>
          <w:rFonts w:ascii="Calibri" w:hAnsi="Calibri" w:cs="Calibri"/>
          <w:lang w:val="es-EC"/>
        </w:rPr>
      </w:pPr>
    </w:p>
    <w:p w14:paraId="57ACE82F" w14:textId="77777777" w:rsidR="00567497" w:rsidRPr="00FE4475" w:rsidRDefault="00567497">
      <w:pPr>
        <w:pStyle w:val="Ttulo1"/>
        <w:tabs>
          <w:tab w:val="left" w:pos="1620"/>
        </w:tabs>
        <w:rPr>
          <w:rFonts w:ascii="Calibri" w:hAnsi="Calibri" w:cs="Calibri"/>
          <w:lang w:val="es-EC"/>
        </w:rPr>
      </w:pPr>
      <w:r w:rsidRPr="00FE4475">
        <w:rPr>
          <w:rFonts w:ascii="Calibri" w:hAnsi="Calibri" w:cs="Calibri"/>
          <w:lang w:val="es-EC"/>
        </w:rPr>
        <w:t>Registros</w:t>
      </w:r>
    </w:p>
    <w:p w14:paraId="46DB8E6F" w14:textId="77777777" w:rsidR="00567497" w:rsidRPr="001F7EA0" w:rsidDel="00AB00AA" w:rsidRDefault="00567497" w:rsidP="00FE4475">
      <w:pPr>
        <w:numPr>
          <w:ilvl w:val="0"/>
          <w:numId w:val="21"/>
        </w:numPr>
        <w:rPr>
          <w:del w:id="115" w:author="Ligia Freire" w:date="2017-12-13T13:56:00Z"/>
          <w:rFonts w:ascii="Calibri" w:hAnsi="Calibri" w:cs="Calibri"/>
        </w:rPr>
      </w:pPr>
      <w:del w:id="116" w:author="Ligia Freire" w:date="2017-12-13T13:56:00Z">
        <w:r w:rsidRPr="001F7EA0" w:rsidDel="00AB00AA">
          <w:rPr>
            <w:rFonts w:ascii="Calibri" w:hAnsi="Calibri" w:cs="Calibri"/>
            <w:rPrChange w:id="117" w:author="Ligia Freire" w:date="2017-12-13T14:00:00Z">
              <w:rPr>
                <w:rFonts w:ascii="Calibri" w:hAnsi="Calibri" w:cs="Calibri"/>
                <w:b/>
                <w:lang w:val="es-ES_tradnl"/>
              </w:rPr>
            </w:rPrChange>
          </w:rPr>
          <w:delText>OF-751</w:delText>
        </w:r>
        <w:r w:rsidRPr="001F7EA0" w:rsidDel="00AB00AA">
          <w:rPr>
            <w:rFonts w:ascii="Calibri" w:hAnsi="Calibri" w:cs="Calibri"/>
            <w:rPrChange w:id="118" w:author="Ligia Freire" w:date="2017-12-13T14:00:00Z">
              <w:rPr>
                <w:rFonts w:ascii="Calibri" w:hAnsi="Calibri" w:cs="Calibri"/>
                <w:b/>
                <w:lang w:val="es-ES_tradnl"/>
              </w:rPr>
            </w:rPrChange>
          </w:rPr>
          <w:tab/>
        </w:r>
        <w:r w:rsidRPr="001F7EA0" w:rsidDel="00AB00AA">
          <w:rPr>
            <w:rFonts w:ascii="Calibri" w:hAnsi="Calibri" w:cs="Calibri"/>
            <w:rPrChange w:id="119" w:author="Ligia Freire" w:date="2017-12-13T14:00:00Z">
              <w:rPr>
                <w:rFonts w:ascii="Calibri" w:hAnsi="Calibri" w:cs="Calibri"/>
                <w:b/>
                <w:lang w:val="es-ES_tradnl"/>
              </w:rPr>
            </w:rPrChange>
          </w:rPr>
          <w:tab/>
          <w:delText>Orden de Fabricación (sesión Infor LN)</w:delText>
        </w:r>
      </w:del>
    </w:p>
    <w:p w14:paraId="1F16EBF1" w14:textId="77777777" w:rsidR="00567497" w:rsidRPr="001F7EA0" w:rsidRDefault="00567497">
      <w:pPr>
        <w:numPr>
          <w:ilvl w:val="0"/>
          <w:numId w:val="21"/>
        </w:numPr>
        <w:rPr>
          <w:rFonts w:ascii="Calibri" w:hAnsi="Calibri" w:cs="Calibri"/>
        </w:rPr>
      </w:pPr>
      <w:r w:rsidRPr="001F7EA0">
        <w:rPr>
          <w:rFonts w:ascii="Calibri" w:hAnsi="Calibri" w:cs="Calibri"/>
        </w:rPr>
        <w:t>CPE-751</w:t>
      </w:r>
      <w:r w:rsidRPr="001F7EA0">
        <w:rPr>
          <w:rFonts w:ascii="Calibri" w:hAnsi="Calibri" w:cs="Calibri"/>
        </w:rPr>
        <w:tab/>
      </w:r>
      <w:r w:rsidRPr="001F7EA0">
        <w:rPr>
          <w:rFonts w:ascii="Calibri" w:hAnsi="Calibri" w:cs="Calibri"/>
        </w:rPr>
        <w:tab/>
        <w:t>Control Proceso Extrusión</w:t>
      </w:r>
    </w:p>
    <w:p w14:paraId="5F4C752B" w14:textId="77777777" w:rsidR="00567497" w:rsidRPr="001F7EA0" w:rsidRDefault="00567497">
      <w:pPr>
        <w:numPr>
          <w:ilvl w:val="0"/>
          <w:numId w:val="21"/>
        </w:numPr>
        <w:rPr>
          <w:rFonts w:ascii="Calibri" w:hAnsi="Calibri" w:cs="Calibri"/>
        </w:rPr>
      </w:pPr>
      <w:r w:rsidRPr="001F7EA0">
        <w:rPr>
          <w:rFonts w:ascii="Calibri" w:hAnsi="Calibri" w:cs="Calibri"/>
        </w:rPr>
        <w:t>CPC-751</w:t>
      </w:r>
      <w:r w:rsidRPr="001F7EA0">
        <w:rPr>
          <w:rFonts w:ascii="Calibri" w:hAnsi="Calibri" w:cs="Calibri"/>
        </w:rPr>
        <w:tab/>
      </w:r>
      <w:r w:rsidRPr="001F7EA0">
        <w:rPr>
          <w:rFonts w:ascii="Calibri" w:hAnsi="Calibri" w:cs="Calibri"/>
        </w:rPr>
        <w:tab/>
        <w:t>Control Proceso Conversión</w:t>
      </w:r>
    </w:p>
    <w:p w14:paraId="3F132EB3" w14:textId="77777777" w:rsidR="00567497" w:rsidRPr="001F7EA0" w:rsidRDefault="00567497">
      <w:pPr>
        <w:numPr>
          <w:ilvl w:val="0"/>
          <w:numId w:val="21"/>
        </w:numPr>
        <w:rPr>
          <w:rFonts w:ascii="Calibri" w:hAnsi="Calibri" w:cs="Calibri"/>
        </w:rPr>
      </w:pPr>
      <w:r w:rsidRPr="001F7EA0">
        <w:rPr>
          <w:rFonts w:ascii="Calibri" w:hAnsi="Calibri" w:cs="Calibri"/>
        </w:rPr>
        <w:t>CPEtiq-751</w:t>
      </w:r>
      <w:r w:rsidRPr="001F7EA0">
        <w:rPr>
          <w:rFonts w:ascii="Calibri" w:hAnsi="Calibri" w:cs="Calibri"/>
        </w:rPr>
        <w:tab/>
      </w:r>
      <w:r w:rsidR="00AE2D31" w:rsidRPr="001F7EA0">
        <w:rPr>
          <w:rFonts w:ascii="Calibri" w:hAnsi="Calibri" w:cs="Calibri"/>
        </w:rPr>
        <w:tab/>
      </w:r>
      <w:r w:rsidRPr="001F7EA0">
        <w:rPr>
          <w:rFonts w:ascii="Calibri" w:hAnsi="Calibri" w:cs="Calibri"/>
        </w:rPr>
        <w:t>Control Proceso Etiquetas</w:t>
      </w:r>
      <w:r w:rsidRPr="001F7EA0">
        <w:rPr>
          <w:rFonts w:ascii="Calibri" w:hAnsi="Calibri" w:cs="Calibri"/>
        </w:rPr>
        <w:tab/>
      </w:r>
    </w:p>
    <w:p w14:paraId="505652E9" w14:textId="77777777" w:rsidR="00567497" w:rsidRPr="001F7EA0" w:rsidRDefault="00567497" w:rsidP="00FE4475">
      <w:pPr>
        <w:numPr>
          <w:ilvl w:val="0"/>
          <w:numId w:val="21"/>
        </w:numPr>
        <w:rPr>
          <w:rFonts w:ascii="Calibri" w:hAnsi="Calibri" w:cs="Calibri"/>
        </w:rPr>
      </w:pPr>
      <w:r w:rsidRPr="001F7EA0">
        <w:rPr>
          <w:rFonts w:ascii="Calibri" w:hAnsi="Calibri" w:cs="Calibri"/>
        </w:rPr>
        <w:t>CPIP-751</w:t>
      </w:r>
      <w:r w:rsidRPr="001F7EA0">
        <w:rPr>
          <w:rFonts w:ascii="Calibri" w:hAnsi="Calibri" w:cs="Calibri"/>
        </w:rPr>
        <w:tab/>
      </w:r>
      <w:r w:rsidRPr="001F7EA0">
        <w:rPr>
          <w:rFonts w:ascii="Calibri" w:hAnsi="Calibri" w:cs="Calibri"/>
        </w:rPr>
        <w:tab/>
        <w:t>Control Proceso Impresión de Película</w:t>
      </w:r>
    </w:p>
    <w:p w14:paraId="7CEE255C" w14:textId="77777777" w:rsidR="001F7EA0" w:rsidRPr="001F7EA0" w:rsidRDefault="00567497">
      <w:pPr>
        <w:numPr>
          <w:ilvl w:val="0"/>
          <w:numId w:val="21"/>
        </w:numPr>
        <w:rPr>
          <w:rFonts w:ascii="Calibri" w:hAnsi="Calibri" w:cs="Calibri"/>
        </w:rPr>
      </w:pPr>
      <w:r w:rsidRPr="001F7EA0">
        <w:rPr>
          <w:rFonts w:ascii="Calibri" w:hAnsi="Calibri" w:cs="Calibri"/>
        </w:rPr>
        <w:t>OFP-751</w:t>
      </w:r>
      <w:r w:rsidRPr="001F7EA0">
        <w:rPr>
          <w:rFonts w:ascii="Calibri" w:hAnsi="Calibri" w:cs="Calibri"/>
        </w:rPr>
        <w:tab/>
      </w:r>
      <w:r w:rsidRPr="001F7EA0">
        <w:rPr>
          <w:rFonts w:ascii="Calibri" w:hAnsi="Calibri" w:cs="Calibri"/>
        </w:rPr>
        <w:tab/>
        <w:t>Orden de Fabricación Provisional</w:t>
      </w:r>
    </w:p>
    <w:p w14:paraId="0447409B" w14:textId="77777777" w:rsidR="00567497" w:rsidRPr="00AB00AA" w:rsidRDefault="00567497">
      <w:pPr>
        <w:ind w:left="360"/>
        <w:rPr>
          <w:rFonts w:ascii="Calibri" w:hAnsi="Calibri" w:cs="Calibri"/>
          <w:highlight w:val="red"/>
          <w:rPrChange w:id="120" w:author="Ligia Freire" w:date="2017-12-13T13:59:00Z">
            <w:rPr>
              <w:rFonts w:ascii="Calibri" w:hAnsi="Calibri" w:cs="Calibri"/>
            </w:rPr>
          </w:rPrChange>
        </w:rPr>
        <w:pPrChange w:id="121" w:author="Ligia Freire" w:date="2017-12-13T14:00:00Z">
          <w:pPr>
            <w:numPr>
              <w:numId w:val="21"/>
            </w:numPr>
            <w:tabs>
              <w:tab w:val="num" w:pos="360"/>
            </w:tabs>
            <w:ind w:left="360" w:hanging="360"/>
          </w:pPr>
        </w:pPrChange>
      </w:pPr>
      <w:del w:id="122" w:author="Ligia Freire" w:date="2017-12-13T13:59:00Z">
        <w:r w:rsidRPr="00AB00AA" w:rsidDel="00AB00AA">
          <w:rPr>
            <w:rFonts w:ascii="Calibri" w:hAnsi="Calibri" w:cs="Calibri"/>
          </w:rPr>
          <w:delText xml:space="preserve"> </w:delText>
        </w:r>
        <w:r w:rsidRPr="00AB00AA" w:rsidDel="00AB00AA">
          <w:rPr>
            <w:rFonts w:ascii="Calibri" w:hAnsi="Calibri" w:cs="Calibri"/>
            <w:highlight w:val="red"/>
            <w:rPrChange w:id="123" w:author="Ligia Freire" w:date="2017-12-13T13:59:00Z">
              <w:rPr>
                <w:rFonts w:ascii="Calibri" w:hAnsi="Calibri" w:cs="Calibri"/>
                <w:b/>
                <w:lang w:val="es-ES_tradnl"/>
              </w:rPr>
            </w:rPrChange>
          </w:rPr>
          <w:delText>Sesión</w:delText>
        </w:r>
        <w:r w:rsidR="00AE2D31" w:rsidRPr="00AB00AA" w:rsidDel="00AB00AA">
          <w:rPr>
            <w:rFonts w:ascii="Calibri" w:hAnsi="Calibri" w:cs="Calibri"/>
            <w:highlight w:val="red"/>
            <w:rPrChange w:id="124" w:author="Ligia Freire" w:date="2017-12-13T13:59:00Z">
              <w:rPr>
                <w:rFonts w:ascii="Calibri" w:hAnsi="Calibri" w:cs="Calibri"/>
                <w:b/>
                <w:lang w:val="es-ES_tradnl"/>
              </w:rPr>
            </w:rPrChange>
          </w:rPr>
          <w:delText xml:space="preserve"> </w:delText>
        </w:r>
        <w:r w:rsidR="00914CD5" w:rsidRPr="00AB00AA" w:rsidDel="00AB00AA">
          <w:rPr>
            <w:rFonts w:ascii="Calibri" w:hAnsi="Calibri" w:cs="Calibri"/>
            <w:highlight w:val="red"/>
            <w:rPrChange w:id="125" w:author="Ligia Freire" w:date="2017-12-13T13:59:00Z">
              <w:rPr>
                <w:rFonts w:ascii="Calibri" w:hAnsi="Calibri" w:cs="Calibri"/>
                <w:b/>
                <w:lang w:val="es-ES_tradnl"/>
              </w:rPr>
            </w:rPrChange>
          </w:rPr>
          <w:delText>M</w:delText>
        </w:r>
        <w:r w:rsidRPr="00AB00AA" w:rsidDel="00AB00AA">
          <w:rPr>
            <w:rFonts w:ascii="Calibri" w:hAnsi="Calibri" w:cs="Calibri"/>
            <w:highlight w:val="red"/>
            <w:rPrChange w:id="126" w:author="Ligia Freire" w:date="2017-12-13T13:59:00Z">
              <w:rPr>
                <w:rFonts w:ascii="Calibri" w:hAnsi="Calibri" w:cs="Calibri"/>
                <w:b/>
                <w:lang w:val="es-ES_tradnl"/>
              </w:rPr>
            </w:rPrChange>
          </w:rPr>
          <w:delText>ateriales estimados consolid</w:delText>
        </w:r>
        <w:r w:rsidR="00914CD5" w:rsidRPr="00AB00AA" w:rsidDel="00AB00AA">
          <w:rPr>
            <w:rFonts w:ascii="Calibri" w:hAnsi="Calibri" w:cs="Calibri"/>
            <w:highlight w:val="red"/>
            <w:rPrChange w:id="127" w:author="Ligia Freire" w:date="2017-12-13T13:59:00Z">
              <w:rPr>
                <w:rFonts w:ascii="Calibri" w:hAnsi="Calibri" w:cs="Calibri"/>
                <w:b/>
                <w:lang w:val="es-ES_tradnl"/>
              </w:rPr>
            </w:rPrChange>
          </w:rPr>
          <w:delText>ados por órdenes de fabricación</w:delText>
        </w:r>
      </w:del>
    </w:p>
    <w:sectPr w:rsidR="00567497" w:rsidRPr="00AB00AA" w:rsidSect="00FE44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225" w:right="936" w:bottom="862" w:left="1225" w:header="56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481D3" w14:textId="77777777" w:rsidR="001469A0" w:rsidRDefault="001469A0">
      <w:r>
        <w:separator/>
      </w:r>
    </w:p>
  </w:endnote>
  <w:endnote w:type="continuationSeparator" w:id="0">
    <w:p w14:paraId="2DCBD2B1" w14:textId="77777777" w:rsidR="001469A0" w:rsidRDefault="0014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D7ACE" w14:textId="77777777" w:rsidR="00471BA9" w:rsidRDefault="00471B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61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142" w:author="Ligia Freire" w:date="2017-12-13T14:06:00Z">
        <w:tblPr>
          <w:tblW w:w="0" w:type="auto"/>
          <w:tblInd w:w="-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1740"/>
      <w:gridCol w:w="1559"/>
      <w:gridCol w:w="1559"/>
      <w:gridCol w:w="1559"/>
      <w:gridCol w:w="1134"/>
      <w:gridCol w:w="1539"/>
      <w:gridCol w:w="1071"/>
      <w:tblGridChange w:id="143">
        <w:tblGrid>
          <w:gridCol w:w="2023"/>
          <w:gridCol w:w="1418"/>
          <w:gridCol w:w="1417"/>
          <w:gridCol w:w="1559"/>
          <w:gridCol w:w="873"/>
          <w:gridCol w:w="1800"/>
          <w:gridCol w:w="1071"/>
        </w:tblGrid>
      </w:tblGridChange>
    </w:tblGrid>
    <w:tr w:rsidR="00567497" w14:paraId="6D1DF0E8" w14:textId="77777777" w:rsidTr="0066256B">
      <w:tc>
        <w:tcPr>
          <w:tcW w:w="1740" w:type="dxa"/>
          <w:tcPrChange w:id="144" w:author="Ligia Freire" w:date="2017-12-13T14:06:00Z">
            <w:tcPr>
              <w:tcW w:w="2023" w:type="dxa"/>
            </w:tcPr>
          </w:tcPrChange>
        </w:tcPr>
        <w:p w14:paraId="5A4BAB18" w14:textId="77777777" w:rsidR="00567497" w:rsidRPr="00567497" w:rsidRDefault="00567497">
          <w:pPr>
            <w:pStyle w:val="Piedepgina"/>
            <w:rPr>
              <w:rFonts w:ascii="Calibri" w:hAnsi="Calibri" w:cs="Calibri"/>
              <w:sz w:val="18"/>
            </w:rPr>
          </w:pPr>
          <w:r w:rsidRPr="00567497">
            <w:rPr>
              <w:rFonts w:ascii="Calibri" w:hAnsi="Calibri" w:cs="Calibri"/>
              <w:sz w:val="18"/>
            </w:rPr>
            <w:t>Elaborado por:</w:t>
          </w:r>
        </w:p>
        <w:p w14:paraId="293CA73B" w14:textId="77777777" w:rsidR="00567497" w:rsidRPr="00567497" w:rsidRDefault="00567497">
          <w:pPr>
            <w:pStyle w:val="Piedepgina"/>
            <w:rPr>
              <w:rFonts w:ascii="Calibri" w:hAnsi="Calibri" w:cs="Calibri"/>
            </w:rPr>
          </w:pPr>
          <w:r w:rsidRPr="00567497">
            <w:rPr>
              <w:rFonts w:ascii="Calibri" w:hAnsi="Calibri" w:cs="Calibri"/>
            </w:rPr>
            <w:t>P.</w:t>
          </w:r>
          <w:ins w:id="145" w:author="Ligia Freire" w:date="2017-11-09T08:17:00Z">
            <w:r w:rsidR="00F72926">
              <w:rPr>
                <w:rFonts w:ascii="Calibri" w:hAnsi="Calibri" w:cs="Calibri"/>
              </w:rPr>
              <w:t xml:space="preserve"> </w:t>
            </w:r>
          </w:ins>
          <w:r w:rsidRPr="00567497">
            <w:rPr>
              <w:rFonts w:ascii="Calibri" w:hAnsi="Calibri" w:cs="Calibri"/>
            </w:rPr>
            <w:t>Toscano</w:t>
          </w:r>
        </w:p>
      </w:tc>
      <w:tc>
        <w:tcPr>
          <w:tcW w:w="1559" w:type="dxa"/>
          <w:tcPrChange w:id="146" w:author="Ligia Freire" w:date="2017-12-13T14:06:00Z">
            <w:tcPr>
              <w:tcW w:w="1418" w:type="dxa"/>
            </w:tcPr>
          </w:tcPrChange>
        </w:tcPr>
        <w:p w14:paraId="241A88C5" w14:textId="0997B39B" w:rsidR="00567497" w:rsidRPr="00567497" w:rsidRDefault="0029173F">
          <w:pPr>
            <w:pStyle w:val="Piedepgina"/>
            <w:rPr>
              <w:rFonts w:ascii="Calibri" w:hAnsi="Calibri" w:cs="Calibri"/>
              <w:sz w:val="18"/>
            </w:rPr>
          </w:pPr>
          <w:ins w:id="147" w:author="Edwin David Zambrano Fuentes" w:date="2020-05-08T11:45:00Z">
            <w:r>
              <w:rPr>
                <w:rFonts w:ascii="Calibri" w:hAnsi="Calibri" w:cs="Calibri"/>
                <w:sz w:val="18"/>
              </w:rPr>
              <w:t>Revisado</w:t>
            </w:r>
          </w:ins>
          <w:del w:id="148" w:author="Edwin David Zambrano Fuentes" w:date="2020-05-08T11:45:00Z">
            <w:r w:rsidR="00567497" w:rsidRPr="00567497" w:rsidDel="0029173F">
              <w:rPr>
                <w:rFonts w:ascii="Calibri" w:hAnsi="Calibri" w:cs="Calibri"/>
                <w:sz w:val="18"/>
              </w:rPr>
              <w:delText>Aprobado</w:delText>
            </w:r>
          </w:del>
          <w:r w:rsidR="00567497" w:rsidRPr="00567497">
            <w:rPr>
              <w:rFonts w:ascii="Calibri" w:hAnsi="Calibri" w:cs="Calibri"/>
              <w:sz w:val="18"/>
            </w:rPr>
            <w:t xml:space="preserve"> por:</w:t>
          </w:r>
        </w:p>
        <w:p w14:paraId="123F6AA3" w14:textId="77777777" w:rsidR="00567497" w:rsidRPr="005C7711" w:rsidRDefault="0066256B">
          <w:pPr>
            <w:pStyle w:val="Piedepgina"/>
            <w:jc w:val="center"/>
            <w:rPr>
              <w:rFonts w:ascii="Calibri" w:hAnsi="Calibri" w:cs="Calibri"/>
              <w:i/>
              <w:color w:val="0000FF"/>
            </w:rPr>
            <w:pPrChange w:id="149" w:author="Ligia Freire" w:date="2017-12-13T14:05:00Z">
              <w:pPr>
                <w:pStyle w:val="Piedepgina"/>
              </w:pPr>
            </w:pPrChange>
          </w:pPr>
          <w:ins w:id="150" w:author="Ligia Freire" w:date="2017-12-13T14:05:00Z">
            <w:r>
              <w:rPr>
                <w:rFonts w:ascii="Calibri" w:hAnsi="Calibri" w:cs="Calibri"/>
                <w:i/>
                <w:color w:val="0000FF"/>
              </w:rPr>
              <w:t>PT</w:t>
            </w:r>
          </w:ins>
          <w:del w:id="151" w:author="Ligia Freire" w:date="2017-11-09T08:17:00Z">
            <w:r w:rsidR="00194BE5" w:rsidDel="00F72926">
              <w:rPr>
                <w:rFonts w:ascii="Calibri" w:hAnsi="Calibri" w:cs="Calibri"/>
                <w:i/>
                <w:color w:val="0000FF"/>
              </w:rPr>
              <w:delText>OC</w:delText>
            </w:r>
          </w:del>
        </w:p>
      </w:tc>
      <w:tc>
        <w:tcPr>
          <w:tcW w:w="1559" w:type="dxa"/>
          <w:tcPrChange w:id="152" w:author="Ligia Freire" w:date="2017-12-13T14:06:00Z">
            <w:tcPr>
              <w:tcW w:w="1417" w:type="dxa"/>
            </w:tcPr>
          </w:tcPrChange>
        </w:tcPr>
        <w:p w14:paraId="46B5B9F6" w14:textId="77777777" w:rsidR="00567497" w:rsidRPr="00567497" w:rsidRDefault="00567497">
          <w:pPr>
            <w:pStyle w:val="Piedepgina"/>
            <w:rPr>
              <w:rFonts w:ascii="Calibri" w:hAnsi="Calibri" w:cs="Calibri"/>
              <w:sz w:val="18"/>
            </w:rPr>
          </w:pPr>
          <w:r w:rsidRPr="00567497">
            <w:rPr>
              <w:rFonts w:ascii="Calibri" w:hAnsi="Calibri" w:cs="Calibri"/>
              <w:sz w:val="18"/>
            </w:rPr>
            <w:t>Aprobado por:</w:t>
          </w:r>
        </w:p>
        <w:p w14:paraId="7A814193" w14:textId="054940C1" w:rsidR="00567497" w:rsidRPr="00567497" w:rsidRDefault="0029173F" w:rsidP="0006116B">
          <w:pPr>
            <w:pStyle w:val="Piedepgina"/>
            <w:jc w:val="center"/>
            <w:rPr>
              <w:rFonts w:ascii="Calibri" w:hAnsi="Calibri" w:cs="Calibri"/>
            </w:rPr>
          </w:pPr>
          <w:ins w:id="153" w:author="Edwin David Zambrano Fuentes" w:date="2020-05-08T11:45:00Z">
            <w:r w:rsidRPr="0029173F">
              <w:rPr>
                <w:rFonts w:ascii="Calibri" w:hAnsi="Calibri" w:cs="Calibri"/>
                <w:i/>
                <w:color w:val="0000CC"/>
                <w:rPrChange w:id="154" w:author="Edwin David Zambrano Fuentes" w:date="2020-05-08T11:46:00Z">
                  <w:rPr>
                    <w:rFonts w:ascii="Calibri" w:hAnsi="Calibri" w:cs="Calibri"/>
                    <w:i/>
                    <w:color w:val="0000FF"/>
                  </w:rPr>
                </w:rPrChange>
              </w:rPr>
              <w:t>B. Knezevic</w:t>
            </w:r>
          </w:ins>
          <w:ins w:id="155" w:author="Ligia Freire" w:date="2017-12-13T14:05:00Z">
            <w:del w:id="156" w:author="Edwin David Zambrano Fuentes" w:date="2020-05-08T11:45:00Z">
              <w:r w:rsidR="0066256B" w:rsidDel="0029173F">
                <w:rPr>
                  <w:rFonts w:ascii="Calibri" w:hAnsi="Calibri" w:cs="Calibri"/>
                  <w:i/>
                  <w:color w:val="0000FF"/>
                </w:rPr>
                <w:delText>CPvC</w:delText>
              </w:r>
            </w:del>
          </w:ins>
          <w:del w:id="157" w:author="Edwin David Zambrano Fuentes" w:date="2020-05-08T11:45:00Z">
            <w:r w:rsidR="00194BE5" w:rsidDel="0029173F">
              <w:rPr>
                <w:rFonts w:ascii="Calibri" w:hAnsi="Calibri" w:cs="Calibri"/>
                <w:i/>
                <w:color w:val="0000FF"/>
              </w:rPr>
              <w:delText>CPvC</w:delText>
            </w:r>
          </w:del>
        </w:p>
      </w:tc>
      <w:tc>
        <w:tcPr>
          <w:tcW w:w="1559" w:type="dxa"/>
          <w:tcPrChange w:id="158" w:author="Ligia Freire" w:date="2017-12-13T14:06:00Z">
            <w:tcPr>
              <w:tcW w:w="1559" w:type="dxa"/>
            </w:tcPr>
          </w:tcPrChange>
        </w:tcPr>
        <w:p w14:paraId="2B86AD77" w14:textId="77777777" w:rsidR="00567497" w:rsidRPr="00567497" w:rsidRDefault="00567497">
          <w:pPr>
            <w:pStyle w:val="Piedepgina"/>
            <w:rPr>
              <w:rFonts w:ascii="Calibri" w:hAnsi="Calibri" w:cs="Calibri"/>
              <w:sz w:val="18"/>
            </w:rPr>
          </w:pPr>
          <w:r w:rsidRPr="00567497">
            <w:rPr>
              <w:rFonts w:ascii="Calibri" w:hAnsi="Calibri" w:cs="Calibri"/>
              <w:sz w:val="18"/>
            </w:rPr>
            <w:t>Fecha:</w:t>
          </w:r>
        </w:p>
        <w:p w14:paraId="3B8DEE63" w14:textId="7A8560BE" w:rsidR="00567497" w:rsidRPr="00567497" w:rsidRDefault="0029173F">
          <w:pPr>
            <w:pStyle w:val="Piedepgina"/>
            <w:jc w:val="center"/>
            <w:rPr>
              <w:rFonts w:ascii="Calibri" w:hAnsi="Calibri" w:cs="Calibri"/>
            </w:rPr>
            <w:pPrChange w:id="159" w:author="Ligia Freire" w:date="2017-11-09T08:17:00Z">
              <w:pPr>
                <w:pStyle w:val="Piedepgina"/>
              </w:pPr>
            </w:pPrChange>
          </w:pPr>
          <w:ins w:id="160" w:author="Edwin David Zambrano Fuentes" w:date="2020-05-08T11:45:00Z">
            <w:r w:rsidRPr="0029173F">
              <w:rPr>
                <w:rFonts w:ascii="Calibri" w:hAnsi="Calibri" w:cs="Calibri"/>
                <w:i/>
                <w:color w:val="0000CC"/>
                <w:rPrChange w:id="161" w:author="Edwin David Zambrano Fuentes" w:date="2020-05-08T11:46:00Z">
                  <w:rPr>
                    <w:rFonts w:ascii="Calibri" w:hAnsi="Calibri" w:cs="Calibri"/>
                    <w:i/>
                    <w:color w:val="0000FF"/>
                  </w:rPr>
                </w:rPrChange>
              </w:rPr>
              <w:t>Abr25/2020</w:t>
            </w:r>
          </w:ins>
          <w:del w:id="162" w:author="Edwin David Zambrano Fuentes" w:date="2020-05-08T11:45:00Z">
            <w:r w:rsidR="00194BE5" w:rsidDel="0029173F">
              <w:rPr>
                <w:rFonts w:ascii="Calibri" w:hAnsi="Calibri" w:cs="Calibri"/>
                <w:i/>
                <w:color w:val="0000FF"/>
              </w:rPr>
              <w:delText>Abr28/201</w:delText>
            </w:r>
          </w:del>
          <w:ins w:id="163" w:author="Ligia Freire" w:date="2017-12-13T14:05:00Z">
            <w:del w:id="164" w:author="Edwin David Zambrano Fuentes" w:date="2020-05-08T11:45:00Z">
              <w:r w:rsidR="0066256B" w:rsidDel="0029173F">
                <w:rPr>
                  <w:rFonts w:ascii="Calibri" w:hAnsi="Calibri" w:cs="Calibri"/>
                  <w:i/>
                  <w:color w:val="0000FF"/>
                </w:rPr>
                <w:delText>Nov09/2017</w:delText>
              </w:r>
            </w:del>
          </w:ins>
          <w:del w:id="165" w:author="Edwin David Zambrano Fuentes" w:date="2020-05-08T11:45:00Z">
            <w:r w:rsidR="00194BE5" w:rsidDel="0029173F">
              <w:rPr>
                <w:rFonts w:ascii="Calibri" w:hAnsi="Calibri" w:cs="Calibri"/>
                <w:i/>
                <w:color w:val="0000FF"/>
              </w:rPr>
              <w:delText>6</w:delText>
            </w:r>
          </w:del>
        </w:p>
      </w:tc>
      <w:tc>
        <w:tcPr>
          <w:tcW w:w="1134" w:type="dxa"/>
          <w:tcPrChange w:id="166" w:author="Ligia Freire" w:date="2017-12-13T14:06:00Z">
            <w:tcPr>
              <w:tcW w:w="873" w:type="dxa"/>
            </w:tcPr>
          </w:tcPrChange>
        </w:tcPr>
        <w:p w14:paraId="0A75F81D" w14:textId="77777777" w:rsidR="00567497" w:rsidRPr="00567497" w:rsidRDefault="00567497">
          <w:pPr>
            <w:pStyle w:val="Piedepgina"/>
            <w:rPr>
              <w:rFonts w:ascii="Calibri" w:hAnsi="Calibri" w:cs="Calibri"/>
              <w:sz w:val="18"/>
            </w:rPr>
          </w:pPr>
          <w:r w:rsidRPr="00567497">
            <w:rPr>
              <w:rFonts w:ascii="Calibri" w:hAnsi="Calibri" w:cs="Calibri"/>
              <w:sz w:val="18"/>
            </w:rPr>
            <w:t>Versión:</w:t>
          </w:r>
        </w:p>
        <w:p w14:paraId="005B8D1D" w14:textId="14E8DD13" w:rsidR="00567497" w:rsidRPr="00567497" w:rsidRDefault="007D17AA">
          <w:pPr>
            <w:pStyle w:val="Piedepgina"/>
            <w:jc w:val="center"/>
            <w:rPr>
              <w:rFonts w:ascii="Calibri" w:hAnsi="Calibri" w:cs="Calibri"/>
            </w:rPr>
            <w:pPrChange w:id="167" w:author="Ligia Freire" w:date="2017-11-09T08:17:00Z">
              <w:pPr>
                <w:pStyle w:val="Piedepgina"/>
              </w:pPr>
            </w:pPrChange>
          </w:pPr>
          <w:del w:id="168" w:author="Ligia Freire" w:date="2017-11-09T08:17:00Z">
            <w:r w:rsidDel="00F72926">
              <w:rPr>
                <w:rFonts w:ascii="Calibri" w:hAnsi="Calibri" w:cs="Calibri"/>
                <w:i/>
                <w:color w:val="0000FF"/>
              </w:rPr>
              <w:delText>4.</w:delText>
            </w:r>
            <w:r w:rsidRPr="0029173F" w:rsidDel="00F72926">
              <w:rPr>
                <w:rFonts w:ascii="Calibri" w:hAnsi="Calibri" w:cs="Calibri"/>
                <w:i/>
                <w:color w:val="0000CC"/>
                <w:rPrChange w:id="169" w:author="Edwin David Zambrano Fuentes" w:date="2020-05-08T11:46:00Z">
                  <w:rPr>
                    <w:rFonts w:ascii="Calibri" w:hAnsi="Calibri" w:cs="Calibri"/>
                    <w:i/>
                    <w:color w:val="0000FF"/>
                  </w:rPr>
                </w:rPrChange>
              </w:rPr>
              <w:delText>5</w:delText>
            </w:r>
          </w:del>
          <w:ins w:id="170" w:author="Ligia Freire" w:date="2017-11-09T08:17:00Z">
            <w:r w:rsidR="00F72926" w:rsidRPr="0029173F">
              <w:rPr>
                <w:rFonts w:ascii="Calibri" w:hAnsi="Calibri" w:cs="Calibri"/>
                <w:i/>
                <w:color w:val="0000CC"/>
                <w:rPrChange w:id="171" w:author="Edwin David Zambrano Fuentes" w:date="2020-05-08T11:46:00Z">
                  <w:rPr>
                    <w:rFonts w:ascii="Calibri" w:hAnsi="Calibri" w:cs="Calibri"/>
                    <w:i/>
                    <w:color w:val="0000FF"/>
                  </w:rPr>
                </w:rPrChange>
              </w:rPr>
              <w:t>4.</w:t>
            </w:r>
          </w:ins>
          <w:ins w:id="172" w:author="Edwin David Zambrano Fuentes" w:date="2020-05-08T11:46:00Z">
            <w:r w:rsidR="0029173F" w:rsidRPr="0029173F">
              <w:rPr>
                <w:rFonts w:ascii="Calibri" w:hAnsi="Calibri" w:cs="Calibri"/>
                <w:i/>
                <w:color w:val="0000CC"/>
                <w:rPrChange w:id="173" w:author="Edwin David Zambrano Fuentes" w:date="2020-05-08T11:46:00Z">
                  <w:rPr>
                    <w:rFonts w:ascii="Calibri" w:hAnsi="Calibri" w:cs="Calibri"/>
                    <w:i/>
                    <w:color w:val="0000FF"/>
                  </w:rPr>
                </w:rPrChange>
              </w:rPr>
              <w:t>7</w:t>
            </w:r>
          </w:ins>
          <w:ins w:id="174" w:author="Ligia Freire" w:date="2017-11-09T08:17:00Z">
            <w:del w:id="175" w:author="Edwin David Zambrano Fuentes" w:date="2020-05-08T11:46:00Z">
              <w:r w:rsidR="00F72926" w:rsidRPr="0029173F" w:rsidDel="0029173F">
                <w:rPr>
                  <w:rFonts w:ascii="Calibri" w:hAnsi="Calibri" w:cs="Calibri"/>
                  <w:i/>
                  <w:color w:val="0000CC"/>
                  <w:rPrChange w:id="176" w:author="Edwin David Zambrano Fuentes" w:date="2020-05-08T11:46:00Z">
                    <w:rPr>
                      <w:rFonts w:ascii="Calibri" w:hAnsi="Calibri" w:cs="Calibri"/>
                      <w:i/>
                      <w:color w:val="0000FF"/>
                    </w:rPr>
                  </w:rPrChange>
                </w:rPr>
                <w:delText>6</w:delText>
              </w:r>
            </w:del>
          </w:ins>
        </w:p>
      </w:tc>
      <w:tc>
        <w:tcPr>
          <w:tcW w:w="1539" w:type="dxa"/>
          <w:tcPrChange w:id="177" w:author="Ligia Freire" w:date="2017-12-13T14:06:00Z">
            <w:tcPr>
              <w:tcW w:w="1800" w:type="dxa"/>
            </w:tcPr>
          </w:tcPrChange>
        </w:tcPr>
        <w:p w14:paraId="5A0D9DE6" w14:textId="77777777" w:rsidR="00567497" w:rsidRPr="00567497" w:rsidRDefault="00567497">
          <w:pPr>
            <w:pStyle w:val="Piedepgina"/>
            <w:rPr>
              <w:rFonts w:ascii="Calibri" w:hAnsi="Calibri" w:cs="Calibri"/>
              <w:sz w:val="18"/>
            </w:rPr>
          </w:pPr>
          <w:r w:rsidRPr="00567497">
            <w:rPr>
              <w:rFonts w:ascii="Calibri" w:hAnsi="Calibri" w:cs="Calibri"/>
              <w:sz w:val="18"/>
            </w:rPr>
            <w:t>Documento:</w:t>
          </w:r>
        </w:p>
        <w:p w14:paraId="6C640D46" w14:textId="77777777" w:rsidR="00567497" w:rsidRPr="00567497" w:rsidRDefault="00567497">
          <w:pPr>
            <w:pStyle w:val="Piedepgina"/>
            <w:jc w:val="center"/>
            <w:rPr>
              <w:rFonts w:ascii="Calibri" w:hAnsi="Calibri" w:cs="Calibri"/>
            </w:rPr>
            <w:pPrChange w:id="178" w:author="Ligia Freire" w:date="2017-11-09T08:17:00Z">
              <w:pPr>
                <w:pStyle w:val="Piedepgina"/>
              </w:pPr>
            </w:pPrChange>
          </w:pPr>
          <w:r w:rsidRPr="00567497">
            <w:rPr>
              <w:rFonts w:ascii="Calibri" w:hAnsi="Calibri" w:cs="Calibri"/>
            </w:rPr>
            <w:t>P-751-01</w:t>
          </w:r>
        </w:p>
      </w:tc>
      <w:tc>
        <w:tcPr>
          <w:tcW w:w="1071" w:type="dxa"/>
          <w:tcPrChange w:id="179" w:author="Ligia Freire" w:date="2017-12-13T14:06:00Z">
            <w:tcPr>
              <w:tcW w:w="1071" w:type="dxa"/>
            </w:tcPr>
          </w:tcPrChange>
        </w:tcPr>
        <w:p w14:paraId="5BD4D929" w14:textId="77777777" w:rsidR="00567497" w:rsidRPr="00567497" w:rsidRDefault="00567497">
          <w:pPr>
            <w:pStyle w:val="Piedepgina"/>
            <w:rPr>
              <w:rFonts w:ascii="Calibri" w:hAnsi="Calibri" w:cs="Calibri"/>
              <w:sz w:val="18"/>
            </w:rPr>
          </w:pPr>
          <w:r w:rsidRPr="00567497">
            <w:rPr>
              <w:rFonts w:ascii="Calibri" w:hAnsi="Calibri" w:cs="Calibri"/>
              <w:sz w:val="18"/>
            </w:rPr>
            <w:t>Página:</w:t>
          </w:r>
        </w:p>
        <w:p w14:paraId="5AF373E3" w14:textId="77777777" w:rsidR="00567497" w:rsidRPr="00567497" w:rsidRDefault="00237B54">
          <w:pPr>
            <w:pStyle w:val="Piedepgina"/>
            <w:jc w:val="center"/>
            <w:rPr>
              <w:rFonts w:ascii="Calibri" w:hAnsi="Calibri" w:cs="Calibri"/>
              <w:sz w:val="18"/>
            </w:rPr>
            <w:pPrChange w:id="180" w:author="Ligia Freire" w:date="2017-11-09T08:17:00Z">
              <w:pPr>
                <w:pStyle w:val="Piedepgina"/>
              </w:pPr>
            </w:pPrChange>
          </w:pPr>
          <w:r w:rsidRPr="00914CD5">
            <w:rPr>
              <w:rStyle w:val="Nmerodepgina"/>
              <w:rFonts w:ascii="Calibri" w:hAnsi="Calibri" w:cs="Calibri"/>
            </w:rPr>
            <w:fldChar w:fldCharType="begin"/>
          </w:r>
          <w:r w:rsidR="00914CD5" w:rsidRPr="00914CD5">
            <w:rPr>
              <w:rStyle w:val="Nmerodepgina"/>
              <w:rFonts w:ascii="Calibri" w:hAnsi="Calibri" w:cs="Calibri"/>
            </w:rPr>
            <w:instrText>PAGE   \* MERGEFORMAT</w:instrText>
          </w:r>
          <w:r w:rsidRPr="00914CD5">
            <w:rPr>
              <w:rStyle w:val="Nmerodepgina"/>
              <w:rFonts w:ascii="Calibri" w:hAnsi="Calibri" w:cs="Calibri"/>
            </w:rPr>
            <w:fldChar w:fldCharType="separate"/>
          </w:r>
          <w:r w:rsidR="00715915" w:rsidRPr="00715915">
            <w:rPr>
              <w:rStyle w:val="Nmerodepgina"/>
              <w:rFonts w:ascii="Calibri" w:hAnsi="Calibri" w:cs="Calibri"/>
              <w:noProof/>
              <w:lang w:val="es-ES"/>
            </w:rPr>
            <w:t>3</w:t>
          </w:r>
          <w:r w:rsidRPr="00914CD5">
            <w:rPr>
              <w:rStyle w:val="Nmerodepgina"/>
              <w:rFonts w:ascii="Calibri" w:hAnsi="Calibri" w:cs="Calibri"/>
            </w:rPr>
            <w:fldChar w:fldCharType="end"/>
          </w:r>
          <w:ins w:id="181" w:author="Ligia Freire" w:date="2017-12-13T14:06:00Z">
            <w:r w:rsidR="0066256B">
              <w:rPr>
                <w:rStyle w:val="Nmerodepgina"/>
                <w:rFonts w:ascii="Calibri" w:hAnsi="Calibri" w:cs="Calibri"/>
              </w:rPr>
              <w:t xml:space="preserve"> </w:t>
            </w:r>
          </w:ins>
          <w:r w:rsidR="00567497" w:rsidRPr="00567497">
            <w:rPr>
              <w:rStyle w:val="Nmerodepgina"/>
              <w:rFonts w:ascii="Calibri" w:hAnsi="Calibri" w:cs="Calibri"/>
            </w:rPr>
            <w:t xml:space="preserve">de </w:t>
          </w:r>
          <w:r w:rsidR="00FE4475">
            <w:rPr>
              <w:rStyle w:val="Nmerodepgina"/>
              <w:rFonts w:ascii="Calibri" w:hAnsi="Calibri" w:cs="Calibri"/>
            </w:rPr>
            <w:t>3</w:t>
          </w:r>
        </w:p>
      </w:tc>
    </w:tr>
  </w:tbl>
  <w:p w14:paraId="6D98A12B" w14:textId="77777777" w:rsidR="00567497" w:rsidRDefault="00567497">
    <w:pPr>
      <w:pStyle w:val="Piedepgina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9E373" w14:textId="77777777" w:rsidR="00471BA9" w:rsidRDefault="00471B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8CCD9" w14:textId="77777777" w:rsidR="001469A0" w:rsidRDefault="001469A0">
      <w:r>
        <w:separator/>
      </w:r>
    </w:p>
  </w:footnote>
  <w:footnote w:type="continuationSeparator" w:id="0">
    <w:p w14:paraId="3EEEAAFD" w14:textId="77777777" w:rsidR="001469A0" w:rsidRDefault="00146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1873A" w14:textId="77777777" w:rsidR="00471BA9" w:rsidRDefault="00471B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128" w:author="Zambrano, Edwin" w:date="2020-05-08T12:20:00Z">
        <w:tblPr>
          <w:tblW w:w="0" w:type="auto"/>
          <w:tblInd w:w="-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5040"/>
      <w:gridCol w:w="5121"/>
      <w:tblGridChange w:id="129">
        <w:tblGrid>
          <w:gridCol w:w="72"/>
          <w:gridCol w:w="4968"/>
          <w:gridCol w:w="72"/>
          <w:gridCol w:w="5049"/>
          <w:gridCol w:w="72"/>
        </w:tblGrid>
      </w:tblGridChange>
    </w:tblGrid>
    <w:tr w:rsidR="00567497" w:rsidRPr="00567497" w14:paraId="006282B8" w14:textId="77777777" w:rsidTr="00471BA9">
      <w:trPr>
        <w:trHeight w:val="1266"/>
        <w:trPrChange w:id="130" w:author="Zambrano, Edwin" w:date="2020-05-08T12:20:00Z">
          <w:trPr>
            <w:gridBefore w:val="1"/>
            <w:trHeight w:val="710"/>
          </w:trPr>
        </w:trPrChange>
      </w:trPr>
      <w:tc>
        <w:tcPr>
          <w:tcW w:w="504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  <w:tcPrChange w:id="131" w:author="Zambrano, Edwin" w:date="2020-05-08T12:20:00Z">
            <w:tcPr>
              <w:tcW w:w="5040" w:type="dxa"/>
              <w:gridSpan w:val="2"/>
              <w:tcBorders>
                <w:top w:val="single" w:sz="4" w:space="0" w:color="auto"/>
                <w:left w:val="single" w:sz="4" w:space="0" w:color="auto"/>
                <w:bottom w:val="nil"/>
                <w:right w:val="single" w:sz="4" w:space="0" w:color="auto"/>
              </w:tcBorders>
              <w:vAlign w:val="bottom"/>
            </w:tcPr>
          </w:tcPrChange>
        </w:tcPr>
        <w:p w14:paraId="3CF2D8B6" w14:textId="42904060" w:rsidR="00567497" w:rsidRPr="00567497" w:rsidRDefault="00501CF9">
          <w:pPr>
            <w:pStyle w:val="Encabezado"/>
            <w:spacing w:line="276" w:lineRule="auto"/>
            <w:jc w:val="center"/>
            <w:rPr>
              <w:rFonts w:ascii="Calibri" w:hAnsi="Calibri" w:cs="Calibri"/>
              <w:b/>
            </w:rPr>
            <w:pPrChange w:id="132" w:author="Zambrano, Edwin" w:date="2020-05-08T12:21:00Z">
              <w:pPr>
                <w:pStyle w:val="Encabezado"/>
              </w:pPr>
            </w:pPrChange>
          </w:pPr>
          <w:del w:id="133" w:author="Edwin David Zambrano Fuentes" w:date="2020-05-08T11:41:00Z">
            <w:r w:rsidDel="00B216F7">
              <w:rPr>
                <w:rFonts w:ascii="Calibri" w:hAnsi="Calibri" w:cs="Calibri"/>
                <w:b/>
                <w:noProof/>
                <w:lang w:val="es-EC" w:eastAsia="es-EC"/>
              </w:rPr>
              <w:drawing>
                <wp:inline distT="0" distB="0" distL="0" distR="0" wp14:anchorId="5BFA8579" wp14:editId="17B18C3A">
                  <wp:extent cx="1762125" cy="409575"/>
                  <wp:effectExtent l="0" t="0" r="9525" b="9525"/>
                  <wp:docPr id="1" name="Imagen 1" descr="logo_trilex_tamanos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rilex_tamanos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del>
          <w:ins w:id="134" w:author="Edwin David Zambrano Fuentes" w:date="2020-05-08T11:41:00Z">
            <w:r w:rsidR="00B216F7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33027885" wp14:editId="7F0C1AA7">
                  <wp:extent cx="1562100" cy="649256"/>
                  <wp:effectExtent l="0" t="0" r="0" b="0"/>
                  <wp:docPr id="2" name="Imagen 2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Oficial TC Trilex.png"/>
                          <pic:cNvPicPr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960" cy="65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512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  <w:tcPrChange w:id="135" w:author="Zambrano, Edwin" w:date="2020-05-08T12:20:00Z">
            <w:tcPr>
              <w:tcW w:w="5121" w:type="dxa"/>
              <w:gridSpan w:val="2"/>
              <w:tcBorders>
                <w:top w:val="single" w:sz="4" w:space="0" w:color="auto"/>
                <w:left w:val="nil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765E0441" w14:textId="77777777" w:rsidR="00567497" w:rsidRPr="00567497" w:rsidRDefault="00567497">
          <w:pPr>
            <w:pStyle w:val="Encabezado"/>
            <w:jc w:val="center"/>
            <w:rPr>
              <w:rFonts w:ascii="Calibri" w:hAnsi="Calibri" w:cs="Calibri"/>
              <w:b/>
              <w:sz w:val="28"/>
            </w:rPr>
          </w:pPr>
          <w:r w:rsidRPr="00567497">
            <w:rPr>
              <w:rFonts w:ascii="Calibri" w:hAnsi="Calibri" w:cs="Calibri"/>
              <w:b/>
              <w:sz w:val="36"/>
            </w:rPr>
            <w:t>Procedimiento</w:t>
          </w:r>
        </w:p>
      </w:tc>
    </w:tr>
    <w:tr w:rsidR="00567497" w:rsidRPr="00567497" w14:paraId="6A069B30" w14:textId="77777777">
      <w:trPr>
        <w:cantSplit/>
        <w:trHeight w:val="710"/>
      </w:trPr>
      <w:tc>
        <w:tcPr>
          <w:tcW w:w="504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C0D685E" w14:textId="77777777" w:rsidR="00567497" w:rsidRPr="00567497" w:rsidRDefault="00567497" w:rsidP="00715915">
          <w:pPr>
            <w:pStyle w:val="Encabezado"/>
            <w:jc w:val="center"/>
            <w:rPr>
              <w:rFonts w:ascii="Calibri" w:hAnsi="Calibri" w:cs="Calibri"/>
              <w:b/>
              <w:noProof/>
              <w:sz w:val="28"/>
            </w:rPr>
          </w:pPr>
          <w:r w:rsidRPr="00567497">
            <w:rPr>
              <w:rFonts w:ascii="Calibri" w:hAnsi="Calibri" w:cs="Calibri"/>
              <w:b/>
            </w:rPr>
            <w:t>Referencia:</w:t>
          </w:r>
          <w:r w:rsidRPr="00567497">
            <w:rPr>
              <w:rFonts w:ascii="Calibri" w:hAnsi="Calibri" w:cs="Calibri"/>
            </w:rPr>
            <w:t xml:space="preserve"> </w:t>
          </w:r>
          <w:del w:id="136" w:author="Daniel Jimenez" w:date="2018-03-19T08:47:00Z">
            <w:r w:rsidR="00AE2D31" w:rsidDel="00715915">
              <w:rPr>
                <w:rFonts w:ascii="Calibri" w:hAnsi="Calibri" w:cs="Calibri"/>
              </w:rPr>
              <w:delText xml:space="preserve">DP10 </w:delText>
            </w:r>
          </w:del>
          <w:ins w:id="137" w:author="Daniel Jimenez" w:date="2018-03-19T08:47:00Z">
            <w:r w:rsidR="00715915">
              <w:rPr>
                <w:rFonts w:ascii="Calibri" w:hAnsi="Calibri" w:cs="Calibri"/>
              </w:rPr>
              <w:t xml:space="preserve">CP-04 </w:t>
            </w:r>
          </w:ins>
          <w:del w:id="138" w:author="Ligia Freire" w:date="2017-11-09T08:18:00Z">
            <w:r w:rsidRPr="00567497" w:rsidDel="00F72926">
              <w:rPr>
                <w:rFonts w:ascii="Calibri" w:hAnsi="Calibri" w:cs="Calibri"/>
              </w:rPr>
              <w:delText xml:space="preserve"> </w:delText>
            </w:r>
          </w:del>
          <w:r w:rsidR="00AE2D31">
            <w:rPr>
              <w:rFonts w:ascii="Calibri" w:hAnsi="Calibri" w:cs="Calibri"/>
            </w:rPr>
            <w:t>Caracterización de Proceso</w:t>
          </w:r>
          <w:ins w:id="139" w:author="Ligia Freire" w:date="2017-11-09T08:18:00Z">
            <w:r w:rsidR="00F72926">
              <w:rPr>
                <w:rFonts w:ascii="Calibri" w:hAnsi="Calibri" w:cs="Calibri"/>
              </w:rPr>
              <w:t xml:space="preserve"> </w:t>
            </w:r>
          </w:ins>
          <w:r w:rsidR="00AE2D31">
            <w:rPr>
              <w:rFonts w:ascii="Calibri" w:hAnsi="Calibri" w:cs="Calibri"/>
            </w:rPr>
            <w:t>-</w:t>
          </w:r>
          <w:del w:id="140" w:author="Daniel Jimenez" w:date="2018-03-19T08:47:00Z">
            <w:r w:rsidRPr="00567497" w:rsidDel="00715915">
              <w:rPr>
                <w:rFonts w:ascii="Calibri" w:hAnsi="Calibri" w:cs="Calibri"/>
              </w:rPr>
              <w:delText>Planificación de</w:delText>
            </w:r>
            <w:r w:rsidR="00AE2D31" w:rsidDel="00715915">
              <w:rPr>
                <w:rFonts w:ascii="Calibri" w:hAnsi="Calibri" w:cs="Calibri"/>
              </w:rPr>
              <w:delText xml:space="preserve"> la</w:delText>
            </w:r>
            <w:r w:rsidRPr="00567497" w:rsidDel="00715915">
              <w:rPr>
                <w:rFonts w:ascii="Calibri" w:hAnsi="Calibri" w:cs="Calibri"/>
              </w:rPr>
              <w:delText xml:space="preserve"> Producción</w:delText>
            </w:r>
          </w:del>
          <w:ins w:id="141" w:author="Daniel Jimenez" w:date="2018-03-19T08:47:00Z">
            <w:r w:rsidR="00715915">
              <w:rPr>
                <w:rFonts w:ascii="Calibri" w:hAnsi="Calibri" w:cs="Calibri"/>
              </w:rPr>
              <w:t>Operaciones</w:t>
            </w:r>
          </w:ins>
        </w:p>
      </w:tc>
      <w:tc>
        <w:tcPr>
          <w:tcW w:w="51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A909BD6" w14:textId="77777777" w:rsidR="00567497" w:rsidRPr="00567497" w:rsidRDefault="00567497">
          <w:pPr>
            <w:pStyle w:val="Encabezado"/>
            <w:jc w:val="center"/>
            <w:rPr>
              <w:rFonts w:ascii="Calibri" w:hAnsi="Calibri" w:cs="Calibri"/>
              <w:b/>
            </w:rPr>
          </w:pPr>
          <w:r w:rsidRPr="00567497">
            <w:rPr>
              <w:rFonts w:ascii="Calibri" w:hAnsi="Calibri" w:cs="Calibri"/>
              <w:b/>
              <w:sz w:val="32"/>
            </w:rPr>
            <w:t>P-751-01 Planificación de la Producción</w:t>
          </w:r>
        </w:p>
      </w:tc>
    </w:tr>
  </w:tbl>
  <w:p w14:paraId="0FB78278" w14:textId="77777777" w:rsidR="00567497" w:rsidRPr="00567497" w:rsidRDefault="00567497">
    <w:pPr>
      <w:pStyle w:val="Encabezado"/>
      <w:rPr>
        <w:rFonts w:ascii="Calibri" w:hAnsi="Calibri" w:cs="Calibri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882A9" w14:textId="77777777" w:rsidR="00471BA9" w:rsidRDefault="00471B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000001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3D5252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5D55EA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A52F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0752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CC7638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EF242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78C02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E3627B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17"/>
  </w:num>
  <w:num w:numId="10">
    <w:abstractNumId w:val="13"/>
  </w:num>
  <w:num w:numId="11">
    <w:abstractNumId w:val="19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0"/>
  </w:num>
  <w:num w:numId="18">
    <w:abstractNumId w:val="1"/>
  </w:num>
  <w:num w:numId="19">
    <w:abstractNumId w:val="2"/>
  </w:num>
  <w:num w:numId="20">
    <w:abstractNumId w:val="14"/>
  </w:num>
  <w:num w:numId="21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win David Zambrano Fuentes">
    <w15:presenceInfo w15:providerId="AD" w15:userId="S-1-5-21-3022384069-1911159641-3622895999-7726"/>
  </w15:person>
  <w15:person w15:author="Zambrano, Edwin [2]">
    <w15:presenceInfo w15:providerId="AD" w15:userId="S::edwin.zambrano@tc.tc::db33e2f1-5fce-44b2-890d-9a44075045b4"/>
  </w15:person>
  <w15:person w15:author="Zambrano, Edwin">
    <w15:presenceInfo w15:providerId="None" w15:userId="Zambrano, Ed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readOnly" w:formatting="1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F7"/>
    <w:rsid w:val="00043F33"/>
    <w:rsid w:val="0006116B"/>
    <w:rsid w:val="00100FAD"/>
    <w:rsid w:val="00106E1F"/>
    <w:rsid w:val="001469A0"/>
    <w:rsid w:val="001513F2"/>
    <w:rsid w:val="00184634"/>
    <w:rsid w:val="00194BE5"/>
    <w:rsid w:val="001B0820"/>
    <w:rsid w:val="001F3D16"/>
    <w:rsid w:val="001F7EA0"/>
    <w:rsid w:val="00214C3A"/>
    <w:rsid w:val="002205B6"/>
    <w:rsid w:val="002210F1"/>
    <w:rsid w:val="00237B54"/>
    <w:rsid w:val="0029173F"/>
    <w:rsid w:val="002C7FEC"/>
    <w:rsid w:val="002E046E"/>
    <w:rsid w:val="0036301C"/>
    <w:rsid w:val="00380DF2"/>
    <w:rsid w:val="00391261"/>
    <w:rsid w:val="00395449"/>
    <w:rsid w:val="003F5A60"/>
    <w:rsid w:val="00402A13"/>
    <w:rsid w:val="00471BA9"/>
    <w:rsid w:val="00497035"/>
    <w:rsid w:val="004E1971"/>
    <w:rsid w:val="00501CF9"/>
    <w:rsid w:val="00567497"/>
    <w:rsid w:val="00594877"/>
    <w:rsid w:val="005A4D2B"/>
    <w:rsid w:val="005B0641"/>
    <w:rsid w:val="005C7711"/>
    <w:rsid w:val="0062277A"/>
    <w:rsid w:val="00633A03"/>
    <w:rsid w:val="0066256B"/>
    <w:rsid w:val="00687473"/>
    <w:rsid w:val="007124E6"/>
    <w:rsid w:val="00715915"/>
    <w:rsid w:val="007A7C41"/>
    <w:rsid w:val="007C1450"/>
    <w:rsid w:val="007C71EB"/>
    <w:rsid w:val="007D17AA"/>
    <w:rsid w:val="007F1D52"/>
    <w:rsid w:val="008519F7"/>
    <w:rsid w:val="00874AC0"/>
    <w:rsid w:val="0089297E"/>
    <w:rsid w:val="008A3624"/>
    <w:rsid w:val="008C14AE"/>
    <w:rsid w:val="00914CD5"/>
    <w:rsid w:val="00921A8F"/>
    <w:rsid w:val="00931AB0"/>
    <w:rsid w:val="0097116C"/>
    <w:rsid w:val="00983B67"/>
    <w:rsid w:val="009C583C"/>
    <w:rsid w:val="009E0621"/>
    <w:rsid w:val="009F0317"/>
    <w:rsid w:val="00A35422"/>
    <w:rsid w:val="00A455AD"/>
    <w:rsid w:val="00A941EA"/>
    <w:rsid w:val="00A969F0"/>
    <w:rsid w:val="00AB00AA"/>
    <w:rsid w:val="00AB6A57"/>
    <w:rsid w:val="00AC2B26"/>
    <w:rsid w:val="00AE2D31"/>
    <w:rsid w:val="00B05FB7"/>
    <w:rsid w:val="00B216F7"/>
    <w:rsid w:val="00B4723A"/>
    <w:rsid w:val="00B54E33"/>
    <w:rsid w:val="00BB5B89"/>
    <w:rsid w:val="00C3423E"/>
    <w:rsid w:val="00C35CF7"/>
    <w:rsid w:val="00C7572B"/>
    <w:rsid w:val="00C964BE"/>
    <w:rsid w:val="00D7571F"/>
    <w:rsid w:val="00DB4993"/>
    <w:rsid w:val="00E4110E"/>
    <w:rsid w:val="00E477B7"/>
    <w:rsid w:val="00EA46D5"/>
    <w:rsid w:val="00EB623B"/>
    <w:rsid w:val="00F51215"/>
    <w:rsid w:val="00F57039"/>
    <w:rsid w:val="00F67CFE"/>
    <w:rsid w:val="00F72926"/>
    <w:rsid w:val="00FA0702"/>
    <w:rsid w:val="00FA5155"/>
    <w:rsid w:val="00FC6D0A"/>
    <w:rsid w:val="00FE4475"/>
    <w:rsid w:val="0506326E"/>
    <w:rsid w:val="0A7B27B2"/>
    <w:rsid w:val="0D7DDB9F"/>
    <w:rsid w:val="1644C2FA"/>
    <w:rsid w:val="1AA8ABA4"/>
    <w:rsid w:val="1E69BF76"/>
    <w:rsid w:val="26C332AF"/>
    <w:rsid w:val="2A27F1A0"/>
    <w:rsid w:val="2B850FCF"/>
    <w:rsid w:val="2F3D2330"/>
    <w:rsid w:val="2FFFC459"/>
    <w:rsid w:val="32995AF4"/>
    <w:rsid w:val="33526CD2"/>
    <w:rsid w:val="38F4EAFA"/>
    <w:rsid w:val="395B88BF"/>
    <w:rsid w:val="3B6802C9"/>
    <w:rsid w:val="42265E0D"/>
    <w:rsid w:val="42E050D1"/>
    <w:rsid w:val="4A6057DC"/>
    <w:rsid w:val="4BB14CEE"/>
    <w:rsid w:val="4C529B04"/>
    <w:rsid w:val="50B9E981"/>
    <w:rsid w:val="52E17DE6"/>
    <w:rsid w:val="55463EC7"/>
    <w:rsid w:val="56CD083D"/>
    <w:rsid w:val="5DD50C35"/>
    <w:rsid w:val="5E86A651"/>
    <w:rsid w:val="6AFF06BA"/>
    <w:rsid w:val="6C7F261B"/>
    <w:rsid w:val="6DE44D9E"/>
    <w:rsid w:val="6E075E7C"/>
    <w:rsid w:val="71C84A9F"/>
    <w:rsid w:val="79A0A084"/>
    <w:rsid w:val="7BDAF1C4"/>
    <w:rsid w:val="7DAEF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2BA226"/>
  <w15:docId w15:val="{393640C7-8904-4650-BB92-712CA08A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4877"/>
    <w:rPr>
      <w:sz w:val="24"/>
      <w:lang w:val="es-EC"/>
    </w:rPr>
  </w:style>
  <w:style w:type="paragraph" w:styleId="Ttulo1">
    <w:name w:val="heading 1"/>
    <w:basedOn w:val="Normal"/>
    <w:next w:val="Normal"/>
    <w:qFormat/>
    <w:rsid w:val="00594877"/>
    <w:pPr>
      <w:keepNext/>
      <w:outlineLvl w:val="0"/>
    </w:pPr>
    <w:rPr>
      <w:rFonts w:ascii="Times New Roman" w:hAnsi="Times New Roman"/>
      <w:b/>
      <w:lang w:val="es-ES_tradnl"/>
    </w:rPr>
  </w:style>
  <w:style w:type="paragraph" w:styleId="Ttulo2">
    <w:name w:val="heading 2"/>
    <w:basedOn w:val="Normal"/>
    <w:next w:val="Normal"/>
    <w:qFormat/>
    <w:rsid w:val="00594877"/>
    <w:pPr>
      <w:keepNext/>
      <w:jc w:val="both"/>
      <w:outlineLvl w:val="1"/>
    </w:pPr>
    <w:rPr>
      <w:rFonts w:ascii="Arial" w:eastAsia="Times New Roman" w:hAnsi="Arial"/>
      <w:b/>
      <w:i/>
      <w:u w:val="single"/>
      <w:lang w:val="es-MX"/>
    </w:rPr>
  </w:style>
  <w:style w:type="paragraph" w:styleId="Ttulo3">
    <w:name w:val="heading 3"/>
    <w:basedOn w:val="Normal"/>
    <w:next w:val="Normal"/>
    <w:qFormat/>
    <w:rsid w:val="00594877"/>
    <w:pPr>
      <w:keepNext/>
      <w:jc w:val="both"/>
      <w:outlineLvl w:val="2"/>
    </w:pPr>
    <w:rPr>
      <w:rFonts w:ascii="Arial" w:eastAsia="Times New Roman" w:hAnsi="Arial"/>
      <w:lang w:val="es-MX"/>
    </w:rPr>
  </w:style>
  <w:style w:type="paragraph" w:styleId="Ttulo4">
    <w:name w:val="heading 4"/>
    <w:basedOn w:val="Normal"/>
    <w:next w:val="Normal"/>
    <w:qFormat/>
    <w:rsid w:val="00594877"/>
    <w:pPr>
      <w:keepNext/>
      <w:outlineLvl w:val="3"/>
    </w:pPr>
    <w:rPr>
      <w:rFonts w:ascii="Arial" w:eastAsia="Times New Roman" w:hAnsi="Arial"/>
      <w:b/>
      <w:lang w:val="es-ES"/>
    </w:rPr>
  </w:style>
  <w:style w:type="paragraph" w:styleId="Ttulo5">
    <w:name w:val="heading 5"/>
    <w:basedOn w:val="Normal"/>
    <w:next w:val="Normal"/>
    <w:qFormat/>
    <w:rsid w:val="00594877"/>
    <w:pPr>
      <w:keepNext/>
      <w:outlineLvl w:val="4"/>
    </w:pPr>
  </w:style>
  <w:style w:type="paragraph" w:styleId="Ttulo6">
    <w:name w:val="heading 6"/>
    <w:basedOn w:val="Normal"/>
    <w:next w:val="Normal"/>
    <w:qFormat/>
    <w:rsid w:val="00594877"/>
    <w:pPr>
      <w:keepNext/>
      <w:outlineLvl w:val="5"/>
    </w:pPr>
    <w:rPr>
      <w:rFonts w:ascii="Times New Roman" w:eastAsia="Times New Roman" w:hAnsi="Times New Roman"/>
      <w:lang w:val="es-ES"/>
    </w:rPr>
  </w:style>
  <w:style w:type="paragraph" w:styleId="Ttulo8">
    <w:name w:val="heading 8"/>
    <w:basedOn w:val="Normal"/>
    <w:next w:val="Normal"/>
    <w:qFormat/>
    <w:rsid w:val="00594877"/>
    <w:pPr>
      <w:keepNext/>
      <w:jc w:val="both"/>
      <w:outlineLvl w:val="7"/>
    </w:pPr>
    <w:rPr>
      <w:rFonts w:ascii="Times New Roman" w:eastAsia="Times New Roman" w:hAnsi="Times New Roman"/>
      <w:b/>
      <w:lang w:val="es-ES"/>
    </w:rPr>
  </w:style>
  <w:style w:type="paragraph" w:styleId="Ttulo9">
    <w:name w:val="heading 9"/>
    <w:basedOn w:val="Normal"/>
    <w:next w:val="Normal"/>
    <w:qFormat/>
    <w:rsid w:val="00594877"/>
    <w:pPr>
      <w:keepNext/>
      <w:outlineLvl w:val="8"/>
    </w:pPr>
    <w:rPr>
      <w:rFonts w:ascii="Times New Roman" w:eastAsia="Times New Roman" w:hAnsi="Times New Roman"/>
      <w:i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594877"/>
    <w:pPr>
      <w:tabs>
        <w:tab w:val="center" w:pos="4320"/>
        <w:tab w:val="right" w:pos="8640"/>
      </w:tabs>
    </w:pPr>
    <w:rPr>
      <w:lang w:val="es-ES_tradnl"/>
    </w:rPr>
  </w:style>
  <w:style w:type="paragraph" w:styleId="Piedepgina">
    <w:name w:val="footer"/>
    <w:basedOn w:val="Normal"/>
    <w:semiHidden/>
    <w:rsid w:val="00594877"/>
    <w:pPr>
      <w:tabs>
        <w:tab w:val="center" w:pos="4320"/>
        <w:tab w:val="right" w:pos="8640"/>
      </w:tabs>
    </w:pPr>
    <w:rPr>
      <w:lang w:val="es-ES_tradnl"/>
    </w:rPr>
  </w:style>
  <w:style w:type="paragraph" w:styleId="Textoindependiente">
    <w:name w:val="Body Text"/>
    <w:basedOn w:val="Normal"/>
    <w:semiHidden/>
    <w:rsid w:val="00594877"/>
    <w:rPr>
      <w:rFonts w:ascii="Times New Roman" w:hAnsi="Times New Roman"/>
      <w:b/>
      <w:sz w:val="32"/>
      <w:lang w:val="es-ES_tradnl"/>
    </w:rPr>
  </w:style>
  <w:style w:type="paragraph" w:styleId="Textoindependiente2">
    <w:name w:val="Body Text 2"/>
    <w:basedOn w:val="Normal"/>
    <w:semiHidden/>
    <w:rsid w:val="00594877"/>
    <w:pPr>
      <w:jc w:val="both"/>
    </w:pPr>
    <w:rPr>
      <w:rFonts w:ascii="Times New Roman" w:hAnsi="Times New Roman"/>
      <w:lang w:val="es-ES_tradnl"/>
    </w:rPr>
  </w:style>
  <w:style w:type="character" w:styleId="Nmerodepgina">
    <w:name w:val="page number"/>
    <w:basedOn w:val="Fuentedeprrafopredeter"/>
    <w:semiHidden/>
    <w:rsid w:val="00594877"/>
  </w:style>
  <w:style w:type="paragraph" w:styleId="Textoindependiente3">
    <w:name w:val="Body Text 3"/>
    <w:basedOn w:val="Normal"/>
    <w:semiHidden/>
    <w:rsid w:val="00594877"/>
    <w:rPr>
      <w:i/>
      <w:color w:val="0000FF"/>
    </w:rPr>
  </w:style>
  <w:style w:type="paragraph" w:styleId="Textodeglobo">
    <w:name w:val="Balloon Text"/>
    <w:basedOn w:val="Normal"/>
    <w:semiHidden/>
    <w:rsid w:val="00594877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35422"/>
    <w:rPr>
      <w:sz w:val="24"/>
      <w:lang w:val="es-EC"/>
    </w:rPr>
  </w:style>
  <w:style w:type="paragraph" w:styleId="Prrafodelista">
    <w:name w:val="List Paragraph"/>
    <w:basedOn w:val="Normal"/>
    <w:uiPriority w:val="34"/>
    <w:qFormat/>
    <w:rsid w:val="0097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1173</Words>
  <Characters>6455</Characters>
  <Application>Microsoft Office Word</Application>
  <DocSecurity>0</DocSecurity>
  <Lines>53</Lines>
  <Paragraphs>15</Paragraphs>
  <ScaleCrop>false</ScaleCrop>
  <Company>Grupo Investamar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Propósito</dc:title>
  <dc:creator>Constantin von Campe</dc:creator>
  <cp:lastModifiedBy>Zambrano, Edwin</cp:lastModifiedBy>
  <cp:revision>8</cp:revision>
  <cp:lastPrinted>2020-05-08T17:20:00Z</cp:lastPrinted>
  <dcterms:created xsi:type="dcterms:W3CDTF">2017-11-09T17:34:00Z</dcterms:created>
  <dcterms:modified xsi:type="dcterms:W3CDTF">2020-07-01T19:25:00Z</dcterms:modified>
</cp:coreProperties>
</file>