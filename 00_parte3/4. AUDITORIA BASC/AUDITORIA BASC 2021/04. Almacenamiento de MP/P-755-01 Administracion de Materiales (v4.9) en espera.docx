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AA2E" w14:textId="77777777" w:rsidR="003B7390" w:rsidRPr="00901C12" w:rsidRDefault="003B7390" w:rsidP="003B7390">
      <w:pPr>
        <w:pStyle w:val="Ttulo1"/>
        <w:ind w:left="2124" w:hanging="2124"/>
        <w:jc w:val="both"/>
        <w:rPr>
          <w:rFonts w:ascii="Calibri" w:hAnsi="Calibri" w:cs="Calibri"/>
        </w:rPr>
      </w:pPr>
      <w:r w:rsidRPr="00901C12">
        <w:rPr>
          <w:rFonts w:ascii="Calibri" w:hAnsi="Calibri" w:cs="Calibri"/>
        </w:rPr>
        <w:t>Propósito</w:t>
      </w:r>
    </w:p>
    <w:p w14:paraId="3D5C7B88" w14:textId="35F786E2" w:rsidR="003B7390" w:rsidRPr="00901C12" w:rsidRDefault="003B7390" w:rsidP="003B7390">
      <w:pPr>
        <w:pStyle w:val="Textoindependiente2"/>
        <w:rPr>
          <w:rFonts w:ascii="Calibri" w:hAnsi="Calibri" w:cs="Calibri"/>
        </w:rPr>
      </w:pPr>
      <w:r>
        <w:rPr>
          <w:rFonts w:ascii="Calibri" w:hAnsi="Calibri" w:cs="Calibri"/>
        </w:rPr>
        <w:t>Definir</w:t>
      </w:r>
      <w:r w:rsidR="0034658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las acciones</w:t>
      </w:r>
      <w:r w:rsidR="0034658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 la</w:t>
      </w:r>
      <w:r w:rsidR="0034658D">
        <w:rPr>
          <w:rFonts w:ascii="Calibri" w:hAnsi="Calibri" w:cs="Calibri"/>
        </w:rPr>
        <w:t xml:space="preserve"> </w:t>
      </w:r>
      <w:r w:rsidRPr="00901C12">
        <w:rPr>
          <w:rFonts w:ascii="Calibri" w:hAnsi="Calibri" w:cs="Calibri"/>
        </w:rPr>
        <w:t>identificación, manejo, empaque, embalaje, almacenamiento y protección de los productos, de tal manera que se asegure la conformidad del producto desde la recepción, durante el proceso, hasta el despacho al cliente.</w:t>
      </w:r>
    </w:p>
    <w:p w14:paraId="1FFBDB90" w14:textId="77777777" w:rsidR="003B7390" w:rsidRPr="00901C12" w:rsidRDefault="003B7390" w:rsidP="003B7390">
      <w:pPr>
        <w:jc w:val="both"/>
        <w:rPr>
          <w:rFonts w:ascii="Calibri" w:hAnsi="Calibri" w:cs="Calibri"/>
          <w:lang w:val="es-ES_tradnl"/>
        </w:rPr>
      </w:pPr>
    </w:p>
    <w:p w14:paraId="1C22DDE9" w14:textId="77777777" w:rsidR="003B7390" w:rsidRPr="00901C12" w:rsidRDefault="003B7390" w:rsidP="003B7390">
      <w:pPr>
        <w:pStyle w:val="Ttulo2"/>
        <w:rPr>
          <w:rFonts w:ascii="Calibri" w:hAnsi="Calibri" w:cs="Calibri"/>
          <w:i w:val="0"/>
          <w:u w:val="none"/>
          <w:lang w:val="es-ES_tradnl"/>
        </w:rPr>
      </w:pPr>
      <w:r w:rsidRPr="00901C12">
        <w:rPr>
          <w:rFonts w:ascii="Calibri" w:hAnsi="Calibri" w:cs="Calibri"/>
          <w:i w:val="0"/>
          <w:u w:val="none"/>
          <w:lang w:val="es-ES_tradnl"/>
        </w:rPr>
        <w:t>Alcance</w:t>
      </w:r>
    </w:p>
    <w:p w14:paraId="00A7E8C6" w14:textId="73FE4D49" w:rsidR="003B7390" w:rsidRPr="00901C12" w:rsidRDefault="003B7390" w:rsidP="003B7390">
      <w:pPr>
        <w:pStyle w:val="Textoindependiente"/>
        <w:numPr>
          <w:ilvl w:val="0"/>
          <w:numId w:val="2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Este procedimiento cubre a la materia prima,</w:t>
      </w:r>
      <w:r w:rsidR="00694333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>producto terminado durante los procesos</w:t>
      </w:r>
      <w:r w:rsidR="003D55A5">
        <w:rPr>
          <w:rFonts w:ascii="Calibri" w:hAnsi="Calibri" w:cs="Calibri"/>
          <w:b w:val="0"/>
          <w:sz w:val="24"/>
        </w:rPr>
        <w:t xml:space="preserve"> de recepción de materia prima y</w:t>
      </w:r>
      <w:r w:rsidRPr="00901C12">
        <w:rPr>
          <w:rFonts w:ascii="Calibri" w:hAnsi="Calibri" w:cs="Calibri"/>
          <w:b w:val="0"/>
          <w:sz w:val="24"/>
        </w:rPr>
        <w:t xml:space="preserve"> suministros, fa</w:t>
      </w:r>
      <w:r w:rsidR="003D55A5">
        <w:rPr>
          <w:rFonts w:ascii="Calibri" w:hAnsi="Calibri" w:cs="Calibri"/>
          <w:b w:val="0"/>
          <w:sz w:val="24"/>
        </w:rPr>
        <w:t>bricación de producto terminado,</w:t>
      </w:r>
      <w:r w:rsidRPr="00901C12">
        <w:rPr>
          <w:rFonts w:ascii="Calibri" w:hAnsi="Calibri" w:cs="Calibri"/>
          <w:b w:val="0"/>
          <w:sz w:val="24"/>
        </w:rPr>
        <w:t xml:space="preserve"> entrega de materia prima, suministros y producto terminado.</w:t>
      </w:r>
    </w:p>
    <w:p w14:paraId="44999F17" w14:textId="6E5C4E8A" w:rsidR="003B7390" w:rsidRPr="00901C12" w:rsidRDefault="003B7390" w:rsidP="003B7390">
      <w:pPr>
        <w:pStyle w:val="Textoindependiente"/>
        <w:numPr>
          <w:ilvl w:val="0"/>
          <w:numId w:val="27"/>
        </w:numPr>
        <w:jc w:val="both"/>
        <w:rPr>
          <w:rFonts w:ascii="Calibri" w:hAnsi="Calibri" w:cs="Calibri"/>
          <w:sz w:val="24"/>
        </w:rPr>
      </w:pPr>
      <w:r w:rsidRPr="00901C12">
        <w:rPr>
          <w:rFonts w:ascii="Calibri" w:hAnsi="Calibri" w:cs="Calibri"/>
          <w:b w:val="0"/>
          <w:sz w:val="24"/>
        </w:rPr>
        <w:t>El uso del término Producto, a</w:t>
      </w:r>
      <w:r w:rsidR="0034658D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>lo largo del procedimiento, se</w:t>
      </w:r>
      <w:r w:rsidR="0034658D">
        <w:rPr>
          <w:rFonts w:ascii="Calibri" w:hAnsi="Calibri" w:cs="Calibri"/>
          <w:b w:val="0"/>
          <w:sz w:val="24"/>
        </w:rPr>
        <w:t xml:space="preserve"> </w:t>
      </w:r>
      <w:r w:rsidR="00D7643C">
        <w:rPr>
          <w:rFonts w:ascii="Calibri" w:hAnsi="Calibri" w:cs="Calibri"/>
          <w:b w:val="0"/>
          <w:sz w:val="24"/>
        </w:rPr>
        <w:t xml:space="preserve">refiere a </w:t>
      </w:r>
      <w:r w:rsidRPr="00901C12">
        <w:rPr>
          <w:rFonts w:ascii="Calibri" w:hAnsi="Calibri" w:cs="Calibri"/>
          <w:b w:val="0"/>
          <w:sz w:val="24"/>
        </w:rPr>
        <w:t>materia prima, suministros,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>producto terminado, según corresponda.</w:t>
      </w:r>
    </w:p>
    <w:p w14:paraId="547900CF" w14:textId="77777777" w:rsidR="003B7390" w:rsidRPr="00901C12" w:rsidRDefault="003B7390" w:rsidP="003B7390">
      <w:pPr>
        <w:pStyle w:val="Textoindependiente"/>
        <w:jc w:val="both"/>
        <w:rPr>
          <w:rFonts w:ascii="Calibri" w:hAnsi="Calibri" w:cs="Calibri"/>
          <w:sz w:val="24"/>
          <w:u w:val="single"/>
        </w:rPr>
      </w:pPr>
    </w:p>
    <w:p w14:paraId="4120E721" w14:textId="77777777" w:rsidR="003B7390" w:rsidRPr="00901C12" w:rsidRDefault="003B7390" w:rsidP="003B7390">
      <w:pPr>
        <w:pStyle w:val="Textoindependiente"/>
        <w:jc w:val="both"/>
        <w:rPr>
          <w:rFonts w:ascii="Calibri" w:hAnsi="Calibri" w:cs="Calibri"/>
          <w:sz w:val="24"/>
        </w:rPr>
      </w:pPr>
      <w:r w:rsidRPr="00901C12">
        <w:rPr>
          <w:rFonts w:ascii="Calibri" w:hAnsi="Calibri" w:cs="Calibri"/>
          <w:sz w:val="24"/>
        </w:rPr>
        <w:t>Responsabilidad</w:t>
      </w:r>
    </w:p>
    <w:p w14:paraId="264FC657" w14:textId="10F6018A" w:rsidR="003B7390" w:rsidRPr="00901C12" w:rsidRDefault="003B7390" w:rsidP="003B7390">
      <w:pPr>
        <w:numPr>
          <w:ilvl w:val="0"/>
          <w:numId w:val="44"/>
        </w:numPr>
        <w:jc w:val="both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 xml:space="preserve">El </w:t>
      </w:r>
      <w:r w:rsidR="003D55A5">
        <w:rPr>
          <w:rFonts w:ascii="Calibri" w:hAnsi="Calibri" w:cs="Calibri"/>
          <w:lang w:val="es-ES_tradnl"/>
        </w:rPr>
        <w:t>Gerente</w:t>
      </w:r>
      <w:r w:rsidR="006F1D51">
        <w:rPr>
          <w:rFonts w:ascii="Calibri" w:hAnsi="Calibri" w:cs="Calibri"/>
          <w:lang w:val="es-ES_tradnl"/>
        </w:rPr>
        <w:t xml:space="preserve"> </w:t>
      </w:r>
      <w:r w:rsidRPr="00901C12">
        <w:rPr>
          <w:rFonts w:ascii="Calibri" w:hAnsi="Calibri" w:cs="Calibri"/>
          <w:lang w:val="es-ES_tradnl"/>
        </w:rPr>
        <w:t xml:space="preserve">de Logística es responsable de asegurar que </w:t>
      </w:r>
      <w:proofErr w:type="gramStart"/>
      <w:r w:rsidRPr="00901C12">
        <w:rPr>
          <w:rFonts w:ascii="Calibri" w:hAnsi="Calibri" w:cs="Calibri"/>
          <w:lang w:val="es-ES_tradnl"/>
        </w:rPr>
        <w:t>éste</w:t>
      </w:r>
      <w:proofErr w:type="gramEnd"/>
      <w:r w:rsidRPr="00901C12">
        <w:rPr>
          <w:rFonts w:ascii="Calibri" w:hAnsi="Calibri" w:cs="Calibri"/>
          <w:lang w:val="es-ES_tradnl"/>
        </w:rPr>
        <w:t xml:space="preserve"> procedimiento sea implementado y</w:t>
      </w:r>
      <w:r w:rsidR="006F1D51">
        <w:rPr>
          <w:rFonts w:ascii="Calibri" w:hAnsi="Calibri" w:cs="Calibri"/>
          <w:lang w:val="es-ES_tradnl"/>
        </w:rPr>
        <w:t xml:space="preserve"> </w:t>
      </w:r>
      <w:r w:rsidRPr="00901C12">
        <w:rPr>
          <w:rFonts w:ascii="Calibri" w:hAnsi="Calibri" w:cs="Calibri"/>
          <w:lang w:val="es-ES_tradnl"/>
        </w:rPr>
        <w:t>eficaz</w:t>
      </w:r>
      <w:r w:rsidR="00D7643C">
        <w:rPr>
          <w:rFonts w:ascii="Calibri" w:hAnsi="Calibri" w:cs="Calibri"/>
          <w:lang w:val="es-ES_tradnl"/>
        </w:rPr>
        <w:t>.</w:t>
      </w:r>
    </w:p>
    <w:p w14:paraId="5D78B9EA" w14:textId="6DAAA0A5" w:rsidR="003B7390" w:rsidRPr="00901C12" w:rsidRDefault="003B7390" w:rsidP="003B7390">
      <w:pPr>
        <w:numPr>
          <w:ilvl w:val="0"/>
          <w:numId w:val="3"/>
        </w:numPr>
        <w:jc w:val="both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 xml:space="preserve">El </w:t>
      </w:r>
      <w:del w:id="0" w:author="Olvera, Fernanda" w:date="2021-07-21T15:51:00Z">
        <w:r w:rsidRPr="00901C12" w:rsidDel="001E2526">
          <w:rPr>
            <w:rFonts w:ascii="Calibri" w:hAnsi="Calibri" w:cs="Calibri"/>
            <w:lang w:val="es-ES_tradnl"/>
          </w:rPr>
          <w:delText>Jefe de Materiales</w:delText>
        </w:r>
      </w:del>
      <w:ins w:id="1" w:author="Olvera, Fernanda" w:date="2021-07-21T15:51:00Z">
        <w:r w:rsidR="001E2526">
          <w:rPr>
            <w:rFonts w:ascii="Calibri" w:hAnsi="Calibri" w:cs="Calibri"/>
            <w:lang w:val="es-ES_tradnl"/>
          </w:rPr>
          <w:t>Supervisor de Logística</w:t>
        </w:r>
      </w:ins>
      <w:r w:rsidRPr="00901C12">
        <w:rPr>
          <w:rFonts w:ascii="Calibri" w:hAnsi="Calibri" w:cs="Calibri"/>
          <w:lang w:val="es-ES_tradnl"/>
        </w:rPr>
        <w:t xml:space="preserve"> y </w:t>
      </w:r>
      <w:proofErr w:type="gramStart"/>
      <w:r w:rsidRPr="00901C12">
        <w:rPr>
          <w:rFonts w:ascii="Calibri" w:hAnsi="Calibri" w:cs="Calibri"/>
          <w:lang w:val="es-ES_tradnl"/>
        </w:rPr>
        <w:t>Jefe</w:t>
      </w:r>
      <w:proofErr w:type="gramEnd"/>
      <w:r w:rsidRPr="00901C12">
        <w:rPr>
          <w:rFonts w:ascii="Calibri" w:hAnsi="Calibri" w:cs="Calibri"/>
          <w:lang w:val="es-ES_tradnl"/>
        </w:rPr>
        <w:t xml:space="preserve"> de Planta son responsables de que el procedimiento sea ejecutado y eficaz</w:t>
      </w:r>
      <w:r w:rsidR="00D7643C">
        <w:rPr>
          <w:rFonts w:ascii="Calibri" w:hAnsi="Calibri" w:cs="Calibri"/>
          <w:lang w:val="es-ES_tradnl"/>
        </w:rPr>
        <w:t>.</w:t>
      </w:r>
    </w:p>
    <w:p w14:paraId="7B813CB1" w14:textId="77777777" w:rsidR="003B7390" w:rsidRPr="00901C12" w:rsidRDefault="003B7390" w:rsidP="003B7390">
      <w:pPr>
        <w:pStyle w:val="Textoindependiente"/>
        <w:numPr>
          <w:ilvl w:val="0"/>
          <w:numId w:val="4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3D55A5">
        <w:rPr>
          <w:rFonts w:ascii="Calibri" w:hAnsi="Calibri" w:cs="Calibri"/>
          <w:b w:val="0"/>
          <w:sz w:val="24"/>
        </w:rPr>
        <w:t xml:space="preserve">Coordinador </w:t>
      </w:r>
      <w:r w:rsidRPr="00901C12">
        <w:rPr>
          <w:rFonts w:ascii="Calibri" w:hAnsi="Calibri" w:cs="Calibri"/>
          <w:b w:val="0"/>
          <w:sz w:val="24"/>
        </w:rPr>
        <w:t>de Materiales de Materia Prima es responsable de actualizar los inventarios en el despacho de Materia Prima, Suministros y Repuestos.</w:t>
      </w:r>
    </w:p>
    <w:p w14:paraId="280247B7" w14:textId="641CA3B6" w:rsidR="003B7390" w:rsidRPr="00901C12" w:rsidRDefault="003B7390" w:rsidP="003B7390">
      <w:pPr>
        <w:pStyle w:val="Textoindependiente"/>
        <w:numPr>
          <w:ilvl w:val="0"/>
          <w:numId w:val="4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3D55A5">
        <w:rPr>
          <w:rFonts w:ascii="Calibri" w:hAnsi="Calibri" w:cs="Calibri"/>
          <w:b w:val="0"/>
          <w:sz w:val="24"/>
        </w:rPr>
        <w:t>Coordinador de Materiales de</w:t>
      </w:r>
      <w:r w:rsidRPr="00901C12">
        <w:rPr>
          <w:rFonts w:ascii="Calibri" w:hAnsi="Calibri" w:cs="Calibri"/>
          <w:b w:val="0"/>
          <w:sz w:val="24"/>
        </w:rPr>
        <w:t xml:space="preserve"> Producto Terminado es responsable de Coordinar despachos de productos terminados para clientes, facturar los ítems de entrega </w:t>
      </w:r>
      <w:r w:rsidR="003D55A5">
        <w:rPr>
          <w:rFonts w:ascii="Calibri" w:hAnsi="Calibri" w:cs="Calibri"/>
          <w:b w:val="0"/>
          <w:sz w:val="24"/>
        </w:rPr>
        <w:t>y</w:t>
      </w:r>
      <w:r w:rsidRPr="00901C12">
        <w:rPr>
          <w:rFonts w:ascii="Calibri" w:hAnsi="Calibri" w:cs="Calibri"/>
          <w:b w:val="0"/>
          <w:sz w:val="24"/>
        </w:rPr>
        <w:t xml:space="preserve"> emitir los documentos (Guías de Remisión,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>Facturas)</w:t>
      </w:r>
      <w:r w:rsidR="00060EE4">
        <w:rPr>
          <w:rFonts w:ascii="Calibri" w:hAnsi="Calibri" w:cs="Calibri"/>
          <w:b w:val="0"/>
          <w:sz w:val="24"/>
        </w:rPr>
        <w:t xml:space="preserve">, actualizar el inventario con las recepciones PT en </w:t>
      </w:r>
      <w:proofErr w:type="spellStart"/>
      <w:r w:rsidR="00060EE4">
        <w:rPr>
          <w:rFonts w:ascii="Calibri" w:hAnsi="Calibri" w:cs="Calibri"/>
          <w:b w:val="0"/>
          <w:sz w:val="24"/>
        </w:rPr>
        <w:t>Infor</w:t>
      </w:r>
      <w:proofErr w:type="spellEnd"/>
      <w:r w:rsidR="00060EE4">
        <w:rPr>
          <w:rFonts w:ascii="Calibri" w:hAnsi="Calibri" w:cs="Calibri"/>
          <w:b w:val="0"/>
          <w:sz w:val="24"/>
        </w:rPr>
        <w:t xml:space="preserve"> </w:t>
      </w:r>
      <w:proofErr w:type="spellStart"/>
      <w:r w:rsidR="00060EE4">
        <w:rPr>
          <w:rFonts w:ascii="Calibri" w:hAnsi="Calibri" w:cs="Calibri"/>
          <w:b w:val="0"/>
          <w:sz w:val="24"/>
        </w:rPr>
        <w:t>Ln</w:t>
      </w:r>
      <w:proofErr w:type="spellEnd"/>
      <w:r w:rsidR="00D7643C">
        <w:rPr>
          <w:rFonts w:ascii="Calibri" w:hAnsi="Calibri" w:cs="Calibri"/>
          <w:b w:val="0"/>
          <w:sz w:val="24"/>
        </w:rPr>
        <w:t>.</w:t>
      </w:r>
    </w:p>
    <w:p w14:paraId="7A86033B" w14:textId="1C4D2069" w:rsidR="003B7390" w:rsidRDefault="003D55A5" w:rsidP="003D55A5">
      <w:pPr>
        <w:pStyle w:val="Textoindependiente"/>
        <w:numPr>
          <w:ilvl w:val="0"/>
          <w:numId w:val="4"/>
        </w:numPr>
        <w:jc w:val="both"/>
        <w:rPr>
          <w:rFonts w:ascii="Calibri" w:hAnsi="Calibri" w:cs="Calibri"/>
          <w:b w:val="0"/>
          <w:sz w:val="24"/>
        </w:rPr>
      </w:pPr>
      <w:r w:rsidRPr="003D55A5">
        <w:rPr>
          <w:rFonts w:ascii="Calibri" w:hAnsi="Calibri" w:cs="Calibri"/>
          <w:b w:val="0"/>
          <w:sz w:val="24"/>
        </w:rPr>
        <w:t>El Coordinador de Materiales de Materia Prima</w:t>
      </w:r>
      <w:r w:rsidR="00465B34">
        <w:rPr>
          <w:rFonts w:ascii="Calibri" w:hAnsi="Calibri" w:cs="Calibri"/>
          <w:b w:val="0"/>
          <w:sz w:val="24"/>
        </w:rPr>
        <w:t xml:space="preserve"> y Compras</w:t>
      </w:r>
      <w:r w:rsidRPr="003D55A5">
        <w:rPr>
          <w:rFonts w:ascii="Calibri" w:hAnsi="Calibri" w:cs="Calibri"/>
          <w:b w:val="0"/>
          <w:sz w:val="24"/>
        </w:rPr>
        <w:t xml:space="preserve"> </w:t>
      </w:r>
      <w:r w:rsidR="003B7390" w:rsidRPr="00901C12">
        <w:rPr>
          <w:rFonts w:ascii="Calibri" w:hAnsi="Calibri" w:cs="Calibri"/>
          <w:b w:val="0"/>
          <w:sz w:val="24"/>
        </w:rPr>
        <w:t>es responsable de realizar la inspección y coordinación de los despachos de Materia Prima e Insumos a Planta.</w:t>
      </w:r>
    </w:p>
    <w:p w14:paraId="16E9DEB2" w14:textId="1F4B1670" w:rsidR="00465B34" w:rsidRPr="00901C12" w:rsidRDefault="00465B34" w:rsidP="003D55A5">
      <w:pPr>
        <w:pStyle w:val="Textoindependiente"/>
        <w:numPr>
          <w:ilvl w:val="0"/>
          <w:numId w:val="4"/>
        </w:numPr>
        <w:jc w:val="both"/>
        <w:rPr>
          <w:rFonts w:ascii="Calibri" w:hAnsi="Calibri" w:cs="Calibri"/>
          <w:b w:val="0"/>
          <w:sz w:val="24"/>
        </w:rPr>
      </w:pPr>
      <w:r>
        <w:rPr>
          <w:rFonts w:ascii="Calibri" w:hAnsi="Calibri" w:cs="Calibri"/>
          <w:b w:val="0"/>
          <w:sz w:val="24"/>
        </w:rPr>
        <w:t>El Coordinador de Materiales de Materia Prima y Compras es responsable de supervisar la recepción de Materia Prima.</w:t>
      </w:r>
    </w:p>
    <w:p w14:paraId="0236E0C7" w14:textId="77777777" w:rsidR="003B7390" w:rsidRPr="00901C12" w:rsidRDefault="003B7390" w:rsidP="003B7390">
      <w:pPr>
        <w:jc w:val="both"/>
        <w:rPr>
          <w:rFonts w:ascii="Calibri" w:hAnsi="Calibri" w:cs="Calibri"/>
          <w:lang w:val="es-ES_tradnl"/>
        </w:rPr>
      </w:pPr>
    </w:p>
    <w:p w14:paraId="0E59ECF7" w14:textId="77777777" w:rsidR="003B7390" w:rsidRPr="00901C12" w:rsidRDefault="003B7390" w:rsidP="003B7390">
      <w:pPr>
        <w:pStyle w:val="Ttulo7"/>
        <w:tabs>
          <w:tab w:val="clear" w:pos="360"/>
        </w:tabs>
        <w:ind w:left="0" w:firstLine="0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 xml:space="preserve">Procedimiento </w:t>
      </w:r>
    </w:p>
    <w:p w14:paraId="3EA0E030" w14:textId="1AF2A84F" w:rsidR="000D75DE" w:rsidRPr="001E6B17" w:rsidRDefault="003B7390" w:rsidP="00DF0C31">
      <w:pPr>
        <w:numPr>
          <w:ilvl w:val="0"/>
          <w:numId w:val="1"/>
        </w:numPr>
        <w:jc w:val="both"/>
        <w:rPr>
          <w:rFonts w:ascii="Calibri" w:hAnsi="Calibri" w:cs="Calibri"/>
          <w:b/>
          <w:lang w:val="es-ES_tradnl"/>
        </w:rPr>
      </w:pPr>
      <w:r w:rsidRPr="00901C12">
        <w:rPr>
          <w:rFonts w:ascii="Calibri" w:hAnsi="Calibri" w:cs="Calibri"/>
          <w:b/>
          <w:lang w:val="es-ES_tradnl"/>
        </w:rPr>
        <w:t>Identificación de los Productos</w:t>
      </w:r>
    </w:p>
    <w:p w14:paraId="1A6F320F" w14:textId="45E1BDBF" w:rsidR="003B7390" w:rsidRPr="00901C12" w:rsidRDefault="00D7643C" w:rsidP="003B7390">
      <w:pPr>
        <w:pStyle w:val="Textoindependiente"/>
        <w:numPr>
          <w:ilvl w:val="0"/>
          <w:numId w:val="43"/>
        </w:numPr>
        <w:jc w:val="both"/>
        <w:rPr>
          <w:rFonts w:ascii="Calibri" w:hAnsi="Calibri" w:cs="Calibri"/>
          <w:b w:val="0"/>
          <w:sz w:val="24"/>
        </w:rPr>
      </w:pPr>
      <w:r>
        <w:rPr>
          <w:rFonts w:ascii="Calibri" w:hAnsi="Calibri" w:cs="Calibri"/>
          <w:b w:val="0"/>
          <w:sz w:val="24"/>
        </w:rPr>
        <w:t xml:space="preserve">El </w:t>
      </w:r>
      <w:del w:id="2" w:author="Olvera, Fernanda" w:date="2021-07-21T15:51:00Z">
        <w:r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3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>
        <w:rPr>
          <w:rFonts w:ascii="Calibri" w:hAnsi="Calibri" w:cs="Calibri"/>
          <w:b w:val="0"/>
          <w:sz w:val="24"/>
        </w:rPr>
        <w:t xml:space="preserve"> y el </w:t>
      </w:r>
      <w:proofErr w:type="gramStart"/>
      <w:r w:rsidR="003B7390" w:rsidRPr="00901C12">
        <w:rPr>
          <w:rFonts w:ascii="Calibri" w:hAnsi="Calibri" w:cs="Calibri"/>
          <w:b w:val="0"/>
          <w:sz w:val="24"/>
        </w:rPr>
        <w:t>Jefe</w:t>
      </w:r>
      <w:proofErr w:type="gramEnd"/>
      <w:r w:rsidR="003B7390" w:rsidRPr="00901C12">
        <w:rPr>
          <w:rFonts w:ascii="Calibri" w:hAnsi="Calibri" w:cs="Calibri"/>
          <w:b w:val="0"/>
          <w:sz w:val="24"/>
        </w:rPr>
        <w:t xml:space="preserve"> de Planta se aseguran </w:t>
      </w:r>
      <w:r w:rsidR="00413807" w:rsidRPr="00901C12">
        <w:rPr>
          <w:rFonts w:ascii="Calibri" w:hAnsi="Calibri" w:cs="Calibri"/>
          <w:b w:val="0"/>
          <w:sz w:val="24"/>
        </w:rPr>
        <w:t>de que</w:t>
      </w:r>
      <w:r w:rsidR="003B7390" w:rsidRPr="00901C12">
        <w:rPr>
          <w:rFonts w:ascii="Calibri" w:hAnsi="Calibri" w:cs="Calibri"/>
          <w:b w:val="0"/>
          <w:sz w:val="24"/>
        </w:rPr>
        <w:t xml:space="preserve"> la materia prima, productos terminados se identifiquen a lo l</w:t>
      </w:r>
      <w:r>
        <w:rPr>
          <w:rFonts w:ascii="Calibri" w:hAnsi="Calibri" w:cs="Calibri"/>
          <w:b w:val="0"/>
          <w:sz w:val="24"/>
        </w:rPr>
        <w:t xml:space="preserve">argo de cada proceso de acuerdo </w:t>
      </w:r>
      <w:r w:rsidR="003B7390" w:rsidRPr="00901C12">
        <w:rPr>
          <w:rFonts w:ascii="Calibri" w:hAnsi="Calibri" w:cs="Calibri"/>
          <w:b w:val="0"/>
          <w:sz w:val="24"/>
        </w:rPr>
        <w:t>al procedimiento Identificación y Trazabilidad (P-753-01).</w:t>
      </w:r>
    </w:p>
    <w:p w14:paraId="36E02C36" w14:textId="7772D91C" w:rsidR="003B7390" w:rsidRPr="00901C12" w:rsidRDefault="003B7390" w:rsidP="003B7390">
      <w:pPr>
        <w:pStyle w:val="Textoindependiente2"/>
        <w:numPr>
          <w:ilvl w:val="0"/>
          <w:numId w:val="43"/>
        </w:numPr>
        <w:rPr>
          <w:rFonts w:ascii="Calibri" w:hAnsi="Calibri" w:cs="Calibri"/>
          <w:b/>
        </w:rPr>
      </w:pPr>
      <w:r w:rsidRPr="00901C12">
        <w:rPr>
          <w:rFonts w:ascii="Calibri" w:hAnsi="Calibri" w:cs="Calibri"/>
        </w:rPr>
        <w:t>Los productos</w:t>
      </w:r>
      <w:r w:rsidR="00413807">
        <w:rPr>
          <w:rFonts w:ascii="Calibri" w:hAnsi="Calibri" w:cs="Calibri"/>
        </w:rPr>
        <w:t xml:space="preserve"> </w:t>
      </w:r>
      <w:r w:rsidR="00413807" w:rsidRPr="00901C12">
        <w:rPr>
          <w:rFonts w:ascii="Calibri" w:hAnsi="Calibri" w:cs="Calibri"/>
        </w:rPr>
        <w:t>que,</w:t>
      </w:r>
      <w:r w:rsidRPr="00901C12">
        <w:rPr>
          <w:rFonts w:ascii="Calibri" w:hAnsi="Calibri" w:cs="Calibri"/>
        </w:rPr>
        <w:t xml:space="preserve"> a solicitud del cliente, requieran tener etiquetas de seguridad y manejo, son identificados </w:t>
      </w:r>
      <w:proofErr w:type="gramStart"/>
      <w:r w:rsidRPr="00901C12">
        <w:rPr>
          <w:rFonts w:ascii="Calibri" w:hAnsi="Calibri" w:cs="Calibri"/>
        </w:rPr>
        <w:t>de acuerdo al</w:t>
      </w:r>
      <w:proofErr w:type="gramEnd"/>
      <w:r w:rsidRPr="00901C12">
        <w:rPr>
          <w:rFonts w:ascii="Calibri" w:hAnsi="Calibri" w:cs="Calibri"/>
        </w:rPr>
        <w:t xml:space="preserve"> procedimiento Identificación y Trazabilidad (P-753-01).</w:t>
      </w:r>
    </w:p>
    <w:p w14:paraId="510CE763" w14:textId="123577F8" w:rsidR="003B7390" w:rsidRDefault="003B7390" w:rsidP="003B7390">
      <w:pPr>
        <w:jc w:val="both"/>
        <w:rPr>
          <w:rFonts w:ascii="Calibri" w:hAnsi="Calibri" w:cs="Calibri"/>
          <w:lang w:val="es-ES_tradnl"/>
        </w:rPr>
      </w:pPr>
    </w:p>
    <w:p w14:paraId="28480FBB" w14:textId="6F9039F8" w:rsidR="00413807" w:rsidRDefault="00413807" w:rsidP="003B7390">
      <w:pPr>
        <w:jc w:val="both"/>
        <w:rPr>
          <w:rFonts w:ascii="Calibri" w:hAnsi="Calibri" w:cs="Calibri"/>
          <w:lang w:val="es-ES_tradnl"/>
        </w:rPr>
      </w:pPr>
    </w:p>
    <w:p w14:paraId="0B0CD269" w14:textId="05F0CE9B" w:rsidR="00413807" w:rsidRDefault="00413807" w:rsidP="003B7390">
      <w:pPr>
        <w:jc w:val="both"/>
        <w:rPr>
          <w:rFonts w:ascii="Calibri" w:hAnsi="Calibri" w:cs="Calibri"/>
          <w:lang w:val="es-ES_tradnl"/>
        </w:rPr>
      </w:pPr>
    </w:p>
    <w:p w14:paraId="0232B63A" w14:textId="77777777" w:rsidR="00413807" w:rsidRPr="00901C12" w:rsidRDefault="00413807" w:rsidP="003B7390">
      <w:pPr>
        <w:jc w:val="both"/>
        <w:rPr>
          <w:rFonts w:ascii="Calibri" w:hAnsi="Calibri" w:cs="Calibri"/>
          <w:lang w:val="es-ES_tradnl"/>
        </w:rPr>
      </w:pPr>
    </w:p>
    <w:p w14:paraId="1CB09DC2" w14:textId="6A2FABCC" w:rsidR="000D75DE" w:rsidRPr="001E6B17" w:rsidRDefault="003B7390" w:rsidP="00DF0C31">
      <w:pPr>
        <w:numPr>
          <w:ilvl w:val="0"/>
          <w:numId w:val="1"/>
        </w:numPr>
        <w:jc w:val="both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b/>
          <w:lang w:val="es-ES_tradnl"/>
        </w:rPr>
        <w:lastRenderedPageBreak/>
        <w:t>Manejo de los Productos</w:t>
      </w:r>
    </w:p>
    <w:p w14:paraId="134DDD99" w14:textId="77777777" w:rsidR="003B7390" w:rsidRPr="00901C12" w:rsidRDefault="003B7390" w:rsidP="003B7390">
      <w:pPr>
        <w:numPr>
          <w:ilvl w:val="0"/>
          <w:numId w:val="2"/>
        </w:numPr>
        <w:jc w:val="both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 xml:space="preserve">La materia prima, productos terminados son manejados por el Operador de Montacargas, </w:t>
      </w:r>
      <w:r w:rsidR="00B6532A">
        <w:rPr>
          <w:rFonts w:ascii="Calibri" w:hAnsi="Calibri" w:cs="Calibri"/>
          <w:lang w:val="es-ES_tradnl"/>
        </w:rPr>
        <w:t>Auxiliares</w:t>
      </w:r>
      <w:r w:rsidRPr="00901C12">
        <w:rPr>
          <w:rFonts w:ascii="Calibri" w:hAnsi="Calibri" w:cs="Calibri"/>
          <w:lang w:val="es-ES_tradnl"/>
        </w:rPr>
        <w:t xml:space="preserve"> de Bodega y Operadores de producción, basándose en la instrucción de trabajo Cuadro de Preservación del Producto (IT-755-CPP).</w:t>
      </w:r>
    </w:p>
    <w:p w14:paraId="2D3AE676" w14:textId="77777777" w:rsidR="003B7390" w:rsidRDefault="003B7390" w:rsidP="003B7390">
      <w:pPr>
        <w:pStyle w:val="Textoindependiente"/>
        <w:numPr>
          <w:ilvl w:val="0"/>
          <w:numId w:val="5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El Operador de Montacargas y los A</w:t>
      </w:r>
      <w:r w:rsidR="00B6532A">
        <w:rPr>
          <w:rFonts w:ascii="Calibri" w:hAnsi="Calibri" w:cs="Calibri"/>
          <w:b w:val="0"/>
          <w:sz w:val="24"/>
        </w:rPr>
        <w:t>uxiliares</w:t>
      </w:r>
      <w:r w:rsidRPr="00901C12">
        <w:rPr>
          <w:rFonts w:ascii="Calibri" w:hAnsi="Calibri" w:cs="Calibri"/>
          <w:b w:val="0"/>
          <w:sz w:val="24"/>
        </w:rPr>
        <w:t xml:space="preserve"> de Bodega realizan las actividades inherentes al manejo de los producto</w:t>
      </w:r>
      <w:r w:rsidR="00D7643C">
        <w:rPr>
          <w:rFonts w:ascii="Calibri" w:hAnsi="Calibri" w:cs="Calibri"/>
          <w:b w:val="0"/>
          <w:sz w:val="24"/>
        </w:rPr>
        <w:t xml:space="preserve">s de acuerdo a Instrucciones de </w:t>
      </w:r>
      <w:r w:rsidRPr="00901C12">
        <w:rPr>
          <w:rFonts w:ascii="Calibri" w:hAnsi="Calibri" w:cs="Calibri"/>
          <w:b w:val="0"/>
          <w:sz w:val="24"/>
        </w:rPr>
        <w:t xml:space="preserve">Trabajo definidas en </w:t>
      </w:r>
      <w:proofErr w:type="gramStart"/>
      <w:r w:rsidRPr="00901C12">
        <w:rPr>
          <w:rFonts w:ascii="Calibri" w:hAnsi="Calibri" w:cs="Calibri"/>
          <w:b w:val="0"/>
          <w:sz w:val="24"/>
        </w:rPr>
        <w:t>éste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procedimiento.</w:t>
      </w:r>
    </w:p>
    <w:p w14:paraId="65463B35" w14:textId="77777777" w:rsidR="00D14F96" w:rsidRPr="00901C12" w:rsidRDefault="00D14F96" w:rsidP="00DF0C31">
      <w:pPr>
        <w:pStyle w:val="Textoindependiente"/>
        <w:ind w:left="360"/>
        <w:jc w:val="both"/>
        <w:rPr>
          <w:rFonts w:ascii="Calibri" w:hAnsi="Calibri" w:cs="Calibri"/>
          <w:b w:val="0"/>
          <w:sz w:val="24"/>
        </w:rPr>
      </w:pPr>
    </w:p>
    <w:p w14:paraId="110F8D69" w14:textId="41DEADCA" w:rsidR="000D75DE" w:rsidRPr="001E6B17" w:rsidRDefault="003B7390" w:rsidP="00DF0C31">
      <w:pPr>
        <w:numPr>
          <w:ilvl w:val="0"/>
          <w:numId w:val="1"/>
        </w:numPr>
        <w:jc w:val="both"/>
        <w:rPr>
          <w:rFonts w:ascii="Calibri" w:hAnsi="Calibri" w:cs="Calibri"/>
          <w:b/>
          <w:lang w:val="es-ES_tradnl"/>
        </w:rPr>
      </w:pPr>
      <w:r w:rsidRPr="00901C12">
        <w:rPr>
          <w:rFonts w:ascii="Calibri" w:hAnsi="Calibri" w:cs="Calibri"/>
          <w:b/>
          <w:lang w:val="es-ES_tradnl"/>
        </w:rPr>
        <w:t>Empaque y Embalaje de los Productos</w:t>
      </w:r>
    </w:p>
    <w:p w14:paraId="16E08AE7" w14:textId="77777777" w:rsidR="003B7390" w:rsidRPr="00901C12" w:rsidRDefault="003B7390" w:rsidP="003B7390">
      <w:pPr>
        <w:pStyle w:val="Textoindependiente"/>
        <w:numPr>
          <w:ilvl w:val="0"/>
          <w:numId w:val="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La materia prima es recibida embalada y empacada originalmente desde el fabricante o distribuidor. Este empaque se mantiene hasta el momento que la materia prima es entregada en planta y se alimenta las tolvas de las extrusoras. La forma de empaque se detallada en la instrucción de trabajo Cuadro de Preservación del Producto (IT-755-CPP).</w:t>
      </w:r>
    </w:p>
    <w:p w14:paraId="3F3D7C29" w14:textId="77777777" w:rsidR="003B7390" w:rsidRPr="00901C12" w:rsidRDefault="003B7390" w:rsidP="003B7390">
      <w:pPr>
        <w:pStyle w:val="Textoindependiente"/>
        <w:numPr>
          <w:ilvl w:val="0"/>
          <w:numId w:val="7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producto terminado es embalado y empacado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lo definido en el procedimiento Control de Producción (P-751-02). </w:t>
      </w:r>
    </w:p>
    <w:p w14:paraId="34D10C3C" w14:textId="77777777" w:rsidR="003B7390" w:rsidRDefault="003B7390" w:rsidP="003B7390">
      <w:pPr>
        <w:pStyle w:val="Textoindependiente"/>
        <w:numPr>
          <w:ilvl w:val="0"/>
          <w:numId w:val="15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El empaque y embalaje son conservados desde su ingreso a la Bodega de Producto Terminado hasta el despacho al cliente.</w:t>
      </w:r>
    </w:p>
    <w:p w14:paraId="52CF1D62" w14:textId="77777777" w:rsidR="003B7390" w:rsidRDefault="003B7390" w:rsidP="00DF0C31">
      <w:pPr>
        <w:pStyle w:val="Textoindependiente"/>
        <w:jc w:val="both"/>
        <w:rPr>
          <w:rFonts w:ascii="Calibri" w:hAnsi="Calibri" w:cs="Calibri"/>
          <w:b w:val="0"/>
          <w:sz w:val="24"/>
        </w:rPr>
      </w:pPr>
    </w:p>
    <w:p w14:paraId="6EA70C4B" w14:textId="125863D4" w:rsidR="003B7390" w:rsidRDefault="003B7390" w:rsidP="003B7390">
      <w:pPr>
        <w:pStyle w:val="Textoindependient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4.</w:t>
      </w:r>
      <w:r w:rsidR="006F1D51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Transporte de Productos</w:t>
      </w:r>
    </w:p>
    <w:p w14:paraId="198F9554" w14:textId="77777777" w:rsidR="003B7390" w:rsidRPr="00DF0C31" w:rsidRDefault="003B7390" w:rsidP="00DF0C31">
      <w:pPr>
        <w:pStyle w:val="Textoindependiente"/>
        <w:numPr>
          <w:ilvl w:val="0"/>
          <w:numId w:val="15"/>
        </w:num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b w:val="0"/>
          <w:sz w:val="24"/>
        </w:rPr>
        <w:t>Durante el transporte los productos deberán mantener sus características y presentaciones originales.</w:t>
      </w:r>
    </w:p>
    <w:p w14:paraId="34608990" w14:textId="6C569376" w:rsidR="003B7390" w:rsidRDefault="003B7390" w:rsidP="003B7390">
      <w:pPr>
        <w:pStyle w:val="Textoindependiente"/>
        <w:numPr>
          <w:ilvl w:val="0"/>
          <w:numId w:val="15"/>
        </w:numPr>
        <w:jc w:val="both"/>
        <w:rPr>
          <w:rFonts w:ascii="Calibri" w:hAnsi="Calibri" w:cs="Calibri"/>
          <w:b w:val="0"/>
          <w:sz w:val="24"/>
        </w:rPr>
      </w:pPr>
      <w:r w:rsidRPr="005F3C33">
        <w:rPr>
          <w:rFonts w:ascii="Calibri" w:hAnsi="Calibri" w:cs="Calibri"/>
          <w:b w:val="0"/>
          <w:sz w:val="24"/>
        </w:rPr>
        <w:t xml:space="preserve">Los vehículos deberán cumplir los requisitos detallados en </w:t>
      </w:r>
      <w:r>
        <w:rPr>
          <w:rFonts w:ascii="Calibri" w:hAnsi="Calibri" w:cs="Calibri"/>
          <w:b w:val="0"/>
          <w:sz w:val="24"/>
        </w:rPr>
        <w:t>el formato</w:t>
      </w:r>
      <w:r w:rsidR="006F1D51">
        <w:rPr>
          <w:rFonts w:ascii="Calibri" w:hAnsi="Calibri" w:cs="Calibri"/>
          <w:b w:val="0"/>
          <w:sz w:val="24"/>
        </w:rPr>
        <w:t xml:space="preserve"> </w:t>
      </w:r>
      <w:r>
        <w:rPr>
          <w:rFonts w:ascii="Calibri" w:hAnsi="Calibri" w:cs="Calibri"/>
          <w:b w:val="0"/>
          <w:sz w:val="24"/>
        </w:rPr>
        <w:t>IPTR-755 I</w:t>
      </w:r>
      <w:r w:rsidRPr="005F3C33">
        <w:rPr>
          <w:rFonts w:ascii="Calibri" w:hAnsi="Calibri" w:cs="Calibri"/>
          <w:b w:val="0"/>
          <w:sz w:val="24"/>
        </w:rPr>
        <w:t xml:space="preserve">nspección de </w:t>
      </w:r>
      <w:r>
        <w:rPr>
          <w:rFonts w:ascii="Calibri" w:hAnsi="Calibri" w:cs="Calibri"/>
          <w:b w:val="0"/>
          <w:sz w:val="24"/>
        </w:rPr>
        <w:t>T</w:t>
      </w:r>
      <w:r w:rsidRPr="005F3C33">
        <w:rPr>
          <w:rFonts w:ascii="Calibri" w:hAnsi="Calibri" w:cs="Calibri"/>
          <w:b w:val="0"/>
          <w:sz w:val="24"/>
        </w:rPr>
        <w:t>ransporte</w:t>
      </w:r>
      <w:r>
        <w:rPr>
          <w:rFonts w:ascii="Calibri" w:hAnsi="Calibri" w:cs="Calibri"/>
          <w:b w:val="0"/>
          <w:sz w:val="24"/>
        </w:rPr>
        <w:t>s</w:t>
      </w:r>
      <w:r w:rsidRPr="005F3C33">
        <w:rPr>
          <w:rFonts w:ascii="Calibri" w:hAnsi="Calibri" w:cs="Calibri"/>
          <w:b w:val="0"/>
          <w:sz w:val="24"/>
        </w:rPr>
        <w:t>.</w:t>
      </w:r>
      <w:r w:rsidR="00D7643C">
        <w:rPr>
          <w:rFonts w:ascii="Calibri" w:hAnsi="Calibri" w:cs="Calibri"/>
          <w:b w:val="0"/>
          <w:sz w:val="24"/>
        </w:rPr>
        <w:t xml:space="preserve"> </w:t>
      </w:r>
      <w:r w:rsidRPr="005F3C33">
        <w:rPr>
          <w:rFonts w:ascii="Calibri" w:hAnsi="Calibri" w:cs="Calibri"/>
          <w:b w:val="0"/>
          <w:sz w:val="24"/>
        </w:rPr>
        <w:t>En caso de incumplimiento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5F3C33">
        <w:rPr>
          <w:rFonts w:ascii="Calibri" w:hAnsi="Calibri" w:cs="Calibri"/>
          <w:b w:val="0"/>
          <w:sz w:val="24"/>
        </w:rPr>
        <w:t>de algún requisito, el vehículo no se le autorizará la carga o desc</w:t>
      </w:r>
      <w:r w:rsidRPr="00A4242D">
        <w:rPr>
          <w:rFonts w:ascii="Calibri" w:hAnsi="Calibri" w:cs="Calibri"/>
          <w:b w:val="0"/>
          <w:sz w:val="24"/>
        </w:rPr>
        <w:t xml:space="preserve">arga de materiales hasta que no se </w:t>
      </w:r>
      <w:r>
        <w:rPr>
          <w:rFonts w:ascii="Calibri" w:hAnsi="Calibri" w:cs="Calibri"/>
          <w:b w:val="0"/>
          <w:sz w:val="24"/>
        </w:rPr>
        <w:t xml:space="preserve">cumpla lo requerido. </w:t>
      </w:r>
    </w:p>
    <w:p w14:paraId="768A2F2D" w14:textId="77777777" w:rsidR="003B7390" w:rsidRDefault="003B7390" w:rsidP="003B7390">
      <w:pPr>
        <w:pStyle w:val="Textoindependiente"/>
        <w:numPr>
          <w:ilvl w:val="0"/>
          <w:numId w:val="15"/>
        </w:numPr>
        <w:jc w:val="both"/>
        <w:rPr>
          <w:rFonts w:ascii="Calibri" w:hAnsi="Calibri" w:cs="Calibri"/>
          <w:b w:val="0"/>
          <w:sz w:val="24"/>
        </w:rPr>
      </w:pPr>
      <w:r>
        <w:rPr>
          <w:rFonts w:ascii="Calibri" w:hAnsi="Calibri" w:cs="Calibri"/>
          <w:b w:val="0"/>
          <w:sz w:val="24"/>
        </w:rPr>
        <w:t xml:space="preserve">Los proveedores de Materias Primas en insumos peligrosos deberán presentarnos registros de las capacitaciones realizadas los conductores con una frecuencia anual </w:t>
      </w:r>
      <w:proofErr w:type="gramStart"/>
      <w:r>
        <w:rPr>
          <w:rFonts w:ascii="Calibri" w:hAnsi="Calibri" w:cs="Calibri"/>
          <w:b w:val="0"/>
          <w:sz w:val="24"/>
        </w:rPr>
        <w:t>de acuerdo a</w:t>
      </w:r>
      <w:proofErr w:type="gramEnd"/>
      <w:r>
        <w:rPr>
          <w:rFonts w:ascii="Calibri" w:hAnsi="Calibri" w:cs="Calibri"/>
          <w:b w:val="0"/>
          <w:sz w:val="24"/>
        </w:rPr>
        <w:t xml:space="preserve"> los tópicos indicados en la Norma INEN 2266 (6.1.2.1)</w:t>
      </w:r>
      <w:r w:rsidR="00CC5DB0">
        <w:rPr>
          <w:rFonts w:ascii="Calibri" w:hAnsi="Calibri" w:cs="Calibri"/>
          <w:b w:val="0"/>
          <w:sz w:val="24"/>
        </w:rPr>
        <w:t>.</w:t>
      </w:r>
    </w:p>
    <w:p w14:paraId="2E40D7B2" w14:textId="77777777" w:rsidR="003B7390" w:rsidRDefault="003B7390" w:rsidP="003B7390">
      <w:pPr>
        <w:pStyle w:val="Textoindependiente"/>
        <w:numPr>
          <w:ilvl w:val="0"/>
          <w:numId w:val="15"/>
        </w:numPr>
        <w:jc w:val="both"/>
        <w:rPr>
          <w:rFonts w:ascii="Calibri" w:hAnsi="Calibri" w:cs="Calibri"/>
          <w:b w:val="0"/>
          <w:sz w:val="24"/>
        </w:rPr>
      </w:pPr>
      <w:r>
        <w:rPr>
          <w:rFonts w:ascii="Calibri" w:hAnsi="Calibri" w:cs="Calibri"/>
          <w:b w:val="0"/>
          <w:sz w:val="24"/>
        </w:rPr>
        <w:t>Los</w:t>
      </w:r>
      <w:r w:rsidR="00D7643C">
        <w:rPr>
          <w:rFonts w:ascii="Calibri" w:hAnsi="Calibri" w:cs="Calibri"/>
          <w:b w:val="0"/>
          <w:sz w:val="24"/>
        </w:rPr>
        <w:t xml:space="preserve"> </w:t>
      </w:r>
      <w:r>
        <w:rPr>
          <w:rFonts w:ascii="Calibri" w:hAnsi="Calibri" w:cs="Calibri"/>
          <w:b w:val="0"/>
          <w:sz w:val="24"/>
        </w:rPr>
        <w:t>transportistas de Producto</w:t>
      </w:r>
      <w:r w:rsidR="00D7643C">
        <w:rPr>
          <w:rFonts w:ascii="Calibri" w:hAnsi="Calibri" w:cs="Calibri"/>
          <w:b w:val="0"/>
          <w:sz w:val="24"/>
        </w:rPr>
        <w:t xml:space="preserve"> </w:t>
      </w:r>
      <w:r>
        <w:rPr>
          <w:rFonts w:ascii="Calibri" w:hAnsi="Calibri" w:cs="Calibri"/>
          <w:b w:val="0"/>
          <w:sz w:val="24"/>
        </w:rPr>
        <w:t>Terminado</w:t>
      </w:r>
      <w:r w:rsidR="00D7643C">
        <w:rPr>
          <w:rFonts w:ascii="Calibri" w:hAnsi="Calibri" w:cs="Calibri"/>
          <w:b w:val="0"/>
          <w:sz w:val="24"/>
        </w:rPr>
        <w:t xml:space="preserve"> </w:t>
      </w:r>
      <w:r>
        <w:rPr>
          <w:rFonts w:ascii="Calibri" w:hAnsi="Calibri" w:cs="Calibri"/>
          <w:b w:val="0"/>
          <w:sz w:val="24"/>
        </w:rPr>
        <w:t xml:space="preserve">con insecticida serán capacitados por los colaboradores del Área de Materiales al menos una vez al año </w:t>
      </w:r>
      <w:proofErr w:type="gramStart"/>
      <w:r>
        <w:rPr>
          <w:rFonts w:ascii="Calibri" w:hAnsi="Calibri" w:cs="Calibri"/>
          <w:b w:val="0"/>
          <w:sz w:val="24"/>
        </w:rPr>
        <w:t>de acuerdo a</w:t>
      </w:r>
      <w:proofErr w:type="gramEnd"/>
      <w:r>
        <w:rPr>
          <w:rFonts w:ascii="Calibri" w:hAnsi="Calibri" w:cs="Calibri"/>
          <w:b w:val="0"/>
          <w:sz w:val="24"/>
        </w:rPr>
        <w:t xml:space="preserve"> los tópicos indicados en la Norma INEN 2266 (6.1.2.1)</w:t>
      </w:r>
      <w:r w:rsidR="00CC5DB0">
        <w:rPr>
          <w:rFonts w:ascii="Calibri" w:hAnsi="Calibri" w:cs="Calibri"/>
          <w:b w:val="0"/>
          <w:sz w:val="24"/>
        </w:rPr>
        <w:t>.</w:t>
      </w:r>
    </w:p>
    <w:p w14:paraId="5D21B831" w14:textId="42C4B22D" w:rsidR="00356224" w:rsidRDefault="00356224" w:rsidP="00DF0C31">
      <w:pPr>
        <w:pStyle w:val="Textoindependiente"/>
        <w:ind w:left="360"/>
        <w:jc w:val="both"/>
        <w:rPr>
          <w:rFonts w:ascii="Calibri" w:hAnsi="Calibri" w:cs="Calibri"/>
        </w:rPr>
      </w:pPr>
    </w:p>
    <w:p w14:paraId="2925252A" w14:textId="0EF43DC5" w:rsidR="000D75DE" w:rsidRPr="00356224" w:rsidRDefault="003B7390" w:rsidP="00DF0C31">
      <w:pPr>
        <w:pStyle w:val="Textoindependiente"/>
        <w:jc w:val="both"/>
        <w:rPr>
          <w:rFonts w:ascii="Calibri" w:hAnsi="Calibri" w:cs="Calibri"/>
          <w:b w:val="0"/>
          <w:sz w:val="24"/>
          <w:szCs w:val="24"/>
        </w:rPr>
      </w:pPr>
      <w:r w:rsidRPr="00356224">
        <w:rPr>
          <w:rFonts w:ascii="Calibri" w:hAnsi="Calibri" w:cs="Calibri"/>
          <w:sz w:val="24"/>
          <w:szCs w:val="24"/>
        </w:rPr>
        <w:t>5. Recepción de Materias Primas</w:t>
      </w:r>
    </w:p>
    <w:p w14:paraId="37FD487A" w14:textId="00392022" w:rsidR="003B7390" w:rsidRPr="00C56C2D" w:rsidRDefault="003B7390" w:rsidP="00B6532A">
      <w:pPr>
        <w:pStyle w:val="Textoindependiente"/>
        <w:numPr>
          <w:ilvl w:val="0"/>
          <w:numId w:val="8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del w:id="4" w:author="Olvera, Fernanda" w:date="2021-07-21T15:51:00Z">
        <w:r w:rsidRPr="00901C12"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5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 w:rsidRPr="00901C12">
        <w:rPr>
          <w:rFonts w:ascii="Calibri" w:hAnsi="Calibri" w:cs="Calibri"/>
          <w:b w:val="0"/>
          <w:sz w:val="24"/>
        </w:rPr>
        <w:t xml:space="preserve"> y/o </w:t>
      </w:r>
      <w:r w:rsidR="00060EE4">
        <w:rPr>
          <w:rFonts w:ascii="Calibri" w:hAnsi="Calibri" w:cs="Calibri"/>
          <w:b w:val="0"/>
          <w:sz w:val="24"/>
        </w:rPr>
        <w:t>Coordinador de</w:t>
      </w:r>
      <w:r w:rsidR="00D7643C">
        <w:rPr>
          <w:rFonts w:ascii="Calibri" w:hAnsi="Calibri" w:cs="Calibri"/>
          <w:b w:val="0"/>
          <w:sz w:val="24"/>
        </w:rPr>
        <w:t xml:space="preserve"> Materiales </w:t>
      </w:r>
      <w:r w:rsidRPr="00901C12">
        <w:rPr>
          <w:rFonts w:ascii="Calibri" w:hAnsi="Calibri" w:cs="Calibri"/>
          <w:b w:val="0"/>
          <w:sz w:val="24"/>
        </w:rPr>
        <w:t xml:space="preserve">de Materia Prima </w:t>
      </w:r>
      <w:r w:rsidR="00356224">
        <w:rPr>
          <w:rFonts w:ascii="Calibri" w:hAnsi="Calibri" w:cs="Calibri"/>
          <w:b w:val="0"/>
          <w:sz w:val="24"/>
        </w:rPr>
        <w:t xml:space="preserve">y Compras </w:t>
      </w:r>
      <w:r w:rsidRPr="00901C12">
        <w:rPr>
          <w:rFonts w:ascii="Calibri" w:hAnsi="Calibri" w:cs="Calibri"/>
          <w:b w:val="0"/>
          <w:sz w:val="24"/>
        </w:rPr>
        <w:t>recibe las materias primas locales, verificando los materiales recibidos contra la Orden de Compra y los documentos que entrega el proveedor y firma la recepción.</w:t>
      </w:r>
    </w:p>
    <w:p w14:paraId="0AD25507" w14:textId="2A92605D" w:rsidR="003B7390" w:rsidRDefault="003B7390" w:rsidP="003B7390">
      <w:pPr>
        <w:pStyle w:val="Textoindependiente"/>
        <w:numPr>
          <w:ilvl w:val="0"/>
          <w:numId w:val="11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Cuando se importan materias primas, el </w:t>
      </w:r>
      <w:del w:id="6" w:author="Olvera, Fernanda" w:date="2021-07-21T15:51:00Z">
        <w:r w:rsidRPr="00901C12"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7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 w:rsidRPr="00901C12">
        <w:rPr>
          <w:rFonts w:ascii="Calibri" w:hAnsi="Calibri" w:cs="Calibri"/>
          <w:b w:val="0"/>
          <w:sz w:val="24"/>
        </w:rPr>
        <w:t xml:space="preserve"> recibe el reporte</w:t>
      </w:r>
      <w:r w:rsidR="00A70822">
        <w:rPr>
          <w:rFonts w:ascii="Calibri" w:hAnsi="Calibri" w:cs="Calibri"/>
          <w:b w:val="0"/>
          <w:sz w:val="24"/>
        </w:rPr>
        <w:t xml:space="preserve"> de</w:t>
      </w:r>
      <w:r w:rsidRPr="00901C12">
        <w:rPr>
          <w:rFonts w:ascii="Calibri" w:hAnsi="Calibri" w:cs="Calibri"/>
          <w:b w:val="0"/>
          <w:sz w:val="24"/>
        </w:rPr>
        <w:t xml:space="preserve"> Pedidos en Camino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="00980D09" w:rsidRPr="00D71F1C">
        <w:rPr>
          <w:rFonts w:ascii="Calibri" w:hAnsi="Calibri" w:cs="Calibri"/>
          <w:b w:val="0"/>
          <w:sz w:val="24"/>
        </w:rPr>
        <w:t>(</w:t>
      </w:r>
      <w:proofErr w:type="spellStart"/>
      <w:r w:rsidR="00980D09" w:rsidRPr="00D71F1C">
        <w:rPr>
          <w:rFonts w:ascii="Calibri" w:hAnsi="Calibri" w:cs="Calibri"/>
          <w:b w:val="0"/>
          <w:sz w:val="24"/>
        </w:rPr>
        <w:t>PeC</w:t>
      </w:r>
      <w:proofErr w:type="spellEnd"/>
      <w:r w:rsidR="00980D09" w:rsidRPr="00D71F1C">
        <w:rPr>
          <w:rFonts w:ascii="Calibri" w:hAnsi="Calibri" w:cs="Calibri"/>
          <w:b w:val="0"/>
          <w:sz w:val="24"/>
        </w:rPr>
        <w:t>–755)</w:t>
      </w:r>
      <w:r w:rsidR="00980D09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 xml:space="preserve">del </w:t>
      </w:r>
      <w:r w:rsidR="00980D09">
        <w:rPr>
          <w:rFonts w:ascii="Calibri" w:hAnsi="Calibri" w:cs="Calibri"/>
          <w:b w:val="0"/>
          <w:sz w:val="24"/>
        </w:rPr>
        <w:t>Coordinador de Importaciones</w:t>
      </w:r>
      <w:r w:rsidRPr="00901C12">
        <w:rPr>
          <w:rFonts w:ascii="Calibri" w:hAnsi="Calibri" w:cs="Calibri"/>
          <w:b w:val="0"/>
          <w:sz w:val="24"/>
        </w:rPr>
        <w:t>, que detalla el tipo de materia prima y fechas tentativas de llegada de los materiales.</w:t>
      </w:r>
    </w:p>
    <w:p w14:paraId="4214A5D0" w14:textId="4C87A97A" w:rsidR="003B7390" w:rsidRPr="00B6532A" w:rsidRDefault="003B7390" w:rsidP="00B6532A">
      <w:pPr>
        <w:pStyle w:val="Textoindependiente"/>
        <w:numPr>
          <w:ilvl w:val="0"/>
          <w:numId w:val="11"/>
        </w:numPr>
        <w:jc w:val="both"/>
        <w:rPr>
          <w:rFonts w:ascii="Calibri" w:hAnsi="Calibri" w:cs="Calibri"/>
          <w:b w:val="0"/>
          <w:sz w:val="24"/>
        </w:rPr>
      </w:pPr>
      <w:r w:rsidRPr="00B6532A">
        <w:rPr>
          <w:rFonts w:ascii="Calibri" w:hAnsi="Calibri" w:cs="Calibri"/>
          <w:b w:val="0"/>
          <w:sz w:val="24"/>
        </w:rPr>
        <w:lastRenderedPageBreak/>
        <w:t xml:space="preserve">Previo a la llegada del material, el </w:t>
      </w:r>
      <w:r w:rsidR="00B6532A">
        <w:rPr>
          <w:rFonts w:ascii="Calibri" w:hAnsi="Calibri" w:cs="Calibri"/>
          <w:b w:val="0"/>
          <w:sz w:val="24"/>
        </w:rPr>
        <w:t xml:space="preserve">Coordinador </w:t>
      </w:r>
      <w:r w:rsidRPr="00B6532A">
        <w:rPr>
          <w:rFonts w:ascii="Calibri" w:hAnsi="Calibri" w:cs="Calibri"/>
          <w:b w:val="0"/>
          <w:sz w:val="24"/>
        </w:rPr>
        <w:t>de Importaciones envía la Factura Comercial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B6532A">
        <w:rPr>
          <w:rFonts w:ascii="Calibri" w:hAnsi="Calibri" w:cs="Calibri"/>
          <w:b w:val="0"/>
          <w:sz w:val="24"/>
        </w:rPr>
        <w:t xml:space="preserve">y/o </w:t>
      </w:r>
      <w:proofErr w:type="spellStart"/>
      <w:r w:rsidRPr="00B6532A">
        <w:rPr>
          <w:rFonts w:ascii="Calibri" w:hAnsi="Calibri" w:cs="Calibri"/>
          <w:b w:val="0"/>
          <w:sz w:val="24"/>
        </w:rPr>
        <w:t>packing</w:t>
      </w:r>
      <w:proofErr w:type="spellEnd"/>
      <w:r w:rsidRPr="00B6532A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B6532A">
        <w:rPr>
          <w:rFonts w:ascii="Calibri" w:hAnsi="Calibri" w:cs="Calibri"/>
          <w:b w:val="0"/>
          <w:sz w:val="24"/>
        </w:rPr>
        <w:t>list</w:t>
      </w:r>
      <w:proofErr w:type="spellEnd"/>
      <w:r w:rsidRPr="00B6532A">
        <w:rPr>
          <w:rFonts w:ascii="Calibri" w:hAnsi="Calibri" w:cs="Calibri"/>
          <w:b w:val="0"/>
          <w:sz w:val="24"/>
        </w:rPr>
        <w:t xml:space="preserve"> del Proveedor al </w:t>
      </w:r>
      <w:del w:id="8" w:author="Olvera, Fernanda" w:date="2021-07-21T15:51:00Z">
        <w:r w:rsidRPr="00B6532A"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9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 w:rsidRPr="00B6532A">
        <w:rPr>
          <w:rFonts w:ascii="Calibri" w:hAnsi="Calibri" w:cs="Calibri"/>
          <w:b w:val="0"/>
          <w:sz w:val="24"/>
        </w:rPr>
        <w:t xml:space="preserve"> y/o </w:t>
      </w:r>
      <w:r w:rsidR="00B6532A">
        <w:rPr>
          <w:rFonts w:ascii="Calibri" w:hAnsi="Calibri" w:cs="Calibri"/>
          <w:b w:val="0"/>
          <w:sz w:val="24"/>
        </w:rPr>
        <w:t>Coordinador de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B6532A">
        <w:rPr>
          <w:rFonts w:ascii="Calibri" w:hAnsi="Calibri" w:cs="Calibri"/>
          <w:b w:val="0"/>
          <w:sz w:val="24"/>
        </w:rPr>
        <w:t>Materiales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B6532A">
        <w:rPr>
          <w:rFonts w:ascii="Calibri" w:hAnsi="Calibri" w:cs="Calibri"/>
          <w:b w:val="0"/>
          <w:sz w:val="24"/>
        </w:rPr>
        <w:t>de Materia Prima</w:t>
      </w:r>
      <w:r w:rsidR="00356224">
        <w:rPr>
          <w:rFonts w:ascii="Calibri" w:hAnsi="Calibri" w:cs="Calibri"/>
          <w:b w:val="0"/>
          <w:sz w:val="24"/>
        </w:rPr>
        <w:t xml:space="preserve"> y Compras</w:t>
      </w:r>
      <w:r w:rsidRPr="00B6532A">
        <w:rPr>
          <w:rFonts w:ascii="Calibri" w:hAnsi="Calibri" w:cs="Calibri"/>
          <w:b w:val="0"/>
          <w:sz w:val="24"/>
        </w:rPr>
        <w:t>, para su conocimiento y posterior recepción del producto.</w:t>
      </w:r>
    </w:p>
    <w:p w14:paraId="2D2A0636" w14:textId="085AED5D" w:rsidR="003B7390" w:rsidRDefault="003B7390" w:rsidP="003B7390">
      <w:pPr>
        <w:pStyle w:val="Textoindependiente"/>
        <w:numPr>
          <w:ilvl w:val="0"/>
          <w:numId w:val="13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B6532A">
        <w:rPr>
          <w:rFonts w:ascii="Calibri" w:hAnsi="Calibri" w:cs="Calibri"/>
          <w:b w:val="0"/>
          <w:sz w:val="24"/>
        </w:rPr>
        <w:t>Coordinador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 xml:space="preserve">de Materiales </w:t>
      </w:r>
      <w:r w:rsidR="00356224">
        <w:rPr>
          <w:rFonts w:ascii="Calibri" w:hAnsi="Calibri" w:cs="Calibri"/>
          <w:b w:val="0"/>
          <w:sz w:val="24"/>
        </w:rPr>
        <w:t xml:space="preserve">de Materia Prima y Compras </w:t>
      </w:r>
      <w:r w:rsidRPr="00901C12">
        <w:rPr>
          <w:rFonts w:ascii="Calibri" w:hAnsi="Calibri" w:cs="Calibri"/>
          <w:b w:val="0"/>
          <w:sz w:val="24"/>
        </w:rPr>
        <w:t xml:space="preserve">recibe la materia prima importada y llena el formato Recepción de Materia Prima (RMP-755), compara </w:t>
      </w:r>
      <w:proofErr w:type="gramStart"/>
      <w:r w:rsidRPr="00901C12">
        <w:rPr>
          <w:rFonts w:ascii="Calibri" w:hAnsi="Calibri" w:cs="Calibri"/>
          <w:b w:val="0"/>
          <w:sz w:val="24"/>
        </w:rPr>
        <w:t>éstos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datos con l</w:t>
      </w:r>
      <w:r w:rsidR="00D7643C">
        <w:rPr>
          <w:rFonts w:ascii="Calibri" w:hAnsi="Calibri" w:cs="Calibri"/>
          <w:b w:val="0"/>
          <w:sz w:val="24"/>
        </w:rPr>
        <w:t xml:space="preserve">a Factura Comercial </w:t>
      </w:r>
      <w:r w:rsidRPr="00901C12">
        <w:rPr>
          <w:rFonts w:ascii="Calibri" w:hAnsi="Calibri" w:cs="Calibri"/>
          <w:b w:val="0"/>
          <w:sz w:val="24"/>
        </w:rPr>
        <w:t xml:space="preserve">y/o </w:t>
      </w:r>
      <w:proofErr w:type="spellStart"/>
      <w:r w:rsidRPr="00901C12">
        <w:rPr>
          <w:rFonts w:ascii="Calibri" w:hAnsi="Calibri" w:cs="Calibri"/>
          <w:b w:val="0"/>
          <w:sz w:val="24"/>
        </w:rPr>
        <w:t>packing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901C12">
        <w:rPr>
          <w:rFonts w:ascii="Calibri" w:hAnsi="Calibri" w:cs="Calibri"/>
          <w:b w:val="0"/>
          <w:sz w:val="24"/>
        </w:rPr>
        <w:t>list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, confirma los datos de la Orden de Compra en el sistema </w:t>
      </w:r>
      <w:proofErr w:type="spellStart"/>
      <w:r w:rsidRPr="00901C12">
        <w:rPr>
          <w:rFonts w:ascii="Calibri" w:hAnsi="Calibri" w:cs="Calibri"/>
          <w:b w:val="0"/>
          <w:sz w:val="24"/>
        </w:rPr>
        <w:t>Infor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901C12">
        <w:rPr>
          <w:rFonts w:ascii="Calibri" w:hAnsi="Calibri" w:cs="Calibri"/>
          <w:b w:val="0"/>
          <w:sz w:val="24"/>
        </w:rPr>
        <w:t>L</w:t>
      </w:r>
      <w:r w:rsidR="006F1D51">
        <w:rPr>
          <w:rFonts w:ascii="Calibri" w:hAnsi="Calibri" w:cs="Calibri"/>
          <w:b w:val="0"/>
          <w:sz w:val="24"/>
        </w:rPr>
        <w:t>n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y automáticamente se alimenta el inventario.</w:t>
      </w:r>
    </w:p>
    <w:p w14:paraId="049355AE" w14:textId="10196371" w:rsidR="003B7390" w:rsidRPr="00A70822" w:rsidRDefault="001B337A">
      <w:pPr>
        <w:pStyle w:val="Textoindependiente"/>
        <w:numPr>
          <w:ilvl w:val="0"/>
          <w:numId w:val="13"/>
        </w:numPr>
        <w:jc w:val="both"/>
        <w:rPr>
          <w:rFonts w:ascii="Calibri" w:hAnsi="Calibri" w:cs="Calibri"/>
          <w:b w:val="0"/>
          <w:sz w:val="24"/>
        </w:rPr>
      </w:pPr>
      <w:r w:rsidRPr="001B337A">
        <w:rPr>
          <w:rFonts w:ascii="Calibri" w:hAnsi="Calibri" w:cs="Calibri"/>
          <w:b w:val="0"/>
          <w:sz w:val="24"/>
        </w:rPr>
        <w:t>El Coordinador de Materiales de Materia Prima, inspecciona</w:t>
      </w:r>
      <w:r w:rsidRPr="001B337A">
        <w:rPr>
          <w:rFonts w:ascii="Calibri" w:hAnsi="Calibri" w:cs="Calibri"/>
        </w:rPr>
        <w:t xml:space="preserve"> </w:t>
      </w:r>
      <w:r w:rsidRPr="00DF0C31">
        <w:rPr>
          <w:rFonts w:ascii="Calibri" w:hAnsi="Calibri" w:cs="Calibri"/>
          <w:b w:val="0"/>
          <w:sz w:val="24"/>
          <w:szCs w:val="24"/>
        </w:rPr>
        <w:t>y verifica</w:t>
      </w:r>
      <w:r w:rsidR="006F1D51" w:rsidRPr="00D14F96">
        <w:rPr>
          <w:rFonts w:ascii="Calibri" w:hAnsi="Calibri" w:cs="Calibri"/>
          <w:b w:val="0"/>
          <w:szCs w:val="24"/>
        </w:rPr>
        <w:t xml:space="preserve"> </w:t>
      </w:r>
      <w:r w:rsidRPr="00DF0C31">
        <w:rPr>
          <w:rFonts w:ascii="Calibri" w:hAnsi="Calibri" w:cs="Calibri"/>
          <w:b w:val="0"/>
          <w:sz w:val="24"/>
          <w:szCs w:val="24"/>
        </w:rPr>
        <w:t xml:space="preserve">el sello que indica la guía, el Auxiliar de Bodega de MP procede a cortar el sello, </w:t>
      </w:r>
      <w:r w:rsidR="00A70822" w:rsidRPr="00DF0C31">
        <w:rPr>
          <w:rFonts w:ascii="Calibri" w:hAnsi="Calibri" w:cs="Calibri"/>
          <w:b w:val="0"/>
          <w:sz w:val="24"/>
          <w:szCs w:val="24"/>
        </w:rPr>
        <w:t>los sellos se conservan</w:t>
      </w:r>
      <w:r w:rsidRPr="00DF0C31">
        <w:rPr>
          <w:rFonts w:ascii="Calibri" w:hAnsi="Calibri" w:cs="Calibri"/>
          <w:b w:val="0"/>
          <w:sz w:val="20"/>
          <w:szCs w:val="24"/>
        </w:rPr>
        <w:t xml:space="preserve"> </w:t>
      </w:r>
      <w:r w:rsidRPr="00DF0C31">
        <w:rPr>
          <w:rFonts w:ascii="Calibri" w:hAnsi="Calibri" w:cs="Calibri"/>
          <w:b w:val="0"/>
          <w:sz w:val="24"/>
          <w:szCs w:val="24"/>
        </w:rPr>
        <w:t>hasta una semana para su posterior destrucción.</w:t>
      </w:r>
      <w:r w:rsidR="00FC224E">
        <w:rPr>
          <w:rFonts w:ascii="Calibri" w:hAnsi="Calibri" w:cs="Calibri"/>
          <w:sz w:val="24"/>
          <w:szCs w:val="24"/>
        </w:rPr>
        <w:t xml:space="preserve"> </w:t>
      </w:r>
      <w:r w:rsidR="003B7390" w:rsidRPr="001B337A">
        <w:rPr>
          <w:rFonts w:ascii="Calibri" w:hAnsi="Calibri" w:cs="Calibri"/>
          <w:b w:val="0"/>
          <w:sz w:val="24"/>
        </w:rPr>
        <w:t xml:space="preserve">Cuando se detecten faltantes o excedentes respecto a las cantidades del producto que se está recibiendo, se registran las novedades en el formato Recepción de Materia Prima (RMP-755) y se actúa </w:t>
      </w:r>
      <w:proofErr w:type="gramStart"/>
      <w:r w:rsidR="003B7390" w:rsidRPr="001B337A">
        <w:rPr>
          <w:rFonts w:ascii="Calibri" w:hAnsi="Calibri" w:cs="Calibri"/>
          <w:b w:val="0"/>
          <w:sz w:val="24"/>
        </w:rPr>
        <w:t>de acuerdo al</w:t>
      </w:r>
      <w:proofErr w:type="gramEnd"/>
      <w:r w:rsidR="003B7390" w:rsidRPr="001B337A">
        <w:rPr>
          <w:rFonts w:ascii="Calibri" w:hAnsi="Calibri" w:cs="Calibri"/>
          <w:b w:val="0"/>
          <w:sz w:val="24"/>
        </w:rPr>
        <w:t xml:space="preserve"> </w:t>
      </w:r>
      <w:r w:rsidR="00A70822">
        <w:rPr>
          <w:rFonts w:ascii="Calibri" w:hAnsi="Calibri" w:cs="Calibri"/>
          <w:b w:val="0"/>
          <w:sz w:val="24"/>
        </w:rPr>
        <w:t>P</w:t>
      </w:r>
      <w:r w:rsidR="003B7390" w:rsidRPr="001B337A">
        <w:rPr>
          <w:rFonts w:ascii="Calibri" w:hAnsi="Calibri" w:cs="Calibri"/>
          <w:b w:val="0"/>
          <w:sz w:val="24"/>
        </w:rPr>
        <w:t>rocedimiento</w:t>
      </w:r>
      <w:r w:rsidR="00A70822">
        <w:rPr>
          <w:rFonts w:ascii="Calibri" w:hAnsi="Calibri" w:cs="Calibri"/>
          <w:b w:val="0"/>
          <w:sz w:val="24"/>
        </w:rPr>
        <w:t xml:space="preserve"> de</w:t>
      </w:r>
      <w:r w:rsidR="003B7390" w:rsidRPr="001B337A">
        <w:rPr>
          <w:rFonts w:ascii="Calibri" w:hAnsi="Calibri" w:cs="Calibri"/>
          <w:b w:val="0"/>
          <w:sz w:val="24"/>
        </w:rPr>
        <w:t xml:space="preserve"> Compra</w:t>
      </w:r>
      <w:r w:rsidR="00A70822">
        <w:rPr>
          <w:rFonts w:ascii="Calibri" w:hAnsi="Calibri" w:cs="Calibri"/>
          <w:b w:val="0"/>
          <w:sz w:val="24"/>
        </w:rPr>
        <w:t>s.</w:t>
      </w:r>
    </w:p>
    <w:p w14:paraId="234A9E66" w14:textId="0B7D7F72" w:rsidR="003B7390" w:rsidRPr="00901C12" w:rsidRDefault="003B7390" w:rsidP="003B7390">
      <w:pPr>
        <w:pStyle w:val="Textoindependiente"/>
        <w:numPr>
          <w:ilvl w:val="0"/>
          <w:numId w:val="13"/>
        </w:numPr>
        <w:jc w:val="both"/>
        <w:rPr>
          <w:rFonts w:ascii="Calibri" w:hAnsi="Calibri" w:cs="Calibri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En los casos en que Trilex realice préstamos de materia prima a otras empresas, el </w:t>
      </w:r>
      <w:del w:id="10" w:author="Olvera, Fernanda" w:date="2021-07-21T15:51:00Z">
        <w:r w:rsidRPr="00901C12"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11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 w:rsidRPr="00901C12">
        <w:rPr>
          <w:rFonts w:ascii="Calibri" w:hAnsi="Calibri" w:cs="Calibri"/>
          <w:b w:val="0"/>
          <w:sz w:val="24"/>
        </w:rPr>
        <w:t xml:space="preserve"> recibe vía correo electrónico la autorización por parte del </w:t>
      </w:r>
      <w:proofErr w:type="gramStart"/>
      <w:r w:rsidR="000662E4">
        <w:rPr>
          <w:rFonts w:ascii="Calibri" w:hAnsi="Calibri" w:cs="Calibri"/>
          <w:b w:val="0"/>
          <w:sz w:val="24"/>
        </w:rPr>
        <w:t>Vicepresidente</w:t>
      </w:r>
      <w:proofErr w:type="gramEnd"/>
      <w:r w:rsidR="000662E4">
        <w:rPr>
          <w:rFonts w:ascii="Calibri" w:hAnsi="Calibri" w:cs="Calibri"/>
          <w:b w:val="0"/>
          <w:sz w:val="24"/>
        </w:rPr>
        <w:t xml:space="preserve"> de Operaciones o del </w:t>
      </w:r>
      <w:r w:rsidR="00B6532A">
        <w:rPr>
          <w:rFonts w:ascii="Calibri" w:hAnsi="Calibri" w:cs="Calibri"/>
          <w:b w:val="0"/>
          <w:sz w:val="24"/>
        </w:rPr>
        <w:t>Gerente</w:t>
      </w:r>
      <w:r w:rsidRPr="00901C12">
        <w:rPr>
          <w:rFonts w:ascii="Calibri" w:hAnsi="Calibri" w:cs="Calibri"/>
          <w:b w:val="0"/>
          <w:sz w:val="24"/>
        </w:rPr>
        <w:t xml:space="preserve"> de Logística para proceder con el préstamo. La devolución de esta Materia Prima ingresar</w:t>
      </w:r>
      <w:r w:rsidR="000662E4">
        <w:rPr>
          <w:rFonts w:ascii="Calibri" w:hAnsi="Calibri" w:cs="Calibri"/>
          <w:b w:val="0"/>
          <w:sz w:val="24"/>
        </w:rPr>
        <w:t>á</w:t>
      </w:r>
      <w:r w:rsidRPr="00901C12">
        <w:rPr>
          <w:rFonts w:ascii="Calibri" w:hAnsi="Calibri" w:cs="Calibri"/>
          <w:b w:val="0"/>
          <w:sz w:val="24"/>
        </w:rPr>
        <w:t xml:space="preserve"> a la bodega si cumple con las características de la Materia Prima prestada, si por algún motivo el material es rechazado se pedirá la correspondiente hoja técnica de la resina y </w:t>
      </w:r>
      <w:r w:rsidR="00413807" w:rsidRPr="00901C12">
        <w:rPr>
          <w:rFonts w:ascii="Calibri" w:hAnsi="Calibri" w:cs="Calibri"/>
          <w:b w:val="0"/>
          <w:sz w:val="24"/>
        </w:rPr>
        <w:t>realizará</w:t>
      </w:r>
      <w:r w:rsidRPr="00901C12">
        <w:rPr>
          <w:rFonts w:ascii="Calibri" w:hAnsi="Calibri" w:cs="Calibri"/>
          <w:b w:val="0"/>
          <w:sz w:val="24"/>
        </w:rPr>
        <w:t xml:space="preserve"> las pruebas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al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P-824</w:t>
      </w:r>
      <w:r w:rsidR="00A70822">
        <w:rPr>
          <w:rFonts w:ascii="Calibri" w:hAnsi="Calibri" w:cs="Calibri"/>
          <w:b w:val="0"/>
          <w:sz w:val="24"/>
        </w:rPr>
        <w:t>-01</w:t>
      </w:r>
      <w:r w:rsidRPr="00901C12">
        <w:rPr>
          <w:rFonts w:ascii="Calibri" w:hAnsi="Calibri" w:cs="Calibri"/>
          <w:b w:val="0"/>
          <w:sz w:val="24"/>
        </w:rPr>
        <w:t xml:space="preserve"> (Medición y Monitoreo del Producto).</w:t>
      </w:r>
    </w:p>
    <w:p w14:paraId="00AB6CA6" w14:textId="0F26A219" w:rsidR="003B7390" w:rsidRPr="00901C12" w:rsidRDefault="003B7390" w:rsidP="003B7390">
      <w:pPr>
        <w:pStyle w:val="Textoindependiente"/>
        <w:ind w:left="360"/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Una vez aprobada el ingreso de la materia prima a la bodega se la identifica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>IT-755-01 Descarga de Materia Prima.</w:t>
      </w:r>
    </w:p>
    <w:p w14:paraId="4B73DB9E" w14:textId="77777777" w:rsidR="003B7390" w:rsidRPr="00901C12" w:rsidRDefault="003B7390" w:rsidP="003B7390">
      <w:pPr>
        <w:pStyle w:val="Textoindependiente"/>
        <w:jc w:val="both"/>
        <w:rPr>
          <w:rFonts w:ascii="Calibri" w:hAnsi="Calibri" w:cs="Calibri"/>
          <w:b w:val="0"/>
          <w:sz w:val="24"/>
        </w:rPr>
      </w:pPr>
    </w:p>
    <w:p w14:paraId="79EA35F6" w14:textId="2CBFBB8D" w:rsidR="000D75DE" w:rsidRPr="00901C12" w:rsidRDefault="00356224" w:rsidP="003B7390">
      <w:pPr>
        <w:pStyle w:val="Textoindependient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6</w:t>
      </w:r>
      <w:r w:rsidR="003B7390" w:rsidRPr="00901C12">
        <w:rPr>
          <w:rFonts w:ascii="Calibri" w:hAnsi="Calibri" w:cs="Calibri"/>
          <w:sz w:val="24"/>
        </w:rPr>
        <w:t>.</w:t>
      </w:r>
      <w:r w:rsidR="006F1D51">
        <w:rPr>
          <w:rFonts w:ascii="Calibri" w:hAnsi="Calibri" w:cs="Calibri"/>
          <w:sz w:val="24"/>
        </w:rPr>
        <w:t xml:space="preserve"> </w:t>
      </w:r>
      <w:r w:rsidR="003B7390" w:rsidRPr="00901C12">
        <w:rPr>
          <w:rFonts w:ascii="Calibri" w:hAnsi="Calibri" w:cs="Calibri"/>
          <w:sz w:val="24"/>
        </w:rPr>
        <w:t>Despacho de Materias Primas y Suministros a Planta</w:t>
      </w:r>
    </w:p>
    <w:p w14:paraId="11D6BF19" w14:textId="77777777" w:rsidR="003B7390" w:rsidRPr="00901C12" w:rsidRDefault="003B7390" w:rsidP="003B7390">
      <w:pPr>
        <w:pStyle w:val="Textoindependiente"/>
        <w:numPr>
          <w:ilvl w:val="0"/>
          <w:numId w:val="14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A63748">
        <w:rPr>
          <w:rFonts w:ascii="Calibri" w:hAnsi="Calibri" w:cs="Calibri"/>
          <w:b w:val="0"/>
          <w:sz w:val="24"/>
        </w:rPr>
        <w:t>Coordinador</w:t>
      </w:r>
      <w:r w:rsidRPr="00901C12">
        <w:rPr>
          <w:rFonts w:ascii="Calibri" w:hAnsi="Calibri" w:cs="Calibri"/>
          <w:b w:val="0"/>
          <w:sz w:val="24"/>
        </w:rPr>
        <w:t xml:space="preserve"> de Materiales de Materia Prima, el Operador de Montacargas y los </w:t>
      </w:r>
      <w:r w:rsidR="00A63748">
        <w:rPr>
          <w:rFonts w:ascii="Calibri" w:hAnsi="Calibri" w:cs="Calibri"/>
          <w:b w:val="0"/>
          <w:sz w:val="24"/>
        </w:rPr>
        <w:t>Auxiliares</w:t>
      </w:r>
      <w:r w:rsidRPr="00901C12">
        <w:rPr>
          <w:rFonts w:ascii="Calibri" w:hAnsi="Calibri" w:cs="Calibri"/>
          <w:b w:val="0"/>
          <w:sz w:val="24"/>
        </w:rPr>
        <w:t xml:space="preserve"> de Bodega, realizan </w:t>
      </w:r>
      <w:proofErr w:type="gramStart"/>
      <w:r w:rsidRPr="00901C12">
        <w:rPr>
          <w:rFonts w:ascii="Calibri" w:hAnsi="Calibri" w:cs="Calibri"/>
          <w:b w:val="0"/>
          <w:sz w:val="24"/>
        </w:rPr>
        <w:t>éstas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actividades de acuerdo a la instrucción de trabajo Despacho de Materia Prima y Suministros a Planta (IT-755-02).</w:t>
      </w:r>
    </w:p>
    <w:p w14:paraId="766DD6C1" w14:textId="77777777" w:rsidR="003B7390" w:rsidRDefault="003B7390" w:rsidP="003B7390">
      <w:pPr>
        <w:pStyle w:val="Textoindependiente"/>
        <w:numPr>
          <w:ilvl w:val="0"/>
          <w:numId w:val="1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A63748">
        <w:rPr>
          <w:rFonts w:ascii="Calibri" w:hAnsi="Calibri" w:cs="Calibri"/>
          <w:b w:val="0"/>
          <w:sz w:val="24"/>
        </w:rPr>
        <w:t>Coordinador</w:t>
      </w:r>
      <w:r w:rsidRPr="00901C12">
        <w:rPr>
          <w:rFonts w:ascii="Calibri" w:hAnsi="Calibri" w:cs="Calibri"/>
          <w:b w:val="0"/>
          <w:sz w:val="24"/>
        </w:rPr>
        <w:t xml:space="preserve"> de Materiales de Materia Prima recibe según el procedimiento Planificación de la Producción (P-751-01), la sesión “Materiales estimados consolidados por órdenes de fabricación” con las cantidades necesarias para producción.</w:t>
      </w:r>
    </w:p>
    <w:p w14:paraId="6ED49E8D" w14:textId="528AD109" w:rsidR="003B7390" w:rsidRPr="00901C12" w:rsidRDefault="003B7390" w:rsidP="003149B5">
      <w:pPr>
        <w:pStyle w:val="Textoindependiente"/>
        <w:numPr>
          <w:ilvl w:val="0"/>
          <w:numId w:val="16"/>
        </w:numPr>
        <w:tabs>
          <w:tab w:val="num" w:pos="720"/>
        </w:tabs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El Operador de Montacargas y los A</w:t>
      </w:r>
      <w:r w:rsidR="00A63748">
        <w:rPr>
          <w:rFonts w:ascii="Calibri" w:hAnsi="Calibri" w:cs="Calibri"/>
          <w:b w:val="0"/>
          <w:sz w:val="24"/>
        </w:rPr>
        <w:t>uxiliares</w:t>
      </w:r>
      <w:r w:rsidRPr="00901C12">
        <w:rPr>
          <w:rFonts w:ascii="Calibri" w:hAnsi="Calibri" w:cs="Calibri"/>
          <w:b w:val="0"/>
          <w:sz w:val="24"/>
        </w:rPr>
        <w:t xml:space="preserve"> de Bodega despachan los materiales y suministros requeridos en cada área de la planta,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>y receptan la firma de quien recibe.</w:t>
      </w:r>
    </w:p>
    <w:p w14:paraId="6DD36B8D" w14:textId="0C10D885" w:rsidR="003B7390" w:rsidRPr="00901C12" w:rsidRDefault="003B7390" w:rsidP="003149B5">
      <w:pPr>
        <w:pStyle w:val="Textoindependiente"/>
        <w:numPr>
          <w:ilvl w:val="0"/>
          <w:numId w:val="1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A63748">
        <w:rPr>
          <w:rFonts w:ascii="Calibri" w:hAnsi="Calibri" w:cs="Calibri"/>
          <w:b w:val="0"/>
          <w:sz w:val="24"/>
        </w:rPr>
        <w:t>Coordinador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>de Materiales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 xml:space="preserve">de Materia Prima digita en la sesión “Introducir entregas para órdenes de fabricación” en el sistema </w:t>
      </w:r>
      <w:proofErr w:type="spellStart"/>
      <w:r w:rsidRPr="00901C12">
        <w:rPr>
          <w:rFonts w:ascii="Calibri" w:hAnsi="Calibri" w:cs="Calibri"/>
          <w:b w:val="0"/>
          <w:sz w:val="24"/>
        </w:rPr>
        <w:t>Infor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901C12">
        <w:rPr>
          <w:rFonts w:ascii="Calibri" w:hAnsi="Calibri" w:cs="Calibri"/>
          <w:b w:val="0"/>
          <w:sz w:val="24"/>
        </w:rPr>
        <w:t>L</w:t>
      </w:r>
      <w:r w:rsidR="006F1D51">
        <w:rPr>
          <w:rFonts w:ascii="Calibri" w:hAnsi="Calibri" w:cs="Calibri"/>
          <w:b w:val="0"/>
          <w:sz w:val="24"/>
        </w:rPr>
        <w:t>n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las cantidades despachadas y archiva la sesión “Materiales estimados consolidados por órdenes de fabricación”.</w:t>
      </w:r>
    </w:p>
    <w:p w14:paraId="672C5F05" w14:textId="271CB47B" w:rsidR="008227AE" w:rsidRPr="00DF0C31" w:rsidRDefault="003B7390" w:rsidP="00DF0C31">
      <w:pPr>
        <w:pStyle w:val="Textoindependiente"/>
        <w:numPr>
          <w:ilvl w:val="0"/>
          <w:numId w:val="18"/>
        </w:numPr>
        <w:jc w:val="both"/>
        <w:rPr>
          <w:rFonts w:ascii="Calibri" w:hAnsi="Calibri" w:cs="Calibri"/>
          <w:sz w:val="24"/>
        </w:rPr>
      </w:pPr>
      <w:r w:rsidRPr="008227AE">
        <w:rPr>
          <w:rFonts w:ascii="Calibri" w:hAnsi="Calibri" w:cs="Calibri"/>
          <w:b w:val="0"/>
          <w:sz w:val="24"/>
        </w:rPr>
        <w:t>Los A</w:t>
      </w:r>
      <w:r w:rsidR="00A63748" w:rsidRPr="008227AE">
        <w:rPr>
          <w:rFonts w:ascii="Calibri" w:hAnsi="Calibri" w:cs="Calibri"/>
          <w:b w:val="0"/>
          <w:sz w:val="24"/>
        </w:rPr>
        <w:t>uxiliares</w:t>
      </w:r>
      <w:r w:rsidRPr="008227AE">
        <w:rPr>
          <w:rFonts w:ascii="Calibri" w:hAnsi="Calibri" w:cs="Calibri"/>
          <w:b w:val="0"/>
          <w:sz w:val="24"/>
        </w:rPr>
        <w:t xml:space="preserve"> de Bodega preparan y </w:t>
      </w:r>
      <w:proofErr w:type="spellStart"/>
      <w:r w:rsidRPr="008227AE">
        <w:rPr>
          <w:rFonts w:ascii="Calibri" w:hAnsi="Calibri" w:cs="Calibri"/>
          <w:b w:val="0"/>
          <w:sz w:val="24"/>
        </w:rPr>
        <w:t>reenvasan</w:t>
      </w:r>
      <w:proofErr w:type="spellEnd"/>
      <w:r w:rsidR="006F1D51" w:rsidRPr="008227AE">
        <w:rPr>
          <w:rFonts w:ascii="Calibri" w:hAnsi="Calibri" w:cs="Calibri"/>
          <w:b w:val="0"/>
          <w:sz w:val="24"/>
        </w:rPr>
        <w:t xml:space="preserve"> </w:t>
      </w:r>
      <w:r w:rsidRPr="008227AE">
        <w:rPr>
          <w:rFonts w:ascii="Calibri" w:hAnsi="Calibri" w:cs="Calibri"/>
          <w:b w:val="0"/>
          <w:sz w:val="24"/>
        </w:rPr>
        <w:t>cuando sea necesario el</w:t>
      </w:r>
      <w:r w:rsidR="006F1D51" w:rsidRPr="008227AE">
        <w:rPr>
          <w:rFonts w:ascii="Calibri" w:hAnsi="Calibri" w:cs="Calibri"/>
          <w:b w:val="0"/>
          <w:sz w:val="24"/>
        </w:rPr>
        <w:t xml:space="preserve"> </w:t>
      </w:r>
      <w:proofErr w:type="spellStart"/>
      <w:r w:rsidR="00D7643C" w:rsidRPr="008227AE">
        <w:rPr>
          <w:rFonts w:ascii="Calibri" w:hAnsi="Calibri" w:cs="Calibri"/>
          <w:b w:val="0"/>
          <w:sz w:val="24"/>
        </w:rPr>
        <w:t>Pyritilene</w:t>
      </w:r>
      <w:proofErr w:type="spellEnd"/>
      <w:r w:rsidR="00D7643C" w:rsidRPr="008227AE">
        <w:rPr>
          <w:rFonts w:ascii="Calibri" w:hAnsi="Calibri" w:cs="Calibri"/>
          <w:b w:val="0"/>
          <w:sz w:val="24"/>
        </w:rPr>
        <w:t xml:space="preserve"> en fundas plásticas, </w:t>
      </w:r>
      <w:r w:rsidRPr="008227AE">
        <w:rPr>
          <w:rFonts w:ascii="Calibri" w:hAnsi="Calibri" w:cs="Calibri"/>
          <w:b w:val="0"/>
          <w:sz w:val="24"/>
        </w:rPr>
        <w:t>tintas en recipientes y/o canecas y solventes en envases de 10 galones. Los despachan utilizando el equipo de protección personal adecuado</w:t>
      </w:r>
      <w:r w:rsidR="008227AE">
        <w:rPr>
          <w:rFonts w:ascii="Calibri" w:hAnsi="Calibri" w:cs="Calibri"/>
          <w:b w:val="0"/>
          <w:sz w:val="24"/>
        </w:rPr>
        <w:t>.</w:t>
      </w:r>
    </w:p>
    <w:p w14:paraId="6DA0184E" w14:textId="0AFA1711" w:rsidR="00356224" w:rsidRDefault="00356224" w:rsidP="00356224">
      <w:pPr>
        <w:pStyle w:val="Textoindependiente"/>
        <w:ind w:left="360"/>
        <w:jc w:val="both"/>
        <w:rPr>
          <w:rFonts w:ascii="Calibri" w:hAnsi="Calibri" w:cs="Calibri"/>
          <w:b w:val="0"/>
          <w:sz w:val="24"/>
        </w:rPr>
      </w:pPr>
    </w:p>
    <w:p w14:paraId="49C73287" w14:textId="206047D0" w:rsidR="000D75DE" w:rsidRPr="00901C12" w:rsidRDefault="00356224" w:rsidP="00356224">
      <w:pPr>
        <w:pStyle w:val="Textoindependiente"/>
        <w:jc w:val="both"/>
        <w:rPr>
          <w:rFonts w:ascii="Calibri" w:hAnsi="Calibri" w:cs="Calibri"/>
          <w:sz w:val="24"/>
        </w:rPr>
      </w:pPr>
      <w:r w:rsidRPr="00D14F96">
        <w:rPr>
          <w:rFonts w:ascii="Calibri" w:hAnsi="Calibri" w:cs="Calibri"/>
          <w:b w:val="0"/>
        </w:rPr>
        <w:lastRenderedPageBreak/>
        <w:t>7</w:t>
      </w:r>
      <w:r w:rsidR="00D14F96" w:rsidRPr="00D14F96">
        <w:rPr>
          <w:rFonts w:ascii="Calibri" w:hAnsi="Calibri" w:cs="Calibri"/>
          <w:b w:val="0"/>
        </w:rPr>
        <w:t>.</w:t>
      </w:r>
      <w:r w:rsidR="00D14F96">
        <w:rPr>
          <w:rFonts w:ascii="Calibri" w:hAnsi="Calibri" w:cs="Calibri"/>
          <w:b w:val="0"/>
          <w:sz w:val="24"/>
        </w:rPr>
        <w:t xml:space="preserve"> </w:t>
      </w:r>
      <w:r>
        <w:rPr>
          <w:rFonts w:ascii="Calibri" w:hAnsi="Calibri" w:cs="Calibri"/>
          <w:b w:val="0"/>
          <w:sz w:val="24"/>
        </w:rPr>
        <w:t xml:space="preserve"> </w:t>
      </w:r>
      <w:r w:rsidR="003B7390" w:rsidRPr="00901C12">
        <w:rPr>
          <w:rFonts w:ascii="Calibri" w:hAnsi="Calibri" w:cs="Calibri"/>
          <w:sz w:val="24"/>
        </w:rPr>
        <w:t>Recepción del Producto Terminado</w:t>
      </w:r>
    </w:p>
    <w:p w14:paraId="117C7E84" w14:textId="77777777" w:rsidR="003A1590" w:rsidRDefault="003B7390" w:rsidP="003A1590">
      <w:pPr>
        <w:pStyle w:val="Textoindependiente"/>
        <w:numPr>
          <w:ilvl w:val="0"/>
          <w:numId w:val="19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El Operador de Montacargas y A</w:t>
      </w:r>
      <w:r w:rsidR="00A63748">
        <w:rPr>
          <w:rFonts w:ascii="Calibri" w:hAnsi="Calibri" w:cs="Calibri"/>
          <w:b w:val="0"/>
          <w:sz w:val="24"/>
        </w:rPr>
        <w:t>uxiliar</w:t>
      </w:r>
      <w:r w:rsidR="00D7643C">
        <w:rPr>
          <w:rFonts w:ascii="Calibri" w:hAnsi="Calibri" w:cs="Calibri"/>
          <w:b w:val="0"/>
          <w:sz w:val="24"/>
        </w:rPr>
        <w:t xml:space="preserve"> de Bodega, realizan e</w:t>
      </w:r>
      <w:r w:rsidRPr="00901C12">
        <w:rPr>
          <w:rFonts w:ascii="Calibri" w:hAnsi="Calibri" w:cs="Calibri"/>
          <w:b w:val="0"/>
          <w:sz w:val="24"/>
        </w:rPr>
        <w:t xml:space="preserve">stas actividades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instrucción de trabajo para Recepción y Almacenamiento de Producto terminado (IT-755-03).</w:t>
      </w:r>
    </w:p>
    <w:p w14:paraId="700E4F4A" w14:textId="28AFB5CE" w:rsidR="003A1590" w:rsidRPr="003A1590" w:rsidRDefault="003B7390" w:rsidP="003A1590">
      <w:pPr>
        <w:pStyle w:val="Textoindependiente"/>
        <w:numPr>
          <w:ilvl w:val="0"/>
          <w:numId w:val="19"/>
        </w:numPr>
        <w:jc w:val="both"/>
        <w:rPr>
          <w:rFonts w:ascii="Calibri" w:hAnsi="Calibri" w:cs="Calibri"/>
          <w:b w:val="0"/>
          <w:sz w:val="24"/>
        </w:rPr>
      </w:pPr>
      <w:r w:rsidRPr="003A1590">
        <w:rPr>
          <w:rFonts w:ascii="Calibri" w:hAnsi="Calibri" w:cs="Calibri"/>
          <w:b w:val="0"/>
          <w:sz w:val="24"/>
        </w:rPr>
        <w:t xml:space="preserve">El Operador de Montacargas ubica el producto terminado que sale de planta una vez realizado el control de calidad </w:t>
      </w:r>
      <w:proofErr w:type="gramStart"/>
      <w:r w:rsidRPr="003A1590">
        <w:rPr>
          <w:rFonts w:ascii="Calibri" w:hAnsi="Calibri" w:cs="Calibri"/>
          <w:b w:val="0"/>
          <w:sz w:val="24"/>
        </w:rPr>
        <w:t>de acuerdo al</w:t>
      </w:r>
      <w:proofErr w:type="gramEnd"/>
      <w:r w:rsidRPr="003A1590">
        <w:rPr>
          <w:rFonts w:ascii="Calibri" w:hAnsi="Calibri" w:cs="Calibri"/>
          <w:b w:val="0"/>
          <w:sz w:val="24"/>
        </w:rPr>
        <w:t xml:space="preserve"> procedimiento Medición y Monitoreo de Productos</w:t>
      </w:r>
      <w:r w:rsidR="00EB61C4" w:rsidRPr="003A1590">
        <w:rPr>
          <w:rFonts w:ascii="Calibri" w:hAnsi="Calibri" w:cs="Calibri"/>
          <w:b w:val="0"/>
          <w:sz w:val="24"/>
        </w:rPr>
        <w:t xml:space="preserve"> </w:t>
      </w:r>
      <w:r w:rsidRPr="003A1590">
        <w:rPr>
          <w:rFonts w:ascii="Calibri" w:hAnsi="Calibri" w:cs="Calibri"/>
          <w:b w:val="0"/>
          <w:sz w:val="24"/>
        </w:rPr>
        <w:t>(P-824-01) en el área de Almacenamiento de Temporal de Producto Terminado según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3A1590">
        <w:rPr>
          <w:rFonts w:ascii="Calibri" w:hAnsi="Calibri" w:cs="Calibri"/>
          <w:b w:val="0"/>
          <w:sz w:val="24"/>
        </w:rPr>
        <w:t>(IT-755-PATP)</w:t>
      </w:r>
      <w:r w:rsidR="003A1590" w:rsidRPr="003A1590">
        <w:rPr>
          <w:rFonts w:ascii="Calibri" w:hAnsi="Calibri" w:cs="Calibri"/>
          <w:b w:val="0"/>
          <w:sz w:val="24"/>
        </w:rPr>
        <w:t>.</w:t>
      </w:r>
    </w:p>
    <w:p w14:paraId="7004B2B4" w14:textId="6D224505" w:rsidR="003B7390" w:rsidRPr="003A1590" w:rsidRDefault="003B7390" w:rsidP="003A1590">
      <w:pPr>
        <w:pStyle w:val="Textoindependiente"/>
        <w:numPr>
          <w:ilvl w:val="0"/>
          <w:numId w:val="20"/>
        </w:numPr>
        <w:jc w:val="both"/>
        <w:rPr>
          <w:rFonts w:ascii="Calibri" w:hAnsi="Calibri" w:cs="Calibri"/>
          <w:b w:val="0"/>
          <w:sz w:val="24"/>
        </w:rPr>
      </w:pPr>
      <w:r w:rsidRPr="003A1590">
        <w:rPr>
          <w:rFonts w:ascii="Calibri" w:hAnsi="Calibri" w:cs="Calibri"/>
          <w:b w:val="0"/>
          <w:sz w:val="24"/>
        </w:rPr>
        <w:t xml:space="preserve">El </w:t>
      </w:r>
      <w:r w:rsidR="00A63748" w:rsidRPr="003A1590">
        <w:rPr>
          <w:rFonts w:ascii="Calibri" w:hAnsi="Calibri" w:cs="Calibri"/>
          <w:b w:val="0"/>
          <w:sz w:val="24"/>
        </w:rPr>
        <w:t>Coordinador</w:t>
      </w:r>
      <w:r w:rsidR="00EB61C4" w:rsidRPr="003A1590">
        <w:rPr>
          <w:rFonts w:ascii="Calibri" w:hAnsi="Calibri" w:cs="Calibri"/>
          <w:b w:val="0"/>
          <w:sz w:val="24"/>
        </w:rPr>
        <w:t xml:space="preserve"> de Materiales </w:t>
      </w:r>
      <w:r w:rsidRPr="003A1590">
        <w:rPr>
          <w:rFonts w:ascii="Calibri" w:hAnsi="Calibri" w:cs="Calibri"/>
          <w:b w:val="0"/>
          <w:sz w:val="24"/>
        </w:rPr>
        <w:t xml:space="preserve">de Producto Terminado y Operador de Montacargas detalla las cantidades y materiales que salen de planta en el formato Recepción de Producto Terminado (RPT-755) y </w:t>
      </w:r>
      <w:r w:rsidR="00413807" w:rsidRPr="003A1590">
        <w:rPr>
          <w:rFonts w:ascii="Calibri" w:hAnsi="Calibri" w:cs="Calibri"/>
          <w:b w:val="0"/>
          <w:sz w:val="24"/>
        </w:rPr>
        <w:t>la estiba</w:t>
      </w:r>
      <w:r w:rsidRPr="003A1590">
        <w:rPr>
          <w:rFonts w:ascii="Calibri" w:hAnsi="Calibri" w:cs="Calibri"/>
          <w:b w:val="0"/>
          <w:sz w:val="24"/>
        </w:rPr>
        <w:t xml:space="preserve"> </w:t>
      </w:r>
      <w:proofErr w:type="gramStart"/>
      <w:r w:rsidRPr="003A1590">
        <w:rPr>
          <w:rFonts w:ascii="Calibri" w:hAnsi="Calibri" w:cs="Calibri"/>
          <w:b w:val="0"/>
          <w:sz w:val="24"/>
        </w:rPr>
        <w:t>de acuerdo a</w:t>
      </w:r>
      <w:proofErr w:type="gramEnd"/>
      <w:r w:rsidRPr="003A1590">
        <w:rPr>
          <w:rFonts w:ascii="Calibri" w:hAnsi="Calibri" w:cs="Calibri"/>
          <w:b w:val="0"/>
          <w:sz w:val="24"/>
        </w:rPr>
        <w:t xml:space="preserve"> la especificación técnica Cantidad de </w:t>
      </w:r>
      <w:r w:rsidR="00A63748" w:rsidRPr="003A1590">
        <w:rPr>
          <w:rFonts w:ascii="Calibri" w:hAnsi="Calibri" w:cs="Calibri"/>
          <w:b w:val="0"/>
          <w:sz w:val="24"/>
        </w:rPr>
        <w:t>Bultos por Pallet (ET-755-CBP).</w:t>
      </w:r>
    </w:p>
    <w:p w14:paraId="7F48A816" w14:textId="688EEEE3" w:rsidR="00356DDB" w:rsidRPr="00DF0C31" w:rsidRDefault="003B7390" w:rsidP="003B7390">
      <w:pPr>
        <w:pStyle w:val="Textoindependiente"/>
        <w:numPr>
          <w:ilvl w:val="0"/>
          <w:numId w:val="21"/>
        </w:numPr>
        <w:jc w:val="both"/>
        <w:rPr>
          <w:rFonts w:ascii="Calibri" w:hAnsi="Calibri" w:cs="Calibri"/>
          <w:color w:val="FF000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Operador de Montacargas ubica en la bodega de producto terminado los productos que han sido aprobados. El </w:t>
      </w:r>
      <w:del w:id="12" w:author="Olvera, Fernanda" w:date="2021-07-21T15:51:00Z">
        <w:r w:rsidRPr="00901C12"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13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 w:rsidRPr="00901C12">
        <w:rPr>
          <w:rFonts w:ascii="Calibri" w:hAnsi="Calibri" w:cs="Calibri"/>
          <w:b w:val="0"/>
          <w:sz w:val="24"/>
        </w:rPr>
        <w:t xml:space="preserve">, </w:t>
      </w:r>
      <w:r w:rsidR="00C919DC">
        <w:rPr>
          <w:rFonts w:ascii="Calibri" w:hAnsi="Calibri" w:cs="Calibri"/>
          <w:b w:val="0"/>
          <w:sz w:val="24"/>
        </w:rPr>
        <w:t>Coordinador</w:t>
      </w:r>
      <w:r w:rsidR="00EB61C4">
        <w:rPr>
          <w:rFonts w:ascii="Calibri" w:hAnsi="Calibri" w:cs="Calibri"/>
          <w:b w:val="0"/>
          <w:sz w:val="24"/>
        </w:rPr>
        <w:t xml:space="preserve"> de Materiales </w:t>
      </w:r>
      <w:r w:rsidRPr="00901C12">
        <w:rPr>
          <w:rFonts w:ascii="Calibri" w:hAnsi="Calibri" w:cs="Calibri"/>
          <w:b w:val="0"/>
          <w:sz w:val="24"/>
        </w:rPr>
        <w:t>de Producto Terminado co</w:t>
      </w:r>
      <w:r w:rsidR="00CC5DB0">
        <w:rPr>
          <w:rFonts w:ascii="Calibri" w:hAnsi="Calibri" w:cs="Calibri"/>
          <w:b w:val="0"/>
          <w:sz w:val="24"/>
        </w:rPr>
        <w:t>nfirma las cantidades recibidas.</w:t>
      </w:r>
      <w:r w:rsidRPr="00901C12">
        <w:rPr>
          <w:rFonts w:ascii="Calibri" w:hAnsi="Calibri" w:cs="Calibri"/>
          <w:b w:val="0"/>
          <w:sz w:val="24"/>
        </w:rPr>
        <w:t xml:space="preserve"> </w:t>
      </w:r>
    </w:p>
    <w:p w14:paraId="21654835" w14:textId="77DE5EFF" w:rsidR="00356DDB" w:rsidRPr="00DF0C31" w:rsidRDefault="00356DDB" w:rsidP="003B7390">
      <w:pPr>
        <w:pStyle w:val="Textoindependiente"/>
        <w:numPr>
          <w:ilvl w:val="0"/>
          <w:numId w:val="21"/>
        </w:numPr>
        <w:jc w:val="both"/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/>
          <w:b w:val="0"/>
          <w:sz w:val="24"/>
        </w:rPr>
        <w:t xml:space="preserve">El </w:t>
      </w:r>
      <w:r w:rsidR="006F1D51">
        <w:rPr>
          <w:rFonts w:ascii="Calibri" w:hAnsi="Calibri" w:cs="Calibri"/>
          <w:b w:val="0"/>
          <w:sz w:val="24"/>
        </w:rPr>
        <w:t>S</w:t>
      </w:r>
      <w:r>
        <w:rPr>
          <w:rFonts w:ascii="Calibri" w:hAnsi="Calibri" w:cs="Calibri"/>
          <w:b w:val="0"/>
          <w:sz w:val="24"/>
        </w:rPr>
        <w:t xml:space="preserve">upervisor de </w:t>
      </w:r>
      <w:r w:rsidR="007B7ABA">
        <w:rPr>
          <w:rFonts w:ascii="Calibri" w:hAnsi="Calibri" w:cs="Calibri"/>
          <w:b w:val="0"/>
          <w:sz w:val="24"/>
        </w:rPr>
        <w:t xml:space="preserve">Producción </w:t>
      </w:r>
      <w:r>
        <w:rPr>
          <w:rFonts w:ascii="Calibri" w:hAnsi="Calibri" w:cs="Calibri"/>
          <w:b w:val="0"/>
          <w:sz w:val="24"/>
        </w:rPr>
        <w:t>ingresa al sistema, por orden de fabricación las cantidades producidas por turno a las bodegas de tránsito, luego realiza transferencia a las bodegas que corresponda según régimen.</w:t>
      </w:r>
    </w:p>
    <w:p w14:paraId="458FE89A" w14:textId="4E6F5654" w:rsidR="00356DDB" w:rsidRPr="00DF0C31" w:rsidRDefault="00356DDB" w:rsidP="003B7390">
      <w:pPr>
        <w:pStyle w:val="Textoindependiente"/>
        <w:numPr>
          <w:ilvl w:val="0"/>
          <w:numId w:val="21"/>
        </w:numPr>
        <w:jc w:val="both"/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/>
          <w:b w:val="0"/>
          <w:sz w:val="24"/>
        </w:rPr>
        <w:t xml:space="preserve">El </w:t>
      </w:r>
      <w:del w:id="14" w:author="Olvera, Fernanda" w:date="2021-07-21T15:51:00Z">
        <w:r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15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>
        <w:rPr>
          <w:rFonts w:ascii="Calibri" w:hAnsi="Calibri" w:cs="Calibri"/>
          <w:b w:val="0"/>
          <w:sz w:val="24"/>
        </w:rPr>
        <w:t xml:space="preserve"> y/o Coordinador de Materiales verifica en físico las cantidades y </w:t>
      </w:r>
      <w:proofErr w:type="spellStart"/>
      <w:r>
        <w:rPr>
          <w:rFonts w:ascii="Calibri" w:hAnsi="Calibri" w:cs="Calibri"/>
          <w:b w:val="0"/>
          <w:sz w:val="24"/>
        </w:rPr>
        <w:t>recepciona</w:t>
      </w:r>
      <w:proofErr w:type="spellEnd"/>
      <w:r>
        <w:rPr>
          <w:rFonts w:ascii="Calibri" w:hAnsi="Calibri" w:cs="Calibri"/>
          <w:b w:val="0"/>
          <w:sz w:val="24"/>
        </w:rPr>
        <w:t xml:space="preserve"> en el sistema, quedando alimentado el inventario.</w:t>
      </w:r>
    </w:p>
    <w:p w14:paraId="56F3DEAE" w14:textId="77777777" w:rsidR="003B7390" w:rsidRPr="00901C12" w:rsidRDefault="003B7390" w:rsidP="003B7390">
      <w:pPr>
        <w:pStyle w:val="Textoindependiente"/>
        <w:jc w:val="both"/>
        <w:rPr>
          <w:rFonts w:ascii="Calibri" w:hAnsi="Calibri" w:cs="Calibri"/>
          <w:b w:val="0"/>
          <w:sz w:val="24"/>
        </w:rPr>
      </w:pPr>
    </w:p>
    <w:p w14:paraId="39F3671A" w14:textId="027E8DC9" w:rsidR="000D75DE" w:rsidRPr="00901C12" w:rsidRDefault="003149B5" w:rsidP="003B7390">
      <w:pPr>
        <w:pStyle w:val="Textoindependient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8</w:t>
      </w:r>
      <w:r w:rsidR="003B7390" w:rsidRPr="00901C12">
        <w:rPr>
          <w:rFonts w:ascii="Calibri" w:hAnsi="Calibri" w:cs="Calibri"/>
          <w:sz w:val="24"/>
        </w:rPr>
        <w:t>.</w:t>
      </w:r>
      <w:r w:rsidR="006F1D51">
        <w:rPr>
          <w:rFonts w:ascii="Calibri" w:hAnsi="Calibri" w:cs="Calibri"/>
          <w:sz w:val="24"/>
        </w:rPr>
        <w:t xml:space="preserve"> </w:t>
      </w:r>
      <w:r w:rsidR="003B7390" w:rsidRPr="00901C12">
        <w:rPr>
          <w:rFonts w:ascii="Calibri" w:hAnsi="Calibri" w:cs="Calibri"/>
          <w:sz w:val="24"/>
        </w:rPr>
        <w:t>Despacho de Producto Terminado</w:t>
      </w:r>
    </w:p>
    <w:p w14:paraId="34890B53" w14:textId="204FA285" w:rsidR="003B7390" w:rsidRPr="00901C12" w:rsidRDefault="003B7390" w:rsidP="003A1590">
      <w:pPr>
        <w:numPr>
          <w:ilvl w:val="0"/>
          <w:numId w:val="23"/>
        </w:numPr>
        <w:jc w:val="both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 xml:space="preserve">El </w:t>
      </w:r>
      <w:del w:id="16" w:author="Olvera, Fernanda" w:date="2021-07-21T15:51:00Z">
        <w:r w:rsidRPr="00901C12" w:rsidDel="001E2526">
          <w:rPr>
            <w:rFonts w:ascii="Calibri" w:hAnsi="Calibri" w:cs="Calibri"/>
            <w:lang w:val="es-ES_tradnl"/>
          </w:rPr>
          <w:delText>Jefe de Materiales</w:delText>
        </w:r>
      </w:del>
      <w:ins w:id="17" w:author="Olvera, Fernanda" w:date="2021-07-21T15:51:00Z">
        <w:r w:rsidR="001E2526">
          <w:rPr>
            <w:rFonts w:ascii="Calibri" w:hAnsi="Calibri" w:cs="Calibri"/>
            <w:lang w:val="es-ES_tradnl"/>
          </w:rPr>
          <w:t>Supervisor de Logística</w:t>
        </w:r>
      </w:ins>
      <w:r w:rsidRPr="00901C12">
        <w:rPr>
          <w:rFonts w:ascii="Calibri" w:hAnsi="Calibri" w:cs="Calibri"/>
          <w:lang w:val="es-ES_tradnl"/>
        </w:rPr>
        <w:t xml:space="preserve">, </w:t>
      </w:r>
      <w:r w:rsidR="00C919DC">
        <w:rPr>
          <w:rFonts w:ascii="Calibri" w:hAnsi="Calibri" w:cs="Calibri"/>
          <w:lang w:val="es-ES_tradnl"/>
        </w:rPr>
        <w:t>Coordinador</w:t>
      </w:r>
      <w:r w:rsidRPr="00901C12">
        <w:rPr>
          <w:rFonts w:ascii="Calibri" w:hAnsi="Calibri" w:cs="Calibri"/>
          <w:lang w:val="es-ES_tradnl"/>
        </w:rPr>
        <w:t xml:space="preserve"> de Materiales de Producto Terminado, el Operador de Montacargas y los A</w:t>
      </w:r>
      <w:r w:rsidR="00C919DC">
        <w:rPr>
          <w:rFonts w:ascii="Calibri" w:hAnsi="Calibri" w:cs="Calibri"/>
          <w:lang w:val="es-ES_tradnl"/>
        </w:rPr>
        <w:t>uxiliares</w:t>
      </w:r>
      <w:r w:rsidRPr="00901C12">
        <w:rPr>
          <w:rFonts w:ascii="Calibri" w:hAnsi="Calibri" w:cs="Calibri"/>
          <w:lang w:val="es-ES_tradnl"/>
        </w:rPr>
        <w:t xml:space="preserve"> de Bodega, realizan </w:t>
      </w:r>
      <w:r w:rsidR="00413807" w:rsidRPr="00901C12">
        <w:rPr>
          <w:rFonts w:ascii="Calibri" w:hAnsi="Calibri" w:cs="Calibri"/>
          <w:lang w:val="es-ES_tradnl"/>
        </w:rPr>
        <w:t>estas</w:t>
      </w:r>
      <w:r w:rsidRPr="00901C12">
        <w:rPr>
          <w:rFonts w:ascii="Calibri" w:hAnsi="Calibri" w:cs="Calibri"/>
          <w:lang w:val="es-ES_tradnl"/>
        </w:rPr>
        <w:t xml:space="preserve"> actividades </w:t>
      </w:r>
      <w:proofErr w:type="gramStart"/>
      <w:r w:rsidRPr="00901C12">
        <w:rPr>
          <w:rFonts w:ascii="Calibri" w:hAnsi="Calibri" w:cs="Calibri"/>
          <w:lang w:val="es-ES_tradnl"/>
        </w:rPr>
        <w:t>de acuerdo a</w:t>
      </w:r>
      <w:proofErr w:type="gramEnd"/>
      <w:r w:rsidRPr="00901C12">
        <w:rPr>
          <w:rFonts w:ascii="Calibri" w:hAnsi="Calibri" w:cs="Calibri"/>
          <w:lang w:val="es-ES_tradnl"/>
        </w:rPr>
        <w:t xml:space="preserve"> instrucción de trabajo para Despacho de Producto Terminado (IT-755-04)</w:t>
      </w:r>
      <w:r w:rsidR="00D14F96">
        <w:rPr>
          <w:rFonts w:ascii="Calibri" w:hAnsi="Calibri" w:cs="Calibri"/>
          <w:lang w:val="es-ES_tradnl"/>
        </w:rPr>
        <w:t>.</w:t>
      </w:r>
    </w:p>
    <w:p w14:paraId="08842FF8" w14:textId="2A1A7F2A" w:rsidR="003B7390" w:rsidRDefault="003B7390" w:rsidP="003A1590">
      <w:pPr>
        <w:pStyle w:val="Prrafodelista"/>
        <w:numPr>
          <w:ilvl w:val="0"/>
          <w:numId w:val="23"/>
        </w:numPr>
        <w:jc w:val="both"/>
        <w:rPr>
          <w:rFonts w:ascii="Calibri" w:hAnsi="Calibri" w:cs="Calibri"/>
          <w:lang w:val="es-ES_tradnl"/>
        </w:rPr>
      </w:pPr>
      <w:r w:rsidRPr="00C919DC">
        <w:rPr>
          <w:rFonts w:ascii="Calibri" w:hAnsi="Calibri" w:cs="Calibri"/>
          <w:lang w:val="es-ES_tradnl"/>
        </w:rPr>
        <w:t xml:space="preserve">El </w:t>
      </w:r>
      <w:del w:id="18" w:author="Olvera, Fernanda" w:date="2021-07-21T15:51:00Z">
        <w:r w:rsidRPr="00C919DC" w:rsidDel="001E2526">
          <w:rPr>
            <w:rFonts w:ascii="Calibri" w:hAnsi="Calibri" w:cs="Calibri"/>
            <w:lang w:val="es-ES_tradnl"/>
          </w:rPr>
          <w:delText>Jefe de Materiales</w:delText>
        </w:r>
      </w:del>
      <w:ins w:id="19" w:author="Olvera, Fernanda" w:date="2021-07-21T15:51:00Z">
        <w:r w:rsidR="001E2526">
          <w:rPr>
            <w:rFonts w:ascii="Calibri" w:hAnsi="Calibri" w:cs="Calibri"/>
            <w:lang w:val="es-ES_tradnl"/>
          </w:rPr>
          <w:t>Supervisor de Logística</w:t>
        </w:r>
      </w:ins>
      <w:r w:rsidR="006F1D51">
        <w:rPr>
          <w:rFonts w:ascii="Calibri" w:hAnsi="Calibri" w:cs="Calibri"/>
          <w:lang w:val="es-ES_tradnl"/>
        </w:rPr>
        <w:t xml:space="preserve"> </w:t>
      </w:r>
      <w:r w:rsidRPr="00C919DC">
        <w:rPr>
          <w:rFonts w:ascii="Calibri" w:hAnsi="Calibri" w:cs="Calibri"/>
          <w:lang w:val="es-ES_tradnl"/>
        </w:rPr>
        <w:t xml:space="preserve">y/o </w:t>
      </w:r>
      <w:r w:rsidR="00C919DC" w:rsidRPr="00C919DC">
        <w:rPr>
          <w:rFonts w:ascii="Calibri" w:hAnsi="Calibri" w:cs="Calibri"/>
          <w:lang w:val="es-ES_tradnl"/>
        </w:rPr>
        <w:t>Coordinador</w:t>
      </w:r>
      <w:r w:rsidR="006F1D51">
        <w:rPr>
          <w:rFonts w:ascii="Calibri" w:hAnsi="Calibri" w:cs="Calibri"/>
          <w:lang w:val="es-ES_tradnl"/>
        </w:rPr>
        <w:t xml:space="preserve"> </w:t>
      </w:r>
      <w:r w:rsidRPr="00C919DC">
        <w:rPr>
          <w:rFonts w:ascii="Calibri" w:hAnsi="Calibri" w:cs="Calibri"/>
          <w:lang w:val="es-ES_tradnl"/>
        </w:rPr>
        <w:t>de Materiales</w:t>
      </w:r>
      <w:r w:rsidRPr="00C919DC">
        <w:rPr>
          <w:rFonts w:ascii="Calibri" w:hAnsi="Calibri" w:cs="Calibri"/>
          <w:lang w:val="es-ES"/>
        </w:rPr>
        <w:t xml:space="preserve"> de Producto Terminado</w:t>
      </w:r>
      <w:r w:rsidRPr="00C919DC">
        <w:rPr>
          <w:rFonts w:ascii="Calibri" w:hAnsi="Calibri" w:cs="Calibri"/>
          <w:lang w:val="es-ES_tradnl"/>
        </w:rPr>
        <w:t xml:space="preserve"> recibe la Orden de Venta</w:t>
      </w:r>
      <w:r w:rsidR="00A70822">
        <w:rPr>
          <w:rFonts w:ascii="Calibri" w:hAnsi="Calibri" w:cs="Calibri"/>
          <w:lang w:val="es-ES_tradnl"/>
        </w:rPr>
        <w:t xml:space="preserve"> </w:t>
      </w:r>
      <w:r w:rsidR="00B50B9D">
        <w:rPr>
          <w:rFonts w:ascii="Calibri" w:hAnsi="Calibri" w:cs="Calibri"/>
          <w:lang w:val="es-ES_tradnl"/>
        </w:rPr>
        <w:t xml:space="preserve">e imprime el </w:t>
      </w:r>
      <w:proofErr w:type="spellStart"/>
      <w:r w:rsidR="00A70822">
        <w:rPr>
          <w:rFonts w:ascii="Calibri" w:hAnsi="Calibri" w:cs="Calibri"/>
          <w:lang w:val="es-ES_tradnl"/>
        </w:rPr>
        <w:t>picking</w:t>
      </w:r>
      <w:proofErr w:type="spellEnd"/>
      <w:r w:rsidR="00A70822">
        <w:rPr>
          <w:rFonts w:ascii="Calibri" w:hAnsi="Calibri" w:cs="Calibri"/>
          <w:lang w:val="es-ES_tradnl"/>
        </w:rPr>
        <w:t xml:space="preserve"> (</w:t>
      </w:r>
      <w:r w:rsidR="00B50B9D">
        <w:rPr>
          <w:rFonts w:ascii="Calibri" w:hAnsi="Calibri" w:cs="Calibri"/>
          <w:lang w:val="es-ES_tradnl"/>
        </w:rPr>
        <w:t>Formato de despacho PT)</w:t>
      </w:r>
      <w:r w:rsidRPr="00C919DC">
        <w:rPr>
          <w:rFonts w:ascii="Calibri" w:hAnsi="Calibri" w:cs="Calibri"/>
          <w:lang w:val="es-ES_tradnl"/>
        </w:rPr>
        <w:t xml:space="preserve"> en la sesión de </w:t>
      </w:r>
      <w:proofErr w:type="spellStart"/>
      <w:r w:rsidRPr="00C919DC">
        <w:rPr>
          <w:rFonts w:ascii="Calibri" w:hAnsi="Calibri" w:cs="Calibri"/>
          <w:lang w:val="es-ES_tradnl"/>
        </w:rPr>
        <w:t>Infor</w:t>
      </w:r>
      <w:proofErr w:type="spellEnd"/>
      <w:r w:rsidRPr="00C919DC">
        <w:rPr>
          <w:rFonts w:ascii="Calibri" w:hAnsi="Calibri" w:cs="Calibri"/>
          <w:lang w:val="es-ES_tradnl"/>
        </w:rPr>
        <w:t xml:space="preserve"> LN Listar formato de despacho PT</w:t>
      </w:r>
      <w:r w:rsidR="006F1D51">
        <w:rPr>
          <w:rFonts w:ascii="Calibri" w:hAnsi="Calibri" w:cs="Calibri"/>
          <w:lang w:val="es-ES_tradnl"/>
        </w:rPr>
        <w:t xml:space="preserve"> </w:t>
      </w:r>
      <w:r w:rsidRPr="00C919DC">
        <w:rPr>
          <w:rFonts w:ascii="Calibri" w:hAnsi="Calibri" w:cs="Calibri"/>
          <w:lang w:val="es-ES_tradnl"/>
        </w:rPr>
        <w:t>o utiliza el formato Despacho de Producto Terminado (DPT-755) de haber problemas con el sistema o no exista orden de venta.</w:t>
      </w:r>
    </w:p>
    <w:p w14:paraId="358BA02E" w14:textId="0F5BE77D" w:rsidR="00B50B9D" w:rsidRPr="00CE121A" w:rsidRDefault="00DD47C6" w:rsidP="003A1590">
      <w:pPr>
        <w:pStyle w:val="Prrafodelista"/>
        <w:numPr>
          <w:ilvl w:val="0"/>
          <w:numId w:val="23"/>
        </w:num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Luego de la emisión del </w:t>
      </w:r>
      <w:proofErr w:type="spellStart"/>
      <w:r>
        <w:rPr>
          <w:rFonts w:ascii="Calibri" w:hAnsi="Calibri" w:cs="Calibri"/>
          <w:lang w:val="es-ES_tradnl"/>
        </w:rPr>
        <w:t>picking</w:t>
      </w:r>
      <w:proofErr w:type="spellEnd"/>
      <w:r>
        <w:rPr>
          <w:rFonts w:ascii="Calibri" w:hAnsi="Calibri" w:cs="Calibri"/>
          <w:lang w:val="es-ES_tradnl"/>
        </w:rPr>
        <w:t xml:space="preserve"> se entrega al transportista el </w:t>
      </w:r>
      <w:r w:rsidRPr="001E6B17">
        <w:rPr>
          <w:rFonts w:ascii="Calibri" w:hAnsi="Calibri" w:cs="Calibri"/>
          <w:lang w:val="es-ES_tradnl"/>
        </w:rPr>
        <w:t xml:space="preserve">documento </w:t>
      </w:r>
      <w:r w:rsidRPr="00CE121A">
        <w:rPr>
          <w:rFonts w:ascii="Calibri" w:hAnsi="Calibri" w:cs="Calibri"/>
          <w:lang w:val="es-ES_tradnl"/>
        </w:rPr>
        <w:t xml:space="preserve">(HRB-755) hoja de revisión de </w:t>
      </w:r>
      <w:r w:rsidR="00A70822" w:rsidRPr="00CE121A">
        <w:rPr>
          <w:rFonts w:ascii="Calibri" w:hAnsi="Calibri" w:cs="Calibri"/>
          <w:lang w:val="es-ES_tradnl"/>
        </w:rPr>
        <w:t>bultos,</w:t>
      </w:r>
      <w:r w:rsidRPr="00CE121A">
        <w:rPr>
          <w:rFonts w:ascii="Calibri" w:hAnsi="Calibri" w:cs="Calibri"/>
          <w:lang w:val="es-ES_tradnl"/>
        </w:rPr>
        <w:t xml:space="preserve"> el mismo que </w:t>
      </w:r>
      <w:r w:rsidR="00854F7D" w:rsidRPr="00CE121A">
        <w:rPr>
          <w:rFonts w:ascii="Calibri" w:hAnsi="Calibri" w:cs="Calibri"/>
          <w:lang w:val="es-ES_tradnl"/>
        </w:rPr>
        <w:t>será</w:t>
      </w:r>
      <w:r w:rsidRPr="00CE121A">
        <w:rPr>
          <w:rFonts w:ascii="Calibri" w:hAnsi="Calibri" w:cs="Calibri"/>
          <w:lang w:val="es-ES_tradnl"/>
        </w:rPr>
        <w:t xml:space="preserve"> utilizado para efectuar la verificación de las cantidades embarcadas de PT, en este documento se </w:t>
      </w:r>
      <w:r w:rsidR="00413807" w:rsidRPr="00CE121A">
        <w:rPr>
          <w:rFonts w:ascii="Calibri" w:hAnsi="Calibri" w:cs="Calibri"/>
          <w:lang w:val="es-ES_tradnl"/>
        </w:rPr>
        <w:t>encontrará</w:t>
      </w:r>
      <w:r w:rsidRPr="00CE121A">
        <w:rPr>
          <w:rFonts w:ascii="Calibri" w:hAnsi="Calibri" w:cs="Calibri"/>
          <w:lang w:val="es-ES_tradnl"/>
        </w:rPr>
        <w:t xml:space="preserve"> pegada la etiqueta del material, la fecha, placas y nombres del transportista.</w:t>
      </w:r>
    </w:p>
    <w:p w14:paraId="4AED8F04" w14:textId="221586AE" w:rsidR="00DD47C6" w:rsidRPr="00C919DC" w:rsidRDefault="00DD47C6" w:rsidP="003A1590">
      <w:pPr>
        <w:pStyle w:val="Prrafodelista"/>
        <w:numPr>
          <w:ilvl w:val="0"/>
          <w:numId w:val="23"/>
        </w:numPr>
        <w:jc w:val="both"/>
        <w:rPr>
          <w:rFonts w:ascii="Calibri" w:hAnsi="Calibri" w:cs="Calibri"/>
          <w:lang w:val="es-ES_tradnl"/>
        </w:rPr>
      </w:pPr>
      <w:r w:rsidRPr="00CE121A">
        <w:rPr>
          <w:rFonts w:ascii="Calibri" w:hAnsi="Calibri" w:cs="Calibri"/>
          <w:lang w:val="es-ES_tradnl"/>
        </w:rPr>
        <w:t xml:space="preserve">El documento </w:t>
      </w:r>
      <w:r w:rsidR="00F37900" w:rsidRPr="00CE121A">
        <w:rPr>
          <w:rFonts w:ascii="Calibri" w:hAnsi="Calibri" w:cs="Calibri"/>
          <w:lang w:val="es-ES_tradnl"/>
        </w:rPr>
        <w:t xml:space="preserve">hoja de revisión de bultos </w:t>
      </w:r>
      <w:r w:rsidRPr="00CE121A">
        <w:rPr>
          <w:rFonts w:ascii="Calibri" w:hAnsi="Calibri" w:cs="Calibri"/>
          <w:lang w:val="es-ES_tradnl"/>
        </w:rPr>
        <w:t xml:space="preserve">(HRB-755) </w:t>
      </w:r>
      <w:r w:rsidR="00F37900" w:rsidRPr="00CE121A">
        <w:rPr>
          <w:rFonts w:ascii="Calibri" w:hAnsi="Calibri" w:cs="Calibri"/>
          <w:lang w:val="es-ES_tradnl"/>
        </w:rPr>
        <w:t>será</w:t>
      </w:r>
      <w:r w:rsidRPr="00CE121A">
        <w:rPr>
          <w:rFonts w:ascii="Calibri" w:hAnsi="Calibri" w:cs="Calibri"/>
          <w:lang w:val="es-ES_tradnl"/>
        </w:rPr>
        <w:t xml:space="preserve"> utilizado para control de la</w:t>
      </w:r>
      <w:r>
        <w:rPr>
          <w:rFonts w:ascii="Calibri" w:hAnsi="Calibri" w:cs="Calibri"/>
          <w:lang w:val="es-ES_tradnl"/>
        </w:rPr>
        <w:t xml:space="preserve"> carga de PT contra la </w:t>
      </w:r>
      <w:r w:rsidR="00F37900">
        <w:rPr>
          <w:rFonts w:ascii="Calibri" w:hAnsi="Calibri" w:cs="Calibri"/>
          <w:lang w:val="es-ES_tradnl"/>
        </w:rPr>
        <w:t>información</w:t>
      </w:r>
      <w:r>
        <w:rPr>
          <w:rFonts w:ascii="Calibri" w:hAnsi="Calibri" w:cs="Calibri"/>
          <w:lang w:val="es-ES_tradnl"/>
        </w:rPr>
        <w:t xml:space="preserve"> </w:t>
      </w:r>
      <w:r w:rsidR="00F37900">
        <w:rPr>
          <w:rFonts w:ascii="Calibri" w:hAnsi="Calibri" w:cs="Calibri"/>
          <w:lang w:val="es-ES_tradnl"/>
        </w:rPr>
        <w:t>descrita en</w:t>
      </w:r>
      <w:r>
        <w:rPr>
          <w:rFonts w:ascii="Calibri" w:hAnsi="Calibri" w:cs="Calibri"/>
          <w:lang w:val="es-ES_tradnl"/>
        </w:rPr>
        <w:t xml:space="preserve"> formato de despacho</w:t>
      </w:r>
      <w:r w:rsidR="00F37900">
        <w:rPr>
          <w:rFonts w:ascii="Calibri" w:hAnsi="Calibri" w:cs="Calibri"/>
          <w:lang w:val="es-ES_tradnl"/>
        </w:rPr>
        <w:t xml:space="preserve"> (DPT-755). </w:t>
      </w:r>
    </w:p>
    <w:p w14:paraId="5230F524" w14:textId="27DA3B58" w:rsidR="003B7390" w:rsidRPr="00901C12" w:rsidRDefault="00C919DC" w:rsidP="003A1590">
      <w:pPr>
        <w:numPr>
          <w:ilvl w:val="0"/>
          <w:numId w:val="22"/>
        </w:num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El </w:t>
      </w:r>
      <w:del w:id="20" w:author="Olvera, Fernanda" w:date="2021-07-21T15:51:00Z">
        <w:r w:rsidDel="001E2526">
          <w:rPr>
            <w:rFonts w:ascii="Calibri" w:hAnsi="Calibri" w:cs="Calibri"/>
            <w:lang w:val="es-ES_tradnl"/>
          </w:rPr>
          <w:delText>Jefe de Materiales</w:delText>
        </w:r>
      </w:del>
      <w:ins w:id="21" w:author="Olvera, Fernanda" w:date="2021-07-21T15:51:00Z">
        <w:r w:rsidR="001E2526">
          <w:rPr>
            <w:rFonts w:ascii="Calibri" w:hAnsi="Calibri" w:cs="Calibri"/>
            <w:lang w:val="es-ES_tradnl"/>
          </w:rPr>
          <w:t>Supervisor de Logística</w:t>
        </w:r>
      </w:ins>
      <w:r>
        <w:rPr>
          <w:rFonts w:ascii="Calibri" w:hAnsi="Calibri" w:cs="Calibri"/>
          <w:lang w:val="es-ES_tradnl"/>
        </w:rPr>
        <w:t xml:space="preserve"> y/o Coordinador de materiales de Producto Terminado,</w:t>
      </w:r>
      <w:r w:rsidR="00356DDB">
        <w:rPr>
          <w:rFonts w:ascii="Calibri" w:hAnsi="Calibri" w:cs="Calibri"/>
          <w:lang w:val="es-ES_tradnl"/>
        </w:rPr>
        <w:t xml:space="preserve"> genera en el sistema </w:t>
      </w:r>
      <w:proofErr w:type="spellStart"/>
      <w:r w:rsidR="00356DDB">
        <w:rPr>
          <w:rFonts w:ascii="Calibri" w:hAnsi="Calibri" w:cs="Calibri"/>
          <w:lang w:val="es-ES_tradnl"/>
        </w:rPr>
        <w:t>Infor</w:t>
      </w:r>
      <w:proofErr w:type="spellEnd"/>
      <w:r w:rsidR="00356DDB">
        <w:rPr>
          <w:rFonts w:ascii="Calibri" w:hAnsi="Calibri" w:cs="Calibri"/>
          <w:lang w:val="es-ES_tradnl"/>
        </w:rPr>
        <w:t xml:space="preserve"> </w:t>
      </w:r>
      <w:proofErr w:type="spellStart"/>
      <w:r w:rsidR="00356DDB">
        <w:rPr>
          <w:rFonts w:ascii="Calibri" w:hAnsi="Calibri" w:cs="Calibri"/>
          <w:lang w:val="es-ES_tradnl"/>
        </w:rPr>
        <w:t>Ln</w:t>
      </w:r>
      <w:proofErr w:type="spellEnd"/>
      <w:r w:rsidR="00356DDB">
        <w:rPr>
          <w:rFonts w:ascii="Calibri" w:hAnsi="Calibri" w:cs="Calibri"/>
          <w:lang w:val="es-ES_tradnl"/>
        </w:rPr>
        <w:t xml:space="preserve"> el formato de despacho de Producto Terminado (DPT-755),</w:t>
      </w:r>
      <w:r w:rsidR="003B7390" w:rsidRPr="00901C12">
        <w:rPr>
          <w:rFonts w:ascii="Calibri" w:hAnsi="Calibri" w:cs="Calibri"/>
          <w:lang w:val="es-ES_tradnl"/>
        </w:rPr>
        <w:t xml:space="preserve"> entrega</w:t>
      </w:r>
      <w:r>
        <w:rPr>
          <w:rFonts w:ascii="Calibri" w:hAnsi="Calibri" w:cs="Calibri"/>
          <w:lang w:val="es-ES_tradnl"/>
        </w:rPr>
        <w:t xml:space="preserve"> listado</w:t>
      </w:r>
      <w:r w:rsidR="003B7390" w:rsidRPr="00901C12">
        <w:rPr>
          <w:rFonts w:ascii="Calibri" w:hAnsi="Calibri" w:cs="Calibri"/>
          <w:lang w:val="es-ES_tradnl"/>
        </w:rPr>
        <w:t xml:space="preserve"> al Operador de Montacargas para que proceda al despacho, quién luego de entregar lo solicitado al cliente, firma el registro y lo devuelve al </w:t>
      </w:r>
      <w:del w:id="22" w:author="Olvera, Fernanda" w:date="2021-07-21T15:51:00Z">
        <w:r w:rsidR="003B7390" w:rsidRPr="00901C12" w:rsidDel="001E2526">
          <w:rPr>
            <w:rFonts w:ascii="Calibri" w:hAnsi="Calibri" w:cs="Calibri"/>
            <w:lang w:val="es-ES_tradnl"/>
          </w:rPr>
          <w:delText>Jefe de Materiales</w:delText>
        </w:r>
      </w:del>
      <w:ins w:id="23" w:author="Olvera, Fernanda" w:date="2021-07-21T15:51:00Z">
        <w:r w:rsidR="001E2526">
          <w:rPr>
            <w:rFonts w:ascii="Calibri" w:hAnsi="Calibri" w:cs="Calibri"/>
            <w:lang w:val="es-ES_tradnl"/>
          </w:rPr>
          <w:t>Supervisor de Logística</w:t>
        </w:r>
      </w:ins>
      <w:r w:rsidR="003B7390" w:rsidRPr="00901C12">
        <w:rPr>
          <w:rFonts w:ascii="Calibri" w:hAnsi="Calibri" w:cs="Calibri"/>
          <w:lang w:val="es-ES_tradnl"/>
        </w:rPr>
        <w:t xml:space="preserve"> y/o </w:t>
      </w:r>
      <w:r>
        <w:rPr>
          <w:rFonts w:ascii="Calibri" w:hAnsi="Calibri" w:cs="Calibri"/>
          <w:lang w:val="es-ES_tradnl"/>
        </w:rPr>
        <w:t>Coordinador de</w:t>
      </w:r>
      <w:r w:rsidR="003B7390" w:rsidRPr="00901C12">
        <w:rPr>
          <w:rFonts w:ascii="Calibri" w:hAnsi="Calibri" w:cs="Calibri"/>
          <w:lang w:val="es-ES_tradnl"/>
        </w:rPr>
        <w:t xml:space="preserve"> Materiales </w:t>
      </w:r>
      <w:r w:rsidR="003B7390" w:rsidRPr="00901C12">
        <w:rPr>
          <w:rFonts w:ascii="Calibri" w:hAnsi="Calibri" w:cs="Calibri"/>
          <w:lang w:val="es-ES"/>
        </w:rPr>
        <w:t>de Producto Terminado</w:t>
      </w:r>
      <w:r w:rsidR="003B7390" w:rsidRPr="00901C12">
        <w:rPr>
          <w:rFonts w:ascii="Calibri" w:hAnsi="Calibri" w:cs="Calibri"/>
          <w:lang w:val="es-ES_tradnl"/>
        </w:rPr>
        <w:t xml:space="preserve">. </w:t>
      </w:r>
    </w:p>
    <w:p w14:paraId="3B393AD3" w14:textId="7A2357B0" w:rsidR="00750F59" w:rsidRPr="00DF0C31" w:rsidRDefault="003B7390" w:rsidP="003B7390">
      <w:pPr>
        <w:numPr>
          <w:ilvl w:val="0"/>
          <w:numId w:val="24"/>
        </w:numPr>
        <w:jc w:val="both"/>
        <w:rPr>
          <w:rFonts w:ascii="Calibri" w:hAnsi="Calibri" w:cs="Calibri"/>
          <w:lang w:val="es-ES_tradnl"/>
        </w:rPr>
      </w:pPr>
      <w:r w:rsidRPr="00DF0C31">
        <w:rPr>
          <w:rFonts w:ascii="Calibri" w:hAnsi="Calibri" w:cs="Calibri"/>
          <w:lang w:val="es-ES_tradnl"/>
        </w:rPr>
        <w:lastRenderedPageBreak/>
        <w:t xml:space="preserve">El </w:t>
      </w:r>
      <w:del w:id="24" w:author="Olvera, Fernanda" w:date="2021-07-21T15:51:00Z">
        <w:r w:rsidRPr="00DF0C31" w:rsidDel="001E2526">
          <w:rPr>
            <w:rFonts w:ascii="Calibri" w:hAnsi="Calibri" w:cs="Calibri"/>
            <w:lang w:val="es-ES_tradnl"/>
          </w:rPr>
          <w:delText>Jefe de Materiales</w:delText>
        </w:r>
      </w:del>
      <w:ins w:id="25" w:author="Olvera, Fernanda" w:date="2021-07-21T15:51:00Z">
        <w:r w:rsidR="001E2526">
          <w:rPr>
            <w:rFonts w:ascii="Calibri" w:hAnsi="Calibri" w:cs="Calibri"/>
            <w:lang w:val="es-ES_tradnl"/>
          </w:rPr>
          <w:t>Supervisor de Logística</w:t>
        </w:r>
      </w:ins>
      <w:r w:rsidRPr="00DF0C31">
        <w:rPr>
          <w:rFonts w:ascii="Calibri" w:hAnsi="Calibri" w:cs="Calibri"/>
          <w:lang w:val="es-ES_tradnl"/>
        </w:rPr>
        <w:t xml:space="preserve"> y/o </w:t>
      </w:r>
      <w:r w:rsidR="00C919DC" w:rsidRPr="00DF0C31">
        <w:rPr>
          <w:rFonts w:ascii="Calibri" w:hAnsi="Calibri" w:cs="Calibri"/>
          <w:lang w:val="es-ES_tradnl"/>
        </w:rPr>
        <w:t>Coordinador</w:t>
      </w:r>
      <w:r w:rsidR="00EB61C4">
        <w:rPr>
          <w:rFonts w:ascii="Calibri" w:hAnsi="Calibri" w:cs="Calibri"/>
          <w:lang w:val="es-ES_tradnl"/>
        </w:rPr>
        <w:t xml:space="preserve"> </w:t>
      </w:r>
      <w:r w:rsidRPr="00DF0C31">
        <w:rPr>
          <w:rFonts w:ascii="Calibri" w:hAnsi="Calibri" w:cs="Calibri"/>
          <w:lang w:val="es-ES_tradnl"/>
        </w:rPr>
        <w:t xml:space="preserve">de Materiales </w:t>
      </w:r>
      <w:r w:rsidRPr="00DF0C31">
        <w:rPr>
          <w:rFonts w:ascii="Calibri" w:hAnsi="Calibri" w:cs="Calibri"/>
          <w:lang w:val="es-ES"/>
        </w:rPr>
        <w:t>de Producto Terminado</w:t>
      </w:r>
      <w:r w:rsidRPr="00DF0C31">
        <w:rPr>
          <w:rFonts w:ascii="Calibri" w:hAnsi="Calibri" w:cs="Calibri"/>
          <w:lang w:val="es-ES_tradnl"/>
        </w:rPr>
        <w:t xml:space="preserve">, con </w:t>
      </w:r>
      <w:proofErr w:type="gramStart"/>
      <w:r w:rsidRPr="00DF0C31">
        <w:rPr>
          <w:rFonts w:ascii="Calibri" w:hAnsi="Calibri" w:cs="Calibri"/>
          <w:lang w:val="es-ES_tradnl"/>
        </w:rPr>
        <w:t>éste</w:t>
      </w:r>
      <w:proofErr w:type="gramEnd"/>
      <w:r w:rsidRPr="00DF0C31">
        <w:rPr>
          <w:rFonts w:ascii="Calibri" w:hAnsi="Calibri" w:cs="Calibri"/>
          <w:lang w:val="es-ES_tradnl"/>
        </w:rPr>
        <w:t xml:space="preserve"> documento, consulta en el Sistema </w:t>
      </w:r>
      <w:proofErr w:type="spellStart"/>
      <w:r w:rsidRPr="00DF0C31">
        <w:rPr>
          <w:rFonts w:ascii="Calibri" w:hAnsi="Calibri" w:cs="Calibri"/>
          <w:lang w:val="es-ES_tradnl"/>
        </w:rPr>
        <w:t>Infor</w:t>
      </w:r>
      <w:proofErr w:type="spellEnd"/>
      <w:r w:rsidRPr="00DF0C31">
        <w:rPr>
          <w:rFonts w:ascii="Calibri" w:hAnsi="Calibri" w:cs="Calibri"/>
          <w:lang w:val="es-ES_tradnl"/>
        </w:rPr>
        <w:t xml:space="preserve"> </w:t>
      </w:r>
      <w:proofErr w:type="spellStart"/>
      <w:r w:rsidRPr="00DF0C31">
        <w:rPr>
          <w:rFonts w:ascii="Calibri" w:hAnsi="Calibri" w:cs="Calibri"/>
          <w:lang w:val="es-ES_tradnl"/>
        </w:rPr>
        <w:t>L</w:t>
      </w:r>
      <w:r w:rsidR="006F1D51">
        <w:rPr>
          <w:rFonts w:ascii="Calibri" w:hAnsi="Calibri" w:cs="Calibri"/>
          <w:lang w:val="es-ES_tradnl"/>
        </w:rPr>
        <w:t>n</w:t>
      </w:r>
      <w:proofErr w:type="spellEnd"/>
      <w:r w:rsidRPr="00DF0C31">
        <w:rPr>
          <w:rFonts w:ascii="Calibri" w:hAnsi="Calibri" w:cs="Calibri"/>
          <w:lang w:val="es-ES_tradnl"/>
        </w:rPr>
        <w:t>, la Orden de Venta</w:t>
      </w:r>
      <w:r w:rsidR="006F1D51">
        <w:rPr>
          <w:rFonts w:ascii="Calibri" w:hAnsi="Calibri" w:cs="Calibri"/>
          <w:lang w:val="es-ES_tradnl"/>
        </w:rPr>
        <w:t xml:space="preserve"> </w:t>
      </w:r>
      <w:r w:rsidRPr="00DF0C31">
        <w:rPr>
          <w:rFonts w:ascii="Calibri" w:hAnsi="Calibri" w:cs="Calibri"/>
          <w:lang w:val="es-ES_tradnl"/>
        </w:rPr>
        <w:t>generada por el Asistente de Gerencia de Ventas</w:t>
      </w:r>
      <w:r w:rsidR="00CC5DB0">
        <w:rPr>
          <w:rFonts w:ascii="Calibri" w:hAnsi="Calibri" w:cs="Calibri"/>
          <w:lang w:val="es-ES_tradnl"/>
        </w:rPr>
        <w:t>.</w:t>
      </w:r>
    </w:p>
    <w:p w14:paraId="44B7C05B" w14:textId="33BD66BB" w:rsidR="000D75DE" w:rsidRDefault="003B7390" w:rsidP="00DF0C31">
      <w:pPr>
        <w:numPr>
          <w:ilvl w:val="0"/>
          <w:numId w:val="25"/>
        </w:numPr>
        <w:jc w:val="both"/>
        <w:rPr>
          <w:rFonts w:ascii="Calibri" w:hAnsi="Calibri" w:cs="Calibri"/>
          <w:lang w:val="es-EC"/>
        </w:rPr>
      </w:pPr>
      <w:r w:rsidRPr="00DF0C31">
        <w:rPr>
          <w:rFonts w:ascii="Calibri" w:hAnsi="Calibri" w:cs="Calibri"/>
          <w:lang w:val="es-ES_tradnl"/>
        </w:rPr>
        <w:t xml:space="preserve">El </w:t>
      </w:r>
      <w:del w:id="26" w:author="Olvera, Fernanda" w:date="2021-07-21T15:51:00Z">
        <w:r w:rsidRPr="00DF0C31" w:rsidDel="001E2526">
          <w:rPr>
            <w:rFonts w:ascii="Calibri" w:hAnsi="Calibri" w:cs="Calibri"/>
            <w:lang w:val="es-ES_tradnl"/>
          </w:rPr>
          <w:delText>Jefe de Materiales</w:delText>
        </w:r>
      </w:del>
      <w:ins w:id="27" w:author="Olvera, Fernanda" w:date="2021-07-21T15:51:00Z">
        <w:r w:rsidR="001E2526">
          <w:rPr>
            <w:rFonts w:ascii="Calibri" w:hAnsi="Calibri" w:cs="Calibri"/>
            <w:lang w:val="es-ES_tradnl"/>
          </w:rPr>
          <w:t>Supervisor de Logística</w:t>
        </w:r>
      </w:ins>
      <w:r w:rsidRPr="00DF0C31">
        <w:rPr>
          <w:rFonts w:ascii="Calibri" w:hAnsi="Calibri" w:cs="Calibri"/>
          <w:lang w:val="es-ES_tradnl"/>
        </w:rPr>
        <w:t xml:space="preserve"> y/o </w:t>
      </w:r>
      <w:r w:rsidR="00C919DC" w:rsidRPr="00DF0C31">
        <w:rPr>
          <w:rFonts w:ascii="Calibri" w:hAnsi="Calibri" w:cs="Calibri"/>
          <w:lang w:val="es-ES_tradnl"/>
        </w:rPr>
        <w:t>Coordinador</w:t>
      </w:r>
      <w:r w:rsidRPr="00DF0C31">
        <w:rPr>
          <w:rFonts w:ascii="Calibri" w:hAnsi="Calibri" w:cs="Calibri"/>
          <w:lang w:val="es-ES_tradnl"/>
        </w:rPr>
        <w:t xml:space="preserve"> de Materiales </w:t>
      </w:r>
      <w:r w:rsidRPr="00DF0C31">
        <w:rPr>
          <w:rFonts w:ascii="Calibri" w:hAnsi="Calibri" w:cs="Calibri"/>
          <w:lang w:val="es-ES"/>
        </w:rPr>
        <w:t>de Producto Terminado</w:t>
      </w:r>
      <w:r w:rsidRPr="00DF0C31">
        <w:rPr>
          <w:rFonts w:ascii="Calibri" w:hAnsi="Calibri" w:cs="Calibri"/>
          <w:lang w:val="es-ES_tradnl"/>
        </w:rPr>
        <w:t xml:space="preserve"> emite </w:t>
      </w:r>
      <w:r w:rsidR="00750F59" w:rsidRPr="00DF0C31">
        <w:rPr>
          <w:rFonts w:ascii="Calibri" w:hAnsi="Calibri" w:cs="Calibri"/>
          <w:lang w:val="es-ES_tradnl"/>
        </w:rPr>
        <w:t>la Factura y</w:t>
      </w:r>
      <w:r w:rsidR="006F1D51">
        <w:rPr>
          <w:rFonts w:ascii="Calibri" w:hAnsi="Calibri" w:cs="Calibri"/>
          <w:lang w:val="es-ES_tradnl"/>
        </w:rPr>
        <w:t xml:space="preserve"> </w:t>
      </w:r>
      <w:r w:rsidRPr="00DF0C31">
        <w:rPr>
          <w:rFonts w:ascii="Calibri" w:hAnsi="Calibri" w:cs="Calibri"/>
          <w:lang w:val="es-ES_tradnl"/>
        </w:rPr>
        <w:t xml:space="preserve">Guía de Remisión </w:t>
      </w:r>
      <w:r w:rsidR="00750F59" w:rsidRPr="00DF0C31">
        <w:rPr>
          <w:rFonts w:ascii="Calibri" w:hAnsi="Calibri" w:cs="Calibri"/>
          <w:lang w:val="es-ES_tradnl"/>
        </w:rPr>
        <w:t>con sus respectivas copias</w:t>
      </w:r>
      <w:r w:rsidR="00A70822">
        <w:rPr>
          <w:rFonts w:ascii="Calibri" w:hAnsi="Calibri" w:cs="Calibri"/>
          <w:lang w:val="es-ES_tradnl"/>
        </w:rPr>
        <w:t xml:space="preserve"> </w:t>
      </w:r>
      <w:r w:rsidR="00750F59" w:rsidRPr="00DF0C31">
        <w:rPr>
          <w:rFonts w:ascii="Calibri" w:hAnsi="Calibri" w:cs="Calibri"/>
          <w:lang w:val="es-ES_tradnl"/>
        </w:rPr>
        <w:t>recoge la firma del cliente o transportista</w:t>
      </w:r>
      <w:r w:rsidR="00CC5DB0" w:rsidRPr="00DF0C31">
        <w:rPr>
          <w:rFonts w:ascii="Calibri" w:hAnsi="Calibri" w:cs="Calibri"/>
          <w:lang w:val="es-ES_tradnl"/>
        </w:rPr>
        <w:t>.</w:t>
      </w:r>
      <w:r w:rsidR="00750F59" w:rsidRPr="00750F59">
        <w:rPr>
          <w:rFonts w:ascii="Calibri" w:hAnsi="Calibri" w:cs="Calibri"/>
          <w:color w:val="FF0000"/>
          <w:lang w:val="es-ES_tradnl"/>
        </w:rPr>
        <w:t xml:space="preserve"> </w:t>
      </w:r>
      <w:r w:rsidRPr="00DF0C31">
        <w:rPr>
          <w:rFonts w:ascii="Calibri" w:hAnsi="Calibri" w:cs="Calibri"/>
          <w:lang w:val="es-EC"/>
        </w:rPr>
        <w:t xml:space="preserve">El </w:t>
      </w:r>
      <w:del w:id="28" w:author="Olvera, Fernanda" w:date="2021-07-21T15:51:00Z">
        <w:r w:rsidRPr="00DF0C31" w:rsidDel="001E2526">
          <w:rPr>
            <w:rFonts w:ascii="Calibri" w:hAnsi="Calibri" w:cs="Calibri"/>
            <w:lang w:val="es-EC"/>
          </w:rPr>
          <w:delText>Jefe de Materiales</w:delText>
        </w:r>
      </w:del>
      <w:ins w:id="29" w:author="Olvera, Fernanda" w:date="2021-07-21T15:51:00Z">
        <w:r w:rsidR="001E2526">
          <w:rPr>
            <w:rFonts w:ascii="Calibri" w:hAnsi="Calibri" w:cs="Calibri"/>
            <w:lang w:val="es-EC"/>
          </w:rPr>
          <w:t>Supervisor de Logística</w:t>
        </w:r>
      </w:ins>
      <w:r w:rsidRPr="00DF0C31">
        <w:rPr>
          <w:rFonts w:ascii="Calibri" w:hAnsi="Calibri" w:cs="Calibri"/>
          <w:lang w:val="es-EC"/>
        </w:rPr>
        <w:t xml:space="preserve">, cuando sea necesario, contrata los servicios de transporte para despachos al local del cliente, </w:t>
      </w:r>
      <w:proofErr w:type="gramStart"/>
      <w:r w:rsidRPr="00DF0C31">
        <w:rPr>
          <w:rFonts w:ascii="Calibri" w:hAnsi="Calibri" w:cs="Calibri"/>
          <w:lang w:val="es-EC"/>
        </w:rPr>
        <w:t>de acuerdo al</w:t>
      </w:r>
      <w:proofErr w:type="gramEnd"/>
      <w:r w:rsidRPr="00DF0C31">
        <w:rPr>
          <w:rFonts w:ascii="Calibri" w:hAnsi="Calibri" w:cs="Calibri"/>
          <w:lang w:val="es-EC"/>
        </w:rPr>
        <w:t xml:space="preserve"> </w:t>
      </w:r>
      <w:r w:rsidR="00854F7D">
        <w:rPr>
          <w:rFonts w:ascii="Calibri" w:hAnsi="Calibri" w:cs="Calibri"/>
          <w:lang w:val="es-EC"/>
        </w:rPr>
        <w:t>P</w:t>
      </w:r>
      <w:r w:rsidRPr="00DF0C31">
        <w:rPr>
          <w:rFonts w:ascii="Calibri" w:hAnsi="Calibri" w:cs="Calibri"/>
          <w:lang w:val="es-EC"/>
        </w:rPr>
        <w:t>rocedimiento</w:t>
      </w:r>
      <w:r w:rsidR="00854F7D">
        <w:rPr>
          <w:rFonts w:ascii="Calibri" w:hAnsi="Calibri" w:cs="Calibri"/>
          <w:lang w:val="es-EC"/>
        </w:rPr>
        <w:t xml:space="preserve"> de</w:t>
      </w:r>
      <w:r w:rsidRPr="00DF0C31">
        <w:rPr>
          <w:rFonts w:ascii="Calibri" w:hAnsi="Calibri" w:cs="Calibri"/>
          <w:lang w:val="es-EC"/>
        </w:rPr>
        <w:t xml:space="preserve"> Compra</w:t>
      </w:r>
      <w:r w:rsidR="00854F7D">
        <w:rPr>
          <w:rFonts w:ascii="Calibri" w:hAnsi="Calibri" w:cs="Calibri"/>
          <w:lang w:val="es-EC"/>
        </w:rPr>
        <w:t>s</w:t>
      </w:r>
      <w:r w:rsidRPr="00DF0C31">
        <w:rPr>
          <w:rFonts w:ascii="Calibri" w:hAnsi="Calibri" w:cs="Calibri"/>
          <w:lang w:val="es-EC"/>
        </w:rPr>
        <w:t>.</w:t>
      </w:r>
    </w:p>
    <w:p w14:paraId="03516805" w14:textId="77777777" w:rsidR="000D75DE" w:rsidRDefault="000D75DE" w:rsidP="000D75DE">
      <w:pPr>
        <w:jc w:val="both"/>
        <w:rPr>
          <w:rFonts w:ascii="Calibri" w:hAnsi="Calibri" w:cs="Calibri"/>
          <w:lang w:val="es-EC"/>
        </w:rPr>
      </w:pPr>
    </w:p>
    <w:p w14:paraId="08B201EA" w14:textId="689475EF" w:rsidR="003B7390" w:rsidRDefault="000D75DE" w:rsidP="000D75DE">
      <w:pPr>
        <w:jc w:val="both"/>
        <w:rPr>
          <w:rFonts w:ascii="Calibri" w:hAnsi="Calibri" w:cs="Calibri"/>
          <w:b/>
          <w:lang w:val="es-ES_tradnl"/>
        </w:rPr>
      </w:pPr>
      <w:r w:rsidRPr="00DF0C31">
        <w:rPr>
          <w:rFonts w:ascii="Calibri" w:hAnsi="Calibri" w:cs="Calibri"/>
          <w:b/>
          <w:lang w:val="es-EC"/>
        </w:rPr>
        <w:t>9.</w:t>
      </w:r>
      <w:r>
        <w:rPr>
          <w:rFonts w:ascii="Calibri" w:hAnsi="Calibri" w:cs="Calibri"/>
          <w:lang w:val="es-EC"/>
        </w:rPr>
        <w:t xml:space="preserve"> </w:t>
      </w:r>
      <w:r w:rsidR="003B7390" w:rsidRPr="000D75DE">
        <w:rPr>
          <w:rFonts w:ascii="Calibri" w:hAnsi="Calibri" w:cs="Calibri"/>
          <w:b/>
          <w:lang w:val="es-ES_tradnl"/>
        </w:rPr>
        <w:t>Almacenamiento de los Productos</w:t>
      </w:r>
    </w:p>
    <w:p w14:paraId="300034F7" w14:textId="77777777" w:rsidR="003B7390" w:rsidRPr="00901C12" w:rsidRDefault="003B7390" w:rsidP="003B7390">
      <w:pPr>
        <w:pStyle w:val="Textoindependiente"/>
        <w:numPr>
          <w:ilvl w:val="0"/>
          <w:numId w:val="28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Los A</w:t>
      </w:r>
      <w:r w:rsidR="001B337A">
        <w:rPr>
          <w:rFonts w:ascii="Calibri" w:hAnsi="Calibri" w:cs="Calibri"/>
          <w:b w:val="0"/>
          <w:sz w:val="24"/>
        </w:rPr>
        <w:t>uxiliares</w:t>
      </w:r>
      <w:r w:rsidRPr="00901C12">
        <w:rPr>
          <w:rFonts w:ascii="Calibri" w:hAnsi="Calibri" w:cs="Calibri"/>
          <w:b w:val="0"/>
          <w:sz w:val="24"/>
        </w:rPr>
        <w:t xml:space="preserve"> de Bodega estiban los bultos de producto terminado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especificación técnica Cantidad de Bultos por Pallet (ET-755-CBP).</w:t>
      </w:r>
    </w:p>
    <w:p w14:paraId="12FCC219" w14:textId="77777777" w:rsidR="003B7390" w:rsidRPr="00901C12" w:rsidRDefault="003B7390" w:rsidP="003B7390">
      <w:pPr>
        <w:pStyle w:val="Textoindependiente"/>
        <w:numPr>
          <w:ilvl w:val="0"/>
          <w:numId w:val="29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Cuando se recibe polietileno, ya sea paletizado o en sacos de 25 kg. el Operador de Montacargas realiza las actividades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instrucción de trabajo para</w:t>
      </w:r>
      <w:r w:rsidR="00EB61C4">
        <w:rPr>
          <w:rFonts w:ascii="Calibri" w:hAnsi="Calibri" w:cs="Calibri"/>
          <w:b w:val="0"/>
          <w:sz w:val="24"/>
        </w:rPr>
        <w:t xml:space="preserve"> Descarga de Materia Prima </w:t>
      </w:r>
      <w:r w:rsidRPr="00901C12">
        <w:rPr>
          <w:rFonts w:ascii="Calibri" w:hAnsi="Calibri" w:cs="Calibri"/>
          <w:b w:val="0"/>
          <w:sz w:val="24"/>
        </w:rPr>
        <w:t>(IT-755-01).</w:t>
      </w:r>
    </w:p>
    <w:p w14:paraId="05AEEECF" w14:textId="227D3E66" w:rsidR="003B7390" w:rsidRPr="00901C12" w:rsidRDefault="003B7390" w:rsidP="003B7390">
      <w:pPr>
        <w:pStyle w:val="Textoindependiente"/>
        <w:numPr>
          <w:ilvl w:val="0"/>
          <w:numId w:val="30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Operador de Montacargas realiza las actividades de almacenamiento de los productos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instrucción de trabajo para Recepción y Almacenamiento de Producto Terminado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>(IT-755-03).</w:t>
      </w:r>
    </w:p>
    <w:p w14:paraId="230C37BE" w14:textId="69F1C004" w:rsidR="003B7390" w:rsidRPr="00901C12" w:rsidRDefault="003B7390" w:rsidP="003B7390">
      <w:pPr>
        <w:pStyle w:val="Textoindependiente"/>
        <w:numPr>
          <w:ilvl w:val="0"/>
          <w:numId w:val="31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Operador de Montacargas ubica las materias primas y productos terminados en las bodegas correspondientes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especificación técnica Cantidad de Bultos por Pallet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>(ET-755-CBP) y a la instrucción de trabajo Plano de Ubicación</w:t>
      </w:r>
      <w:r w:rsidR="003A1590">
        <w:rPr>
          <w:rFonts w:ascii="Calibri" w:hAnsi="Calibri" w:cs="Calibri"/>
          <w:b w:val="0"/>
          <w:sz w:val="24"/>
        </w:rPr>
        <w:t xml:space="preserve"> de Productos en Bodegas </w:t>
      </w:r>
      <w:r w:rsidRPr="00901C12">
        <w:rPr>
          <w:rFonts w:ascii="Calibri" w:hAnsi="Calibri" w:cs="Calibri"/>
          <w:b w:val="0"/>
          <w:sz w:val="24"/>
        </w:rPr>
        <w:t>(IT-755-PUPB).</w:t>
      </w:r>
    </w:p>
    <w:p w14:paraId="26C344DF" w14:textId="041AD606" w:rsidR="003B7390" w:rsidRPr="00901C12" w:rsidRDefault="003B7390" w:rsidP="003B7390">
      <w:pPr>
        <w:pStyle w:val="Textoindependiente"/>
        <w:numPr>
          <w:ilvl w:val="0"/>
          <w:numId w:val="42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Si por algún motivo no se pueden almacenar los productos de acuerdo la instrucción de trabajo Plano de Ubicación de Productos en Bodegas (IT-755-PUPB), el </w:t>
      </w:r>
      <w:del w:id="30" w:author="Olvera, Fernanda" w:date="2021-07-21T15:51:00Z">
        <w:r w:rsidRPr="00901C12"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31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 w:rsidRPr="00901C12">
        <w:rPr>
          <w:rFonts w:ascii="Calibri" w:hAnsi="Calibri" w:cs="Calibri"/>
          <w:b w:val="0"/>
          <w:sz w:val="24"/>
        </w:rPr>
        <w:t xml:space="preserve"> autoriza colocarlos en otro sitio, el cual es identificado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al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procedimiento Identificación y Trazabilidad (P-753-01). </w:t>
      </w:r>
    </w:p>
    <w:p w14:paraId="2C35F87A" w14:textId="77777777" w:rsidR="003B7390" w:rsidRPr="00901C12" w:rsidRDefault="003B7390" w:rsidP="003B7390">
      <w:pPr>
        <w:pStyle w:val="Textoindependiente"/>
        <w:numPr>
          <w:ilvl w:val="0"/>
          <w:numId w:val="40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Los Operadores o los Ayudantes de Extrusión almacenan temporalmente los productos semielaborados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instrucción de trabajo Plano de Almacenamiento Temporal en Planta (IT-755-PATP).</w:t>
      </w:r>
    </w:p>
    <w:p w14:paraId="2D8A3584" w14:textId="77777777" w:rsidR="003B7390" w:rsidRPr="00DF0C31" w:rsidRDefault="003B7390" w:rsidP="003B7390">
      <w:pPr>
        <w:pStyle w:val="Textoindependiente"/>
        <w:numPr>
          <w:ilvl w:val="0"/>
          <w:numId w:val="40"/>
        </w:numPr>
        <w:jc w:val="both"/>
        <w:rPr>
          <w:rFonts w:ascii="Calibri" w:hAnsi="Calibri" w:cs="Calibri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Los Operadores de Conversión almacenan temporalmente los productos terminados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instrucción de trabajo Plano de Almacenamiento Temporal en Planta (IT-755-PATP).</w:t>
      </w:r>
    </w:p>
    <w:p w14:paraId="58125B79" w14:textId="77777777" w:rsidR="000D75DE" w:rsidRPr="000D75DE" w:rsidRDefault="000D75DE" w:rsidP="000D75DE">
      <w:pPr>
        <w:jc w:val="both"/>
        <w:rPr>
          <w:rFonts w:ascii="Calibri" w:hAnsi="Calibri" w:cs="Calibri"/>
          <w:b/>
          <w:lang w:val="es-ES_tradnl"/>
        </w:rPr>
      </w:pPr>
    </w:p>
    <w:p w14:paraId="0240204C" w14:textId="12034141" w:rsidR="003B7390" w:rsidRPr="000D75DE" w:rsidRDefault="003B7390" w:rsidP="00DF0C31">
      <w:pPr>
        <w:pStyle w:val="Prrafodelista"/>
        <w:numPr>
          <w:ilvl w:val="0"/>
          <w:numId w:val="49"/>
        </w:numPr>
        <w:ind w:left="426" w:hanging="426"/>
        <w:jc w:val="both"/>
        <w:rPr>
          <w:rFonts w:ascii="Calibri" w:hAnsi="Calibri" w:cs="Calibri"/>
          <w:b/>
          <w:lang w:val="es-ES_tradnl"/>
        </w:rPr>
      </w:pPr>
      <w:r w:rsidRPr="000D75DE">
        <w:rPr>
          <w:rFonts w:ascii="Calibri" w:hAnsi="Calibri" w:cs="Calibri"/>
          <w:b/>
          <w:lang w:val="es-EC"/>
        </w:rPr>
        <w:t>Protección de los Productos</w:t>
      </w:r>
    </w:p>
    <w:p w14:paraId="4B749356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Las bodegas de materia prima y producto terminado cuentan con las condiciones necesarias para proteger los productos de la inclemencia del tiempo y de pérdidas.</w:t>
      </w:r>
    </w:p>
    <w:p w14:paraId="4224ADCF" w14:textId="1CE4AEBA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 xml:space="preserve">El papel adhesivo y etiquetas adhesivas se conservan en áreas provistas de una central de aire acondicionado para preservar las características originales de </w:t>
      </w:r>
      <w:proofErr w:type="gramStart"/>
      <w:r w:rsidRPr="000D75DE">
        <w:rPr>
          <w:rFonts w:ascii="Calibri" w:hAnsi="Calibri" w:cs="Calibri"/>
          <w:b w:val="0"/>
          <w:sz w:val="24"/>
        </w:rPr>
        <w:t>éstos</w:t>
      </w:r>
      <w:proofErr w:type="gramEnd"/>
      <w:r w:rsidRPr="000D75DE">
        <w:rPr>
          <w:rFonts w:ascii="Calibri" w:hAnsi="Calibri" w:cs="Calibri"/>
          <w:b w:val="0"/>
          <w:sz w:val="24"/>
        </w:rPr>
        <w:t xml:space="preserve"> productos de acuerdo a hoja técnica del producto. </w:t>
      </w:r>
    </w:p>
    <w:p w14:paraId="0766A7ED" w14:textId="0C0FC501" w:rsidR="000D75DE" w:rsidRDefault="000C33B8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 xml:space="preserve">El </w:t>
      </w:r>
      <w:proofErr w:type="spellStart"/>
      <w:r w:rsidR="003B7390" w:rsidRPr="000D75DE">
        <w:rPr>
          <w:rFonts w:ascii="Calibri" w:hAnsi="Calibri" w:cs="Calibri"/>
          <w:b w:val="0"/>
          <w:sz w:val="24"/>
        </w:rPr>
        <w:t>masterbatch</w:t>
      </w:r>
      <w:proofErr w:type="spellEnd"/>
      <w:r w:rsidR="003B7390" w:rsidRPr="000D75DE">
        <w:rPr>
          <w:rFonts w:ascii="Calibri" w:hAnsi="Calibri" w:cs="Calibri"/>
          <w:b w:val="0"/>
          <w:sz w:val="24"/>
        </w:rPr>
        <w:t xml:space="preserve"> se almacena </w:t>
      </w:r>
      <w:proofErr w:type="gramStart"/>
      <w:r w:rsidR="003B7390" w:rsidRPr="000D75DE">
        <w:rPr>
          <w:rFonts w:ascii="Calibri" w:hAnsi="Calibri" w:cs="Calibri"/>
          <w:b w:val="0"/>
          <w:sz w:val="24"/>
        </w:rPr>
        <w:t>de acuerdo a</w:t>
      </w:r>
      <w:proofErr w:type="gramEnd"/>
      <w:r w:rsidR="003B7390" w:rsidRPr="000D75DE">
        <w:rPr>
          <w:rFonts w:ascii="Calibri" w:hAnsi="Calibri" w:cs="Calibri"/>
          <w:b w:val="0"/>
          <w:sz w:val="24"/>
        </w:rPr>
        <w:t xml:space="preserve"> las indicaciones y recomendaciones dadas por los proveedores y hojas técnicas del producto.</w:t>
      </w:r>
    </w:p>
    <w:p w14:paraId="6A9F11EE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lastRenderedPageBreak/>
        <w:t>Diariamente el A</w:t>
      </w:r>
      <w:r w:rsidR="00C919DC" w:rsidRPr="000D75DE">
        <w:rPr>
          <w:rFonts w:ascii="Calibri" w:hAnsi="Calibri" w:cs="Calibri"/>
          <w:b w:val="0"/>
          <w:sz w:val="24"/>
        </w:rPr>
        <w:t>uxiliar</w:t>
      </w:r>
      <w:r w:rsidRPr="000D75DE">
        <w:rPr>
          <w:rFonts w:ascii="Calibri" w:hAnsi="Calibri" w:cs="Calibri"/>
          <w:b w:val="0"/>
          <w:sz w:val="24"/>
        </w:rPr>
        <w:t xml:space="preserve"> de Bodega monitorea la temperatura del área y escribe la información en el Registro de Temperatura (RT-755). Esta área está definida en la instrucción de trabajo Plano de Ubicación de Productos en Bodegas (IT-755-PUPB).</w:t>
      </w:r>
    </w:p>
    <w:p w14:paraId="39647F76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 xml:space="preserve">El </w:t>
      </w:r>
      <w:proofErr w:type="spellStart"/>
      <w:r w:rsidRPr="000D75DE">
        <w:rPr>
          <w:rFonts w:ascii="Calibri" w:hAnsi="Calibri" w:cs="Calibri"/>
          <w:b w:val="0"/>
          <w:sz w:val="24"/>
        </w:rPr>
        <w:t>Pyritilene</w:t>
      </w:r>
      <w:proofErr w:type="spellEnd"/>
      <w:r w:rsidRPr="000D75DE">
        <w:rPr>
          <w:rFonts w:ascii="Calibri" w:hAnsi="Calibri" w:cs="Calibri"/>
          <w:b w:val="0"/>
          <w:sz w:val="24"/>
        </w:rPr>
        <w:t xml:space="preserve"> y los productos terminados que son fabricados con </w:t>
      </w:r>
      <w:proofErr w:type="gramStart"/>
      <w:r w:rsidRPr="000D75DE">
        <w:rPr>
          <w:rFonts w:ascii="Calibri" w:hAnsi="Calibri" w:cs="Calibri"/>
          <w:b w:val="0"/>
          <w:sz w:val="24"/>
        </w:rPr>
        <w:t>ésta</w:t>
      </w:r>
      <w:proofErr w:type="gramEnd"/>
      <w:r w:rsidRPr="000D75DE">
        <w:rPr>
          <w:rFonts w:ascii="Calibri" w:hAnsi="Calibri" w:cs="Calibri"/>
          <w:b w:val="0"/>
          <w:sz w:val="24"/>
        </w:rPr>
        <w:t xml:space="preserve"> materia prima se conservan </w:t>
      </w:r>
      <w:r w:rsidR="00EB61C4" w:rsidRPr="000D75DE">
        <w:rPr>
          <w:rFonts w:ascii="Calibri" w:hAnsi="Calibri" w:cs="Calibri"/>
          <w:b w:val="0"/>
          <w:sz w:val="24"/>
        </w:rPr>
        <w:t xml:space="preserve">en área segregada dentro de la </w:t>
      </w:r>
      <w:r w:rsidRPr="000D75DE">
        <w:rPr>
          <w:rFonts w:ascii="Calibri" w:hAnsi="Calibri" w:cs="Calibri"/>
          <w:b w:val="0"/>
          <w:sz w:val="24"/>
        </w:rPr>
        <w:t>“Bodega de Materia Prima y Producto Terminado” e identificada para preservar las características originales del producto. Esta área está definida en la instrucción de trabajo Plano de Ubicación de Productos en Bodegas (IT-755-PUPB).</w:t>
      </w:r>
    </w:p>
    <w:p w14:paraId="3E626F20" w14:textId="54056A04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>Las tintas y solventes se conservan en área segregada dentro de la</w:t>
      </w:r>
      <w:r w:rsidR="006F1D51" w:rsidRPr="000D75DE">
        <w:rPr>
          <w:rFonts w:ascii="Calibri" w:hAnsi="Calibri" w:cs="Calibri"/>
          <w:b w:val="0"/>
          <w:sz w:val="24"/>
        </w:rPr>
        <w:t xml:space="preserve"> </w:t>
      </w:r>
      <w:r w:rsidRPr="000D75DE">
        <w:rPr>
          <w:rFonts w:ascii="Calibri" w:hAnsi="Calibri" w:cs="Calibri"/>
          <w:b w:val="0"/>
          <w:sz w:val="24"/>
        </w:rPr>
        <w:t>“Bodega de Materia Prima y Producto Terminado” e identificada para preservar las características originales del producto. Esta área está definida en la instrucción de trabajo Plano de Ubicación de Productos en Bodegas (IT-755-PUPB).</w:t>
      </w:r>
    </w:p>
    <w:p w14:paraId="0FD625B6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>La Materia Prima utilizada para Maquila de propiedad del cliente, debe ser custodiada por el Departamento de Materiales hasta la finalización del proceso cuando se co</w:t>
      </w:r>
      <w:r w:rsidR="00CC5DB0" w:rsidRPr="000D75DE">
        <w:rPr>
          <w:rFonts w:ascii="Calibri" w:hAnsi="Calibri" w:cs="Calibri"/>
          <w:b w:val="0"/>
          <w:sz w:val="24"/>
        </w:rPr>
        <w:t>nvierte en productor terminado.</w:t>
      </w:r>
    </w:p>
    <w:p w14:paraId="38F895FC" w14:textId="14915F9A" w:rsidR="000D75DE" w:rsidRDefault="003B7390" w:rsidP="00DF0C31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 xml:space="preserve">En caso de pérdida, deterioro o uso inadecuado, el </w:t>
      </w:r>
      <w:del w:id="32" w:author="Olvera, Fernanda" w:date="2021-07-21T15:51:00Z">
        <w:r w:rsidRPr="000D75DE"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33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 w:rsidRPr="000D75DE">
        <w:rPr>
          <w:rFonts w:ascii="Calibri" w:hAnsi="Calibri" w:cs="Calibri"/>
          <w:b w:val="0"/>
          <w:sz w:val="24"/>
        </w:rPr>
        <w:t xml:space="preserve"> informará al Gerente y/o Sub-Gerente de Ventas para que a su vez comunique al cliente de lo ocurrido.</w:t>
      </w:r>
    </w:p>
    <w:p w14:paraId="77C2AC1B" w14:textId="77777777" w:rsidR="000D75DE" w:rsidRDefault="000D75DE" w:rsidP="000D75DE">
      <w:pPr>
        <w:pStyle w:val="Textoindependiente"/>
        <w:ind w:left="360"/>
        <w:jc w:val="both"/>
        <w:rPr>
          <w:rFonts w:ascii="Calibri" w:hAnsi="Calibri" w:cs="Calibri"/>
          <w:b w:val="0"/>
          <w:sz w:val="24"/>
        </w:rPr>
      </w:pPr>
    </w:p>
    <w:p w14:paraId="452B49E7" w14:textId="6EC0ED33" w:rsidR="003B7390" w:rsidRPr="00DF0C31" w:rsidRDefault="000D75DE" w:rsidP="000D75DE">
      <w:pPr>
        <w:pStyle w:val="Textoindependiente"/>
        <w:jc w:val="both"/>
        <w:rPr>
          <w:rFonts w:ascii="Calibri" w:hAnsi="Calibri" w:cs="Calibri"/>
          <w:sz w:val="24"/>
        </w:rPr>
      </w:pPr>
      <w:r w:rsidRPr="00DF0C31">
        <w:rPr>
          <w:rFonts w:ascii="Calibri" w:hAnsi="Calibri" w:cs="Calibri"/>
          <w:sz w:val="24"/>
        </w:rPr>
        <w:t>11.</w:t>
      </w:r>
      <w:r w:rsidR="00711C3B" w:rsidRPr="00DF0C31">
        <w:rPr>
          <w:rFonts w:ascii="Calibri" w:hAnsi="Calibri" w:cs="Calibri"/>
          <w:sz w:val="24"/>
        </w:rPr>
        <w:t xml:space="preserve"> </w:t>
      </w:r>
      <w:r w:rsidR="003B7390" w:rsidRPr="001E6B17">
        <w:rPr>
          <w:rFonts w:ascii="Calibri" w:hAnsi="Calibri" w:cs="Calibri"/>
          <w:sz w:val="24"/>
        </w:rPr>
        <w:t>Repuestos</w:t>
      </w:r>
    </w:p>
    <w:p w14:paraId="7AF85549" w14:textId="26460375" w:rsidR="007B7567" w:rsidRDefault="003B7390">
      <w:pPr>
        <w:pStyle w:val="Textoindependiente"/>
        <w:numPr>
          <w:ilvl w:val="0"/>
          <w:numId w:val="41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Los repuestos se encuentran en un área independiente dentro de la Planta, donde el A</w:t>
      </w:r>
      <w:r w:rsidR="00C919DC">
        <w:rPr>
          <w:rFonts w:ascii="Calibri" w:hAnsi="Calibri" w:cs="Calibri"/>
          <w:b w:val="0"/>
          <w:sz w:val="24"/>
        </w:rPr>
        <w:t>ux</w:t>
      </w:r>
      <w:r w:rsidR="00FF0C5C">
        <w:rPr>
          <w:rFonts w:ascii="Calibri" w:hAnsi="Calibri" w:cs="Calibri"/>
          <w:b w:val="0"/>
          <w:sz w:val="24"/>
        </w:rPr>
        <w:t>i</w:t>
      </w:r>
      <w:r w:rsidR="00C919DC">
        <w:rPr>
          <w:rFonts w:ascii="Calibri" w:hAnsi="Calibri" w:cs="Calibri"/>
          <w:b w:val="0"/>
          <w:sz w:val="24"/>
        </w:rPr>
        <w:t>liar</w:t>
      </w:r>
      <w:r w:rsidRPr="00901C12">
        <w:rPr>
          <w:rFonts w:ascii="Calibri" w:hAnsi="Calibri" w:cs="Calibri"/>
          <w:b w:val="0"/>
          <w:sz w:val="24"/>
        </w:rPr>
        <w:t xml:space="preserve"> de Bodega desp</w:t>
      </w:r>
      <w:r w:rsidR="00CC5DB0">
        <w:rPr>
          <w:rFonts w:ascii="Calibri" w:hAnsi="Calibri" w:cs="Calibri"/>
          <w:b w:val="0"/>
          <w:sz w:val="24"/>
        </w:rPr>
        <w:t xml:space="preserve">acha los repuestos solicitados </w:t>
      </w:r>
      <w:r w:rsidRPr="00901C12">
        <w:rPr>
          <w:rFonts w:ascii="Calibri" w:hAnsi="Calibri" w:cs="Calibri"/>
          <w:b w:val="0"/>
          <w:sz w:val="24"/>
        </w:rPr>
        <w:t>mediante la Orden de Trabajo generada en</w:t>
      </w:r>
      <w:r w:rsidR="00CC5DB0">
        <w:rPr>
          <w:rFonts w:ascii="Calibri" w:hAnsi="Calibri" w:cs="Calibri"/>
          <w:b w:val="0"/>
          <w:sz w:val="24"/>
        </w:rPr>
        <w:t xml:space="preserve"> el sistema </w:t>
      </w:r>
      <w:proofErr w:type="spellStart"/>
      <w:r w:rsidR="00CC5DB0">
        <w:rPr>
          <w:rFonts w:ascii="Calibri" w:hAnsi="Calibri" w:cs="Calibri"/>
          <w:b w:val="0"/>
          <w:sz w:val="24"/>
        </w:rPr>
        <w:t>Infor</w:t>
      </w:r>
      <w:proofErr w:type="spellEnd"/>
      <w:r w:rsidR="007D39FF">
        <w:rPr>
          <w:rFonts w:ascii="Calibri" w:hAnsi="Calibri" w:cs="Calibri"/>
          <w:b w:val="0"/>
          <w:sz w:val="24"/>
        </w:rPr>
        <w:t xml:space="preserve"> </w:t>
      </w:r>
      <w:proofErr w:type="spellStart"/>
      <w:r w:rsidR="00CC5DB0">
        <w:rPr>
          <w:rFonts w:ascii="Calibri" w:hAnsi="Calibri" w:cs="Calibri"/>
          <w:b w:val="0"/>
          <w:sz w:val="24"/>
        </w:rPr>
        <w:t>L</w:t>
      </w:r>
      <w:r w:rsidR="006F1D51">
        <w:rPr>
          <w:rFonts w:ascii="Calibri" w:hAnsi="Calibri" w:cs="Calibri"/>
          <w:b w:val="0"/>
          <w:sz w:val="24"/>
        </w:rPr>
        <w:t>n</w:t>
      </w:r>
      <w:proofErr w:type="spellEnd"/>
      <w:r w:rsidR="00CC5DB0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 xml:space="preserve">por el personal de mantenimiento,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al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procedimiento Mantenimiento (P-630-01), </w:t>
      </w:r>
      <w:r w:rsidR="00C919DC">
        <w:rPr>
          <w:rFonts w:ascii="Calibri" w:hAnsi="Calibri" w:cs="Calibri"/>
          <w:b w:val="0"/>
          <w:sz w:val="24"/>
        </w:rPr>
        <w:t xml:space="preserve">el Coordinador de Materiales de Materia Prima </w:t>
      </w:r>
      <w:r w:rsidRPr="00901C12">
        <w:rPr>
          <w:rFonts w:ascii="Calibri" w:hAnsi="Calibri" w:cs="Calibri"/>
          <w:b w:val="0"/>
          <w:sz w:val="24"/>
        </w:rPr>
        <w:t xml:space="preserve">actualiza el inventario en el Sistema </w:t>
      </w:r>
      <w:proofErr w:type="spellStart"/>
      <w:r w:rsidRPr="00901C12">
        <w:rPr>
          <w:rFonts w:ascii="Calibri" w:hAnsi="Calibri" w:cs="Calibri"/>
          <w:b w:val="0"/>
          <w:sz w:val="24"/>
        </w:rPr>
        <w:t>Infor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901C12">
        <w:rPr>
          <w:rFonts w:ascii="Calibri" w:hAnsi="Calibri" w:cs="Calibri"/>
          <w:b w:val="0"/>
          <w:sz w:val="24"/>
        </w:rPr>
        <w:t>L</w:t>
      </w:r>
      <w:r w:rsidR="006F1D51">
        <w:rPr>
          <w:rFonts w:ascii="Calibri" w:hAnsi="Calibri" w:cs="Calibri"/>
          <w:b w:val="0"/>
          <w:sz w:val="24"/>
        </w:rPr>
        <w:t>n</w:t>
      </w:r>
      <w:proofErr w:type="spellEnd"/>
      <w:r w:rsidR="00CC5DB0">
        <w:rPr>
          <w:rFonts w:ascii="Calibri" w:hAnsi="Calibri" w:cs="Calibri"/>
          <w:b w:val="0"/>
          <w:sz w:val="24"/>
        </w:rPr>
        <w:t>.</w:t>
      </w:r>
      <w:r w:rsidR="007D39FF">
        <w:rPr>
          <w:rFonts w:ascii="Calibri" w:hAnsi="Calibri" w:cs="Calibri"/>
          <w:b w:val="0"/>
          <w:sz w:val="24"/>
        </w:rPr>
        <w:t xml:space="preserve"> </w:t>
      </w:r>
      <w:r w:rsidRPr="00D92F54">
        <w:rPr>
          <w:rFonts w:ascii="Calibri" w:hAnsi="Calibri" w:cs="Calibri"/>
          <w:b w:val="0"/>
          <w:sz w:val="24"/>
        </w:rPr>
        <w:t xml:space="preserve">Solo en caso de no poder emitir la Orden de Trabajo por problemas con el sistema </w:t>
      </w:r>
      <w:proofErr w:type="spellStart"/>
      <w:r w:rsidRPr="00D92F54">
        <w:rPr>
          <w:rFonts w:ascii="Calibri" w:hAnsi="Calibri" w:cs="Calibri"/>
          <w:b w:val="0"/>
          <w:sz w:val="24"/>
        </w:rPr>
        <w:t>Infor</w:t>
      </w:r>
      <w:proofErr w:type="spellEnd"/>
      <w:r w:rsidRPr="00D92F54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D92F54">
        <w:rPr>
          <w:rFonts w:ascii="Calibri" w:hAnsi="Calibri" w:cs="Calibri"/>
          <w:b w:val="0"/>
          <w:sz w:val="24"/>
        </w:rPr>
        <w:t>L</w:t>
      </w:r>
      <w:r w:rsidR="006F1D51" w:rsidRPr="00D92F54">
        <w:rPr>
          <w:rFonts w:ascii="Calibri" w:hAnsi="Calibri" w:cs="Calibri"/>
          <w:b w:val="0"/>
          <w:sz w:val="24"/>
        </w:rPr>
        <w:t>n</w:t>
      </w:r>
      <w:proofErr w:type="spellEnd"/>
      <w:r w:rsidRPr="00D92F54">
        <w:rPr>
          <w:rFonts w:ascii="Calibri" w:hAnsi="Calibri" w:cs="Calibri"/>
          <w:b w:val="0"/>
          <w:sz w:val="24"/>
        </w:rPr>
        <w:t xml:space="preserve"> y en turnos en que no trabaje personal administrativo de mantenimiento se solicitara los repuestos mediante la Requisición de Repuestos para Mantenimiento (RRM-630).</w:t>
      </w:r>
    </w:p>
    <w:p w14:paraId="3D0206D6" w14:textId="6CF9AF06" w:rsidR="003B7390" w:rsidRPr="00E00D84" w:rsidRDefault="007B7567">
      <w:pPr>
        <w:pStyle w:val="Textoindependiente"/>
        <w:numPr>
          <w:ilvl w:val="0"/>
          <w:numId w:val="41"/>
        </w:numPr>
        <w:jc w:val="both"/>
        <w:rPr>
          <w:rFonts w:ascii="Calibri" w:hAnsi="Calibri" w:cs="Calibri"/>
          <w:b w:val="0"/>
          <w:color w:val="000000" w:themeColor="text1"/>
          <w:sz w:val="24"/>
        </w:rPr>
      </w:pPr>
      <w:r w:rsidRPr="00DF0C31">
        <w:rPr>
          <w:rFonts w:ascii="Calibri" w:hAnsi="Calibri" w:cs="Calibri"/>
          <w:b w:val="0"/>
          <w:color w:val="000000" w:themeColor="text1"/>
          <w:sz w:val="24"/>
        </w:rPr>
        <w:t xml:space="preserve">Para despachos de repuestos en el turno tres, el Supervisor de turno se </w:t>
      </w:r>
      <w:r w:rsidR="0003766C" w:rsidRPr="00E00D84">
        <w:rPr>
          <w:rFonts w:ascii="Calibri" w:hAnsi="Calibri" w:cs="Calibri"/>
          <w:b w:val="0"/>
          <w:color w:val="000000" w:themeColor="text1"/>
          <w:sz w:val="24"/>
        </w:rPr>
        <w:t>contactará</w:t>
      </w:r>
      <w:r w:rsidRPr="00DF0C31">
        <w:rPr>
          <w:rFonts w:ascii="Calibri" w:hAnsi="Calibri" w:cs="Calibri"/>
          <w:b w:val="0"/>
          <w:color w:val="000000" w:themeColor="text1"/>
          <w:sz w:val="24"/>
        </w:rPr>
        <w:t xml:space="preserve"> con el</w:t>
      </w:r>
      <w:r w:rsidR="00D71F1C" w:rsidRPr="00E00D84">
        <w:rPr>
          <w:rFonts w:ascii="Calibri" w:hAnsi="Calibri" w:cs="Calibri"/>
          <w:b w:val="0"/>
          <w:color w:val="000000" w:themeColor="text1"/>
          <w:sz w:val="24"/>
        </w:rPr>
        <w:t xml:space="preserve"> </w:t>
      </w:r>
      <w:r w:rsidRPr="00DF0C31">
        <w:rPr>
          <w:rFonts w:ascii="Calibri" w:hAnsi="Calibri" w:cs="Calibri"/>
          <w:b w:val="0"/>
          <w:color w:val="000000" w:themeColor="text1"/>
          <w:sz w:val="24"/>
        </w:rPr>
        <w:t>Coordinador de Materia Prima y Compras con la finalidad de coordinar con el Auxiliar designado despacho de repuestos.</w:t>
      </w:r>
    </w:p>
    <w:p w14:paraId="3E1B65E3" w14:textId="25B34305" w:rsidR="00AF373B" w:rsidRPr="0003766C" w:rsidRDefault="00F0423B">
      <w:pPr>
        <w:pStyle w:val="Textoindependiente"/>
        <w:numPr>
          <w:ilvl w:val="0"/>
          <w:numId w:val="41"/>
        </w:numPr>
        <w:jc w:val="both"/>
        <w:rPr>
          <w:rFonts w:ascii="Calibri" w:hAnsi="Calibri" w:cs="Calibri"/>
          <w:b w:val="0"/>
          <w:sz w:val="24"/>
        </w:rPr>
      </w:pPr>
      <w:r w:rsidRPr="0003766C">
        <w:rPr>
          <w:rFonts w:ascii="Calibri" w:hAnsi="Calibri" w:cs="Calibri"/>
          <w:b w:val="0"/>
          <w:sz w:val="24"/>
        </w:rPr>
        <w:t xml:space="preserve">Para requisición de consumibles de planta </w:t>
      </w:r>
      <w:r w:rsidR="000F07A6" w:rsidRPr="0003766C">
        <w:rPr>
          <w:rFonts w:ascii="Calibri" w:hAnsi="Calibri" w:cs="Calibri"/>
          <w:b w:val="0"/>
          <w:sz w:val="24"/>
        </w:rPr>
        <w:t>el supervisor</w:t>
      </w:r>
      <w:r w:rsidR="00361226" w:rsidRPr="0003766C">
        <w:rPr>
          <w:rFonts w:ascii="Calibri" w:hAnsi="Calibri" w:cs="Calibri"/>
          <w:b w:val="0"/>
          <w:sz w:val="24"/>
        </w:rPr>
        <w:t>/inspector</w:t>
      </w:r>
      <w:r w:rsidR="000F07A6" w:rsidRPr="0003766C">
        <w:rPr>
          <w:rFonts w:ascii="Calibri" w:hAnsi="Calibri" w:cs="Calibri"/>
          <w:b w:val="0"/>
          <w:sz w:val="24"/>
        </w:rPr>
        <w:t xml:space="preserve"> de turno </w:t>
      </w:r>
      <w:r w:rsidR="00E00D84" w:rsidRPr="0003766C">
        <w:rPr>
          <w:rFonts w:ascii="Calibri" w:hAnsi="Calibri" w:cs="Calibri"/>
          <w:b w:val="0"/>
          <w:sz w:val="24"/>
        </w:rPr>
        <w:t>solicitará</w:t>
      </w:r>
      <w:r w:rsidR="000F07A6" w:rsidRPr="0003766C">
        <w:rPr>
          <w:rFonts w:ascii="Calibri" w:hAnsi="Calibri" w:cs="Calibri"/>
          <w:b w:val="0"/>
          <w:sz w:val="24"/>
        </w:rPr>
        <w:t xml:space="preserve"> </w:t>
      </w:r>
      <w:r w:rsidR="00E00D84" w:rsidRPr="0003766C">
        <w:rPr>
          <w:rFonts w:ascii="Calibri" w:hAnsi="Calibri" w:cs="Calibri"/>
          <w:b w:val="0"/>
          <w:sz w:val="24"/>
        </w:rPr>
        <w:t>vía</w:t>
      </w:r>
      <w:r w:rsidR="000F07A6" w:rsidRPr="0003766C">
        <w:rPr>
          <w:rFonts w:ascii="Calibri" w:hAnsi="Calibri" w:cs="Calibri"/>
          <w:b w:val="0"/>
          <w:sz w:val="24"/>
        </w:rPr>
        <w:t xml:space="preserve"> correo el requerimiento</w:t>
      </w:r>
      <w:r w:rsidR="00CA2E05" w:rsidRPr="0003766C">
        <w:rPr>
          <w:rFonts w:ascii="Calibri" w:hAnsi="Calibri" w:cs="Calibri"/>
          <w:b w:val="0"/>
          <w:sz w:val="24"/>
        </w:rPr>
        <w:t xml:space="preserve"> adjuntando el formato (RCP</w:t>
      </w:r>
      <w:r w:rsidR="002221B8" w:rsidRPr="0003766C">
        <w:rPr>
          <w:rFonts w:ascii="Calibri" w:hAnsi="Calibri" w:cs="Calibri"/>
          <w:b w:val="0"/>
          <w:sz w:val="24"/>
        </w:rPr>
        <w:t>-630), en</w:t>
      </w:r>
      <w:r w:rsidR="00473AA6" w:rsidRPr="0003766C">
        <w:rPr>
          <w:rFonts w:ascii="Calibri" w:hAnsi="Calibri" w:cs="Calibri"/>
          <w:b w:val="0"/>
          <w:sz w:val="24"/>
        </w:rPr>
        <w:t xml:space="preserve"> caso de requerimiento por parte del personal</w:t>
      </w:r>
      <w:r w:rsidR="00516CE9" w:rsidRPr="0003766C">
        <w:rPr>
          <w:rFonts w:ascii="Calibri" w:hAnsi="Calibri" w:cs="Calibri"/>
          <w:b w:val="0"/>
          <w:sz w:val="24"/>
        </w:rPr>
        <w:t xml:space="preserve"> de planta</w:t>
      </w:r>
      <w:r w:rsidR="00473AA6" w:rsidRPr="0003766C">
        <w:rPr>
          <w:rFonts w:ascii="Calibri" w:hAnsi="Calibri" w:cs="Calibri"/>
          <w:b w:val="0"/>
          <w:sz w:val="24"/>
        </w:rPr>
        <w:t xml:space="preserve"> con la respectiva reposición</w:t>
      </w:r>
      <w:r w:rsidR="00764F1B" w:rsidRPr="0003766C">
        <w:rPr>
          <w:rFonts w:ascii="Calibri" w:hAnsi="Calibri" w:cs="Calibri"/>
          <w:b w:val="0"/>
          <w:sz w:val="24"/>
        </w:rPr>
        <w:t xml:space="preserve"> del consumible</w:t>
      </w:r>
      <w:r w:rsidR="00473AA6" w:rsidRPr="0003766C">
        <w:rPr>
          <w:rFonts w:ascii="Calibri" w:hAnsi="Calibri" w:cs="Calibri"/>
          <w:b w:val="0"/>
          <w:sz w:val="24"/>
        </w:rPr>
        <w:t xml:space="preserve"> el coordinador de Materiales deberá llenar el formato (RCP</w:t>
      </w:r>
      <w:r w:rsidR="00E90FF4" w:rsidRPr="0003766C">
        <w:rPr>
          <w:rFonts w:ascii="Calibri" w:hAnsi="Calibri" w:cs="Calibri"/>
          <w:b w:val="0"/>
          <w:sz w:val="24"/>
        </w:rPr>
        <w:t xml:space="preserve">-630) con firma de responsabilidad </w:t>
      </w:r>
      <w:r w:rsidR="005D5D87" w:rsidRPr="0003766C">
        <w:rPr>
          <w:rFonts w:ascii="Calibri" w:hAnsi="Calibri" w:cs="Calibri"/>
          <w:b w:val="0"/>
          <w:sz w:val="24"/>
        </w:rPr>
        <w:t>de la persona que recepta el consumible.</w:t>
      </w:r>
    </w:p>
    <w:p w14:paraId="691EDDC5" w14:textId="4BECA3F8" w:rsidR="00A41537" w:rsidRPr="00DF0C31" w:rsidRDefault="00A63835">
      <w:pPr>
        <w:pStyle w:val="Textoindependiente"/>
        <w:numPr>
          <w:ilvl w:val="0"/>
          <w:numId w:val="41"/>
        </w:numPr>
        <w:jc w:val="both"/>
        <w:rPr>
          <w:rFonts w:ascii="Calibri" w:hAnsi="Calibri" w:cs="Calibri"/>
          <w:b w:val="0"/>
          <w:sz w:val="24"/>
        </w:rPr>
      </w:pPr>
      <w:r w:rsidRPr="00F829E5">
        <w:rPr>
          <w:rFonts w:ascii="Calibri" w:hAnsi="Calibri" w:cs="Calibri"/>
          <w:b w:val="0"/>
          <w:sz w:val="24"/>
        </w:rPr>
        <w:t>E</w:t>
      </w:r>
      <w:r w:rsidR="00BD7CFE" w:rsidRPr="00F829E5">
        <w:rPr>
          <w:rFonts w:ascii="Calibri" w:hAnsi="Calibri" w:cs="Calibri"/>
          <w:b w:val="0"/>
          <w:sz w:val="24"/>
        </w:rPr>
        <w:t>l Coordinador de Materiales de Materia Prima y el Auxiliar de Bodega</w:t>
      </w:r>
      <w:r w:rsidRPr="00F829E5">
        <w:rPr>
          <w:rFonts w:ascii="Calibri" w:hAnsi="Calibri" w:cs="Calibri"/>
          <w:b w:val="0"/>
          <w:sz w:val="24"/>
        </w:rPr>
        <w:t xml:space="preserve"> realizaran</w:t>
      </w:r>
      <w:r w:rsidR="00BD7CFE" w:rsidRPr="00F829E5">
        <w:rPr>
          <w:rFonts w:ascii="Calibri" w:hAnsi="Calibri" w:cs="Calibri"/>
          <w:b w:val="0"/>
          <w:sz w:val="24"/>
        </w:rPr>
        <w:t xml:space="preserve"> </w:t>
      </w:r>
      <w:r w:rsidR="009A3001" w:rsidRPr="00F829E5">
        <w:rPr>
          <w:rFonts w:ascii="Calibri" w:hAnsi="Calibri" w:cs="Calibri"/>
          <w:b w:val="0"/>
          <w:sz w:val="24"/>
        </w:rPr>
        <w:t>l</w:t>
      </w:r>
      <w:r w:rsidR="00A41537" w:rsidRPr="00F829E5">
        <w:rPr>
          <w:rFonts w:ascii="Calibri" w:hAnsi="Calibri" w:cs="Calibri"/>
          <w:b w:val="0"/>
          <w:sz w:val="24"/>
        </w:rPr>
        <w:t xml:space="preserve">a toma de inventario </w:t>
      </w:r>
      <w:r w:rsidR="00A72368" w:rsidRPr="00F829E5">
        <w:rPr>
          <w:rFonts w:ascii="Calibri" w:hAnsi="Calibri" w:cs="Calibri"/>
          <w:b w:val="0"/>
          <w:sz w:val="24"/>
        </w:rPr>
        <w:t>de forma cíclica con una frecuencia mensual</w:t>
      </w:r>
      <w:r w:rsidR="007C78F7" w:rsidRPr="00F829E5">
        <w:rPr>
          <w:rFonts w:ascii="Calibri" w:hAnsi="Calibri" w:cs="Calibri"/>
          <w:b w:val="0"/>
          <w:sz w:val="24"/>
        </w:rPr>
        <w:t xml:space="preserve"> y con un tamaño de muestra del 30%</w:t>
      </w:r>
      <w:r w:rsidR="009A3001" w:rsidRPr="00F829E5">
        <w:rPr>
          <w:rFonts w:ascii="Calibri" w:hAnsi="Calibri" w:cs="Calibri"/>
          <w:b w:val="0"/>
          <w:sz w:val="24"/>
        </w:rPr>
        <w:t xml:space="preserve"> de</w:t>
      </w:r>
      <w:r w:rsidR="006C4C6A" w:rsidRPr="00F829E5">
        <w:rPr>
          <w:rFonts w:ascii="Calibri" w:hAnsi="Calibri" w:cs="Calibri"/>
          <w:b w:val="0"/>
          <w:sz w:val="24"/>
        </w:rPr>
        <w:t>l total de perchas</w:t>
      </w:r>
      <w:r w:rsidR="006650F9" w:rsidRPr="00F829E5">
        <w:rPr>
          <w:rFonts w:ascii="Calibri" w:hAnsi="Calibri" w:cs="Calibri"/>
          <w:b w:val="0"/>
          <w:sz w:val="24"/>
        </w:rPr>
        <w:t xml:space="preserve">, registrar los resultados en el formato Reporte de Inventario </w:t>
      </w:r>
      <w:r w:rsidR="009B0961" w:rsidRPr="00F829E5">
        <w:rPr>
          <w:rFonts w:ascii="Calibri" w:hAnsi="Calibri" w:cs="Calibri"/>
          <w:b w:val="0"/>
          <w:sz w:val="24"/>
        </w:rPr>
        <w:t>Físico</w:t>
      </w:r>
      <w:r w:rsidR="008E2C20" w:rsidRPr="00F829E5">
        <w:rPr>
          <w:rFonts w:ascii="Calibri" w:hAnsi="Calibri" w:cs="Calibri"/>
          <w:b w:val="0"/>
          <w:sz w:val="24"/>
        </w:rPr>
        <w:t xml:space="preserve"> de Repuestos (RIFRP-755).</w:t>
      </w:r>
    </w:p>
    <w:p w14:paraId="221CA475" w14:textId="7586C1FC" w:rsidR="000D75DE" w:rsidRPr="000D75DE" w:rsidRDefault="000D75DE" w:rsidP="000D75DE">
      <w:pPr>
        <w:pStyle w:val="Textoindependiente"/>
        <w:jc w:val="both"/>
        <w:rPr>
          <w:rFonts w:ascii="Calibri" w:hAnsi="Calibri" w:cs="Calibri"/>
          <w:b w:val="0"/>
          <w:sz w:val="24"/>
        </w:rPr>
      </w:pPr>
      <w:r w:rsidRPr="00711C3B">
        <w:rPr>
          <w:rFonts w:ascii="Calibri" w:hAnsi="Calibri" w:cs="Calibri"/>
          <w:b w:val="0"/>
        </w:rPr>
        <w:lastRenderedPageBreak/>
        <w:t>12.</w:t>
      </w:r>
      <w:r w:rsidR="00711C3B" w:rsidRPr="00711C3B">
        <w:rPr>
          <w:rFonts w:ascii="Calibri" w:hAnsi="Calibri" w:cs="Calibri"/>
          <w:b w:val="0"/>
        </w:rPr>
        <w:t xml:space="preserve"> </w:t>
      </w:r>
      <w:r w:rsidR="003B7390" w:rsidRPr="001E6B17">
        <w:rPr>
          <w:rFonts w:ascii="Calibri" w:hAnsi="Calibri" w:cs="Calibri"/>
          <w:sz w:val="24"/>
        </w:rPr>
        <w:t>Inventario</w:t>
      </w:r>
      <w:r w:rsidR="003B7390" w:rsidRPr="000D75DE">
        <w:rPr>
          <w:rFonts w:ascii="Calibri" w:hAnsi="Calibri" w:cs="Calibri"/>
          <w:sz w:val="24"/>
        </w:rPr>
        <w:t xml:space="preserve"> Físico de Productos</w:t>
      </w:r>
    </w:p>
    <w:p w14:paraId="2AB09D0A" w14:textId="77777777" w:rsidR="00F829E5" w:rsidRPr="00F829E5" w:rsidRDefault="003B7390" w:rsidP="003B7390">
      <w:pPr>
        <w:pStyle w:val="Textoindependiente"/>
        <w:numPr>
          <w:ilvl w:val="0"/>
          <w:numId w:val="37"/>
        </w:numPr>
        <w:jc w:val="both"/>
        <w:rPr>
          <w:rFonts w:ascii="Calibri" w:hAnsi="Calibri" w:cs="Calibri"/>
        </w:rPr>
      </w:pPr>
      <w:r w:rsidRPr="00F829E5">
        <w:rPr>
          <w:rFonts w:ascii="Calibri" w:hAnsi="Calibri" w:cs="Calibri"/>
          <w:b w:val="0"/>
          <w:sz w:val="24"/>
        </w:rPr>
        <w:t>En la toma de inventario intervienen el Operador de Montacargas y A</w:t>
      </w:r>
      <w:r w:rsidR="00C919DC" w:rsidRPr="00F829E5">
        <w:rPr>
          <w:rFonts w:ascii="Calibri" w:hAnsi="Calibri" w:cs="Calibri"/>
          <w:b w:val="0"/>
          <w:sz w:val="24"/>
        </w:rPr>
        <w:t>uxiliares</w:t>
      </w:r>
      <w:r w:rsidRPr="00F829E5">
        <w:rPr>
          <w:rFonts w:ascii="Calibri" w:hAnsi="Calibri" w:cs="Calibri"/>
          <w:b w:val="0"/>
          <w:sz w:val="24"/>
        </w:rPr>
        <w:t xml:space="preserve"> de Bodega, siguiendo la instrucción de trabajo para Toma de Inventario Físico (IT-755-05)</w:t>
      </w:r>
      <w:r w:rsidRPr="00F829E5">
        <w:rPr>
          <w:rFonts w:ascii="Calibri" w:hAnsi="Calibri" w:cs="Calibri"/>
          <w:b w:val="0"/>
          <w:strike/>
          <w:color w:val="FF0000"/>
          <w:sz w:val="24"/>
        </w:rPr>
        <w:t xml:space="preserve"> </w:t>
      </w:r>
    </w:p>
    <w:p w14:paraId="26DE6BC3" w14:textId="280D4BFF" w:rsidR="003B7390" w:rsidRPr="00F829E5" w:rsidRDefault="003B7390" w:rsidP="003B7390">
      <w:pPr>
        <w:pStyle w:val="Textoindependiente"/>
        <w:numPr>
          <w:ilvl w:val="0"/>
          <w:numId w:val="37"/>
        </w:numPr>
        <w:jc w:val="both"/>
        <w:rPr>
          <w:rFonts w:ascii="Calibri" w:hAnsi="Calibri" w:cs="Calibri"/>
          <w:b w:val="0"/>
          <w:sz w:val="24"/>
        </w:rPr>
      </w:pPr>
      <w:r w:rsidRPr="00F829E5">
        <w:rPr>
          <w:rFonts w:ascii="Calibri" w:hAnsi="Calibri" w:cs="Calibri"/>
          <w:b w:val="0"/>
          <w:sz w:val="24"/>
        </w:rPr>
        <w:t xml:space="preserve">El </w:t>
      </w:r>
      <w:del w:id="34" w:author="Olvera, Fernanda" w:date="2021-07-21T15:51:00Z">
        <w:r w:rsidRPr="00F829E5" w:rsidDel="001E2526">
          <w:rPr>
            <w:rFonts w:ascii="Calibri" w:hAnsi="Calibri" w:cs="Calibri"/>
            <w:b w:val="0"/>
            <w:sz w:val="24"/>
          </w:rPr>
          <w:delText>Jefe de Materiales</w:delText>
        </w:r>
      </w:del>
      <w:ins w:id="35" w:author="Olvera, Fernanda" w:date="2021-07-21T15:51:00Z">
        <w:r w:rsidR="001E2526">
          <w:rPr>
            <w:rFonts w:ascii="Calibri" w:hAnsi="Calibri" w:cs="Calibri"/>
            <w:b w:val="0"/>
            <w:sz w:val="24"/>
          </w:rPr>
          <w:t>Supervisor de Logística</w:t>
        </w:r>
      </w:ins>
      <w:r w:rsidRPr="00F829E5">
        <w:rPr>
          <w:rFonts w:ascii="Calibri" w:hAnsi="Calibri" w:cs="Calibri"/>
          <w:b w:val="0"/>
          <w:sz w:val="24"/>
        </w:rPr>
        <w:t xml:space="preserve"> concilia el inventario con el </w:t>
      </w:r>
      <w:r w:rsidR="00C919DC" w:rsidRPr="00F829E5">
        <w:rPr>
          <w:rFonts w:ascii="Calibri" w:hAnsi="Calibri" w:cs="Calibri"/>
          <w:b w:val="0"/>
          <w:sz w:val="24"/>
        </w:rPr>
        <w:t>Coordinador</w:t>
      </w:r>
      <w:r w:rsidRPr="00F829E5">
        <w:rPr>
          <w:rFonts w:ascii="Calibri" w:hAnsi="Calibri" w:cs="Calibri"/>
          <w:b w:val="0"/>
          <w:sz w:val="24"/>
        </w:rPr>
        <w:t xml:space="preserve"> de Materiales de Producto Terminado, generando en el sistema </w:t>
      </w:r>
      <w:proofErr w:type="spellStart"/>
      <w:r w:rsidRPr="00F829E5">
        <w:rPr>
          <w:rFonts w:ascii="Calibri" w:hAnsi="Calibri" w:cs="Calibri"/>
          <w:b w:val="0"/>
          <w:sz w:val="24"/>
        </w:rPr>
        <w:t>Infor</w:t>
      </w:r>
      <w:proofErr w:type="spellEnd"/>
      <w:r w:rsidR="00CC5DB0" w:rsidRPr="00F829E5">
        <w:rPr>
          <w:rFonts w:ascii="Calibri" w:hAnsi="Calibri" w:cs="Calibri"/>
          <w:b w:val="0"/>
          <w:sz w:val="24"/>
        </w:rPr>
        <w:t xml:space="preserve"> </w:t>
      </w:r>
      <w:proofErr w:type="spellStart"/>
      <w:r w:rsidR="00CC5DB0" w:rsidRPr="00F829E5">
        <w:rPr>
          <w:rFonts w:ascii="Calibri" w:hAnsi="Calibri" w:cs="Calibri"/>
          <w:b w:val="0"/>
          <w:sz w:val="24"/>
        </w:rPr>
        <w:t>L</w:t>
      </w:r>
      <w:r w:rsidR="006F1D51" w:rsidRPr="00F829E5">
        <w:rPr>
          <w:rFonts w:ascii="Calibri" w:hAnsi="Calibri" w:cs="Calibri"/>
          <w:b w:val="0"/>
          <w:sz w:val="24"/>
        </w:rPr>
        <w:t>n</w:t>
      </w:r>
      <w:proofErr w:type="spellEnd"/>
      <w:r w:rsidR="00CC5DB0" w:rsidRPr="00F829E5">
        <w:rPr>
          <w:rFonts w:ascii="Calibri" w:hAnsi="Calibri" w:cs="Calibri"/>
          <w:b w:val="0"/>
          <w:sz w:val="24"/>
        </w:rPr>
        <w:t xml:space="preserve"> el reporte </w:t>
      </w:r>
      <w:r w:rsidRPr="00F829E5">
        <w:rPr>
          <w:rFonts w:ascii="Calibri" w:hAnsi="Calibri" w:cs="Calibri"/>
          <w:b w:val="0"/>
          <w:sz w:val="24"/>
        </w:rPr>
        <w:t>Listar Artículos por Almacén</w:t>
      </w:r>
      <w:r w:rsidR="006F1D51" w:rsidRPr="00F829E5">
        <w:rPr>
          <w:rFonts w:ascii="Calibri" w:hAnsi="Calibri" w:cs="Calibri"/>
          <w:b w:val="0"/>
          <w:sz w:val="24"/>
        </w:rPr>
        <w:t xml:space="preserve"> </w:t>
      </w:r>
      <w:r w:rsidRPr="00F829E5">
        <w:rPr>
          <w:rFonts w:ascii="Calibri" w:hAnsi="Calibri" w:cs="Calibri"/>
          <w:b w:val="0"/>
          <w:sz w:val="24"/>
        </w:rPr>
        <w:t>y comparándolo con el resultado de los datos tomados.</w:t>
      </w:r>
    </w:p>
    <w:p w14:paraId="3DD8F0B5" w14:textId="19424ED0" w:rsidR="003B7390" w:rsidRPr="00901C12" w:rsidRDefault="003B7390" w:rsidP="003B7390">
      <w:pPr>
        <w:pStyle w:val="Sangra2detindependiente"/>
        <w:rPr>
          <w:rFonts w:ascii="Calibri" w:hAnsi="Calibri" w:cs="Calibri"/>
          <w:i w:val="0"/>
          <w:color w:val="auto"/>
        </w:rPr>
      </w:pPr>
      <w:r w:rsidRPr="00901C12">
        <w:rPr>
          <w:rFonts w:ascii="Calibri" w:hAnsi="Calibri" w:cs="Calibri"/>
          <w:i w:val="0"/>
          <w:color w:val="auto"/>
        </w:rPr>
        <w:t xml:space="preserve">Los productos terminados que no han tenido rotación por 60 días se lo </w:t>
      </w:r>
      <w:r w:rsidR="00F829E5" w:rsidRPr="00901C12">
        <w:rPr>
          <w:rFonts w:ascii="Calibri" w:hAnsi="Calibri" w:cs="Calibri"/>
          <w:i w:val="0"/>
          <w:color w:val="auto"/>
        </w:rPr>
        <w:t>declaran</w:t>
      </w:r>
      <w:r w:rsidRPr="00901C12">
        <w:rPr>
          <w:rFonts w:ascii="Calibri" w:hAnsi="Calibri" w:cs="Calibri"/>
          <w:i w:val="0"/>
          <w:color w:val="auto"/>
        </w:rPr>
        <w:t xml:space="preserve"> obsoleto previa autorización del Comité de Obsoletos.</w:t>
      </w:r>
    </w:p>
    <w:p w14:paraId="46971390" w14:textId="17459E86" w:rsidR="003B7390" w:rsidRPr="00901C12" w:rsidRDefault="003B7390" w:rsidP="003B7390">
      <w:pPr>
        <w:pStyle w:val="Textoindependiente"/>
        <w:numPr>
          <w:ilvl w:val="0"/>
          <w:numId w:val="3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Las materias primas (Tintas, Papel Adhesivo) que no hayan tenido rotación por un año se realiza una inspección para determinar su estado, los resultados de esta</w:t>
      </w:r>
      <w:r w:rsidR="006F1D51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 xml:space="preserve">inspección indicaran si estas materias primas pueden ser utilizados en los procesos de producción, e informara mediante correo electrónico al Vicepresidente de </w:t>
      </w:r>
      <w:r w:rsidR="00125BC7">
        <w:rPr>
          <w:rFonts w:ascii="Calibri" w:hAnsi="Calibri" w:cs="Calibri"/>
          <w:b w:val="0"/>
          <w:sz w:val="24"/>
        </w:rPr>
        <w:t>Operaciones</w:t>
      </w:r>
      <w:r w:rsidRPr="00901C12">
        <w:rPr>
          <w:rFonts w:ascii="Calibri" w:hAnsi="Calibri" w:cs="Calibri"/>
          <w:b w:val="0"/>
          <w:sz w:val="24"/>
        </w:rPr>
        <w:t>.</w:t>
      </w:r>
    </w:p>
    <w:p w14:paraId="37C3D15D" w14:textId="64DF37D2" w:rsidR="00C56C2D" w:rsidRPr="00F829E5" w:rsidRDefault="003B7390" w:rsidP="00C56C2D">
      <w:pPr>
        <w:numPr>
          <w:ilvl w:val="0"/>
          <w:numId w:val="38"/>
        </w:numPr>
        <w:jc w:val="both"/>
        <w:rPr>
          <w:rFonts w:ascii="Calibri" w:hAnsi="Calibri" w:cs="Calibri"/>
          <w:lang w:val="es-ES_tradnl"/>
        </w:rPr>
      </w:pPr>
      <w:r w:rsidRPr="00F829E5">
        <w:rPr>
          <w:rFonts w:ascii="Calibri" w:hAnsi="Calibri" w:cs="Calibri"/>
          <w:lang w:val="es-ES_tradnl"/>
        </w:rPr>
        <w:t>El Jefe de Planta</w:t>
      </w:r>
      <w:r w:rsidR="006F1D51" w:rsidRPr="00F829E5">
        <w:rPr>
          <w:rFonts w:ascii="Calibri" w:hAnsi="Calibri" w:cs="Calibri"/>
          <w:lang w:val="es-ES_tradnl"/>
        </w:rPr>
        <w:t xml:space="preserve"> </w:t>
      </w:r>
      <w:r w:rsidRPr="00F829E5">
        <w:rPr>
          <w:rFonts w:ascii="Calibri" w:hAnsi="Calibri" w:cs="Calibri"/>
          <w:lang w:val="es-ES_tradnl"/>
        </w:rPr>
        <w:t>es responsable de realizar el inventario a las materias pri</w:t>
      </w:r>
      <w:r w:rsidR="00CC5DB0" w:rsidRPr="00F829E5">
        <w:rPr>
          <w:rFonts w:ascii="Calibri" w:hAnsi="Calibri" w:cs="Calibri"/>
          <w:lang w:val="es-ES_tradnl"/>
        </w:rPr>
        <w:t xml:space="preserve">mas, los productos terminados, </w:t>
      </w:r>
      <w:r w:rsidRPr="00F829E5">
        <w:rPr>
          <w:rFonts w:ascii="Calibri" w:hAnsi="Calibri" w:cs="Calibri"/>
          <w:lang w:val="es-ES_tradnl"/>
        </w:rPr>
        <w:t>y los semielaborados que se encuentran en Planta</w:t>
      </w:r>
      <w:r w:rsidR="00F829E5">
        <w:rPr>
          <w:rFonts w:ascii="Calibri" w:hAnsi="Calibri" w:cs="Calibri"/>
          <w:strike/>
          <w:color w:val="FF0000"/>
          <w:lang w:val="es-ES_tradnl"/>
        </w:rPr>
        <w:t>.</w:t>
      </w:r>
    </w:p>
    <w:p w14:paraId="393EE3D8" w14:textId="77777777" w:rsidR="00F829E5" w:rsidRPr="00F829E5" w:rsidRDefault="00F829E5" w:rsidP="00F829E5">
      <w:pPr>
        <w:ind w:left="360"/>
        <w:jc w:val="both"/>
        <w:rPr>
          <w:rFonts w:ascii="Calibri" w:hAnsi="Calibri" w:cs="Calibri"/>
          <w:lang w:val="es-ES_tradnl"/>
        </w:rPr>
      </w:pPr>
    </w:p>
    <w:p w14:paraId="6E43AFF4" w14:textId="77777777" w:rsidR="003B7390" w:rsidRPr="00901C12" w:rsidRDefault="003B7390" w:rsidP="003B7390">
      <w:pPr>
        <w:pStyle w:val="Ttulo8"/>
        <w:rPr>
          <w:rFonts w:ascii="Calibri" w:eastAsia="Times" w:hAnsi="Calibri" w:cs="Calibri"/>
          <w:lang w:val="es-ES_tradnl"/>
        </w:rPr>
      </w:pPr>
      <w:r w:rsidRPr="00901C12">
        <w:rPr>
          <w:rFonts w:ascii="Calibri" w:eastAsia="Times" w:hAnsi="Calibri" w:cs="Calibri"/>
          <w:lang w:val="es-ES_tradnl"/>
        </w:rPr>
        <w:t>Referencias</w:t>
      </w:r>
    </w:p>
    <w:p w14:paraId="35C2154F" w14:textId="1776AE2E" w:rsidR="003B7390" w:rsidRPr="002113D8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C"/>
        </w:rPr>
      </w:pPr>
      <w:r w:rsidRPr="00901C12">
        <w:rPr>
          <w:rFonts w:ascii="Calibri" w:hAnsi="Calibri" w:cs="Calibri"/>
        </w:rPr>
        <w:t>P-630-01</w:t>
      </w:r>
      <w:r w:rsidR="006F1D51">
        <w:rPr>
          <w:rFonts w:ascii="Calibri" w:hAnsi="Calibri" w:cs="Calibri"/>
        </w:rPr>
        <w:tab/>
      </w:r>
      <w:r w:rsidR="006F1D51">
        <w:rPr>
          <w:rFonts w:ascii="Calibri" w:hAnsi="Calibri" w:cs="Calibri"/>
        </w:rPr>
        <w:tab/>
      </w:r>
      <w:r w:rsidRPr="002113D8">
        <w:rPr>
          <w:rFonts w:ascii="Calibri" w:hAnsi="Calibri" w:cs="Calibri"/>
          <w:lang w:val="es-EC"/>
        </w:rPr>
        <w:t>Mantenimiento</w:t>
      </w:r>
    </w:p>
    <w:p w14:paraId="4487CA8D" w14:textId="04BD3110" w:rsidR="003B7390" w:rsidRPr="002113D8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C"/>
        </w:rPr>
      </w:pPr>
      <w:r w:rsidRPr="002113D8">
        <w:rPr>
          <w:rFonts w:ascii="Calibri" w:hAnsi="Calibri" w:cs="Calibri"/>
          <w:lang w:val="es-EC"/>
        </w:rPr>
        <w:t>P-720-</w:t>
      </w:r>
      <w:r w:rsidR="006F1D51" w:rsidRPr="002113D8">
        <w:rPr>
          <w:rFonts w:ascii="Calibri" w:hAnsi="Calibri" w:cs="Calibri"/>
          <w:lang w:val="es-EC"/>
        </w:rPr>
        <w:t>01</w:t>
      </w:r>
      <w:r w:rsidR="006F1D51">
        <w:rPr>
          <w:rFonts w:ascii="Calibri" w:hAnsi="Calibri" w:cs="Calibri"/>
          <w:lang w:val="es-EC"/>
        </w:rPr>
        <w:tab/>
      </w:r>
      <w:r w:rsidR="006F1D51">
        <w:rPr>
          <w:rFonts w:ascii="Calibri" w:hAnsi="Calibri" w:cs="Calibri"/>
          <w:lang w:val="es-EC"/>
        </w:rPr>
        <w:tab/>
      </w:r>
      <w:r w:rsidRPr="002113D8">
        <w:rPr>
          <w:rFonts w:ascii="Calibri" w:hAnsi="Calibri" w:cs="Calibri"/>
          <w:lang w:val="es-EC"/>
        </w:rPr>
        <w:t>Ventas</w:t>
      </w:r>
    </w:p>
    <w:p w14:paraId="28725160" w14:textId="690FEFA7" w:rsidR="003B7390" w:rsidRPr="00901C1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P-740-</w:t>
      </w:r>
      <w:r w:rsidR="006F1D51" w:rsidRPr="00901C12">
        <w:rPr>
          <w:rFonts w:ascii="Calibri" w:hAnsi="Calibri" w:cs="Calibri"/>
          <w:lang w:val="es-ES_tradnl"/>
        </w:rPr>
        <w:t>01</w:t>
      </w:r>
      <w:r w:rsidR="006F1D51">
        <w:rPr>
          <w:rFonts w:ascii="Calibri" w:hAnsi="Calibri" w:cs="Calibri"/>
          <w:lang w:val="es-ES_tradnl"/>
        </w:rPr>
        <w:tab/>
      </w:r>
      <w:r w:rsidR="006F1D51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Compras</w:t>
      </w:r>
    </w:p>
    <w:p w14:paraId="44A894A9" w14:textId="2369C664" w:rsidR="003B7390" w:rsidRPr="00901C1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P-751-</w:t>
      </w:r>
      <w:r w:rsidR="006F1D51" w:rsidRPr="00901C12">
        <w:rPr>
          <w:rFonts w:ascii="Calibri" w:hAnsi="Calibri" w:cs="Calibri"/>
          <w:lang w:val="es-ES_tradnl"/>
        </w:rPr>
        <w:t>01</w:t>
      </w:r>
      <w:r w:rsidR="006F1D51">
        <w:rPr>
          <w:rFonts w:ascii="Calibri" w:hAnsi="Calibri" w:cs="Calibri"/>
          <w:lang w:val="es-ES_tradnl"/>
        </w:rPr>
        <w:tab/>
      </w:r>
      <w:r w:rsidR="006F1D51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Planificación de la Producción</w:t>
      </w:r>
    </w:p>
    <w:p w14:paraId="125BE77F" w14:textId="2BECB34F" w:rsidR="003B7390" w:rsidRPr="00901C1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P-751-</w:t>
      </w:r>
      <w:r w:rsidR="00CC4382" w:rsidRPr="00901C12">
        <w:rPr>
          <w:rFonts w:ascii="Calibri" w:hAnsi="Calibri" w:cs="Calibri"/>
          <w:lang w:val="es-ES_tradnl"/>
        </w:rPr>
        <w:t>02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Control de la Producción</w:t>
      </w:r>
    </w:p>
    <w:p w14:paraId="6ACCAD47" w14:textId="32A7B464" w:rsidR="003B7390" w:rsidRPr="00901C1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P-753-</w:t>
      </w:r>
      <w:r w:rsidR="00CC4382" w:rsidRPr="00901C12">
        <w:rPr>
          <w:rFonts w:ascii="Calibri" w:hAnsi="Calibri" w:cs="Calibri"/>
          <w:lang w:val="es-ES_tradnl"/>
        </w:rPr>
        <w:t>01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Identificación y Trazabilidad</w:t>
      </w:r>
    </w:p>
    <w:p w14:paraId="49207B32" w14:textId="66C0403C" w:rsidR="003B7390" w:rsidRPr="00901C1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P-824-</w:t>
      </w:r>
      <w:r w:rsidR="00CC4382" w:rsidRPr="00901C12">
        <w:rPr>
          <w:rFonts w:ascii="Calibri" w:hAnsi="Calibri" w:cs="Calibri"/>
          <w:lang w:val="es-ES_tradnl"/>
        </w:rPr>
        <w:t>01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Medición y Monitoreo de Productos</w:t>
      </w:r>
    </w:p>
    <w:p w14:paraId="7E23177C" w14:textId="05F65705" w:rsidR="003B7390" w:rsidRPr="00901C1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IT-824-</w:t>
      </w:r>
      <w:r w:rsidR="00CC4382" w:rsidRPr="00901C12">
        <w:rPr>
          <w:rFonts w:ascii="Calibri" w:hAnsi="Calibri" w:cs="Calibri"/>
          <w:lang w:val="es-ES_tradnl"/>
        </w:rPr>
        <w:t>01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="00C677CC">
        <w:rPr>
          <w:rFonts w:ascii="Calibri" w:hAnsi="Calibri" w:cs="Calibri"/>
          <w:lang w:val="es-ES_tradnl"/>
        </w:rPr>
        <w:t>Pruebas de Laboratorio y de Campo</w:t>
      </w:r>
    </w:p>
    <w:p w14:paraId="3EC2C9C1" w14:textId="3C987AE4" w:rsidR="003B7390" w:rsidRPr="00901C12" w:rsidRDefault="002113D8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IT-755-02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="003B7390" w:rsidRPr="00901C12">
        <w:rPr>
          <w:rFonts w:ascii="Calibri" w:hAnsi="Calibri" w:cs="Calibri"/>
          <w:lang w:val="es-ES_tradnl"/>
        </w:rPr>
        <w:t xml:space="preserve">Despacho de Materia Prima y Suministros a Planta </w:t>
      </w:r>
    </w:p>
    <w:p w14:paraId="51C2D2F8" w14:textId="236E5AD8" w:rsidR="003B7390" w:rsidRPr="00901C12" w:rsidRDefault="00CC5DB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IT-755-03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="003B7390" w:rsidRPr="00901C12">
        <w:rPr>
          <w:rFonts w:ascii="Calibri" w:hAnsi="Calibri" w:cs="Calibri"/>
          <w:lang w:val="es-ES_tradnl"/>
        </w:rPr>
        <w:t>Recepción y Almacenamiento de Producto Terminado</w:t>
      </w:r>
    </w:p>
    <w:p w14:paraId="3A24567A" w14:textId="1E8B45CA" w:rsidR="003B7390" w:rsidRPr="00901C12" w:rsidRDefault="00CC5DB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IT-755-04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="003B7390" w:rsidRPr="00901C12">
        <w:rPr>
          <w:rFonts w:ascii="Calibri" w:hAnsi="Calibri" w:cs="Calibri"/>
          <w:lang w:val="es-ES_tradnl"/>
        </w:rPr>
        <w:t xml:space="preserve">Despacho de Producto terminado </w:t>
      </w:r>
    </w:p>
    <w:p w14:paraId="1F164CC1" w14:textId="27451C29" w:rsidR="003B7390" w:rsidRPr="00901C12" w:rsidRDefault="003B7390" w:rsidP="00DF0C31">
      <w:pPr>
        <w:pStyle w:val="Ttulo3"/>
        <w:numPr>
          <w:ilvl w:val="0"/>
          <w:numId w:val="45"/>
        </w:numPr>
        <w:ind w:left="357" w:right="1134" w:hanging="357"/>
        <w:jc w:val="left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IT-755-</w:t>
      </w:r>
      <w:r w:rsidR="00CC4382" w:rsidRPr="00901C12">
        <w:rPr>
          <w:rFonts w:ascii="Calibri" w:hAnsi="Calibri" w:cs="Calibri"/>
          <w:lang w:val="es-ES_tradnl"/>
        </w:rPr>
        <w:t>05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 xml:space="preserve">Toma de Inventario Físico </w:t>
      </w:r>
    </w:p>
    <w:p w14:paraId="358B5810" w14:textId="4EACF937" w:rsidR="003B7390" w:rsidRPr="00901C1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IT-755-</w:t>
      </w:r>
      <w:r w:rsidR="00CC4382" w:rsidRPr="00901C12">
        <w:rPr>
          <w:rFonts w:ascii="Calibri" w:hAnsi="Calibri" w:cs="Calibri"/>
          <w:lang w:val="es-ES_tradnl"/>
        </w:rPr>
        <w:t>06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="00C677CC">
        <w:rPr>
          <w:rFonts w:ascii="Calibri" w:hAnsi="Calibri" w:cs="Calibri"/>
          <w:lang w:val="es-ES_tradnl"/>
        </w:rPr>
        <w:t>Gestión de Centro de Acopio</w:t>
      </w:r>
    </w:p>
    <w:p w14:paraId="3DBE3062" w14:textId="54DB5AD7" w:rsidR="003B7390" w:rsidRPr="00901C1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IT-755-</w:t>
      </w:r>
      <w:r w:rsidR="00CC4382" w:rsidRPr="00901C12">
        <w:rPr>
          <w:rFonts w:ascii="Calibri" w:hAnsi="Calibri" w:cs="Calibri"/>
          <w:lang w:val="es-ES_tradnl"/>
        </w:rPr>
        <w:t>CPP</w:t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 xml:space="preserve">Cuadro de Preservación del Producto </w:t>
      </w:r>
    </w:p>
    <w:p w14:paraId="4452FFE2" w14:textId="6151FD23" w:rsidR="003B7390" w:rsidRPr="00901C1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IT-755-</w:t>
      </w:r>
      <w:r w:rsidR="00CC4382" w:rsidRPr="00901C12">
        <w:rPr>
          <w:rFonts w:ascii="Calibri" w:hAnsi="Calibri" w:cs="Calibri"/>
          <w:lang w:val="es-ES_tradnl"/>
        </w:rPr>
        <w:t>PATP</w:t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Plano de Almacenamiento Temporal en Planta</w:t>
      </w:r>
    </w:p>
    <w:p w14:paraId="3F2F6A9A" w14:textId="7D05FDE9" w:rsidR="003B7390" w:rsidRPr="00C56C2D" w:rsidRDefault="00CC5DB0" w:rsidP="00DF0C31">
      <w:pPr>
        <w:pStyle w:val="Ttulo3"/>
        <w:numPr>
          <w:ilvl w:val="0"/>
          <w:numId w:val="45"/>
        </w:numPr>
        <w:tabs>
          <w:tab w:val="left" w:pos="1800"/>
        </w:tabs>
        <w:ind w:left="357" w:right="1134" w:hanging="357"/>
        <w:jc w:val="left"/>
        <w:rPr>
          <w:rFonts w:ascii="Calibri" w:eastAsia="Times" w:hAnsi="Calibri" w:cs="Calibri"/>
          <w:lang w:val="es-ES_tradnl"/>
        </w:rPr>
      </w:pPr>
      <w:r>
        <w:rPr>
          <w:rFonts w:ascii="Calibri" w:eastAsia="Times" w:hAnsi="Calibri" w:cs="Calibri"/>
          <w:lang w:val="es-ES_tradnl"/>
        </w:rPr>
        <w:t>IT-755-PUPB</w:t>
      </w:r>
      <w:r w:rsidR="00CC4382">
        <w:rPr>
          <w:rFonts w:ascii="Calibri" w:eastAsia="Times" w:hAnsi="Calibri" w:cs="Calibri"/>
          <w:lang w:val="es-ES_tradnl"/>
        </w:rPr>
        <w:tab/>
      </w:r>
      <w:r w:rsidR="00CC4382">
        <w:rPr>
          <w:rFonts w:ascii="Calibri" w:eastAsia="Times" w:hAnsi="Calibri" w:cs="Calibri"/>
          <w:lang w:val="es-ES_tradnl"/>
        </w:rPr>
        <w:tab/>
      </w:r>
      <w:r w:rsidR="003B7390" w:rsidRPr="00901C12">
        <w:rPr>
          <w:rFonts w:ascii="Calibri" w:eastAsia="Times" w:hAnsi="Calibri" w:cs="Calibri"/>
          <w:lang w:val="es-ES_tradnl"/>
        </w:rPr>
        <w:t>Plano de Ubicación de Productos en Bodegas.</w:t>
      </w:r>
      <w:r w:rsidR="00694333">
        <w:rPr>
          <w:rFonts w:ascii="Calibri" w:hAnsi="Calibri" w:cs="Calibri"/>
          <w:lang w:val="es-ES_tradnl"/>
        </w:rPr>
        <w:t xml:space="preserve">    </w:t>
      </w:r>
    </w:p>
    <w:p w14:paraId="19196632" w14:textId="6F4CCEE8" w:rsidR="003B7390" w:rsidRPr="00901C12" w:rsidRDefault="003B7390" w:rsidP="00DF0C31">
      <w:pPr>
        <w:pStyle w:val="Ttulo3"/>
        <w:numPr>
          <w:ilvl w:val="0"/>
          <w:numId w:val="45"/>
        </w:numPr>
        <w:tabs>
          <w:tab w:val="left" w:pos="1800"/>
        </w:tabs>
        <w:ind w:left="357" w:right="1134" w:hanging="357"/>
        <w:jc w:val="left"/>
        <w:rPr>
          <w:rFonts w:ascii="Calibri" w:hAnsi="Calibri" w:cs="Calibri"/>
          <w:lang w:val="es-ES_tradnl"/>
        </w:rPr>
      </w:pPr>
      <w:r w:rsidRPr="00901C12">
        <w:rPr>
          <w:rFonts w:ascii="Calibri" w:eastAsia="Times" w:hAnsi="Calibri" w:cs="Calibri"/>
          <w:lang w:val="es-ES_tradnl"/>
        </w:rPr>
        <w:t>ET-755-CBP</w:t>
      </w:r>
      <w:r w:rsidR="00CC4382">
        <w:rPr>
          <w:rFonts w:ascii="Calibri" w:eastAsia="Times" w:hAnsi="Calibri" w:cs="Calibri"/>
          <w:lang w:val="es-ES_tradnl"/>
        </w:rPr>
        <w:tab/>
      </w:r>
      <w:r w:rsidR="00CC4382">
        <w:rPr>
          <w:rFonts w:ascii="Calibri" w:eastAsia="Times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 xml:space="preserve">Cantidad de Bultos por Pallet </w:t>
      </w:r>
    </w:p>
    <w:p w14:paraId="40AFD64D" w14:textId="2811F222" w:rsidR="009C5862" w:rsidRPr="009C5862" w:rsidRDefault="003B7390" w:rsidP="00DF0C31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RRM-</w:t>
      </w:r>
      <w:r w:rsidR="00CC4382" w:rsidRPr="00901C12">
        <w:rPr>
          <w:rFonts w:ascii="Calibri" w:hAnsi="Calibri" w:cs="Calibri"/>
          <w:lang w:val="es-ES_tradnl"/>
        </w:rPr>
        <w:t>630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Requisición de Repuestos para Mantenimiento</w:t>
      </w:r>
    </w:p>
    <w:p w14:paraId="70BA5D75" w14:textId="3CBDA64E" w:rsidR="00941AFD" w:rsidRPr="00901C12" w:rsidRDefault="00941AFD" w:rsidP="00DF0C31">
      <w:pPr>
        <w:numPr>
          <w:ilvl w:val="0"/>
          <w:numId w:val="45"/>
        </w:numPr>
        <w:ind w:right="1134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RCP-630</w:t>
      </w:r>
      <w:r w:rsidR="00D71F1C">
        <w:rPr>
          <w:rFonts w:ascii="Calibri" w:hAnsi="Calibri" w:cs="Calibri"/>
          <w:lang w:val="es-ES_tradnl"/>
        </w:rPr>
        <w:t xml:space="preserve">        </w:t>
      </w:r>
      <w:r w:rsidR="00CA12EC">
        <w:rPr>
          <w:rFonts w:ascii="Calibri" w:hAnsi="Calibri" w:cs="Calibri"/>
          <w:lang w:val="es-ES_tradnl"/>
        </w:rPr>
        <w:t xml:space="preserve"> </w:t>
      </w:r>
      <w:r w:rsidR="00CA12EC" w:rsidRPr="00CA12EC">
        <w:rPr>
          <w:rFonts w:ascii="Calibri" w:hAnsi="Calibri" w:cs="Calibri"/>
          <w:lang w:val="es-ES_tradnl"/>
        </w:rPr>
        <w:t>Requisición de Consumibles para Producción</w:t>
      </w:r>
    </w:p>
    <w:p w14:paraId="1540BD8B" w14:textId="77777777" w:rsidR="00C56C2D" w:rsidRPr="00DF0C31" w:rsidRDefault="00C56C2D" w:rsidP="003B7390">
      <w:pPr>
        <w:numPr>
          <w:ilvl w:val="0"/>
          <w:numId w:val="45"/>
        </w:numPr>
        <w:tabs>
          <w:tab w:val="left" w:pos="1800"/>
          <w:tab w:val="left" w:pos="2410"/>
        </w:tabs>
        <w:ind w:left="357" w:right="1134" w:hanging="357"/>
        <w:rPr>
          <w:rFonts w:ascii="Calibri" w:hAnsi="Calibri" w:cs="Calibri"/>
          <w:lang w:val="es-ES_tradnl"/>
        </w:rPr>
      </w:pPr>
      <w:r w:rsidRPr="00DF0C31">
        <w:rPr>
          <w:rFonts w:ascii="Calibri" w:hAnsi="Calibri" w:cs="Calibri"/>
          <w:lang w:val="es-ES"/>
        </w:rPr>
        <w:t>Sesión “Materiales estimados consolidados por órdenes de fabricación”</w:t>
      </w:r>
    </w:p>
    <w:p w14:paraId="6FB434DE" w14:textId="77777777" w:rsidR="00C56C2D" w:rsidRPr="00DF0C31" w:rsidRDefault="00C56C2D" w:rsidP="00C56C2D">
      <w:pPr>
        <w:numPr>
          <w:ilvl w:val="0"/>
          <w:numId w:val="45"/>
        </w:numPr>
        <w:tabs>
          <w:tab w:val="left" w:pos="1800"/>
          <w:tab w:val="left" w:pos="2410"/>
        </w:tabs>
        <w:ind w:left="357" w:right="1134" w:hanging="357"/>
        <w:rPr>
          <w:rFonts w:ascii="Calibri" w:hAnsi="Calibri" w:cs="Calibri"/>
          <w:lang w:val="es-ES_tradnl"/>
        </w:rPr>
      </w:pPr>
      <w:r w:rsidRPr="00DF0C31">
        <w:rPr>
          <w:rFonts w:ascii="Calibri" w:hAnsi="Calibri" w:cs="Calibri"/>
          <w:lang w:val="es-ES_tradnl"/>
        </w:rPr>
        <w:t>Norma INEN 2266</w:t>
      </w:r>
    </w:p>
    <w:p w14:paraId="6F5D0B67" w14:textId="77777777" w:rsidR="003B7390" w:rsidRPr="00901C12" w:rsidRDefault="003B7390" w:rsidP="003B7390">
      <w:pPr>
        <w:rPr>
          <w:rFonts w:ascii="Calibri" w:hAnsi="Calibri" w:cs="Calibri"/>
          <w:lang w:val="es-ES_tradnl"/>
        </w:rPr>
      </w:pPr>
    </w:p>
    <w:p w14:paraId="5F8B57D7" w14:textId="77777777" w:rsidR="003B7390" w:rsidRPr="00901C12" w:rsidRDefault="003B7390" w:rsidP="003B7390">
      <w:pPr>
        <w:pStyle w:val="Ttulo1"/>
        <w:tabs>
          <w:tab w:val="left" w:pos="1620"/>
        </w:tabs>
        <w:jc w:val="both"/>
        <w:rPr>
          <w:rFonts w:ascii="Calibri" w:hAnsi="Calibri" w:cs="Calibri"/>
        </w:rPr>
      </w:pPr>
      <w:r w:rsidRPr="00901C12">
        <w:rPr>
          <w:rFonts w:ascii="Calibri" w:hAnsi="Calibri" w:cs="Calibri"/>
        </w:rPr>
        <w:t>Registros</w:t>
      </w:r>
    </w:p>
    <w:p w14:paraId="7FB5C2D2" w14:textId="087A6866" w:rsidR="003B7390" w:rsidRPr="002113D8" w:rsidRDefault="003B7390" w:rsidP="003B7390">
      <w:pPr>
        <w:numPr>
          <w:ilvl w:val="0"/>
          <w:numId w:val="46"/>
        </w:numPr>
        <w:rPr>
          <w:rFonts w:ascii="Calibri" w:hAnsi="Calibri" w:cs="Calibri"/>
          <w:lang w:val="es-EC"/>
        </w:rPr>
      </w:pPr>
      <w:r w:rsidRPr="00901C12">
        <w:rPr>
          <w:rFonts w:ascii="Calibri" w:hAnsi="Calibri" w:cs="Calibri"/>
          <w:lang w:val="es-ES_tradnl"/>
        </w:rPr>
        <w:t>RMP-755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Recepción de Materia Prima</w:t>
      </w:r>
    </w:p>
    <w:p w14:paraId="4706C91B" w14:textId="493D550E" w:rsidR="003B7390" w:rsidRPr="00901C12" w:rsidRDefault="003B7390" w:rsidP="003B7390">
      <w:pPr>
        <w:numPr>
          <w:ilvl w:val="0"/>
          <w:numId w:val="46"/>
        </w:numPr>
        <w:rPr>
          <w:rFonts w:ascii="Calibri" w:hAnsi="Calibri" w:cs="Calibri"/>
          <w:lang w:val="es-ES"/>
        </w:rPr>
      </w:pPr>
      <w:r w:rsidRPr="00901C12">
        <w:rPr>
          <w:rFonts w:ascii="Calibri" w:hAnsi="Calibri" w:cs="Calibri"/>
          <w:lang w:val="es-ES_tradnl"/>
        </w:rPr>
        <w:t>DPT-755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Despacho de Producto Terminado o Listar formato de despacho PT</w:t>
      </w:r>
    </w:p>
    <w:p w14:paraId="2F8139AB" w14:textId="219D3900" w:rsidR="003B7390" w:rsidRPr="002113D8" w:rsidRDefault="003B7390" w:rsidP="003B7390">
      <w:pPr>
        <w:numPr>
          <w:ilvl w:val="0"/>
          <w:numId w:val="46"/>
        </w:numPr>
        <w:rPr>
          <w:rFonts w:ascii="Calibri" w:hAnsi="Calibri" w:cs="Calibri"/>
          <w:lang w:val="es-EC"/>
        </w:rPr>
      </w:pPr>
      <w:r w:rsidRPr="00901C12">
        <w:rPr>
          <w:rFonts w:ascii="Calibri" w:hAnsi="Calibri" w:cs="Calibri"/>
          <w:lang w:val="es-ES_tradnl"/>
        </w:rPr>
        <w:t>RIF-755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Reporte de Inventario Físico</w:t>
      </w:r>
    </w:p>
    <w:p w14:paraId="0B8E2406" w14:textId="4DA83B7E" w:rsidR="003B7390" w:rsidRPr="00901C12" w:rsidRDefault="003B7390" w:rsidP="003B7390">
      <w:pPr>
        <w:numPr>
          <w:ilvl w:val="0"/>
          <w:numId w:val="46"/>
        </w:numPr>
        <w:rPr>
          <w:rFonts w:ascii="Calibri" w:hAnsi="Calibri" w:cs="Calibri"/>
          <w:lang w:val="es-ES"/>
        </w:rPr>
      </w:pPr>
      <w:r w:rsidRPr="00DF0C31">
        <w:rPr>
          <w:rFonts w:ascii="Calibri" w:hAnsi="Calibri" w:cs="Calibri"/>
          <w:lang w:val="es-ES_tradnl"/>
        </w:rPr>
        <w:t>PeC-755</w:t>
      </w:r>
      <w:r w:rsidR="00CC4382" w:rsidRPr="00DF0C31">
        <w:rPr>
          <w:rFonts w:ascii="Calibri" w:hAnsi="Calibri" w:cs="Calibri"/>
          <w:lang w:val="es-ES_tradnl"/>
        </w:rPr>
        <w:tab/>
      </w:r>
      <w:r w:rsidR="00CC4382" w:rsidRPr="00DF0C31">
        <w:rPr>
          <w:rFonts w:ascii="Calibri" w:hAnsi="Calibri" w:cs="Calibri"/>
          <w:lang w:val="es-ES_tradnl"/>
        </w:rPr>
        <w:tab/>
      </w:r>
      <w:r w:rsidRPr="00DF0C31">
        <w:rPr>
          <w:rFonts w:ascii="Calibri" w:hAnsi="Calibri" w:cs="Calibri"/>
          <w:lang w:val="es-ES_tradnl"/>
        </w:rPr>
        <w:t>Pedidos en Camino (Formato Libre)</w:t>
      </w:r>
    </w:p>
    <w:p w14:paraId="5484A5FC" w14:textId="54518289" w:rsidR="003B7390" w:rsidRPr="00DF0C31" w:rsidRDefault="003B7390" w:rsidP="00F829E5">
      <w:pPr>
        <w:numPr>
          <w:ilvl w:val="0"/>
          <w:numId w:val="46"/>
        </w:numPr>
        <w:rPr>
          <w:rFonts w:ascii="Calibri" w:hAnsi="Calibri" w:cs="Calibri"/>
          <w:lang w:val="es-EC"/>
        </w:rPr>
      </w:pPr>
      <w:r w:rsidRPr="00901C12">
        <w:rPr>
          <w:rFonts w:ascii="Calibri" w:hAnsi="Calibri" w:cs="Calibri"/>
          <w:lang w:val="es-ES_tradnl"/>
        </w:rPr>
        <w:t>RT-755</w:t>
      </w:r>
      <w:r w:rsidR="00CC4382">
        <w:rPr>
          <w:rFonts w:ascii="Calibri" w:hAnsi="Calibri" w:cs="Calibri"/>
          <w:lang w:val="es-ES_tradnl"/>
        </w:rPr>
        <w:tab/>
      </w:r>
      <w:r w:rsidR="00CC4382">
        <w:rPr>
          <w:rFonts w:ascii="Calibri" w:hAnsi="Calibri" w:cs="Calibri"/>
          <w:lang w:val="es-ES_tradnl"/>
        </w:rPr>
        <w:tab/>
      </w:r>
      <w:r w:rsidRPr="00901C12">
        <w:rPr>
          <w:rFonts w:ascii="Calibri" w:hAnsi="Calibri" w:cs="Calibri"/>
          <w:lang w:val="es-ES_tradnl"/>
        </w:rPr>
        <w:t>Registro de Temperatura</w:t>
      </w:r>
    </w:p>
    <w:p w14:paraId="4D713B45" w14:textId="4122C878" w:rsidR="00D71F1C" w:rsidRPr="001E6B17" w:rsidRDefault="003B7390" w:rsidP="003B7390">
      <w:pPr>
        <w:numPr>
          <w:ilvl w:val="0"/>
          <w:numId w:val="46"/>
        </w:numPr>
        <w:rPr>
          <w:rFonts w:ascii="Calibri" w:hAnsi="Calibri" w:cs="Calibri"/>
          <w:lang w:val="es-EC"/>
        </w:rPr>
      </w:pPr>
      <w:r w:rsidRPr="001E6B17">
        <w:rPr>
          <w:rFonts w:ascii="Calibri" w:hAnsi="Calibri" w:cs="Calibri"/>
          <w:lang w:val="es-ES_tradnl"/>
        </w:rPr>
        <w:t>RPT-755</w:t>
      </w:r>
      <w:r w:rsidR="00CC4382" w:rsidRPr="00CE121A">
        <w:rPr>
          <w:rFonts w:ascii="Calibri" w:hAnsi="Calibri" w:cs="Calibri"/>
          <w:lang w:val="es-ES_tradnl"/>
        </w:rPr>
        <w:tab/>
      </w:r>
      <w:r w:rsidR="00CC4382" w:rsidRPr="00CE121A">
        <w:rPr>
          <w:rFonts w:ascii="Calibri" w:hAnsi="Calibri" w:cs="Calibri"/>
          <w:lang w:val="es-ES_tradnl"/>
        </w:rPr>
        <w:tab/>
      </w:r>
      <w:r w:rsidRPr="00CE121A">
        <w:rPr>
          <w:rFonts w:ascii="Calibri" w:hAnsi="Calibri" w:cs="Calibri"/>
          <w:lang w:val="es-ES_tradnl"/>
        </w:rPr>
        <w:t>Recepción de Producto Terminado</w:t>
      </w:r>
    </w:p>
    <w:p w14:paraId="6652CBA9" w14:textId="6E655525" w:rsidR="003B7390" w:rsidRPr="00CE121A" w:rsidRDefault="00D71F1C">
      <w:pPr>
        <w:numPr>
          <w:ilvl w:val="0"/>
          <w:numId w:val="46"/>
        </w:numPr>
        <w:rPr>
          <w:rFonts w:ascii="Calibri" w:hAnsi="Calibri" w:cs="Calibri"/>
          <w:lang w:val="es-ES"/>
        </w:rPr>
      </w:pPr>
      <w:r w:rsidRPr="00DF0C31">
        <w:rPr>
          <w:rFonts w:ascii="Calibri" w:hAnsi="Calibri" w:cs="Calibri"/>
          <w:lang w:val="es-ES_tradnl"/>
        </w:rPr>
        <w:t>HRB-755</w:t>
      </w:r>
      <w:r w:rsidRPr="001E6B17">
        <w:rPr>
          <w:rFonts w:ascii="Calibri" w:hAnsi="Calibri" w:cs="Calibri"/>
          <w:lang w:val="es-ES_tradnl"/>
        </w:rPr>
        <w:tab/>
      </w:r>
      <w:r w:rsidRPr="001E6B17">
        <w:rPr>
          <w:rFonts w:ascii="Calibri" w:hAnsi="Calibri" w:cs="Calibri"/>
          <w:lang w:val="es-ES_tradnl"/>
        </w:rPr>
        <w:tab/>
        <w:t>Hoja de revisión de bultos</w:t>
      </w:r>
      <w:r w:rsidRPr="001E6B17" w:rsidDel="00694333">
        <w:rPr>
          <w:rFonts w:ascii="Calibri" w:hAnsi="Calibri" w:cs="Calibri"/>
          <w:lang w:val="es-ES_tradnl"/>
        </w:rPr>
        <w:t xml:space="preserve"> </w:t>
      </w:r>
    </w:p>
    <w:p w14:paraId="2D6DBCB4" w14:textId="77777777" w:rsidR="00CC4382" w:rsidRPr="00361792" w:rsidRDefault="00CC4382">
      <w:pPr>
        <w:rPr>
          <w:lang w:val="es-ES"/>
        </w:rPr>
      </w:pPr>
    </w:p>
    <w:sectPr w:rsidR="00CC4382" w:rsidRPr="00361792" w:rsidSect="00DF0C31">
      <w:headerReference w:type="default" r:id="rId8"/>
      <w:footerReference w:type="default" r:id="rId9"/>
      <w:pgSz w:w="11909" w:h="16834" w:code="9"/>
      <w:pgMar w:top="1224" w:right="936" w:bottom="864" w:left="1224" w:header="720" w:footer="7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882B" w14:textId="77777777" w:rsidR="0070302C" w:rsidRDefault="0070302C">
      <w:r>
        <w:separator/>
      </w:r>
    </w:p>
  </w:endnote>
  <w:endnote w:type="continuationSeparator" w:id="0">
    <w:p w14:paraId="698B6A74" w14:textId="77777777" w:rsidR="0070302C" w:rsidRDefault="0070302C">
      <w:r>
        <w:continuationSeparator/>
      </w:r>
    </w:p>
  </w:endnote>
  <w:endnote w:type="continuationNotice" w:id="1">
    <w:p w14:paraId="595C5628" w14:textId="77777777" w:rsidR="0070302C" w:rsidRDefault="00703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45F5" w14:textId="77777777" w:rsidR="00CC4382" w:rsidRDefault="00CC4382">
    <w:pPr>
      <w:pStyle w:val="Encabezado"/>
      <w:tabs>
        <w:tab w:val="clear" w:pos="4320"/>
        <w:tab w:val="clear" w:pos="8640"/>
      </w:tabs>
      <w:rPr>
        <w:rFonts w:ascii="Times New Roman" w:hAnsi="Times New Roman"/>
        <w:lang w:val="en-US"/>
      </w:rPr>
    </w:pPr>
  </w:p>
  <w:tbl>
    <w:tblPr>
      <w:tblW w:w="1016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81"/>
      <w:gridCol w:w="1719"/>
      <w:gridCol w:w="1440"/>
      <w:gridCol w:w="1519"/>
      <w:gridCol w:w="851"/>
      <w:gridCol w:w="1680"/>
      <w:gridCol w:w="1071"/>
    </w:tblGrid>
    <w:tr w:rsidR="007C79A2" w14:paraId="0B70E994" w14:textId="77777777" w:rsidTr="00F115B9">
      <w:tc>
        <w:tcPr>
          <w:tcW w:w="18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7340CD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Elaborado por:</w:t>
          </w:r>
        </w:p>
        <w:p w14:paraId="5289BD8F" w14:textId="7E58D0A0" w:rsidR="007C79A2" w:rsidRPr="007C79A2" w:rsidRDefault="007C79A2" w:rsidP="00A70822">
          <w:pPr>
            <w:pStyle w:val="Piedepgina"/>
            <w:rPr>
              <w:rFonts w:ascii="Calibri" w:hAnsi="Calibri" w:cs="Calibri"/>
              <w:szCs w:val="24"/>
            </w:rPr>
          </w:pPr>
          <w:del w:id="36" w:author="Olvera, Fernanda" w:date="2021-07-21T15:51:00Z">
            <w:r w:rsidRPr="007C79A2" w:rsidDel="001E2526">
              <w:rPr>
                <w:rFonts w:ascii="Calibri" w:hAnsi="Calibri" w:cs="Calibri"/>
                <w:szCs w:val="24"/>
              </w:rPr>
              <w:delText>M. Lino</w:delText>
            </w:r>
          </w:del>
          <w:proofErr w:type="spellStart"/>
          <w:proofErr w:type="gramStart"/>
          <w:ins w:id="37" w:author="Olvera, Fernanda" w:date="2021-07-21T15:51:00Z">
            <w:r w:rsidR="001E2526">
              <w:rPr>
                <w:rFonts w:ascii="Calibri" w:hAnsi="Calibri" w:cs="Calibri"/>
                <w:szCs w:val="24"/>
              </w:rPr>
              <w:t>A.Alvarez</w:t>
            </w:r>
          </w:ins>
          <w:proofErr w:type="spellEnd"/>
          <w:proofErr w:type="gramEnd"/>
        </w:p>
      </w:tc>
      <w:tc>
        <w:tcPr>
          <w:tcW w:w="17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94D1CF" w14:textId="16EE9A6A" w:rsidR="0004584A" w:rsidRPr="005B119E" w:rsidRDefault="00C235D5" w:rsidP="000634FE">
          <w:pPr>
            <w:pStyle w:val="Piedepgina"/>
            <w:rPr>
              <w:rFonts w:ascii="Calibri" w:hAnsi="Calibri" w:cs="Calibri"/>
              <w:sz w:val="18"/>
            </w:rPr>
          </w:pPr>
          <w:r w:rsidRPr="0004584A">
            <w:rPr>
              <w:rFonts w:ascii="Calibri" w:hAnsi="Calibri" w:cs="Calibri"/>
              <w:sz w:val="18"/>
            </w:rPr>
            <w:t xml:space="preserve">Revisado </w:t>
          </w:r>
          <w:r w:rsidR="007C79A2" w:rsidRPr="0004584A">
            <w:rPr>
              <w:rFonts w:ascii="Calibri" w:hAnsi="Calibri" w:cs="Calibri"/>
              <w:sz w:val="18"/>
            </w:rPr>
            <w:t>por:</w:t>
          </w:r>
          <w:r w:rsidR="0004584A" w:rsidRPr="0004584A">
            <w:rPr>
              <w:rFonts w:ascii="Calibri" w:hAnsi="Calibri" w:cs="Calibri"/>
              <w:sz w:val="18"/>
            </w:rPr>
            <w:t xml:space="preserve"> </w:t>
          </w:r>
        </w:p>
        <w:p w14:paraId="55556941" w14:textId="4D457ABA" w:rsidR="007C79A2" w:rsidRPr="0004584A" w:rsidRDefault="0004584A" w:rsidP="000634FE">
          <w:pPr>
            <w:pStyle w:val="Piedepgina"/>
            <w:rPr>
              <w:rFonts w:ascii="Calibri" w:hAnsi="Calibri" w:cs="Calibri"/>
            </w:rPr>
          </w:pPr>
          <w:del w:id="38" w:author="Olvera, Fernanda" w:date="2021-07-21T15:51:00Z">
            <w:r w:rsidRPr="0004584A" w:rsidDel="001E2526">
              <w:rPr>
                <w:rFonts w:ascii="Calibri" w:hAnsi="Calibri" w:cs="Calibri"/>
              </w:rPr>
              <w:delText>R.Rodríguez</w:delText>
            </w:r>
          </w:del>
          <w:ins w:id="39" w:author="Olvera, Fernanda" w:date="2021-07-21T15:51:00Z">
            <w:r w:rsidR="001E2526">
              <w:rPr>
                <w:rFonts w:ascii="Calibri" w:hAnsi="Calibri" w:cs="Calibri"/>
              </w:rPr>
              <w:t>CB</w:t>
            </w:r>
          </w:ins>
        </w:p>
        <w:p w14:paraId="0D886629" w14:textId="4BAD8BA3" w:rsidR="000634FE" w:rsidRPr="0004584A" w:rsidRDefault="000634FE" w:rsidP="000634FE">
          <w:pPr>
            <w:pStyle w:val="Piedepgina"/>
            <w:rPr>
              <w:rFonts w:ascii="Calibri" w:hAnsi="Calibri" w:cs="Calibri"/>
            </w:rPr>
          </w:pP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4C3FD26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Aprobado por:</w:t>
          </w:r>
        </w:p>
        <w:p w14:paraId="2DD374DF" w14:textId="6CC8A122" w:rsidR="007C79A2" w:rsidRPr="007C79A2" w:rsidRDefault="00AC3F5D" w:rsidP="007C79A2">
          <w:pPr>
            <w:pStyle w:val="Piedepgina"/>
            <w:jc w:val="center"/>
            <w:rPr>
              <w:rFonts w:ascii="Calibri" w:hAnsi="Calibri" w:cs="Calibri"/>
              <w:sz w:val="18"/>
            </w:rPr>
          </w:pPr>
          <w:del w:id="40" w:author="Olvera, Fernanda" w:date="2021-07-21T15:51:00Z">
            <w:r w:rsidRPr="00DF0C31" w:rsidDel="001E2526">
              <w:rPr>
                <w:rFonts w:ascii="Calibri" w:hAnsi="Calibri" w:cs="Calibri"/>
              </w:rPr>
              <w:delText>CPvC</w:delText>
            </w:r>
          </w:del>
          <w:ins w:id="41" w:author="Olvera, Fernanda" w:date="2021-07-21T15:51:00Z">
            <w:r w:rsidR="001E2526">
              <w:rPr>
                <w:rFonts w:ascii="Calibri" w:hAnsi="Calibri" w:cs="Calibri"/>
              </w:rPr>
              <w:t>BK</w:t>
            </w:r>
          </w:ins>
        </w:p>
      </w:tc>
      <w:tc>
        <w:tcPr>
          <w:tcW w:w="1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4374F3A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Fecha:</w:t>
          </w:r>
        </w:p>
        <w:p w14:paraId="78E73118" w14:textId="55E561AB" w:rsidR="007C79A2" w:rsidRPr="00A70822" w:rsidRDefault="001E6B17" w:rsidP="007C79A2">
          <w:pPr>
            <w:pStyle w:val="Piedepgina"/>
            <w:jc w:val="center"/>
            <w:rPr>
              <w:rFonts w:ascii="Calibri" w:hAnsi="Calibri" w:cs="Calibri"/>
              <w:color w:val="0000FF"/>
              <w:sz w:val="18"/>
            </w:rPr>
          </w:pPr>
          <w:r w:rsidRPr="005B119E">
            <w:rPr>
              <w:rFonts w:ascii="Calibri" w:hAnsi="Calibri" w:cs="Calibri"/>
            </w:rPr>
            <w:t>Ene11/2017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8535B6E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Versión:</w:t>
          </w:r>
        </w:p>
        <w:p w14:paraId="10E77297" w14:textId="727DEDE7" w:rsidR="007C79A2" w:rsidRPr="007C79A2" w:rsidRDefault="00AC3F5D" w:rsidP="007C79A2">
          <w:pPr>
            <w:pStyle w:val="Piedepgina"/>
            <w:jc w:val="center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</w:rPr>
            <w:t>4.9</w:t>
          </w:r>
        </w:p>
      </w:tc>
      <w:tc>
        <w:tcPr>
          <w:tcW w:w="1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23C65A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Documento:</w:t>
          </w:r>
        </w:p>
        <w:p w14:paraId="697D26B6" w14:textId="469EF27F" w:rsidR="007C79A2" w:rsidRPr="007C79A2" w:rsidRDefault="007C79A2" w:rsidP="007C79A2">
          <w:pPr>
            <w:pStyle w:val="Piedepgina"/>
            <w:jc w:val="center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</w:rPr>
            <w:t>P-755-01</w:t>
          </w:r>
        </w:p>
      </w:tc>
      <w:tc>
        <w:tcPr>
          <w:tcW w:w="1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4300EB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Página:</w:t>
          </w:r>
        </w:p>
        <w:p w14:paraId="0286E0F6" w14:textId="197B90D8" w:rsidR="007C79A2" w:rsidRPr="007C79A2" w:rsidRDefault="007C79A2" w:rsidP="007C79A2">
          <w:pPr>
            <w:pStyle w:val="Piedepgina"/>
            <w:jc w:val="center"/>
            <w:rPr>
              <w:rFonts w:ascii="Calibri" w:hAnsi="Calibri" w:cs="Calibri"/>
              <w:sz w:val="18"/>
            </w:rPr>
          </w:pPr>
          <w:r w:rsidRPr="007C79A2">
            <w:rPr>
              <w:rStyle w:val="Nmerodepgina"/>
              <w:rFonts w:ascii="Calibri" w:hAnsi="Calibri" w:cs="Calibri"/>
            </w:rPr>
            <w:fldChar w:fldCharType="begin"/>
          </w:r>
          <w:r w:rsidRPr="007C79A2">
            <w:rPr>
              <w:rStyle w:val="Nmerodepgina"/>
              <w:rFonts w:ascii="Calibri" w:hAnsi="Calibri" w:cs="Calibri"/>
            </w:rPr>
            <w:instrText>PAGE   \* MERGEFORMAT</w:instrText>
          </w:r>
          <w:r w:rsidRPr="007C79A2">
            <w:rPr>
              <w:rStyle w:val="Nmerodepgina"/>
              <w:rFonts w:ascii="Calibri" w:hAnsi="Calibri" w:cs="Calibri"/>
            </w:rPr>
            <w:fldChar w:fldCharType="separate"/>
          </w:r>
          <w:r w:rsidR="00ED2DB1">
            <w:rPr>
              <w:rStyle w:val="Nmerodepgina"/>
              <w:rFonts w:ascii="Calibri" w:hAnsi="Calibri" w:cs="Calibri"/>
              <w:noProof/>
            </w:rPr>
            <w:t>1</w:t>
          </w:r>
          <w:r w:rsidRPr="007C79A2">
            <w:rPr>
              <w:rStyle w:val="Nmerodepgina"/>
              <w:rFonts w:ascii="Calibri" w:hAnsi="Calibri" w:cs="Calibri"/>
            </w:rPr>
            <w:fldChar w:fldCharType="end"/>
          </w:r>
          <w:r w:rsidRPr="007C79A2">
            <w:rPr>
              <w:rStyle w:val="Nmerodepgina"/>
              <w:rFonts w:ascii="Calibri" w:hAnsi="Calibri" w:cs="Calibri"/>
            </w:rPr>
            <w:t xml:space="preserve"> de </w:t>
          </w:r>
          <w:r w:rsidRPr="007C79A2">
            <w:rPr>
              <w:rStyle w:val="Nmerodepgina"/>
              <w:rFonts w:ascii="Calibri" w:hAnsi="Calibri" w:cs="Calibri"/>
            </w:rPr>
            <w:fldChar w:fldCharType="begin"/>
          </w:r>
          <w:r w:rsidRPr="007C79A2">
            <w:rPr>
              <w:rStyle w:val="Nmerodepgina"/>
              <w:rFonts w:ascii="Calibri" w:hAnsi="Calibri" w:cs="Calibri"/>
            </w:rPr>
            <w:instrText xml:space="preserve"> NUMPAGES   \* MERGEFORMAT </w:instrText>
          </w:r>
          <w:r w:rsidRPr="007C79A2">
            <w:rPr>
              <w:rStyle w:val="Nmerodepgina"/>
              <w:rFonts w:ascii="Calibri" w:hAnsi="Calibri" w:cs="Calibri"/>
            </w:rPr>
            <w:fldChar w:fldCharType="separate"/>
          </w:r>
          <w:r w:rsidR="00ED2DB1">
            <w:rPr>
              <w:rStyle w:val="Nmerodepgina"/>
              <w:rFonts w:ascii="Calibri" w:hAnsi="Calibri" w:cs="Calibri"/>
              <w:noProof/>
            </w:rPr>
            <w:t>7</w:t>
          </w:r>
          <w:r w:rsidRPr="007C79A2">
            <w:rPr>
              <w:rStyle w:val="Nmerodepgina"/>
              <w:rFonts w:ascii="Calibri" w:hAnsi="Calibri" w:cs="Calibri"/>
            </w:rPr>
            <w:fldChar w:fldCharType="end"/>
          </w:r>
        </w:p>
      </w:tc>
    </w:tr>
  </w:tbl>
  <w:p w14:paraId="2A67F11D" w14:textId="77777777" w:rsidR="00CC4382" w:rsidRPr="00901C12" w:rsidRDefault="00CC4382">
    <w:pPr>
      <w:pStyle w:val="Piedepgina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F852" w14:textId="77777777" w:rsidR="0070302C" w:rsidRDefault="0070302C">
      <w:r>
        <w:separator/>
      </w:r>
    </w:p>
  </w:footnote>
  <w:footnote w:type="continuationSeparator" w:id="0">
    <w:p w14:paraId="5110EAFD" w14:textId="77777777" w:rsidR="0070302C" w:rsidRDefault="0070302C">
      <w:r>
        <w:continuationSeparator/>
      </w:r>
    </w:p>
  </w:footnote>
  <w:footnote w:type="continuationNotice" w:id="1">
    <w:p w14:paraId="3F765E56" w14:textId="77777777" w:rsidR="0070302C" w:rsidRDefault="007030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40"/>
      <w:gridCol w:w="5121"/>
    </w:tblGrid>
    <w:tr w:rsidR="00CC4382" w14:paraId="33971DBF" w14:textId="77777777" w:rsidTr="009C605B">
      <w:trPr>
        <w:trHeight w:val="1124"/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2137B38B" w14:textId="512A00BC" w:rsidR="00CC4382" w:rsidRPr="00901C12" w:rsidRDefault="002E7A94" w:rsidP="00DF0C31">
          <w:pPr>
            <w:pStyle w:val="Encabezado"/>
            <w:spacing w:line="276" w:lineRule="auto"/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noProof/>
              <w:lang w:val="es-EC" w:eastAsia="es-EC"/>
            </w:rPr>
            <w:drawing>
              <wp:inline distT="0" distB="0" distL="0" distR="0" wp14:anchorId="03BD6894" wp14:editId="04F6623A">
                <wp:extent cx="1380227" cy="573664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Oficial TC Trile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525" cy="575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70EF9E41" w14:textId="77777777" w:rsidR="00CC4382" w:rsidRPr="00901C12" w:rsidRDefault="00CC4382">
          <w:pPr>
            <w:pStyle w:val="Encabezado"/>
            <w:jc w:val="center"/>
            <w:rPr>
              <w:rFonts w:ascii="Calibri" w:hAnsi="Calibri" w:cs="Calibri"/>
              <w:b/>
            </w:rPr>
          </w:pPr>
          <w:r w:rsidRPr="00901C12">
            <w:rPr>
              <w:rFonts w:ascii="Calibri" w:hAnsi="Calibri" w:cs="Calibri"/>
              <w:b/>
              <w:sz w:val="36"/>
            </w:rPr>
            <w:t>Procedimiento</w:t>
          </w:r>
        </w:p>
      </w:tc>
    </w:tr>
    <w:tr w:rsidR="00CC4382" w14:paraId="76761ED7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75D0539" w14:textId="2B636DF6" w:rsidR="00CC4382" w:rsidRPr="00901C12" w:rsidRDefault="00CC4382" w:rsidP="00DF0C31">
          <w:pPr>
            <w:pStyle w:val="Encabezado"/>
            <w:jc w:val="center"/>
            <w:rPr>
              <w:rFonts w:ascii="Calibri" w:hAnsi="Calibri" w:cs="Calibri"/>
            </w:rPr>
          </w:pPr>
          <w:r w:rsidRPr="00901C12">
            <w:rPr>
              <w:rFonts w:ascii="Calibri" w:hAnsi="Calibri" w:cs="Calibri"/>
              <w:b/>
            </w:rPr>
            <w:t>Referencia:</w:t>
          </w:r>
          <w:r>
            <w:rPr>
              <w:rFonts w:ascii="Calibri" w:hAnsi="Calibri" w:cs="Calibri"/>
            </w:rPr>
            <w:t xml:space="preserve"> </w:t>
          </w:r>
          <w:r w:rsidR="00DF0C31">
            <w:rPr>
              <w:rFonts w:ascii="Calibri" w:hAnsi="Calibri" w:cs="Calibri"/>
            </w:rPr>
            <w:t>CP04</w:t>
          </w:r>
          <w:r w:rsidRPr="00901C12">
            <w:rPr>
              <w:rFonts w:ascii="Calibri" w:hAnsi="Calibri" w:cs="Calibri"/>
            </w:rPr>
            <w:t xml:space="preserve"> Diagrama de Proceso Almacenamiento de Materia Prima e Insumos</w:t>
          </w:r>
        </w:p>
        <w:p w14:paraId="569E3791" w14:textId="3DE7FD7C" w:rsidR="00CC4382" w:rsidRPr="00901C12" w:rsidRDefault="00694333">
          <w:pPr>
            <w:pStyle w:val="Encabezado"/>
            <w:jc w:val="center"/>
            <w:rPr>
              <w:rFonts w:ascii="Calibri" w:hAnsi="Calibri" w:cs="Calibri"/>
              <w:b/>
              <w:noProof/>
              <w:sz w:val="28"/>
            </w:rPr>
          </w:pPr>
          <w:r>
            <w:rPr>
              <w:rFonts w:ascii="Calibri" w:hAnsi="Calibri" w:cs="Calibri"/>
            </w:rPr>
            <w:t xml:space="preserve">    </w:t>
          </w:r>
          <w:r w:rsidR="00CC4382" w:rsidRPr="00901C12">
            <w:rPr>
              <w:rFonts w:ascii="Calibri" w:hAnsi="Calibri" w:cs="Calibri"/>
            </w:rPr>
            <w:t>DP11 Diagrama del Proceso Almacenamiento de Producto Terminado</w:t>
          </w:r>
        </w:p>
      </w:tc>
      <w:tc>
        <w:tcPr>
          <w:tcW w:w="51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C6AA0B" w14:textId="77777777" w:rsidR="00CC4382" w:rsidRPr="00901C12" w:rsidRDefault="00CC4382">
          <w:pPr>
            <w:pStyle w:val="Encabezado"/>
            <w:jc w:val="center"/>
            <w:rPr>
              <w:rFonts w:ascii="Calibri" w:hAnsi="Calibri" w:cs="Calibri"/>
              <w:b/>
            </w:rPr>
          </w:pPr>
          <w:r w:rsidRPr="00901C12">
            <w:rPr>
              <w:rFonts w:ascii="Calibri" w:hAnsi="Calibri" w:cs="Calibri"/>
              <w:b/>
              <w:sz w:val="32"/>
            </w:rPr>
            <w:t>P-755-01 Administración de Materiales</w:t>
          </w:r>
        </w:p>
      </w:tc>
    </w:tr>
  </w:tbl>
  <w:p w14:paraId="2C8A1CD0" w14:textId="77777777" w:rsidR="00CC4382" w:rsidRPr="002B6DCF" w:rsidRDefault="00CC4382">
    <w:pPr>
      <w:pStyle w:val="Encabezado"/>
      <w:rPr>
        <w:rFonts w:ascii="Times New Roman" w:hAnsi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627AD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A078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223C19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F26E18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D550EA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463CD4"/>
    <w:multiLevelType w:val="singleLevel"/>
    <w:tmpl w:val="56683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FBD01A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61272C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44680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EA5248"/>
    <w:multiLevelType w:val="hybridMultilevel"/>
    <w:tmpl w:val="6772E7E6"/>
    <w:lvl w:ilvl="0" w:tplc="168076F8">
      <w:start w:val="10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C1DB2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CA6F41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1E6463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4C52F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02551D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1E421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3C5CA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0A8617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0A75B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5484382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5BD61C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7365AD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8857AF1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9A47E1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A313C9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C8D21BC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CA4295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08952EB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189488B"/>
    <w:multiLevelType w:val="hybridMultilevel"/>
    <w:tmpl w:val="6A26B5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117AE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3122F41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409187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41F6304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9056E52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D4C7D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F0B629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F9C3FBC"/>
    <w:multiLevelType w:val="singleLevel"/>
    <w:tmpl w:val="65A048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8" w15:restartNumberingAfterBreak="0">
    <w:nsid w:val="60E57C1C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594313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9106AC2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C426BB8"/>
    <w:multiLevelType w:val="singleLevel"/>
    <w:tmpl w:val="9FE0F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2E0449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7914BAA"/>
    <w:multiLevelType w:val="hybridMultilevel"/>
    <w:tmpl w:val="7954EFF6"/>
    <w:lvl w:ilvl="0" w:tplc="3C261008">
      <w:start w:val="6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5" w:hanging="360"/>
      </w:pPr>
    </w:lvl>
    <w:lvl w:ilvl="2" w:tplc="0C0A001B" w:tentative="1">
      <w:start w:val="1"/>
      <w:numFmt w:val="lowerRoman"/>
      <w:lvlText w:val="%3."/>
      <w:lvlJc w:val="right"/>
      <w:pPr>
        <w:ind w:left="2655" w:hanging="180"/>
      </w:pPr>
    </w:lvl>
    <w:lvl w:ilvl="3" w:tplc="0C0A000F" w:tentative="1">
      <w:start w:val="1"/>
      <w:numFmt w:val="decimal"/>
      <w:lvlText w:val="%4."/>
      <w:lvlJc w:val="left"/>
      <w:pPr>
        <w:ind w:left="3375" w:hanging="360"/>
      </w:pPr>
    </w:lvl>
    <w:lvl w:ilvl="4" w:tplc="0C0A0019" w:tentative="1">
      <w:start w:val="1"/>
      <w:numFmt w:val="lowerLetter"/>
      <w:lvlText w:val="%5."/>
      <w:lvlJc w:val="left"/>
      <w:pPr>
        <w:ind w:left="4095" w:hanging="360"/>
      </w:pPr>
    </w:lvl>
    <w:lvl w:ilvl="5" w:tplc="0C0A001B" w:tentative="1">
      <w:start w:val="1"/>
      <w:numFmt w:val="lowerRoman"/>
      <w:lvlText w:val="%6."/>
      <w:lvlJc w:val="right"/>
      <w:pPr>
        <w:ind w:left="4815" w:hanging="180"/>
      </w:pPr>
    </w:lvl>
    <w:lvl w:ilvl="6" w:tplc="0C0A000F" w:tentative="1">
      <w:start w:val="1"/>
      <w:numFmt w:val="decimal"/>
      <w:lvlText w:val="%7."/>
      <w:lvlJc w:val="left"/>
      <w:pPr>
        <w:ind w:left="5535" w:hanging="360"/>
      </w:pPr>
    </w:lvl>
    <w:lvl w:ilvl="7" w:tplc="0C0A0019" w:tentative="1">
      <w:start w:val="1"/>
      <w:numFmt w:val="lowerLetter"/>
      <w:lvlText w:val="%8."/>
      <w:lvlJc w:val="left"/>
      <w:pPr>
        <w:ind w:left="6255" w:hanging="360"/>
      </w:pPr>
    </w:lvl>
    <w:lvl w:ilvl="8" w:tplc="0C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4" w15:restartNumberingAfterBreak="0">
    <w:nsid w:val="78785D3E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9546DEA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C32684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D41241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E0149D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5"/>
  </w:num>
  <w:num w:numId="3">
    <w:abstractNumId w:val="18"/>
  </w:num>
  <w:num w:numId="4">
    <w:abstractNumId w:val="36"/>
  </w:num>
  <w:num w:numId="5">
    <w:abstractNumId w:val="17"/>
  </w:num>
  <w:num w:numId="6">
    <w:abstractNumId w:val="5"/>
  </w:num>
  <w:num w:numId="7">
    <w:abstractNumId w:val="44"/>
  </w:num>
  <w:num w:numId="8">
    <w:abstractNumId w:val="46"/>
  </w:num>
  <w:num w:numId="9">
    <w:abstractNumId w:val="16"/>
  </w:num>
  <w:num w:numId="10">
    <w:abstractNumId w:val="8"/>
  </w:num>
  <w:num w:numId="11">
    <w:abstractNumId w:val="22"/>
  </w:num>
  <w:num w:numId="12">
    <w:abstractNumId w:val="45"/>
  </w:num>
  <w:num w:numId="13">
    <w:abstractNumId w:val="3"/>
  </w:num>
  <w:num w:numId="14">
    <w:abstractNumId w:val="24"/>
  </w:num>
  <w:num w:numId="15">
    <w:abstractNumId w:val="11"/>
  </w:num>
  <w:num w:numId="16">
    <w:abstractNumId w:val="39"/>
  </w:num>
  <w:num w:numId="17">
    <w:abstractNumId w:val="34"/>
  </w:num>
  <w:num w:numId="18">
    <w:abstractNumId w:val="47"/>
  </w:num>
  <w:num w:numId="19">
    <w:abstractNumId w:val="4"/>
  </w:num>
  <w:num w:numId="20">
    <w:abstractNumId w:val="38"/>
  </w:num>
  <w:num w:numId="21">
    <w:abstractNumId w:val="37"/>
  </w:num>
  <w:num w:numId="22">
    <w:abstractNumId w:val="40"/>
  </w:num>
  <w:num w:numId="23">
    <w:abstractNumId w:val="42"/>
  </w:num>
  <w:num w:numId="24">
    <w:abstractNumId w:val="33"/>
  </w:num>
  <w:num w:numId="25">
    <w:abstractNumId w:val="25"/>
  </w:num>
  <w:num w:numId="26">
    <w:abstractNumId w:val="20"/>
  </w:num>
  <w:num w:numId="27">
    <w:abstractNumId w:val="13"/>
  </w:num>
  <w:num w:numId="28">
    <w:abstractNumId w:val="28"/>
  </w:num>
  <w:num w:numId="29">
    <w:abstractNumId w:val="26"/>
  </w:num>
  <w:num w:numId="30">
    <w:abstractNumId w:val="27"/>
  </w:num>
  <w:num w:numId="31">
    <w:abstractNumId w:val="30"/>
  </w:num>
  <w:num w:numId="32">
    <w:abstractNumId w:val="48"/>
  </w:num>
  <w:num w:numId="33">
    <w:abstractNumId w:val="19"/>
  </w:num>
  <w:num w:numId="34">
    <w:abstractNumId w:val="14"/>
  </w:num>
  <w:num w:numId="35">
    <w:abstractNumId w:val="31"/>
  </w:num>
  <w:num w:numId="36">
    <w:abstractNumId w:val="2"/>
  </w:num>
  <w:num w:numId="37">
    <w:abstractNumId w:val="9"/>
  </w:num>
  <w:num w:numId="38">
    <w:abstractNumId w:val="12"/>
  </w:num>
  <w:num w:numId="39">
    <w:abstractNumId w:val="1"/>
  </w:num>
  <w:num w:numId="40">
    <w:abstractNumId w:val="32"/>
  </w:num>
  <w:num w:numId="41">
    <w:abstractNumId w:val="23"/>
  </w:num>
  <w:num w:numId="42">
    <w:abstractNumId w:val="21"/>
  </w:num>
  <w:num w:numId="43">
    <w:abstractNumId w:val="0"/>
  </w:num>
  <w:num w:numId="44">
    <w:abstractNumId w:val="41"/>
  </w:num>
  <w:num w:numId="45">
    <w:abstractNumId w:val="35"/>
  </w:num>
  <w:num w:numId="46">
    <w:abstractNumId w:val="7"/>
  </w:num>
  <w:num w:numId="47">
    <w:abstractNumId w:val="43"/>
  </w:num>
  <w:num w:numId="48">
    <w:abstractNumId w:val="29"/>
  </w:num>
  <w:num w:numId="4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vera, Fernanda">
    <w15:presenceInfo w15:providerId="AD" w15:userId="S::fernanda.olvera@tc.tc::8762709d-55ae-4218-8411-33b6c3c21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390"/>
    <w:rsid w:val="00004193"/>
    <w:rsid w:val="00016705"/>
    <w:rsid w:val="00024D91"/>
    <w:rsid w:val="0003766C"/>
    <w:rsid w:val="0004584A"/>
    <w:rsid w:val="00060EE4"/>
    <w:rsid w:val="000634FE"/>
    <w:rsid w:val="000662E4"/>
    <w:rsid w:val="00096F79"/>
    <w:rsid w:val="000B4745"/>
    <w:rsid w:val="000C33B8"/>
    <w:rsid w:val="000D75DE"/>
    <w:rsid w:val="000F07A6"/>
    <w:rsid w:val="001209AD"/>
    <w:rsid w:val="00125BC7"/>
    <w:rsid w:val="00127287"/>
    <w:rsid w:val="00145B68"/>
    <w:rsid w:val="00165BDC"/>
    <w:rsid w:val="001B337A"/>
    <w:rsid w:val="001E2526"/>
    <w:rsid w:val="001E6349"/>
    <w:rsid w:val="001E6B17"/>
    <w:rsid w:val="002113D8"/>
    <w:rsid w:val="002221B8"/>
    <w:rsid w:val="00240625"/>
    <w:rsid w:val="00256365"/>
    <w:rsid w:val="002E3127"/>
    <w:rsid w:val="002E7A94"/>
    <w:rsid w:val="003149B5"/>
    <w:rsid w:val="0034658D"/>
    <w:rsid w:val="00356224"/>
    <w:rsid w:val="00356DDB"/>
    <w:rsid w:val="00361226"/>
    <w:rsid w:val="00361792"/>
    <w:rsid w:val="00362D54"/>
    <w:rsid w:val="003A1590"/>
    <w:rsid w:val="003B47D1"/>
    <w:rsid w:val="003B7390"/>
    <w:rsid w:val="003C27B4"/>
    <w:rsid w:val="003D55A5"/>
    <w:rsid w:val="00413807"/>
    <w:rsid w:val="00417E1D"/>
    <w:rsid w:val="0042601B"/>
    <w:rsid w:val="00452228"/>
    <w:rsid w:val="00462BCA"/>
    <w:rsid w:val="0046521C"/>
    <w:rsid w:val="00465B34"/>
    <w:rsid w:val="00473AA6"/>
    <w:rsid w:val="00507D09"/>
    <w:rsid w:val="00516CE9"/>
    <w:rsid w:val="00583351"/>
    <w:rsid w:val="005B119E"/>
    <w:rsid w:val="005D0220"/>
    <w:rsid w:val="005D4CA3"/>
    <w:rsid w:val="005D5D87"/>
    <w:rsid w:val="00620426"/>
    <w:rsid w:val="006650F9"/>
    <w:rsid w:val="006922F4"/>
    <w:rsid w:val="00694333"/>
    <w:rsid w:val="006C4C6A"/>
    <w:rsid w:val="006F1D51"/>
    <w:rsid w:val="006F2610"/>
    <w:rsid w:val="006F26DD"/>
    <w:rsid w:val="0070302C"/>
    <w:rsid w:val="00711C3B"/>
    <w:rsid w:val="00750F59"/>
    <w:rsid w:val="007571BD"/>
    <w:rsid w:val="00764F1B"/>
    <w:rsid w:val="00797A0D"/>
    <w:rsid w:val="007B2423"/>
    <w:rsid w:val="007B7567"/>
    <w:rsid w:val="007B7ABA"/>
    <w:rsid w:val="007C78F7"/>
    <w:rsid w:val="007C79A2"/>
    <w:rsid w:val="007D39FF"/>
    <w:rsid w:val="007E0354"/>
    <w:rsid w:val="008029FC"/>
    <w:rsid w:val="00821AA8"/>
    <w:rsid w:val="008227AE"/>
    <w:rsid w:val="00823669"/>
    <w:rsid w:val="00833A7C"/>
    <w:rsid w:val="00854F7D"/>
    <w:rsid w:val="0086468F"/>
    <w:rsid w:val="008D0D22"/>
    <w:rsid w:val="008D7246"/>
    <w:rsid w:val="008E2C20"/>
    <w:rsid w:val="008F7139"/>
    <w:rsid w:val="00941AFD"/>
    <w:rsid w:val="00980D09"/>
    <w:rsid w:val="009913E7"/>
    <w:rsid w:val="009A070B"/>
    <w:rsid w:val="009A3001"/>
    <w:rsid w:val="009B0961"/>
    <w:rsid w:val="009C5862"/>
    <w:rsid w:val="009C605B"/>
    <w:rsid w:val="00A05C06"/>
    <w:rsid w:val="00A41537"/>
    <w:rsid w:val="00A63748"/>
    <w:rsid w:val="00A63835"/>
    <w:rsid w:val="00A701BF"/>
    <w:rsid w:val="00A70822"/>
    <w:rsid w:val="00A72368"/>
    <w:rsid w:val="00A952F6"/>
    <w:rsid w:val="00AA638F"/>
    <w:rsid w:val="00AB032D"/>
    <w:rsid w:val="00AC3F5D"/>
    <w:rsid w:val="00AC6F13"/>
    <w:rsid w:val="00AF373B"/>
    <w:rsid w:val="00B50B9D"/>
    <w:rsid w:val="00B6532A"/>
    <w:rsid w:val="00BD7CFE"/>
    <w:rsid w:val="00BE2017"/>
    <w:rsid w:val="00C06951"/>
    <w:rsid w:val="00C235D5"/>
    <w:rsid w:val="00C35726"/>
    <w:rsid w:val="00C53782"/>
    <w:rsid w:val="00C56C2D"/>
    <w:rsid w:val="00C677CC"/>
    <w:rsid w:val="00C768BB"/>
    <w:rsid w:val="00C919DC"/>
    <w:rsid w:val="00C96930"/>
    <w:rsid w:val="00CA12EC"/>
    <w:rsid w:val="00CA2E05"/>
    <w:rsid w:val="00CB637C"/>
    <w:rsid w:val="00CC4382"/>
    <w:rsid w:val="00CC5DB0"/>
    <w:rsid w:val="00CE121A"/>
    <w:rsid w:val="00CE4919"/>
    <w:rsid w:val="00D14F96"/>
    <w:rsid w:val="00D67BA0"/>
    <w:rsid w:val="00D71F1C"/>
    <w:rsid w:val="00D7643C"/>
    <w:rsid w:val="00D764BB"/>
    <w:rsid w:val="00D76BE1"/>
    <w:rsid w:val="00D92F54"/>
    <w:rsid w:val="00DD47C6"/>
    <w:rsid w:val="00DF0C31"/>
    <w:rsid w:val="00DF10D9"/>
    <w:rsid w:val="00E00D84"/>
    <w:rsid w:val="00E90FF4"/>
    <w:rsid w:val="00EB61C4"/>
    <w:rsid w:val="00ED2DB1"/>
    <w:rsid w:val="00ED7377"/>
    <w:rsid w:val="00EE2ACF"/>
    <w:rsid w:val="00F0423B"/>
    <w:rsid w:val="00F115B9"/>
    <w:rsid w:val="00F30D94"/>
    <w:rsid w:val="00F37900"/>
    <w:rsid w:val="00F63802"/>
    <w:rsid w:val="00F829E5"/>
    <w:rsid w:val="00FA77DD"/>
    <w:rsid w:val="00FC224E"/>
    <w:rsid w:val="00FC2625"/>
    <w:rsid w:val="00FE0A25"/>
    <w:rsid w:val="00FF0C5C"/>
    <w:rsid w:val="00FF663A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47E2A261"/>
  <w15:docId w15:val="{6BB62664-1671-4FF3-88C7-AAD912CF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90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3B7390"/>
    <w:pPr>
      <w:keepNext/>
      <w:outlineLvl w:val="0"/>
    </w:pPr>
    <w:rPr>
      <w:rFonts w:ascii="Times New Roman" w:hAnsi="Times New Roman"/>
      <w:b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B7390"/>
    <w:pPr>
      <w:keepNext/>
      <w:jc w:val="both"/>
      <w:outlineLvl w:val="1"/>
    </w:pPr>
    <w:rPr>
      <w:rFonts w:ascii="Arial" w:eastAsia="Times New Roman" w:hAnsi="Arial"/>
      <w:b/>
      <w:i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3B7390"/>
    <w:pPr>
      <w:keepNext/>
      <w:jc w:val="both"/>
      <w:outlineLvl w:val="2"/>
    </w:pPr>
    <w:rPr>
      <w:rFonts w:ascii="Arial" w:eastAsia="Times New Roman" w:hAnsi="Arial"/>
      <w:lang w:val="es-MX"/>
    </w:rPr>
  </w:style>
  <w:style w:type="paragraph" w:styleId="Ttulo7">
    <w:name w:val="heading 7"/>
    <w:basedOn w:val="Normal"/>
    <w:next w:val="Normal"/>
    <w:link w:val="Ttulo7Car"/>
    <w:qFormat/>
    <w:rsid w:val="003B7390"/>
    <w:pPr>
      <w:keepNext/>
      <w:tabs>
        <w:tab w:val="num" w:pos="360"/>
      </w:tabs>
      <w:ind w:left="360" w:hanging="360"/>
      <w:jc w:val="both"/>
      <w:outlineLvl w:val="6"/>
    </w:pPr>
    <w:rPr>
      <w:rFonts w:ascii="Times New Roman" w:eastAsia="Times New Roman" w:hAnsi="Times New Roman"/>
      <w:b/>
      <w:lang w:val="es-MX"/>
    </w:rPr>
  </w:style>
  <w:style w:type="paragraph" w:styleId="Ttulo8">
    <w:name w:val="heading 8"/>
    <w:basedOn w:val="Normal"/>
    <w:next w:val="Normal"/>
    <w:link w:val="Ttulo8Car"/>
    <w:qFormat/>
    <w:rsid w:val="003B7390"/>
    <w:pPr>
      <w:keepNext/>
      <w:jc w:val="both"/>
      <w:outlineLvl w:val="7"/>
    </w:pPr>
    <w:rPr>
      <w:rFonts w:ascii="Times New Roman" w:eastAsia="Times New Roman" w:hAnsi="Times New Roman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7390"/>
    <w:rPr>
      <w:rFonts w:ascii="Times New Roman" w:eastAsia="Times" w:hAnsi="Times New Roman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B7390"/>
    <w:rPr>
      <w:rFonts w:ascii="Arial" w:eastAsia="Times New Roman" w:hAnsi="Arial" w:cs="Times New Roman"/>
      <w:b/>
      <w:i/>
      <w:sz w:val="24"/>
      <w:szCs w:val="20"/>
      <w:u w:val="single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3B7390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7Car">
    <w:name w:val="Título 7 Car"/>
    <w:basedOn w:val="Fuentedeprrafopredeter"/>
    <w:link w:val="Ttulo7"/>
    <w:rsid w:val="003B7390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customStyle="1" w:styleId="Ttulo8Car">
    <w:name w:val="Título 8 Car"/>
    <w:basedOn w:val="Fuentedeprrafopredeter"/>
    <w:link w:val="Ttulo8"/>
    <w:rsid w:val="003B739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3B7390"/>
    <w:pPr>
      <w:tabs>
        <w:tab w:val="center" w:pos="4320"/>
        <w:tab w:val="right" w:pos="8640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3B7390"/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3B7390"/>
    <w:pPr>
      <w:tabs>
        <w:tab w:val="center" w:pos="4320"/>
        <w:tab w:val="right" w:pos="8640"/>
      </w:tabs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semiHidden/>
    <w:rsid w:val="003B7390"/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3B7390"/>
    <w:rPr>
      <w:rFonts w:ascii="Times New Roman" w:hAnsi="Times New Roman"/>
      <w:b/>
      <w:sz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B7390"/>
    <w:rPr>
      <w:rFonts w:ascii="Times New Roman" w:eastAsia="Times" w:hAnsi="Times New Roman" w:cs="Times New Roman"/>
      <w:b/>
      <w:sz w:val="32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3B7390"/>
    <w:pPr>
      <w:jc w:val="both"/>
    </w:pPr>
    <w:rPr>
      <w:rFonts w:ascii="Times New Roman" w:hAnsi="Times New Roman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B7390"/>
    <w:rPr>
      <w:rFonts w:ascii="Times New Roman" w:eastAsia="Times" w:hAnsi="Times New Roman" w:cs="Times New Roman"/>
      <w:sz w:val="24"/>
      <w:szCs w:val="20"/>
      <w:lang w:val="es-ES_tradnl" w:eastAsia="es-ES"/>
    </w:rPr>
  </w:style>
  <w:style w:type="character" w:styleId="Nmerodepgina">
    <w:name w:val="page number"/>
    <w:basedOn w:val="Fuentedeprrafopredeter"/>
    <w:rsid w:val="003B7390"/>
  </w:style>
  <w:style w:type="paragraph" w:styleId="Sangra2detindependiente">
    <w:name w:val="Body Text Indent 2"/>
    <w:basedOn w:val="Normal"/>
    <w:link w:val="Sangra2detindependienteCar"/>
    <w:semiHidden/>
    <w:rsid w:val="003B7390"/>
    <w:pPr>
      <w:ind w:left="360"/>
      <w:jc w:val="both"/>
    </w:pPr>
    <w:rPr>
      <w:rFonts w:ascii="Times New Roman" w:hAnsi="Times New Roman"/>
      <w:i/>
      <w:color w:val="0000FF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3B7390"/>
    <w:rPr>
      <w:rFonts w:ascii="Times New Roman" w:eastAsia="Times" w:hAnsi="Times New Roman" w:cs="Times New Roman"/>
      <w:i/>
      <w:color w:val="0000FF"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3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390"/>
    <w:rPr>
      <w:rFonts w:ascii="Tahoma" w:eastAsia="Times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C919DC"/>
    <w:pPr>
      <w:ind w:left="720"/>
      <w:contextualSpacing/>
    </w:pPr>
  </w:style>
  <w:style w:type="paragraph" w:styleId="Revisin">
    <w:name w:val="Revision"/>
    <w:hidden/>
    <w:uiPriority w:val="99"/>
    <w:semiHidden/>
    <w:rsid w:val="006F1D51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F1D51"/>
    <w:rPr>
      <w:rFonts w:ascii="Lucida Grande" w:hAnsi="Lucida Grande" w:cs="Lucida Grande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F1D51"/>
    <w:rPr>
      <w:rFonts w:ascii="Lucida Grande" w:eastAsia="Times" w:hAnsi="Lucida Grande" w:cs="Lucida Grande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68530-9351-4E17-B9B2-8892CCAD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2804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Maricela Lino</dc:creator>
  <cp:lastModifiedBy>Olvera, Fernanda</cp:lastModifiedBy>
  <cp:revision>62</cp:revision>
  <cp:lastPrinted>2017-01-12T13:49:00Z</cp:lastPrinted>
  <dcterms:created xsi:type="dcterms:W3CDTF">2017-01-10T18:32:00Z</dcterms:created>
  <dcterms:modified xsi:type="dcterms:W3CDTF">2021-07-21T20:52:00Z</dcterms:modified>
</cp:coreProperties>
</file>