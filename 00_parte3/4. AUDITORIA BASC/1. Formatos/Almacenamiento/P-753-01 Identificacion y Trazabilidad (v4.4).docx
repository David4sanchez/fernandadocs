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07A6F" w14:textId="77777777" w:rsidR="00E4284D" w:rsidRPr="00973226" w:rsidRDefault="00E4284D" w:rsidP="00973226">
      <w:pPr>
        <w:pStyle w:val="Ttulo1"/>
        <w:numPr>
          <w:ilvl w:val="0"/>
          <w:numId w:val="0"/>
        </w:numPr>
        <w:jc w:val="both"/>
        <w:rPr>
          <w:rFonts w:asciiTheme="minorHAnsi" w:hAnsiTheme="minorHAnsi" w:cs="Calibri"/>
          <w:szCs w:val="24"/>
          <w:lang w:val="es-EC"/>
          <w:rPrChange w:id="0" w:author="Maria Leon" w:date="2017-01-18T14:56:00Z">
            <w:rPr>
              <w:rFonts w:ascii="Calibri" w:hAnsi="Calibri" w:cs="Calibri"/>
              <w:lang w:val="es-EC"/>
            </w:rPr>
          </w:rPrChange>
        </w:rPr>
      </w:pPr>
      <w:r w:rsidRPr="00973226">
        <w:rPr>
          <w:rFonts w:asciiTheme="minorHAnsi" w:hAnsiTheme="minorHAnsi" w:cs="Calibri"/>
          <w:szCs w:val="24"/>
          <w:lang w:val="es-EC"/>
          <w:rPrChange w:id="1" w:author="Maria Leon" w:date="2017-01-18T14:56:00Z">
            <w:rPr>
              <w:rFonts w:ascii="Calibri" w:hAnsi="Calibri" w:cs="Calibri"/>
              <w:lang w:val="es-EC"/>
            </w:rPr>
          </w:rPrChange>
        </w:rPr>
        <w:t>Propósito</w:t>
      </w:r>
    </w:p>
    <w:p w14:paraId="74607A70" w14:textId="77777777" w:rsidR="00E4284D" w:rsidRPr="00973226" w:rsidRDefault="00E4284D">
      <w:pPr>
        <w:jc w:val="both"/>
        <w:rPr>
          <w:rFonts w:asciiTheme="minorHAnsi" w:hAnsiTheme="minorHAnsi" w:cs="Calibri"/>
          <w:szCs w:val="24"/>
          <w:rPrChange w:id="2" w:author="Maria Leon" w:date="2017-01-18T14:56:00Z">
            <w:rPr>
              <w:rFonts w:ascii="Calibri" w:hAnsi="Calibri" w:cs="Calibri"/>
            </w:rPr>
          </w:rPrChange>
        </w:rPr>
      </w:pPr>
      <w:r w:rsidRPr="00973226">
        <w:rPr>
          <w:rFonts w:asciiTheme="minorHAnsi" w:hAnsiTheme="minorHAnsi" w:cs="Calibri"/>
          <w:szCs w:val="24"/>
          <w:rPrChange w:id="3" w:author="Maria Leon" w:date="2017-01-18T14:56:00Z">
            <w:rPr>
              <w:rFonts w:ascii="Calibri" w:hAnsi="Calibri" w:cs="Calibri"/>
            </w:rPr>
          </w:rPrChange>
        </w:rPr>
        <w:t>Definir la metodología para la identificación de los productos y su estado con respecto a los requerimientos de medición y monitoreo, controlando la trazabilidad, para asegurar que el producto cumpla con los requerimientos del cliente.</w:t>
      </w:r>
    </w:p>
    <w:p w14:paraId="74607A71" w14:textId="77777777" w:rsidR="00E4284D" w:rsidRPr="00973226" w:rsidRDefault="00E4284D">
      <w:pPr>
        <w:jc w:val="both"/>
        <w:rPr>
          <w:rFonts w:asciiTheme="minorHAnsi" w:hAnsiTheme="minorHAnsi" w:cs="Calibri"/>
          <w:szCs w:val="24"/>
          <w:rPrChange w:id="4" w:author="Maria Leon" w:date="2017-01-18T14:56:00Z">
            <w:rPr>
              <w:rFonts w:ascii="Calibri" w:hAnsi="Calibri" w:cs="Calibri"/>
            </w:rPr>
          </w:rPrChange>
        </w:rPr>
      </w:pPr>
    </w:p>
    <w:p w14:paraId="74607A72" w14:textId="77777777" w:rsidR="00E4284D" w:rsidRPr="00973226" w:rsidRDefault="00E4284D">
      <w:pPr>
        <w:pStyle w:val="Ttulo2"/>
        <w:numPr>
          <w:ilvl w:val="0"/>
          <w:numId w:val="0"/>
        </w:numPr>
        <w:rPr>
          <w:rFonts w:asciiTheme="minorHAnsi" w:hAnsiTheme="minorHAnsi" w:cs="Calibri"/>
          <w:i w:val="0"/>
          <w:szCs w:val="24"/>
          <w:u w:val="none"/>
          <w:lang w:val="es-EC"/>
          <w:rPrChange w:id="5" w:author="Maria Leon" w:date="2017-01-18T14:56:00Z">
            <w:rPr>
              <w:rFonts w:ascii="Calibri" w:hAnsi="Calibri" w:cs="Calibri"/>
              <w:i w:val="0"/>
              <w:u w:val="none"/>
              <w:lang w:val="es-EC"/>
            </w:rPr>
          </w:rPrChange>
        </w:rPr>
      </w:pPr>
      <w:r w:rsidRPr="00973226">
        <w:rPr>
          <w:rFonts w:asciiTheme="minorHAnsi" w:hAnsiTheme="minorHAnsi" w:cs="Calibri"/>
          <w:i w:val="0"/>
          <w:szCs w:val="24"/>
          <w:u w:val="none"/>
          <w:lang w:val="es-EC"/>
          <w:rPrChange w:id="6" w:author="Maria Leon" w:date="2017-01-18T14:56:00Z">
            <w:rPr>
              <w:rFonts w:ascii="Calibri" w:hAnsi="Calibri" w:cs="Calibri"/>
              <w:i w:val="0"/>
              <w:u w:val="none"/>
              <w:lang w:val="es-EC"/>
            </w:rPr>
          </w:rPrChange>
        </w:rPr>
        <w:t>Alcance</w:t>
      </w:r>
    </w:p>
    <w:p w14:paraId="74607A73" w14:textId="77777777" w:rsidR="00E4284D" w:rsidRPr="00973226" w:rsidRDefault="00E4284D">
      <w:pPr>
        <w:pStyle w:val="Textoindependiente"/>
        <w:jc w:val="both"/>
        <w:rPr>
          <w:rFonts w:asciiTheme="minorHAnsi" w:hAnsiTheme="minorHAnsi" w:cs="Calibri"/>
          <w:b w:val="0"/>
          <w:sz w:val="24"/>
          <w:szCs w:val="24"/>
          <w:lang w:val="es-EC"/>
          <w:rPrChange w:id="7" w:author="Maria Leon" w:date="2017-01-18T14:56:00Z">
            <w:rPr>
              <w:rFonts w:ascii="Calibri" w:hAnsi="Calibri" w:cs="Calibri"/>
              <w:b w:val="0"/>
              <w:sz w:val="24"/>
              <w:lang w:val="es-EC"/>
            </w:rPr>
          </w:rPrChange>
        </w:rPr>
      </w:pPr>
      <w:r w:rsidRPr="00973226">
        <w:rPr>
          <w:rFonts w:asciiTheme="minorHAnsi" w:hAnsiTheme="minorHAnsi" w:cs="Calibri"/>
          <w:b w:val="0"/>
          <w:sz w:val="24"/>
          <w:szCs w:val="24"/>
          <w:lang w:val="es-EC"/>
          <w:rPrChange w:id="8" w:author="Maria Leon" w:date="2017-01-18T14:56:00Z">
            <w:rPr>
              <w:rFonts w:ascii="Calibri" w:hAnsi="Calibri" w:cs="Calibri"/>
              <w:b w:val="0"/>
              <w:sz w:val="24"/>
              <w:lang w:val="es-EC"/>
            </w:rPr>
          </w:rPrChange>
        </w:rPr>
        <w:t>Este procedimiento aplica a los productos utilizados en producción desde la recepción (productos comprados), durante el proceso (semielaborados), hasta el despacho del producto terminado.</w:t>
      </w:r>
    </w:p>
    <w:p w14:paraId="74607A74" w14:textId="77777777" w:rsidR="00E4284D" w:rsidRPr="00973226" w:rsidRDefault="00E4284D">
      <w:pPr>
        <w:pStyle w:val="Textoindependiente"/>
        <w:jc w:val="both"/>
        <w:rPr>
          <w:rFonts w:asciiTheme="minorHAnsi" w:hAnsiTheme="minorHAnsi" w:cs="Calibri"/>
          <w:b w:val="0"/>
          <w:sz w:val="24"/>
          <w:szCs w:val="24"/>
          <w:u w:val="single"/>
          <w:lang w:val="es-EC"/>
          <w:rPrChange w:id="9" w:author="Maria Leon" w:date="2017-01-18T14:56:00Z">
            <w:rPr>
              <w:rFonts w:ascii="Calibri" w:hAnsi="Calibri" w:cs="Calibri"/>
              <w:b w:val="0"/>
              <w:sz w:val="24"/>
              <w:u w:val="single"/>
              <w:lang w:val="es-EC"/>
            </w:rPr>
          </w:rPrChange>
        </w:rPr>
      </w:pPr>
    </w:p>
    <w:p w14:paraId="74607A75" w14:textId="77777777" w:rsidR="00E4284D" w:rsidRPr="00973226" w:rsidRDefault="00E4284D">
      <w:pPr>
        <w:pStyle w:val="Textoindependiente"/>
        <w:jc w:val="both"/>
        <w:rPr>
          <w:rFonts w:asciiTheme="minorHAnsi" w:hAnsiTheme="minorHAnsi" w:cs="Calibri"/>
          <w:sz w:val="24"/>
          <w:szCs w:val="24"/>
          <w:lang w:val="es-EC"/>
          <w:rPrChange w:id="10" w:author="Maria Leon" w:date="2017-01-18T14:56:00Z">
            <w:rPr>
              <w:rFonts w:ascii="Calibri" w:hAnsi="Calibri" w:cs="Calibri"/>
              <w:sz w:val="24"/>
              <w:lang w:val="es-EC"/>
            </w:rPr>
          </w:rPrChange>
        </w:rPr>
      </w:pPr>
      <w:r w:rsidRPr="00973226">
        <w:rPr>
          <w:rFonts w:asciiTheme="minorHAnsi" w:hAnsiTheme="minorHAnsi" w:cs="Calibri"/>
          <w:sz w:val="24"/>
          <w:szCs w:val="24"/>
          <w:lang w:val="es-EC"/>
          <w:rPrChange w:id="11" w:author="Maria Leon" w:date="2017-01-18T14:56:00Z">
            <w:rPr>
              <w:rFonts w:ascii="Calibri" w:hAnsi="Calibri" w:cs="Calibri"/>
              <w:sz w:val="24"/>
              <w:lang w:val="es-EC"/>
            </w:rPr>
          </w:rPrChange>
        </w:rPr>
        <w:t>Responsabilidad</w:t>
      </w:r>
    </w:p>
    <w:p w14:paraId="74607A76" w14:textId="77777777" w:rsidR="00E4284D" w:rsidRPr="00973226" w:rsidRDefault="00E4284D">
      <w:pPr>
        <w:numPr>
          <w:ilvl w:val="0"/>
          <w:numId w:val="6"/>
        </w:numPr>
        <w:jc w:val="both"/>
        <w:rPr>
          <w:rFonts w:asciiTheme="minorHAnsi" w:hAnsiTheme="minorHAnsi" w:cs="Calibri"/>
          <w:szCs w:val="24"/>
          <w:rPrChange w:id="12" w:author="Maria Leon" w:date="2017-01-18T14:56:00Z">
            <w:rPr>
              <w:rFonts w:ascii="Calibri" w:hAnsi="Calibri" w:cs="Calibri"/>
            </w:rPr>
          </w:rPrChange>
        </w:rPr>
      </w:pPr>
      <w:r w:rsidRPr="00973226">
        <w:rPr>
          <w:rFonts w:asciiTheme="minorHAnsi" w:hAnsiTheme="minorHAnsi" w:cs="Calibri"/>
          <w:szCs w:val="24"/>
          <w:rPrChange w:id="13" w:author="Maria Leon" w:date="2017-01-18T14:56:00Z">
            <w:rPr>
              <w:rFonts w:ascii="Calibri" w:hAnsi="Calibri" w:cs="Calibri"/>
            </w:rPr>
          </w:rPrChange>
        </w:rPr>
        <w:t>El Gerente de Planta es responsable de que el procedimiento sea ejecutado.</w:t>
      </w:r>
    </w:p>
    <w:p w14:paraId="74607A77" w14:textId="77777777" w:rsidR="00E4284D" w:rsidRPr="00973226" w:rsidRDefault="00E4284D">
      <w:pPr>
        <w:numPr>
          <w:ilvl w:val="0"/>
          <w:numId w:val="6"/>
        </w:numPr>
        <w:jc w:val="both"/>
        <w:rPr>
          <w:rFonts w:asciiTheme="minorHAnsi" w:hAnsiTheme="minorHAnsi" w:cs="Calibri"/>
          <w:szCs w:val="24"/>
          <w:rPrChange w:id="14" w:author="Maria Leon" w:date="2017-01-18T14:56:00Z">
            <w:rPr>
              <w:rFonts w:ascii="Calibri" w:hAnsi="Calibri" w:cs="Calibri"/>
            </w:rPr>
          </w:rPrChange>
        </w:rPr>
      </w:pPr>
      <w:r w:rsidRPr="00973226">
        <w:rPr>
          <w:rFonts w:asciiTheme="minorHAnsi" w:hAnsiTheme="minorHAnsi" w:cs="Calibri"/>
          <w:szCs w:val="24"/>
          <w:rPrChange w:id="15" w:author="Maria Leon" w:date="2017-01-18T14:56:00Z">
            <w:rPr>
              <w:rFonts w:ascii="Calibri" w:hAnsi="Calibri" w:cs="Calibri"/>
            </w:rPr>
          </w:rPrChange>
        </w:rPr>
        <w:t xml:space="preserve">El </w:t>
      </w:r>
      <w:ins w:id="16" w:author="Maria Leon" w:date="2017-01-11T14:11:00Z">
        <w:r w:rsidR="00A37D79" w:rsidRPr="008D73EA">
          <w:rPr>
            <w:rFonts w:asciiTheme="minorHAnsi" w:hAnsiTheme="minorHAnsi" w:cs="Calibri"/>
            <w:szCs w:val="24"/>
            <w:rPrChange w:id="17" w:author="Zambrano, Edwin" w:date="2020-05-08T16:29:00Z">
              <w:rPr>
                <w:rFonts w:asciiTheme="minorHAnsi" w:hAnsiTheme="minorHAnsi" w:cs="Calibri"/>
                <w:color w:val="FF0000"/>
                <w:szCs w:val="24"/>
              </w:rPr>
            </w:rPrChange>
          </w:rPr>
          <w:t>Coordinador de Materiales de Materia Prima</w:t>
        </w:r>
      </w:ins>
      <w:del w:id="18" w:author="Maria Leon" w:date="2017-01-11T14:11:00Z">
        <w:r w:rsidR="009E2B4F" w:rsidRPr="008D73EA" w:rsidDel="00A37D79">
          <w:rPr>
            <w:rFonts w:asciiTheme="minorHAnsi" w:hAnsiTheme="minorHAnsi" w:cs="Calibri"/>
            <w:szCs w:val="24"/>
            <w:rPrChange w:id="19" w:author="Zambrano, Edwin" w:date="2020-05-08T16:29:00Z">
              <w:rPr>
                <w:rFonts w:ascii="Calibri" w:hAnsi="Calibri" w:cs="Calibri"/>
                <w:color w:val="FF0000"/>
              </w:rPr>
            </w:rPrChange>
          </w:rPr>
          <w:delText>Coordinador de Materiales de Materia prima</w:delText>
        </w:r>
      </w:del>
      <w:r w:rsidR="009E2B4F" w:rsidRPr="008D73EA">
        <w:rPr>
          <w:rFonts w:asciiTheme="minorHAnsi" w:hAnsiTheme="minorHAnsi" w:cs="Calibri"/>
          <w:szCs w:val="24"/>
          <w:rPrChange w:id="20" w:author="Zambrano, Edwin" w:date="2020-05-08T16:29:00Z">
            <w:rPr>
              <w:rFonts w:ascii="Calibri" w:hAnsi="Calibri" w:cs="Calibri"/>
            </w:rPr>
          </w:rPrChange>
        </w:rPr>
        <w:t xml:space="preserve"> </w:t>
      </w:r>
      <w:r w:rsidRPr="00973226">
        <w:rPr>
          <w:rFonts w:asciiTheme="minorHAnsi" w:hAnsiTheme="minorHAnsi" w:cs="Calibri"/>
          <w:szCs w:val="24"/>
          <w:rPrChange w:id="21" w:author="Maria Leon" w:date="2017-01-18T14:56:00Z">
            <w:rPr>
              <w:rFonts w:ascii="Calibri" w:hAnsi="Calibri" w:cs="Calibri"/>
            </w:rPr>
          </w:rPrChange>
        </w:rPr>
        <w:t xml:space="preserve">es responsable de que este procedimiento sea ejecutado y eficaz. </w:t>
      </w:r>
    </w:p>
    <w:p w14:paraId="74607A78" w14:textId="77777777" w:rsidR="00E4284D" w:rsidRPr="00973226" w:rsidRDefault="00E4284D">
      <w:pPr>
        <w:jc w:val="both"/>
        <w:rPr>
          <w:rFonts w:asciiTheme="minorHAnsi" w:hAnsiTheme="minorHAnsi" w:cs="Calibri"/>
          <w:szCs w:val="24"/>
          <w:rPrChange w:id="22" w:author="Maria Leon" w:date="2017-01-18T14:56:00Z">
            <w:rPr>
              <w:rFonts w:ascii="Calibri" w:hAnsi="Calibri" w:cs="Calibri"/>
            </w:rPr>
          </w:rPrChange>
        </w:rPr>
      </w:pPr>
    </w:p>
    <w:p w14:paraId="74607A79" w14:textId="77777777" w:rsidR="00E4284D" w:rsidRPr="00973226" w:rsidRDefault="00E4284D">
      <w:pPr>
        <w:pStyle w:val="Ttulo2"/>
        <w:numPr>
          <w:ilvl w:val="0"/>
          <w:numId w:val="0"/>
        </w:numPr>
        <w:rPr>
          <w:rFonts w:asciiTheme="minorHAnsi" w:hAnsiTheme="minorHAnsi" w:cs="Calibri"/>
          <w:i w:val="0"/>
          <w:szCs w:val="24"/>
          <w:u w:val="none"/>
          <w:lang w:val="es-EC"/>
          <w:rPrChange w:id="23" w:author="Maria Leon" w:date="2017-01-18T14:56:00Z">
            <w:rPr>
              <w:rFonts w:ascii="Calibri" w:hAnsi="Calibri" w:cs="Calibri"/>
              <w:i w:val="0"/>
              <w:u w:val="none"/>
              <w:lang w:val="es-EC"/>
            </w:rPr>
          </w:rPrChange>
        </w:rPr>
      </w:pPr>
      <w:r w:rsidRPr="00973226">
        <w:rPr>
          <w:rFonts w:asciiTheme="minorHAnsi" w:hAnsiTheme="minorHAnsi" w:cs="Calibri"/>
          <w:i w:val="0"/>
          <w:szCs w:val="24"/>
          <w:u w:val="none"/>
          <w:lang w:val="es-EC"/>
          <w:rPrChange w:id="24" w:author="Maria Leon" w:date="2017-01-18T14:56:00Z">
            <w:rPr>
              <w:rFonts w:ascii="Calibri" w:hAnsi="Calibri" w:cs="Calibri"/>
              <w:i w:val="0"/>
              <w:u w:val="none"/>
              <w:lang w:val="es-EC"/>
            </w:rPr>
          </w:rPrChange>
        </w:rPr>
        <w:t xml:space="preserve">Procedimiento </w:t>
      </w:r>
    </w:p>
    <w:p w14:paraId="74607A7A" w14:textId="77777777" w:rsidR="00E4284D" w:rsidRPr="00973226" w:rsidRDefault="00E4284D">
      <w:pPr>
        <w:numPr>
          <w:ilvl w:val="0"/>
          <w:numId w:val="4"/>
        </w:numPr>
        <w:jc w:val="both"/>
        <w:rPr>
          <w:rFonts w:asciiTheme="minorHAnsi" w:hAnsiTheme="minorHAnsi" w:cs="Calibri"/>
          <w:b/>
          <w:szCs w:val="24"/>
          <w:rPrChange w:id="25" w:author="Maria Leon" w:date="2017-01-18T14:56:00Z">
            <w:rPr>
              <w:rFonts w:ascii="Calibri" w:hAnsi="Calibri" w:cs="Calibri"/>
              <w:b/>
            </w:rPr>
          </w:rPrChange>
        </w:rPr>
      </w:pPr>
      <w:r w:rsidRPr="00973226">
        <w:rPr>
          <w:rFonts w:asciiTheme="minorHAnsi" w:hAnsiTheme="minorHAnsi" w:cs="Calibri"/>
          <w:b/>
          <w:szCs w:val="24"/>
          <w:rPrChange w:id="26" w:author="Maria Leon" w:date="2017-01-18T14:56:00Z">
            <w:rPr>
              <w:rFonts w:ascii="Calibri" w:hAnsi="Calibri" w:cs="Calibri"/>
              <w:b/>
            </w:rPr>
          </w:rPrChange>
        </w:rPr>
        <w:t>Identificación del Producto</w:t>
      </w:r>
    </w:p>
    <w:p w14:paraId="74607A7B" w14:textId="77777777" w:rsidR="00E4284D" w:rsidRPr="00973226" w:rsidRDefault="00E4284D">
      <w:pPr>
        <w:jc w:val="both"/>
        <w:rPr>
          <w:rFonts w:asciiTheme="minorHAnsi" w:hAnsiTheme="minorHAnsi" w:cs="Calibri"/>
          <w:szCs w:val="24"/>
          <w:rPrChange w:id="27" w:author="Maria Leon" w:date="2017-01-18T14:56:00Z">
            <w:rPr>
              <w:rFonts w:ascii="Calibri" w:hAnsi="Calibri" w:cs="Calibri"/>
            </w:rPr>
          </w:rPrChange>
        </w:rPr>
      </w:pPr>
      <w:r w:rsidRPr="00973226">
        <w:rPr>
          <w:rFonts w:asciiTheme="minorHAnsi" w:hAnsiTheme="minorHAnsi" w:cs="Calibri"/>
          <w:szCs w:val="24"/>
          <w:rPrChange w:id="28" w:author="Maria Leon" w:date="2017-01-18T14:56:00Z">
            <w:rPr>
              <w:rFonts w:ascii="Calibri" w:hAnsi="Calibri" w:cs="Calibri"/>
            </w:rPr>
          </w:rPrChange>
        </w:rPr>
        <w:t>La información de los medios y registros utilizados para la identificación y trazabilidad se detallan en la Ruta de Identificación y Trazabilidad (RIT-753).</w:t>
      </w:r>
    </w:p>
    <w:p w14:paraId="74607A7C" w14:textId="77777777" w:rsidR="00E4284D" w:rsidRPr="00973226" w:rsidRDefault="00E4284D">
      <w:pPr>
        <w:jc w:val="both"/>
        <w:rPr>
          <w:rFonts w:asciiTheme="minorHAnsi" w:hAnsiTheme="minorHAnsi" w:cs="Calibri"/>
          <w:szCs w:val="24"/>
          <w:rPrChange w:id="29" w:author="Maria Leon" w:date="2017-01-18T14:56:00Z">
            <w:rPr>
              <w:rFonts w:ascii="Calibri" w:hAnsi="Calibri" w:cs="Calibri"/>
            </w:rPr>
          </w:rPrChange>
        </w:rPr>
      </w:pPr>
    </w:p>
    <w:p w14:paraId="74607A7D" w14:textId="77777777" w:rsidR="00E4284D" w:rsidRPr="00973226" w:rsidRDefault="00E4284D">
      <w:pPr>
        <w:jc w:val="both"/>
        <w:rPr>
          <w:rFonts w:asciiTheme="minorHAnsi" w:hAnsiTheme="minorHAnsi" w:cs="Calibri"/>
          <w:szCs w:val="24"/>
          <w:rPrChange w:id="30" w:author="Maria Leon" w:date="2017-01-18T14:56:00Z">
            <w:rPr>
              <w:rFonts w:ascii="Calibri" w:hAnsi="Calibri" w:cs="Calibri"/>
            </w:rPr>
          </w:rPrChange>
        </w:rPr>
      </w:pPr>
      <w:r w:rsidRPr="00973226">
        <w:rPr>
          <w:rFonts w:asciiTheme="minorHAnsi" w:hAnsiTheme="minorHAnsi" w:cs="Calibri"/>
          <w:szCs w:val="24"/>
          <w:rPrChange w:id="31" w:author="Maria Leon" w:date="2017-01-18T14:56:00Z">
            <w:rPr>
              <w:rFonts w:ascii="Calibri" w:hAnsi="Calibri" w:cs="Calibri"/>
            </w:rPr>
          </w:rPrChange>
        </w:rPr>
        <w:t>El Jefe de P</w:t>
      </w:r>
      <w:ins w:id="32" w:author="Maria Leon" w:date="2017-03-23T12:20:00Z">
        <w:r w:rsidR="00A47F67">
          <w:rPr>
            <w:rFonts w:asciiTheme="minorHAnsi" w:hAnsiTheme="minorHAnsi" w:cs="Calibri"/>
            <w:szCs w:val="24"/>
          </w:rPr>
          <w:t>roducci</w:t>
        </w:r>
      </w:ins>
      <w:ins w:id="33" w:author="Maria Leon" w:date="2017-03-23T12:21:00Z">
        <w:r w:rsidR="00A47F67">
          <w:rPr>
            <w:rFonts w:asciiTheme="minorHAnsi" w:hAnsiTheme="minorHAnsi" w:cs="Calibri"/>
            <w:szCs w:val="24"/>
          </w:rPr>
          <w:t>ón</w:t>
        </w:r>
      </w:ins>
      <w:del w:id="34" w:author="Maria Leon" w:date="2017-03-23T12:20:00Z">
        <w:r w:rsidRPr="00973226" w:rsidDel="00A47F67">
          <w:rPr>
            <w:rFonts w:asciiTheme="minorHAnsi" w:hAnsiTheme="minorHAnsi" w:cs="Calibri"/>
            <w:szCs w:val="24"/>
            <w:rPrChange w:id="35" w:author="Maria Leon" w:date="2017-01-18T14:56:00Z">
              <w:rPr>
                <w:rFonts w:ascii="Calibri" w:hAnsi="Calibri" w:cs="Calibri"/>
              </w:rPr>
            </w:rPrChange>
          </w:rPr>
          <w:delText>lanta</w:delText>
        </w:r>
      </w:del>
      <w:r w:rsidRPr="00973226">
        <w:rPr>
          <w:rFonts w:asciiTheme="minorHAnsi" w:hAnsiTheme="minorHAnsi" w:cs="Calibri"/>
          <w:szCs w:val="24"/>
          <w:rPrChange w:id="36" w:author="Maria Leon" w:date="2017-01-18T14:56:00Z">
            <w:rPr>
              <w:rFonts w:ascii="Calibri" w:hAnsi="Calibri" w:cs="Calibri"/>
            </w:rPr>
          </w:rPrChange>
        </w:rPr>
        <w:t>,</w:t>
      </w:r>
      <w:del w:id="37" w:author="Maria Leon" w:date="2017-01-11T14:15:00Z">
        <w:r w:rsidRPr="00973226" w:rsidDel="00A37D79">
          <w:rPr>
            <w:rFonts w:asciiTheme="minorHAnsi" w:hAnsiTheme="minorHAnsi" w:cs="Calibri"/>
            <w:szCs w:val="24"/>
            <w:rPrChange w:id="38" w:author="Maria Leon" w:date="2017-01-18T14:56:00Z">
              <w:rPr>
                <w:rFonts w:ascii="Calibri" w:hAnsi="Calibri" w:cs="Calibri"/>
              </w:rPr>
            </w:rPrChange>
          </w:rPr>
          <w:delText xml:space="preserve">  </w:delText>
        </w:r>
      </w:del>
      <w:ins w:id="39" w:author="Maria Leon" w:date="2017-01-11T14:15:00Z">
        <w:r w:rsidR="00A37D79" w:rsidRPr="00973226">
          <w:rPr>
            <w:rFonts w:asciiTheme="minorHAnsi" w:hAnsiTheme="minorHAnsi" w:cs="Calibri"/>
            <w:szCs w:val="24"/>
          </w:rPr>
          <w:t xml:space="preserve"> </w:t>
        </w:r>
      </w:ins>
      <w:r w:rsidRPr="00973226">
        <w:rPr>
          <w:rFonts w:asciiTheme="minorHAnsi" w:hAnsiTheme="minorHAnsi" w:cs="Calibri"/>
          <w:szCs w:val="24"/>
          <w:rPrChange w:id="40" w:author="Maria Leon" w:date="2017-01-18T14:56:00Z">
            <w:rPr>
              <w:rFonts w:ascii="Calibri" w:hAnsi="Calibri" w:cs="Calibri"/>
            </w:rPr>
          </w:rPrChange>
        </w:rPr>
        <w:t xml:space="preserve">Jefe de Materiales, Jefe de Calidad y el </w:t>
      </w:r>
      <w:r w:rsidR="009E2B4F" w:rsidRPr="00973226">
        <w:rPr>
          <w:rFonts w:asciiTheme="minorHAnsi" w:hAnsiTheme="minorHAnsi" w:cs="Calibri"/>
          <w:szCs w:val="24"/>
          <w:rPrChange w:id="41" w:author="Maria Leon" w:date="2017-01-18T14:56:00Z">
            <w:rPr>
              <w:rFonts w:ascii="Calibri" w:hAnsi="Calibri" w:cs="Calibri"/>
            </w:rPr>
          </w:rPrChange>
        </w:rPr>
        <w:t>Coordinador</w:t>
      </w:r>
      <w:r w:rsidRPr="00973226">
        <w:rPr>
          <w:rFonts w:asciiTheme="minorHAnsi" w:hAnsiTheme="minorHAnsi" w:cs="Calibri"/>
          <w:szCs w:val="24"/>
          <w:rPrChange w:id="42" w:author="Maria Leon" w:date="2017-01-18T14:56:00Z">
            <w:rPr>
              <w:rFonts w:ascii="Calibri" w:hAnsi="Calibri" w:cs="Calibri"/>
            </w:rPr>
          </w:rPrChange>
        </w:rPr>
        <w:t xml:space="preserve"> de Materiales son responsables de mantener actualizadas las prácticas definidas en la Ruta de Identificación y Trazabilidad (RIT-753).</w:t>
      </w:r>
    </w:p>
    <w:p w14:paraId="74607A7E" w14:textId="77777777" w:rsidR="00E4284D" w:rsidRPr="00973226" w:rsidRDefault="00E4284D">
      <w:pPr>
        <w:jc w:val="both"/>
        <w:rPr>
          <w:rFonts w:asciiTheme="minorHAnsi" w:hAnsiTheme="minorHAnsi" w:cs="Calibri"/>
          <w:szCs w:val="24"/>
          <w:rPrChange w:id="43" w:author="Maria Leon" w:date="2017-01-18T14:56:00Z">
            <w:rPr>
              <w:rFonts w:ascii="Calibri" w:hAnsi="Calibri" w:cs="Calibri"/>
            </w:rPr>
          </w:rPrChange>
        </w:rPr>
      </w:pPr>
    </w:p>
    <w:p w14:paraId="74607A7F" w14:textId="77777777" w:rsidR="00E4284D" w:rsidRPr="00973226" w:rsidRDefault="00E4284D">
      <w:pPr>
        <w:numPr>
          <w:ilvl w:val="1"/>
          <w:numId w:val="4"/>
        </w:numPr>
        <w:jc w:val="both"/>
        <w:rPr>
          <w:rFonts w:asciiTheme="minorHAnsi" w:hAnsiTheme="minorHAnsi" w:cs="Calibri"/>
          <w:b/>
          <w:szCs w:val="24"/>
          <w:rPrChange w:id="44" w:author="Maria Leon" w:date="2017-01-18T14:56:00Z">
            <w:rPr>
              <w:rFonts w:ascii="Calibri" w:hAnsi="Calibri" w:cs="Calibri"/>
              <w:b/>
            </w:rPr>
          </w:rPrChange>
        </w:rPr>
      </w:pPr>
      <w:r w:rsidRPr="00973226">
        <w:rPr>
          <w:rFonts w:asciiTheme="minorHAnsi" w:hAnsiTheme="minorHAnsi" w:cs="Calibri"/>
          <w:b/>
          <w:szCs w:val="24"/>
          <w:rPrChange w:id="45" w:author="Maria Leon" w:date="2017-01-18T14:56:00Z">
            <w:rPr>
              <w:rFonts w:ascii="Calibri" w:hAnsi="Calibri" w:cs="Calibri"/>
              <w:b/>
            </w:rPr>
          </w:rPrChange>
        </w:rPr>
        <w:t>Recepción y Despacho de Materia Prima de Bodega</w:t>
      </w:r>
    </w:p>
    <w:p w14:paraId="74607A80" w14:textId="77777777" w:rsidR="00E4284D" w:rsidRPr="00973226" w:rsidRDefault="00E4284D">
      <w:pPr>
        <w:pStyle w:val="Textoindependiente2"/>
        <w:rPr>
          <w:rFonts w:asciiTheme="minorHAnsi" w:eastAsia="Times New Roman" w:hAnsiTheme="minorHAnsi" w:cs="Calibri"/>
          <w:szCs w:val="24"/>
          <w:lang w:val="es-EC"/>
          <w:rPrChange w:id="46"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47" w:author="Maria Leon" w:date="2017-01-18T14:56:00Z">
            <w:rPr>
              <w:rFonts w:ascii="Calibri" w:eastAsia="Times New Roman" w:hAnsi="Calibri" w:cs="Calibri"/>
              <w:lang w:val="es-EC"/>
            </w:rPr>
          </w:rPrChange>
        </w:rPr>
        <w:t xml:space="preserve"> El </w:t>
      </w:r>
      <w:ins w:id="48" w:author="Maria Leon" w:date="2017-01-11T14:11:00Z">
        <w:r w:rsidR="00A37D79" w:rsidRPr="008D73EA">
          <w:rPr>
            <w:rFonts w:asciiTheme="minorHAnsi" w:eastAsia="Times New Roman" w:hAnsiTheme="minorHAnsi" w:cs="Calibri"/>
            <w:szCs w:val="24"/>
            <w:lang w:val="es-EC"/>
            <w:rPrChange w:id="49" w:author="Zambrano, Edwin" w:date="2020-05-08T16:29:00Z">
              <w:rPr>
                <w:rFonts w:asciiTheme="minorHAnsi" w:eastAsia="Times New Roman" w:hAnsiTheme="minorHAnsi" w:cs="Calibri"/>
                <w:color w:val="FF0000"/>
                <w:szCs w:val="24"/>
                <w:lang w:val="es-EC"/>
              </w:rPr>
            </w:rPrChange>
          </w:rPr>
          <w:t>Auxiliar</w:t>
        </w:r>
      </w:ins>
      <w:del w:id="50" w:author="Maria Leon" w:date="2017-01-11T14:11:00Z">
        <w:r w:rsidRPr="00973226" w:rsidDel="00A37D79">
          <w:rPr>
            <w:rFonts w:asciiTheme="minorHAnsi" w:eastAsia="Times New Roman" w:hAnsiTheme="minorHAnsi" w:cs="Calibri"/>
            <w:color w:val="FF0000"/>
            <w:szCs w:val="24"/>
            <w:lang w:val="es-EC"/>
            <w:rPrChange w:id="51" w:author="Maria Leon" w:date="2017-01-18T14:56:00Z">
              <w:rPr>
                <w:rFonts w:ascii="Calibri" w:eastAsia="Times New Roman" w:hAnsi="Calibri" w:cs="Calibri"/>
                <w:color w:val="FF0000"/>
                <w:lang w:val="es-EC"/>
              </w:rPr>
            </w:rPrChange>
          </w:rPr>
          <w:delText>A</w:delText>
        </w:r>
        <w:r w:rsidR="009E2B4F" w:rsidRPr="00973226" w:rsidDel="00A37D79">
          <w:rPr>
            <w:rFonts w:asciiTheme="minorHAnsi" w:eastAsia="Times New Roman" w:hAnsiTheme="minorHAnsi" w:cs="Calibri"/>
            <w:color w:val="FF0000"/>
            <w:szCs w:val="24"/>
            <w:lang w:val="es-EC"/>
            <w:rPrChange w:id="52" w:author="Maria Leon" w:date="2017-01-18T14:56:00Z">
              <w:rPr>
                <w:rFonts w:ascii="Calibri" w:eastAsia="Times New Roman" w:hAnsi="Calibri" w:cs="Calibri"/>
                <w:color w:val="FF0000"/>
                <w:lang w:val="es-EC"/>
              </w:rPr>
            </w:rPrChange>
          </w:rPr>
          <w:delText>uxiliar</w:delText>
        </w:r>
      </w:del>
      <w:r w:rsidRPr="00973226">
        <w:rPr>
          <w:rFonts w:asciiTheme="minorHAnsi" w:eastAsia="Times New Roman" w:hAnsiTheme="minorHAnsi" w:cs="Calibri"/>
          <w:szCs w:val="24"/>
          <w:lang w:val="es-EC"/>
          <w:rPrChange w:id="53" w:author="Maria Leon" w:date="2017-01-18T14:56:00Z">
            <w:rPr>
              <w:rFonts w:ascii="Calibri" w:eastAsia="Times New Roman" w:hAnsi="Calibri" w:cs="Calibri"/>
              <w:lang w:val="es-EC"/>
            </w:rPr>
          </w:rPrChange>
        </w:rPr>
        <w:t xml:space="preserve"> de Bodega al recibir la materia prima la identifica escribiendo de un modo visible</w:t>
      </w:r>
      <w:r w:rsidR="00F7497F" w:rsidRPr="00973226">
        <w:rPr>
          <w:rFonts w:asciiTheme="minorHAnsi" w:eastAsia="Times New Roman" w:hAnsiTheme="minorHAnsi" w:cs="Calibri"/>
          <w:szCs w:val="24"/>
          <w:lang w:val="es-EC"/>
          <w:rPrChange w:id="54" w:author="Maria Leon" w:date="2017-01-18T14:56:00Z">
            <w:rPr>
              <w:rFonts w:ascii="Calibri" w:eastAsia="Times New Roman" w:hAnsi="Calibri" w:cs="Calibri"/>
              <w:lang w:val="es-EC"/>
            </w:rPr>
          </w:rPrChange>
        </w:rPr>
        <w:t xml:space="preserve"> </w:t>
      </w:r>
      <w:del w:id="55" w:author="Alexis Bolanos (alexis.bolanos@grupoberlin.com)" w:date="2012-03-23T11:33:00Z">
        <w:r w:rsidRPr="00973226" w:rsidDel="00CD78B6">
          <w:rPr>
            <w:rFonts w:asciiTheme="minorHAnsi" w:eastAsia="Times New Roman" w:hAnsiTheme="minorHAnsi" w:cs="Calibri"/>
            <w:szCs w:val="24"/>
            <w:lang w:val="es-EC"/>
            <w:rPrChange w:id="56" w:author="Maria Leon" w:date="2017-01-18T14:56:00Z">
              <w:rPr>
                <w:rFonts w:ascii="Calibri" w:eastAsia="Times New Roman" w:hAnsi="Calibri" w:cs="Calibri"/>
                <w:lang w:val="es-EC"/>
              </w:rPr>
            </w:rPrChange>
          </w:rPr>
          <w:delText xml:space="preserve">, en un saco por cada </w:delText>
        </w:r>
      </w:del>
      <w:r w:rsidRPr="00973226">
        <w:rPr>
          <w:rFonts w:asciiTheme="minorHAnsi" w:eastAsia="Times New Roman" w:hAnsiTheme="minorHAnsi" w:cs="Calibri"/>
          <w:szCs w:val="24"/>
          <w:lang w:val="es-EC"/>
          <w:rPrChange w:id="57" w:author="Maria Leon" w:date="2017-01-18T14:56:00Z">
            <w:rPr>
              <w:rFonts w:ascii="Calibri" w:eastAsia="Times New Roman" w:hAnsi="Calibri" w:cs="Calibri"/>
              <w:lang w:val="es-EC"/>
            </w:rPr>
          </w:rPrChange>
        </w:rPr>
        <w:t xml:space="preserve">el número de la Orden de Compra de acuerdo a la Ruta de Identificación y Trazabilidad (RIT-753). </w:t>
      </w:r>
    </w:p>
    <w:p w14:paraId="74607A81" w14:textId="77777777" w:rsidR="00E4284D" w:rsidRPr="00973226" w:rsidDel="00CD78B6" w:rsidRDefault="00E4284D">
      <w:pPr>
        <w:pStyle w:val="Textoindependiente2"/>
        <w:rPr>
          <w:del w:id="58" w:author="Alexis Bolanos (alexis.bolanos@grupoberlin.com)" w:date="2012-03-23T11:33:00Z"/>
          <w:rFonts w:asciiTheme="minorHAnsi" w:eastAsia="Times New Roman" w:hAnsiTheme="minorHAnsi" w:cs="Calibri"/>
          <w:szCs w:val="24"/>
          <w:lang w:val="es-EC"/>
          <w:rPrChange w:id="59" w:author="Maria Leon" w:date="2017-01-18T14:56:00Z">
            <w:rPr>
              <w:del w:id="60" w:author="Alexis Bolanos (alexis.bolanos@grupoberlin.com)" w:date="2012-03-23T11:33:00Z"/>
              <w:rFonts w:ascii="Calibri" w:eastAsia="Times New Roman" w:hAnsi="Calibri" w:cs="Calibri"/>
              <w:lang w:val="es-EC"/>
            </w:rPr>
          </w:rPrChange>
        </w:rPr>
      </w:pPr>
    </w:p>
    <w:p w14:paraId="74607A82" w14:textId="77777777" w:rsidR="00E4284D" w:rsidRPr="00973226" w:rsidDel="00CD78B6" w:rsidRDefault="00E4284D">
      <w:pPr>
        <w:jc w:val="both"/>
        <w:rPr>
          <w:del w:id="61" w:author="Alexis Bolanos (alexis.bolanos@grupoberlin.com)" w:date="2012-03-23T11:33:00Z"/>
          <w:rFonts w:asciiTheme="minorHAnsi" w:eastAsia="Times New Roman" w:hAnsiTheme="minorHAnsi" w:cs="Calibri"/>
          <w:szCs w:val="24"/>
          <w:rPrChange w:id="62" w:author="Maria Leon" w:date="2017-01-18T14:56:00Z">
            <w:rPr>
              <w:del w:id="63" w:author="Alexis Bolanos (alexis.bolanos@grupoberlin.com)" w:date="2012-03-23T11:33:00Z"/>
              <w:rFonts w:ascii="Calibri" w:eastAsia="Times New Roman" w:hAnsi="Calibri" w:cs="Calibri"/>
            </w:rPr>
          </w:rPrChange>
        </w:rPr>
      </w:pPr>
      <w:del w:id="64" w:author="Alexis Bolanos (alexis.bolanos@grupoberlin.com)" w:date="2012-03-23T11:33:00Z">
        <w:r w:rsidRPr="00973226" w:rsidDel="00CD78B6">
          <w:rPr>
            <w:rFonts w:asciiTheme="minorHAnsi" w:eastAsia="Times New Roman" w:hAnsiTheme="minorHAnsi" w:cs="Calibri"/>
            <w:szCs w:val="24"/>
            <w:rPrChange w:id="65" w:author="Maria Leon" w:date="2017-01-18T14:56:00Z">
              <w:rPr>
                <w:rFonts w:ascii="Calibri" w:eastAsia="Times New Roman" w:hAnsi="Calibri" w:cs="Calibri"/>
              </w:rPr>
            </w:rPrChange>
          </w:rPr>
          <w:delText xml:space="preserve"> Para el resto de la materia prima (Papel, Tintas, Masterbach, y Solventes), el Asistente de Jefe de Materiales elabora y mantiene actualizada la Tarjeta de Identificación de Materia Prima (TIMP-755),  de acuerdo a la Ruta de Identificación y Trazabilidad (RIT-753); es colocada dentro de las bodegas respectivas en un lugar visible.</w:delText>
        </w:r>
      </w:del>
    </w:p>
    <w:p w14:paraId="74607A83" w14:textId="77777777" w:rsidR="00E4284D" w:rsidRPr="00973226" w:rsidRDefault="00E4284D">
      <w:pPr>
        <w:jc w:val="both"/>
        <w:rPr>
          <w:rFonts w:asciiTheme="minorHAnsi" w:eastAsia="Times New Roman" w:hAnsiTheme="minorHAnsi" w:cs="Calibri"/>
          <w:szCs w:val="24"/>
          <w:rPrChange w:id="66" w:author="Maria Leon" w:date="2017-01-18T14:56:00Z">
            <w:rPr>
              <w:rFonts w:ascii="Calibri" w:eastAsia="Times New Roman" w:hAnsi="Calibri" w:cs="Calibri"/>
            </w:rPr>
          </w:rPrChange>
        </w:rPr>
      </w:pPr>
    </w:p>
    <w:p w14:paraId="74607A84" w14:textId="77777777" w:rsidR="00E4284D" w:rsidRPr="00973226" w:rsidRDefault="00E4284D">
      <w:pPr>
        <w:jc w:val="both"/>
        <w:rPr>
          <w:rFonts w:asciiTheme="minorHAnsi" w:hAnsiTheme="minorHAnsi" w:cs="Calibri"/>
          <w:szCs w:val="24"/>
          <w:rPrChange w:id="67" w:author="Maria Leon" w:date="2017-01-18T14:56:00Z">
            <w:rPr>
              <w:rFonts w:ascii="Calibri" w:hAnsi="Calibri" w:cs="Calibri"/>
            </w:rPr>
          </w:rPrChange>
        </w:rPr>
      </w:pPr>
      <w:del w:id="68" w:author="Alexis Bolanos (alexis.bolanos@grupoberlin.com)" w:date="2012-03-23T11:33:00Z">
        <w:r w:rsidRPr="00973226" w:rsidDel="00CD78B6">
          <w:rPr>
            <w:rFonts w:asciiTheme="minorHAnsi" w:hAnsiTheme="minorHAnsi" w:cs="Calibri"/>
            <w:szCs w:val="24"/>
            <w:rPrChange w:id="69" w:author="Maria Leon" w:date="2017-01-18T14:56:00Z">
              <w:rPr>
                <w:rFonts w:ascii="Calibri" w:hAnsi="Calibri" w:cs="Calibri"/>
              </w:rPr>
            </w:rPrChange>
          </w:rPr>
          <w:delText xml:space="preserve"> </w:delText>
        </w:r>
      </w:del>
      <w:r w:rsidRPr="00973226">
        <w:rPr>
          <w:rFonts w:asciiTheme="minorHAnsi" w:hAnsiTheme="minorHAnsi" w:cs="Calibri"/>
          <w:szCs w:val="24"/>
          <w:rPrChange w:id="70" w:author="Maria Leon" w:date="2017-01-18T14:56:00Z">
            <w:rPr>
              <w:rFonts w:ascii="Calibri" w:hAnsi="Calibri" w:cs="Calibri"/>
            </w:rPr>
          </w:rPrChange>
        </w:rPr>
        <w:t>El mat</w:t>
      </w:r>
      <w:r w:rsidR="00F7497F" w:rsidRPr="00973226">
        <w:rPr>
          <w:rFonts w:asciiTheme="minorHAnsi" w:hAnsiTheme="minorHAnsi" w:cs="Calibri"/>
          <w:szCs w:val="24"/>
          <w:rPrChange w:id="71" w:author="Maria Leon" w:date="2017-01-18T14:56:00Z">
            <w:rPr>
              <w:rFonts w:ascii="Calibri" w:hAnsi="Calibri" w:cs="Calibri"/>
            </w:rPr>
          </w:rPrChange>
        </w:rPr>
        <w:t>erial recuperado (compactado y/o pa</w:t>
      </w:r>
      <w:r w:rsidRPr="00973226">
        <w:rPr>
          <w:rFonts w:asciiTheme="minorHAnsi" w:hAnsiTheme="minorHAnsi" w:cs="Calibri"/>
          <w:szCs w:val="24"/>
          <w:rPrChange w:id="72" w:author="Maria Leon" w:date="2017-01-18T14:56:00Z">
            <w:rPr>
              <w:rFonts w:ascii="Calibri" w:hAnsi="Calibri" w:cs="Calibri"/>
            </w:rPr>
          </w:rPrChange>
        </w:rPr>
        <w:t>letizado) es identificado, en cada bulto, mediante la Etiqueta</w:t>
      </w:r>
      <w:ins w:id="73" w:author="Maria Leon" w:date="2017-01-18T14:40:00Z">
        <w:r w:rsidR="00FF6403" w:rsidRPr="00973226">
          <w:rPr>
            <w:rFonts w:asciiTheme="minorHAnsi" w:hAnsiTheme="minorHAnsi" w:cs="Calibri"/>
            <w:szCs w:val="24"/>
          </w:rPr>
          <w:t>-</w:t>
        </w:r>
      </w:ins>
      <w:del w:id="74" w:author="Maria Leon" w:date="2017-01-18T14:40:00Z">
        <w:r w:rsidRPr="00973226" w:rsidDel="00FF6403">
          <w:rPr>
            <w:rFonts w:asciiTheme="minorHAnsi" w:hAnsiTheme="minorHAnsi" w:cs="Calibri"/>
            <w:szCs w:val="24"/>
            <w:rPrChange w:id="75" w:author="Maria Leon" w:date="2017-01-18T14:56:00Z">
              <w:rPr>
                <w:rFonts w:ascii="Calibri" w:hAnsi="Calibri" w:cs="Calibri"/>
              </w:rPr>
            </w:rPrChange>
          </w:rPr>
          <w:delText xml:space="preserve"> de </w:delText>
        </w:r>
      </w:del>
      <w:r w:rsidRPr="00973226">
        <w:rPr>
          <w:rFonts w:asciiTheme="minorHAnsi" w:hAnsiTheme="minorHAnsi" w:cs="Calibri"/>
          <w:szCs w:val="24"/>
          <w:rPrChange w:id="76" w:author="Maria Leon" w:date="2017-01-18T14:56:00Z">
            <w:rPr>
              <w:rFonts w:ascii="Calibri" w:hAnsi="Calibri" w:cs="Calibri"/>
            </w:rPr>
          </w:rPrChange>
        </w:rPr>
        <w:t xml:space="preserve">Identificación de Producto (IP-753), </w:t>
      </w:r>
      <w:r w:rsidRPr="00973226">
        <w:rPr>
          <w:rFonts w:asciiTheme="minorHAnsi" w:eastAsia="Times New Roman" w:hAnsiTheme="minorHAnsi" w:cs="Calibri"/>
          <w:szCs w:val="24"/>
          <w:rPrChange w:id="77" w:author="Maria Leon" w:date="2017-01-18T14:56:00Z">
            <w:rPr>
              <w:rFonts w:ascii="Calibri" w:eastAsia="Times New Roman" w:hAnsi="Calibri" w:cs="Calibri"/>
            </w:rPr>
          </w:rPrChange>
        </w:rPr>
        <w:t>de acuerdo a la Ruta de Identificación y Trazabilidad (RIT-753).</w:t>
      </w:r>
    </w:p>
    <w:p w14:paraId="74607A85" w14:textId="77777777" w:rsidR="00E4284D" w:rsidRPr="00973226" w:rsidRDefault="00E4284D">
      <w:pPr>
        <w:jc w:val="both"/>
        <w:rPr>
          <w:rFonts w:asciiTheme="minorHAnsi" w:hAnsiTheme="minorHAnsi" w:cs="Calibri"/>
          <w:szCs w:val="24"/>
          <w:rPrChange w:id="78" w:author="Maria Leon" w:date="2017-01-18T14:56:00Z">
            <w:rPr>
              <w:rFonts w:ascii="Calibri" w:hAnsi="Calibri" w:cs="Calibri"/>
            </w:rPr>
          </w:rPrChange>
        </w:rPr>
      </w:pPr>
    </w:p>
    <w:p w14:paraId="74607A86" w14:textId="77777777" w:rsidR="00E4284D" w:rsidRPr="00973226" w:rsidRDefault="00E4284D">
      <w:pPr>
        <w:jc w:val="both"/>
        <w:rPr>
          <w:rFonts w:asciiTheme="minorHAnsi" w:hAnsiTheme="minorHAnsi" w:cs="Calibri"/>
          <w:szCs w:val="24"/>
          <w:rPrChange w:id="79" w:author="Maria Leon" w:date="2017-01-18T14:56:00Z">
            <w:rPr>
              <w:rFonts w:ascii="Calibri" w:hAnsi="Calibri" w:cs="Calibri"/>
            </w:rPr>
          </w:rPrChange>
        </w:rPr>
      </w:pPr>
      <w:r w:rsidRPr="00973226">
        <w:rPr>
          <w:rFonts w:asciiTheme="minorHAnsi" w:hAnsiTheme="minorHAnsi" w:cs="Calibri"/>
          <w:szCs w:val="24"/>
          <w:rPrChange w:id="80" w:author="Maria Leon" w:date="2017-01-18T14:56:00Z">
            <w:rPr>
              <w:rFonts w:ascii="Calibri" w:hAnsi="Calibri" w:cs="Calibri"/>
            </w:rPr>
          </w:rPrChange>
        </w:rPr>
        <w:t>En la sesión “Materiales estimados consolidados por órdenes de fabricación”</w:t>
      </w:r>
      <w:r w:rsidRPr="00973226">
        <w:rPr>
          <w:rFonts w:asciiTheme="minorHAnsi" w:hAnsiTheme="minorHAnsi" w:cs="Calibri"/>
          <w:b/>
          <w:i/>
          <w:szCs w:val="24"/>
          <w:rPrChange w:id="81" w:author="Maria Leon" w:date="2017-01-18T14:56:00Z">
            <w:rPr>
              <w:rFonts w:ascii="Calibri" w:hAnsi="Calibri" w:cs="Calibri"/>
              <w:b/>
              <w:i/>
            </w:rPr>
          </w:rPrChange>
        </w:rPr>
        <w:t xml:space="preserve"> </w:t>
      </w:r>
      <w:r w:rsidRPr="00973226">
        <w:rPr>
          <w:rFonts w:asciiTheme="minorHAnsi" w:hAnsiTheme="minorHAnsi" w:cs="Calibri"/>
          <w:szCs w:val="24"/>
          <w:rPrChange w:id="82" w:author="Maria Leon" w:date="2017-01-18T14:56:00Z">
            <w:rPr>
              <w:rFonts w:ascii="Calibri" w:hAnsi="Calibri" w:cs="Calibri"/>
            </w:rPr>
          </w:rPrChange>
        </w:rPr>
        <w:t>el Planificador de Producción solicita las materias primas e insumos a utilizar y el ayudante de Bodega registra la información de los despachos para cada Orden de Fabricación</w:t>
      </w:r>
      <w:del w:id="83" w:author="Maria Leon" w:date="2017-01-18T14:41:00Z">
        <w:r w:rsidRPr="00973226" w:rsidDel="00FF6403">
          <w:rPr>
            <w:rFonts w:asciiTheme="minorHAnsi" w:hAnsiTheme="minorHAnsi" w:cs="Calibri"/>
            <w:szCs w:val="24"/>
            <w:rPrChange w:id="84" w:author="Maria Leon" w:date="2017-01-18T14:56:00Z">
              <w:rPr>
                <w:rFonts w:ascii="Calibri" w:hAnsi="Calibri" w:cs="Calibri"/>
              </w:rPr>
            </w:rPrChange>
          </w:rPr>
          <w:delText xml:space="preserve"> (OF-751)</w:delText>
        </w:r>
      </w:del>
      <w:r w:rsidRPr="00973226">
        <w:rPr>
          <w:rFonts w:asciiTheme="minorHAnsi" w:hAnsiTheme="minorHAnsi" w:cs="Calibri"/>
          <w:szCs w:val="24"/>
          <w:rPrChange w:id="85" w:author="Maria Leon" w:date="2017-01-18T14:56:00Z">
            <w:rPr>
              <w:rFonts w:ascii="Calibri" w:hAnsi="Calibri" w:cs="Calibri"/>
            </w:rPr>
          </w:rPrChange>
        </w:rPr>
        <w:t>, de acuerdo a la Ruta de Identificación y Trazabilidad (RIT-753).</w:t>
      </w:r>
    </w:p>
    <w:p w14:paraId="74607A87" w14:textId="77777777" w:rsidR="00E4284D" w:rsidRPr="00973226" w:rsidRDefault="00E4284D">
      <w:pPr>
        <w:pStyle w:val="Textoindependiente2"/>
        <w:rPr>
          <w:rFonts w:asciiTheme="minorHAnsi" w:eastAsia="Times New Roman" w:hAnsiTheme="minorHAnsi" w:cs="Calibri"/>
          <w:szCs w:val="24"/>
          <w:lang w:val="es-EC"/>
          <w:rPrChange w:id="86" w:author="Maria Leon" w:date="2017-01-18T14:56:00Z">
            <w:rPr>
              <w:rFonts w:ascii="Calibri" w:eastAsia="Times New Roman" w:hAnsi="Calibri" w:cs="Calibri"/>
              <w:lang w:val="es-EC"/>
            </w:rPr>
          </w:rPrChange>
        </w:rPr>
      </w:pPr>
    </w:p>
    <w:p w14:paraId="74607A88" w14:textId="77777777" w:rsidR="00E4284D" w:rsidRPr="00973226" w:rsidRDefault="00E4284D">
      <w:pPr>
        <w:jc w:val="both"/>
        <w:rPr>
          <w:rFonts w:asciiTheme="minorHAnsi" w:hAnsiTheme="minorHAnsi" w:cs="Calibri"/>
          <w:szCs w:val="24"/>
          <w:rPrChange w:id="87" w:author="Maria Leon" w:date="2017-01-18T14:56:00Z">
            <w:rPr>
              <w:rFonts w:ascii="Calibri" w:hAnsi="Calibri" w:cs="Calibri"/>
            </w:rPr>
          </w:rPrChange>
        </w:rPr>
      </w:pPr>
      <w:r w:rsidRPr="00973226">
        <w:rPr>
          <w:rFonts w:asciiTheme="minorHAnsi" w:hAnsiTheme="minorHAnsi" w:cs="Calibri"/>
          <w:szCs w:val="24"/>
          <w:rPrChange w:id="88" w:author="Maria Leon" w:date="2017-01-18T14:56:00Z">
            <w:rPr>
              <w:rFonts w:ascii="Calibri" w:hAnsi="Calibri" w:cs="Calibri"/>
            </w:rPr>
          </w:rPrChange>
        </w:rPr>
        <w:t>En el caso de haber interrupciones en el Sistema Infor L</w:t>
      </w:r>
      <w:ins w:id="89" w:author="Maria Leon" w:date="2017-01-18T14:40:00Z">
        <w:r w:rsidR="00FF6403" w:rsidRPr="00973226">
          <w:rPr>
            <w:rFonts w:asciiTheme="minorHAnsi" w:hAnsiTheme="minorHAnsi" w:cs="Calibri"/>
            <w:szCs w:val="24"/>
          </w:rPr>
          <w:t>n</w:t>
        </w:r>
      </w:ins>
      <w:del w:id="90" w:author="Maria Leon" w:date="2017-01-18T14:40:00Z">
        <w:r w:rsidRPr="00973226" w:rsidDel="00FF6403">
          <w:rPr>
            <w:rFonts w:asciiTheme="minorHAnsi" w:hAnsiTheme="minorHAnsi" w:cs="Calibri"/>
            <w:szCs w:val="24"/>
            <w:rPrChange w:id="91" w:author="Maria Leon" w:date="2017-01-18T14:56:00Z">
              <w:rPr>
                <w:rFonts w:ascii="Calibri" w:hAnsi="Calibri" w:cs="Calibri"/>
              </w:rPr>
            </w:rPrChange>
          </w:rPr>
          <w:delText>N</w:delText>
        </w:r>
      </w:del>
      <w:r w:rsidRPr="00973226">
        <w:rPr>
          <w:rFonts w:asciiTheme="minorHAnsi" w:hAnsiTheme="minorHAnsi" w:cs="Calibri"/>
          <w:szCs w:val="24"/>
          <w:rPrChange w:id="92" w:author="Maria Leon" w:date="2017-01-18T14:56:00Z">
            <w:rPr>
              <w:rFonts w:ascii="Calibri" w:hAnsi="Calibri" w:cs="Calibri"/>
            </w:rPr>
          </w:rPrChange>
        </w:rPr>
        <w:t xml:space="preserve"> y no se pueda crear las Ordenes de Fabricación</w:t>
      </w:r>
      <w:del w:id="93" w:author="Maria Leon" w:date="2017-01-18T14:41:00Z">
        <w:r w:rsidRPr="00973226" w:rsidDel="00FF6403">
          <w:rPr>
            <w:rFonts w:asciiTheme="minorHAnsi" w:hAnsiTheme="minorHAnsi" w:cs="Calibri"/>
            <w:szCs w:val="24"/>
            <w:rPrChange w:id="94" w:author="Maria Leon" w:date="2017-01-18T14:56:00Z">
              <w:rPr>
                <w:rFonts w:ascii="Calibri" w:hAnsi="Calibri" w:cs="Calibri"/>
              </w:rPr>
            </w:rPrChange>
          </w:rPr>
          <w:delText xml:space="preserve"> (OF-751)</w:delText>
        </w:r>
      </w:del>
      <w:r w:rsidRPr="00973226">
        <w:rPr>
          <w:rFonts w:asciiTheme="minorHAnsi" w:hAnsiTheme="minorHAnsi" w:cs="Calibri"/>
          <w:b/>
          <w:szCs w:val="24"/>
          <w:rPrChange w:id="95" w:author="Maria Leon" w:date="2017-01-18T14:56:00Z">
            <w:rPr>
              <w:rFonts w:ascii="Calibri" w:hAnsi="Calibri" w:cs="Calibri"/>
              <w:b/>
            </w:rPr>
          </w:rPrChange>
        </w:rPr>
        <w:t xml:space="preserve">, </w:t>
      </w:r>
      <w:r w:rsidRPr="00973226">
        <w:rPr>
          <w:rFonts w:asciiTheme="minorHAnsi" w:hAnsiTheme="minorHAnsi" w:cs="Calibri"/>
          <w:szCs w:val="24"/>
          <w:rPrChange w:id="96" w:author="Maria Leon" w:date="2017-01-18T14:56:00Z">
            <w:rPr>
              <w:rFonts w:ascii="Calibri" w:hAnsi="Calibri" w:cs="Calibri"/>
            </w:rPr>
          </w:rPrChange>
        </w:rPr>
        <w:t>el Planificador de Producción</w:t>
      </w:r>
      <w:r w:rsidRPr="00973226">
        <w:rPr>
          <w:rFonts w:asciiTheme="minorHAnsi" w:hAnsiTheme="minorHAnsi" w:cs="Calibri"/>
          <w:b/>
          <w:szCs w:val="24"/>
          <w:rPrChange w:id="97" w:author="Maria Leon" w:date="2017-01-18T14:56:00Z">
            <w:rPr>
              <w:rFonts w:ascii="Calibri" w:hAnsi="Calibri" w:cs="Calibri"/>
              <w:b/>
            </w:rPr>
          </w:rPrChange>
        </w:rPr>
        <w:t xml:space="preserve"> </w:t>
      </w:r>
      <w:r w:rsidRPr="00973226">
        <w:rPr>
          <w:rFonts w:asciiTheme="minorHAnsi" w:hAnsiTheme="minorHAnsi" w:cs="Calibri"/>
          <w:szCs w:val="24"/>
          <w:rPrChange w:id="98" w:author="Maria Leon" w:date="2017-01-18T14:56:00Z">
            <w:rPr>
              <w:rFonts w:ascii="Calibri" w:hAnsi="Calibri" w:cs="Calibri"/>
            </w:rPr>
          </w:rPrChange>
        </w:rPr>
        <w:t xml:space="preserve">emite la Orden de Fabricación Provisional (OFP-751) y solicita la materia prima </w:t>
      </w:r>
      <w:del w:id="99" w:author="Maria Leon" w:date="2017-01-18T14:42:00Z">
        <w:r w:rsidRPr="00973226" w:rsidDel="00FF6403">
          <w:rPr>
            <w:rFonts w:asciiTheme="minorHAnsi" w:hAnsiTheme="minorHAnsi" w:cs="Calibri"/>
            <w:szCs w:val="24"/>
            <w:rPrChange w:id="100" w:author="Maria Leon" w:date="2017-01-18T14:56:00Z">
              <w:rPr>
                <w:rFonts w:ascii="Calibri" w:hAnsi="Calibri" w:cs="Calibri"/>
              </w:rPr>
            </w:rPrChange>
          </w:rPr>
          <w:delText xml:space="preserve">a través de la Solicitud y Despacho de Materiales sin Orden de Fabricación (SDMSOF-751) </w:delText>
        </w:r>
      </w:del>
      <w:r w:rsidRPr="00973226">
        <w:rPr>
          <w:rFonts w:asciiTheme="minorHAnsi" w:hAnsiTheme="minorHAnsi" w:cs="Calibri"/>
          <w:szCs w:val="24"/>
          <w:rPrChange w:id="101" w:author="Maria Leon" w:date="2017-01-18T14:56:00Z">
            <w:rPr>
              <w:rFonts w:ascii="Calibri" w:hAnsi="Calibri" w:cs="Calibri"/>
            </w:rPr>
          </w:rPrChange>
        </w:rPr>
        <w:t>de acuerdo al procedimiento de Planificación de la Producción (P-751-01)</w:t>
      </w:r>
      <w:ins w:id="102" w:author="Maria Leon" w:date="2017-01-18T14:43:00Z">
        <w:r w:rsidR="00FF6403" w:rsidRPr="00973226">
          <w:rPr>
            <w:rFonts w:asciiTheme="minorHAnsi" w:hAnsiTheme="minorHAnsi" w:cs="Calibri"/>
            <w:szCs w:val="24"/>
          </w:rPr>
          <w:t>.</w:t>
        </w:r>
      </w:ins>
      <w:del w:id="103" w:author="Maria Leon" w:date="2017-01-18T14:43:00Z">
        <w:r w:rsidRPr="00973226" w:rsidDel="00FF6403">
          <w:rPr>
            <w:rFonts w:asciiTheme="minorHAnsi" w:hAnsiTheme="minorHAnsi" w:cs="Calibri"/>
            <w:szCs w:val="24"/>
            <w:rPrChange w:id="104" w:author="Maria Leon" w:date="2017-01-18T14:56:00Z">
              <w:rPr>
                <w:rFonts w:ascii="Calibri" w:hAnsi="Calibri" w:cs="Calibri"/>
              </w:rPr>
            </w:rPrChange>
          </w:rPr>
          <w:delText xml:space="preserve"> y el Ayudante de Bodega registra los despachos en esta solicitud.</w:delText>
        </w:r>
      </w:del>
    </w:p>
    <w:p w14:paraId="74607A89" w14:textId="77777777" w:rsidR="00E4284D" w:rsidRPr="00973226" w:rsidRDefault="00E4284D">
      <w:pPr>
        <w:jc w:val="both"/>
        <w:rPr>
          <w:rFonts w:asciiTheme="minorHAnsi" w:hAnsiTheme="minorHAnsi" w:cs="Calibri"/>
          <w:b/>
          <w:szCs w:val="24"/>
          <w:rPrChange w:id="105" w:author="Maria Leon" w:date="2017-01-18T14:56:00Z">
            <w:rPr>
              <w:rFonts w:ascii="Calibri" w:hAnsi="Calibri" w:cs="Calibri"/>
              <w:b/>
              <w:sz w:val="16"/>
            </w:rPr>
          </w:rPrChange>
        </w:rPr>
      </w:pPr>
    </w:p>
    <w:p w14:paraId="74607A8A" w14:textId="77777777" w:rsidR="00E4284D" w:rsidRPr="00973226" w:rsidRDefault="00E4284D">
      <w:pPr>
        <w:jc w:val="both"/>
        <w:rPr>
          <w:rFonts w:asciiTheme="minorHAnsi" w:hAnsiTheme="minorHAnsi" w:cs="Calibri"/>
          <w:b/>
          <w:szCs w:val="24"/>
          <w:rPrChange w:id="106" w:author="Maria Leon" w:date="2017-01-18T14:56:00Z">
            <w:rPr>
              <w:rFonts w:ascii="Calibri" w:hAnsi="Calibri" w:cs="Calibri"/>
              <w:b/>
            </w:rPr>
          </w:rPrChange>
        </w:rPr>
      </w:pPr>
      <w:r w:rsidRPr="00973226">
        <w:rPr>
          <w:rFonts w:asciiTheme="minorHAnsi" w:hAnsiTheme="minorHAnsi" w:cs="Calibri"/>
          <w:b/>
          <w:szCs w:val="24"/>
          <w:rPrChange w:id="107" w:author="Maria Leon" w:date="2017-01-18T14:56:00Z">
            <w:rPr>
              <w:rFonts w:ascii="Calibri" w:hAnsi="Calibri" w:cs="Calibri"/>
              <w:b/>
            </w:rPr>
          </w:rPrChange>
        </w:rPr>
        <w:t>1.2.</w:t>
      </w:r>
      <w:del w:id="108" w:author="Maria Leon" w:date="2017-01-11T14:15:00Z">
        <w:r w:rsidRPr="00973226" w:rsidDel="00A37D79">
          <w:rPr>
            <w:rFonts w:asciiTheme="minorHAnsi" w:hAnsiTheme="minorHAnsi" w:cs="Calibri"/>
            <w:b/>
            <w:szCs w:val="24"/>
            <w:rPrChange w:id="109" w:author="Maria Leon" w:date="2017-01-18T14:56:00Z">
              <w:rPr>
                <w:rFonts w:ascii="Calibri" w:hAnsi="Calibri" w:cs="Calibri"/>
                <w:b/>
              </w:rPr>
            </w:rPrChange>
          </w:rPr>
          <w:delText xml:space="preserve">  </w:delText>
        </w:r>
      </w:del>
      <w:ins w:id="110" w:author="Maria Leon" w:date="2017-01-11T14:15:00Z">
        <w:r w:rsidR="00A37D79" w:rsidRPr="00973226">
          <w:rPr>
            <w:rFonts w:asciiTheme="minorHAnsi" w:hAnsiTheme="minorHAnsi" w:cs="Calibri"/>
            <w:b/>
            <w:szCs w:val="24"/>
          </w:rPr>
          <w:t xml:space="preserve"> </w:t>
        </w:r>
      </w:ins>
      <w:r w:rsidRPr="00973226">
        <w:rPr>
          <w:rFonts w:asciiTheme="minorHAnsi" w:hAnsiTheme="minorHAnsi" w:cs="Calibri"/>
          <w:b/>
          <w:szCs w:val="24"/>
          <w:rPrChange w:id="111" w:author="Maria Leon" w:date="2017-01-18T14:56:00Z">
            <w:rPr>
              <w:rFonts w:ascii="Calibri" w:hAnsi="Calibri" w:cs="Calibri"/>
              <w:b/>
            </w:rPr>
          </w:rPrChange>
        </w:rPr>
        <w:t>En Proceso</w:t>
      </w:r>
    </w:p>
    <w:p w14:paraId="74607A8B" w14:textId="77777777" w:rsidR="00E4284D" w:rsidRPr="00973226" w:rsidRDefault="00E4284D">
      <w:pPr>
        <w:jc w:val="both"/>
        <w:rPr>
          <w:rFonts w:asciiTheme="minorHAnsi" w:hAnsiTheme="minorHAnsi" w:cs="Calibri"/>
          <w:szCs w:val="24"/>
          <w:rPrChange w:id="112" w:author="Maria Leon" w:date="2017-01-18T14:56:00Z">
            <w:rPr>
              <w:rFonts w:ascii="Calibri" w:hAnsi="Calibri" w:cs="Calibri"/>
            </w:rPr>
          </w:rPrChange>
        </w:rPr>
      </w:pPr>
      <w:r w:rsidRPr="00973226">
        <w:rPr>
          <w:rFonts w:asciiTheme="minorHAnsi" w:hAnsiTheme="minorHAnsi" w:cs="Calibri"/>
          <w:szCs w:val="24"/>
          <w:rPrChange w:id="113" w:author="Maria Leon" w:date="2017-01-18T14:56:00Z">
            <w:rPr>
              <w:rFonts w:ascii="Calibri" w:hAnsi="Calibri" w:cs="Calibri"/>
            </w:rPr>
          </w:rPrChange>
        </w:rPr>
        <w:t xml:space="preserve">El Planificador de Producción elabora la Orden de Fabricación </w:t>
      </w:r>
      <w:del w:id="114" w:author="Maria Leon" w:date="2017-01-18T14:43:00Z">
        <w:r w:rsidRPr="00973226" w:rsidDel="00FF6403">
          <w:rPr>
            <w:rFonts w:asciiTheme="minorHAnsi" w:hAnsiTheme="minorHAnsi" w:cs="Calibri"/>
            <w:szCs w:val="24"/>
            <w:rPrChange w:id="115" w:author="Maria Leon" w:date="2017-01-18T14:56:00Z">
              <w:rPr>
                <w:rFonts w:ascii="Calibri" w:hAnsi="Calibri" w:cs="Calibri"/>
              </w:rPr>
            </w:rPrChange>
          </w:rPr>
          <w:delText xml:space="preserve">(OF-751) </w:delText>
        </w:r>
      </w:del>
      <w:r w:rsidRPr="00973226">
        <w:rPr>
          <w:rFonts w:asciiTheme="minorHAnsi" w:hAnsiTheme="minorHAnsi" w:cs="Calibri"/>
          <w:szCs w:val="24"/>
          <w:rPrChange w:id="116" w:author="Maria Leon" w:date="2017-01-18T14:56:00Z">
            <w:rPr>
              <w:rFonts w:ascii="Calibri" w:hAnsi="Calibri" w:cs="Calibri"/>
            </w:rPr>
          </w:rPrChange>
        </w:rPr>
        <w:t>y entrega al Supervisor de Producción los formatos Control Proceso Extrusión (CPE-751)</w:t>
      </w:r>
      <w:del w:id="117" w:author="Maria Leon" w:date="2017-01-11T14:15:00Z">
        <w:r w:rsidRPr="00973226" w:rsidDel="00A37D79">
          <w:rPr>
            <w:rFonts w:asciiTheme="minorHAnsi" w:hAnsiTheme="minorHAnsi" w:cs="Calibri"/>
            <w:szCs w:val="24"/>
            <w:rPrChange w:id="118" w:author="Maria Leon" w:date="2017-01-18T14:56:00Z">
              <w:rPr>
                <w:rFonts w:ascii="Calibri" w:hAnsi="Calibri" w:cs="Calibri"/>
              </w:rPr>
            </w:rPrChange>
          </w:rPr>
          <w:delText xml:space="preserve">  </w:delText>
        </w:r>
      </w:del>
      <w:ins w:id="119" w:author="Maria Leon" w:date="2017-01-11T14:15:00Z">
        <w:r w:rsidR="00A37D79" w:rsidRPr="00973226">
          <w:rPr>
            <w:rFonts w:asciiTheme="minorHAnsi" w:hAnsiTheme="minorHAnsi" w:cs="Calibri"/>
            <w:szCs w:val="24"/>
          </w:rPr>
          <w:t xml:space="preserve"> </w:t>
        </w:r>
      </w:ins>
      <w:r w:rsidRPr="00973226">
        <w:rPr>
          <w:rFonts w:asciiTheme="minorHAnsi" w:hAnsiTheme="minorHAnsi" w:cs="Calibri"/>
          <w:szCs w:val="24"/>
          <w:rPrChange w:id="120" w:author="Maria Leon" w:date="2017-01-18T14:56:00Z">
            <w:rPr>
              <w:rFonts w:ascii="Calibri" w:hAnsi="Calibri" w:cs="Calibri"/>
            </w:rPr>
          </w:rPrChange>
        </w:rPr>
        <w:t>y Control Proceso Etiquetas (CPEtiq-751), según correspondan. En</w:t>
      </w:r>
      <w:del w:id="121" w:author="Maria Leon" w:date="2017-01-11T14:15:00Z">
        <w:r w:rsidRPr="00973226" w:rsidDel="00A37D79">
          <w:rPr>
            <w:rFonts w:asciiTheme="minorHAnsi" w:hAnsiTheme="minorHAnsi" w:cs="Calibri"/>
            <w:szCs w:val="24"/>
            <w:rPrChange w:id="122" w:author="Maria Leon" w:date="2017-01-18T14:56:00Z">
              <w:rPr>
                <w:rFonts w:ascii="Calibri" w:hAnsi="Calibri" w:cs="Calibri"/>
              </w:rPr>
            </w:rPrChange>
          </w:rPr>
          <w:delText xml:space="preserve">  </w:delText>
        </w:r>
      </w:del>
      <w:ins w:id="123" w:author="Maria Leon" w:date="2017-01-11T14:15:00Z">
        <w:r w:rsidR="00A37D79" w:rsidRPr="00973226">
          <w:rPr>
            <w:rFonts w:asciiTheme="minorHAnsi" w:hAnsiTheme="minorHAnsi" w:cs="Calibri"/>
            <w:szCs w:val="24"/>
          </w:rPr>
          <w:t xml:space="preserve"> </w:t>
        </w:r>
      </w:ins>
      <w:r w:rsidRPr="00973226">
        <w:rPr>
          <w:rFonts w:asciiTheme="minorHAnsi" w:hAnsiTheme="minorHAnsi" w:cs="Calibri"/>
          <w:szCs w:val="24"/>
          <w:rPrChange w:id="124" w:author="Maria Leon" w:date="2017-01-18T14:56:00Z">
            <w:rPr>
              <w:rFonts w:ascii="Calibri" w:hAnsi="Calibri" w:cs="Calibri"/>
            </w:rPr>
          </w:rPrChange>
        </w:rPr>
        <w:t>ausencia del supervisor, los formatos pueden</w:t>
      </w:r>
      <w:del w:id="125" w:author="Maria Leon" w:date="2017-01-11T14:15:00Z">
        <w:r w:rsidRPr="00973226" w:rsidDel="00A37D79">
          <w:rPr>
            <w:rFonts w:asciiTheme="minorHAnsi" w:hAnsiTheme="minorHAnsi" w:cs="Calibri"/>
            <w:szCs w:val="24"/>
            <w:rPrChange w:id="126" w:author="Maria Leon" w:date="2017-01-18T14:56:00Z">
              <w:rPr>
                <w:rFonts w:ascii="Calibri" w:hAnsi="Calibri" w:cs="Calibri"/>
              </w:rPr>
            </w:rPrChange>
          </w:rPr>
          <w:delText xml:space="preserve">  </w:delText>
        </w:r>
      </w:del>
      <w:ins w:id="127" w:author="Maria Leon" w:date="2017-01-11T14:15:00Z">
        <w:r w:rsidR="00A37D79" w:rsidRPr="00973226">
          <w:rPr>
            <w:rFonts w:asciiTheme="minorHAnsi" w:hAnsiTheme="minorHAnsi" w:cs="Calibri"/>
            <w:szCs w:val="24"/>
          </w:rPr>
          <w:t xml:space="preserve"> </w:t>
        </w:r>
      </w:ins>
      <w:r w:rsidRPr="00973226">
        <w:rPr>
          <w:rFonts w:asciiTheme="minorHAnsi" w:hAnsiTheme="minorHAnsi" w:cs="Calibri"/>
          <w:szCs w:val="24"/>
          <w:rPrChange w:id="128" w:author="Maria Leon" w:date="2017-01-18T14:56:00Z">
            <w:rPr>
              <w:rFonts w:ascii="Calibri" w:hAnsi="Calibri" w:cs="Calibri"/>
            </w:rPr>
          </w:rPrChange>
        </w:rPr>
        <w:t>ser entregados al personal de cada área, directamente.</w:t>
      </w:r>
    </w:p>
    <w:p w14:paraId="74607A8C" w14:textId="77777777" w:rsidR="00E4284D" w:rsidRPr="00973226" w:rsidRDefault="00E4284D">
      <w:pPr>
        <w:jc w:val="both"/>
        <w:rPr>
          <w:rFonts w:asciiTheme="minorHAnsi" w:hAnsiTheme="minorHAnsi" w:cs="Calibri"/>
          <w:szCs w:val="24"/>
          <w:rPrChange w:id="129" w:author="Maria Leon" w:date="2017-01-18T14:56:00Z">
            <w:rPr>
              <w:rFonts w:ascii="Calibri" w:hAnsi="Calibri" w:cs="Calibri"/>
              <w:sz w:val="16"/>
            </w:rPr>
          </w:rPrChange>
        </w:rPr>
      </w:pPr>
    </w:p>
    <w:p w14:paraId="74607A8D" w14:textId="77777777" w:rsidR="00E4284D" w:rsidRPr="00973226" w:rsidRDefault="00E4284D">
      <w:pPr>
        <w:jc w:val="both"/>
        <w:rPr>
          <w:rFonts w:asciiTheme="minorHAnsi" w:hAnsiTheme="minorHAnsi" w:cs="Calibri"/>
          <w:szCs w:val="24"/>
          <w:rPrChange w:id="130" w:author="Maria Leon" w:date="2017-01-18T14:56:00Z">
            <w:rPr>
              <w:rFonts w:ascii="Calibri" w:hAnsi="Calibri" w:cs="Calibri"/>
            </w:rPr>
          </w:rPrChange>
        </w:rPr>
      </w:pPr>
      <w:r w:rsidRPr="00973226">
        <w:rPr>
          <w:rFonts w:asciiTheme="minorHAnsi" w:hAnsiTheme="minorHAnsi" w:cs="Calibri"/>
          <w:szCs w:val="24"/>
          <w:rPrChange w:id="131" w:author="Maria Leon" w:date="2017-01-18T14:56:00Z">
            <w:rPr>
              <w:rFonts w:ascii="Calibri" w:hAnsi="Calibri" w:cs="Calibri"/>
            </w:rPr>
          </w:rPrChange>
        </w:rPr>
        <w:t xml:space="preserve"> El Supervisor de Producción </w:t>
      </w:r>
      <w:del w:id="132" w:author="Maria Leon" w:date="2017-01-18T14:44:00Z">
        <w:r w:rsidRPr="00973226" w:rsidDel="00FF6403">
          <w:rPr>
            <w:rFonts w:asciiTheme="minorHAnsi" w:hAnsiTheme="minorHAnsi" w:cs="Calibri"/>
            <w:szCs w:val="24"/>
            <w:rPrChange w:id="133" w:author="Maria Leon" w:date="2017-01-18T14:56:00Z">
              <w:rPr>
                <w:rFonts w:ascii="Calibri" w:hAnsi="Calibri" w:cs="Calibri"/>
              </w:rPr>
            </w:rPrChange>
          </w:rPr>
          <w:delText xml:space="preserve">elabora a partir del Programa Diario de Producción </w:delText>
        </w:r>
        <w:r w:rsidRPr="00973226" w:rsidDel="00FF6403">
          <w:rPr>
            <w:rFonts w:asciiTheme="minorHAnsi" w:hAnsiTheme="minorHAnsi" w:cs="Calibri"/>
            <w:szCs w:val="24"/>
            <w:highlight w:val="yellow"/>
            <w:rPrChange w:id="134" w:author="Maria Leon" w:date="2017-01-18T14:56:00Z">
              <w:rPr>
                <w:rFonts w:ascii="Calibri" w:hAnsi="Calibri" w:cs="Calibri"/>
                <w:highlight w:val="yellow"/>
              </w:rPr>
            </w:rPrChange>
          </w:rPr>
          <w:delText>(PDP-751)</w:delText>
        </w:r>
        <w:r w:rsidRPr="00973226" w:rsidDel="00FF6403">
          <w:rPr>
            <w:rFonts w:asciiTheme="minorHAnsi" w:hAnsiTheme="minorHAnsi" w:cs="Calibri"/>
            <w:szCs w:val="24"/>
            <w:rPrChange w:id="135" w:author="Maria Leon" w:date="2017-01-18T14:56:00Z">
              <w:rPr>
                <w:rFonts w:ascii="Calibri" w:hAnsi="Calibri" w:cs="Calibri"/>
              </w:rPr>
            </w:rPrChange>
          </w:rPr>
          <w:delText xml:space="preserve"> y </w:delText>
        </w:r>
      </w:del>
      <w:r w:rsidRPr="00973226">
        <w:rPr>
          <w:rFonts w:asciiTheme="minorHAnsi" w:hAnsiTheme="minorHAnsi" w:cs="Calibri"/>
          <w:szCs w:val="24"/>
          <w:rPrChange w:id="136" w:author="Maria Leon" w:date="2017-01-18T14:56:00Z">
            <w:rPr>
              <w:rFonts w:ascii="Calibri" w:hAnsi="Calibri" w:cs="Calibri"/>
            </w:rPr>
          </w:rPrChange>
        </w:rPr>
        <w:t xml:space="preserve">entrega los formatos Control Proceso Impresión de Película (CPIP-751) y Control Proceso Conversión (CPC-751) al personal de cada área, según corresponda. </w:t>
      </w:r>
    </w:p>
    <w:p w14:paraId="74607A8E" w14:textId="77777777" w:rsidR="00E4284D" w:rsidRPr="00973226" w:rsidRDefault="00E4284D">
      <w:pPr>
        <w:jc w:val="both"/>
        <w:rPr>
          <w:rFonts w:asciiTheme="minorHAnsi" w:hAnsiTheme="minorHAnsi" w:cs="Calibri"/>
          <w:szCs w:val="24"/>
          <w:rPrChange w:id="137" w:author="Maria Leon" w:date="2017-01-18T14:56:00Z">
            <w:rPr>
              <w:rFonts w:ascii="Calibri" w:hAnsi="Calibri" w:cs="Calibri"/>
              <w:sz w:val="16"/>
            </w:rPr>
          </w:rPrChange>
        </w:rPr>
      </w:pPr>
    </w:p>
    <w:p w14:paraId="74607A8F" w14:textId="77777777" w:rsidR="00E4284D" w:rsidRPr="00973226" w:rsidRDefault="00E4284D">
      <w:pPr>
        <w:pStyle w:val="Textoindependiente"/>
        <w:jc w:val="both"/>
        <w:rPr>
          <w:rFonts w:asciiTheme="minorHAnsi" w:eastAsia="Times New Roman" w:hAnsiTheme="minorHAnsi" w:cs="Calibri"/>
          <w:b w:val="0"/>
          <w:sz w:val="24"/>
          <w:szCs w:val="24"/>
          <w:lang w:val="es-EC"/>
          <w:rPrChange w:id="138" w:author="Maria Leon" w:date="2017-01-18T14:56:00Z">
            <w:rPr>
              <w:rFonts w:ascii="Calibri" w:eastAsia="Times New Roman" w:hAnsi="Calibri" w:cs="Calibri"/>
              <w:b w:val="0"/>
              <w:sz w:val="24"/>
              <w:lang w:val="es-EC"/>
            </w:rPr>
          </w:rPrChange>
        </w:rPr>
      </w:pPr>
      <w:r w:rsidRPr="00973226">
        <w:rPr>
          <w:rFonts w:asciiTheme="minorHAnsi" w:hAnsiTheme="minorHAnsi" w:cs="Calibri"/>
          <w:b w:val="0"/>
          <w:sz w:val="24"/>
          <w:szCs w:val="24"/>
          <w:lang w:val="es-EC"/>
          <w:rPrChange w:id="139" w:author="Maria Leon" w:date="2017-01-18T14:56:00Z">
            <w:rPr>
              <w:rFonts w:ascii="Calibri" w:hAnsi="Calibri" w:cs="Calibri"/>
              <w:b w:val="0"/>
              <w:sz w:val="24"/>
              <w:lang w:val="es-EC"/>
            </w:rPr>
          </w:rPrChange>
        </w:rPr>
        <w:t xml:space="preserve"> Los Supervisores de Producción son responsables de asegurar la trazabilidad de las fundas mediante la correcta y clara impresión del número de lote, medidas, día de elaboración y</w:t>
      </w:r>
      <w:del w:id="140" w:author="Maria Leon" w:date="2017-01-11T14:15:00Z">
        <w:r w:rsidRPr="00973226" w:rsidDel="00A37D79">
          <w:rPr>
            <w:rFonts w:asciiTheme="minorHAnsi" w:hAnsiTheme="minorHAnsi" w:cs="Calibri"/>
            <w:b w:val="0"/>
            <w:sz w:val="24"/>
            <w:szCs w:val="24"/>
            <w:lang w:val="es-EC"/>
            <w:rPrChange w:id="141" w:author="Maria Leon" w:date="2017-01-18T14:56:00Z">
              <w:rPr>
                <w:rFonts w:ascii="Calibri" w:hAnsi="Calibri" w:cs="Calibri"/>
                <w:b w:val="0"/>
                <w:sz w:val="24"/>
                <w:lang w:val="es-EC"/>
              </w:rPr>
            </w:rPrChange>
          </w:rPr>
          <w:delText xml:space="preserve">  </w:delText>
        </w:r>
      </w:del>
      <w:ins w:id="142" w:author="Maria Leon" w:date="2017-01-11T14:15:00Z">
        <w:r w:rsidR="00A37D79" w:rsidRPr="00973226">
          <w:rPr>
            <w:rFonts w:asciiTheme="minorHAnsi" w:hAnsiTheme="minorHAnsi" w:cs="Calibri"/>
            <w:b w:val="0"/>
            <w:sz w:val="24"/>
            <w:szCs w:val="24"/>
            <w:lang w:val="es-EC"/>
          </w:rPr>
          <w:t xml:space="preserve"> </w:t>
        </w:r>
      </w:ins>
      <w:r w:rsidRPr="00973226">
        <w:rPr>
          <w:rFonts w:asciiTheme="minorHAnsi" w:hAnsiTheme="minorHAnsi" w:cs="Calibri"/>
          <w:b w:val="0"/>
          <w:sz w:val="24"/>
          <w:szCs w:val="24"/>
          <w:lang w:val="es-EC"/>
          <w:rPrChange w:id="143" w:author="Maria Leon" w:date="2017-01-18T14:56:00Z">
            <w:rPr>
              <w:rFonts w:ascii="Calibri" w:hAnsi="Calibri" w:cs="Calibri"/>
              <w:b w:val="0"/>
              <w:sz w:val="24"/>
              <w:lang w:val="es-EC"/>
            </w:rPr>
          </w:rPrChange>
        </w:rPr>
        <w:t>el turno, en cada una de ellas,</w:t>
      </w:r>
      <w:del w:id="144" w:author="Maria Leon" w:date="2017-01-11T14:15:00Z">
        <w:r w:rsidRPr="00973226" w:rsidDel="00A37D79">
          <w:rPr>
            <w:rFonts w:asciiTheme="minorHAnsi" w:hAnsiTheme="minorHAnsi" w:cs="Calibri"/>
            <w:b w:val="0"/>
            <w:sz w:val="24"/>
            <w:szCs w:val="24"/>
            <w:lang w:val="es-EC"/>
            <w:rPrChange w:id="145" w:author="Maria Leon" w:date="2017-01-18T14:56:00Z">
              <w:rPr>
                <w:rFonts w:ascii="Calibri" w:hAnsi="Calibri" w:cs="Calibri"/>
                <w:b w:val="0"/>
                <w:sz w:val="24"/>
                <w:lang w:val="es-EC"/>
              </w:rPr>
            </w:rPrChange>
          </w:rPr>
          <w:delText xml:space="preserve">  </w:delText>
        </w:r>
      </w:del>
      <w:ins w:id="146" w:author="Maria Leon" w:date="2017-01-11T14:15:00Z">
        <w:r w:rsidR="00A37D79" w:rsidRPr="00973226">
          <w:rPr>
            <w:rFonts w:asciiTheme="minorHAnsi" w:hAnsiTheme="minorHAnsi" w:cs="Calibri"/>
            <w:b w:val="0"/>
            <w:sz w:val="24"/>
            <w:szCs w:val="24"/>
            <w:lang w:val="es-EC"/>
          </w:rPr>
          <w:t xml:space="preserve"> </w:t>
        </w:r>
      </w:ins>
      <w:r w:rsidRPr="00973226">
        <w:rPr>
          <w:rFonts w:asciiTheme="minorHAnsi" w:hAnsiTheme="minorHAnsi" w:cs="Calibri"/>
          <w:b w:val="0"/>
          <w:sz w:val="24"/>
          <w:szCs w:val="24"/>
          <w:lang w:val="es-EC"/>
          <w:rPrChange w:id="147" w:author="Maria Leon" w:date="2017-01-18T14:56:00Z">
            <w:rPr>
              <w:rFonts w:ascii="Calibri" w:hAnsi="Calibri" w:cs="Calibri"/>
              <w:b w:val="0"/>
              <w:sz w:val="24"/>
              <w:lang w:val="es-EC"/>
            </w:rPr>
          </w:rPrChange>
        </w:rPr>
        <w:t xml:space="preserve">cuando sea aplicable. Los Inspectores de Calidad deberán hacer un muestreo de las etiquetas al final del turno para garantizar que la información esté correcta y legible. Las fundas impresas en la máquina Impresora de Película Plástica se les coloca la inicial del </w:t>
      </w:r>
      <w:r w:rsidRPr="00973226">
        <w:rPr>
          <w:rFonts w:asciiTheme="minorHAnsi" w:eastAsia="Times New Roman" w:hAnsiTheme="minorHAnsi" w:cs="Calibri"/>
          <w:b w:val="0"/>
          <w:sz w:val="24"/>
          <w:szCs w:val="24"/>
          <w:lang w:val="es-EC"/>
          <w:rPrChange w:id="148" w:author="Maria Leon" w:date="2017-01-18T14:56:00Z">
            <w:rPr>
              <w:rFonts w:ascii="Calibri" w:eastAsia="Times New Roman" w:hAnsi="Calibri" w:cs="Calibri"/>
              <w:b w:val="0"/>
              <w:sz w:val="24"/>
              <w:lang w:val="es-EC"/>
            </w:rPr>
          </w:rPrChange>
        </w:rPr>
        <w:t>Técnico de Impresión.</w:t>
      </w:r>
    </w:p>
    <w:p w14:paraId="74607A90" w14:textId="77777777" w:rsidR="00E4284D" w:rsidRPr="00973226" w:rsidRDefault="00E4284D">
      <w:pPr>
        <w:pStyle w:val="Textoindependiente3"/>
        <w:rPr>
          <w:rFonts w:asciiTheme="minorHAnsi" w:hAnsiTheme="minorHAnsi" w:cs="Calibri"/>
          <w:color w:val="auto"/>
          <w:szCs w:val="24"/>
          <w:rPrChange w:id="149" w:author="Maria Leon" w:date="2017-01-18T14:56:00Z">
            <w:rPr>
              <w:rFonts w:ascii="Calibri" w:hAnsi="Calibri" w:cs="Calibri"/>
              <w:color w:val="auto"/>
            </w:rPr>
          </w:rPrChange>
        </w:rPr>
      </w:pPr>
      <w:r w:rsidRPr="00973226">
        <w:rPr>
          <w:rFonts w:asciiTheme="minorHAnsi" w:hAnsiTheme="minorHAnsi" w:cs="Calibri"/>
          <w:color w:val="auto"/>
          <w:szCs w:val="24"/>
          <w:rPrChange w:id="150" w:author="Maria Leon" w:date="2017-01-18T14:56:00Z">
            <w:rPr>
              <w:rFonts w:ascii="Calibri" w:hAnsi="Calibri" w:cs="Calibri"/>
              <w:color w:val="auto"/>
            </w:rPr>
          </w:rPrChange>
        </w:rPr>
        <w:t>Si el Jefe de Materiales y sus</w:t>
      </w:r>
      <w:del w:id="151" w:author="Maria Leon" w:date="2017-01-11T14:12:00Z">
        <w:r w:rsidRPr="00973226" w:rsidDel="00A37D79">
          <w:rPr>
            <w:rFonts w:asciiTheme="minorHAnsi" w:hAnsiTheme="minorHAnsi" w:cs="Calibri"/>
            <w:color w:val="auto"/>
            <w:szCs w:val="24"/>
            <w:rPrChange w:id="152" w:author="Maria Leon" w:date="2017-01-18T14:56:00Z">
              <w:rPr>
                <w:rFonts w:ascii="Calibri" w:hAnsi="Calibri" w:cs="Calibri"/>
                <w:color w:val="auto"/>
              </w:rPr>
            </w:rPrChange>
          </w:rPr>
          <w:delText xml:space="preserve"> </w:delText>
        </w:r>
      </w:del>
      <w:ins w:id="153" w:author="Maria Leon" w:date="2017-01-11T14:12:00Z">
        <w:r w:rsidR="00A37D79" w:rsidRPr="00973226">
          <w:rPr>
            <w:rFonts w:asciiTheme="minorHAnsi" w:hAnsiTheme="minorHAnsi" w:cs="Calibri"/>
            <w:color w:val="auto"/>
            <w:szCs w:val="24"/>
          </w:rPr>
          <w:t xml:space="preserve"> Coordinadores</w:t>
        </w:r>
      </w:ins>
      <w:del w:id="154" w:author="Maria Leon" w:date="2017-01-11T14:12:00Z">
        <w:r w:rsidR="00506C04" w:rsidRPr="00973226" w:rsidDel="00A37D79">
          <w:rPr>
            <w:rFonts w:asciiTheme="minorHAnsi" w:hAnsiTheme="minorHAnsi" w:cs="Calibri"/>
            <w:color w:val="auto"/>
            <w:szCs w:val="24"/>
            <w:rPrChange w:id="155" w:author="Maria Leon" w:date="2017-01-18T14:56:00Z">
              <w:rPr>
                <w:rFonts w:ascii="Calibri" w:hAnsi="Calibri" w:cs="Calibri"/>
                <w:color w:val="auto"/>
              </w:rPr>
            </w:rPrChange>
          </w:rPr>
          <w:delText>Coordinadores</w:delText>
        </w:r>
      </w:del>
      <w:r w:rsidRPr="00973226">
        <w:rPr>
          <w:rFonts w:asciiTheme="minorHAnsi" w:hAnsiTheme="minorHAnsi" w:cs="Calibri"/>
          <w:color w:val="auto"/>
          <w:szCs w:val="24"/>
          <w:rPrChange w:id="156" w:author="Maria Leon" w:date="2017-01-18T14:56:00Z">
            <w:rPr>
              <w:rFonts w:ascii="Calibri" w:hAnsi="Calibri" w:cs="Calibri"/>
              <w:color w:val="auto"/>
            </w:rPr>
          </w:rPrChange>
        </w:rPr>
        <w:t>, en sus recorridos diarios dentro de la bodega detectan etiquetas de Identificación</w:t>
      </w:r>
      <w:del w:id="157" w:author="Maria Leon" w:date="2017-01-11T14:15:00Z">
        <w:r w:rsidRPr="00973226" w:rsidDel="00A37D79">
          <w:rPr>
            <w:rFonts w:asciiTheme="minorHAnsi" w:hAnsiTheme="minorHAnsi" w:cs="Calibri"/>
            <w:color w:val="auto"/>
            <w:szCs w:val="24"/>
            <w:rPrChange w:id="158" w:author="Maria Leon" w:date="2017-01-18T14:56:00Z">
              <w:rPr>
                <w:rFonts w:ascii="Calibri" w:hAnsi="Calibri" w:cs="Calibri"/>
                <w:color w:val="auto"/>
              </w:rPr>
            </w:rPrChange>
          </w:rPr>
          <w:delText xml:space="preserve">  </w:delText>
        </w:r>
      </w:del>
      <w:ins w:id="159" w:author="Maria Leon" w:date="2017-01-11T14:15:00Z">
        <w:r w:rsidR="00A37D79" w:rsidRPr="00973226">
          <w:rPr>
            <w:rFonts w:asciiTheme="minorHAnsi" w:hAnsiTheme="minorHAnsi" w:cs="Calibri"/>
            <w:color w:val="auto"/>
            <w:szCs w:val="24"/>
          </w:rPr>
          <w:t xml:space="preserve"> </w:t>
        </w:r>
      </w:ins>
      <w:r w:rsidRPr="00973226">
        <w:rPr>
          <w:rFonts w:asciiTheme="minorHAnsi" w:hAnsiTheme="minorHAnsi" w:cs="Calibri"/>
          <w:color w:val="auto"/>
          <w:szCs w:val="24"/>
          <w:rPrChange w:id="160" w:author="Maria Leon" w:date="2017-01-18T14:56:00Z">
            <w:rPr>
              <w:rFonts w:ascii="Calibri" w:hAnsi="Calibri" w:cs="Calibri"/>
              <w:color w:val="auto"/>
            </w:rPr>
          </w:rPrChange>
        </w:rPr>
        <w:t>de Producto Terminado con problemas, solicitan a Producción el cambio inmediato</w:t>
      </w:r>
    </w:p>
    <w:p w14:paraId="74607A91" w14:textId="77777777" w:rsidR="00E4284D" w:rsidRPr="00973226" w:rsidRDefault="00E4284D">
      <w:pPr>
        <w:pStyle w:val="Textoindependiente"/>
        <w:jc w:val="both"/>
        <w:rPr>
          <w:rFonts w:asciiTheme="minorHAnsi" w:hAnsiTheme="minorHAnsi" w:cs="Calibri"/>
          <w:b w:val="0"/>
          <w:i/>
          <w:color w:val="0000FF"/>
          <w:sz w:val="24"/>
          <w:szCs w:val="24"/>
          <w:lang w:val="es-EC"/>
          <w:rPrChange w:id="161" w:author="Maria Leon" w:date="2017-01-18T14:56:00Z">
            <w:rPr>
              <w:rFonts w:ascii="Calibri" w:hAnsi="Calibri" w:cs="Calibri"/>
              <w:b w:val="0"/>
              <w:i/>
              <w:color w:val="0000FF"/>
              <w:sz w:val="24"/>
              <w:lang w:val="es-EC"/>
            </w:rPr>
          </w:rPrChange>
        </w:rPr>
      </w:pPr>
    </w:p>
    <w:p w14:paraId="74607A92" w14:textId="77777777" w:rsidR="00E4284D" w:rsidRPr="00973226" w:rsidRDefault="00E4284D">
      <w:pPr>
        <w:pStyle w:val="Textoindependiente"/>
        <w:tabs>
          <w:tab w:val="left" w:pos="2268"/>
          <w:tab w:val="left" w:pos="2410"/>
        </w:tabs>
        <w:jc w:val="both"/>
        <w:rPr>
          <w:rFonts w:asciiTheme="minorHAnsi" w:hAnsiTheme="minorHAnsi" w:cs="Calibri"/>
          <w:b w:val="0"/>
          <w:sz w:val="24"/>
          <w:szCs w:val="24"/>
          <w:lang w:val="es-EC"/>
          <w:rPrChange w:id="162" w:author="Maria Leon" w:date="2017-01-18T14:56:00Z">
            <w:rPr>
              <w:rFonts w:ascii="Calibri" w:hAnsi="Calibri" w:cs="Calibri"/>
              <w:b w:val="0"/>
              <w:sz w:val="24"/>
              <w:lang w:val="es-EC"/>
            </w:rPr>
          </w:rPrChange>
        </w:rPr>
      </w:pPr>
      <w:r w:rsidRPr="00973226">
        <w:rPr>
          <w:rFonts w:asciiTheme="minorHAnsi" w:hAnsiTheme="minorHAnsi" w:cs="Calibri"/>
          <w:b w:val="0"/>
          <w:sz w:val="24"/>
          <w:szCs w:val="24"/>
          <w:lang w:val="es-EC"/>
          <w:rPrChange w:id="163" w:author="Maria Leon" w:date="2017-01-18T14:56:00Z">
            <w:rPr>
              <w:rFonts w:ascii="Calibri" w:hAnsi="Calibri" w:cs="Calibri"/>
              <w:b w:val="0"/>
              <w:sz w:val="24"/>
              <w:lang w:val="es-EC"/>
            </w:rPr>
          </w:rPrChange>
        </w:rPr>
        <w:t>Los Supervisores de Producción son los responsables de que los Productos elaborados con insecticida sean estibados en pallets</w:t>
      </w:r>
      <w:del w:id="164" w:author="Maria Leon" w:date="2017-01-11T14:15:00Z">
        <w:r w:rsidRPr="00973226" w:rsidDel="00A37D79">
          <w:rPr>
            <w:rFonts w:asciiTheme="minorHAnsi" w:hAnsiTheme="minorHAnsi" w:cs="Calibri"/>
            <w:b w:val="0"/>
            <w:sz w:val="24"/>
            <w:szCs w:val="24"/>
            <w:lang w:val="es-EC"/>
            <w:rPrChange w:id="165" w:author="Maria Leon" w:date="2017-01-18T14:56:00Z">
              <w:rPr>
                <w:rFonts w:ascii="Calibri" w:hAnsi="Calibri" w:cs="Calibri"/>
                <w:b w:val="0"/>
                <w:sz w:val="24"/>
                <w:lang w:val="es-EC"/>
              </w:rPr>
            </w:rPrChange>
          </w:rPr>
          <w:delText xml:space="preserve">  </w:delText>
        </w:r>
      </w:del>
      <w:ins w:id="166" w:author="Maria Leon" w:date="2017-01-11T14:15:00Z">
        <w:r w:rsidR="00A37D79" w:rsidRPr="00973226">
          <w:rPr>
            <w:rFonts w:asciiTheme="minorHAnsi" w:hAnsiTheme="minorHAnsi" w:cs="Calibri"/>
            <w:b w:val="0"/>
            <w:sz w:val="24"/>
            <w:szCs w:val="24"/>
            <w:lang w:val="es-EC"/>
          </w:rPr>
          <w:t xml:space="preserve"> </w:t>
        </w:r>
      </w:ins>
      <w:r w:rsidRPr="00973226">
        <w:rPr>
          <w:rFonts w:asciiTheme="minorHAnsi" w:hAnsiTheme="minorHAnsi" w:cs="Calibri"/>
          <w:b w:val="0"/>
          <w:sz w:val="24"/>
          <w:szCs w:val="24"/>
          <w:lang w:val="es-EC"/>
          <w:rPrChange w:id="167" w:author="Maria Leon" w:date="2017-01-18T14:56:00Z">
            <w:rPr>
              <w:rFonts w:ascii="Calibri" w:hAnsi="Calibri" w:cs="Calibri"/>
              <w:b w:val="0"/>
              <w:sz w:val="24"/>
              <w:lang w:val="es-EC"/>
            </w:rPr>
          </w:rPrChange>
        </w:rPr>
        <w:t>de color amarillo con leyenda Material Tratado.</w:t>
      </w:r>
    </w:p>
    <w:p w14:paraId="74607A93" w14:textId="77777777" w:rsidR="00E4284D" w:rsidRPr="00973226" w:rsidRDefault="00E4284D">
      <w:pPr>
        <w:jc w:val="both"/>
        <w:rPr>
          <w:rFonts w:asciiTheme="minorHAnsi" w:hAnsiTheme="minorHAnsi" w:cs="Calibri"/>
          <w:b/>
          <w:szCs w:val="24"/>
          <w:rPrChange w:id="168" w:author="Maria Leon" w:date="2017-01-18T14:56:00Z">
            <w:rPr>
              <w:rFonts w:ascii="Calibri" w:hAnsi="Calibri" w:cs="Calibri"/>
              <w:b/>
              <w:sz w:val="16"/>
            </w:rPr>
          </w:rPrChange>
        </w:rPr>
      </w:pPr>
    </w:p>
    <w:p w14:paraId="74607A94" w14:textId="77777777" w:rsidR="00E4284D" w:rsidRPr="00973226" w:rsidRDefault="00E4284D">
      <w:pPr>
        <w:numPr>
          <w:ilvl w:val="2"/>
          <w:numId w:val="5"/>
        </w:numPr>
        <w:jc w:val="both"/>
        <w:rPr>
          <w:rFonts w:asciiTheme="minorHAnsi" w:hAnsiTheme="minorHAnsi" w:cs="Calibri"/>
          <w:b/>
          <w:szCs w:val="24"/>
          <w:rPrChange w:id="169" w:author="Maria Leon" w:date="2017-01-18T14:56:00Z">
            <w:rPr>
              <w:rFonts w:ascii="Calibri" w:hAnsi="Calibri" w:cs="Calibri"/>
              <w:b/>
            </w:rPr>
          </w:rPrChange>
        </w:rPr>
      </w:pPr>
      <w:r w:rsidRPr="00973226">
        <w:rPr>
          <w:rFonts w:asciiTheme="minorHAnsi" w:hAnsiTheme="minorHAnsi" w:cs="Calibri"/>
          <w:b/>
          <w:szCs w:val="24"/>
          <w:rPrChange w:id="170" w:author="Maria Leon" w:date="2017-01-18T14:56:00Z">
            <w:rPr>
              <w:rFonts w:ascii="Calibri" w:hAnsi="Calibri" w:cs="Calibri"/>
              <w:b/>
            </w:rPr>
          </w:rPrChange>
        </w:rPr>
        <w:t>Extrusión</w:t>
      </w:r>
    </w:p>
    <w:p w14:paraId="74607A95" w14:textId="769A139B" w:rsidR="00E4284D" w:rsidRPr="00973226" w:rsidRDefault="00E2150D">
      <w:pPr>
        <w:pStyle w:val="Textoindependiente2"/>
        <w:rPr>
          <w:rFonts w:asciiTheme="minorHAnsi" w:eastAsia="Times New Roman" w:hAnsiTheme="minorHAnsi" w:cs="Calibri"/>
          <w:szCs w:val="24"/>
          <w:lang w:val="es-EC"/>
          <w:rPrChange w:id="171"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172" w:author="Maria Leon" w:date="2017-01-18T14:56:00Z">
            <w:rPr>
              <w:rFonts w:ascii="Calibri" w:eastAsia="Times New Roman" w:hAnsi="Calibri" w:cs="Calibri"/>
              <w:lang w:val="es-EC"/>
            </w:rPr>
          </w:rPrChange>
        </w:rPr>
        <w:t>Él Técnico de Extrusión</w:t>
      </w:r>
      <w:del w:id="173" w:author="Maria Leon" w:date="2017-01-11T14:15:00Z">
        <w:r w:rsidRPr="00973226" w:rsidDel="00A37D79">
          <w:rPr>
            <w:rFonts w:asciiTheme="minorHAnsi" w:eastAsia="Times New Roman" w:hAnsiTheme="minorHAnsi" w:cs="Calibri"/>
            <w:szCs w:val="24"/>
            <w:lang w:val="es-EC"/>
            <w:rPrChange w:id="174" w:author="Maria Leon" w:date="2017-01-18T14:56:00Z">
              <w:rPr>
                <w:rFonts w:ascii="Calibri" w:eastAsia="Times New Roman" w:hAnsi="Calibri" w:cs="Calibri"/>
                <w:lang w:val="es-EC"/>
              </w:rPr>
            </w:rPrChange>
          </w:rPr>
          <w:delText xml:space="preserve">  </w:delText>
        </w:r>
      </w:del>
      <w:ins w:id="175" w:author="Maria Leon" w:date="2017-01-11T14:15:00Z">
        <w:r w:rsidR="00A37D79" w:rsidRPr="00973226">
          <w:rPr>
            <w:rFonts w:asciiTheme="minorHAnsi" w:eastAsia="Times New Roman" w:hAnsiTheme="minorHAnsi" w:cs="Calibri"/>
            <w:szCs w:val="24"/>
            <w:lang w:val="es-EC"/>
          </w:rPr>
          <w:t xml:space="preserve"> </w:t>
        </w:r>
      </w:ins>
      <w:del w:id="176" w:author="Zambrano, Edwin" w:date="2020-05-08T16:29:00Z">
        <w:r w:rsidRPr="00973226" w:rsidDel="001D4429">
          <w:rPr>
            <w:rFonts w:asciiTheme="minorHAnsi" w:eastAsia="Times New Roman" w:hAnsiTheme="minorHAnsi" w:cs="Calibri"/>
            <w:szCs w:val="24"/>
            <w:lang w:val="es-EC"/>
            <w:rPrChange w:id="177" w:author="Maria Leon" w:date="2017-01-18T14:56:00Z">
              <w:rPr>
                <w:rFonts w:ascii="Calibri" w:eastAsia="Times New Roman" w:hAnsi="Calibri" w:cs="Calibri"/>
                <w:lang w:val="es-EC"/>
              </w:rPr>
            </w:rPrChange>
          </w:rPr>
          <w:delText>ó</w:delText>
        </w:r>
      </w:del>
      <w:ins w:id="178" w:author="Zambrano, Edwin" w:date="2020-05-08T16:29:00Z">
        <w:r w:rsidR="001D4429" w:rsidRPr="00973226">
          <w:rPr>
            <w:rFonts w:asciiTheme="minorHAnsi" w:eastAsia="Times New Roman" w:hAnsiTheme="minorHAnsi" w:cs="Calibri"/>
            <w:szCs w:val="24"/>
            <w:lang w:val="es-EC"/>
          </w:rPr>
          <w:t>o</w:t>
        </w:r>
      </w:ins>
      <w:r w:rsidR="00E4284D" w:rsidRPr="00973226">
        <w:rPr>
          <w:rFonts w:asciiTheme="minorHAnsi" w:eastAsia="Times New Roman" w:hAnsiTheme="minorHAnsi" w:cs="Calibri"/>
          <w:szCs w:val="24"/>
          <w:lang w:val="es-EC"/>
          <w:rPrChange w:id="179" w:author="Maria Leon" w:date="2017-01-18T14:56:00Z">
            <w:rPr>
              <w:rFonts w:ascii="Calibri" w:eastAsia="Times New Roman" w:hAnsi="Calibri" w:cs="Calibri"/>
              <w:lang w:val="es-EC"/>
            </w:rPr>
          </w:rPrChange>
        </w:rPr>
        <w:t xml:space="preserve"> Abastecedor es responsable de llenar el formato Control Proceso Extrusión (CPE-751), según lo definido en la Ruta de Identificación y Trazabilidad (RIT-753). El número de Orden de Fabricación </w:t>
      </w:r>
      <w:del w:id="180" w:author="Maria Leon" w:date="2017-01-18T14:45:00Z">
        <w:r w:rsidR="00E4284D" w:rsidRPr="00973226" w:rsidDel="00FF6403">
          <w:rPr>
            <w:rFonts w:asciiTheme="minorHAnsi" w:eastAsia="Times New Roman" w:hAnsiTheme="minorHAnsi" w:cs="Calibri"/>
            <w:szCs w:val="24"/>
            <w:lang w:val="es-EC"/>
            <w:rPrChange w:id="181" w:author="Maria Leon" w:date="2017-01-18T14:56:00Z">
              <w:rPr>
                <w:rFonts w:ascii="Calibri" w:eastAsia="Times New Roman" w:hAnsi="Calibri" w:cs="Calibri"/>
                <w:lang w:val="es-EC"/>
              </w:rPr>
            </w:rPrChange>
          </w:rPr>
          <w:delText xml:space="preserve">(OF-751) </w:delText>
        </w:r>
      </w:del>
      <w:r w:rsidR="00E4284D" w:rsidRPr="00973226">
        <w:rPr>
          <w:rFonts w:asciiTheme="minorHAnsi" w:eastAsia="Times New Roman" w:hAnsiTheme="minorHAnsi" w:cs="Calibri"/>
          <w:szCs w:val="24"/>
          <w:lang w:val="es-EC"/>
          <w:rPrChange w:id="182" w:author="Maria Leon" w:date="2017-01-18T14:56:00Z">
            <w:rPr>
              <w:rFonts w:ascii="Calibri" w:eastAsia="Times New Roman" w:hAnsi="Calibri" w:cs="Calibri"/>
              <w:lang w:val="es-EC"/>
            </w:rPr>
          </w:rPrChange>
        </w:rPr>
        <w:t>se utiliza como número de lote del producto.</w:t>
      </w:r>
    </w:p>
    <w:p w14:paraId="74607A96" w14:textId="77777777" w:rsidR="00E4284D" w:rsidRPr="00973226" w:rsidRDefault="00E4284D">
      <w:pPr>
        <w:jc w:val="both"/>
        <w:rPr>
          <w:rFonts w:asciiTheme="minorHAnsi" w:hAnsiTheme="minorHAnsi" w:cs="Calibri"/>
          <w:szCs w:val="24"/>
          <w:rPrChange w:id="183" w:author="Maria Leon" w:date="2017-01-18T14:56:00Z">
            <w:rPr>
              <w:rFonts w:ascii="Calibri" w:hAnsi="Calibri" w:cs="Calibri"/>
              <w:sz w:val="16"/>
            </w:rPr>
          </w:rPrChange>
        </w:rPr>
      </w:pPr>
    </w:p>
    <w:p w14:paraId="74607A97" w14:textId="6241C337" w:rsidR="00E4284D" w:rsidRPr="00973226" w:rsidRDefault="00E4284D">
      <w:pPr>
        <w:jc w:val="both"/>
        <w:rPr>
          <w:rFonts w:asciiTheme="minorHAnsi" w:hAnsiTheme="minorHAnsi" w:cs="Calibri"/>
          <w:szCs w:val="24"/>
          <w:rPrChange w:id="184" w:author="Maria Leon" w:date="2017-01-18T14:56:00Z">
            <w:rPr>
              <w:rFonts w:ascii="Calibri" w:hAnsi="Calibri" w:cs="Calibri"/>
            </w:rPr>
          </w:rPrChange>
        </w:rPr>
      </w:pPr>
      <w:r w:rsidRPr="00973226">
        <w:rPr>
          <w:rFonts w:asciiTheme="minorHAnsi" w:hAnsiTheme="minorHAnsi" w:cs="Calibri"/>
          <w:szCs w:val="24"/>
          <w:rPrChange w:id="185" w:author="Maria Leon" w:date="2017-01-18T14:56:00Z">
            <w:rPr>
              <w:rFonts w:ascii="Calibri" w:hAnsi="Calibri" w:cs="Calibri"/>
            </w:rPr>
          </w:rPrChange>
        </w:rPr>
        <w:t xml:space="preserve">El </w:t>
      </w:r>
      <w:r w:rsidRPr="00973226">
        <w:rPr>
          <w:rFonts w:asciiTheme="minorHAnsi" w:eastAsia="Times New Roman" w:hAnsiTheme="minorHAnsi" w:cs="Calibri"/>
          <w:szCs w:val="24"/>
          <w:rPrChange w:id="186" w:author="Maria Leon" w:date="2017-01-18T14:56:00Z">
            <w:rPr>
              <w:rFonts w:ascii="Calibri" w:eastAsia="Times New Roman" w:hAnsi="Calibri" w:cs="Calibri"/>
            </w:rPr>
          </w:rPrChange>
        </w:rPr>
        <w:t>Técnico</w:t>
      </w:r>
      <w:r w:rsidRPr="00973226">
        <w:rPr>
          <w:rFonts w:asciiTheme="minorHAnsi" w:hAnsiTheme="minorHAnsi" w:cs="Calibri"/>
          <w:szCs w:val="24"/>
          <w:rPrChange w:id="187" w:author="Maria Leon" w:date="2017-01-18T14:56:00Z">
            <w:rPr>
              <w:rFonts w:ascii="Calibri" w:hAnsi="Calibri" w:cs="Calibri"/>
            </w:rPr>
          </w:rPrChange>
        </w:rPr>
        <w:t xml:space="preserve"> de Extrusión</w:t>
      </w:r>
      <w:del w:id="188" w:author="Maria Leon" w:date="2017-01-11T14:15:00Z">
        <w:r w:rsidRPr="00973226" w:rsidDel="00A37D79">
          <w:rPr>
            <w:rFonts w:asciiTheme="minorHAnsi" w:hAnsiTheme="minorHAnsi" w:cs="Calibri"/>
            <w:szCs w:val="24"/>
            <w:rPrChange w:id="189" w:author="Maria Leon" w:date="2017-01-18T14:56:00Z">
              <w:rPr>
                <w:rFonts w:ascii="Calibri" w:hAnsi="Calibri" w:cs="Calibri"/>
              </w:rPr>
            </w:rPrChange>
          </w:rPr>
          <w:delText xml:space="preserve"> </w:delText>
        </w:r>
        <w:r w:rsidRPr="00973226" w:rsidDel="00A37D79">
          <w:rPr>
            <w:rFonts w:asciiTheme="minorHAnsi" w:eastAsia="Times New Roman" w:hAnsiTheme="minorHAnsi" w:cs="Calibri"/>
            <w:szCs w:val="24"/>
            <w:rPrChange w:id="190" w:author="Maria Leon" w:date="2017-01-18T14:56:00Z">
              <w:rPr>
                <w:rFonts w:ascii="Calibri" w:eastAsia="Times New Roman" w:hAnsi="Calibri" w:cs="Calibri"/>
              </w:rPr>
            </w:rPrChange>
          </w:rPr>
          <w:delText xml:space="preserve"> </w:delText>
        </w:r>
      </w:del>
      <w:ins w:id="191" w:author="Maria Leon" w:date="2017-01-11T14:15:00Z">
        <w:r w:rsidR="00A37D79" w:rsidRPr="00973226">
          <w:rPr>
            <w:rFonts w:asciiTheme="minorHAnsi" w:hAnsiTheme="minorHAnsi" w:cs="Calibri"/>
            <w:szCs w:val="24"/>
          </w:rPr>
          <w:t xml:space="preserve"> </w:t>
        </w:r>
      </w:ins>
      <w:del w:id="192" w:author="Zambrano, Edwin" w:date="2020-05-08T16:29:00Z">
        <w:r w:rsidRPr="00973226" w:rsidDel="001D4429">
          <w:rPr>
            <w:rFonts w:asciiTheme="minorHAnsi" w:eastAsia="Times New Roman" w:hAnsiTheme="minorHAnsi" w:cs="Calibri"/>
            <w:szCs w:val="24"/>
            <w:rPrChange w:id="193" w:author="Maria Leon" w:date="2017-01-18T14:56:00Z">
              <w:rPr>
                <w:rFonts w:ascii="Calibri" w:eastAsia="Times New Roman" w:hAnsi="Calibri" w:cs="Calibri"/>
              </w:rPr>
            </w:rPrChange>
          </w:rPr>
          <w:delText>ó</w:delText>
        </w:r>
      </w:del>
      <w:ins w:id="194" w:author="Zambrano, Edwin" w:date="2020-05-08T16:29:00Z">
        <w:r w:rsidR="001D4429" w:rsidRPr="00973226">
          <w:rPr>
            <w:rFonts w:asciiTheme="minorHAnsi" w:eastAsia="Times New Roman" w:hAnsiTheme="minorHAnsi" w:cs="Calibri"/>
            <w:szCs w:val="24"/>
          </w:rPr>
          <w:t>o</w:t>
        </w:r>
      </w:ins>
      <w:r w:rsidRPr="00973226">
        <w:rPr>
          <w:rFonts w:asciiTheme="minorHAnsi" w:eastAsia="Times New Roman" w:hAnsiTheme="minorHAnsi" w:cs="Calibri"/>
          <w:szCs w:val="24"/>
          <w:rPrChange w:id="195" w:author="Maria Leon" w:date="2017-01-18T14:56:00Z">
            <w:rPr>
              <w:rFonts w:ascii="Calibri" w:eastAsia="Times New Roman" w:hAnsi="Calibri" w:cs="Calibri"/>
            </w:rPr>
          </w:rPrChange>
        </w:rPr>
        <w:t xml:space="preserve"> Abastecedor </w:t>
      </w:r>
      <w:r w:rsidRPr="00973226">
        <w:rPr>
          <w:rFonts w:asciiTheme="minorHAnsi" w:hAnsiTheme="minorHAnsi" w:cs="Calibri"/>
          <w:szCs w:val="24"/>
          <w:rPrChange w:id="196" w:author="Maria Leon" w:date="2017-01-18T14:56:00Z">
            <w:rPr>
              <w:rFonts w:ascii="Calibri" w:hAnsi="Calibri" w:cs="Calibri"/>
            </w:rPr>
          </w:rPrChange>
        </w:rPr>
        <w:t xml:space="preserve">identifica los rollos de producto semielaborados por medio de la </w:t>
      </w:r>
      <w:ins w:id="197" w:author="Maria Leon" w:date="2017-01-18T14:45:00Z">
        <w:r w:rsidR="00FF6403" w:rsidRPr="00973226">
          <w:rPr>
            <w:rFonts w:asciiTheme="minorHAnsi" w:hAnsiTheme="minorHAnsi" w:cs="Calibri"/>
            <w:szCs w:val="24"/>
          </w:rPr>
          <w:t>E</w:t>
        </w:r>
      </w:ins>
      <w:del w:id="198" w:author="Maria Leon" w:date="2017-01-18T14:45:00Z">
        <w:r w:rsidRPr="00973226" w:rsidDel="00FF6403">
          <w:rPr>
            <w:rFonts w:asciiTheme="minorHAnsi" w:hAnsiTheme="minorHAnsi" w:cs="Calibri"/>
            <w:szCs w:val="24"/>
            <w:rPrChange w:id="199" w:author="Maria Leon" w:date="2017-01-18T14:56:00Z">
              <w:rPr>
                <w:rFonts w:ascii="Calibri" w:hAnsi="Calibri" w:cs="Calibri"/>
              </w:rPr>
            </w:rPrChange>
          </w:rPr>
          <w:delText>e</w:delText>
        </w:r>
      </w:del>
      <w:r w:rsidRPr="00973226">
        <w:rPr>
          <w:rFonts w:asciiTheme="minorHAnsi" w:hAnsiTheme="minorHAnsi" w:cs="Calibri"/>
          <w:szCs w:val="24"/>
          <w:rPrChange w:id="200" w:author="Maria Leon" w:date="2017-01-18T14:56:00Z">
            <w:rPr>
              <w:rFonts w:ascii="Calibri" w:hAnsi="Calibri" w:cs="Calibri"/>
            </w:rPr>
          </w:rPrChange>
        </w:rPr>
        <w:t>tiqueta</w:t>
      </w:r>
      <w:ins w:id="201" w:author="Maria Leon" w:date="2017-01-18T14:45:00Z">
        <w:r w:rsidR="00FF6403" w:rsidRPr="00973226">
          <w:rPr>
            <w:rFonts w:asciiTheme="minorHAnsi" w:hAnsiTheme="minorHAnsi" w:cs="Calibri"/>
            <w:szCs w:val="24"/>
          </w:rPr>
          <w:t>-</w:t>
        </w:r>
      </w:ins>
      <w:del w:id="202" w:author="Maria Leon" w:date="2017-01-11T14:15:00Z">
        <w:r w:rsidRPr="00973226" w:rsidDel="00A37D79">
          <w:rPr>
            <w:rFonts w:asciiTheme="minorHAnsi" w:hAnsiTheme="minorHAnsi" w:cs="Calibri"/>
            <w:szCs w:val="24"/>
            <w:rPrChange w:id="203" w:author="Maria Leon" w:date="2017-01-18T14:56:00Z">
              <w:rPr>
                <w:rFonts w:ascii="Calibri" w:hAnsi="Calibri" w:cs="Calibri"/>
              </w:rPr>
            </w:rPrChange>
          </w:rPr>
          <w:delText xml:space="preserve">  </w:delText>
        </w:r>
      </w:del>
      <w:r w:rsidRPr="00973226">
        <w:rPr>
          <w:rFonts w:asciiTheme="minorHAnsi" w:hAnsiTheme="minorHAnsi" w:cs="Calibri"/>
          <w:szCs w:val="24"/>
          <w:rPrChange w:id="204" w:author="Maria Leon" w:date="2017-01-18T14:56:00Z">
            <w:rPr>
              <w:rFonts w:ascii="Calibri" w:hAnsi="Calibri" w:cs="Calibri"/>
            </w:rPr>
          </w:rPrChange>
        </w:rPr>
        <w:t>Identificación del Producto (IP-753), según lo definido en la Ruta de Identificación y Trazabilidad (RIT-753).</w:t>
      </w:r>
    </w:p>
    <w:p w14:paraId="74607A98" w14:textId="77777777" w:rsidR="00E4284D" w:rsidRPr="00973226" w:rsidRDefault="00E4284D">
      <w:pPr>
        <w:jc w:val="both"/>
        <w:rPr>
          <w:rFonts w:asciiTheme="minorHAnsi" w:hAnsiTheme="minorHAnsi" w:cs="Calibri"/>
          <w:szCs w:val="24"/>
          <w:rPrChange w:id="205" w:author="Maria Leon" w:date="2017-01-18T14:56:00Z">
            <w:rPr>
              <w:rFonts w:ascii="Calibri" w:hAnsi="Calibri" w:cs="Calibri"/>
              <w:sz w:val="16"/>
            </w:rPr>
          </w:rPrChange>
        </w:rPr>
      </w:pPr>
    </w:p>
    <w:p w14:paraId="74607A99" w14:textId="77777777" w:rsidR="00E4284D" w:rsidRPr="00973226" w:rsidRDefault="00E4284D">
      <w:pPr>
        <w:pStyle w:val="Textoindependiente2"/>
        <w:rPr>
          <w:rFonts w:asciiTheme="minorHAnsi" w:hAnsiTheme="minorHAnsi" w:cs="Calibri"/>
          <w:szCs w:val="24"/>
          <w:lang w:val="es-EC"/>
          <w:rPrChange w:id="206" w:author="Maria Leon" w:date="2017-01-18T14:56:00Z">
            <w:rPr>
              <w:rFonts w:ascii="Calibri" w:hAnsi="Calibri" w:cs="Calibri"/>
              <w:lang w:val="es-EC"/>
            </w:rPr>
          </w:rPrChange>
        </w:rPr>
      </w:pPr>
      <w:r w:rsidRPr="00973226">
        <w:rPr>
          <w:rFonts w:asciiTheme="minorHAnsi" w:hAnsiTheme="minorHAnsi" w:cs="Calibri"/>
          <w:szCs w:val="24"/>
          <w:lang w:val="es-EC"/>
          <w:rPrChange w:id="207" w:author="Maria Leon" w:date="2017-01-18T14:56:00Z">
            <w:rPr>
              <w:rFonts w:ascii="Calibri" w:hAnsi="Calibri" w:cs="Calibri"/>
              <w:lang w:val="es-EC"/>
            </w:rPr>
          </w:rPrChange>
        </w:rPr>
        <w:t>El</w:t>
      </w:r>
      <w:del w:id="208" w:author="Maria Leon" w:date="2017-01-11T14:15:00Z">
        <w:r w:rsidRPr="00973226" w:rsidDel="00A37D79">
          <w:rPr>
            <w:rFonts w:asciiTheme="minorHAnsi" w:hAnsiTheme="minorHAnsi" w:cs="Calibri"/>
            <w:szCs w:val="24"/>
            <w:lang w:val="es-EC"/>
            <w:rPrChange w:id="209" w:author="Maria Leon" w:date="2017-01-18T14:56:00Z">
              <w:rPr>
                <w:rFonts w:ascii="Calibri" w:hAnsi="Calibri" w:cs="Calibri"/>
                <w:lang w:val="es-EC"/>
              </w:rPr>
            </w:rPrChange>
          </w:rPr>
          <w:delText xml:space="preserve">  </w:delText>
        </w:r>
      </w:del>
      <w:ins w:id="210" w:author="Maria Leon" w:date="2017-01-11T14:15:00Z">
        <w:r w:rsidR="00A37D79" w:rsidRPr="00973226">
          <w:rPr>
            <w:rFonts w:asciiTheme="minorHAnsi" w:hAnsiTheme="minorHAnsi" w:cs="Calibri"/>
            <w:szCs w:val="24"/>
            <w:lang w:val="es-EC"/>
          </w:rPr>
          <w:t xml:space="preserve"> </w:t>
        </w:r>
      </w:ins>
      <w:r w:rsidRPr="00973226">
        <w:rPr>
          <w:rFonts w:asciiTheme="minorHAnsi" w:hAnsiTheme="minorHAnsi" w:cs="Calibri"/>
          <w:szCs w:val="24"/>
          <w:lang w:val="es-EC"/>
          <w:rPrChange w:id="211" w:author="Maria Leon" w:date="2017-01-18T14:56:00Z">
            <w:rPr>
              <w:rFonts w:ascii="Calibri" w:hAnsi="Calibri" w:cs="Calibri"/>
              <w:lang w:val="es-EC"/>
            </w:rPr>
          </w:rPrChange>
        </w:rPr>
        <w:t>Abastecedor de Extrusión coloca en cada extrusora un letrero ubicado en el frente de la máquina donde se identifica</w:t>
      </w:r>
      <w:del w:id="212" w:author="Maria Leon" w:date="2017-01-11T14:15:00Z">
        <w:r w:rsidRPr="00973226" w:rsidDel="00A37D79">
          <w:rPr>
            <w:rFonts w:asciiTheme="minorHAnsi" w:hAnsiTheme="minorHAnsi" w:cs="Calibri"/>
            <w:szCs w:val="24"/>
            <w:lang w:val="es-EC"/>
            <w:rPrChange w:id="213" w:author="Maria Leon" w:date="2017-01-18T14:56:00Z">
              <w:rPr>
                <w:rFonts w:ascii="Calibri" w:hAnsi="Calibri" w:cs="Calibri"/>
                <w:lang w:val="es-EC"/>
              </w:rPr>
            </w:rPrChange>
          </w:rPr>
          <w:delText xml:space="preserve">  </w:delText>
        </w:r>
      </w:del>
      <w:ins w:id="214" w:author="Maria Leon" w:date="2017-01-11T14:15:00Z">
        <w:r w:rsidR="00A37D79" w:rsidRPr="00973226">
          <w:rPr>
            <w:rFonts w:asciiTheme="minorHAnsi" w:hAnsiTheme="minorHAnsi" w:cs="Calibri"/>
            <w:szCs w:val="24"/>
            <w:lang w:val="es-EC"/>
          </w:rPr>
          <w:t xml:space="preserve"> </w:t>
        </w:r>
      </w:ins>
      <w:r w:rsidRPr="00973226">
        <w:rPr>
          <w:rFonts w:asciiTheme="minorHAnsi" w:hAnsiTheme="minorHAnsi" w:cs="Calibri"/>
          <w:szCs w:val="24"/>
          <w:lang w:val="es-EC"/>
          <w:rPrChange w:id="215" w:author="Maria Leon" w:date="2017-01-18T14:56:00Z">
            <w:rPr>
              <w:rFonts w:ascii="Calibri" w:hAnsi="Calibri" w:cs="Calibri"/>
              <w:lang w:val="es-EC"/>
            </w:rPr>
          </w:rPrChange>
        </w:rPr>
        <w:t xml:space="preserve">si el producto es de Consumo o Deposito Industrial, el ancho y espesor que se está procesando. </w:t>
      </w:r>
    </w:p>
    <w:p w14:paraId="74607A9A" w14:textId="77777777" w:rsidR="00E4284D" w:rsidRPr="00973226" w:rsidRDefault="00E4284D">
      <w:pPr>
        <w:jc w:val="both"/>
        <w:rPr>
          <w:rFonts w:asciiTheme="minorHAnsi" w:hAnsiTheme="minorHAnsi" w:cs="Calibri"/>
          <w:b/>
          <w:szCs w:val="24"/>
          <w:rPrChange w:id="216" w:author="Maria Leon" w:date="2017-01-18T14:56:00Z">
            <w:rPr>
              <w:rFonts w:ascii="Calibri" w:hAnsi="Calibri" w:cs="Calibri"/>
              <w:b/>
              <w:sz w:val="16"/>
            </w:rPr>
          </w:rPrChange>
        </w:rPr>
      </w:pPr>
    </w:p>
    <w:p w14:paraId="74607A9B" w14:textId="77777777" w:rsidR="00E4284D" w:rsidRPr="00973226" w:rsidRDefault="00E4284D">
      <w:pPr>
        <w:pStyle w:val="Ttulo3"/>
        <w:tabs>
          <w:tab w:val="left" w:pos="567"/>
        </w:tabs>
        <w:rPr>
          <w:rFonts w:asciiTheme="minorHAnsi" w:hAnsiTheme="minorHAnsi" w:cs="Calibri"/>
          <w:szCs w:val="24"/>
          <w:lang w:val="es-EC"/>
          <w:rPrChange w:id="217" w:author="Maria Leon" w:date="2017-01-18T14:56:00Z">
            <w:rPr>
              <w:rFonts w:ascii="Calibri" w:hAnsi="Calibri" w:cs="Calibri"/>
              <w:lang w:val="es-EC"/>
            </w:rPr>
          </w:rPrChange>
        </w:rPr>
      </w:pPr>
      <w:r w:rsidRPr="00973226">
        <w:rPr>
          <w:rFonts w:asciiTheme="minorHAnsi" w:eastAsia="Times" w:hAnsiTheme="minorHAnsi" w:cs="Calibri"/>
          <w:b/>
          <w:szCs w:val="24"/>
          <w:lang w:val="es-EC"/>
          <w:rPrChange w:id="218" w:author="Maria Leon" w:date="2017-01-18T14:56:00Z">
            <w:rPr>
              <w:rFonts w:ascii="Calibri" w:eastAsia="Times" w:hAnsi="Calibri" w:cs="Calibri"/>
              <w:b/>
              <w:lang w:val="es-EC"/>
            </w:rPr>
          </w:rPrChange>
        </w:rPr>
        <w:lastRenderedPageBreak/>
        <w:t xml:space="preserve"> Impresión de Película</w:t>
      </w:r>
    </w:p>
    <w:p w14:paraId="74607A9C" w14:textId="77777777" w:rsidR="00E4284D" w:rsidRPr="00973226" w:rsidRDefault="00E4284D">
      <w:pPr>
        <w:pStyle w:val="Textoindependiente2"/>
        <w:rPr>
          <w:rFonts w:asciiTheme="minorHAnsi" w:eastAsia="Times New Roman" w:hAnsiTheme="minorHAnsi" w:cs="Calibri"/>
          <w:szCs w:val="24"/>
          <w:lang w:val="es-EC"/>
          <w:rPrChange w:id="219"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220" w:author="Maria Leon" w:date="2017-01-18T14:56:00Z">
            <w:rPr>
              <w:rFonts w:ascii="Calibri" w:eastAsia="Times New Roman" w:hAnsi="Calibri" w:cs="Calibri"/>
              <w:lang w:val="es-EC"/>
            </w:rPr>
          </w:rPrChange>
        </w:rPr>
        <w:t>Él Técnico de Impresión de Película registra los datos del rollo impreso en el formato Control Proceso Impresión de Película (CPIP-751), según lo definido en la Ruta de Identificación y Trazabilidad (RIT-753) con la información de la etiqueta</w:t>
      </w:r>
      <w:del w:id="221" w:author="Maria Leon" w:date="2017-01-11T14:15:00Z">
        <w:r w:rsidRPr="00973226" w:rsidDel="00A37D79">
          <w:rPr>
            <w:rFonts w:asciiTheme="minorHAnsi" w:eastAsia="Times New Roman" w:hAnsiTheme="minorHAnsi" w:cs="Calibri"/>
            <w:szCs w:val="24"/>
            <w:lang w:val="es-EC"/>
            <w:rPrChange w:id="222" w:author="Maria Leon" w:date="2017-01-18T14:56:00Z">
              <w:rPr>
                <w:rFonts w:ascii="Calibri" w:eastAsia="Times New Roman" w:hAnsi="Calibri" w:cs="Calibri"/>
                <w:lang w:val="es-EC"/>
              </w:rPr>
            </w:rPrChange>
          </w:rPr>
          <w:delText xml:space="preserve">  </w:delText>
        </w:r>
      </w:del>
      <w:ins w:id="223" w:author="Maria Leon" w:date="2017-01-11T14:15:00Z">
        <w:r w:rsidR="00A37D79" w:rsidRPr="00973226">
          <w:rPr>
            <w:rFonts w:asciiTheme="minorHAnsi" w:eastAsia="Times New Roman" w:hAnsiTheme="minorHAnsi" w:cs="Calibri"/>
            <w:szCs w:val="24"/>
            <w:lang w:val="es-EC"/>
          </w:rPr>
          <w:t xml:space="preserve"> </w:t>
        </w:r>
      </w:ins>
      <w:r w:rsidRPr="00973226">
        <w:rPr>
          <w:rFonts w:asciiTheme="minorHAnsi" w:eastAsia="Times New Roman" w:hAnsiTheme="minorHAnsi" w:cs="Calibri"/>
          <w:szCs w:val="24"/>
          <w:lang w:val="es-EC"/>
          <w:rPrChange w:id="224" w:author="Maria Leon" w:date="2017-01-18T14:56:00Z">
            <w:rPr>
              <w:rFonts w:ascii="Calibri" w:eastAsia="Times New Roman" w:hAnsi="Calibri" w:cs="Calibri"/>
              <w:lang w:val="es-EC"/>
            </w:rPr>
          </w:rPrChange>
        </w:rPr>
        <w:t>del rollo semielaborado de extrusión.</w:t>
      </w:r>
    </w:p>
    <w:p w14:paraId="74607A9D" w14:textId="77777777" w:rsidR="00E4284D" w:rsidRPr="00973226" w:rsidRDefault="00E4284D">
      <w:pPr>
        <w:pStyle w:val="Textoindependiente2"/>
        <w:rPr>
          <w:rFonts w:asciiTheme="minorHAnsi" w:eastAsia="Times New Roman" w:hAnsiTheme="minorHAnsi" w:cs="Calibri"/>
          <w:szCs w:val="24"/>
          <w:lang w:val="es-EC"/>
          <w:rPrChange w:id="225"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226" w:author="Maria Leon" w:date="2017-01-18T14:56:00Z">
            <w:rPr>
              <w:rFonts w:ascii="Calibri" w:eastAsia="Times New Roman" w:hAnsi="Calibri" w:cs="Calibri"/>
              <w:lang w:val="es-EC"/>
            </w:rPr>
          </w:rPrChange>
        </w:rPr>
        <w:t xml:space="preserve">La información del material impreso es identificada por medio de la </w:t>
      </w:r>
      <w:ins w:id="227" w:author="Maria Leon" w:date="2017-01-18T14:47:00Z">
        <w:r w:rsidR="00973226" w:rsidRPr="00973226">
          <w:rPr>
            <w:rFonts w:asciiTheme="minorHAnsi" w:eastAsia="Times New Roman" w:hAnsiTheme="minorHAnsi" w:cs="Calibri"/>
            <w:szCs w:val="24"/>
            <w:lang w:val="es-EC"/>
          </w:rPr>
          <w:t>E</w:t>
        </w:r>
      </w:ins>
      <w:del w:id="228" w:author="Maria Leon" w:date="2017-01-18T14:47:00Z">
        <w:r w:rsidRPr="00973226" w:rsidDel="00973226">
          <w:rPr>
            <w:rFonts w:asciiTheme="minorHAnsi" w:eastAsia="Times New Roman" w:hAnsiTheme="minorHAnsi" w:cs="Calibri"/>
            <w:szCs w:val="24"/>
            <w:lang w:val="es-EC"/>
            <w:rPrChange w:id="229" w:author="Maria Leon" w:date="2017-01-18T14:56:00Z">
              <w:rPr>
                <w:rFonts w:ascii="Calibri" w:eastAsia="Times New Roman" w:hAnsi="Calibri" w:cs="Calibri"/>
                <w:lang w:val="es-EC"/>
              </w:rPr>
            </w:rPrChange>
          </w:rPr>
          <w:delText>e</w:delText>
        </w:r>
      </w:del>
      <w:r w:rsidRPr="00973226">
        <w:rPr>
          <w:rFonts w:asciiTheme="minorHAnsi" w:eastAsia="Times New Roman" w:hAnsiTheme="minorHAnsi" w:cs="Calibri"/>
          <w:szCs w:val="24"/>
          <w:lang w:val="es-EC"/>
          <w:rPrChange w:id="230" w:author="Maria Leon" w:date="2017-01-18T14:56:00Z">
            <w:rPr>
              <w:rFonts w:ascii="Calibri" w:eastAsia="Times New Roman" w:hAnsi="Calibri" w:cs="Calibri"/>
              <w:lang w:val="es-EC"/>
            </w:rPr>
          </w:rPrChange>
        </w:rPr>
        <w:t>tiqueta</w:t>
      </w:r>
      <w:ins w:id="231" w:author="Maria Leon" w:date="2017-01-18T14:47:00Z">
        <w:r w:rsidR="00973226" w:rsidRPr="00973226">
          <w:rPr>
            <w:rFonts w:asciiTheme="minorHAnsi" w:eastAsia="Times New Roman" w:hAnsiTheme="minorHAnsi" w:cs="Calibri"/>
            <w:szCs w:val="24"/>
            <w:lang w:val="es-EC"/>
          </w:rPr>
          <w:t>-</w:t>
        </w:r>
      </w:ins>
      <w:del w:id="232" w:author="Maria Leon" w:date="2017-01-18T14:47:00Z">
        <w:r w:rsidRPr="00973226" w:rsidDel="00973226">
          <w:rPr>
            <w:rFonts w:asciiTheme="minorHAnsi" w:eastAsia="Times New Roman" w:hAnsiTheme="minorHAnsi" w:cs="Calibri"/>
            <w:szCs w:val="24"/>
            <w:lang w:val="es-EC"/>
            <w:rPrChange w:id="233" w:author="Maria Leon" w:date="2017-01-18T14:56:00Z">
              <w:rPr>
                <w:rFonts w:ascii="Calibri" w:eastAsia="Times New Roman" w:hAnsi="Calibri" w:cs="Calibri"/>
                <w:lang w:val="es-EC"/>
              </w:rPr>
            </w:rPrChange>
          </w:rPr>
          <w:delText xml:space="preserve"> </w:delText>
        </w:r>
      </w:del>
      <w:r w:rsidRPr="00973226">
        <w:rPr>
          <w:rFonts w:asciiTheme="minorHAnsi" w:eastAsia="Times New Roman" w:hAnsiTheme="minorHAnsi" w:cs="Calibri"/>
          <w:szCs w:val="24"/>
          <w:lang w:val="es-EC"/>
          <w:rPrChange w:id="234" w:author="Maria Leon" w:date="2017-01-18T14:56:00Z">
            <w:rPr>
              <w:rFonts w:ascii="Calibri" w:eastAsia="Times New Roman" w:hAnsi="Calibri" w:cs="Calibri"/>
              <w:lang w:val="es-EC"/>
            </w:rPr>
          </w:rPrChange>
        </w:rPr>
        <w:t>Identificación del Producto</w:t>
      </w:r>
      <w:ins w:id="235" w:author="Maria Leon" w:date="2017-01-11T14:15:00Z">
        <w:r w:rsidR="00A37D79" w:rsidRPr="00973226">
          <w:rPr>
            <w:rFonts w:asciiTheme="minorHAnsi" w:eastAsia="Times New Roman" w:hAnsiTheme="minorHAnsi" w:cs="Calibri"/>
            <w:szCs w:val="24"/>
            <w:lang w:val="es-EC"/>
          </w:rPr>
          <w:t xml:space="preserve"> </w:t>
        </w:r>
      </w:ins>
      <w:r w:rsidRPr="00973226">
        <w:rPr>
          <w:rFonts w:asciiTheme="minorHAnsi" w:eastAsia="Times New Roman" w:hAnsiTheme="minorHAnsi" w:cs="Calibri"/>
          <w:szCs w:val="24"/>
          <w:lang w:val="es-EC"/>
          <w:rPrChange w:id="236" w:author="Maria Leon" w:date="2017-01-18T14:56:00Z">
            <w:rPr>
              <w:rFonts w:ascii="Calibri" w:eastAsia="Times New Roman" w:hAnsi="Calibri" w:cs="Calibri"/>
              <w:lang w:val="es-EC"/>
            </w:rPr>
          </w:rPrChange>
        </w:rPr>
        <w:t xml:space="preserve">(IP-753), según lo definido en la Ruta de Identificación y Trazabilidad (RIT-753). </w:t>
      </w:r>
    </w:p>
    <w:p w14:paraId="74607A9E" w14:textId="77777777" w:rsidR="00E4284D" w:rsidRPr="00973226" w:rsidRDefault="00E4284D">
      <w:pPr>
        <w:jc w:val="both"/>
        <w:rPr>
          <w:rFonts w:asciiTheme="minorHAnsi" w:hAnsiTheme="minorHAnsi" w:cs="Calibri"/>
          <w:i/>
          <w:color w:val="0000FF"/>
          <w:szCs w:val="24"/>
          <w:rPrChange w:id="237" w:author="Maria Leon" w:date="2017-01-18T14:56:00Z">
            <w:rPr>
              <w:rFonts w:ascii="Calibri" w:hAnsi="Calibri" w:cs="Calibri"/>
              <w:i/>
              <w:color w:val="0000FF"/>
            </w:rPr>
          </w:rPrChange>
        </w:rPr>
      </w:pPr>
    </w:p>
    <w:p w14:paraId="74607A9F" w14:textId="77777777" w:rsidR="00E4284D" w:rsidRPr="00973226" w:rsidRDefault="00E4284D">
      <w:pPr>
        <w:jc w:val="both"/>
        <w:rPr>
          <w:rFonts w:asciiTheme="minorHAnsi" w:hAnsiTheme="minorHAnsi" w:cs="Calibri"/>
          <w:szCs w:val="24"/>
          <w:rPrChange w:id="238" w:author="Maria Leon" w:date="2017-01-18T14:56:00Z">
            <w:rPr>
              <w:rFonts w:ascii="Calibri" w:hAnsi="Calibri" w:cs="Calibri"/>
              <w:sz w:val="16"/>
            </w:rPr>
          </w:rPrChange>
        </w:rPr>
      </w:pPr>
    </w:p>
    <w:p w14:paraId="74607AA0" w14:textId="77777777" w:rsidR="00E4284D" w:rsidRPr="00973226" w:rsidRDefault="00E4284D">
      <w:pPr>
        <w:jc w:val="both"/>
        <w:rPr>
          <w:rFonts w:asciiTheme="minorHAnsi" w:hAnsiTheme="minorHAnsi" w:cs="Calibri"/>
          <w:b/>
          <w:szCs w:val="24"/>
          <w:rPrChange w:id="239" w:author="Maria Leon" w:date="2017-01-18T14:56:00Z">
            <w:rPr>
              <w:rFonts w:ascii="Calibri" w:hAnsi="Calibri" w:cs="Calibri"/>
              <w:b/>
            </w:rPr>
          </w:rPrChange>
        </w:rPr>
      </w:pPr>
      <w:r w:rsidRPr="00973226">
        <w:rPr>
          <w:rFonts w:asciiTheme="minorHAnsi" w:hAnsiTheme="minorHAnsi" w:cs="Calibri"/>
          <w:b/>
          <w:szCs w:val="24"/>
          <w:rPrChange w:id="240" w:author="Maria Leon" w:date="2017-01-18T14:56:00Z">
            <w:rPr>
              <w:rFonts w:ascii="Calibri" w:hAnsi="Calibri" w:cs="Calibri"/>
              <w:b/>
            </w:rPr>
          </w:rPrChange>
        </w:rPr>
        <w:t>1.2.3.</w:t>
      </w:r>
      <w:del w:id="241" w:author="Maria Leon" w:date="2017-01-11T14:15:00Z">
        <w:r w:rsidRPr="00973226" w:rsidDel="00A37D79">
          <w:rPr>
            <w:rFonts w:asciiTheme="minorHAnsi" w:hAnsiTheme="minorHAnsi" w:cs="Calibri"/>
            <w:b/>
            <w:szCs w:val="24"/>
            <w:rPrChange w:id="242" w:author="Maria Leon" w:date="2017-01-18T14:56:00Z">
              <w:rPr>
                <w:rFonts w:ascii="Calibri" w:hAnsi="Calibri" w:cs="Calibri"/>
                <w:b/>
              </w:rPr>
            </w:rPrChange>
          </w:rPr>
          <w:delText xml:space="preserve">  </w:delText>
        </w:r>
      </w:del>
      <w:ins w:id="243" w:author="Maria Leon" w:date="2017-01-11T14:15:00Z">
        <w:r w:rsidR="00A37D79" w:rsidRPr="00973226">
          <w:rPr>
            <w:rFonts w:asciiTheme="minorHAnsi" w:hAnsiTheme="minorHAnsi" w:cs="Calibri"/>
            <w:b/>
            <w:szCs w:val="24"/>
          </w:rPr>
          <w:t xml:space="preserve"> </w:t>
        </w:r>
      </w:ins>
      <w:r w:rsidRPr="00973226">
        <w:rPr>
          <w:rFonts w:asciiTheme="minorHAnsi" w:hAnsiTheme="minorHAnsi" w:cs="Calibri"/>
          <w:b/>
          <w:szCs w:val="24"/>
          <w:rPrChange w:id="244" w:author="Maria Leon" w:date="2017-01-18T14:56:00Z">
            <w:rPr>
              <w:rFonts w:ascii="Calibri" w:hAnsi="Calibri" w:cs="Calibri"/>
              <w:b/>
            </w:rPr>
          </w:rPrChange>
        </w:rPr>
        <w:t xml:space="preserve">Proceso Conversión </w:t>
      </w:r>
    </w:p>
    <w:p w14:paraId="74607AA1" w14:textId="77777777" w:rsidR="00E4284D" w:rsidRPr="00973226" w:rsidRDefault="00E4284D">
      <w:pPr>
        <w:jc w:val="both"/>
        <w:rPr>
          <w:rFonts w:asciiTheme="minorHAnsi" w:hAnsiTheme="minorHAnsi" w:cs="Calibri"/>
          <w:szCs w:val="24"/>
          <w:rPrChange w:id="245" w:author="Maria Leon" w:date="2017-01-18T14:56:00Z">
            <w:rPr>
              <w:rFonts w:ascii="Calibri" w:hAnsi="Calibri" w:cs="Calibri"/>
            </w:rPr>
          </w:rPrChange>
        </w:rPr>
      </w:pPr>
      <w:r w:rsidRPr="00973226">
        <w:rPr>
          <w:rFonts w:asciiTheme="minorHAnsi" w:hAnsiTheme="minorHAnsi" w:cs="Calibri"/>
          <w:szCs w:val="24"/>
          <w:rPrChange w:id="246" w:author="Maria Leon" w:date="2017-01-18T14:56:00Z">
            <w:rPr>
              <w:rFonts w:ascii="Calibri" w:hAnsi="Calibri" w:cs="Calibri"/>
            </w:rPr>
          </w:rPrChange>
        </w:rPr>
        <w:t>Los Operadores</w:t>
      </w:r>
      <w:del w:id="247" w:author="Maria Leon" w:date="2017-01-11T14:15:00Z">
        <w:r w:rsidRPr="00973226" w:rsidDel="00A37D79">
          <w:rPr>
            <w:rFonts w:asciiTheme="minorHAnsi" w:hAnsiTheme="minorHAnsi" w:cs="Calibri"/>
            <w:szCs w:val="24"/>
            <w:rPrChange w:id="248" w:author="Maria Leon" w:date="2017-01-18T14:56:00Z">
              <w:rPr>
                <w:rFonts w:ascii="Calibri" w:hAnsi="Calibri" w:cs="Calibri"/>
              </w:rPr>
            </w:rPrChange>
          </w:rPr>
          <w:delText xml:space="preserve">  </w:delText>
        </w:r>
        <w:r w:rsidR="008C41FE" w:rsidRPr="00973226" w:rsidDel="00A37D79">
          <w:rPr>
            <w:rFonts w:asciiTheme="minorHAnsi" w:eastAsia="Times New Roman" w:hAnsiTheme="minorHAnsi" w:cs="Calibri"/>
            <w:szCs w:val="24"/>
            <w:rPrChange w:id="249" w:author="Maria Leon" w:date="2017-01-18T14:56:00Z">
              <w:rPr>
                <w:rFonts w:ascii="Calibri" w:eastAsia="Times New Roman" w:hAnsi="Calibri" w:cs="Calibri"/>
              </w:rPr>
            </w:rPrChange>
          </w:rPr>
          <w:delText xml:space="preserve"> </w:delText>
        </w:r>
      </w:del>
      <w:ins w:id="250" w:author="Maria Leon" w:date="2017-01-11T14:15:00Z">
        <w:r w:rsidR="00A37D79" w:rsidRPr="00973226">
          <w:rPr>
            <w:rFonts w:asciiTheme="minorHAnsi" w:hAnsiTheme="minorHAnsi" w:cs="Calibri"/>
            <w:szCs w:val="24"/>
          </w:rPr>
          <w:t xml:space="preserve"> </w:t>
        </w:r>
      </w:ins>
      <w:r w:rsidR="008C41FE" w:rsidRPr="00973226">
        <w:rPr>
          <w:rFonts w:asciiTheme="minorHAnsi" w:eastAsia="Times New Roman" w:hAnsiTheme="minorHAnsi" w:cs="Calibri"/>
          <w:szCs w:val="24"/>
          <w:rPrChange w:id="251" w:author="Maria Leon" w:date="2017-01-18T14:56:00Z">
            <w:rPr>
              <w:rFonts w:ascii="Calibri" w:eastAsia="Times New Roman" w:hAnsi="Calibri" w:cs="Calibri"/>
            </w:rPr>
          </w:rPrChange>
        </w:rPr>
        <w:t xml:space="preserve">y/o </w:t>
      </w:r>
      <w:r w:rsidRPr="00973226">
        <w:rPr>
          <w:rFonts w:asciiTheme="minorHAnsi" w:eastAsia="Times New Roman" w:hAnsiTheme="minorHAnsi" w:cs="Calibri"/>
          <w:szCs w:val="24"/>
          <w:rPrChange w:id="252" w:author="Maria Leon" w:date="2017-01-18T14:56:00Z">
            <w:rPr>
              <w:rFonts w:ascii="Calibri" w:eastAsia="Times New Roman" w:hAnsi="Calibri" w:cs="Calibri"/>
            </w:rPr>
          </w:rPrChange>
        </w:rPr>
        <w:t>Abastecedores</w:t>
      </w:r>
      <w:r w:rsidRPr="00973226">
        <w:rPr>
          <w:rFonts w:asciiTheme="minorHAnsi" w:hAnsiTheme="minorHAnsi" w:cs="Calibri"/>
          <w:szCs w:val="24"/>
          <w:rPrChange w:id="253" w:author="Maria Leon" w:date="2017-01-18T14:56:00Z">
            <w:rPr>
              <w:rFonts w:ascii="Calibri" w:hAnsi="Calibri" w:cs="Calibri"/>
            </w:rPr>
          </w:rPrChange>
        </w:rPr>
        <w:t xml:space="preserve"> del área de conversión, son responsables de registrar los datos de los rollos de producto semielaborado a utilizar en el formato Control Proceso Conversión (CPC-751), esta información es tomada de la etiqueta</w:t>
      </w:r>
      <w:del w:id="254" w:author="Maria Leon" w:date="2017-01-11T14:15:00Z">
        <w:r w:rsidRPr="00973226" w:rsidDel="00A37D79">
          <w:rPr>
            <w:rFonts w:asciiTheme="minorHAnsi" w:hAnsiTheme="minorHAnsi" w:cs="Calibri"/>
            <w:szCs w:val="24"/>
            <w:rPrChange w:id="255" w:author="Maria Leon" w:date="2017-01-18T14:56:00Z">
              <w:rPr>
                <w:rFonts w:ascii="Calibri" w:hAnsi="Calibri" w:cs="Calibri"/>
              </w:rPr>
            </w:rPrChange>
          </w:rPr>
          <w:delText xml:space="preserve">  </w:delText>
        </w:r>
      </w:del>
      <w:ins w:id="256" w:author="Maria Leon" w:date="2017-01-11T14:15:00Z">
        <w:r w:rsidR="00A37D79" w:rsidRPr="00973226">
          <w:rPr>
            <w:rFonts w:asciiTheme="minorHAnsi" w:hAnsiTheme="minorHAnsi" w:cs="Calibri"/>
            <w:szCs w:val="24"/>
          </w:rPr>
          <w:t xml:space="preserve"> </w:t>
        </w:r>
      </w:ins>
      <w:r w:rsidRPr="00973226">
        <w:rPr>
          <w:rFonts w:asciiTheme="minorHAnsi" w:hAnsiTheme="minorHAnsi" w:cs="Calibri"/>
          <w:szCs w:val="24"/>
          <w:rPrChange w:id="257" w:author="Maria Leon" w:date="2017-01-18T14:56:00Z">
            <w:rPr>
              <w:rFonts w:ascii="Calibri" w:hAnsi="Calibri" w:cs="Calibri"/>
            </w:rPr>
          </w:rPrChange>
        </w:rPr>
        <w:t>Identificación del Producto (IP-753)</w:t>
      </w:r>
      <w:r w:rsidRPr="00973226">
        <w:rPr>
          <w:rFonts w:asciiTheme="minorHAnsi" w:hAnsiTheme="minorHAnsi" w:cs="Calibri"/>
          <w:i/>
          <w:color w:val="0000FF"/>
          <w:szCs w:val="24"/>
          <w:rPrChange w:id="258" w:author="Maria Leon" w:date="2017-01-18T14:56:00Z">
            <w:rPr>
              <w:rFonts w:ascii="Calibri" w:hAnsi="Calibri" w:cs="Calibri"/>
              <w:i/>
              <w:color w:val="0000FF"/>
            </w:rPr>
          </w:rPrChange>
        </w:rPr>
        <w:t>.</w:t>
      </w:r>
    </w:p>
    <w:p w14:paraId="74607AA2" w14:textId="77777777" w:rsidR="00E4284D" w:rsidRPr="00973226" w:rsidRDefault="00E4284D">
      <w:pPr>
        <w:pStyle w:val="Textoindependiente2"/>
        <w:rPr>
          <w:rFonts w:asciiTheme="minorHAnsi" w:eastAsia="Times New Roman" w:hAnsiTheme="minorHAnsi" w:cs="Calibri"/>
          <w:szCs w:val="24"/>
          <w:lang w:val="es-EC"/>
          <w:rPrChange w:id="259"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260" w:author="Maria Leon" w:date="2017-01-18T14:56:00Z">
            <w:rPr>
              <w:rFonts w:ascii="Calibri" w:eastAsia="Times New Roman" w:hAnsi="Calibri" w:cs="Calibri"/>
              <w:lang w:val="es-EC"/>
            </w:rPr>
          </w:rPrChange>
        </w:rPr>
        <w:t>El Operador de cada máquina del área de conversión es responsable de registrar los nombres del equipo de trabajo y las cantidades de fundas producidas en el formato antes mencionado.</w:t>
      </w:r>
    </w:p>
    <w:p w14:paraId="74607AA3" w14:textId="77777777" w:rsidR="00E4284D" w:rsidRPr="00973226" w:rsidRDefault="00E4284D">
      <w:pPr>
        <w:pStyle w:val="Textoindependiente2"/>
        <w:rPr>
          <w:rFonts w:asciiTheme="minorHAnsi" w:eastAsia="Times New Roman" w:hAnsiTheme="minorHAnsi" w:cs="Calibri"/>
          <w:i/>
          <w:color w:val="0000FF"/>
          <w:szCs w:val="24"/>
          <w:lang w:val="es-EC"/>
          <w:rPrChange w:id="261" w:author="Maria Leon" w:date="2017-01-18T14:56:00Z">
            <w:rPr>
              <w:rFonts w:ascii="Calibri" w:eastAsia="Times New Roman" w:hAnsi="Calibri" w:cs="Calibri"/>
              <w:i/>
              <w:color w:val="0000FF"/>
              <w:lang w:val="es-EC"/>
            </w:rPr>
          </w:rPrChange>
        </w:rPr>
      </w:pPr>
      <w:r w:rsidRPr="00973226">
        <w:rPr>
          <w:rFonts w:asciiTheme="minorHAnsi" w:eastAsia="Times New Roman" w:hAnsiTheme="minorHAnsi" w:cs="Calibri"/>
          <w:szCs w:val="24"/>
          <w:lang w:val="es-EC"/>
          <w:rPrChange w:id="262" w:author="Maria Leon" w:date="2017-01-18T14:56:00Z">
            <w:rPr>
              <w:rFonts w:ascii="Calibri" w:eastAsia="Times New Roman" w:hAnsi="Calibri" w:cs="Calibri"/>
              <w:lang w:val="es-EC"/>
            </w:rPr>
          </w:rPrChange>
        </w:rPr>
        <w:t xml:space="preserve"> Embaladas las fundas en los respectivos empaques se colocan </w:t>
      </w:r>
      <w:r w:rsidRPr="00973226">
        <w:rPr>
          <w:rFonts w:asciiTheme="minorHAnsi" w:hAnsiTheme="minorHAnsi" w:cs="Calibri"/>
          <w:szCs w:val="24"/>
          <w:lang w:val="es-EC"/>
          <w:rPrChange w:id="263" w:author="Maria Leon" w:date="2017-01-18T14:56:00Z">
            <w:rPr>
              <w:rFonts w:ascii="Calibri" w:hAnsi="Calibri" w:cs="Calibri"/>
              <w:lang w:val="es-EC"/>
            </w:rPr>
          </w:rPrChange>
        </w:rPr>
        <w:t xml:space="preserve">dos </w:t>
      </w:r>
      <w:ins w:id="264" w:author="Maria Leon" w:date="2017-01-18T14:46:00Z">
        <w:r w:rsidR="00973226" w:rsidRPr="00973226">
          <w:rPr>
            <w:rFonts w:asciiTheme="minorHAnsi" w:hAnsiTheme="minorHAnsi" w:cs="Calibri"/>
            <w:szCs w:val="24"/>
            <w:lang w:val="es-EC"/>
          </w:rPr>
          <w:t>E</w:t>
        </w:r>
      </w:ins>
      <w:del w:id="265" w:author="Maria Leon" w:date="2017-01-18T14:46:00Z">
        <w:r w:rsidRPr="00973226" w:rsidDel="00973226">
          <w:rPr>
            <w:rFonts w:asciiTheme="minorHAnsi" w:hAnsiTheme="minorHAnsi" w:cs="Calibri"/>
            <w:szCs w:val="24"/>
            <w:lang w:val="es-EC"/>
            <w:rPrChange w:id="266" w:author="Maria Leon" w:date="2017-01-18T14:56:00Z">
              <w:rPr>
                <w:rFonts w:ascii="Calibri" w:hAnsi="Calibri" w:cs="Calibri"/>
                <w:lang w:val="es-EC"/>
              </w:rPr>
            </w:rPrChange>
          </w:rPr>
          <w:delText>e</w:delText>
        </w:r>
      </w:del>
      <w:r w:rsidRPr="00973226">
        <w:rPr>
          <w:rFonts w:asciiTheme="minorHAnsi" w:hAnsiTheme="minorHAnsi" w:cs="Calibri"/>
          <w:szCs w:val="24"/>
          <w:lang w:val="es-EC"/>
          <w:rPrChange w:id="267" w:author="Maria Leon" w:date="2017-01-18T14:56:00Z">
            <w:rPr>
              <w:rFonts w:ascii="Calibri" w:hAnsi="Calibri" w:cs="Calibri"/>
              <w:lang w:val="es-EC"/>
            </w:rPr>
          </w:rPrChange>
        </w:rPr>
        <w:t>tiquetas</w:t>
      </w:r>
      <w:ins w:id="268" w:author="Maria Leon" w:date="2017-01-18T14:47:00Z">
        <w:r w:rsidR="00973226" w:rsidRPr="00973226">
          <w:rPr>
            <w:rFonts w:asciiTheme="minorHAnsi" w:eastAsia="Times New Roman" w:hAnsiTheme="minorHAnsi" w:cs="Calibri"/>
            <w:szCs w:val="24"/>
            <w:lang w:val="es-EC"/>
          </w:rPr>
          <w:t>-</w:t>
        </w:r>
      </w:ins>
      <w:del w:id="269" w:author="Maria Leon" w:date="2017-01-18T14:47:00Z">
        <w:r w:rsidRPr="00973226" w:rsidDel="00973226">
          <w:rPr>
            <w:rFonts w:asciiTheme="minorHAnsi" w:hAnsiTheme="minorHAnsi" w:cs="Calibri"/>
            <w:b/>
            <w:i/>
            <w:color w:val="0000FF"/>
            <w:szCs w:val="24"/>
            <w:lang w:val="es-EC"/>
            <w:rPrChange w:id="270" w:author="Maria Leon" w:date="2017-01-18T14:56:00Z">
              <w:rPr>
                <w:rFonts w:ascii="Calibri" w:hAnsi="Calibri" w:cs="Calibri"/>
                <w:b/>
                <w:i/>
                <w:color w:val="0000FF"/>
                <w:lang w:val="es-EC"/>
              </w:rPr>
            </w:rPrChange>
          </w:rPr>
          <w:delText xml:space="preserve"> </w:delText>
        </w:r>
        <w:r w:rsidRPr="00973226" w:rsidDel="00973226">
          <w:rPr>
            <w:rFonts w:asciiTheme="minorHAnsi" w:eastAsia="Times New Roman" w:hAnsiTheme="minorHAnsi" w:cs="Calibri"/>
            <w:szCs w:val="24"/>
            <w:lang w:val="es-EC"/>
            <w:rPrChange w:id="271" w:author="Maria Leon" w:date="2017-01-18T14:56:00Z">
              <w:rPr>
                <w:rFonts w:ascii="Calibri" w:eastAsia="Times New Roman" w:hAnsi="Calibri" w:cs="Calibri"/>
                <w:lang w:val="es-EC"/>
              </w:rPr>
            </w:rPrChange>
          </w:rPr>
          <w:delText xml:space="preserve">de </w:delText>
        </w:r>
      </w:del>
      <w:r w:rsidRPr="00973226">
        <w:rPr>
          <w:rFonts w:asciiTheme="minorHAnsi" w:eastAsia="Times New Roman" w:hAnsiTheme="minorHAnsi" w:cs="Calibri"/>
          <w:szCs w:val="24"/>
          <w:lang w:val="es-EC"/>
          <w:rPrChange w:id="272" w:author="Maria Leon" w:date="2017-01-18T14:56:00Z">
            <w:rPr>
              <w:rFonts w:ascii="Calibri" w:eastAsia="Times New Roman" w:hAnsi="Calibri" w:cs="Calibri"/>
              <w:lang w:val="es-EC"/>
            </w:rPr>
          </w:rPrChange>
        </w:rPr>
        <w:t>Identificación del Producto</w:t>
      </w:r>
      <w:del w:id="273" w:author="Maria Leon" w:date="2017-01-11T14:15:00Z">
        <w:r w:rsidRPr="00973226" w:rsidDel="00A37D79">
          <w:rPr>
            <w:rFonts w:asciiTheme="minorHAnsi" w:eastAsia="Times New Roman" w:hAnsiTheme="minorHAnsi" w:cs="Calibri"/>
            <w:szCs w:val="24"/>
            <w:lang w:val="es-EC"/>
            <w:rPrChange w:id="274" w:author="Maria Leon" w:date="2017-01-18T14:56:00Z">
              <w:rPr>
                <w:rFonts w:ascii="Calibri" w:eastAsia="Times New Roman" w:hAnsi="Calibri" w:cs="Calibri"/>
                <w:lang w:val="es-EC"/>
              </w:rPr>
            </w:rPrChange>
          </w:rPr>
          <w:delText xml:space="preserve"> </w:delText>
        </w:r>
        <w:r w:rsidRPr="00973226" w:rsidDel="00A37D79">
          <w:rPr>
            <w:rFonts w:asciiTheme="minorHAnsi" w:eastAsia="Times New Roman" w:hAnsiTheme="minorHAnsi" w:cs="Calibri"/>
            <w:i/>
            <w:color w:val="0000FF"/>
            <w:szCs w:val="24"/>
            <w:lang w:val="es-EC"/>
            <w:rPrChange w:id="275" w:author="Maria Leon" w:date="2017-01-18T14:56:00Z">
              <w:rPr>
                <w:rFonts w:ascii="Calibri" w:eastAsia="Times New Roman" w:hAnsi="Calibri" w:cs="Calibri"/>
                <w:i/>
                <w:color w:val="0000FF"/>
                <w:lang w:val="es-EC"/>
              </w:rPr>
            </w:rPrChange>
          </w:rPr>
          <w:delText xml:space="preserve"> </w:delText>
        </w:r>
      </w:del>
      <w:ins w:id="276" w:author="Maria Leon" w:date="2017-01-11T14:15:00Z">
        <w:r w:rsidR="00A37D79" w:rsidRPr="00973226">
          <w:rPr>
            <w:rFonts w:asciiTheme="minorHAnsi" w:eastAsia="Times New Roman" w:hAnsiTheme="minorHAnsi" w:cs="Calibri"/>
            <w:szCs w:val="24"/>
            <w:lang w:val="es-EC"/>
          </w:rPr>
          <w:t xml:space="preserve"> </w:t>
        </w:r>
      </w:ins>
      <w:r w:rsidRPr="00973226">
        <w:rPr>
          <w:rFonts w:asciiTheme="minorHAnsi" w:eastAsia="Times New Roman" w:hAnsiTheme="minorHAnsi" w:cs="Calibri"/>
          <w:szCs w:val="24"/>
          <w:lang w:val="es-EC"/>
          <w:rPrChange w:id="277" w:author="Maria Leon" w:date="2017-01-18T14:56:00Z">
            <w:rPr>
              <w:rFonts w:ascii="Calibri" w:eastAsia="Times New Roman" w:hAnsi="Calibri" w:cs="Calibri"/>
              <w:lang w:val="es-EC"/>
            </w:rPr>
          </w:rPrChange>
        </w:rPr>
        <w:t xml:space="preserve">(IP-753), en la cual consta la información detallada para asegurar la identificación y trazabilidad, según lo definido en la Ruta de Identificación y Trazabilidad (RIT-753). </w:t>
      </w:r>
    </w:p>
    <w:p w14:paraId="74607AA4" w14:textId="77777777" w:rsidR="00E4284D" w:rsidRPr="00973226" w:rsidRDefault="00E4284D">
      <w:pPr>
        <w:pStyle w:val="Textoindependiente2"/>
        <w:rPr>
          <w:rFonts w:asciiTheme="minorHAnsi" w:eastAsia="Times New Roman" w:hAnsiTheme="minorHAnsi" w:cs="Calibri"/>
          <w:szCs w:val="24"/>
          <w:lang w:val="es-EC"/>
          <w:rPrChange w:id="278" w:author="Maria Leon" w:date="2017-01-18T14:56:00Z">
            <w:rPr>
              <w:rFonts w:ascii="Calibri" w:eastAsia="Times New Roman" w:hAnsi="Calibri" w:cs="Calibri"/>
              <w:sz w:val="20"/>
              <w:lang w:val="es-EC"/>
            </w:rPr>
          </w:rPrChange>
        </w:rPr>
      </w:pPr>
    </w:p>
    <w:p w14:paraId="74607AA5" w14:textId="77777777" w:rsidR="00E4284D" w:rsidRPr="00973226" w:rsidRDefault="00E4284D">
      <w:pPr>
        <w:pStyle w:val="Textoindependiente2"/>
        <w:rPr>
          <w:rFonts w:asciiTheme="minorHAnsi" w:eastAsia="Times New Roman" w:hAnsiTheme="minorHAnsi" w:cs="Calibri"/>
          <w:szCs w:val="24"/>
          <w:lang w:val="es-EC"/>
          <w:rPrChange w:id="279"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280" w:author="Maria Leon" w:date="2017-01-18T14:56:00Z">
            <w:rPr>
              <w:rFonts w:ascii="Calibri" w:eastAsia="Times New Roman" w:hAnsi="Calibri" w:cs="Calibri"/>
              <w:lang w:val="es-EC"/>
            </w:rPr>
          </w:rPrChange>
        </w:rPr>
        <w:t xml:space="preserve">Para identificar bultos incompletos, cuya cantidad debe ser un múltiplo de </w:t>
      </w:r>
      <w:r w:rsidR="008C41FE" w:rsidRPr="00973226">
        <w:rPr>
          <w:rFonts w:asciiTheme="minorHAnsi" w:eastAsia="Times New Roman" w:hAnsiTheme="minorHAnsi" w:cs="Calibri"/>
          <w:szCs w:val="24"/>
          <w:lang w:val="es-EC"/>
          <w:rPrChange w:id="281" w:author="Maria Leon" w:date="2017-01-18T14:56:00Z">
            <w:rPr>
              <w:rFonts w:ascii="Calibri" w:eastAsia="Times New Roman" w:hAnsi="Calibri" w:cs="Calibri"/>
              <w:lang w:val="es-EC"/>
            </w:rPr>
          </w:rPrChange>
        </w:rPr>
        <w:t>100, se los embala en</w:t>
      </w:r>
      <w:del w:id="282" w:author="Maria Leon" w:date="2017-01-11T14:15:00Z">
        <w:r w:rsidR="008C41FE" w:rsidRPr="00973226" w:rsidDel="00A37D79">
          <w:rPr>
            <w:rFonts w:asciiTheme="minorHAnsi" w:eastAsia="Times New Roman" w:hAnsiTheme="minorHAnsi" w:cs="Calibri"/>
            <w:szCs w:val="24"/>
            <w:lang w:val="es-EC"/>
            <w:rPrChange w:id="283" w:author="Maria Leon" w:date="2017-01-18T14:56:00Z">
              <w:rPr>
                <w:rFonts w:ascii="Calibri" w:eastAsia="Times New Roman" w:hAnsi="Calibri" w:cs="Calibri"/>
                <w:lang w:val="es-EC"/>
              </w:rPr>
            </w:rPrChange>
          </w:rPr>
          <w:delText xml:space="preserve">  </w:delText>
        </w:r>
      </w:del>
      <w:ins w:id="284" w:author="Maria Leon" w:date="2017-01-11T14:15:00Z">
        <w:r w:rsidR="00A37D79" w:rsidRPr="00973226">
          <w:rPr>
            <w:rFonts w:asciiTheme="minorHAnsi" w:eastAsia="Times New Roman" w:hAnsiTheme="minorHAnsi" w:cs="Calibri"/>
            <w:szCs w:val="24"/>
            <w:lang w:val="es-EC"/>
          </w:rPr>
          <w:t xml:space="preserve"> </w:t>
        </w:r>
      </w:ins>
      <w:r w:rsidR="008C41FE" w:rsidRPr="00973226">
        <w:rPr>
          <w:rFonts w:asciiTheme="minorHAnsi" w:eastAsia="Times New Roman" w:hAnsiTheme="minorHAnsi" w:cs="Calibri"/>
          <w:szCs w:val="24"/>
          <w:lang w:val="es-EC"/>
          <w:rPrChange w:id="285" w:author="Maria Leon" w:date="2017-01-18T14:56:00Z">
            <w:rPr>
              <w:rFonts w:ascii="Calibri" w:eastAsia="Times New Roman" w:hAnsi="Calibri" w:cs="Calibri"/>
              <w:lang w:val="es-EC"/>
            </w:rPr>
          </w:rPrChange>
        </w:rPr>
        <w:t>un saco o</w:t>
      </w:r>
      <w:r w:rsidRPr="00973226">
        <w:rPr>
          <w:rFonts w:asciiTheme="minorHAnsi" w:eastAsia="Times New Roman" w:hAnsiTheme="minorHAnsi" w:cs="Calibri"/>
          <w:szCs w:val="24"/>
          <w:lang w:val="es-EC"/>
          <w:rPrChange w:id="286" w:author="Maria Leon" w:date="2017-01-18T14:56:00Z">
            <w:rPr>
              <w:rFonts w:ascii="Calibri" w:eastAsia="Times New Roman" w:hAnsi="Calibri" w:cs="Calibri"/>
              <w:lang w:val="es-EC"/>
            </w:rPr>
          </w:rPrChange>
        </w:rPr>
        <w:t xml:space="preserve"> funda de color</w:t>
      </w:r>
      <w:del w:id="287" w:author="Maria Leon" w:date="2017-01-11T14:15:00Z">
        <w:r w:rsidRPr="00973226" w:rsidDel="00A37D79">
          <w:rPr>
            <w:rFonts w:asciiTheme="minorHAnsi" w:eastAsia="Times New Roman" w:hAnsiTheme="minorHAnsi" w:cs="Calibri"/>
            <w:szCs w:val="24"/>
            <w:lang w:val="es-EC"/>
            <w:rPrChange w:id="288" w:author="Maria Leon" w:date="2017-01-18T14:56:00Z">
              <w:rPr>
                <w:rFonts w:ascii="Calibri" w:eastAsia="Times New Roman" w:hAnsi="Calibri" w:cs="Calibri"/>
                <w:lang w:val="es-EC"/>
              </w:rPr>
            </w:rPrChange>
          </w:rPr>
          <w:delText xml:space="preserve">  </w:delText>
        </w:r>
      </w:del>
      <w:ins w:id="289" w:author="Maria Leon" w:date="2017-01-11T14:15:00Z">
        <w:r w:rsidR="00A37D79" w:rsidRPr="00973226">
          <w:rPr>
            <w:rFonts w:asciiTheme="minorHAnsi" w:eastAsia="Times New Roman" w:hAnsiTheme="minorHAnsi" w:cs="Calibri"/>
            <w:szCs w:val="24"/>
            <w:lang w:val="es-EC"/>
          </w:rPr>
          <w:t xml:space="preserve"> </w:t>
        </w:r>
      </w:ins>
      <w:r w:rsidRPr="00973226">
        <w:rPr>
          <w:rFonts w:asciiTheme="minorHAnsi" w:eastAsia="Times New Roman" w:hAnsiTheme="minorHAnsi" w:cs="Calibri"/>
          <w:szCs w:val="24"/>
          <w:lang w:val="es-EC"/>
          <w:rPrChange w:id="290" w:author="Maria Leon" w:date="2017-01-18T14:56:00Z">
            <w:rPr>
              <w:rFonts w:ascii="Calibri" w:eastAsia="Times New Roman" w:hAnsi="Calibri" w:cs="Calibri"/>
              <w:lang w:val="es-EC"/>
            </w:rPr>
          </w:rPrChange>
        </w:rPr>
        <w:t>azul o amarillo, y luego es identificado, según lo definido en la Ruta de Identificación y Trazabilidad (RIT-753).</w:t>
      </w:r>
    </w:p>
    <w:p w14:paraId="74607AA6" w14:textId="77777777" w:rsidR="00E4284D" w:rsidRPr="00973226" w:rsidRDefault="00E4284D">
      <w:pPr>
        <w:pStyle w:val="Textoindependiente2"/>
        <w:rPr>
          <w:rFonts w:asciiTheme="minorHAnsi" w:eastAsia="Times New Roman" w:hAnsiTheme="minorHAnsi" w:cs="Calibri"/>
          <w:szCs w:val="24"/>
          <w:lang w:val="es-EC"/>
          <w:rPrChange w:id="291" w:author="Maria Leon" w:date="2017-01-18T14:56:00Z">
            <w:rPr>
              <w:rFonts w:ascii="Calibri" w:eastAsia="Times New Roman" w:hAnsi="Calibri" w:cs="Calibri"/>
              <w:sz w:val="20"/>
              <w:lang w:val="es-EC"/>
            </w:rPr>
          </w:rPrChange>
        </w:rPr>
      </w:pPr>
    </w:p>
    <w:p w14:paraId="74607AA7" w14:textId="77777777" w:rsidR="00E4284D" w:rsidRPr="00973226" w:rsidRDefault="00E4284D">
      <w:pPr>
        <w:pStyle w:val="Textoindependiente2"/>
        <w:rPr>
          <w:rFonts w:asciiTheme="minorHAnsi" w:eastAsia="Times New Roman" w:hAnsiTheme="minorHAnsi" w:cs="Calibri"/>
          <w:szCs w:val="24"/>
          <w:lang w:val="es-EC"/>
          <w:rPrChange w:id="292"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293" w:author="Maria Leon" w:date="2017-01-18T14:56:00Z">
            <w:rPr>
              <w:rFonts w:ascii="Calibri" w:eastAsia="Times New Roman" w:hAnsi="Calibri" w:cs="Calibri"/>
              <w:lang w:val="es-EC"/>
            </w:rPr>
          </w:rPrChange>
        </w:rPr>
        <w:t xml:space="preserve">Los bultos que contienen producto con insecticida, se los identifica con la </w:t>
      </w:r>
      <w:ins w:id="294" w:author="Maria Leon" w:date="2017-01-18T14:47:00Z">
        <w:r w:rsidR="00973226" w:rsidRPr="00973226">
          <w:rPr>
            <w:rFonts w:asciiTheme="minorHAnsi" w:eastAsia="Times New Roman" w:hAnsiTheme="minorHAnsi" w:cs="Calibri"/>
            <w:szCs w:val="24"/>
            <w:lang w:val="es-EC"/>
          </w:rPr>
          <w:t>E</w:t>
        </w:r>
      </w:ins>
      <w:del w:id="295" w:author="Maria Leon" w:date="2017-01-18T14:47:00Z">
        <w:r w:rsidRPr="00973226" w:rsidDel="00973226">
          <w:rPr>
            <w:rFonts w:asciiTheme="minorHAnsi" w:eastAsia="Times New Roman" w:hAnsiTheme="minorHAnsi" w:cs="Calibri"/>
            <w:szCs w:val="24"/>
            <w:lang w:val="es-EC"/>
            <w:rPrChange w:id="296" w:author="Maria Leon" w:date="2017-01-18T14:56:00Z">
              <w:rPr>
                <w:rFonts w:ascii="Calibri" w:eastAsia="Times New Roman" w:hAnsi="Calibri" w:cs="Calibri"/>
                <w:lang w:val="es-EC"/>
              </w:rPr>
            </w:rPrChange>
          </w:rPr>
          <w:delText>e</w:delText>
        </w:r>
      </w:del>
      <w:r w:rsidRPr="00973226">
        <w:rPr>
          <w:rFonts w:asciiTheme="minorHAnsi" w:eastAsia="Times New Roman" w:hAnsiTheme="minorHAnsi" w:cs="Calibri"/>
          <w:szCs w:val="24"/>
          <w:lang w:val="es-EC"/>
          <w:rPrChange w:id="297" w:author="Maria Leon" w:date="2017-01-18T14:56:00Z">
            <w:rPr>
              <w:rFonts w:ascii="Calibri" w:eastAsia="Times New Roman" w:hAnsi="Calibri" w:cs="Calibri"/>
              <w:lang w:val="es-EC"/>
            </w:rPr>
          </w:rPrChange>
        </w:rPr>
        <w:t>tiqueta</w:t>
      </w:r>
      <w:ins w:id="298" w:author="Maria Leon" w:date="2017-01-18T14:47:00Z">
        <w:r w:rsidR="00973226" w:rsidRPr="00973226">
          <w:rPr>
            <w:rFonts w:asciiTheme="minorHAnsi" w:eastAsia="Times New Roman" w:hAnsiTheme="minorHAnsi" w:cs="Calibri"/>
            <w:szCs w:val="24"/>
            <w:lang w:val="es-EC"/>
          </w:rPr>
          <w:t>-</w:t>
        </w:r>
      </w:ins>
      <w:del w:id="299" w:author="Maria Leon" w:date="2017-01-18T14:47:00Z">
        <w:r w:rsidRPr="00973226" w:rsidDel="00973226">
          <w:rPr>
            <w:rFonts w:asciiTheme="minorHAnsi" w:eastAsia="Times New Roman" w:hAnsiTheme="minorHAnsi" w:cs="Calibri"/>
            <w:szCs w:val="24"/>
            <w:lang w:val="es-EC"/>
            <w:rPrChange w:id="300" w:author="Maria Leon" w:date="2017-01-18T14:56:00Z">
              <w:rPr>
                <w:rFonts w:ascii="Calibri" w:eastAsia="Times New Roman" w:hAnsi="Calibri" w:cs="Calibri"/>
                <w:lang w:val="es-EC"/>
              </w:rPr>
            </w:rPrChange>
          </w:rPr>
          <w:delText xml:space="preserve"> </w:delText>
        </w:r>
      </w:del>
      <w:r w:rsidRPr="00973226">
        <w:rPr>
          <w:rFonts w:asciiTheme="minorHAnsi" w:eastAsia="Times New Roman" w:hAnsiTheme="minorHAnsi" w:cs="Calibri"/>
          <w:szCs w:val="24"/>
          <w:lang w:val="es-EC"/>
          <w:rPrChange w:id="301" w:author="Maria Leon" w:date="2017-01-18T14:56:00Z">
            <w:rPr>
              <w:rFonts w:ascii="Calibri" w:eastAsia="Times New Roman" w:hAnsi="Calibri" w:cs="Calibri"/>
              <w:lang w:val="es-EC"/>
            </w:rPr>
          </w:rPrChange>
        </w:rPr>
        <w:t xml:space="preserve">Producto con Insecticida (PI-753), adicional a la </w:t>
      </w:r>
      <w:ins w:id="302" w:author="Maria Leon" w:date="2017-01-18T14:48:00Z">
        <w:r w:rsidR="00973226" w:rsidRPr="00973226">
          <w:rPr>
            <w:rFonts w:asciiTheme="minorHAnsi" w:eastAsia="Times New Roman" w:hAnsiTheme="minorHAnsi" w:cs="Calibri"/>
            <w:szCs w:val="24"/>
            <w:lang w:val="es-EC"/>
          </w:rPr>
          <w:t>E</w:t>
        </w:r>
      </w:ins>
      <w:del w:id="303" w:author="Maria Leon" w:date="2017-01-18T14:48:00Z">
        <w:r w:rsidRPr="00973226" w:rsidDel="00973226">
          <w:rPr>
            <w:rFonts w:asciiTheme="minorHAnsi" w:eastAsia="Times New Roman" w:hAnsiTheme="minorHAnsi" w:cs="Calibri"/>
            <w:szCs w:val="24"/>
            <w:lang w:val="es-EC"/>
            <w:rPrChange w:id="304" w:author="Maria Leon" w:date="2017-01-18T14:56:00Z">
              <w:rPr>
                <w:rFonts w:ascii="Calibri" w:eastAsia="Times New Roman" w:hAnsi="Calibri" w:cs="Calibri"/>
                <w:lang w:val="es-EC"/>
              </w:rPr>
            </w:rPrChange>
          </w:rPr>
          <w:delText>e</w:delText>
        </w:r>
      </w:del>
      <w:r w:rsidRPr="00973226">
        <w:rPr>
          <w:rFonts w:asciiTheme="minorHAnsi" w:eastAsia="Times New Roman" w:hAnsiTheme="minorHAnsi" w:cs="Calibri"/>
          <w:szCs w:val="24"/>
          <w:lang w:val="es-EC"/>
          <w:rPrChange w:id="305" w:author="Maria Leon" w:date="2017-01-18T14:56:00Z">
            <w:rPr>
              <w:rFonts w:ascii="Calibri" w:eastAsia="Times New Roman" w:hAnsi="Calibri" w:cs="Calibri"/>
              <w:lang w:val="es-EC"/>
            </w:rPr>
          </w:rPrChange>
        </w:rPr>
        <w:t>tiqueta</w:t>
      </w:r>
      <w:ins w:id="306" w:author="Maria Leon" w:date="2017-01-18T14:48:00Z">
        <w:r w:rsidR="00973226" w:rsidRPr="00973226">
          <w:rPr>
            <w:rFonts w:asciiTheme="minorHAnsi" w:eastAsia="Times New Roman" w:hAnsiTheme="minorHAnsi" w:cs="Calibri"/>
            <w:szCs w:val="24"/>
            <w:lang w:val="es-EC"/>
          </w:rPr>
          <w:t>-</w:t>
        </w:r>
      </w:ins>
      <w:del w:id="307" w:author="Maria Leon" w:date="2017-01-18T14:48:00Z">
        <w:r w:rsidRPr="00973226" w:rsidDel="00973226">
          <w:rPr>
            <w:rFonts w:asciiTheme="minorHAnsi" w:eastAsia="Times New Roman" w:hAnsiTheme="minorHAnsi" w:cs="Calibri"/>
            <w:szCs w:val="24"/>
            <w:lang w:val="es-EC"/>
            <w:rPrChange w:id="308" w:author="Maria Leon" w:date="2017-01-18T14:56:00Z">
              <w:rPr>
                <w:rFonts w:ascii="Calibri" w:eastAsia="Times New Roman" w:hAnsi="Calibri" w:cs="Calibri"/>
                <w:lang w:val="es-EC"/>
              </w:rPr>
            </w:rPrChange>
          </w:rPr>
          <w:delText xml:space="preserve"> de</w:delText>
        </w:r>
      </w:del>
      <w:del w:id="309" w:author="Maria Leon" w:date="2017-01-11T14:15:00Z">
        <w:r w:rsidRPr="00973226" w:rsidDel="00A37D79">
          <w:rPr>
            <w:rFonts w:asciiTheme="minorHAnsi" w:eastAsia="Times New Roman" w:hAnsiTheme="minorHAnsi" w:cs="Calibri"/>
            <w:szCs w:val="24"/>
            <w:lang w:val="es-EC"/>
            <w:rPrChange w:id="310" w:author="Maria Leon" w:date="2017-01-18T14:56:00Z">
              <w:rPr>
                <w:rFonts w:ascii="Calibri" w:eastAsia="Times New Roman" w:hAnsi="Calibri" w:cs="Calibri"/>
                <w:lang w:val="es-EC"/>
              </w:rPr>
            </w:rPrChange>
          </w:rPr>
          <w:delText xml:space="preserve"> </w:delText>
        </w:r>
        <w:r w:rsidRPr="00973226" w:rsidDel="00A37D79">
          <w:rPr>
            <w:rFonts w:asciiTheme="minorHAnsi" w:hAnsiTheme="minorHAnsi" w:cs="Calibri"/>
            <w:szCs w:val="24"/>
            <w:rPrChange w:id="311" w:author="Maria Leon" w:date="2017-01-18T14:56:00Z">
              <w:rPr>
                <w:rFonts w:ascii="Calibri" w:hAnsi="Calibri" w:cs="Calibri"/>
              </w:rPr>
            </w:rPrChange>
          </w:rPr>
          <w:delText xml:space="preserve"> </w:delText>
        </w:r>
      </w:del>
      <w:ins w:id="312" w:author="Maria Leon" w:date="2017-01-11T14:15:00Z">
        <w:r w:rsidR="00A37D79" w:rsidRPr="00973226">
          <w:rPr>
            <w:rFonts w:asciiTheme="minorHAnsi" w:eastAsia="Times New Roman" w:hAnsiTheme="minorHAnsi" w:cs="Calibri"/>
            <w:szCs w:val="24"/>
            <w:lang w:val="es-EC"/>
          </w:rPr>
          <w:t xml:space="preserve"> </w:t>
        </w:r>
      </w:ins>
      <w:r w:rsidRPr="00973226">
        <w:rPr>
          <w:rFonts w:asciiTheme="minorHAnsi" w:hAnsiTheme="minorHAnsi" w:cs="Calibri"/>
          <w:szCs w:val="24"/>
          <w:rPrChange w:id="313" w:author="Maria Leon" w:date="2017-01-18T14:56:00Z">
            <w:rPr>
              <w:rFonts w:ascii="Calibri" w:hAnsi="Calibri" w:cs="Calibri"/>
            </w:rPr>
          </w:rPrChange>
        </w:rPr>
        <w:t>Identificación del Producto (IP-753)</w:t>
      </w:r>
      <w:r w:rsidRPr="00973226">
        <w:rPr>
          <w:rFonts w:asciiTheme="minorHAnsi" w:eastAsia="Times New Roman" w:hAnsiTheme="minorHAnsi" w:cs="Calibri"/>
          <w:szCs w:val="24"/>
          <w:lang w:val="es-EC"/>
          <w:rPrChange w:id="314" w:author="Maria Leon" w:date="2017-01-18T14:56:00Z">
            <w:rPr>
              <w:rFonts w:ascii="Calibri" w:eastAsia="Times New Roman" w:hAnsi="Calibri" w:cs="Calibri"/>
              <w:lang w:val="es-EC"/>
            </w:rPr>
          </w:rPrChange>
        </w:rPr>
        <w:t>.</w:t>
      </w:r>
    </w:p>
    <w:p w14:paraId="74607AA8" w14:textId="77777777" w:rsidR="00E4284D" w:rsidRPr="00973226" w:rsidRDefault="00E4284D">
      <w:pPr>
        <w:jc w:val="both"/>
        <w:rPr>
          <w:rFonts w:asciiTheme="minorHAnsi" w:hAnsiTheme="minorHAnsi" w:cs="Calibri"/>
          <w:szCs w:val="24"/>
          <w:rPrChange w:id="315" w:author="Maria Leon" w:date="2017-01-18T14:56:00Z">
            <w:rPr>
              <w:rFonts w:ascii="Calibri" w:hAnsi="Calibri" w:cs="Calibri"/>
              <w:sz w:val="20"/>
            </w:rPr>
          </w:rPrChange>
        </w:rPr>
      </w:pPr>
    </w:p>
    <w:p w14:paraId="74607AA9" w14:textId="77777777" w:rsidR="00E4284D" w:rsidRPr="00973226" w:rsidRDefault="00E4284D">
      <w:pPr>
        <w:jc w:val="both"/>
        <w:rPr>
          <w:rFonts w:asciiTheme="minorHAnsi" w:hAnsiTheme="minorHAnsi" w:cs="Calibri"/>
          <w:szCs w:val="24"/>
          <w:rPrChange w:id="316" w:author="Maria Leon" w:date="2017-01-18T14:56:00Z">
            <w:rPr>
              <w:rFonts w:ascii="Calibri" w:hAnsi="Calibri" w:cs="Calibri"/>
              <w:sz w:val="20"/>
            </w:rPr>
          </w:rPrChange>
        </w:rPr>
      </w:pPr>
    </w:p>
    <w:p w14:paraId="74607AAA" w14:textId="77777777" w:rsidR="00E4284D" w:rsidRPr="00973226" w:rsidRDefault="00E4284D">
      <w:pPr>
        <w:numPr>
          <w:ilvl w:val="2"/>
          <w:numId w:val="8"/>
        </w:numPr>
        <w:jc w:val="both"/>
        <w:rPr>
          <w:rFonts w:asciiTheme="minorHAnsi" w:hAnsiTheme="minorHAnsi" w:cs="Calibri"/>
          <w:b/>
          <w:szCs w:val="24"/>
          <w:rPrChange w:id="317" w:author="Maria Leon" w:date="2017-01-18T14:56:00Z">
            <w:rPr>
              <w:rFonts w:ascii="Calibri" w:hAnsi="Calibri" w:cs="Calibri"/>
              <w:b/>
            </w:rPr>
          </w:rPrChange>
        </w:rPr>
      </w:pPr>
      <w:r w:rsidRPr="00973226">
        <w:rPr>
          <w:rFonts w:asciiTheme="minorHAnsi" w:hAnsiTheme="minorHAnsi" w:cs="Calibri"/>
          <w:b/>
          <w:szCs w:val="24"/>
          <w:rPrChange w:id="318" w:author="Maria Leon" w:date="2017-01-18T14:56:00Z">
            <w:rPr>
              <w:rFonts w:ascii="Calibri" w:hAnsi="Calibri" w:cs="Calibri"/>
              <w:b/>
            </w:rPr>
          </w:rPrChange>
        </w:rPr>
        <w:t>Impresión de Etiquetas</w:t>
      </w:r>
    </w:p>
    <w:p w14:paraId="74607AAB" w14:textId="77777777" w:rsidR="00E4284D" w:rsidRPr="00973226" w:rsidRDefault="00E4284D">
      <w:pPr>
        <w:jc w:val="both"/>
        <w:rPr>
          <w:rFonts w:asciiTheme="minorHAnsi" w:hAnsiTheme="minorHAnsi" w:cs="Calibri"/>
          <w:szCs w:val="24"/>
          <w:rPrChange w:id="319" w:author="Maria Leon" w:date="2017-01-18T14:56:00Z">
            <w:rPr>
              <w:rFonts w:ascii="Calibri" w:hAnsi="Calibri" w:cs="Calibri"/>
            </w:rPr>
          </w:rPrChange>
        </w:rPr>
      </w:pPr>
      <w:r w:rsidRPr="00973226">
        <w:rPr>
          <w:rFonts w:asciiTheme="minorHAnsi" w:hAnsiTheme="minorHAnsi" w:cs="Calibri"/>
          <w:szCs w:val="24"/>
          <w:rPrChange w:id="320" w:author="Maria Leon" w:date="2017-01-18T14:56:00Z">
            <w:rPr>
              <w:rFonts w:ascii="Calibri" w:hAnsi="Calibri" w:cs="Calibri"/>
            </w:rPr>
          </w:rPrChange>
        </w:rPr>
        <w:t xml:space="preserve">Él </w:t>
      </w:r>
      <w:r w:rsidRPr="00973226">
        <w:rPr>
          <w:rFonts w:asciiTheme="minorHAnsi" w:eastAsia="Times New Roman" w:hAnsiTheme="minorHAnsi" w:cs="Calibri"/>
          <w:szCs w:val="24"/>
          <w:rPrChange w:id="321" w:author="Maria Leon" w:date="2017-01-18T14:56:00Z">
            <w:rPr>
              <w:rFonts w:ascii="Calibri" w:eastAsia="Times New Roman" w:hAnsi="Calibri" w:cs="Calibri"/>
            </w:rPr>
          </w:rPrChange>
        </w:rPr>
        <w:t>Técnico</w:t>
      </w:r>
      <w:r w:rsidRPr="00973226">
        <w:rPr>
          <w:rFonts w:asciiTheme="minorHAnsi" w:hAnsiTheme="minorHAnsi" w:cs="Calibri"/>
          <w:szCs w:val="24"/>
          <w:rPrChange w:id="322" w:author="Maria Leon" w:date="2017-01-18T14:56:00Z">
            <w:rPr>
              <w:rFonts w:ascii="Calibri" w:hAnsi="Calibri" w:cs="Calibri"/>
            </w:rPr>
          </w:rPrChange>
        </w:rPr>
        <w:t xml:space="preserve"> de etiquetas es responsable de llenar el formato Control Proceso Etiquetas (CPEtiq-751), de acuerdo a la Ruta de Identificación y Trazabilidad (RIT-753).</w:t>
      </w:r>
    </w:p>
    <w:p w14:paraId="74607AAC" w14:textId="77777777" w:rsidR="00E4284D" w:rsidRPr="00973226" w:rsidRDefault="00E4284D">
      <w:pPr>
        <w:pStyle w:val="Textoindependiente"/>
        <w:jc w:val="both"/>
        <w:rPr>
          <w:rFonts w:asciiTheme="minorHAnsi" w:hAnsiTheme="minorHAnsi" w:cs="Calibri"/>
          <w:b w:val="0"/>
          <w:sz w:val="24"/>
          <w:szCs w:val="24"/>
          <w:lang w:val="es-EC"/>
          <w:rPrChange w:id="323" w:author="Maria Leon" w:date="2017-01-18T14:56:00Z">
            <w:rPr>
              <w:rFonts w:ascii="Calibri" w:hAnsi="Calibri" w:cs="Calibri"/>
              <w:b w:val="0"/>
              <w:sz w:val="16"/>
              <w:lang w:val="es-EC"/>
            </w:rPr>
          </w:rPrChange>
        </w:rPr>
      </w:pPr>
    </w:p>
    <w:p w14:paraId="74607AAD" w14:textId="77777777" w:rsidR="00E4284D" w:rsidRPr="00973226" w:rsidRDefault="00E4284D">
      <w:pPr>
        <w:pStyle w:val="Textoindependiente"/>
        <w:jc w:val="both"/>
        <w:rPr>
          <w:rFonts w:asciiTheme="minorHAnsi" w:hAnsiTheme="minorHAnsi" w:cs="Calibri"/>
          <w:b w:val="0"/>
          <w:i/>
          <w:color w:val="0000FF"/>
          <w:sz w:val="24"/>
          <w:szCs w:val="24"/>
          <w:lang w:val="es-EC"/>
          <w:rPrChange w:id="324" w:author="Maria Leon" w:date="2017-01-18T14:56:00Z">
            <w:rPr>
              <w:rFonts w:ascii="Calibri" w:hAnsi="Calibri" w:cs="Calibri"/>
              <w:b w:val="0"/>
              <w:i/>
              <w:color w:val="0000FF"/>
              <w:sz w:val="24"/>
              <w:lang w:val="es-EC"/>
            </w:rPr>
          </w:rPrChange>
        </w:rPr>
      </w:pPr>
      <w:r w:rsidRPr="00973226">
        <w:rPr>
          <w:rFonts w:asciiTheme="minorHAnsi" w:hAnsiTheme="minorHAnsi" w:cs="Calibri"/>
          <w:b w:val="0"/>
          <w:sz w:val="24"/>
          <w:szCs w:val="24"/>
          <w:lang w:val="es-EC"/>
          <w:rPrChange w:id="325" w:author="Maria Leon" w:date="2017-01-18T14:56:00Z">
            <w:rPr>
              <w:rFonts w:ascii="Calibri" w:hAnsi="Calibri" w:cs="Calibri"/>
              <w:b w:val="0"/>
              <w:sz w:val="24"/>
              <w:lang w:val="es-EC"/>
            </w:rPr>
          </w:rPrChange>
        </w:rPr>
        <w:t>El</w:t>
      </w:r>
      <w:del w:id="326" w:author="Maria Leon" w:date="2017-01-11T14:15:00Z">
        <w:r w:rsidRPr="00973226" w:rsidDel="00A37D79">
          <w:rPr>
            <w:rFonts w:asciiTheme="minorHAnsi" w:hAnsiTheme="minorHAnsi" w:cs="Calibri"/>
            <w:b w:val="0"/>
            <w:sz w:val="24"/>
            <w:szCs w:val="24"/>
            <w:lang w:val="es-EC"/>
            <w:rPrChange w:id="327" w:author="Maria Leon" w:date="2017-01-18T14:56:00Z">
              <w:rPr>
                <w:rFonts w:ascii="Calibri" w:hAnsi="Calibri" w:cs="Calibri"/>
                <w:b w:val="0"/>
                <w:sz w:val="24"/>
                <w:lang w:val="es-EC"/>
              </w:rPr>
            </w:rPrChange>
          </w:rPr>
          <w:delText xml:space="preserve"> </w:delText>
        </w:r>
        <w:r w:rsidRPr="00973226" w:rsidDel="00A37D79">
          <w:rPr>
            <w:rFonts w:asciiTheme="minorHAnsi" w:eastAsia="Times New Roman" w:hAnsiTheme="minorHAnsi" w:cs="Calibri"/>
            <w:b w:val="0"/>
            <w:sz w:val="24"/>
            <w:szCs w:val="24"/>
            <w:lang w:val="es-EC"/>
            <w:rPrChange w:id="328" w:author="Maria Leon" w:date="2017-01-18T14:56:00Z">
              <w:rPr>
                <w:rFonts w:ascii="Calibri" w:eastAsia="Times New Roman" w:hAnsi="Calibri" w:cs="Calibri"/>
                <w:b w:val="0"/>
                <w:sz w:val="24"/>
                <w:lang w:val="es-EC"/>
              </w:rPr>
            </w:rPrChange>
          </w:rPr>
          <w:delText xml:space="preserve"> </w:delText>
        </w:r>
      </w:del>
      <w:ins w:id="329" w:author="Maria Leon" w:date="2017-01-11T14:15:00Z">
        <w:r w:rsidR="00A37D79" w:rsidRPr="00973226">
          <w:rPr>
            <w:rFonts w:asciiTheme="minorHAnsi" w:hAnsiTheme="minorHAnsi" w:cs="Calibri"/>
            <w:b w:val="0"/>
            <w:sz w:val="24"/>
            <w:szCs w:val="24"/>
            <w:lang w:val="es-EC"/>
          </w:rPr>
          <w:t xml:space="preserve"> </w:t>
        </w:r>
      </w:ins>
      <w:r w:rsidRPr="00973226">
        <w:rPr>
          <w:rFonts w:asciiTheme="minorHAnsi" w:eastAsia="Times New Roman" w:hAnsiTheme="minorHAnsi" w:cs="Calibri"/>
          <w:b w:val="0"/>
          <w:sz w:val="24"/>
          <w:szCs w:val="24"/>
          <w:lang w:val="es-EC"/>
          <w:rPrChange w:id="330" w:author="Maria Leon" w:date="2017-01-18T14:56:00Z">
            <w:rPr>
              <w:rFonts w:ascii="Calibri" w:eastAsia="Times New Roman" w:hAnsi="Calibri" w:cs="Calibri"/>
              <w:b w:val="0"/>
              <w:sz w:val="24"/>
              <w:lang w:val="es-EC"/>
            </w:rPr>
          </w:rPrChange>
        </w:rPr>
        <w:t xml:space="preserve">Auxiliar </w:t>
      </w:r>
      <w:r w:rsidRPr="00973226">
        <w:rPr>
          <w:rFonts w:asciiTheme="minorHAnsi" w:hAnsiTheme="minorHAnsi" w:cs="Calibri"/>
          <w:b w:val="0"/>
          <w:sz w:val="24"/>
          <w:szCs w:val="24"/>
          <w:lang w:val="es-EC"/>
          <w:rPrChange w:id="331" w:author="Maria Leon" w:date="2017-01-18T14:56:00Z">
            <w:rPr>
              <w:rFonts w:ascii="Calibri" w:hAnsi="Calibri" w:cs="Calibri"/>
              <w:b w:val="0"/>
              <w:sz w:val="24"/>
              <w:lang w:val="es-EC"/>
            </w:rPr>
          </w:rPrChange>
        </w:rPr>
        <w:t xml:space="preserve">que embobina las etiquetas, embala los rollos en sacos y los identifica mediante la </w:t>
      </w:r>
      <w:ins w:id="332" w:author="Maria Leon" w:date="2017-01-18T14:48:00Z">
        <w:r w:rsidR="00973226" w:rsidRPr="00973226">
          <w:rPr>
            <w:rFonts w:asciiTheme="minorHAnsi" w:hAnsiTheme="minorHAnsi" w:cs="Calibri"/>
            <w:b w:val="0"/>
            <w:sz w:val="24"/>
            <w:szCs w:val="24"/>
            <w:lang w:val="es-EC"/>
          </w:rPr>
          <w:t>E</w:t>
        </w:r>
      </w:ins>
      <w:del w:id="333" w:author="Maria Leon" w:date="2017-01-18T14:48:00Z">
        <w:r w:rsidRPr="00973226" w:rsidDel="00973226">
          <w:rPr>
            <w:rFonts w:asciiTheme="minorHAnsi" w:hAnsiTheme="minorHAnsi" w:cs="Calibri"/>
            <w:b w:val="0"/>
            <w:sz w:val="24"/>
            <w:szCs w:val="24"/>
            <w:lang w:val="es-EC"/>
            <w:rPrChange w:id="334" w:author="Maria Leon" w:date="2017-01-18T14:56:00Z">
              <w:rPr>
                <w:rFonts w:ascii="Calibri" w:hAnsi="Calibri" w:cs="Calibri"/>
                <w:b w:val="0"/>
                <w:sz w:val="24"/>
                <w:lang w:val="es-EC"/>
              </w:rPr>
            </w:rPrChange>
          </w:rPr>
          <w:delText>e</w:delText>
        </w:r>
      </w:del>
      <w:r w:rsidRPr="00973226">
        <w:rPr>
          <w:rFonts w:asciiTheme="minorHAnsi" w:hAnsiTheme="minorHAnsi" w:cs="Calibri"/>
          <w:b w:val="0"/>
          <w:sz w:val="24"/>
          <w:szCs w:val="24"/>
          <w:lang w:val="es-EC"/>
          <w:rPrChange w:id="335" w:author="Maria Leon" w:date="2017-01-18T14:56:00Z">
            <w:rPr>
              <w:rFonts w:ascii="Calibri" w:hAnsi="Calibri" w:cs="Calibri"/>
              <w:b w:val="0"/>
              <w:sz w:val="24"/>
              <w:lang w:val="es-EC"/>
            </w:rPr>
          </w:rPrChange>
        </w:rPr>
        <w:t>tiqueta</w:t>
      </w:r>
      <w:ins w:id="336" w:author="Maria Leon" w:date="2017-01-18T14:48:00Z">
        <w:r w:rsidR="00973226" w:rsidRPr="00973226">
          <w:rPr>
            <w:rFonts w:asciiTheme="minorHAnsi" w:hAnsiTheme="minorHAnsi" w:cs="Calibri"/>
            <w:b w:val="0"/>
            <w:sz w:val="24"/>
            <w:szCs w:val="24"/>
            <w:lang w:val="es-EC"/>
          </w:rPr>
          <w:t>-</w:t>
        </w:r>
      </w:ins>
      <w:del w:id="337" w:author="Maria Leon" w:date="2017-01-18T14:48:00Z">
        <w:r w:rsidRPr="00973226" w:rsidDel="00973226">
          <w:rPr>
            <w:rFonts w:asciiTheme="minorHAnsi" w:hAnsiTheme="minorHAnsi" w:cs="Calibri"/>
            <w:b w:val="0"/>
            <w:sz w:val="24"/>
            <w:szCs w:val="24"/>
            <w:lang w:val="es-EC"/>
            <w:rPrChange w:id="338" w:author="Maria Leon" w:date="2017-01-18T14:56:00Z">
              <w:rPr>
                <w:rFonts w:ascii="Calibri" w:hAnsi="Calibri" w:cs="Calibri"/>
                <w:b w:val="0"/>
                <w:sz w:val="24"/>
                <w:lang w:val="es-EC"/>
              </w:rPr>
            </w:rPrChange>
          </w:rPr>
          <w:delText xml:space="preserve"> de </w:delText>
        </w:r>
      </w:del>
      <w:r w:rsidRPr="00973226">
        <w:rPr>
          <w:rFonts w:asciiTheme="minorHAnsi" w:hAnsiTheme="minorHAnsi" w:cs="Calibri"/>
          <w:b w:val="0"/>
          <w:sz w:val="24"/>
          <w:szCs w:val="24"/>
          <w:lang w:val="es-EC"/>
          <w:rPrChange w:id="339" w:author="Maria Leon" w:date="2017-01-18T14:56:00Z">
            <w:rPr>
              <w:rFonts w:ascii="Calibri" w:hAnsi="Calibri" w:cs="Calibri"/>
              <w:b w:val="0"/>
              <w:sz w:val="24"/>
              <w:lang w:val="es-EC"/>
            </w:rPr>
          </w:rPrChange>
        </w:rPr>
        <w:t>Identificación del Producto</w:t>
      </w:r>
      <w:del w:id="340" w:author="Maria Leon" w:date="2017-01-11T14:15:00Z">
        <w:r w:rsidRPr="00973226" w:rsidDel="00A37D79">
          <w:rPr>
            <w:rFonts w:asciiTheme="minorHAnsi" w:hAnsiTheme="minorHAnsi" w:cs="Calibri"/>
            <w:b w:val="0"/>
            <w:sz w:val="24"/>
            <w:szCs w:val="24"/>
            <w:lang w:val="es-EC"/>
            <w:rPrChange w:id="341" w:author="Maria Leon" w:date="2017-01-18T14:56:00Z">
              <w:rPr>
                <w:rFonts w:ascii="Calibri" w:hAnsi="Calibri" w:cs="Calibri"/>
                <w:b w:val="0"/>
                <w:sz w:val="24"/>
                <w:lang w:val="es-EC"/>
              </w:rPr>
            </w:rPrChange>
          </w:rPr>
          <w:delText xml:space="preserve"> </w:delText>
        </w:r>
        <w:r w:rsidRPr="00973226" w:rsidDel="00A37D79">
          <w:rPr>
            <w:rFonts w:asciiTheme="minorHAnsi" w:hAnsiTheme="minorHAnsi" w:cs="Calibri"/>
            <w:b w:val="0"/>
            <w:i/>
            <w:color w:val="0000FF"/>
            <w:sz w:val="24"/>
            <w:szCs w:val="24"/>
            <w:lang w:val="es-EC"/>
            <w:rPrChange w:id="342" w:author="Maria Leon" w:date="2017-01-18T14:56:00Z">
              <w:rPr>
                <w:rFonts w:ascii="Calibri" w:hAnsi="Calibri" w:cs="Calibri"/>
                <w:b w:val="0"/>
                <w:i/>
                <w:color w:val="0000FF"/>
                <w:sz w:val="24"/>
                <w:lang w:val="es-EC"/>
              </w:rPr>
            </w:rPrChange>
          </w:rPr>
          <w:delText xml:space="preserve"> </w:delText>
        </w:r>
      </w:del>
      <w:ins w:id="343" w:author="Maria Leon" w:date="2017-01-11T14:15:00Z">
        <w:r w:rsidR="00A37D79" w:rsidRPr="00973226">
          <w:rPr>
            <w:rFonts w:asciiTheme="minorHAnsi" w:hAnsiTheme="minorHAnsi" w:cs="Calibri"/>
            <w:b w:val="0"/>
            <w:sz w:val="24"/>
            <w:szCs w:val="24"/>
            <w:lang w:val="es-EC"/>
          </w:rPr>
          <w:t xml:space="preserve"> </w:t>
        </w:r>
      </w:ins>
      <w:r w:rsidRPr="00973226">
        <w:rPr>
          <w:rFonts w:asciiTheme="minorHAnsi" w:hAnsiTheme="minorHAnsi" w:cs="Calibri"/>
          <w:b w:val="0"/>
          <w:sz w:val="24"/>
          <w:szCs w:val="24"/>
          <w:lang w:val="es-EC"/>
          <w:rPrChange w:id="344" w:author="Maria Leon" w:date="2017-01-18T14:56:00Z">
            <w:rPr>
              <w:rFonts w:ascii="Calibri" w:hAnsi="Calibri" w:cs="Calibri"/>
              <w:b w:val="0"/>
              <w:sz w:val="24"/>
              <w:lang w:val="es-EC"/>
            </w:rPr>
          </w:rPrChange>
        </w:rPr>
        <w:t>(IP-753).</w:t>
      </w:r>
      <w:r w:rsidRPr="00973226">
        <w:rPr>
          <w:rFonts w:asciiTheme="minorHAnsi" w:hAnsiTheme="minorHAnsi" w:cs="Calibri"/>
          <w:b w:val="0"/>
          <w:i/>
          <w:color w:val="0000FF"/>
          <w:sz w:val="24"/>
          <w:szCs w:val="24"/>
          <w:lang w:val="es-EC"/>
          <w:rPrChange w:id="345" w:author="Maria Leon" w:date="2017-01-18T14:56:00Z">
            <w:rPr>
              <w:rFonts w:ascii="Calibri" w:hAnsi="Calibri" w:cs="Calibri"/>
              <w:b w:val="0"/>
              <w:i/>
              <w:color w:val="0000FF"/>
              <w:sz w:val="24"/>
              <w:lang w:val="es-EC"/>
            </w:rPr>
          </w:rPrChange>
        </w:rPr>
        <w:t xml:space="preserve"> </w:t>
      </w:r>
    </w:p>
    <w:p w14:paraId="74607AAE" w14:textId="77777777" w:rsidR="00E4284D" w:rsidRPr="00973226" w:rsidRDefault="00E4284D">
      <w:pPr>
        <w:pStyle w:val="Textoindependiente"/>
        <w:jc w:val="both"/>
        <w:rPr>
          <w:rFonts w:asciiTheme="minorHAnsi" w:hAnsiTheme="minorHAnsi" w:cs="Calibri"/>
          <w:b w:val="0"/>
          <w:sz w:val="24"/>
          <w:szCs w:val="24"/>
          <w:lang w:val="es-EC"/>
          <w:rPrChange w:id="346" w:author="Maria Leon" w:date="2017-01-18T14:56:00Z">
            <w:rPr>
              <w:rFonts w:ascii="Calibri" w:hAnsi="Calibri" w:cs="Calibri"/>
              <w:b w:val="0"/>
              <w:sz w:val="20"/>
              <w:lang w:val="es-EC"/>
            </w:rPr>
          </w:rPrChange>
        </w:rPr>
      </w:pPr>
    </w:p>
    <w:p w14:paraId="74607AAF" w14:textId="77777777" w:rsidR="00E4284D" w:rsidRPr="00973226" w:rsidRDefault="00E4284D">
      <w:pPr>
        <w:numPr>
          <w:ilvl w:val="1"/>
          <w:numId w:val="8"/>
        </w:numPr>
        <w:jc w:val="both"/>
        <w:rPr>
          <w:rFonts w:asciiTheme="minorHAnsi" w:hAnsiTheme="minorHAnsi" w:cs="Calibri"/>
          <w:b/>
          <w:szCs w:val="24"/>
          <w:rPrChange w:id="347" w:author="Maria Leon" w:date="2017-01-18T14:56:00Z">
            <w:rPr>
              <w:rFonts w:ascii="Calibri" w:hAnsi="Calibri" w:cs="Calibri"/>
              <w:b/>
            </w:rPr>
          </w:rPrChange>
        </w:rPr>
      </w:pPr>
      <w:r w:rsidRPr="00973226">
        <w:rPr>
          <w:rFonts w:asciiTheme="minorHAnsi" w:hAnsiTheme="minorHAnsi" w:cs="Calibri"/>
          <w:b/>
          <w:szCs w:val="24"/>
          <w:rPrChange w:id="348" w:author="Maria Leon" w:date="2017-01-18T14:56:00Z">
            <w:rPr>
              <w:rFonts w:ascii="Calibri" w:hAnsi="Calibri" w:cs="Calibri"/>
              <w:b/>
            </w:rPr>
          </w:rPrChange>
        </w:rPr>
        <w:t>Recepción y Despacho de Producto Terminado</w:t>
      </w:r>
    </w:p>
    <w:p w14:paraId="74607AB0" w14:textId="77777777" w:rsidR="00E4284D" w:rsidRPr="00973226" w:rsidRDefault="00E4284D">
      <w:pPr>
        <w:pStyle w:val="Textoindependiente"/>
        <w:jc w:val="both"/>
        <w:rPr>
          <w:rFonts w:asciiTheme="minorHAnsi" w:hAnsiTheme="minorHAnsi" w:cs="Calibri"/>
          <w:b w:val="0"/>
          <w:sz w:val="24"/>
          <w:szCs w:val="24"/>
          <w:lang w:val="es-EC"/>
          <w:rPrChange w:id="349" w:author="Maria Leon" w:date="2017-01-18T14:56:00Z">
            <w:rPr>
              <w:rFonts w:ascii="Calibri" w:hAnsi="Calibri" w:cs="Calibri"/>
              <w:b w:val="0"/>
              <w:sz w:val="24"/>
              <w:lang w:val="es-EC"/>
            </w:rPr>
          </w:rPrChange>
        </w:rPr>
      </w:pPr>
      <w:r w:rsidRPr="00973226">
        <w:rPr>
          <w:rFonts w:asciiTheme="minorHAnsi" w:hAnsiTheme="minorHAnsi" w:cs="Calibri"/>
          <w:b w:val="0"/>
          <w:sz w:val="24"/>
          <w:szCs w:val="24"/>
          <w:lang w:val="es-EC"/>
          <w:rPrChange w:id="350" w:author="Maria Leon" w:date="2017-01-18T14:56:00Z">
            <w:rPr>
              <w:rFonts w:ascii="Calibri" w:hAnsi="Calibri" w:cs="Calibri"/>
              <w:b w:val="0"/>
              <w:sz w:val="24"/>
              <w:lang w:val="es-EC"/>
            </w:rPr>
          </w:rPrChange>
        </w:rPr>
        <w:t>El Ayudante de Bodega</w:t>
      </w:r>
      <w:del w:id="351" w:author="Maria Leon" w:date="2017-01-11T14:15:00Z">
        <w:r w:rsidRPr="00973226" w:rsidDel="00A37D79">
          <w:rPr>
            <w:rFonts w:asciiTheme="minorHAnsi" w:hAnsiTheme="minorHAnsi" w:cs="Calibri"/>
            <w:b w:val="0"/>
            <w:sz w:val="24"/>
            <w:szCs w:val="24"/>
            <w:lang w:val="es-EC"/>
            <w:rPrChange w:id="352" w:author="Maria Leon" w:date="2017-01-18T14:56:00Z">
              <w:rPr>
                <w:rFonts w:ascii="Calibri" w:hAnsi="Calibri" w:cs="Calibri"/>
                <w:b w:val="0"/>
                <w:sz w:val="24"/>
                <w:lang w:val="es-EC"/>
              </w:rPr>
            </w:rPrChange>
          </w:rPr>
          <w:delText xml:space="preserve">  </w:delText>
        </w:r>
      </w:del>
      <w:ins w:id="353" w:author="Maria Leon" w:date="2017-01-11T14:15:00Z">
        <w:r w:rsidR="00A37D79" w:rsidRPr="00973226">
          <w:rPr>
            <w:rFonts w:asciiTheme="minorHAnsi" w:hAnsiTheme="minorHAnsi" w:cs="Calibri"/>
            <w:b w:val="0"/>
            <w:sz w:val="24"/>
            <w:szCs w:val="24"/>
            <w:lang w:val="es-EC"/>
          </w:rPr>
          <w:t xml:space="preserve"> </w:t>
        </w:r>
      </w:ins>
      <w:r w:rsidRPr="00973226">
        <w:rPr>
          <w:rFonts w:asciiTheme="minorHAnsi" w:hAnsiTheme="minorHAnsi" w:cs="Calibri"/>
          <w:b w:val="0"/>
          <w:sz w:val="24"/>
          <w:szCs w:val="24"/>
          <w:lang w:val="es-EC"/>
          <w:rPrChange w:id="354" w:author="Maria Leon" w:date="2017-01-18T14:56:00Z">
            <w:rPr>
              <w:rFonts w:ascii="Calibri" w:hAnsi="Calibri" w:cs="Calibri"/>
              <w:b w:val="0"/>
              <w:sz w:val="24"/>
              <w:lang w:val="es-EC"/>
            </w:rPr>
          </w:rPrChange>
        </w:rPr>
        <w:t>y los</w:t>
      </w:r>
      <w:ins w:id="355" w:author="Maria Leon" w:date="2017-01-11T14:13:00Z">
        <w:r w:rsidR="00A37D79" w:rsidRPr="00973226">
          <w:rPr>
            <w:rFonts w:asciiTheme="minorHAnsi" w:hAnsiTheme="minorHAnsi" w:cs="Calibri"/>
            <w:b w:val="0"/>
            <w:sz w:val="24"/>
            <w:szCs w:val="24"/>
            <w:lang w:val="es-EC"/>
          </w:rPr>
          <w:t xml:space="preserve"> Coordinadores</w:t>
        </w:r>
      </w:ins>
      <w:del w:id="356" w:author="Maria Leon" w:date="2017-01-11T14:13:00Z">
        <w:r w:rsidRPr="00973226" w:rsidDel="00A37D79">
          <w:rPr>
            <w:rFonts w:asciiTheme="minorHAnsi" w:hAnsiTheme="minorHAnsi" w:cs="Calibri"/>
            <w:b w:val="0"/>
            <w:sz w:val="24"/>
            <w:szCs w:val="24"/>
            <w:lang w:val="es-EC"/>
            <w:rPrChange w:id="357" w:author="Maria Leon" w:date="2017-01-18T14:56:00Z">
              <w:rPr>
                <w:rFonts w:ascii="Calibri" w:hAnsi="Calibri" w:cs="Calibri"/>
                <w:b w:val="0"/>
                <w:sz w:val="24"/>
                <w:lang w:val="es-EC"/>
              </w:rPr>
            </w:rPrChange>
          </w:rPr>
          <w:delText xml:space="preserve"> </w:delText>
        </w:r>
        <w:r w:rsidR="00506C04" w:rsidRPr="00973226" w:rsidDel="00A37D79">
          <w:rPr>
            <w:rFonts w:asciiTheme="minorHAnsi" w:hAnsiTheme="minorHAnsi" w:cs="Calibri"/>
            <w:b w:val="0"/>
            <w:sz w:val="24"/>
            <w:szCs w:val="24"/>
            <w:lang w:val="es-EC"/>
            <w:rPrChange w:id="358" w:author="Maria Leon" w:date="2017-01-18T14:56:00Z">
              <w:rPr>
                <w:rFonts w:ascii="Calibri" w:hAnsi="Calibri" w:cs="Calibri"/>
                <w:b w:val="0"/>
                <w:sz w:val="24"/>
                <w:lang w:val="es-EC"/>
              </w:rPr>
            </w:rPrChange>
          </w:rPr>
          <w:delText>Coordinadores</w:delText>
        </w:r>
      </w:del>
      <w:del w:id="359" w:author="Maria Leon" w:date="2017-01-11T14:15:00Z">
        <w:r w:rsidR="00506C04" w:rsidRPr="00973226" w:rsidDel="00A37D79">
          <w:rPr>
            <w:rFonts w:asciiTheme="minorHAnsi" w:hAnsiTheme="minorHAnsi" w:cs="Calibri"/>
            <w:b w:val="0"/>
            <w:sz w:val="24"/>
            <w:szCs w:val="24"/>
            <w:lang w:val="es-EC"/>
            <w:rPrChange w:id="360" w:author="Maria Leon" w:date="2017-01-18T14:56:00Z">
              <w:rPr>
                <w:rFonts w:ascii="Calibri" w:hAnsi="Calibri" w:cs="Calibri"/>
                <w:b w:val="0"/>
                <w:sz w:val="24"/>
                <w:lang w:val="es-EC"/>
              </w:rPr>
            </w:rPrChange>
          </w:rPr>
          <w:delText xml:space="preserve"> </w:delText>
        </w:r>
        <w:r w:rsidRPr="00973226" w:rsidDel="00A37D79">
          <w:rPr>
            <w:rFonts w:asciiTheme="minorHAnsi" w:hAnsiTheme="minorHAnsi" w:cs="Calibri"/>
            <w:b w:val="0"/>
            <w:sz w:val="24"/>
            <w:szCs w:val="24"/>
            <w:lang w:val="es-EC"/>
            <w:rPrChange w:id="361" w:author="Maria Leon" w:date="2017-01-18T14:56:00Z">
              <w:rPr>
                <w:rFonts w:ascii="Calibri" w:hAnsi="Calibri" w:cs="Calibri"/>
                <w:b w:val="0"/>
                <w:sz w:val="24"/>
                <w:lang w:val="es-EC"/>
              </w:rPr>
            </w:rPrChange>
          </w:rPr>
          <w:delText xml:space="preserve"> </w:delText>
        </w:r>
      </w:del>
      <w:ins w:id="362" w:author="Maria Leon" w:date="2017-01-11T14:15:00Z">
        <w:r w:rsidR="00A37D79" w:rsidRPr="00973226">
          <w:rPr>
            <w:rFonts w:asciiTheme="minorHAnsi" w:hAnsiTheme="minorHAnsi" w:cs="Calibri"/>
            <w:b w:val="0"/>
            <w:sz w:val="24"/>
            <w:szCs w:val="24"/>
            <w:lang w:val="es-EC"/>
          </w:rPr>
          <w:t xml:space="preserve"> </w:t>
        </w:r>
      </w:ins>
      <w:r w:rsidRPr="00973226">
        <w:rPr>
          <w:rFonts w:asciiTheme="minorHAnsi" w:hAnsiTheme="minorHAnsi" w:cs="Calibri"/>
          <w:b w:val="0"/>
          <w:sz w:val="24"/>
          <w:szCs w:val="24"/>
          <w:lang w:val="es-EC"/>
          <w:rPrChange w:id="363" w:author="Maria Leon" w:date="2017-01-18T14:56:00Z">
            <w:rPr>
              <w:rFonts w:ascii="Calibri" w:hAnsi="Calibri" w:cs="Calibri"/>
              <w:b w:val="0"/>
              <w:sz w:val="24"/>
              <w:lang w:val="es-EC"/>
            </w:rPr>
          </w:rPrChange>
        </w:rPr>
        <w:t>de Materiales de Materia Prima y Producto Terminado son responsables de asegurar que el producto ingresado a Bodega y el que sale de Bodega al cliente, tenga</w:t>
      </w:r>
      <w:del w:id="364" w:author="Maria Leon" w:date="2017-01-11T14:15:00Z">
        <w:r w:rsidRPr="00973226" w:rsidDel="00A37D79">
          <w:rPr>
            <w:rFonts w:asciiTheme="minorHAnsi" w:hAnsiTheme="minorHAnsi" w:cs="Calibri"/>
            <w:b w:val="0"/>
            <w:sz w:val="24"/>
            <w:szCs w:val="24"/>
            <w:lang w:val="es-EC"/>
            <w:rPrChange w:id="365" w:author="Maria Leon" w:date="2017-01-18T14:56:00Z">
              <w:rPr>
                <w:rFonts w:ascii="Calibri" w:hAnsi="Calibri" w:cs="Calibri"/>
                <w:b w:val="0"/>
                <w:sz w:val="24"/>
                <w:lang w:val="es-EC"/>
              </w:rPr>
            </w:rPrChange>
          </w:rPr>
          <w:delText xml:space="preserve"> </w:delText>
        </w:r>
        <w:r w:rsidRPr="00973226" w:rsidDel="00A37D79">
          <w:rPr>
            <w:rFonts w:asciiTheme="minorHAnsi" w:hAnsiTheme="minorHAnsi" w:cs="Calibri"/>
            <w:b w:val="0"/>
            <w:i/>
            <w:color w:val="0000FF"/>
            <w:sz w:val="24"/>
            <w:szCs w:val="24"/>
            <w:lang w:val="es-EC"/>
            <w:rPrChange w:id="366" w:author="Maria Leon" w:date="2017-01-18T14:56:00Z">
              <w:rPr>
                <w:rFonts w:ascii="Calibri" w:hAnsi="Calibri" w:cs="Calibri"/>
                <w:b w:val="0"/>
                <w:i/>
                <w:color w:val="0000FF"/>
                <w:sz w:val="24"/>
                <w:lang w:val="es-EC"/>
              </w:rPr>
            </w:rPrChange>
          </w:rPr>
          <w:delText xml:space="preserve"> </w:delText>
        </w:r>
      </w:del>
      <w:ins w:id="367" w:author="Maria Leon" w:date="2017-01-11T14:15:00Z">
        <w:r w:rsidR="00A37D79" w:rsidRPr="00973226">
          <w:rPr>
            <w:rFonts w:asciiTheme="minorHAnsi" w:hAnsiTheme="minorHAnsi" w:cs="Calibri"/>
            <w:b w:val="0"/>
            <w:sz w:val="24"/>
            <w:szCs w:val="24"/>
            <w:lang w:val="es-EC"/>
          </w:rPr>
          <w:t xml:space="preserve"> </w:t>
        </w:r>
      </w:ins>
      <w:r w:rsidRPr="00973226">
        <w:rPr>
          <w:rFonts w:asciiTheme="minorHAnsi" w:hAnsiTheme="minorHAnsi" w:cs="Calibri"/>
          <w:b w:val="0"/>
          <w:sz w:val="24"/>
          <w:szCs w:val="24"/>
          <w:lang w:val="es-EC"/>
          <w:rPrChange w:id="368" w:author="Maria Leon" w:date="2017-01-18T14:56:00Z">
            <w:rPr>
              <w:rFonts w:ascii="Calibri" w:hAnsi="Calibri" w:cs="Calibri"/>
              <w:b w:val="0"/>
              <w:sz w:val="24"/>
              <w:lang w:val="es-EC"/>
            </w:rPr>
          </w:rPrChange>
        </w:rPr>
        <w:t xml:space="preserve">dos </w:t>
      </w:r>
      <w:ins w:id="369" w:author="Maria Leon" w:date="2017-01-18T14:48:00Z">
        <w:r w:rsidR="00973226" w:rsidRPr="00973226">
          <w:rPr>
            <w:rFonts w:asciiTheme="minorHAnsi" w:hAnsiTheme="minorHAnsi" w:cs="Calibri"/>
            <w:b w:val="0"/>
            <w:sz w:val="24"/>
            <w:szCs w:val="24"/>
            <w:lang w:val="es-EC"/>
          </w:rPr>
          <w:t>E</w:t>
        </w:r>
      </w:ins>
      <w:del w:id="370" w:author="Maria Leon" w:date="2017-01-18T14:48:00Z">
        <w:r w:rsidRPr="00973226" w:rsidDel="00973226">
          <w:rPr>
            <w:rFonts w:asciiTheme="minorHAnsi" w:hAnsiTheme="minorHAnsi" w:cs="Calibri"/>
            <w:b w:val="0"/>
            <w:sz w:val="24"/>
            <w:szCs w:val="24"/>
            <w:lang w:val="es-EC"/>
            <w:rPrChange w:id="371" w:author="Maria Leon" w:date="2017-01-18T14:56:00Z">
              <w:rPr>
                <w:rFonts w:ascii="Calibri" w:hAnsi="Calibri" w:cs="Calibri"/>
                <w:b w:val="0"/>
                <w:sz w:val="24"/>
                <w:lang w:val="es-EC"/>
              </w:rPr>
            </w:rPrChange>
          </w:rPr>
          <w:delText>e</w:delText>
        </w:r>
      </w:del>
      <w:r w:rsidRPr="00973226">
        <w:rPr>
          <w:rFonts w:asciiTheme="minorHAnsi" w:hAnsiTheme="minorHAnsi" w:cs="Calibri"/>
          <w:b w:val="0"/>
          <w:sz w:val="24"/>
          <w:szCs w:val="24"/>
          <w:lang w:val="es-EC"/>
          <w:rPrChange w:id="372" w:author="Maria Leon" w:date="2017-01-18T14:56:00Z">
            <w:rPr>
              <w:rFonts w:ascii="Calibri" w:hAnsi="Calibri" w:cs="Calibri"/>
              <w:b w:val="0"/>
              <w:sz w:val="24"/>
              <w:lang w:val="es-EC"/>
            </w:rPr>
          </w:rPrChange>
        </w:rPr>
        <w:t>tiquetas</w:t>
      </w:r>
      <w:ins w:id="373" w:author="Maria Leon" w:date="2017-01-18T14:48:00Z">
        <w:r w:rsidR="00973226" w:rsidRPr="00973226">
          <w:rPr>
            <w:rFonts w:asciiTheme="minorHAnsi" w:hAnsiTheme="minorHAnsi" w:cs="Calibri"/>
            <w:b w:val="0"/>
            <w:sz w:val="24"/>
            <w:szCs w:val="24"/>
            <w:lang w:val="es-EC"/>
          </w:rPr>
          <w:t>-</w:t>
        </w:r>
      </w:ins>
      <w:del w:id="374" w:author="Maria Leon" w:date="2017-01-18T14:48:00Z">
        <w:r w:rsidRPr="00973226" w:rsidDel="00973226">
          <w:rPr>
            <w:rFonts w:asciiTheme="minorHAnsi" w:hAnsiTheme="minorHAnsi" w:cs="Calibri"/>
            <w:b w:val="0"/>
            <w:i/>
            <w:color w:val="0000FF"/>
            <w:sz w:val="24"/>
            <w:szCs w:val="24"/>
            <w:lang w:val="es-EC"/>
            <w:rPrChange w:id="375" w:author="Maria Leon" w:date="2017-01-18T14:56:00Z">
              <w:rPr>
                <w:rFonts w:ascii="Calibri" w:hAnsi="Calibri" w:cs="Calibri"/>
                <w:b w:val="0"/>
                <w:i/>
                <w:color w:val="0000FF"/>
                <w:sz w:val="24"/>
                <w:lang w:val="es-EC"/>
              </w:rPr>
            </w:rPrChange>
          </w:rPr>
          <w:delText xml:space="preserve"> </w:delText>
        </w:r>
        <w:r w:rsidRPr="00973226" w:rsidDel="00973226">
          <w:rPr>
            <w:rFonts w:asciiTheme="minorHAnsi" w:hAnsiTheme="minorHAnsi" w:cs="Calibri"/>
            <w:b w:val="0"/>
            <w:sz w:val="24"/>
            <w:szCs w:val="24"/>
            <w:lang w:val="es-EC"/>
            <w:rPrChange w:id="376" w:author="Maria Leon" w:date="2017-01-18T14:56:00Z">
              <w:rPr>
                <w:rFonts w:ascii="Calibri" w:hAnsi="Calibri" w:cs="Calibri"/>
                <w:b w:val="0"/>
                <w:sz w:val="24"/>
                <w:lang w:val="es-EC"/>
              </w:rPr>
            </w:rPrChange>
          </w:rPr>
          <w:delText xml:space="preserve">de </w:delText>
        </w:r>
      </w:del>
      <w:r w:rsidRPr="00973226">
        <w:rPr>
          <w:rFonts w:asciiTheme="minorHAnsi" w:hAnsiTheme="minorHAnsi" w:cs="Calibri"/>
          <w:b w:val="0"/>
          <w:sz w:val="24"/>
          <w:szCs w:val="24"/>
          <w:lang w:val="es-EC"/>
          <w:rPrChange w:id="377" w:author="Maria Leon" w:date="2017-01-18T14:56:00Z">
            <w:rPr>
              <w:rFonts w:ascii="Calibri" w:hAnsi="Calibri" w:cs="Calibri"/>
              <w:b w:val="0"/>
              <w:sz w:val="24"/>
              <w:lang w:val="es-EC"/>
            </w:rPr>
          </w:rPrChange>
        </w:rPr>
        <w:t>Identificación de</w:t>
      </w:r>
      <w:ins w:id="378" w:author="Maria Leon" w:date="2017-01-18T14:55:00Z">
        <w:r w:rsidR="00973226" w:rsidRPr="00973226">
          <w:rPr>
            <w:rFonts w:asciiTheme="minorHAnsi" w:hAnsiTheme="minorHAnsi" w:cs="Calibri"/>
            <w:b w:val="0"/>
            <w:sz w:val="24"/>
            <w:szCs w:val="24"/>
            <w:lang w:val="es-EC"/>
          </w:rPr>
          <w:t>l</w:t>
        </w:r>
      </w:ins>
      <w:r w:rsidRPr="00973226">
        <w:rPr>
          <w:rFonts w:asciiTheme="minorHAnsi" w:hAnsiTheme="minorHAnsi" w:cs="Calibri"/>
          <w:b w:val="0"/>
          <w:sz w:val="24"/>
          <w:szCs w:val="24"/>
          <w:lang w:val="es-EC"/>
          <w:rPrChange w:id="379" w:author="Maria Leon" w:date="2017-01-18T14:56:00Z">
            <w:rPr>
              <w:rFonts w:ascii="Calibri" w:hAnsi="Calibri" w:cs="Calibri"/>
              <w:b w:val="0"/>
              <w:sz w:val="24"/>
              <w:lang w:val="es-EC"/>
            </w:rPr>
          </w:rPrChange>
        </w:rPr>
        <w:t xml:space="preserve"> Producto</w:t>
      </w:r>
      <w:del w:id="380" w:author="Maria Leon" w:date="2017-01-11T14:15:00Z">
        <w:r w:rsidRPr="00973226" w:rsidDel="00A37D79">
          <w:rPr>
            <w:rFonts w:asciiTheme="minorHAnsi" w:hAnsiTheme="minorHAnsi" w:cs="Calibri"/>
            <w:b w:val="0"/>
            <w:sz w:val="24"/>
            <w:szCs w:val="24"/>
            <w:lang w:val="es-EC"/>
            <w:rPrChange w:id="381" w:author="Maria Leon" w:date="2017-01-18T14:56:00Z">
              <w:rPr>
                <w:rFonts w:ascii="Calibri" w:hAnsi="Calibri" w:cs="Calibri"/>
                <w:b w:val="0"/>
                <w:sz w:val="24"/>
                <w:lang w:val="es-EC"/>
              </w:rPr>
            </w:rPrChange>
          </w:rPr>
          <w:delText xml:space="preserve"> </w:delText>
        </w:r>
        <w:r w:rsidRPr="00973226" w:rsidDel="00A37D79">
          <w:rPr>
            <w:rFonts w:asciiTheme="minorHAnsi" w:hAnsiTheme="minorHAnsi" w:cs="Calibri"/>
            <w:b w:val="0"/>
            <w:i/>
            <w:color w:val="0000FF"/>
            <w:sz w:val="24"/>
            <w:szCs w:val="24"/>
            <w:lang w:val="es-EC"/>
            <w:rPrChange w:id="382" w:author="Maria Leon" w:date="2017-01-18T14:56:00Z">
              <w:rPr>
                <w:rFonts w:ascii="Calibri" w:hAnsi="Calibri" w:cs="Calibri"/>
                <w:b w:val="0"/>
                <w:i/>
                <w:color w:val="0000FF"/>
                <w:sz w:val="24"/>
                <w:lang w:val="es-EC"/>
              </w:rPr>
            </w:rPrChange>
          </w:rPr>
          <w:delText xml:space="preserve"> </w:delText>
        </w:r>
      </w:del>
      <w:ins w:id="383" w:author="Maria Leon" w:date="2017-01-11T14:15:00Z">
        <w:r w:rsidR="00A37D79" w:rsidRPr="00973226">
          <w:rPr>
            <w:rFonts w:asciiTheme="minorHAnsi" w:hAnsiTheme="minorHAnsi" w:cs="Calibri"/>
            <w:b w:val="0"/>
            <w:sz w:val="24"/>
            <w:szCs w:val="24"/>
            <w:lang w:val="es-EC"/>
          </w:rPr>
          <w:t xml:space="preserve"> </w:t>
        </w:r>
      </w:ins>
      <w:r w:rsidRPr="00973226">
        <w:rPr>
          <w:rFonts w:asciiTheme="minorHAnsi" w:hAnsiTheme="minorHAnsi" w:cs="Calibri"/>
          <w:b w:val="0"/>
          <w:sz w:val="24"/>
          <w:szCs w:val="24"/>
          <w:lang w:val="es-EC"/>
          <w:rPrChange w:id="384" w:author="Maria Leon" w:date="2017-01-18T14:56:00Z">
            <w:rPr>
              <w:rFonts w:ascii="Calibri" w:hAnsi="Calibri" w:cs="Calibri"/>
              <w:b w:val="0"/>
              <w:sz w:val="24"/>
              <w:lang w:val="es-EC"/>
            </w:rPr>
          </w:rPrChange>
        </w:rPr>
        <w:t>(IP-753), y que estas sean totalmente legibles.</w:t>
      </w:r>
      <w:del w:id="385" w:author="Maria Leon" w:date="2017-01-11T14:15:00Z">
        <w:r w:rsidRPr="00973226" w:rsidDel="00A37D79">
          <w:rPr>
            <w:rFonts w:asciiTheme="minorHAnsi" w:hAnsiTheme="minorHAnsi" w:cs="Calibri"/>
            <w:b w:val="0"/>
            <w:sz w:val="24"/>
            <w:szCs w:val="24"/>
            <w:lang w:val="es-EC"/>
            <w:rPrChange w:id="386" w:author="Maria Leon" w:date="2017-01-18T14:56:00Z">
              <w:rPr>
                <w:rFonts w:ascii="Calibri" w:hAnsi="Calibri" w:cs="Calibri"/>
                <w:b w:val="0"/>
                <w:sz w:val="24"/>
                <w:lang w:val="es-EC"/>
              </w:rPr>
            </w:rPrChange>
          </w:rPr>
          <w:delText xml:space="preserve">  </w:delText>
        </w:r>
      </w:del>
      <w:ins w:id="387" w:author="Maria Leon" w:date="2017-01-11T14:15:00Z">
        <w:r w:rsidR="00A37D79" w:rsidRPr="00973226">
          <w:rPr>
            <w:rFonts w:asciiTheme="minorHAnsi" w:hAnsiTheme="minorHAnsi" w:cs="Calibri"/>
            <w:b w:val="0"/>
            <w:sz w:val="24"/>
            <w:szCs w:val="24"/>
            <w:lang w:val="es-EC"/>
          </w:rPr>
          <w:t xml:space="preserve"> </w:t>
        </w:r>
      </w:ins>
      <w:r w:rsidRPr="00973226">
        <w:rPr>
          <w:rFonts w:asciiTheme="minorHAnsi" w:hAnsiTheme="minorHAnsi" w:cs="Calibri"/>
          <w:b w:val="0"/>
          <w:sz w:val="24"/>
          <w:szCs w:val="24"/>
          <w:lang w:val="es-EC"/>
          <w:rPrChange w:id="388" w:author="Maria Leon" w:date="2017-01-18T14:56:00Z">
            <w:rPr>
              <w:rFonts w:ascii="Calibri" w:hAnsi="Calibri" w:cs="Calibri"/>
              <w:b w:val="0"/>
              <w:sz w:val="24"/>
              <w:lang w:val="es-EC"/>
            </w:rPr>
          </w:rPrChange>
        </w:rPr>
        <w:t xml:space="preserve">Los sacos que nos estén correctamente identificados serán rechazados a Producción para que el Supervisor de Producción proceda al reemplazo de las mismas. </w:t>
      </w:r>
    </w:p>
    <w:p w14:paraId="74607AB1" w14:textId="77777777" w:rsidR="00E4284D" w:rsidRPr="00973226" w:rsidRDefault="00E4284D">
      <w:pPr>
        <w:pStyle w:val="Textoindependiente"/>
        <w:jc w:val="both"/>
        <w:rPr>
          <w:rFonts w:asciiTheme="minorHAnsi" w:eastAsia="Times New Roman" w:hAnsiTheme="minorHAnsi" w:cs="Calibri"/>
          <w:b w:val="0"/>
          <w:i/>
          <w:color w:val="0000FF"/>
          <w:sz w:val="24"/>
          <w:szCs w:val="24"/>
          <w:lang w:val="es-EC"/>
          <w:rPrChange w:id="389" w:author="Maria Leon" w:date="2017-01-18T14:56:00Z">
            <w:rPr>
              <w:rFonts w:ascii="Calibri" w:eastAsia="Times New Roman" w:hAnsi="Calibri" w:cs="Calibri"/>
              <w:b w:val="0"/>
              <w:i/>
              <w:color w:val="0000FF"/>
              <w:sz w:val="24"/>
              <w:lang w:val="es-EC"/>
            </w:rPr>
          </w:rPrChange>
        </w:rPr>
      </w:pPr>
      <w:r w:rsidRPr="00973226">
        <w:rPr>
          <w:rFonts w:asciiTheme="minorHAnsi" w:hAnsiTheme="minorHAnsi" w:cs="Calibri"/>
          <w:b w:val="0"/>
          <w:sz w:val="24"/>
          <w:szCs w:val="24"/>
          <w:lang w:val="es-EC"/>
          <w:rPrChange w:id="390" w:author="Maria Leon" w:date="2017-01-18T14:56:00Z">
            <w:rPr>
              <w:rFonts w:ascii="Calibri" w:hAnsi="Calibri" w:cs="Calibri"/>
              <w:b w:val="0"/>
              <w:sz w:val="24"/>
              <w:lang w:val="es-EC"/>
            </w:rPr>
          </w:rPrChange>
        </w:rPr>
        <w:lastRenderedPageBreak/>
        <w:t xml:space="preserve">De la misma forma son responsables de asegurar que tengan </w:t>
      </w:r>
      <w:r w:rsidRPr="00973226">
        <w:rPr>
          <w:rFonts w:asciiTheme="minorHAnsi" w:eastAsia="Times New Roman" w:hAnsiTheme="minorHAnsi" w:cs="Calibri"/>
          <w:b w:val="0"/>
          <w:sz w:val="24"/>
          <w:szCs w:val="24"/>
          <w:lang w:val="es-EC"/>
          <w:rPrChange w:id="391" w:author="Maria Leon" w:date="2017-01-18T14:56:00Z">
            <w:rPr>
              <w:rFonts w:ascii="Calibri" w:eastAsia="Times New Roman" w:hAnsi="Calibri" w:cs="Calibri"/>
              <w:b w:val="0"/>
              <w:sz w:val="24"/>
              <w:lang w:val="es-EC"/>
            </w:rPr>
          </w:rPrChange>
        </w:rPr>
        <w:t xml:space="preserve">la etiqueta </w:t>
      </w:r>
      <w:r w:rsidR="00D33A1F" w:rsidRPr="00973226">
        <w:rPr>
          <w:rFonts w:asciiTheme="minorHAnsi" w:eastAsia="Times New Roman" w:hAnsiTheme="minorHAnsi" w:cs="Calibri"/>
          <w:b w:val="0"/>
          <w:sz w:val="24"/>
          <w:szCs w:val="24"/>
          <w:lang w:val="es-EC"/>
          <w:rPrChange w:id="392" w:author="Maria Leon" w:date="2017-01-18T14:56:00Z">
            <w:rPr>
              <w:rFonts w:ascii="Calibri" w:eastAsia="Times New Roman" w:hAnsi="Calibri" w:cs="Calibri"/>
              <w:b w:val="0"/>
              <w:sz w:val="24"/>
              <w:lang w:val="es-EC"/>
            </w:rPr>
          </w:rPrChange>
        </w:rPr>
        <w:t>“</w:t>
      </w:r>
      <w:r w:rsidRPr="00973226">
        <w:rPr>
          <w:rFonts w:asciiTheme="minorHAnsi" w:eastAsia="Times New Roman" w:hAnsiTheme="minorHAnsi" w:cs="Calibri"/>
          <w:b w:val="0"/>
          <w:sz w:val="24"/>
          <w:szCs w:val="24"/>
          <w:lang w:val="es-EC"/>
          <w:rPrChange w:id="393" w:author="Maria Leon" w:date="2017-01-18T14:56:00Z">
            <w:rPr>
              <w:rFonts w:ascii="Calibri" w:eastAsia="Times New Roman" w:hAnsi="Calibri" w:cs="Calibri"/>
              <w:b w:val="0"/>
              <w:sz w:val="24"/>
              <w:lang w:val="es-EC"/>
            </w:rPr>
          </w:rPrChange>
        </w:rPr>
        <w:t>Producto con Insecticida</w:t>
      </w:r>
      <w:r w:rsidR="00D33A1F" w:rsidRPr="00973226">
        <w:rPr>
          <w:rFonts w:asciiTheme="minorHAnsi" w:eastAsia="Times New Roman" w:hAnsiTheme="minorHAnsi" w:cs="Calibri"/>
          <w:b w:val="0"/>
          <w:sz w:val="24"/>
          <w:szCs w:val="24"/>
          <w:lang w:val="es-EC"/>
          <w:rPrChange w:id="394" w:author="Maria Leon" w:date="2017-01-18T14:56:00Z">
            <w:rPr>
              <w:rFonts w:ascii="Calibri" w:eastAsia="Times New Roman" w:hAnsi="Calibri" w:cs="Calibri"/>
              <w:b w:val="0"/>
              <w:sz w:val="24"/>
              <w:lang w:val="es-EC"/>
            </w:rPr>
          </w:rPrChange>
        </w:rPr>
        <w:t>”</w:t>
      </w:r>
      <w:r w:rsidRPr="00973226">
        <w:rPr>
          <w:rFonts w:asciiTheme="minorHAnsi" w:eastAsia="Times New Roman" w:hAnsiTheme="minorHAnsi" w:cs="Calibri"/>
          <w:b w:val="0"/>
          <w:sz w:val="24"/>
          <w:szCs w:val="24"/>
          <w:lang w:val="es-EC"/>
          <w:rPrChange w:id="395" w:author="Maria Leon" w:date="2017-01-18T14:56:00Z">
            <w:rPr>
              <w:rFonts w:ascii="Calibri" w:eastAsia="Times New Roman" w:hAnsi="Calibri" w:cs="Calibri"/>
              <w:b w:val="0"/>
              <w:sz w:val="24"/>
              <w:lang w:val="es-EC"/>
            </w:rPr>
          </w:rPrChange>
        </w:rPr>
        <w:t xml:space="preserve"> adicional,</w:t>
      </w:r>
      <w:r w:rsidRPr="00973226">
        <w:rPr>
          <w:rFonts w:asciiTheme="minorHAnsi" w:eastAsia="Times New Roman" w:hAnsiTheme="minorHAnsi" w:cs="Calibri"/>
          <w:b w:val="0"/>
          <w:i/>
          <w:color w:val="0000FF"/>
          <w:sz w:val="24"/>
          <w:szCs w:val="24"/>
          <w:lang w:val="es-EC"/>
          <w:rPrChange w:id="396" w:author="Maria Leon" w:date="2017-01-18T14:56:00Z">
            <w:rPr>
              <w:rFonts w:ascii="Calibri" w:eastAsia="Times New Roman" w:hAnsi="Calibri" w:cs="Calibri"/>
              <w:b w:val="0"/>
              <w:i/>
              <w:color w:val="0000FF"/>
              <w:sz w:val="24"/>
              <w:lang w:val="es-EC"/>
            </w:rPr>
          </w:rPrChange>
        </w:rPr>
        <w:t xml:space="preserve"> </w:t>
      </w:r>
      <w:r w:rsidRPr="00973226">
        <w:rPr>
          <w:rFonts w:asciiTheme="minorHAnsi" w:eastAsia="Times New Roman" w:hAnsiTheme="minorHAnsi" w:cs="Calibri"/>
          <w:b w:val="0"/>
          <w:sz w:val="24"/>
          <w:szCs w:val="24"/>
          <w:lang w:val="es-EC"/>
          <w:rPrChange w:id="397" w:author="Maria Leon" w:date="2017-01-18T14:56:00Z">
            <w:rPr>
              <w:rFonts w:ascii="Calibri" w:eastAsia="Times New Roman" w:hAnsi="Calibri" w:cs="Calibri"/>
              <w:b w:val="0"/>
              <w:sz w:val="24"/>
              <w:lang w:val="es-EC"/>
            </w:rPr>
          </w:rPrChange>
        </w:rPr>
        <w:t>en caso de corbatines</w:t>
      </w:r>
      <w:r w:rsidRPr="00973226">
        <w:rPr>
          <w:rFonts w:asciiTheme="minorHAnsi" w:eastAsia="Times New Roman" w:hAnsiTheme="minorHAnsi" w:cs="Calibri"/>
          <w:b w:val="0"/>
          <w:i/>
          <w:color w:val="0000FF"/>
          <w:sz w:val="24"/>
          <w:szCs w:val="24"/>
          <w:lang w:val="es-EC"/>
          <w:rPrChange w:id="398" w:author="Maria Leon" w:date="2017-01-18T14:56:00Z">
            <w:rPr>
              <w:rFonts w:ascii="Calibri" w:eastAsia="Times New Roman" w:hAnsi="Calibri" w:cs="Calibri"/>
              <w:b w:val="0"/>
              <w:i/>
              <w:color w:val="0000FF"/>
              <w:sz w:val="24"/>
              <w:lang w:val="es-EC"/>
            </w:rPr>
          </w:rPrChange>
        </w:rPr>
        <w:t xml:space="preserve">. </w:t>
      </w:r>
    </w:p>
    <w:p w14:paraId="74607AB2" w14:textId="77777777" w:rsidR="00E4284D" w:rsidRPr="00973226" w:rsidRDefault="00E4284D">
      <w:pPr>
        <w:pStyle w:val="Textoindependiente"/>
        <w:jc w:val="both"/>
        <w:rPr>
          <w:rFonts w:asciiTheme="minorHAnsi" w:eastAsia="Times New Roman" w:hAnsiTheme="minorHAnsi" w:cs="Calibri"/>
          <w:b w:val="0"/>
          <w:i/>
          <w:color w:val="0000FF"/>
          <w:sz w:val="24"/>
          <w:szCs w:val="24"/>
          <w:lang w:val="es-EC"/>
          <w:rPrChange w:id="399" w:author="Maria Leon" w:date="2017-01-18T14:56:00Z">
            <w:rPr>
              <w:rFonts w:ascii="Calibri" w:eastAsia="Times New Roman" w:hAnsi="Calibri" w:cs="Calibri"/>
              <w:b w:val="0"/>
              <w:i/>
              <w:color w:val="0000FF"/>
              <w:sz w:val="24"/>
              <w:lang w:val="es-EC"/>
            </w:rPr>
          </w:rPrChange>
        </w:rPr>
      </w:pPr>
    </w:p>
    <w:p w14:paraId="74607AB3" w14:textId="77777777" w:rsidR="00E4284D" w:rsidRPr="00973226" w:rsidRDefault="00E4284D">
      <w:pPr>
        <w:pStyle w:val="Textoindependiente"/>
        <w:jc w:val="both"/>
        <w:rPr>
          <w:rFonts w:asciiTheme="minorHAnsi" w:eastAsia="Times New Roman" w:hAnsiTheme="minorHAnsi" w:cs="Calibri"/>
          <w:b w:val="0"/>
          <w:sz w:val="24"/>
          <w:szCs w:val="24"/>
          <w:lang w:val="es-EC"/>
          <w:rPrChange w:id="400" w:author="Maria Leon" w:date="2017-01-18T14:56:00Z">
            <w:rPr>
              <w:rFonts w:ascii="Calibri" w:eastAsia="Times New Roman" w:hAnsi="Calibri" w:cs="Calibri"/>
              <w:b w:val="0"/>
              <w:sz w:val="24"/>
              <w:lang w:val="es-EC"/>
            </w:rPr>
          </w:rPrChange>
        </w:rPr>
      </w:pPr>
      <w:r w:rsidRPr="00973226">
        <w:rPr>
          <w:rFonts w:asciiTheme="minorHAnsi" w:eastAsia="Times New Roman" w:hAnsiTheme="minorHAnsi" w:cs="Calibri"/>
          <w:b w:val="0"/>
          <w:sz w:val="24"/>
          <w:szCs w:val="24"/>
          <w:lang w:val="es-EC"/>
          <w:rPrChange w:id="401" w:author="Maria Leon" w:date="2017-01-18T14:56:00Z">
            <w:rPr>
              <w:rFonts w:ascii="Calibri" w:eastAsia="Times New Roman" w:hAnsi="Calibri" w:cs="Calibri"/>
              <w:b w:val="0"/>
              <w:sz w:val="24"/>
              <w:lang w:val="es-EC"/>
            </w:rPr>
          </w:rPrChange>
        </w:rPr>
        <w:t>Los productos que por algún motivo no pueden ser almacenados de acuerdo a la IT-755-PUPB Plano de Ubicación de Productos en Bodega, son ubicados en un área que el Jefe de Materiales designe en ese instante y se identifica con un cartel con la descripción y medidas del producto almacenado por parte del Ayudante de Bodega.</w:t>
      </w:r>
    </w:p>
    <w:p w14:paraId="74607AB4" w14:textId="77777777" w:rsidR="00E4284D" w:rsidRPr="00973226" w:rsidRDefault="00E4284D">
      <w:pPr>
        <w:pStyle w:val="Textoindependiente"/>
        <w:jc w:val="both"/>
        <w:rPr>
          <w:rFonts w:asciiTheme="minorHAnsi" w:eastAsia="Times New Roman" w:hAnsiTheme="minorHAnsi" w:cs="Calibri"/>
          <w:b w:val="0"/>
          <w:sz w:val="24"/>
          <w:szCs w:val="24"/>
          <w:lang w:val="es-EC"/>
          <w:rPrChange w:id="402" w:author="Maria Leon" w:date="2017-01-18T14:56:00Z">
            <w:rPr>
              <w:rFonts w:ascii="Calibri" w:eastAsia="Times New Roman" w:hAnsi="Calibri" w:cs="Calibri"/>
              <w:b w:val="0"/>
              <w:sz w:val="24"/>
              <w:lang w:val="es-EC"/>
            </w:rPr>
          </w:rPrChange>
        </w:rPr>
      </w:pPr>
    </w:p>
    <w:p w14:paraId="74607AB5" w14:textId="77777777" w:rsidR="00E4284D" w:rsidRPr="00973226" w:rsidRDefault="00E4284D">
      <w:pPr>
        <w:pStyle w:val="Textoindependiente"/>
        <w:jc w:val="both"/>
        <w:rPr>
          <w:rFonts w:asciiTheme="minorHAnsi" w:eastAsia="Times New Roman" w:hAnsiTheme="minorHAnsi" w:cs="Calibri"/>
          <w:b w:val="0"/>
          <w:sz w:val="24"/>
          <w:szCs w:val="24"/>
          <w:lang w:val="es-EC"/>
          <w:rPrChange w:id="403" w:author="Maria Leon" w:date="2017-01-18T14:56:00Z">
            <w:rPr>
              <w:rFonts w:ascii="Calibri" w:eastAsia="Times New Roman" w:hAnsi="Calibri" w:cs="Calibri"/>
              <w:b w:val="0"/>
              <w:sz w:val="24"/>
              <w:lang w:val="es-EC"/>
            </w:rPr>
          </w:rPrChange>
        </w:rPr>
      </w:pPr>
      <w:r w:rsidRPr="00973226">
        <w:rPr>
          <w:rFonts w:asciiTheme="minorHAnsi" w:hAnsiTheme="minorHAnsi" w:cs="Calibri"/>
          <w:b w:val="0"/>
          <w:sz w:val="24"/>
          <w:szCs w:val="24"/>
          <w:lang w:val="es-EC"/>
          <w:rPrChange w:id="404" w:author="Maria Leon" w:date="2017-01-18T14:56:00Z">
            <w:rPr>
              <w:rFonts w:ascii="Calibri" w:hAnsi="Calibri" w:cs="Calibri"/>
              <w:b w:val="0"/>
              <w:sz w:val="24"/>
              <w:lang w:val="es-EC"/>
            </w:rPr>
          </w:rPrChange>
        </w:rPr>
        <w:t>El Ayudante de Bodega es responsable de asegurar que los productos elaborados con insecticida que ingrese a Bodega se encuentren estibados en pallets de color amarillo</w:t>
      </w:r>
    </w:p>
    <w:p w14:paraId="74607AB6" w14:textId="77777777" w:rsidR="00E4284D" w:rsidRPr="00973226" w:rsidRDefault="00E4284D">
      <w:pPr>
        <w:pStyle w:val="Textoindependiente"/>
        <w:jc w:val="both"/>
        <w:rPr>
          <w:rFonts w:asciiTheme="minorHAnsi" w:eastAsia="Times New Roman" w:hAnsiTheme="minorHAnsi" w:cs="Calibri"/>
          <w:b w:val="0"/>
          <w:sz w:val="24"/>
          <w:szCs w:val="24"/>
          <w:lang w:val="es-EC"/>
          <w:rPrChange w:id="405" w:author="Maria Leon" w:date="2017-01-18T14:56:00Z">
            <w:rPr>
              <w:rFonts w:ascii="Calibri" w:eastAsia="Times New Roman" w:hAnsi="Calibri" w:cs="Calibri"/>
              <w:b w:val="0"/>
              <w:sz w:val="24"/>
              <w:lang w:val="es-EC"/>
            </w:rPr>
          </w:rPrChange>
        </w:rPr>
      </w:pPr>
    </w:p>
    <w:p w14:paraId="74607AB7" w14:textId="77777777" w:rsidR="00E4284D" w:rsidRPr="00973226" w:rsidRDefault="00E4284D">
      <w:pPr>
        <w:pStyle w:val="Textoindependiente"/>
        <w:jc w:val="both"/>
        <w:rPr>
          <w:rFonts w:asciiTheme="minorHAnsi" w:hAnsiTheme="minorHAnsi" w:cs="Calibri"/>
          <w:sz w:val="24"/>
          <w:szCs w:val="24"/>
          <w:lang w:val="es-EC"/>
          <w:rPrChange w:id="406" w:author="Maria Leon" w:date="2017-01-18T14:56:00Z">
            <w:rPr>
              <w:rFonts w:ascii="Calibri" w:hAnsi="Calibri" w:cs="Calibri"/>
              <w:sz w:val="20"/>
              <w:lang w:val="es-EC"/>
            </w:rPr>
          </w:rPrChange>
        </w:rPr>
      </w:pPr>
      <w:r w:rsidRPr="00973226">
        <w:rPr>
          <w:rFonts w:asciiTheme="minorHAnsi" w:eastAsia="Times New Roman" w:hAnsiTheme="minorHAnsi" w:cs="Calibri"/>
          <w:b w:val="0"/>
          <w:i/>
          <w:color w:val="0000FF"/>
          <w:sz w:val="24"/>
          <w:szCs w:val="24"/>
          <w:lang w:val="es-EC"/>
          <w:rPrChange w:id="407" w:author="Maria Leon" w:date="2017-01-18T14:56:00Z">
            <w:rPr>
              <w:rFonts w:ascii="Calibri" w:eastAsia="Times New Roman" w:hAnsi="Calibri" w:cs="Calibri"/>
              <w:b w:val="0"/>
              <w:i/>
              <w:color w:val="0000FF"/>
              <w:sz w:val="24"/>
              <w:lang w:val="es-EC"/>
            </w:rPr>
          </w:rPrChange>
        </w:rPr>
        <w:t xml:space="preserve"> </w:t>
      </w:r>
    </w:p>
    <w:p w14:paraId="74607AB8" w14:textId="77777777" w:rsidR="00E4284D" w:rsidRPr="00973226" w:rsidRDefault="00E4284D">
      <w:pPr>
        <w:pStyle w:val="Textoindependiente"/>
        <w:numPr>
          <w:ilvl w:val="1"/>
          <w:numId w:val="8"/>
        </w:numPr>
        <w:jc w:val="both"/>
        <w:rPr>
          <w:rFonts w:asciiTheme="minorHAnsi" w:hAnsiTheme="minorHAnsi" w:cs="Calibri"/>
          <w:sz w:val="24"/>
          <w:szCs w:val="24"/>
          <w:lang w:val="es-EC"/>
          <w:rPrChange w:id="408" w:author="Maria Leon" w:date="2017-01-18T14:56:00Z">
            <w:rPr>
              <w:rFonts w:ascii="Calibri" w:hAnsi="Calibri" w:cs="Calibri"/>
              <w:sz w:val="24"/>
              <w:lang w:val="es-EC"/>
            </w:rPr>
          </w:rPrChange>
        </w:rPr>
      </w:pPr>
      <w:r w:rsidRPr="00973226">
        <w:rPr>
          <w:rFonts w:asciiTheme="minorHAnsi" w:hAnsiTheme="minorHAnsi" w:cs="Calibri"/>
          <w:sz w:val="24"/>
          <w:szCs w:val="24"/>
          <w:lang w:val="es-EC"/>
          <w:rPrChange w:id="409" w:author="Maria Leon" w:date="2017-01-18T14:56:00Z">
            <w:rPr>
              <w:rFonts w:ascii="Calibri" w:hAnsi="Calibri" w:cs="Calibri"/>
              <w:sz w:val="24"/>
              <w:lang w:val="es-EC"/>
            </w:rPr>
          </w:rPrChange>
        </w:rPr>
        <w:t>Muestras de Productos</w:t>
      </w:r>
    </w:p>
    <w:p w14:paraId="74607AB9" w14:textId="77777777" w:rsidR="00E4284D" w:rsidRPr="00973226" w:rsidRDefault="00E4284D">
      <w:pPr>
        <w:pStyle w:val="Textoindependiente2"/>
        <w:rPr>
          <w:rFonts w:asciiTheme="minorHAnsi" w:hAnsiTheme="minorHAnsi" w:cs="Calibri"/>
          <w:szCs w:val="24"/>
          <w:lang w:val="es-EC"/>
          <w:rPrChange w:id="410" w:author="Maria Leon" w:date="2017-01-18T14:56:00Z">
            <w:rPr>
              <w:rFonts w:ascii="Calibri" w:hAnsi="Calibri" w:cs="Calibri"/>
              <w:lang w:val="es-EC"/>
            </w:rPr>
          </w:rPrChange>
        </w:rPr>
      </w:pPr>
      <w:r w:rsidRPr="00973226">
        <w:rPr>
          <w:rFonts w:asciiTheme="minorHAnsi" w:hAnsiTheme="minorHAnsi" w:cs="Calibri"/>
          <w:szCs w:val="24"/>
          <w:lang w:val="es-EC"/>
          <w:rPrChange w:id="411" w:author="Maria Leon" w:date="2017-01-18T14:56:00Z">
            <w:rPr>
              <w:rFonts w:ascii="Calibri" w:hAnsi="Calibri" w:cs="Calibri"/>
              <w:lang w:val="es-EC"/>
            </w:rPr>
          </w:rPrChange>
        </w:rPr>
        <w:t>Los productos que se elaboran por primera vez y de los cuales se envían muestras a los clientes para su aprobación, de acuerdo al procedimiento Planificación de Procesos (P-710-01),</w:t>
      </w:r>
      <w:del w:id="412" w:author="Maria Leon" w:date="2017-01-11T14:15:00Z">
        <w:r w:rsidRPr="00973226" w:rsidDel="00A37D79">
          <w:rPr>
            <w:rFonts w:asciiTheme="minorHAnsi" w:hAnsiTheme="minorHAnsi" w:cs="Calibri"/>
            <w:szCs w:val="24"/>
            <w:lang w:val="es-EC"/>
            <w:rPrChange w:id="413" w:author="Maria Leon" w:date="2017-01-18T14:56:00Z">
              <w:rPr>
                <w:rFonts w:ascii="Calibri" w:hAnsi="Calibri" w:cs="Calibri"/>
                <w:lang w:val="es-EC"/>
              </w:rPr>
            </w:rPrChange>
          </w:rPr>
          <w:delText xml:space="preserve">  </w:delText>
        </w:r>
      </w:del>
      <w:ins w:id="414" w:author="Maria Leon" w:date="2017-01-11T14:15:00Z">
        <w:r w:rsidR="00A37D79" w:rsidRPr="00973226">
          <w:rPr>
            <w:rFonts w:asciiTheme="minorHAnsi" w:hAnsiTheme="minorHAnsi" w:cs="Calibri"/>
            <w:szCs w:val="24"/>
            <w:lang w:val="es-EC"/>
          </w:rPr>
          <w:t xml:space="preserve"> </w:t>
        </w:r>
      </w:ins>
      <w:r w:rsidRPr="00973226">
        <w:rPr>
          <w:rFonts w:asciiTheme="minorHAnsi" w:hAnsiTheme="minorHAnsi" w:cs="Calibri"/>
          <w:szCs w:val="24"/>
          <w:lang w:val="es-EC"/>
          <w:rPrChange w:id="415" w:author="Maria Leon" w:date="2017-01-18T14:56:00Z">
            <w:rPr>
              <w:rFonts w:ascii="Calibri" w:hAnsi="Calibri" w:cs="Calibri"/>
              <w:lang w:val="es-EC"/>
            </w:rPr>
          </w:rPrChange>
        </w:rPr>
        <w:t xml:space="preserve">y que previamente han sido aprobados por el Jefe de Calidad, de acuerdo al procedimiento Medición y Monitoreo (P-824-01), el Jefe de Calidad y/o Inspector de Calidad los identifican con la </w:t>
      </w:r>
      <w:ins w:id="416" w:author="Maria Leon" w:date="2017-01-18T14:49:00Z">
        <w:r w:rsidR="00973226" w:rsidRPr="00973226">
          <w:rPr>
            <w:rFonts w:asciiTheme="minorHAnsi" w:hAnsiTheme="minorHAnsi" w:cs="Calibri"/>
            <w:szCs w:val="24"/>
            <w:lang w:val="es-EC"/>
          </w:rPr>
          <w:t>E</w:t>
        </w:r>
      </w:ins>
      <w:del w:id="417" w:author="Maria Leon" w:date="2017-01-18T14:49:00Z">
        <w:r w:rsidRPr="00973226" w:rsidDel="00973226">
          <w:rPr>
            <w:rFonts w:asciiTheme="minorHAnsi" w:hAnsiTheme="minorHAnsi" w:cs="Calibri"/>
            <w:szCs w:val="24"/>
            <w:lang w:val="es-EC"/>
            <w:rPrChange w:id="418" w:author="Maria Leon" w:date="2017-01-18T14:56:00Z">
              <w:rPr>
                <w:rFonts w:ascii="Calibri" w:hAnsi="Calibri" w:cs="Calibri"/>
                <w:lang w:val="es-EC"/>
              </w:rPr>
            </w:rPrChange>
          </w:rPr>
          <w:delText>e</w:delText>
        </w:r>
      </w:del>
      <w:r w:rsidR="00D33A1F" w:rsidRPr="00973226">
        <w:rPr>
          <w:rFonts w:asciiTheme="minorHAnsi" w:hAnsiTheme="minorHAnsi" w:cs="Calibri"/>
          <w:szCs w:val="24"/>
          <w:lang w:val="es-EC"/>
          <w:rPrChange w:id="419" w:author="Maria Leon" w:date="2017-01-18T14:56:00Z">
            <w:rPr>
              <w:rFonts w:ascii="Calibri" w:hAnsi="Calibri" w:cs="Calibri"/>
              <w:lang w:val="es-EC"/>
            </w:rPr>
          </w:rPrChange>
        </w:rPr>
        <w:t>tiqueta</w:t>
      </w:r>
      <w:ins w:id="420" w:author="Maria Leon" w:date="2017-01-18T14:49:00Z">
        <w:r w:rsidR="00973226" w:rsidRPr="00973226">
          <w:rPr>
            <w:rFonts w:asciiTheme="minorHAnsi" w:hAnsiTheme="minorHAnsi" w:cs="Calibri"/>
            <w:szCs w:val="24"/>
            <w:lang w:val="es-EC"/>
          </w:rPr>
          <w:t>-</w:t>
        </w:r>
      </w:ins>
      <w:del w:id="421" w:author="Maria Leon" w:date="2017-01-18T14:49:00Z">
        <w:r w:rsidR="00D33A1F" w:rsidRPr="00973226" w:rsidDel="00973226">
          <w:rPr>
            <w:rFonts w:asciiTheme="minorHAnsi" w:hAnsiTheme="minorHAnsi" w:cs="Calibri"/>
            <w:szCs w:val="24"/>
            <w:lang w:val="es-EC"/>
            <w:rPrChange w:id="422" w:author="Maria Leon" w:date="2017-01-18T14:56:00Z">
              <w:rPr>
                <w:rFonts w:ascii="Calibri" w:hAnsi="Calibri" w:cs="Calibri"/>
                <w:lang w:val="es-EC"/>
              </w:rPr>
            </w:rPrChange>
          </w:rPr>
          <w:delText xml:space="preserve"> </w:delText>
        </w:r>
      </w:del>
      <w:r w:rsidR="00D33A1F" w:rsidRPr="00973226">
        <w:rPr>
          <w:rFonts w:asciiTheme="minorHAnsi" w:hAnsiTheme="minorHAnsi" w:cs="Calibri"/>
          <w:szCs w:val="24"/>
          <w:lang w:val="es-EC"/>
          <w:rPrChange w:id="423" w:author="Maria Leon" w:date="2017-01-18T14:56:00Z">
            <w:rPr>
              <w:rFonts w:ascii="Calibri" w:hAnsi="Calibri" w:cs="Calibri"/>
              <w:lang w:val="es-EC"/>
            </w:rPr>
          </w:rPrChange>
        </w:rPr>
        <w:t>Muestras de Productos</w:t>
      </w:r>
      <w:ins w:id="424" w:author="Maria Leon" w:date="2017-01-18T14:49:00Z">
        <w:r w:rsidR="00973226" w:rsidRPr="00973226">
          <w:rPr>
            <w:rFonts w:asciiTheme="minorHAnsi" w:hAnsiTheme="minorHAnsi" w:cs="Calibri"/>
            <w:szCs w:val="24"/>
            <w:lang w:val="es-EC"/>
          </w:rPr>
          <w:t xml:space="preserve"> (MP-753)</w:t>
        </w:r>
      </w:ins>
      <w:r w:rsidRPr="00973226">
        <w:rPr>
          <w:rFonts w:asciiTheme="minorHAnsi" w:hAnsiTheme="minorHAnsi" w:cs="Calibri"/>
          <w:szCs w:val="24"/>
          <w:lang w:val="es-EC"/>
          <w:rPrChange w:id="425" w:author="Maria Leon" w:date="2017-01-18T14:56:00Z">
            <w:rPr>
              <w:rFonts w:ascii="Calibri" w:hAnsi="Calibri" w:cs="Calibri"/>
              <w:lang w:val="es-EC"/>
            </w:rPr>
          </w:rPrChange>
        </w:rPr>
        <w:t xml:space="preserve"> donde consta el nombre del cliente y especificaciones del producto. </w:t>
      </w:r>
    </w:p>
    <w:p w14:paraId="74607ABA" w14:textId="77777777" w:rsidR="00E4284D" w:rsidRPr="00973226" w:rsidRDefault="00E4284D">
      <w:pPr>
        <w:jc w:val="both"/>
        <w:rPr>
          <w:rFonts w:asciiTheme="minorHAnsi" w:hAnsiTheme="minorHAnsi" w:cs="Calibri"/>
          <w:szCs w:val="24"/>
          <w:rPrChange w:id="426" w:author="Maria Leon" w:date="2017-01-18T14:56:00Z">
            <w:rPr>
              <w:rFonts w:ascii="Calibri" w:hAnsi="Calibri" w:cs="Calibri"/>
              <w:sz w:val="18"/>
            </w:rPr>
          </w:rPrChange>
        </w:rPr>
      </w:pPr>
    </w:p>
    <w:p w14:paraId="74607ABB" w14:textId="77777777" w:rsidR="00E4284D" w:rsidRPr="00973226" w:rsidRDefault="00E4284D">
      <w:pPr>
        <w:jc w:val="both"/>
        <w:rPr>
          <w:rFonts w:asciiTheme="minorHAnsi" w:hAnsiTheme="minorHAnsi" w:cs="Calibri"/>
          <w:szCs w:val="24"/>
          <w:rPrChange w:id="427" w:author="Maria Leon" w:date="2017-01-18T14:56:00Z">
            <w:rPr>
              <w:rFonts w:ascii="Calibri" w:hAnsi="Calibri" w:cs="Calibri"/>
              <w:sz w:val="18"/>
            </w:rPr>
          </w:rPrChange>
        </w:rPr>
      </w:pPr>
    </w:p>
    <w:p w14:paraId="74607ABC" w14:textId="77777777" w:rsidR="00E4284D" w:rsidRPr="00973226" w:rsidRDefault="00E4284D">
      <w:pPr>
        <w:pStyle w:val="Ttulo1"/>
        <w:tabs>
          <w:tab w:val="clear" w:pos="432"/>
          <w:tab w:val="num" w:pos="284"/>
        </w:tabs>
        <w:jc w:val="both"/>
        <w:rPr>
          <w:rFonts w:asciiTheme="minorHAnsi" w:hAnsiTheme="minorHAnsi" w:cs="Calibri"/>
          <w:szCs w:val="24"/>
          <w:lang w:val="es-EC"/>
          <w:rPrChange w:id="428" w:author="Maria Leon" w:date="2017-01-18T14:56:00Z">
            <w:rPr>
              <w:rFonts w:ascii="Calibri" w:hAnsi="Calibri" w:cs="Calibri"/>
              <w:lang w:val="es-EC"/>
            </w:rPr>
          </w:rPrChange>
        </w:rPr>
        <w:pPrChange w:id="429" w:author="Maria Leon" w:date="2017-01-18T14:56:00Z">
          <w:pPr>
            <w:pStyle w:val="Ttulo1"/>
            <w:tabs>
              <w:tab w:val="clear" w:pos="432"/>
              <w:tab w:val="num" w:pos="284"/>
            </w:tabs>
          </w:pPr>
        </w:pPrChange>
      </w:pPr>
      <w:r w:rsidRPr="00973226">
        <w:rPr>
          <w:rFonts w:asciiTheme="minorHAnsi" w:hAnsiTheme="minorHAnsi" w:cs="Calibri"/>
          <w:szCs w:val="24"/>
          <w:lang w:val="es-EC"/>
          <w:rPrChange w:id="430" w:author="Maria Leon" w:date="2017-01-18T14:56:00Z">
            <w:rPr>
              <w:rFonts w:ascii="Calibri" w:hAnsi="Calibri" w:cs="Calibri"/>
              <w:lang w:val="es-EC"/>
            </w:rPr>
          </w:rPrChange>
        </w:rPr>
        <w:t xml:space="preserve"> Estado del Producto</w:t>
      </w:r>
    </w:p>
    <w:p w14:paraId="74607ABD" w14:textId="77777777" w:rsidR="00E4284D" w:rsidRPr="00973226" w:rsidRDefault="00E4284D">
      <w:pPr>
        <w:pStyle w:val="Ttulo5"/>
        <w:numPr>
          <w:ilvl w:val="1"/>
          <w:numId w:val="7"/>
        </w:numPr>
        <w:jc w:val="both"/>
        <w:rPr>
          <w:rFonts w:asciiTheme="minorHAnsi" w:hAnsiTheme="minorHAnsi" w:cs="Calibri"/>
          <w:b/>
          <w:szCs w:val="24"/>
          <w:rPrChange w:id="431" w:author="Maria Leon" w:date="2017-01-18T14:56:00Z">
            <w:rPr>
              <w:rFonts w:ascii="Calibri" w:hAnsi="Calibri" w:cs="Calibri"/>
              <w:b/>
            </w:rPr>
          </w:rPrChange>
        </w:rPr>
        <w:pPrChange w:id="432" w:author="Maria Leon" w:date="2017-01-18T14:56:00Z">
          <w:pPr>
            <w:pStyle w:val="Ttulo5"/>
            <w:numPr>
              <w:ilvl w:val="1"/>
              <w:numId w:val="7"/>
            </w:numPr>
            <w:tabs>
              <w:tab w:val="clear" w:pos="1008"/>
              <w:tab w:val="num" w:pos="480"/>
            </w:tabs>
            <w:ind w:left="480" w:hanging="480"/>
          </w:pPr>
        </w:pPrChange>
      </w:pPr>
      <w:r w:rsidRPr="00973226">
        <w:rPr>
          <w:rFonts w:asciiTheme="minorHAnsi" w:hAnsiTheme="minorHAnsi" w:cs="Calibri"/>
          <w:b/>
          <w:szCs w:val="24"/>
          <w:rPrChange w:id="433" w:author="Maria Leon" w:date="2017-01-18T14:56:00Z">
            <w:rPr>
              <w:rFonts w:ascii="Calibri" w:hAnsi="Calibri" w:cs="Calibri"/>
              <w:b/>
            </w:rPr>
          </w:rPrChange>
        </w:rPr>
        <w:t>En Bodega</w:t>
      </w:r>
    </w:p>
    <w:p w14:paraId="74607ABE" w14:textId="77777777" w:rsidR="00E4284D" w:rsidRPr="00973226" w:rsidRDefault="00E4284D">
      <w:pPr>
        <w:pStyle w:val="Textoindependiente2"/>
        <w:rPr>
          <w:rFonts w:asciiTheme="minorHAnsi" w:eastAsia="Times New Roman" w:hAnsiTheme="minorHAnsi" w:cs="Calibri"/>
          <w:szCs w:val="24"/>
          <w:lang w:val="es-EC"/>
          <w:rPrChange w:id="434"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435" w:author="Maria Leon" w:date="2017-01-18T14:56:00Z">
            <w:rPr>
              <w:rFonts w:ascii="Calibri" w:eastAsia="Times New Roman" w:hAnsi="Calibri" w:cs="Calibri"/>
              <w:lang w:val="es-EC"/>
            </w:rPr>
          </w:rPrChange>
        </w:rPr>
        <w:t>De existir materia prima</w:t>
      </w:r>
      <w:del w:id="436" w:author="Maria Leon" w:date="2017-01-11T14:15:00Z">
        <w:r w:rsidRPr="00973226" w:rsidDel="00A37D79">
          <w:rPr>
            <w:rFonts w:asciiTheme="minorHAnsi" w:eastAsia="Times New Roman" w:hAnsiTheme="minorHAnsi" w:cs="Calibri"/>
            <w:szCs w:val="24"/>
            <w:lang w:val="es-EC"/>
            <w:rPrChange w:id="437" w:author="Maria Leon" w:date="2017-01-18T14:56:00Z">
              <w:rPr>
                <w:rFonts w:ascii="Calibri" w:eastAsia="Times New Roman" w:hAnsi="Calibri" w:cs="Calibri"/>
                <w:lang w:val="es-EC"/>
              </w:rPr>
            </w:rPrChange>
          </w:rPr>
          <w:delText xml:space="preserve">  </w:delText>
        </w:r>
      </w:del>
      <w:ins w:id="438" w:author="Maria Leon" w:date="2017-01-11T14:15:00Z">
        <w:r w:rsidR="00A37D79" w:rsidRPr="00973226">
          <w:rPr>
            <w:rFonts w:asciiTheme="minorHAnsi" w:eastAsia="Times New Roman" w:hAnsiTheme="minorHAnsi" w:cs="Calibri"/>
            <w:szCs w:val="24"/>
            <w:lang w:val="es-EC"/>
          </w:rPr>
          <w:t xml:space="preserve"> </w:t>
        </w:r>
      </w:ins>
      <w:r w:rsidRPr="00973226">
        <w:rPr>
          <w:rFonts w:asciiTheme="minorHAnsi" w:eastAsia="Times New Roman" w:hAnsiTheme="minorHAnsi" w:cs="Calibri"/>
          <w:szCs w:val="24"/>
          <w:lang w:val="es-EC"/>
          <w:rPrChange w:id="439" w:author="Maria Leon" w:date="2017-01-18T14:56:00Z">
            <w:rPr>
              <w:rFonts w:ascii="Calibri" w:eastAsia="Times New Roman" w:hAnsi="Calibri" w:cs="Calibri"/>
              <w:lang w:val="es-EC"/>
            </w:rPr>
          </w:rPrChange>
        </w:rPr>
        <w:t>nueva en espera de inspección,</w:t>
      </w:r>
      <w:del w:id="440" w:author="Maria Leon" w:date="2017-01-11T14:15:00Z">
        <w:r w:rsidRPr="00973226" w:rsidDel="00A37D79">
          <w:rPr>
            <w:rFonts w:asciiTheme="minorHAnsi" w:eastAsia="Times New Roman" w:hAnsiTheme="minorHAnsi" w:cs="Calibri"/>
            <w:szCs w:val="24"/>
            <w:lang w:val="es-EC"/>
            <w:rPrChange w:id="441" w:author="Maria Leon" w:date="2017-01-18T14:56:00Z">
              <w:rPr>
                <w:rFonts w:ascii="Calibri" w:eastAsia="Times New Roman" w:hAnsi="Calibri" w:cs="Calibri"/>
                <w:lang w:val="es-EC"/>
              </w:rPr>
            </w:rPrChange>
          </w:rPr>
          <w:delText xml:space="preserve">  </w:delText>
        </w:r>
      </w:del>
      <w:ins w:id="442" w:author="Maria Leon" w:date="2017-01-11T14:15:00Z">
        <w:r w:rsidR="00A37D79" w:rsidRPr="00973226">
          <w:rPr>
            <w:rFonts w:asciiTheme="minorHAnsi" w:eastAsia="Times New Roman" w:hAnsiTheme="minorHAnsi" w:cs="Calibri"/>
            <w:szCs w:val="24"/>
            <w:lang w:val="es-EC"/>
          </w:rPr>
          <w:t xml:space="preserve"> </w:t>
        </w:r>
      </w:ins>
      <w:r w:rsidRPr="00973226">
        <w:rPr>
          <w:rFonts w:asciiTheme="minorHAnsi" w:eastAsia="Times New Roman" w:hAnsiTheme="minorHAnsi" w:cs="Calibri"/>
          <w:szCs w:val="24"/>
          <w:lang w:val="es-EC"/>
          <w:rPrChange w:id="443" w:author="Maria Leon" w:date="2017-01-18T14:56:00Z">
            <w:rPr>
              <w:rFonts w:ascii="Calibri" w:eastAsia="Times New Roman" w:hAnsi="Calibri" w:cs="Calibri"/>
              <w:lang w:val="es-EC"/>
            </w:rPr>
          </w:rPrChange>
        </w:rPr>
        <w:t xml:space="preserve">el </w:t>
      </w:r>
      <w:r w:rsidR="00506C04" w:rsidRPr="00973226">
        <w:rPr>
          <w:rFonts w:asciiTheme="minorHAnsi" w:eastAsia="Times New Roman" w:hAnsiTheme="minorHAnsi" w:cs="Calibri"/>
          <w:szCs w:val="24"/>
          <w:lang w:val="es-EC"/>
          <w:rPrChange w:id="444" w:author="Maria Leon" w:date="2017-01-18T14:56:00Z">
            <w:rPr>
              <w:rFonts w:ascii="Calibri" w:eastAsia="Times New Roman" w:hAnsi="Calibri" w:cs="Calibri"/>
              <w:lang w:val="es-EC"/>
            </w:rPr>
          </w:rPrChange>
        </w:rPr>
        <w:t>Coordinador</w:t>
      </w:r>
      <w:r w:rsidRPr="00973226">
        <w:rPr>
          <w:rFonts w:asciiTheme="minorHAnsi" w:eastAsia="Times New Roman" w:hAnsiTheme="minorHAnsi" w:cs="Calibri"/>
          <w:szCs w:val="24"/>
          <w:lang w:val="es-EC"/>
          <w:rPrChange w:id="445" w:author="Maria Leon" w:date="2017-01-18T14:56:00Z">
            <w:rPr>
              <w:rFonts w:ascii="Calibri" w:eastAsia="Times New Roman" w:hAnsi="Calibri" w:cs="Calibri"/>
              <w:lang w:val="es-EC"/>
            </w:rPr>
          </w:rPrChange>
        </w:rPr>
        <w:t xml:space="preserve"> de Materiales se encarga</w:t>
      </w:r>
      <w:del w:id="446" w:author="Maria Leon" w:date="2017-01-11T14:15:00Z">
        <w:r w:rsidRPr="00973226" w:rsidDel="00A37D79">
          <w:rPr>
            <w:rFonts w:asciiTheme="minorHAnsi" w:eastAsia="Times New Roman" w:hAnsiTheme="minorHAnsi" w:cs="Calibri"/>
            <w:szCs w:val="24"/>
            <w:lang w:val="es-EC"/>
            <w:rPrChange w:id="447" w:author="Maria Leon" w:date="2017-01-18T14:56:00Z">
              <w:rPr>
                <w:rFonts w:ascii="Calibri" w:eastAsia="Times New Roman" w:hAnsi="Calibri" w:cs="Calibri"/>
                <w:lang w:val="es-EC"/>
              </w:rPr>
            </w:rPrChange>
          </w:rPr>
          <w:delText xml:space="preserve">  </w:delText>
        </w:r>
      </w:del>
      <w:ins w:id="448" w:author="Maria Leon" w:date="2017-01-11T14:15:00Z">
        <w:r w:rsidR="00A37D79" w:rsidRPr="00973226">
          <w:rPr>
            <w:rFonts w:asciiTheme="minorHAnsi" w:eastAsia="Times New Roman" w:hAnsiTheme="minorHAnsi" w:cs="Calibri"/>
            <w:szCs w:val="24"/>
            <w:lang w:val="es-EC"/>
          </w:rPr>
          <w:t xml:space="preserve"> </w:t>
        </w:r>
      </w:ins>
      <w:r w:rsidRPr="00973226">
        <w:rPr>
          <w:rFonts w:asciiTheme="minorHAnsi" w:eastAsia="Times New Roman" w:hAnsiTheme="minorHAnsi" w:cs="Calibri"/>
          <w:szCs w:val="24"/>
          <w:lang w:val="es-EC"/>
          <w:rPrChange w:id="449" w:author="Maria Leon" w:date="2017-01-18T14:56:00Z">
            <w:rPr>
              <w:rFonts w:ascii="Calibri" w:eastAsia="Times New Roman" w:hAnsi="Calibri" w:cs="Calibri"/>
              <w:lang w:val="es-EC"/>
            </w:rPr>
          </w:rPrChange>
        </w:rPr>
        <w:t>de hacerla identificar mediante el cartel/letrero Material en Espera de Inspección.</w:t>
      </w:r>
    </w:p>
    <w:p w14:paraId="74607ABF" w14:textId="77777777" w:rsidR="00E4284D" w:rsidRPr="00973226" w:rsidRDefault="00E4284D">
      <w:pPr>
        <w:jc w:val="both"/>
        <w:rPr>
          <w:rFonts w:asciiTheme="minorHAnsi" w:hAnsiTheme="minorHAnsi" w:cs="Calibri"/>
          <w:szCs w:val="24"/>
          <w:rPrChange w:id="450" w:author="Maria Leon" w:date="2017-01-18T14:56:00Z">
            <w:rPr>
              <w:rFonts w:ascii="Calibri" w:hAnsi="Calibri" w:cs="Calibri"/>
              <w:sz w:val="20"/>
            </w:rPr>
          </w:rPrChange>
        </w:rPr>
      </w:pPr>
    </w:p>
    <w:p w14:paraId="74607AC0" w14:textId="77777777" w:rsidR="00E4284D" w:rsidRPr="00973226" w:rsidRDefault="00E4284D">
      <w:pPr>
        <w:pStyle w:val="Textoindependiente2"/>
        <w:rPr>
          <w:rFonts w:asciiTheme="minorHAnsi" w:eastAsia="Times New Roman" w:hAnsiTheme="minorHAnsi" w:cs="Calibri"/>
          <w:szCs w:val="24"/>
          <w:lang w:val="es-EC"/>
          <w:rPrChange w:id="451" w:author="Maria Leon" w:date="2017-01-18T14:56:00Z">
            <w:rPr>
              <w:rFonts w:ascii="Calibri" w:eastAsia="Times New Roman" w:hAnsi="Calibri" w:cs="Calibri"/>
              <w:lang w:val="es-EC"/>
            </w:rPr>
          </w:rPrChange>
        </w:rPr>
      </w:pPr>
      <w:r w:rsidRPr="00973226">
        <w:rPr>
          <w:rFonts w:asciiTheme="minorHAnsi" w:hAnsiTheme="minorHAnsi" w:cs="Calibri"/>
          <w:szCs w:val="24"/>
          <w:lang w:val="es-EC"/>
          <w:rPrChange w:id="452" w:author="Maria Leon" w:date="2017-01-18T14:56:00Z">
            <w:rPr>
              <w:rFonts w:ascii="Calibri" w:hAnsi="Calibri" w:cs="Calibri"/>
              <w:lang w:val="es-EC"/>
            </w:rPr>
          </w:rPrChange>
        </w:rPr>
        <w:t>La materia prima</w:t>
      </w:r>
      <w:del w:id="453" w:author="Maria Leon" w:date="2017-01-11T14:15:00Z">
        <w:r w:rsidRPr="00973226" w:rsidDel="00A37D79">
          <w:rPr>
            <w:rFonts w:asciiTheme="minorHAnsi" w:eastAsia="Times New Roman" w:hAnsiTheme="minorHAnsi" w:cs="Calibri"/>
            <w:szCs w:val="24"/>
            <w:lang w:val="es-EC"/>
            <w:rPrChange w:id="454" w:author="Maria Leon" w:date="2017-01-18T14:56:00Z">
              <w:rPr>
                <w:rFonts w:ascii="Calibri" w:eastAsia="Times New Roman" w:hAnsi="Calibri" w:cs="Calibri"/>
                <w:lang w:val="es-EC"/>
              </w:rPr>
            </w:rPrChange>
          </w:rPr>
          <w:delText xml:space="preserve">  </w:delText>
        </w:r>
      </w:del>
      <w:ins w:id="455" w:author="Maria Leon" w:date="2017-01-11T14:15:00Z">
        <w:r w:rsidR="00A37D79" w:rsidRPr="00973226">
          <w:rPr>
            <w:rFonts w:asciiTheme="minorHAnsi" w:eastAsia="Times New Roman" w:hAnsiTheme="minorHAnsi" w:cs="Calibri"/>
            <w:szCs w:val="24"/>
            <w:lang w:val="es-EC"/>
          </w:rPr>
          <w:t xml:space="preserve"> </w:t>
        </w:r>
      </w:ins>
      <w:r w:rsidRPr="00973226">
        <w:rPr>
          <w:rFonts w:asciiTheme="minorHAnsi" w:eastAsia="Times New Roman" w:hAnsiTheme="minorHAnsi" w:cs="Calibri"/>
          <w:szCs w:val="24"/>
          <w:lang w:val="es-EC"/>
          <w:rPrChange w:id="456" w:author="Maria Leon" w:date="2017-01-18T14:56:00Z">
            <w:rPr>
              <w:rFonts w:ascii="Calibri" w:eastAsia="Times New Roman" w:hAnsi="Calibri" w:cs="Calibri"/>
              <w:lang w:val="es-EC"/>
            </w:rPr>
          </w:rPrChange>
        </w:rPr>
        <w:t>nueva</w:t>
      </w:r>
      <w:del w:id="457" w:author="Maria Leon" w:date="2017-01-11T14:15:00Z">
        <w:r w:rsidRPr="00973226" w:rsidDel="00A37D79">
          <w:rPr>
            <w:rFonts w:asciiTheme="minorHAnsi" w:eastAsia="Times New Roman" w:hAnsiTheme="minorHAnsi" w:cs="Calibri"/>
            <w:szCs w:val="24"/>
            <w:lang w:val="es-EC"/>
            <w:rPrChange w:id="458" w:author="Maria Leon" w:date="2017-01-18T14:56:00Z">
              <w:rPr>
                <w:rFonts w:ascii="Calibri" w:eastAsia="Times New Roman" w:hAnsi="Calibri" w:cs="Calibri"/>
                <w:lang w:val="es-EC"/>
              </w:rPr>
            </w:rPrChange>
          </w:rPr>
          <w:delText xml:space="preserve">  </w:delText>
        </w:r>
      </w:del>
      <w:ins w:id="459" w:author="Maria Leon" w:date="2017-01-11T14:15:00Z">
        <w:r w:rsidR="00A37D79" w:rsidRPr="00973226">
          <w:rPr>
            <w:rFonts w:asciiTheme="minorHAnsi" w:eastAsia="Times New Roman" w:hAnsiTheme="minorHAnsi" w:cs="Calibri"/>
            <w:szCs w:val="24"/>
            <w:lang w:val="es-EC"/>
          </w:rPr>
          <w:t xml:space="preserve"> </w:t>
        </w:r>
      </w:ins>
      <w:r w:rsidRPr="00973226">
        <w:rPr>
          <w:rFonts w:asciiTheme="minorHAnsi" w:eastAsia="Times New Roman" w:hAnsiTheme="minorHAnsi" w:cs="Calibri"/>
          <w:szCs w:val="24"/>
          <w:lang w:val="es-EC"/>
          <w:rPrChange w:id="460" w:author="Maria Leon" w:date="2017-01-18T14:56:00Z">
            <w:rPr>
              <w:rFonts w:ascii="Calibri" w:eastAsia="Times New Roman" w:hAnsi="Calibri" w:cs="Calibri"/>
              <w:lang w:val="es-EC"/>
            </w:rPr>
          </w:rPrChange>
        </w:rPr>
        <w:t>(polietileno, tintas, papel adhesivo, masterbach</w:t>
      </w:r>
      <w:r w:rsidRPr="00973226">
        <w:rPr>
          <w:rFonts w:asciiTheme="minorHAnsi" w:hAnsiTheme="minorHAnsi" w:cs="Calibri"/>
          <w:szCs w:val="24"/>
          <w:lang w:val="es-EC"/>
          <w:rPrChange w:id="461" w:author="Maria Leon" w:date="2017-01-18T14:56:00Z">
            <w:rPr>
              <w:rFonts w:ascii="Calibri" w:hAnsi="Calibri" w:cs="Calibri"/>
              <w:lang w:val="es-EC"/>
            </w:rPr>
          </w:rPrChange>
        </w:rPr>
        <w:t>) es inspeccionada de acuerdo al procedimiento Medición y Monitoreo del Producto (P-824-01).</w:t>
      </w:r>
      <w:r w:rsidRPr="00973226">
        <w:rPr>
          <w:rFonts w:asciiTheme="minorHAnsi" w:eastAsia="Times New Roman" w:hAnsiTheme="minorHAnsi" w:cs="Calibri"/>
          <w:szCs w:val="24"/>
          <w:lang w:val="es-EC"/>
          <w:rPrChange w:id="462" w:author="Maria Leon" w:date="2017-01-18T14:56:00Z">
            <w:rPr>
              <w:rFonts w:ascii="Calibri" w:eastAsia="Times New Roman" w:hAnsi="Calibri" w:cs="Calibri"/>
              <w:lang w:val="es-EC"/>
            </w:rPr>
          </w:rPrChange>
        </w:rPr>
        <w:t xml:space="preserve"> El Jefe de Calidad y/o Inspector de Calidad asignado está(n) presente(s) desde el comienzo de las pruebas hasta que éstas finalizan, con la finalidad de controlar la procesabilidad y de coger las muestras para las pruebas de laboratorio, cuyos resultados los envía (vía correo-e)</w:t>
      </w:r>
      <w:del w:id="463" w:author="Maria Leon" w:date="2017-01-11T14:15:00Z">
        <w:r w:rsidRPr="00973226" w:rsidDel="00A37D79">
          <w:rPr>
            <w:rFonts w:asciiTheme="minorHAnsi" w:eastAsia="Times New Roman" w:hAnsiTheme="minorHAnsi" w:cs="Calibri"/>
            <w:szCs w:val="24"/>
            <w:lang w:val="es-EC"/>
            <w:rPrChange w:id="464" w:author="Maria Leon" w:date="2017-01-18T14:56:00Z">
              <w:rPr>
                <w:rFonts w:ascii="Calibri" w:eastAsia="Times New Roman" w:hAnsi="Calibri" w:cs="Calibri"/>
                <w:lang w:val="es-EC"/>
              </w:rPr>
            </w:rPrChange>
          </w:rPr>
          <w:delText xml:space="preserve">  </w:delText>
        </w:r>
      </w:del>
      <w:ins w:id="465" w:author="Maria Leon" w:date="2017-01-11T14:15:00Z">
        <w:r w:rsidR="00A37D79" w:rsidRPr="00973226">
          <w:rPr>
            <w:rFonts w:asciiTheme="minorHAnsi" w:eastAsia="Times New Roman" w:hAnsiTheme="minorHAnsi" w:cs="Calibri"/>
            <w:szCs w:val="24"/>
            <w:lang w:val="es-EC"/>
          </w:rPr>
          <w:t xml:space="preserve"> </w:t>
        </w:r>
      </w:ins>
      <w:r w:rsidRPr="00973226">
        <w:rPr>
          <w:rFonts w:asciiTheme="minorHAnsi" w:eastAsia="Times New Roman" w:hAnsiTheme="minorHAnsi" w:cs="Calibri"/>
          <w:szCs w:val="24"/>
          <w:lang w:val="es-EC"/>
          <w:rPrChange w:id="466" w:author="Maria Leon" w:date="2017-01-18T14:56:00Z">
            <w:rPr>
              <w:rFonts w:ascii="Calibri" w:eastAsia="Times New Roman" w:hAnsi="Calibri" w:cs="Calibri"/>
              <w:lang w:val="es-EC"/>
            </w:rPr>
          </w:rPrChange>
        </w:rPr>
        <w:t>mediante el registro Resultados Pruebas de Materia Prima (RPMP-824). Si la materia prima nueva (polietileno, tintas, papel adhesivo, masterbach) no cumple con los requer</w:t>
      </w:r>
      <w:r w:rsidR="008C41FE" w:rsidRPr="00973226">
        <w:rPr>
          <w:rFonts w:asciiTheme="minorHAnsi" w:eastAsia="Times New Roman" w:hAnsiTheme="minorHAnsi" w:cs="Calibri"/>
          <w:szCs w:val="24"/>
          <w:lang w:val="es-EC"/>
          <w:rPrChange w:id="467" w:author="Maria Leon" w:date="2017-01-18T14:56:00Z">
            <w:rPr>
              <w:rFonts w:ascii="Calibri" w:eastAsia="Times New Roman" w:hAnsi="Calibri" w:cs="Calibri"/>
              <w:lang w:val="es-EC"/>
            </w:rPr>
          </w:rPrChange>
        </w:rPr>
        <w:t>imientos, el Jefe de Calidad y/o</w:t>
      </w:r>
      <w:r w:rsidRPr="00973226">
        <w:rPr>
          <w:rFonts w:asciiTheme="minorHAnsi" w:eastAsia="Times New Roman" w:hAnsiTheme="minorHAnsi" w:cs="Calibri"/>
          <w:szCs w:val="24"/>
          <w:lang w:val="es-EC"/>
          <w:rPrChange w:id="468" w:author="Maria Leon" w:date="2017-01-18T14:56:00Z">
            <w:rPr>
              <w:rFonts w:ascii="Calibri" w:eastAsia="Times New Roman" w:hAnsi="Calibri" w:cs="Calibri"/>
              <w:lang w:val="es-EC"/>
            </w:rPr>
          </w:rPrChange>
        </w:rPr>
        <w:t xml:space="preserve"> Inspector de Calidad coloca(n) una etiqueta color rojo de “Rechazado” y verde de aprobado</w:t>
      </w:r>
      <w:del w:id="469" w:author="Maria Leon" w:date="2017-01-11T14:15:00Z">
        <w:r w:rsidRPr="00973226" w:rsidDel="00A37D79">
          <w:rPr>
            <w:rFonts w:asciiTheme="minorHAnsi" w:eastAsia="Times New Roman" w:hAnsiTheme="minorHAnsi" w:cs="Calibri"/>
            <w:szCs w:val="24"/>
            <w:lang w:val="es-EC"/>
            <w:rPrChange w:id="470" w:author="Maria Leon" w:date="2017-01-18T14:56:00Z">
              <w:rPr>
                <w:rFonts w:ascii="Calibri" w:eastAsia="Times New Roman" w:hAnsi="Calibri" w:cs="Calibri"/>
                <w:lang w:val="es-EC"/>
              </w:rPr>
            </w:rPrChange>
          </w:rPr>
          <w:delText xml:space="preserve">   </w:delText>
        </w:r>
      </w:del>
      <w:ins w:id="471" w:author="Maria Leon" w:date="2017-01-11T14:15:00Z">
        <w:r w:rsidR="00A37D79" w:rsidRPr="00973226">
          <w:rPr>
            <w:rFonts w:asciiTheme="minorHAnsi" w:eastAsia="Times New Roman" w:hAnsiTheme="minorHAnsi" w:cs="Calibri"/>
            <w:szCs w:val="24"/>
            <w:lang w:val="es-EC"/>
          </w:rPr>
          <w:t xml:space="preserve"> </w:t>
        </w:r>
      </w:ins>
      <w:r w:rsidRPr="00973226">
        <w:rPr>
          <w:rFonts w:asciiTheme="minorHAnsi" w:eastAsia="Times New Roman" w:hAnsiTheme="minorHAnsi" w:cs="Calibri"/>
          <w:szCs w:val="24"/>
          <w:lang w:val="es-EC"/>
          <w:rPrChange w:id="472" w:author="Maria Leon" w:date="2017-01-18T14:56:00Z">
            <w:rPr>
              <w:rFonts w:ascii="Calibri" w:eastAsia="Times New Roman" w:hAnsi="Calibri" w:cs="Calibri"/>
              <w:lang w:val="es-EC"/>
            </w:rPr>
          </w:rPrChange>
        </w:rPr>
        <w:t>si la materia prima cumple con</w:t>
      </w:r>
      <w:del w:id="473" w:author="Maria Leon" w:date="2017-01-11T14:15:00Z">
        <w:r w:rsidRPr="00973226" w:rsidDel="00A37D79">
          <w:rPr>
            <w:rFonts w:asciiTheme="minorHAnsi" w:eastAsia="Times New Roman" w:hAnsiTheme="minorHAnsi" w:cs="Calibri"/>
            <w:szCs w:val="24"/>
            <w:lang w:val="es-EC"/>
            <w:rPrChange w:id="474" w:author="Maria Leon" w:date="2017-01-18T14:56:00Z">
              <w:rPr>
                <w:rFonts w:ascii="Calibri" w:eastAsia="Times New Roman" w:hAnsi="Calibri" w:cs="Calibri"/>
                <w:lang w:val="es-EC"/>
              </w:rPr>
            </w:rPrChange>
          </w:rPr>
          <w:delText xml:space="preserve">  </w:delText>
        </w:r>
      </w:del>
      <w:ins w:id="475" w:author="Maria Leon" w:date="2017-01-11T14:15:00Z">
        <w:r w:rsidR="00A37D79" w:rsidRPr="00973226">
          <w:rPr>
            <w:rFonts w:asciiTheme="minorHAnsi" w:eastAsia="Times New Roman" w:hAnsiTheme="minorHAnsi" w:cs="Calibri"/>
            <w:szCs w:val="24"/>
            <w:lang w:val="es-EC"/>
          </w:rPr>
          <w:t xml:space="preserve"> </w:t>
        </w:r>
      </w:ins>
      <w:r w:rsidRPr="00973226">
        <w:rPr>
          <w:rFonts w:asciiTheme="minorHAnsi" w:eastAsia="Times New Roman" w:hAnsiTheme="minorHAnsi" w:cs="Calibri"/>
          <w:szCs w:val="24"/>
          <w:lang w:val="es-EC"/>
          <w:rPrChange w:id="476" w:author="Maria Leon" w:date="2017-01-18T14:56:00Z">
            <w:rPr>
              <w:rFonts w:ascii="Calibri" w:eastAsia="Times New Roman" w:hAnsi="Calibri" w:cs="Calibri"/>
              <w:lang w:val="es-EC"/>
            </w:rPr>
          </w:rPrChange>
        </w:rPr>
        <w:t>las especificacione</w:t>
      </w:r>
      <w:r w:rsidRPr="00973226">
        <w:rPr>
          <w:rFonts w:asciiTheme="minorHAnsi" w:eastAsia="Times New Roman" w:hAnsiTheme="minorHAnsi" w:cs="Calibri"/>
          <w:b/>
          <w:szCs w:val="24"/>
          <w:lang w:val="es-EC"/>
          <w:rPrChange w:id="477" w:author="Maria Leon" w:date="2017-01-18T14:56:00Z">
            <w:rPr>
              <w:rFonts w:ascii="Calibri" w:eastAsia="Times New Roman" w:hAnsi="Calibri" w:cs="Calibri"/>
              <w:b/>
              <w:lang w:val="es-EC"/>
            </w:rPr>
          </w:rPrChange>
        </w:rPr>
        <w:t xml:space="preserve">s </w:t>
      </w:r>
      <w:r w:rsidRPr="00973226">
        <w:rPr>
          <w:rFonts w:asciiTheme="minorHAnsi" w:eastAsia="Times New Roman" w:hAnsiTheme="minorHAnsi" w:cs="Calibri"/>
          <w:szCs w:val="24"/>
          <w:lang w:val="es-EC"/>
          <w:rPrChange w:id="478" w:author="Maria Leon" w:date="2017-01-18T14:56:00Z">
            <w:rPr>
              <w:rFonts w:ascii="Calibri" w:eastAsia="Times New Roman" w:hAnsi="Calibri" w:cs="Calibri"/>
              <w:lang w:val="es-EC"/>
            </w:rPr>
          </w:rPrChange>
        </w:rPr>
        <w:t>de la siguiente manera:</w:t>
      </w:r>
    </w:p>
    <w:p w14:paraId="74607AC1" w14:textId="77777777" w:rsidR="00E4284D" w:rsidRPr="00973226" w:rsidRDefault="00E4284D">
      <w:pPr>
        <w:pStyle w:val="Textoindependiente2"/>
        <w:rPr>
          <w:rFonts w:asciiTheme="minorHAnsi" w:eastAsia="Times New Roman" w:hAnsiTheme="minorHAnsi" w:cs="Calibri"/>
          <w:szCs w:val="24"/>
          <w:lang w:val="es-EC"/>
          <w:rPrChange w:id="479" w:author="Maria Leon" w:date="2017-01-18T14:56:00Z">
            <w:rPr>
              <w:rFonts w:ascii="Calibri" w:eastAsia="Times New Roman" w:hAnsi="Calibri" w:cs="Calibri"/>
              <w:lang w:val="es-EC"/>
            </w:rPr>
          </w:rPrChange>
        </w:rPr>
      </w:pPr>
    </w:p>
    <w:p w14:paraId="74607AC2" w14:textId="77777777" w:rsidR="00E4284D" w:rsidRPr="00973226" w:rsidRDefault="00E4284D">
      <w:pPr>
        <w:pStyle w:val="Textoindependiente2"/>
        <w:rPr>
          <w:rFonts w:asciiTheme="minorHAnsi" w:eastAsia="Times New Roman" w:hAnsiTheme="minorHAnsi" w:cs="Calibri"/>
          <w:szCs w:val="24"/>
          <w:lang w:val="es-EC"/>
          <w:rPrChange w:id="480" w:author="Maria Leon" w:date="2017-01-18T14:56:00Z">
            <w:rPr>
              <w:rFonts w:ascii="Calibri" w:eastAsia="Times New Roman" w:hAnsi="Calibri" w:cs="Calibri"/>
              <w:lang w:val="es-EC"/>
            </w:rPr>
          </w:rPrChang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Change w:id="481" w:author="Maria Leon" w:date="2017-01-18T14:50:00Z">
          <w:tblPr>
            <w:tblW w:w="0" w:type="auto"/>
            <w:tblInd w:w="1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PrChange>
      </w:tblPr>
      <w:tblGrid>
        <w:gridCol w:w="2268"/>
        <w:gridCol w:w="2410"/>
        <w:gridCol w:w="2551"/>
        <w:tblGridChange w:id="482">
          <w:tblGrid>
            <w:gridCol w:w="2268"/>
            <w:gridCol w:w="2410"/>
            <w:gridCol w:w="2551"/>
          </w:tblGrid>
        </w:tblGridChange>
      </w:tblGrid>
      <w:tr w:rsidR="00E4284D" w:rsidRPr="00973226" w14:paraId="74607AC6" w14:textId="77777777" w:rsidTr="00973226">
        <w:trPr>
          <w:jc w:val="center"/>
        </w:trPr>
        <w:tc>
          <w:tcPr>
            <w:tcW w:w="2268" w:type="dxa"/>
            <w:vAlign w:val="center"/>
            <w:tcPrChange w:id="483" w:author="Maria Leon" w:date="2017-01-18T14:50:00Z">
              <w:tcPr>
                <w:tcW w:w="2268" w:type="dxa"/>
                <w:vAlign w:val="center"/>
              </w:tcPr>
            </w:tcPrChange>
          </w:tcPr>
          <w:p w14:paraId="74607AC3" w14:textId="77777777" w:rsidR="00E4284D" w:rsidRPr="00973226" w:rsidRDefault="00E4284D">
            <w:pPr>
              <w:pStyle w:val="Textoindependiente2"/>
              <w:rPr>
                <w:rFonts w:asciiTheme="minorHAnsi" w:eastAsia="Times New Roman" w:hAnsiTheme="minorHAnsi" w:cs="Calibri"/>
                <w:b/>
                <w:szCs w:val="24"/>
                <w:lang w:val="es-EC"/>
                <w:rPrChange w:id="484" w:author="Maria Leon" w:date="2017-01-18T14:56:00Z">
                  <w:rPr>
                    <w:rFonts w:ascii="Calibri" w:eastAsia="Times New Roman" w:hAnsi="Calibri" w:cs="Calibri"/>
                    <w:b/>
                    <w:lang w:val="es-EC"/>
                  </w:rPr>
                </w:rPrChange>
              </w:rPr>
              <w:pPrChange w:id="485" w:author="Maria Leon" w:date="2017-01-18T14:56:00Z">
                <w:pPr>
                  <w:pStyle w:val="Textoindependiente2"/>
                  <w:jc w:val="center"/>
                </w:pPr>
              </w:pPrChange>
            </w:pPr>
            <w:r w:rsidRPr="00973226">
              <w:rPr>
                <w:rFonts w:asciiTheme="minorHAnsi" w:eastAsia="Times New Roman" w:hAnsiTheme="minorHAnsi" w:cs="Calibri"/>
                <w:b/>
                <w:szCs w:val="24"/>
                <w:lang w:val="es-EC"/>
                <w:rPrChange w:id="486" w:author="Maria Leon" w:date="2017-01-18T14:56:00Z">
                  <w:rPr>
                    <w:rFonts w:ascii="Calibri" w:eastAsia="Times New Roman" w:hAnsi="Calibri" w:cs="Calibri"/>
                    <w:b/>
                    <w:lang w:val="es-EC"/>
                  </w:rPr>
                </w:rPrChange>
              </w:rPr>
              <w:t>Materia Prima (Nueva)</w:t>
            </w:r>
          </w:p>
        </w:tc>
        <w:tc>
          <w:tcPr>
            <w:tcW w:w="2410" w:type="dxa"/>
            <w:vAlign w:val="center"/>
            <w:tcPrChange w:id="487" w:author="Maria Leon" w:date="2017-01-18T14:50:00Z">
              <w:tcPr>
                <w:tcW w:w="2410" w:type="dxa"/>
                <w:vAlign w:val="center"/>
              </w:tcPr>
            </w:tcPrChange>
          </w:tcPr>
          <w:p w14:paraId="74607AC4" w14:textId="77777777" w:rsidR="00E4284D" w:rsidRPr="00973226" w:rsidRDefault="00E4284D">
            <w:pPr>
              <w:pStyle w:val="Textoindependiente2"/>
              <w:rPr>
                <w:rFonts w:asciiTheme="minorHAnsi" w:eastAsia="Times New Roman" w:hAnsiTheme="minorHAnsi" w:cs="Calibri"/>
                <w:b/>
                <w:szCs w:val="24"/>
                <w:lang w:val="es-EC"/>
                <w:rPrChange w:id="488" w:author="Maria Leon" w:date="2017-01-18T14:56:00Z">
                  <w:rPr>
                    <w:rFonts w:ascii="Calibri" w:eastAsia="Times New Roman" w:hAnsi="Calibri" w:cs="Calibri"/>
                    <w:b/>
                    <w:lang w:val="es-EC"/>
                  </w:rPr>
                </w:rPrChange>
              </w:rPr>
              <w:pPrChange w:id="489" w:author="Maria Leon" w:date="2017-01-18T14:56:00Z">
                <w:pPr>
                  <w:pStyle w:val="Textoindependiente2"/>
                  <w:jc w:val="center"/>
                </w:pPr>
              </w:pPrChange>
            </w:pPr>
            <w:r w:rsidRPr="00973226">
              <w:rPr>
                <w:rFonts w:asciiTheme="minorHAnsi" w:eastAsia="Times New Roman" w:hAnsiTheme="minorHAnsi" w:cs="Calibri"/>
                <w:b/>
                <w:szCs w:val="24"/>
                <w:lang w:val="es-EC"/>
                <w:rPrChange w:id="490" w:author="Maria Leon" w:date="2017-01-18T14:56:00Z">
                  <w:rPr>
                    <w:rFonts w:ascii="Calibri" w:eastAsia="Times New Roman" w:hAnsi="Calibri" w:cs="Calibri"/>
                    <w:b/>
                    <w:lang w:val="es-EC"/>
                  </w:rPr>
                </w:rPrChange>
              </w:rPr>
              <w:t>Cantidad de etiquetas</w:t>
            </w:r>
          </w:p>
        </w:tc>
        <w:tc>
          <w:tcPr>
            <w:tcW w:w="2551" w:type="dxa"/>
            <w:vAlign w:val="center"/>
            <w:tcPrChange w:id="491" w:author="Maria Leon" w:date="2017-01-18T14:50:00Z">
              <w:tcPr>
                <w:tcW w:w="2551" w:type="dxa"/>
                <w:vAlign w:val="center"/>
              </w:tcPr>
            </w:tcPrChange>
          </w:tcPr>
          <w:p w14:paraId="74607AC5" w14:textId="77777777" w:rsidR="00E4284D" w:rsidRPr="00973226" w:rsidRDefault="00E4284D">
            <w:pPr>
              <w:pStyle w:val="Textoindependiente2"/>
              <w:rPr>
                <w:rFonts w:asciiTheme="minorHAnsi" w:eastAsia="Times New Roman" w:hAnsiTheme="minorHAnsi" w:cs="Calibri"/>
                <w:b/>
                <w:szCs w:val="24"/>
                <w:lang w:val="es-EC"/>
                <w:rPrChange w:id="492" w:author="Maria Leon" w:date="2017-01-18T14:56:00Z">
                  <w:rPr>
                    <w:rFonts w:ascii="Calibri" w:eastAsia="Times New Roman" w:hAnsi="Calibri" w:cs="Calibri"/>
                    <w:b/>
                    <w:lang w:val="es-EC"/>
                  </w:rPr>
                </w:rPrChange>
              </w:rPr>
              <w:pPrChange w:id="493" w:author="Maria Leon" w:date="2017-01-18T14:56:00Z">
                <w:pPr>
                  <w:pStyle w:val="Textoindependiente2"/>
                  <w:jc w:val="center"/>
                </w:pPr>
              </w:pPrChange>
            </w:pPr>
            <w:r w:rsidRPr="00973226">
              <w:rPr>
                <w:rFonts w:asciiTheme="minorHAnsi" w:eastAsia="Times New Roman" w:hAnsiTheme="minorHAnsi" w:cs="Calibri"/>
                <w:b/>
                <w:szCs w:val="24"/>
                <w:lang w:val="es-EC"/>
                <w:rPrChange w:id="494" w:author="Maria Leon" w:date="2017-01-18T14:56:00Z">
                  <w:rPr>
                    <w:rFonts w:ascii="Calibri" w:eastAsia="Times New Roman" w:hAnsi="Calibri" w:cs="Calibri"/>
                    <w:b/>
                    <w:lang w:val="es-EC"/>
                  </w:rPr>
                </w:rPrChange>
              </w:rPr>
              <w:t>Almacenamiento</w:t>
            </w:r>
          </w:p>
        </w:tc>
      </w:tr>
      <w:tr w:rsidR="00E4284D" w:rsidRPr="00973226" w14:paraId="74607ACA" w14:textId="77777777" w:rsidTr="00973226">
        <w:trPr>
          <w:jc w:val="center"/>
        </w:trPr>
        <w:tc>
          <w:tcPr>
            <w:tcW w:w="2268" w:type="dxa"/>
            <w:vAlign w:val="center"/>
            <w:tcPrChange w:id="495" w:author="Maria Leon" w:date="2017-01-18T14:50:00Z">
              <w:tcPr>
                <w:tcW w:w="2268" w:type="dxa"/>
                <w:vAlign w:val="center"/>
              </w:tcPr>
            </w:tcPrChange>
          </w:tcPr>
          <w:p w14:paraId="74607AC7" w14:textId="77777777" w:rsidR="00E4284D" w:rsidRPr="00973226" w:rsidRDefault="00E4284D">
            <w:pPr>
              <w:pStyle w:val="Textoindependiente2"/>
              <w:rPr>
                <w:rFonts w:asciiTheme="minorHAnsi" w:eastAsia="Times New Roman" w:hAnsiTheme="minorHAnsi" w:cs="Calibri"/>
                <w:szCs w:val="24"/>
                <w:lang w:val="es-EC"/>
                <w:rPrChange w:id="496"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497" w:author="Maria Leon" w:date="2017-01-18T14:56:00Z">
                  <w:rPr>
                    <w:rFonts w:ascii="Calibri" w:eastAsia="Times New Roman" w:hAnsi="Calibri" w:cs="Calibri"/>
                    <w:lang w:val="es-EC"/>
                  </w:rPr>
                </w:rPrChange>
              </w:rPr>
              <w:lastRenderedPageBreak/>
              <w:t>Polietileno</w:t>
            </w:r>
          </w:p>
        </w:tc>
        <w:tc>
          <w:tcPr>
            <w:tcW w:w="2410" w:type="dxa"/>
            <w:vAlign w:val="center"/>
            <w:tcPrChange w:id="498" w:author="Maria Leon" w:date="2017-01-18T14:50:00Z">
              <w:tcPr>
                <w:tcW w:w="2410" w:type="dxa"/>
                <w:vAlign w:val="center"/>
              </w:tcPr>
            </w:tcPrChange>
          </w:tcPr>
          <w:p w14:paraId="74607AC8" w14:textId="77777777" w:rsidR="00E4284D" w:rsidRPr="00973226" w:rsidRDefault="00E4284D">
            <w:pPr>
              <w:pStyle w:val="Textoindependiente2"/>
              <w:jc w:val="center"/>
              <w:rPr>
                <w:rFonts w:asciiTheme="minorHAnsi" w:eastAsia="Times New Roman" w:hAnsiTheme="minorHAnsi" w:cs="Calibri"/>
                <w:szCs w:val="24"/>
                <w:lang w:val="es-EC"/>
                <w:rPrChange w:id="499"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500" w:author="Maria Leon" w:date="2017-01-18T14:56:00Z">
                  <w:rPr>
                    <w:rFonts w:ascii="Calibri" w:eastAsia="Times New Roman" w:hAnsi="Calibri" w:cs="Calibri"/>
                    <w:lang w:val="es-EC"/>
                  </w:rPr>
                </w:rPrChange>
              </w:rPr>
              <w:t>2</w:t>
            </w:r>
          </w:p>
        </w:tc>
        <w:tc>
          <w:tcPr>
            <w:tcW w:w="2551" w:type="dxa"/>
            <w:vAlign w:val="center"/>
            <w:tcPrChange w:id="501" w:author="Maria Leon" w:date="2017-01-18T14:50:00Z">
              <w:tcPr>
                <w:tcW w:w="2551" w:type="dxa"/>
                <w:vAlign w:val="center"/>
              </w:tcPr>
            </w:tcPrChange>
          </w:tcPr>
          <w:p w14:paraId="74607AC9" w14:textId="77777777" w:rsidR="00E4284D" w:rsidRPr="00973226" w:rsidRDefault="00E4284D">
            <w:pPr>
              <w:pStyle w:val="Textoindependiente2"/>
              <w:rPr>
                <w:rFonts w:asciiTheme="minorHAnsi" w:eastAsia="Times New Roman" w:hAnsiTheme="minorHAnsi" w:cs="Calibri"/>
                <w:szCs w:val="24"/>
                <w:lang w:val="es-EC"/>
                <w:rPrChange w:id="502" w:author="Maria Leon" w:date="2017-01-18T14:56:00Z">
                  <w:rPr>
                    <w:rFonts w:ascii="Calibri" w:eastAsia="Times New Roman" w:hAnsi="Calibri" w:cs="Calibri"/>
                    <w:lang w:val="es-EC"/>
                  </w:rPr>
                </w:rPrChange>
              </w:rPr>
              <w:pPrChange w:id="503" w:author="Maria Leon" w:date="2017-01-18T14:56:00Z">
                <w:pPr>
                  <w:pStyle w:val="Textoindependiente2"/>
                  <w:jc w:val="center"/>
                </w:pPr>
              </w:pPrChange>
            </w:pPr>
            <w:r w:rsidRPr="00973226">
              <w:rPr>
                <w:rFonts w:asciiTheme="minorHAnsi" w:eastAsia="Times New Roman" w:hAnsiTheme="minorHAnsi" w:cs="Calibri"/>
                <w:szCs w:val="24"/>
                <w:lang w:val="es-EC"/>
                <w:rPrChange w:id="504" w:author="Maria Leon" w:date="2017-01-18T14:56:00Z">
                  <w:rPr>
                    <w:rFonts w:ascii="Calibri" w:eastAsia="Times New Roman" w:hAnsi="Calibri" w:cs="Calibri"/>
                    <w:lang w:val="es-EC"/>
                  </w:rPr>
                </w:rPrChange>
              </w:rPr>
              <w:t>Por pallet</w:t>
            </w:r>
          </w:p>
        </w:tc>
      </w:tr>
      <w:tr w:rsidR="00E4284D" w:rsidRPr="00973226" w14:paraId="74607ACE" w14:textId="77777777" w:rsidTr="00973226">
        <w:trPr>
          <w:jc w:val="center"/>
        </w:trPr>
        <w:tc>
          <w:tcPr>
            <w:tcW w:w="2268" w:type="dxa"/>
            <w:vAlign w:val="center"/>
            <w:tcPrChange w:id="505" w:author="Maria Leon" w:date="2017-01-18T14:50:00Z">
              <w:tcPr>
                <w:tcW w:w="2268" w:type="dxa"/>
                <w:vAlign w:val="center"/>
              </w:tcPr>
            </w:tcPrChange>
          </w:tcPr>
          <w:p w14:paraId="74607ACB" w14:textId="77777777" w:rsidR="00E4284D" w:rsidRPr="00973226" w:rsidRDefault="00E4284D">
            <w:pPr>
              <w:pStyle w:val="Textoindependiente2"/>
              <w:rPr>
                <w:rFonts w:asciiTheme="minorHAnsi" w:eastAsia="Times New Roman" w:hAnsiTheme="minorHAnsi" w:cs="Calibri"/>
                <w:szCs w:val="24"/>
                <w:lang w:val="es-EC"/>
                <w:rPrChange w:id="506"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507" w:author="Maria Leon" w:date="2017-01-18T14:56:00Z">
                  <w:rPr>
                    <w:rFonts w:ascii="Calibri" w:eastAsia="Times New Roman" w:hAnsi="Calibri" w:cs="Calibri"/>
                    <w:lang w:val="es-EC"/>
                  </w:rPr>
                </w:rPrChange>
              </w:rPr>
              <w:t>Tintas</w:t>
            </w:r>
          </w:p>
        </w:tc>
        <w:tc>
          <w:tcPr>
            <w:tcW w:w="2410" w:type="dxa"/>
            <w:vAlign w:val="center"/>
            <w:tcPrChange w:id="508" w:author="Maria Leon" w:date="2017-01-18T14:50:00Z">
              <w:tcPr>
                <w:tcW w:w="2410" w:type="dxa"/>
                <w:vAlign w:val="center"/>
              </w:tcPr>
            </w:tcPrChange>
          </w:tcPr>
          <w:p w14:paraId="74607ACC" w14:textId="77777777" w:rsidR="00E4284D" w:rsidRPr="00973226" w:rsidRDefault="00E4284D">
            <w:pPr>
              <w:pStyle w:val="Textoindependiente2"/>
              <w:jc w:val="center"/>
              <w:rPr>
                <w:rFonts w:asciiTheme="minorHAnsi" w:eastAsia="Times New Roman" w:hAnsiTheme="minorHAnsi" w:cs="Calibri"/>
                <w:szCs w:val="24"/>
                <w:lang w:val="es-EC"/>
                <w:rPrChange w:id="509"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510" w:author="Maria Leon" w:date="2017-01-18T14:56:00Z">
                  <w:rPr>
                    <w:rFonts w:ascii="Calibri" w:eastAsia="Times New Roman" w:hAnsi="Calibri" w:cs="Calibri"/>
                    <w:lang w:val="es-EC"/>
                  </w:rPr>
                </w:rPrChange>
              </w:rPr>
              <w:t>1</w:t>
            </w:r>
          </w:p>
        </w:tc>
        <w:tc>
          <w:tcPr>
            <w:tcW w:w="2551" w:type="dxa"/>
            <w:vAlign w:val="center"/>
            <w:tcPrChange w:id="511" w:author="Maria Leon" w:date="2017-01-18T14:50:00Z">
              <w:tcPr>
                <w:tcW w:w="2551" w:type="dxa"/>
                <w:vAlign w:val="center"/>
              </w:tcPr>
            </w:tcPrChange>
          </w:tcPr>
          <w:p w14:paraId="74607ACD" w14:textId="77777777" w:rsidR="00E4284D" w:rsidRPr="00973226" w:rsidRDefault="00E4284D">
            <w:pPr>
              <w:pStyle w:val="Textoindependiente2"/>
              <w:rPr>
                <w:rFonts w:asciiTheme="minorHAnsi" w:eastAsia="Times New Roman" w:hAnsiTheme="minorHAnsi" w:cs="Calibri"/>
                <w:szCs w:val="24"/>
                <w:lang w:val="es-EC"/>
                <w:rPrChange w:id="512" w:author="Maria Leon" w:date="2017-01-18T14:56:00Z">
                  <w:rPr>
                    <w:rFonts w:ascii="Calibri" w:eastAsia="Times New Roman" w:hAnsi="Calibri" w:cs="Calibri"/>
                    <w:lang w:val="es-EC"/>
                  </w:rPr>
                </w:rPrChange>
              </w:rPr>
              <w:pPrChange w:id="513" w:author="Maria Leon" w:date="2017-01-18T14:56:00Z">
                <w:pPr>
                  <w:pStyle w:val="Textoindependiente2"/>
                  <w:jc w:val="center"/>
                </w:pPr>
              </w:pPrChange>
            </w:pPr>
            <w:r w:rsidRPr="00973226">
              <w:rPr>
                <w:rFonts w:asciiTheme="minorHAnsi" w:eastAsia="Times New Roman" w:hAnsiTheme="minorHAnsi" w:cs="Calibri"/>
                <w:szCs w:val="24"/>
                <w:lang w:val="es-EC"/>
                <w:rPrChange w:id="514" w:author="Maria Leon" w:date="2017-01-18T14:56:00Z">
                  <w:rPr>
                    <w:rFonts w:ascii="Calibri" w:eastAsia="Times New Roman" w:hAnsi="Calibri" w:cs="Calibri"/>
                    <w:lang w:val="es-EC"/>
                  </w:rPr>
                </w:rPrChange>
              </w:rPr>
              <w:t>Por caneca</w:t>
            </w:r>
          </w:p>
        </w:tc>
      </w:tr>
      <w:tr w:rsidR="00E4284D" w:rsidRPr="00973226" w14:paraId="74607AD2" w14:textId="77777777" w:rsidTr="00973226">
        <w:trPr>
          <w:jc w:val="center"/>
        </w:trPr>
        <w:tc>
          <w:tcPr>
            <w:tcW w:w="2268" w:type="dxa"/>
            <w:vAlign w:val="center"/>
            <w:tcPrChange w:id="515" w:author="Maria Leon" w:date="2017-01-18T14:50:00Z">
              <w:tcPr>
                <w:tcW w:w="2268" w:type="dxa"/>
                <w:vAlign w:val="center"/>
              </w:tcPr>
            </w:tcPrChange>
          </w:tcPr>
          <w:p w14:paraId="74607ACF" w14:textId="77777777" w:rsidR="00E4284D" w:rsidRPr="00973226" w:rsidRDefault="00E4284D">
            <w:pPr>
              <w:pStyle w:val="Textoindependiente2"/>
              <w:rPr>
                <w:rFonts w:asciiTheme="minorHAnsi" w:eastAsia="Times New Roman" w:hAnsiTheme="minorHAnsi" w:cs="Calibri"/>
                <w:szCs w:val="24"/>
                <w:lang w:val="es-EC"/>
                <w:rPrChange w:id="516"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517" w:author="Maria Leon" w:date="2017-01-18T14:56:00Z">
                  <w:rPr>
                    <w:rFonts w:ascii="Calibri" w:eastAsia="Times New Roman" w:hAnsi="Calibri" w:cs="Calibri"/>
                    <w:lang w:val="es-EC"/>
                  </w:rPr>
                </w:rPrChange>
              </w:rPr>
              <w:t>Masterbach</w:t>
            </w:r>
          </w:p>
        </w:tc>
        <w:tc>
          <w:tcPr>
            <w:tcW w:w="2410" w:type="dxa"/>
            <w:vAlign w:val="center"/>
            <w:tcPrChange w:id="518" w:author="Maria Leon" w:date="2017-01-18T14:50:00Z">
              <w:tcPr>
                <w:tcW w:w="2410" w:type="dxa"/>
                <w:vAlign w:val="center"/>
              </w:tcPr>
            </w:tcPrChange>
          </w:tcPr>
          <w:p w14:paraId="74607AD0" w14:textId="77777777" w:rsidR="00E4284D" w:rsidRPr="00973226" w:rsidRDefault="00E4284D">
            <w:pPr>
              <w:pStyle w:val="Textoindependiente2"/>
              <w:jc w:val="center"/>
              <w:rPr>
                <w:rFonts w:asciiTheme="minorHAnsi" w:eastAsia="Times New Roman" w:hAnsiTheme="minorHAnsi" w:cs="Calibri"/>
                <w:szCs w:val="24"/>
                <w:lang w:val="es-EC"/>
                <w:rPrChange w:id="519"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520" w:author="Maria Leon" w:date="2017-01-18T14:56:00Z">
                  <w:rPr>
                    <w:rFonts w:ascii="Calibri" w:eastAsia="Times New Roman" w:hAnsi="Calibri" w:cs="Calibri"/>
                    <w:lang w:val="es-EC"/>
                  </w:rPr>
                </w:rPrChange>
              </w:rPr>
              <w:t>1</w:t>
            </w:r>
          </w:p>
        </w:tc>
        <w:tc>
          <w:tcPr>
            <w:tcW w:w="2551" w:type="dxa"/>
            <w:vAlign w:val="center"/>
            <w:tcPrChange w:id="521" w:author="Maria Leon" w:date="2017-01-18T14:50:00Z">
              <w:tcPr>
                <w:tcW w:w="2551" w:type="dxa"/>
                <w:vAlign w:val="center"/>
              </w:tcPr>
            </w:tcPrChange>
          </w:tcPr>
          <w:p w14:paraId="74607AD1" w14:textId="77777777" w:rsidR="00E4284D" w:rsidRPr="00973226" w:rsidRDefault="00E4284D">
            <w:pPr>
              <w:pStyle w:val="Textoindependiente2"/>
              <w:rPr>
                <w:rFonts w:asciiTheme="minorHAnsi" w:eastAsia="Times New Roman" w:hAnsiTheme="minorHAnsi" w:cs="Calibri"/>
                <w:szCs w:val="24"/>
                <w:lang w:val="es-EC"/>
                <w:rPrChange w:id="522" w:author="Maria Leon" w:date="2017-01-18T14:56:00Z">
                  <w:rPr>
                    <w:rFonts w:ascii="Calibri" w:eastAsia="Times New Roman" w:hAnsi="Calibri" w:cs="Calibri"/>
                    <w:lang w:val="es-EC"/>
                  </w:rPr>
                </w:rPrChange>
              </w:rPr>
              <w:pPrChange w:id="523" w:author="Maria Leon" w:date="2017-01-18T14:56:00Z">
                <w:pPr>
                  <w:pStyle w:val="Textoindependiente2"/>
                  <w:jc w:val="center"/>
                </w:pPr>
              </w:pPrChange>
            </w:pPr>
            <w:r w:rsidRPr="00973226">
              <w:rPr>
                <w:rFonts w:asciiTheme="minorHAnsi" w:eastAsia="Times New Roman" w:hAnsiTheme="minorHAnsi" w:cs="Calibri"/>
                <w:szCs w:val="24"/>
                <w:lang w:val="es-EC"/>
                <w:rPrChange w:id="524" w:author="Maria Leon" w:date="2017-01-18T14:56:00Z">
                  <w:rPr>
                    <w:rFonts w:ascii="Calibri" w:eastAsia="Times New Roman" w:hAnsi="Calibri" w:cs="Calibri"/>
                    <w:lang w:val="es-EC"/>
                  </w:rPr>
                </w:rPrChange>
              </w:rPr>
              <w:t>Por saco</w:t>
            </w:r>
          </w:p>
        </w:tc>
      </w:tr>
      <w:tr w:rsidR="00E4284D" w:rsidRPr="00973226" w14:paraId="74607AD6" w14:textId="77777777" w:rsidTr="00973226">
        <w:trPr>
          <w:jc w:val="center"/>
        </w:trPr>
        <w:tc>
          <w:tcPr>
            <w:tcW w:w="2268" w:type="dxa"/>
            <w:vAlign w:val="center"/>
            <w:tcPrChange w:id="525" w:author="Maria Leon" w:date="2017-01-18T14:50:00Z">
              <w:tcPr>
                <w:tcW w:w="2268" w:type="dxa"/>
                <w:vAlign w:val="center"/>
              </w:tcPr>
            </w:tcPrChange>
          </w:tcPr>
          <w:p w14:paraId="74607AD3" w14:textId="77777777" w:rsidR="00E4284D" w:rsidRPr="00973226" w:rsidRDefault="00E4284D">
            <w:pPr>
              <w:pStyle w:val="Textoindependiente2"/>
              <w:rPr>
                <w:rFonts w:asciiTheme="minorHAnsi" w:eastAsia="Times New Roman" w:hAnsiTheme="minorHAnsi" w:cs="Calibri"/>
                <w:szCs w:val="24"/>
                <w:lang w:val="es-EC"/>
                <w:rPrChange w:id="526"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527" w:author="Maria Leon" w:date="2017-01-18T14:56:00Z">
                  <w:rPr>
                    <w:rFonts w:ascii="Calibri" w:eastAsia="Times New Roman" w:hAnsi="Calibri" w:cs="Calibri"/>
                    <w:lang w:val="es-EC"/>
                  </w:rPr>
                </w:rPrChange>
              </w:rPr>
              <w:t>Papel Adhesivo</w:t>
            </w:r>
          </w:p>
        </w:tc>
        <w:tc>
          <w:tcPr>
            <w:tcW w:w="2410" w:type="dxa"/>
            <w:vAlign w:val="center"/>
            <w:tcPrChange w:id="528" w:author="Maria Leon" w:date="2017-01-18T14:50:00Z">
              <w:tcPr>
                <w:tcW w:w="2410" w:type="dxa"/>
                <w:vAlign w:val="center"/>
              </w:tcPr>
            </w:tcPrChange>
          </w:tcPr>
          <w:p w14:paraId="74607AD4" w14:textId="77777777" w:rsidR="00E4284D" w:rsidRPr="00973226" w:rsidRDefault="00E4284D">
            <w:pPr>
              <w:pStyle w:val="Textoindependiente2"/>
              <w:jc w:val="center"/>
              <w:rPr>
                <w:rFonts w:asciiTheme="minorHAnsi" w:eastAsia="Times New Roman" w:hAnsiTheme="minorHAnsi" w:cs="Calibri"/>
                <w:szCs w:val="24"/>
                <w:lang w:val="es-EC"/>
                <w:rPrChange w:id="529"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530" w:author="Maria Leon" w:date="2017-01-18T14:56:00Z">
                  <w:rPr>
                    <w:rFonts w:ascii="Calibri" w:eastAsia="Times New Roman" w:hAnsi="Calibri" w:cs="Calibri"/>
                    <w:lang w:val="es-EC"/>
                  </w:rPr>
                </w:rPrChange>
              </w:rPr>
              <w:t>1</w:t>
            </w:r>
          </w:p>
        </w:tc>
        <w:tc>
          <w:tcPr>
            <w:tcW w:w="2551" w:type="dxa"/>
            <w:vAlign w:val="center"/>
            <w:tcPrChange w:id="531" w:author="Maria Leon" w:date="2017-01-18T14:50:00Z">
              <w:tcPr>
                <w:tcW w:w="2551" w:type="dxa"/>
                <w:vAlign w:val="center"/>
              </w:tcPr>
            </w:tcPrChange>
          </w:tcPr>
          <w:p w14:paraId="74607AD5" w14:textId="77777777" w:rsidR="00E4284D" w:rsidRPr="00973226" w:rsidRDefault="00E4284D">
            <w:pPr>
              <w:pStyle w:val="Textoindependiente2"/>
              <w:rPr>
                <w:rFonts w:asciiTheme="minorHAnsi" w:eastAsia="Times New Roman" w:hAnsiTheme="minorHAnsi" w:cs="Calibri"/>
                <w:szCs w:val="24"/>
                <w:lang w:val="es-EC"/>
                <w:rPrChange w:id="532" w:author="Maria Leon" w:date="2017-01-18T14:56:00Z">
                  <w:rPr>
                    <w:rFonts w:ascii="Calibri" w:eastAsia="Times New Roman" w:hAnsi="Calibri" w:cs="Calibri"/>
                    <w:lang w:val="es-EC"/>
                  </w:rPr>
                </w:rPrChange>
              </w:rPr>
              <w:pPrChange w:id="533" w:author="Maria Leon" w:date="2017-01-18T14:56:00Z">
                <w:pPr>
                  <w:pStyle w:val="Textoindependiente2"/>
                  <w:jc w:val="center"/>
                </w:pPr>
              </w:pPrChange>
            </w:pPr>
            <w:r w:rsidRPr="00973226">
              <w:rPr>
                <w:rFonts w:asciiTheme="minorHAnsi" w:eastAsia="Times New Roman" w:hAnsiTheme="minorHAnsi" w:cs="Calibri"/>
                <w:szCs w:val="24"/>
                <w:lang w:val="es-EC"/>
                <w:rPrChange w:id="534" w:author="Maria Leon" w:date="2017-01-18T14:56:00Z">
                  <w:rPr>
                    <w:rFonts w:ascii="Calibri" w:eastAsia="Times New Roman" w:hAnsi="Calibri" w:cs="Calibri"/>
                    <w:lang w:val="es-EC"/>
                  </w:rPr>
                </w:rPrChange>
              </w:rPr>
              <w:t>Por Pallets</w:t>
            </w:r>
          </w:p>
        </w:tc>
      </w:tr>
    </w:tbl>
    <w:p w14:paraId="74607AD7" w14:textId="77777777" w:rsidR="00E4284D" w:rsidRPr="00973226" w:rsidRDefault="00E4284D">
      <w:pPr>
        <w:pStyle w:val="Textoindependiente2"/>
        <w:rPr>
          <w:rFonts w:asciiTheme="minorHAnsi" w:eastAsia="Times New Roman" w:hAnsiTheme="minorHAnsi" w:cs="Calibri"/>
          <w:szCs w:val="24"/>
          <w:lang w:val="es-EC"/>
          <w:rPrChange w:id="535" w:author="Maria Leon" w:date="2017-01-18T14:56:00Z">
            <w:rPr>
              <w:rFonts w:ascii="Calibri" w:eastAsia="Times New Roman" w:hAnsi="Calibri" w:cs="Calibri"/>
              <w:lang w:val="es-EC"/>
            </w:rPr>
          </w:rPrChange>
        </w:rPr>
      </w:pPr>
    </w:p>
    <w:p w14:paraId="74607AD8" w14:textId="77777777" w:rsidR="00E4284D" w:rsidRPr="00973226" w:rsidRDefault="00E4284D">
      <w:pPr>
        <w:pStyle w:val="Textoindependiente2"/>
        <w:rPr>
          <w:rFonts w:asciiTheme="minorHAnsi" w:hAnsiTheme="minorHAnsi" w:cs="Calibri"/>
          <w:szCs w:val="24"/>
          <w:lang w:val="es-EC"/>
          <w:rPrChange w:id="536" w:author="Maria Leon" w:date="2017-01-18T14:56:00Z">
            <w:rPr>
              <w:rFonts w:ascii="Calibri" w:hAnsi="Calibri" w:cs="Calibri"/>
              <w:lang w:val="es-EC"/>
            </w:rPr>
          </w:rPrChange>
        </w:rPr>
      </w:pPr>
      <w:r w:rsidRPr="00973226">
        <w:rPr>
          <w:rFonts w:asciiTheme="minorHAnsi" w:eastAsia="Times New Roman" w:hAnsiTheme="minorHAnsi" w:cs="Calibri"/>
          <w:szCs w:val="24"/>
          <w:lang w:val="es-EC"/>
          <w:rPrChange w:id="537" w:author="Maria Leon" w:date="2017-01-18T14:56:00Z">
            <w:rPr>
              <w:rFonts w:ascii="Calibri" w:eastAsia="Times New Roman" w:hAnsi="Calibri" w:cs="Calibri"/>
              <w:lang w:val="es-EC"/>
            </w:rPr>
          </w:rPrChange>
        </w:rPr>
        <w:t xml:space="preserve"> Además, se coloca a la materia prima</w:t>
      </w:r>
      <w:del w:id="538" w:author="Maria Leon" w:date="2017-01-11T14:15:00Z">
        <w:r w:rsidRPr="00973226" w:rsidDel="00A37D79">
          <w:rPr>
            <w:rFonts w:asciiTheme="minorHAnsi" w:eastAsia="Times New Roman" w:hAnsiTheme="minorHAnsi" w:cs="Calibri"/>
            <w:szCs w:val="24"/>
            <w:lang w:val="es-EC"/>
            <w:rPrChange w:id="539" w:author="Maria Leon" w:date="2017-01-18T14:56:00Z">
              <w:rPr>
                <w:rFonts w:ascii="Calibri" w:eastAsia="Times New Roman" w:hAnsi="Calibri" w:cs="Calibri"/>
                <w:lang w:val="es-EC"/>
              </w:rPr>
            </w:rPrChange>
          </w:rPr>
          <w:delText xml:space="preserve">  </w:delText>
        </w:r>
      </w:del>
      <w:ins w:id="540" w:author="Maria Leon" w:date="2017-01-11T14:15:00Z">
        <w:r w:rsidR="00A37D79" w:rsidRPr="00973226">
          <w:rPr>
            <w:rFonts w:asciiTheme="minorHAnsi" w:eastAsia="Times New Roman" w:hAnsiTheme="minorHAnsi" w:cs="Calibri"/>
            <w:szCs w:val="24"/>
            <w:lang w:val="es-EC"/>
          </w:rPr>
          <w:t xml:space="preserve"> </w:t>
        </w:r>
      </w:ins>
      <w:r w:rsidRPr="00973226">
        <w:rPr>
          <w:rFonts w:asciiTheme="minorHAnsi" w:eastAsia="Times New Roman" w:hAnsiTheme="minorHAnsi" w:cs="Calibri"/>
          <w:szCs w:val="24"/>
          <w:lang w:val="es-EC"/>
          <w:rPrChange w:id="541" w:author="Maria Leon" w:date="2017-01-18T14:56:00Z">
            <w:rPr>
              <w:rFonts w:ascii="Calibri" w:eastAsia="Times New Roman" w:hAnsi="Calibri" w:cs="Calibri"/>
              <w:lang w:val="es-EC"/>
            </w:rPr>
          </w:rPrChange>
        </w:rPr>
        <w:t xml:space="preserve">rechazada un cartel/letrero de “Rechazado” </w:t>
      </w:r>
      <w:r w:rsidRPr="00973226">
        <w:rPr>
          <w:rFonts w:asciiTheme="minorHAnsi" w:hAnsiTheme="minorHAnsi" w:cs="Calibri"/>
          <w:szCs w:val="24"/>
          <w:lang w:val="es-EC"/>
          <w:rPrChange w:id="542" w:author="Maria Leon" w:date="2017-01-18T14:56:00Z">
            <w:rPr>
              <w:rFonts w:ascii="Calibri" w:hAnsi="Calibri" w:cs="Calibri"/>
              <w:lang w:val="es-EC"/>
            </w:rPr>
          </w:rPrChange>
        </w:rPr>
        <w:t>y es tratada según el procedimiento Control de Producto No Conforme (P-830-01).</w:t>
      </w:r>
    </w:p>
    <w:p w14:paraId="74607AD9" w14:textId="77777777" w:rsidR="00E4284D" w:rsidRPr="00973226" w:rsidRDefault="00E4284D">
      <w:pPr>
        <w:pStyle w:val="Textoindependiente2"/>
        <w:rPr>
          <w:rFonts w:asciiTheme="minorHAnsi" w:eastAsia="Times New Roman" w:hAnsiTheme="minorHAnsi" w:cs="Calibri"/>
          <w:szCs w:val="24"/>
          <w:lang w:val="es-EC"/>
          <w:rPrChange w:id="543" w:author="Maria Leon" w:date="2017-01-18T14:56:00Z">
            <w:rPr>
              <w:rFonts w:ascii="Calibri" w:eastAsia="Times New Roman" w:hAnsi="Calibri" w:cs="Calibri"/>
              <w:sz w:val="20"/>
              <w:lang w:val="es-EC"/>
            </w:rPr>
          </w:rPrChange>
        </w:rPr>
      </w:pPr>
    </w:p>
    <w:p w14:paraId="74607ADA" w14:textId="77777777" w:rsidR="00E4284D" w:rsidRPr="00973226" w:rsidRDefault="00E4284D">
      <w:pPr>
        <w:pStyle w:val="Textoindependiente2"/>
        <w:rPr>
          <w:rFonts w:asciiTheme="minorHAnsi" w:eastAsia="Times New Roman" w:hAnsiTheme="minorHAnsi" w:cs="Calibri"/>
          <w:i/>
          <w:color w:val="0000FF"/>
          <w:szCs w:val="24"/>
          <w:lang w:val="es-EC"/>
          <w:rPrChange w:id="544" w:author="Maria Leon" w:date="2017-01-18T14:56:00Z">
            <w:rPr>
              <w:rFonts w:ascii="Calibri" w:eastAsia="Times New Roman" w:hAnsi="Calibri" w:cs="Calibri"/>
              <w:i/>
              <w:color w:val="0000FF"/>
              <w:lang w:val="es-EC"/>
            </w:rPr>
          </w:rPrChange>
        </w:rPr>
      </w:pPr>
      <w:r w:rsidRPr="00973226">
        <w:rPr>
          <w:rFonts w:asciiTheme="minorHAnsi" w:eastAsia="Times New Roman" w:hAnsiTheme="minorHAnsi" w:cs="Calibri"/>
          <w:szCs w:val="24"/>
          <w:lang w:val="es-EC"/>
          <w:rPrChange w:id="545" w:author="Maria Leon" w:date="2017-01-18T14:56:00Z">
            <w:rPr>
              <w:rFonts w:ascii="Calibri" w:eastAsia="Times New Roman" w:hAnsi="Calibri" w:cs="Calibri"/>
              <w:lang w:val="es-EC"/>
            </w:rPr>
          </w:rPrChange>
        </w:rPr>
        <w:t>Caso contrario si estas cumplen con las especificaciones requeridas se coloca la etiqueta color verde de aceptado</w:t>
      </w:r>
      <w:r w:rsidRPr="00973226">
        <w:rPr>
          <w:rFonts w:asciiTheme="minorHAnsi" w:eastAsia="Times New Roman" w:hAnsiTheme="minorHAnsi" w:cs="Calibri"/>
          <w:i/>
          <w:color w:val="0000FF"/>
          <w:szCs w:val="24"/>
          <w:lang w:val="es-EC"/>
          <w:rPrChange w:id="546" w:author="Maria Leon" w:date="2017-01-18T14:56:00Z">
            <w:rPr>
              <w:rFonts w:ascii="Calibri" w:eastAsia="Times New Roman" w:hAnsi="Calibri" w:cs="Calibri"/>
              <w:i/>
              <w:color w:val="0000FF"/>
              <w:lang w:val="es-EC"/>
            </w:rPr>
          </w:rPrChange>
        </w:rPr>
        <w:t>.</w:t>
      </w:r>
    </w:p>
    <w:p w14:paraId="74607ADB" w14:textId="77777777" w:rsidR="00E4284D" w:rsidRPr="00973226" w:rsidRDefault="00E4284D">
      <w:pPr>
        <w:pStyle w:val="Textoindependiente2"/>
        <w:rPr>
          <w:rFonts w:asciiTheme="minorHAnsi" w:eastAsia="Times New Roman" w:hAnsiTheme="minorHAnsi" w:cs="Calibri"/>
          <w:i/>
          <w:color w:val="0000FF"/>
          <w:szCs w:val="24"/>
          <w:lang w:val="es-EC"/>
          <w:rPrChange w:id="547" w:author="Maria Leon" w:date="2017-01-18T14:56:00Z">
            <w:rPr>
              <w:rFonts w:ascii="Calibri" w:eastAsia="Times New Roman" w:hAnsi="Calibri" w:cs="Calibri"/>
              <w:i/>
              <w:color w:val="0000FF"/>
              <w:lang w:val="es-EC"/>
            </w:rPr>
          </w:rPrChange>
        </w:rPr>
      </w:pPr>
    </w:p>
    <w:p w14:paraId="74607ADC" w14:textId="77777777" w:rsidR="00E4284D" w:rsidRPr="00973226" w:rsidRDefault="00E4284D">
      <w:pPr>
        <w:pStyle w:val="Textoindependiente"/>
        <w:numPr>
          <w:ilvl w:val="1"/>
          <w:numId w:val="3"/>
        </w:numPr>
        <w:jc w:val="both"/>
        <w:rPr>
          <w:rFonts w:asciiTheme="minorHAnsi" w:hAnsiTheme="minorHAnsi" w:cs="Calibri"/>
          <w:sz w:val="24"/>
          <w:szCs w:val="24"/>
          <w:lang w:val="es-EC"/>
          <w:rPrChange w:id="548" w:author="Maria Leon" w:date="2017-01-18T14:56:00Z">
            <w:rPr>
              <w:rFonts w:ascii="Calibri" w:hAnsi="Calibri" w:cs="Calibri"/>
              <w:sz w:val="24"/>
              <w:lang w:val="es-EC"/>
            </w:rPr>
          </w:rPrChange>
        </w:rPr>
      </w:pPr>
      <w:r w:rsidRPr="00973226">
        <w:rPr>
          <w:rFonts w:asciiTheme="minorHAnsi" w:hAnsiTheme="minorHAnsi" w:cs="Calibri"/>
          <w:sz w:val="24"/>
          <w:szCs w:val="24"/>
          <w:lang w:val="es-EC"/>
          <w:rPrChange w:id="549" w:author="Maria Leon" w:date="2017-01-18T14:56:00Z">
            <w:rPr>
              <w:rFonts w:ascii="Calibri" w:hAnsi="Calibri" w:cs="Calibri"/>
              <w:sz w:val="24"/>
              <w:lang w:val="es-EC"/>
            </w:rPr>
          </w:rPrChange>
        </w:rPr>
        <w:t>En Proceso y Producto Terminado</w:t>
      </w:r>
    </w:p>
    <w:p w14:paraId="74607ADD" w14:textId="77777777" w:rsidR="00E4284D" w:rsidRPr="00973226" w:rsidRDefault="00E4284D">
      <w:pPr>
        <w:pStyle w:val="Textoindependiente2"/>
        <w:rPr>
          <w:rFonts w:asciiTheme="minorHAnsi" w:hAnsiTheme="minorHAnsi" w:cs="Calibri"/>
          <w:szCs w:val="24"/>
          <w:lang w:val="es-EC"/>
          <w:rPrChange w:id="550" w:author="Maria Leon" w:date="2017-01-18T14:56:00Z">
            <w:rPr>
              <w:rFonts w:ascii="Calibri" w:hAnsi="Calibri" w:cs="Calibri"/>
              <w:lang w:val="es-EC"/>
            </w:rPr>
          </w:rPrChange>
        </w:rPr>
      </w:pPr>
      <w:r w:rsidRPr="00973226">
        <w:rPr>
          <w:rFonts w:asciiTheme="minorHAnsi" w:hAnsiTheme="minorHAnsi" w:cs="Calibri"/>
          <w:szCs w:val="24"/>
          <w:lang w:val="es-EC"/>
          <w:rPrChange w:id="551" w:author="Maria Leon" w:date="2017-01-18T14:56:00Z">
            <w:rPr>
              <w:rFonts w:ascii="Calibri" w:hAnsi="Calibri" w:cs="Calibri"/>
              <w:lang w:val="es-EC"/>
            </w:rPr>
          </w:rPrChange>
        </w:rPr>
        <w:t xml:space="preserve">Los productos en proceso que después de las inspecciones cumplan con las especificaciones son identificados con la </w:t>
      </w:r>
      <w:ins w:id="552" w:author="Maria Leon" w:date="2017-01-18T14:50:00Z">
        <w:r w:rsidR="00973226" w:rsidRPr="00973226">
          <w:rPr>
            <w:rFonts w:asciiTheme="minorHAnsi" w:hAnsiTheme="minorHAnsi" w:cs="Calibri"/>
            <w:szCs w:val="24"/>
            <w:lang w:val="es-EC"/>
          </w:rPr>
          <w:t>E</w:t>
        </w:r>
      </w:ins>
      <w:del w:id="553" w:author="Maria Leon" w:date="2017-01-18T14:50:00Z">
        <w:r w:rsidRPr="00973226" w:rsidDel="00973226">
          <w:rPr>
            <w:rFonts w:asciiTheme="minorHAnsi" w:hAnsiTheme="minorHAnsi" w:cs="Calibri"/>
            <w:szCs w:val="24"/>
            <w:lang w:val="es-EC"/>
            <w:rPrChange w:id="554" w:author="Maria Leon" w:date="2017-01-18T14:56:00Z">
              <w:rPr>
                <w:rFonts w:ascii="Calibri" w:hAnsi="Calibri" w:cs="Calibri"/>
                <w:lang w:val="es-EC"/>
              </w:rPr>
            </w:rPrChange>
          </w:rPr>
          <w:delText>e</w:delText>
        </w:r>
      </w:del>
      <w:r w:rsidRPr="00973226">
        <w:rPr>
          <w:rFonts w:asciiTheme="minorHAnsi" w:hAnsiTheme="minorHAnsi" w:cs="Calibri"/>
          <w:szCs w:val="24"/>
          <w:lang w:val="es-EC"/>
          <w:rPrChange w:id="555" w:author="Maria Leon" w:date="2017-01-18T14:56:00Z">
            <w:rPr>
              <w:rFonts w:ascii="Calibri" w:hAnsi="Calibri" w:cs="Calibri"/>
              <w:lang w:val="es-EC"/>
            </w:rPr>
          </w:rPrChange>
        </w:rPr>
        <w:t>tiqueta</w:t>
      </w:r>
      <w:ins w:id="556" w:author="Maria Leon" w:date="2017-01-18T14:50:00Z">
        <w:r w:rsidR="00973226" w:rsidRPr="00973226">
          <w:rPr>
            <w:rFonts w:asciiTheme="minorHAnsi" w:hAnsiTheme="minorHAnsi" w:cs="Calibri"/>
            <w:szCs w:val="24"/>
            <w:lang w:val="es-EC"/>
          </w:rPr>
          <w:t>-</w:t>
        </w:r>
      </w:ins>
      <w:del w:id="557" w:author="Maria Leon" w:date="2017-01-11T14:15:00Z">
        <w:r w:rsidRPr="00973226" w:rsidDel="00A37D79">
          <w:rPr>
            <w:rFonts w:asciiTheme="minorHAnsi" w:hAnsiTheme="minorHAnsi" w:cs="Calibri"/>
            <w:szCs w:val="24"/>
            <w:lang w:val="es-EC"/>
            <w:rPrChange w:id="558" w:author="Maria Leon" w:date="2017-01-18T14:56:00Z">
              <w:rPr>
                <w:rFonts w:ascii="Calibri" w:hAnsi="Calibri" w:cs="Calibri"/>
                <w:lang w:val="es-EC"/>
              </w:rPr>
            </w:rPrChange>
          </w:rPr>
          <w:delText xml:space="preserve"> </w:delText>
        </w:r>
        <w:r w:rsidRPr="00973226" w:rsidDel="00A37D79">
          <w:rPr>
            <w:rFonts w:asciiTheme="minorHAnsi" w:hAnsiTheme="minorHAnsi" w:cs="Calibri"/>
            <w:i/>
            <w:color w:val="0000FF"/>
            <w:szCs w:val="24"/>
            <w:rPrChange w:id="559" w:author="Maria Leon" w:date="2017-01-18T14:56:00Z">
              <w:rPr>
                <w:rFonts w:ascii="Calibri" w:hAnsi="Calibri" w:cs="Calibri"/>
                <w:i/>
                <w:color w:val="0000FF"/>
              </w:rPr>
            </w:rPrChange>
          </w:rPr>
          <w:delText xml:space="preserve"> </w:delText>
        </w:r>
      </w:del>
      <w:ins w:id="560" w:author="Maria Leon" w:date="2017-01-11T14:15:00Z">
        <w:r w:rsidR="00A37D79" w:rsidRPr="00973226">
          <w:rPr>
            <w:rFonts w:asciiTheme="minorHAnsi" w:hAnsiTheme="minorHAnsi" w:cs="Calibri"/>
            <w:szCs w:val="24"/>
            <w:lang w:val="es-EC"/>
          </w:rPr>
          <w:t xml:space="preserve"> </w:t>
        </w:r>
      </w:ins>
      <w:r w:rsidRPr="00973226">
        <w:rPr>
          <w:rFonts w:asciiTheme="minorHAnsi" w:hAnsiTheme="minorHAnsi" w:cs="Calibri"/>
          <w:szCs w:val="24"/>
          <w:rPrChange w:id="561" w:author="Maria Leon" w:date="2017-01-18T14:56:00Z">
            <w:rPr>
              <w:rFonts w:ascii="Calibri" w:hAnsi="Calibri" w:cs="Calibri"/>
            </w:rPr>
          </w:rPrChange>
        </w:rPr>
        <w:t>Identificación del Producto (IP-753)</w:t>
      </w:r>
      <w:r w:rsidRPr="00973226">
        <w:rPr>
          <w:rFonts w:asciiTheme="minorHAnsi" w:hAnsiTheme="minorHAnsi" w:cs="Calibri"/>
          <w:szCs w:val="24"/>
          <w:lang w:val="es-EC"/>
          <w:rPrChange w:id="562" w:author="Maria Leon" w:date="2017-01-18T14:56:00Z">
            <w:rPr>
              <w:rFonts w:ascii="Calibri" w:hAnsi="Calibri" w:cs="Calibri"/>
              <w:lang w:val="es-EC"/>
            </w:rPr>
          </w:rPrChange>
        </w:rPr>
        <w:t xml:space="preserve"> y siguen el proceso normal.</w:t>
      </w:r>
    </w:p>
    <w:p w14:paraId="74607ADE" w14:textId="77777777" w:rsidR="00E4284D" w:rsidRPr="00973226" w:rsidRDefault="00E4284D">
      <w:pPr>
        <w:pStyle w:val="Textoindependiente2"/>
        <w:rPr>
          <w:rFonts w:asciiTheme="minorHAnsi" w:hAnsiTheme="minorHAnsi" w:cs="Calibri"/>
          <w:szCs w:val="24"/>
          <w:lang w:val="es-EC"/>
          <w:rPrChange w:id="563" w:author="Maria Leon" w:date="2017-01-18T14:56:00Z">
            <w:rPr>
              <w:rFonts w:ascii="Calibri" w:hAnsi="Calibri" w:cs="Calibri"/>
              <w:lang w:val="es-EC"/>
            </w:rPr>
          </w:rPrChange>
        </w:rPr>
      </w:pPr>
      <w:r w:rsidRPr="00973226">
        <w:rPr>
          <w:rFonts w:asciiTheme="minorHAnsi" w:hAnsiTheme="minorHAnsi" w:cs="Calibri"/>
          <w:szCs w:val="24"/>
          <w:lang w:val="es-EC"/>
          <w:rPrChange w:id="564" w:author="Maria Leon" w:date="2017-01-18T14:56:00Z">
            <w:rPr>
              <w:rFonts w:ascii="Calibri" w:hAnsi="Calibri" w:cs="Calibri"/>
              <w:lang w:val="es-EC"/>
            </w:rPr>
          </w:rPrChange>
        </w:rPr>
        <w:t xml:space="preserve"> De no cumplir con las especificaciones y es necesario re-inspeccionarlos se los ubica en un Pallet</w:t>
      </w:r>
      <w:del w:id="565" w:author="Maria Leon" w:date="2017-01-11T14:15:00Z">
        <w:r w:rsidRPr="00973226" w:rsidDel="00A37D79">
          <w:rPr>
            <w:rFonts w:asciiTheme="minorHAnsi" w:hAnsiTheme="minorHAnsi" w:cs="Calibri"/>
            <w:szCs w:val="24"/>
            <w:lang w:val="es-EC"/>
            <w:rPrChange w:id="566" w:author="Maria Leon" w:date="2017-01-18T14:56:00Z">
              <w:rPr>
                <w:rFonts w:ascii="Calibri" w:hAnsi="Calibri" w:cs="Calibri"/>
                <w:lang w:val="es-EC"/>
              </w:rPr>
            </w:rPrChange>
          </w:rPr>
          <w:delText xml:space="preserve">  </w:delText>
        </w:r>
      </w:del>
      <w:ins w:id="567" w:author="Maria Leon" w:date="2017-01-11T14:15:00Z">
        <w:r w:rsidR="00A37D79" w:rsidRPr="00973226">
          <w:rPr>
            <w:rFonts w:asciiTheme="minorHAnsi" w:hAnsiTheme="minorHAnsi" w:cs="Calibri"/>
            <w:szCs w:val="24"/>
            <w:lang w:val="es-EC"/>
          </w:rPr>
          <w:t xml:space="preserve"> </w:t>
        </w:r>
      </w:ins>
      <w:r w:rsidRPr="00973226">
        <w:rPr>
          <w:rFonts w:asciiTheme="minorHAnsi" w:hAnsiTheme="minorHAnsi" w:cs="Calibri"/>
          <w:szCs w:val="24"/>
          <w:lang w:val="es-EC"/>
          <w:rPrChange w:id="568" w:author="Maria Leon" w:date="2017-01-18T14:56:00Z">
            <w:rPr>
              <w:rFonts w:ascii="Calibri" w:hAnsi="Calibri" w:cs="Calibri"/>
              <w:lang w:val="es-EC"/>
            </w:rPr>
          </w:rPrChange>
        </w:rPr>
        <w:t>Rojo y se le coloca una etiqueta de rechazado, además</w:t>
      </w:r>
      <w:r w:rsidRPr="00973226">
        <w:rPr>
          <w:rFonts w:asciiTheme="minorHAnsi" w:hAnsiTheme="minorHAnsi" w:cs="Calibri"/>
          <w:b/>
          <w:szCs w:val="24"/>
          <w:lang w:val="es-EC"/>
          <w:rPrChange w:id="569" w:author="Maria Leon" w:date="2017-01-18T14:56:00Z">
            <w:rPr>
              <w:rFonts w:ascii="Calibri" w:hAnsi="Calibri" w:cs="Calibri"/>
              <w:b/>
              <w:lang w:val="es-EC"/>
            </w:rPr>
          </w:rPrChange>
        </w:rPr>
        <w:t>,</w:t>
      </w:r>
      <w:r w:rsidRPr="00973226">
        <w:rPr>
          <w:rFonts w:asciiTheme="minorHAnsi" w:hAnsiTheme="minorHAnsi" w:cs="Calibri"/>
          <w:szCs w:val="24"/>
          <w:lang w:val="es-EC"/>
          <w:rPrChange w:id="570" w:author="Maria Leon" w:date="2017-01-18T14:56:00Z">
            <w:rPr>
              <w:rFonts w:ascii="Calibri" w:hAnsi="Calibri" w:cs="Calibri"/>
              <w:lang w:val="es-EC"/>
            </w:rPr>
          </w:rPrChange>
        </w:rPr>
        <w:t xml:space="preserve"> en la parte superior se coloca el letrero de “</w:t>
      </w:r>
      <w:del w:id="571" w:author="Maria Leon" w:date="2017-01-11T13:17:00Z">
        <w:r w:rsidRPr="00973226" w:rsidDel="008C41FE">
          <w:rPr>
            <w:rFonts w:asciiTheme="minorHAnsi" w:hAnsiTheme="minorHAnsi" w:cs="Calibri"/>
            <w:szCs w:val="24"/>
            <w:lang w:val="es-EC"/>
            <w:rPrChange w:id="572" w:author="Maria Leon" w:date="2017-01-18T14:56:00Z">
              <w:rPr>
                <w:rFonts w:ascii="Calibri" w:hAnsi="Calibri" w:cs="Calibri"/>
                <w:lang w:val="es-EC"/>
              </w:rPr>
            </w:rPrChange>
          </w:rPr>
          <w:delText>Area</w:delText>
        </w:r>
      </w:del>
      <w:ins w:id="573" w:author="Maria Leon" w:date="2017-01-11T13:17:00Z">
        <w:r w:rsidR="008C41FE" w:rsidRPr="00973226">
          <w:rPr>
            <w:rFonts w:asciiTheme="minorHAnsi" w:hAnsiTheme="minorHAnsi" w:cs="Calibri"/>
            <w:szCs w:val="24"/>
            <w:lang w:val="es-EC"/>
            <w:rPrChange w:id="574" w:author="Maria Leon" w:date="2017-01-18T14:56:00Z">
              <w:rPr>
                <w:rFonts w:ascii="Calibri" w:hAnsi="Calibri" w:cs="Calibri"/>
                <w:lang w:val="es-EC"/>
              </w:rPr>
            </w:rPrChange>
          </w:rPr>
          <w:t>Área</w:t>
        </w:r>
      </w:ins>
      <w:r w:rsidRPr="00973226">
        <w:rPr>
          <w:rFonts w:asciiTheme="minorHAnsi" w:hAnsiTheme="minorHAnsi" w:cs="Calibri"/>
          <w:szCs w:val="24"/>
          <w:lang w:val="es-EC"/>
          <w:rPrChange w:id="575" w:author="Maria Leon" w:date="2017-01-18T14:56:00Z">
            <w:rPr>
              <w:rFonts w:ascii="Calibri" w:hAnsi="Calibri" w:cs="Calibri"/>
              <w:lang w:val="es-EC"/>
            </w:rPr>
          </w:rPrChange>
        </w:rPr>
        <w:t xml:space="preserve"> de Cuarentena.” </w:t>
      </w:r>
    </w:p>
    <w:p w14:paraId="74607ADF" w14:textId="77777777" w:rsidR="00E4284D" w:rsidRPr="00973226" w:rsidRDefault="00E4284D">
      <w:pPr>
        <w:jc w:val="both"/>
        <w:rPr>
          <w:rFonts w:asciiTheme="minorHAnsi" w:hAnsiTheme="minorHAnsi" w:cs="Calibri"/>
          <w:szCs w:val="24"/>
          <w:rPrChange w:id="576" w:author="Maria Leon" w:date="2017-01-18T14:56:00Z">
            <w:rPr>
              <w:rFonts w:ascii="Calibri" w:hAnsi="Calibri" w:cs="Calibri"/>
              <w:sz w:val="20"/>
            </w:rPr>
          </w:rPrChange>
        </w:rPr>
      </w:pPr>
    </w:p>
    <w:p w14:paraId="74607AE0" w14:textId="77777777" w:rsidR="00E4284D" w:rsidRPr="00973226" w:rsidRDefault="00E4284D">
      <w:pPr>
        <w:pStyle w:val="Textoindependiente2"/>
        <w:rPr>
          <w:rFonts w:asciiTheme="minorHAnsi" w:hAnsiTheme="minorHAnsi" w:cs="Calibri"/>
          <w:szCs w:val="24"/>
          <w:lang w:val="es-EC"/>
          <w:rPrChange w:id="577" w:author="Maria Leon" w:date="2017-01-18T14:56:00Z">
            <w:rPr>
              <w:rFonts w:ascii="Calibri" w:hAnsi="Calibri" w:cs="Calibri"/>
              <w:lang w:val="es-EC"/>
            </w:rPr>
          </w:rPrChange>
        </w:rPr>
      </w:pPr>
      <w:r w:rsidRPr="00973226">
        <w:rPr>
          <w:rFonts w:asciiTheme="minorHAnsi" w:hAnsiTheme="minorHAnsi" w:cs="Calibri"/>
          <w:szCs w:val="24"/>
          <w:lang w:val="es-EC"/>
          <w:rPrChange w:id="578" w:author="Maria Leon" w:date="2017-01-18T14:56:00Z">
            <w:rPr>
              <w:rFonts w:ascii="Calibri" w:hAnsi="Calibri" w:cs="Calibri"/>
              <w:lang w:val="es-EC"/>
            </w:rPr>
          </w:rPrChange>
        </w:rPr>
        <w:t>El producto terminado que después de las inspecciones realizadas,</w:t>
      </w:r>
      <w:del w:id="579" w:author="Maria Leon" w:date="2017-01-11T14:15:00Z">
        <w:r w:rsidRPr="00973226" w:rsidDel="00A37D79">
          <w:rPr>
            <w:rFonts w:asciiTheme="minorHAnsi" w:hAnsiTheme="minorHAnsi" w:cs="Calibri"/>
            <w:szCs w:val="24"/>
            <w:lang w:val="es-EC"/>
            <w:rPrChange w:id="580" w:author="Maria Leon" w:date="2017-01-18T14:56:00Z">
              <w:rPr>
                <w:rFonts w:ascii="Calibri" w:hAnsi="Calibri" w:cs="Calibri"/>
                <w:lang w:val="es-EC"/>
              </w:rPr>
            </w:rPrChange>
          </w:rPr>
          <w:delText xml:space="preserve">  </w:delText>
        </w:r>
      </w:del>
      <w:ins w:id="581" w:author="Maria Leon" w:date="2017-01-11T14:15:00Z">
        <w:r w:rsidR="00A37D79" w:rsidRPr="00973226">
          <w:rPr>
            <w:rFonts w:asciiTheme="minorHAnsi" w:hAnsiTheme="minorHAnsi" w:cs="Calibri"/>
            <w:szCs w:val="24"/>
            <w:lang w:val="es-EC"/>
          </w:rPr>
          <w:t xml:space="preserve"> </w:t>
        </w:r>
      </w:ins>
      <w:r w:rsidRPr="00973226">
        <w:rPr>
          <w:rFonts w:asciiTheme="minorHAnsi" w:hAnsiTheme="minorHAnsi" w:cs="Calibri"/>
          <w:szCs w:val="24"/>
          <w:lang w:val="es-EC"/>
          <w:rPrChange w:id="582" w:author="Maria Leon" w:date="2017-01-18T14:56:00Z">
            <w:rPr>
              <w:rFonts w:ascii="Calibri" w:hAnsi="Calibri" w:cs="Calibri"/>
              <w:lang w:val="es-EC"/>
            </w:rPr>
          </w:rPrChange>
        </w:rPr>
        <w:t>por el Jefe de Calidad y/</w:t>
      </w:r>
      <w:ins w:id="583" w:author="Maria Leon" w:date="2017-01-11T13:17:00Z">
        <w:r w:rsidR="008C41FE" w:rsidRPr="00973226">
          <w:rPr>
            <w:rFonts w:asciiTheme="minorHAnsi" w:hAnsiTheme="minorHAnsi" w:cs="Calibri"/>
            <w:szCs w:val="24"/>
            <w:lang w:val="es-EC"/>
            <w:rPrChange w:id="584" w:author="Maria Leon" w:date="2017-01-18T14:56:00Z">
              <w:rPr>
                <w:rFonts w:ascii="Calibri" w:hAnsi="Calibri" w:cs="Calibri"/>
                <w:lang w:val="es-EC"/>
              </w:rPr>
            </w:rPrChange>
          </w:rPr>
          <w:t>o</w:t>
        </w:r>
      </w:ins>
      <w:del w:id="585" w:author="Maria Leon" w:date="2017-01-11T13:17:00Z">
        <w:r w:rsidRPr="00973226" w:rsidDel="008C41FE">
          <w:rPr>
            <w:rFonts w:asciiTheme="minorHAnsi" w:hAnsiTheme="minorHAnsi" w:cs="Calibri"/>
            <w:szCs w:val="24"/>
            <w:lang w:val="es-EC"/>
            <w:rPrChange w:id="586" w:author="Maria Leon" w:date="2017-01-18T14:56:00Z">
              <w:rPr>
                <w:rFonts w:ascii="Calibri" w:hAnsi="Calibri" w:cs="Calibri"/>
                <w:lang w:val="es-EC"/>
              </w:rPr>
            </w:rPrChange>
          </w:rPr>
          <w:delText>ó</w:delText>
        </w:r>
      </w:del>
      <w:r w:rsidRPr="00973226">
        <w:rPr>
          <w:rFonts w:asciiTheme="minorHAnsi" w:hAnsiTheme="minorHAnsi" w:cs="Calibri"/>
          <w:szCs w:val="24"/>
          <w:lang w:val="es-EC"/>
          <w:rPrChange w:id="587" w:author="Maria Leon" w:date="2017-01-18T14:56:00Z">
            <w:rPr>
              <w:rFonts w:ascii="Calibri" w:hAnsi="Calibri" w:cs="Calibri"/>
              <w:lang w:val="es-EC"/>
            </w:rPr>
          </w:rPrChange>
        </w:rPr>
        <w:t xml:space="preserve"> Inspector de Calidad, cumple con las especificaciones es identificado en por lo menos dos bultos por cada pallet, con una etiqueta color verde de “Aprobado,” caso contrario se le coloca una etiqueta color rojo de “Rechazado” y es devuelto a planta.</w:t>
      </w:r>
    </w:p>
    <w:p w14:paraId="74607AE1" w14:textId="77777777" w:rsidR="00E4284D" w:rsidRPr="00973226" w:rsidRDefault="00E4284D">
      <w:pPr>
        <w:jc w:val="both"/>
        <w:rPr>
          <w:rFonts w:asciiTheme="minorHAnsi" w:eastAsia="Times New Roman" w:hAnsiTheme="minorHAnsi" w:cs="Calibri"/>
          <w:color w:val="0000FF"/>
          <w:szCs w:val="24"/>
          <w:lang w:val="es-ES"/>
          <w:rPrChange w:id="588" w:author="Maria Leon" w:date="2017-01-18T14:56:00Z">
            <w:rPr>
              <w:rFonts w:ascii="Calibri" w:eastAsia="Times New Roman" w:hAnsi="Calibri" w:cs="Calibri"/>
              <w:color w:val="0000FF"/>
              <w:sz w:val="20"/>
              <w:lang w:val="es-ES"/>
            </w:rPr>
          </w:rPrChange>
        </w:rPr>
        <w:pPrChange w:id="589" w:author="Maria Leon" w:date="2017-01-18T14:56:00Z">
          <w:pPr/>
        </w:pPrChange>
      </w:pPr>
    </w:p>
    <w:p w14:paraId="74607AE2" w14:textId="77777777" w:rsidR="00E4284D" w:rsidRPr="00973226" w:rsidRDefault="00E4284D">
      <w:pPr>
        <w:jc w:val="both"/>
        <w:rPr>
          <w:rFonts w:asciiTheme="minorHAnsi" w:eastAsia="Times New Roman" w:hAnsiTheme="minorHAnsi" w:cs="Calibri"/>
          <w:szCs w:val="24"/>
          <w:lang w:val="es-ES"/>
          <w:rPrChange w:id="590" w:author="Maria Leon" w:date="2017-01-18T14:56:00Z">
            <w:rPr>
              <w:rFonts w:ascii="Calibri" w:eastAsia="Times New Roman" w:hAnsi="Calibri" w:cs="Calibri"/>
              <w:lang w:val="es-ES"/>
            </w:rPr>
          </w:rPrChange>
        </w:rPr>
      </w:pPr>
      <w:r w:rsidRPr="00973226">
        <w:rPr>
          <w:rFonts w:asciiTheme="minorHAnsi" w:hAnsiTheme="minorHAnsi" w:cs="Calibri"/>
          <w:szCs w:val="24"/>
          <w:rPrChange w:id="591" w:author="Maria Leon" w:date="2017-01-18T14:56:00Z">
            <w:rPr>
              <w:rFonts w:ascii="Calibri" w:hAnsi="Calibri" w:cs="Calibri"/>
            </w:rPr>
          </w:rPrChange>
        </w:rPr>
        <w:t xml:space="preserve">Si el Jefe de Materiales y sus </w:t>
      </w:r>
      <w:ins w:id="592" w:author="Maria Leon" w:date="2017-01-11T14:13:00Z">
        <w:r w:rsidR="00A37D79" w:rsidRPr="00973226">
          <w:rPr>
            <w:rFonts w:asciiTheme="minorHAnsi" w:hAnsiTheme="minorHAnsi" w:cs="Calibri"/>
            <w:szCs w:val="24"/>
          </w:rPr>
          <w:t>Coordinadores</w:t>
        </w:r>
      </w:ins>
      <w:del w:id="593" w:author="Maria Leon" w:date="2017-01-11T14:13:00Z">
        <w:r w:rsidR="00506C04" w:rsidRPr="00973226" w:rsidDel="00A37D79">
          <w:rPr>
            <w:rFonts w:asciiTheme="minorHAnsi" w:hAnsiTheme="minorHAnsi" w:cs="Calibri"/>
            <w:szCs w:val="24"/>
            <w:rPrChange w:id="594" w:author="Maria Leon" w:date="2017-01-18T14:56:00Z">
              <w:rPr>
                <w:rFonts w:ascii="Calibri" w:hAnsi="Calibri" w:cs="Calibri"/>
                <w:color w:val="FF0000"/>
                <w:u w:val="single"/>
              </w:rPr>
            </w:rPrChange>
          </w:rPr>
          <w:delText>Coordinadores</w:delText>
        </w:r>
      </w:del>
      <w:r w:rsidRPr="00973226">
        <w:rPr>
          <w:rFonts w:asciiTheme="minorHAnsi" w:hAnsiTheme="minorHAnsi" w:cs="Calibri"/>
          <w:szCs w:val="24"/>
          <w:rPrChange w:id="595" w:author="Maria Leon" w:date="2017-01-18T14:56:00Z">
            <w:rPr>
              <w:rFonts w:ascii="Calibri" w:hAnsi="Calibri" w:cs="Calibri"/>
            </w:rPr>
          </w:rPrChange>
        </w:rPr>
        <w:t>, en sus recorridos diarios dentro de la bodega detectan etiquetas de Identificación</w:t>
      </w:r>
      <w:del w:id="596" w:author="Maria Leon" w:date="2017-01-11T14:15:00Z">
        <w:r w:rsidRPr="00973226" w:rsidDel="00A37D79">
          <w:rPr>
            <w:rFonts w:asciiTheme="minorHAnsi" w:hAnsiTheme="minorHAnsi" w:cs="Calibri"/>
            <w:szCs w:val="24"/>
            <w:rPrChange w:id="597" w:author="Maria Leon" w:date="2017-01-18T14:56:00Z">
              <w:rPr>
                <w:rFonts w:ascii="Calibri" w:hAnsi="Calibri" w:cs="Calibri"/>
              </w:rPr>
            </w:rPrChange>
          </w:rPr>
          <w:delText xml:space="preserve">  </w:delText>
        </w:r>
      </w:del>
      <w:ins w:id="598" w:author="Maria Leon" w:date="2017-01-11T14:15:00Z">
        <w:r w:rsidR="00A37D79" w:rsidRPr="00973226">
          <w:rPr>
            <w:rFonts w:asciiTheme="minorHAnsi" w:hAnsiTheme="minorHAnsi" w:cs="Calibri"/>
            <w:szCs w:val="24"/>
          </w:rPr>
          <w:t xml:space="preserve"> </w:t>
        </w:r>
      </w:ins>
      <w:r w:rsidRPr="00973226">
        <w:rPr>
          <w:rFonts w:asciiTheme="minorHAnsi" w:hAnsiTheme="minorHAnsi" w:cs="Calibri"/>
          <w:szCs w:val="24"/>
          <w:rPrChange w:id="599" w:author="Maria Leon" w:date="2017-01-18T14:56:00Z">
            <w:rPr>
              <w:rFonts w:ascii="Calibri" w:hAnsi="Calibri" w:cs="Calibri"/>
            </w:rPr>
          </w:rPrChange>
        </w:rPr>
        <w:t xml:space="preserve">de Producto Terminado con problemas, solicitan a Producción el cambio inmediato. De la misma manera, </w:t>
      </w:r>
      <w:r w:rsidRPr="00973226">
        <w:rPr>
          <w:rFonts w:asciiTheme="minorHAnsi" w:eastAsia="Times New Roman" w:hAnsiTheme="minorHAnsi" w:cs="Calibri"/>
          <w:szCs w:val="24"/>
          <w:lang w:val="es-ES"/>
          <w:rPrChange w:id="600" w:author="Maria Leon" w:date="2017-01-18T14:56:00Z">
            <w:rPr>
              <w:rFonts w:ascii="Calibri" w:eastAsia="Times New Roman" w:hAnsi="Calibri" w:cs="Calibri"/>
              <w:lang w:val="es-ES"/>
            </w:rPr>
          </w:rPrChange>
        </w:rPr>
        <w:t>se aseguran de la ubicación y protección de los bultos de Producto terminado para que las etiquetas de identificación no se vean afectadas por la luz del sol.</w:t>
      </w:r>
    </w:p>
    <w:p w14:paraId="74607AE3" w14:textId="77777777" w:rsidR="00E4284D" w:rsidRPr="00973226" w:rsidRDefault="00E4284D">
      <w:pPr>
        <w:jc w:val="both"/>
        <w:rPr>
          <w:rFonts w:asciiTheme="minorHAnsi" w:eastAsia="Times New Roman" w:hAnsiTheme="minorHAnsi" w:cs="Calibri"/>
          <w:szCs w:val="24"/>
          <w:lang w:val="es-ES"/>
          <w:rPrChange w:id="601" w:author="Maria Leon" w:date="2017-01-18T14:56:00Z">
            <w:rPr>
              <w:rFonts w:ascii="Calibri" w:eastAsia="Times New Roman" w:hAnsi="Calibri" w:cs="Calibri"/>
              <w:lang w:val="es-ES"/>
            </w:rPr>
          </w:rPrChange>
        </w:rPr>
      </w:pPr>
    </w:p>
    <w:p w14:paraId="74607AE4" w14:textId="77777777" w:rsidR="00E4284D" w:rsidRPr="00973226" w:rsidRDefault="00E4284D">
      <w:pPr>
        <w:pStyle w:val="Textoindependiente2"/>
        <w:rPr>
          <w:rFonts w:asciiTheme="minorHAnsi" w:eastAsia="Times New Roman" w:hAnsiTheme="minorHAnsi" w:cs="Calibri"/>
          <w:szCs w:val="24"/>
          <w:lang w:val="es-ES"/>
          <w:rPrChange w:id="602" w:author="Maria Leon" w:date="2017-01-18T14:56:00Z">
            <w:rPr>
              <w:rFonts w:ascii="Calibri" w:eastAsia="Times New Roman" w:hAnsi="Calibri" w:cs="Calibri"/>
              <w:lang w:val="es-ES"/>
            </w:rPr>
          </w:rPrChange>
        </w:rPr>
      </w:pPr>
      <w:r w:rsidRPr="00973226">
        <w:rPr>
          <w:rFonts w:asciiTheme="minorHAnsi" w:eastAsia="Times New Roman" w:hAnsiTheme="minorHAnsi" w:cs="Calibri"/>
          <w:szCs w:val="24"/>
          <w:lang w:val="es-ES"/>
          <w:rPrChange w:id="603" w:author="Maria Leon" w:date="2017-01-18T14:56:00Z">
            <w:rPr>
              <w:rFonts w:ascii="Calibri" w:eastAsia="Times New Roman" w:hAnsi="Calibri" w:cs="Calibri"/>
              <w:lang w:val="es-ES"/>
            </w:rPr>
          </w:rPrChange>
        </w:rPr>
        <w:t xml:space="preserve">El Montacarguista y </w:t>
      </w:r>
      <w:r w:rsidR="00506C04" w:rsidRPr="00973226">
        <w:rPr>
          <w:rFonts w:asciiTheme="minorHAnsi" w:eastAsia="Times New Roman" w:hAnsiTheme="minorHAnsi" w:cs="Calibri"/>
          <w:szCs w:val="24"/>
          <w:lang w:val="es-ES"/>
          <w:rPrChange w:id="604" w:author="Maria Leon" w:date="2017-01-18T14:56:00Z">
            <w:rPr>
              <w:rFonts w:ascii="Calibri" w:eastAsia="Times New Roman" w:hAnsi="Calibri" w:cs="Calibri"/>
              <w:lang w:val="es-ES"/>
            </w:rPr>
          </w:rPrChange>
        </w:rPr>
        <w:t>Auxiliar</w:t>
      </w:r>
      <w:r w:rsidRPr="00973226">
        <w:rPr>
          <w:rFonts w:asciiTheme="minorHAnsi" w:eastAsia="Times New Roman" w:hAnsiTheme="minorHAnsi" w:cs="Calibri"/>
          <w:szCs w:val="24"/>
          <w:lang w:val="es-ES"/>
          <w:rPrChange w:id="605" w:author="Maria Leon" w:date="2017-01-18T14:56:00Z">
            <w:rPr>
              <w:rFonts w:ascii="Calibri" w:eastAsia="Times New Roman" w:hAnsi="Calibri" w:cs="Calibri"/>
              <w:lang w:val="es-ES"/>
            </w:rPr>
          </w:rPrChange>
        </w:rPr>
        <w:t xml:space="preserve"> de bodega, antes de los despachos o embarque de producto terminado a los camiones,</w:t>
      </w:r>
      <w:del w:id="606" w:author="Maria Leon" w:date="2017-01-11T14:15:00Z">
        <w:r w:rsidRPr="00973226" w:rsidDel="00A37D79">
          <w:rPr>
            <w:rFonts w:asciiTheme="minorHAnsi" w:eastAsia="Times New Roman" w:hAnsiTheme="minorHAnsi" w:cs="Calibri"/>
            <w:szCs w:val="24"/>
            <w:lang w:val="es-ES"/>
            <w:rPrChange w:id="607" w:author="Maria Leon" w:date="2017-01-18T14:56:00Z">
              <w:rPr>
                <w:rFonts w:ascii="Calibri" w:eastAsia="Times New Roman" w:hAnsi="Calibri" w:cs="Calibri"/>
                <w:lang w:val="es-ES"/>
              </w:rPr>
            </w:rPrChange>
          </w:rPr>
          <w:delText xml:space="preserve">  </w:delText>
        </w:r>
      </w:del>
      <w:ins w:id="608" w:author="Maria Leon" w:date="2017-01-11T14:15:00Z">
        <w:r w:rsidR="00A37D79" w:rsidRPr="00973226">
          <w:rPr>
            <w:rFonts w:asciiTheme="minorHAnsi" w:eastAsia="Times New Roman" w:hAnsiTheme="minorHAnsi" w:cs="Calibri"/>
            <w:szCs w:val="24"/>
            <w:lang w:val="es-ES"/>
          </w:rPr>
          <w:t xml:space="preserve"> </w:t>
        </w:r>
      </w:ins>
      <w:r w:rsidRPr="00973226">
        <w:rPr>
          <w:rFonts w:asciiTheme="minorHAnsi" w:eastAsia="Times New Roman" w:hAnsiTheme="minorHAnsi" w:cs="Calibri"/>
          <w:szCs w:val="24"/>
          <w:lang w:val="es-ES"/>
          <w:rPrChange w:id="609" w:author="Maria Leon" w:date="2017-01-18T14:56:00Z">
            <w:rPr>
              <w:rFonts w:ascii="Calibri" w:eastAsia="Times New Roman" w:hAnsi="Calibri" w:cs="Calibri"/>
              <w:lang w:val="es-ES"/>
            </w:rPr>
          </w:rPrChange>
        </w:rPr>
        <w:t>inspeccionan el buen estado de las etiquetas de trazabilidad, caso contrario solicita el cambio de las mismas al Supervisor de Producción para poder efectuar el despacho.</w:t>
      </w:r>
    </w:p>
    <w:p w14:paraId="74607AE5" w14:textId="77777777" w:rsidR="00E4284D" w:rsidRPr="00973226" w:rsidRDefault="00E4284D">
      <w:pPr>
        <w:jc w:val="both"/>
        <w:rPr>
          <w:rFonts w:asciiTheme="minorHAnsi" w:eastAsia="Times New Roman" w:hAnsiTheme="minorHAnsi" w:cs="Calibri"/>
          <w:szCs w:val="24"/>
          <w:lang w:val="es-ES"/>
          <w:rPrChange w:id="610" w:author="Maria Leon" w:date="2017-01-18T14:56:00Z">
            <w:rPr>
              <w:rFonts w:ascii="Calibri" w:eastAsia="Times New Roman" w:hAnsi="Calibri" w:cs="Calibri"/>
              <w:lang w:val="es-ES"/>
            </w:rPr>
          </w:rPrChange>
        </w:rPr>
      </w:pPr>
    </w:p>
    <w:p w14:paraId="74607AE6" w14:textId="77777777" w:rsidR="00E4284D" w:rsidRPr="00973226" w:rsidDel="00220768" w:rsidRDefault="00E4284D">
      <w:pPr>
        <w:jc w:val="both"/>
        <w:rPr>
          <w:del w:id="611" w:author="Zambrano, Edwin" w:date="2020-05-08T16:39:00Z"/>
          <w:rFonts w:asciiTheme="minorHAnsi" w:hAnsiTheme="minorHAnsi" w:cs="Calibri"/>
          <w:szCs w:val="24"/>
          <w:rPrChange w:id="612" w:author="Maria Leon" w:date="2017-01-18T14:56:00Z">
            <w:rPr>
              <w:del w:id="613" w:author="Zambrano, Edwin" w:date="2020-05-08T16:39:00Z"/>
              <w:rFonts w:ascii="Calibri" w:hAnsi="Calibri" w:cs="Calibri"/>
            </w:rPr>
          </w:rPrChange>
        </w:rPr>
      </w:pPr>
      <w:r w:rsidRPr="00973226">
        <w:rPr>
          <w:rFonts w:asciiTheme="minorHAnsi" w:eastAsia="Times New Roman" w:hAnsiTheme="minorHAnsi" w:cs="Calibri"/>
          <w:szCs w:val="24"/>
          <w:lang w:val="es-ES"/>
          <w:rPrChange w:id="614" w:author="Maria Leon" w:date="2017-01-18T14:56:00Z">
            <w:rPr>
              <w:rFonts w:ascii="Calibri" w:eastAsia="Times New Roman" w:hAnsi="Calibri" w:cs="Calibri"/>
              <w:lang w:val="es-ES"/>
            </w:rPr>
          </w:rPrChange>
        </w:rPr>
        <w:t xml:space="preserve">Es importante que Ventas </w:t>
      </w:r>
      <w:r w:rsidRPr="00973226">
        <w:rPr>
          <w:rFonts w:asciiTheme="minorHAnsi" w:hAnsiTheme="minorHAnsi" w:cs="Calibri"/>
          <w:szCs w:val="24"/>
          <w:rPrChange w:id="615" w:author="Maria Leon" w:date="2017-01-18T14:56:00Z">
            <w:rPr>
              <w:rFonts w:ascii="Calibri" w:hAnsi="Calibri" w:cs="Calibri"/>
            </w:rPr>
          </w:rPrChange>
        </w:rPr>
        <w:t>recomiende</w:t>
      </w:r>
      <w:del w:id="616" w:author="Maria Leon" w:date="2017-01-11T14:15:00Z">
        <w:r w:rsidRPr="00973226" w:rsidDel="00A37D79">
          <w:rPr>
            <w:rFonts w:asciiTheme="minorHAnsi" w:hAnsiTheme="minorHAnsi" w:cs="Calibri"/>
            <w:szCs w:val="24"/>
            <w:rPrChange w:id="617" w:author="Maria Leon" w:date="2017-01-18T14:56:00Z">
              <w:rPr>
                <w:rFonts w:ascii="Calibri" w:hAnsi="Calibri" w:cs="Calibri"/>
              </w:rPr>
            </w:rPrChange>
          </w:rPr>
          <w:delText xml:space="preserve">  </w:delText>
        </w:r>
      </w:del>
      <w:ins w:id="618" w:author="Maria Leon" w:date="2017-01-11T14:15:00Z">
        <w:r w:rsidR="00A37D79" w:rsidRPr="00973226">
          <w:rPr>
            <w:rFonts w:asciiTheme="minorHAnsi" w:hAnsiTheme="minorHAnsi" w:cs="Calibri"/>
            <w:szCs w:val="24"/>
          </w:rPr>
          <w:t xml:space="preserve"> </w:t>
        </w:r>
      </w:ins>
      <w:r w:rsidRPr="00973226">
        <w:rPr>
          <w:rFonts w:asciiTheme="minorHAnsi" w:hAnsiTheme="minorHAnsi" w:cs="Calibri"/>
          <w:szCs w:val="24"/>
          <w:rPrChange w:id="619" w:author="Maria Leon" w:date="2017-01-18T14:56:00Z">
            <w:rPr>
              <w:rFonts w:ascii="Calibri" w:hAnsi="Calibri" w:cs="Calibri"/>
            </w:rPr>
          </w:rPrChange>
        </w:rPr>
        <w:t>a los clientes que el almacenamiento se realice bajo techo y en la sombra, caso contrario se perderá la información de las etiquetas si los bultos son expuestos al sol más de 48 horas</w:t>
      </w:r>
      <w:del w:id="620" w:author="Zambrano, Edwin" w:date="2020-05-08T16:39:00Z">
        <w:r w:rsidRPr="00973226" w:rsidDel="00220768">
          <w:rPr>
            <w:rFonts w:asciiTheme="minorHAnsi" w:hAnsiTheme="minorHAnsi" w:cs="Calibri"/>
            <w:szCs w:val="24"/>
            <w:rPrChange w:id="621" w:author="Maria Leon" w:date="2017-01-18T14:56:00Z">
              <w:rPr>
                <w:rFonts w:ascii="Calibri" w:hAnsi="Calibri" w:cs="Calibri"/>
              </w:rPr>
            </w:rPrChange>
          </w:rPr>
          <w:delText>.</w:delText>
        </w:r>
      </w:del>
    </w:p>
    <w:p w14:paraId="74607AE7" w14:textId="77777777" w:rsidR="00E4284D" w:rsidRPr="00973226" w:rsidDel="00220768" w:rsidRDefault="00E4284D">
      <w:pPr>
        <w:jc w:val="both"/>
        <w:rPr>
          <w:del w:id="622" w:author="Zambrano, Edwin" w:date="2020-05-08T16:39:00Z"/>
          <w:rFonts w:asciiTheme="minorHAnsi" w:hAnsiTheme="minorHAnsi" w:cs="Calibri"/>
          <w:b/>
          <w:szCs w:val="24"/>
          <w:rPrChange w:id="623" w:author="Maria Leon" w:date="2017-01-18T14:56:00Z">
            <w:rPr>
              <w:del w:id="624" w:author="Zambrano, Edwin" w:date="2020-05-08T16:39:00Z"/>
              <w:rFonts w:ascii="Calibri" w:hAnsi="Calibri" w:cs="Calibri"/>
              <w:b/>
              <w:sz w:val="18"/>
            </w:rPr>
          </w:rPrChange>
        </w:rPr>
      </w:pPr>
    </w:p>
    <w:p w14:paraId="74607AE8" w14:textId="77777777" w:rsidR="00E4284D" w:rsidRDefault="00E4284D">
      <w:pPr>
        <w:jc w:val="both"/>
        <w:rPr>
          <w:ins w:id="625" w:author="Zambrano, Edwin" w:date="2020-05-08T16:30:00Z"/>
          <w:rFonts w:asciiTheme="minorHAnsi" w:hAnsiTheme="minorHAnsi" w:cs="Calibri"/>
          <w:b/>
          <w:szCs w:val="24"/>
        </w:rPr>
      </w:pPr>
    </w:p>
    <w:p w14:paraId="0B10CCC7" w14:textId="77777777" w:rsidR="001F2C70" w:rsidRDefault="001F2C70">
      <w:pPr>
        <w:jc w:val="both"/>
        <w:rPr>
          <w:ins w:id="626" w:author="Zambrano, Edwin" w:date="2020-05-08T16:30:00Z"/>
          <w:rFonts w:asciiTheme="minorHAnsi" w:hAnsiTheme="minorHAnsi" w:cs="Calibri"/>
          <w:b/>
          <w:szCs w:val="24"/>
        </w:rPr>
      </w:pPr>
    </w:p>
    <w:p w14:paraId="145A91EA" w14:textId="77777777" w:rsidR="001F2C70" w:rsidRPr="00973226" w:rsidRDefault="001F2C70">
      <w:pPr>
        <w:jc w:val="both"/>
        <w:rPr>
          <w:rFonts w:asciiTheme="minorHAnsi" w:hAnsiTheme="minorHAnsi" w:cs="Calibri"/>
          <w:b/>
          <w:szCs w:val="24"/>
          <w:rPrChange w:id="627" w:author="Maria Leon" w:date="2017-01-18T14:56:00Z">
            <w:rPr>
              <w:rFonts w:ascii="Calibri" w:hAnsi="Calibri" w:cs="Calibri"/>
              <w:b/>
              <w:sz w:val="18"/>
            </w:rPr>
          </w:rPrChange>
        </w:rPr>
      </w:pPr>
    </w:p>
    <w:p w14:paraId="74607AE9" w14:textId="77777777" w:rsidR="00E4284D" w:rsidRPr="00973226" w:rsidRDefault="00E4284D">
      <w:pPr>
        <w:jc w:val="both"/>
        <w:rPr>
          <w:rFonts w:asciiTheme="minorHAnsi" w:hAnsiTheme="minorHAnsi" w:cs="Calibri"/>
          <w:b/>
          <w:szCs w:val="24"/>
          <w:rPrChange w:id="628" w:author="Maria Leon" w:date="2017-01-18T14:56:00Z">
            <w:rPr>
              <w:rFonts w:ascii="Calibri" w:hAnsi="Calibri" w:cs="Calibri"/>
              <w:b/>
            </w:rPr>
          </w:rPrChange>
        </w:rPr>
      </w:pPr>
      <w:r w:rsidRPr="00973226">
        <w:rPr>
          <w:rFonts w:asciiTheme="minorHAnsi" w:hAnsiTheme="minorHAnsi" w:cs="Calibri"/>
          <w:b/>
          <w:szCs w:val="24"/>
          <w:rPrChange w:id="629" w:author="Maria Leon" w:date="2017-01-18T14:56:00Z">
            <w:rPr>
              <w:rFonts w:ascii="Calibri" w:hAnsi="Calibri" w:cs="Calibri"/>
              <w:b/>
            </w:rPr>
          </w:rPrChange>
        </w:rPr>
        <w:lastRenderedPageBreak/>
        <w:t>3.</w:t>
      </w:r>
      <w:del w:id="630" w:author="Maria Leon" w:date="2017-01-11T14:15:00Z">
        <w:r w:rsidRPr="00973226" w:rsidDel="00A37D79">
          <w:rPr>
            <w:rFonts w:asciiTheme="minorHAnsi" w:hAnsiTheme="minorHAnsi" w:cs="Calibri"/>
            <w:b/>
            <w:szCs w:val="24"/>
            <w:rPrChange w:id="631" w:author="Maria Leon" w:date="2017-01-18T14:56:00Z">
              <w:rPr>
                <w:rFonts w:ascii="Calibri" w:hAnsi="Calibri" w:cs="Calibri"/>
                <w:b/>
              </w:rPr>
            </w:rPrChange>
          </w:rPr>
          <w:delText xml:space="preserve">  </w:delText>
        </w:r>
      </w:del>
      <w:ins w:id="632" w:author="Maria Leon" w:date="2017-01-11T14:15:00Z">
        <w:r w:rsidR="00A37D79" w:rsidRPr="00973226">
          <w:rPr>
            <w:rFonts w:asciiTheme="minorHAnsi" w:hAnsiTheme="minorHAnsi" w:cs="Calibri"/>
            <w:b/>
            <w:szCs w:val="24"/>
          </w:rPr>
          <w:t xml:space="preserve"> </w:t>
        </w:r>
      </w:ins>
      <w:r w:rsidRPr="00973226">
        <w:rPr>
          <w:rFonts w:asciiTheme="minorHAnsi" w:hAnsiTheme="minorHAnsi" w:cs="Calibri"/>
          <w:b/>
          <w:szCs w:val="24"/>
          <w:rPrChange w:id="633" w:author="Maria Leon" w:date="2017-01-18T14:56:00Z">
            <w:rPr>
              <w:rFonts w:ascii="Calibri" w:hAnsi="Calibri" w:cs="Calibri"/>
              <w:b/>
            </w:rPr>
          </w:rPrChange>
        </w:rPr>
        <w:t>Trazabilidad</w:t>
      </w:r>
    </w:p>
    <w:p w14:paraId="74607AEA" w14:textId="77777777" w:rsidR="00E4284D" w:rsidRPr="00973226" w:rsidRDefault="00E4284D">
      <w:pPr>
        <w:jc w:val="both"/>
        <w:rPr>
          <w:rFonts w:asciiTheme="minorHAnsi" w:hAnsiTheme="minorHAnsi" w:cs="Calibri"/>
          <w:szCs w:val="24"/>
          <w:rPrChange w:id="634" w:author="Maria Leon" w:date="2017-01-18T14:56:00Z">
            <w:rPr>
              <w:rFonts w:ascii="Calibri" w:hAnsi="Calibri" w:cs="Calibri"/>
            </w:rPr>
          </w:rPrChange>
        </w:rPr>
      </w:pPr>
      <w:r w:rsidRPr="00973226">
        <w:rPr>
          <w:rFonts w:asciiTheme="minorHAnsi" w:hAnsiTheme="minorHAnsi" w:cs="Calibri"/>
          <w:szCs w:val="24"/>
          <w:rPrChange w:id="635" w:author="Maria Leon" w:date="2017-01-18T14:56:00Z">
            <w:rPr>
              <w:rFonts w:ascii="Calibri" w:hAnsi="Calibri" w:cs="Calibri"/>
            </w:rPr>
          </w:rPrChange>
        </w:rPr>
        <w:t>La trazabilidad del material, proceso y/o operador es mantenida de acuerdo a los requerimientos del cliente, requerimientos legales y requerimientos propios de Trilex.</w:t>
      </w:r>
    </w:p>
    <w:p w14:paraId="74607AEB" w14:textId="77777777" w:rsidR="00E4284D" w:rsidRPr="00973226" w:rsidRDefault="00E4284D">
      <w:pPr>
        <w:jc w:val="both"/>
        <w:rPr>
          <w:rFonts w:asciiTheme="minorHAnsi" w:hAnsiTheme="minorHAnsi" w:cs="Calibri"/>
          <w:szCs w:val="24"/>
          <w:rPrChange w:id="636" w:author="Maria Leon" w:date="2017-01-18T14:56:00Z">
            <w:rPr>
              <w:rFonts w:ascii="Calibri" w:hAnsi="Calibri" w:cs="Calibri"/>
              <w:sz w:val="20"/>
            </w:rPr>
          </w:rPrChange>
        </w:rPr>
      </w:pPr>
    </w:p>
    <w:p w14:paraId="74607AEC" w14:textId="77777777" w:rsidR="00E4284D" w:rsidRPr="00973226" w:rsidRDefault="00E4284D">
      <w:pPr>
        <w:pStyle w:val="Textoindependiente2"/>
        <w:rPr>
          <w:rFonts w:asciiTheme="minorHAnsi" w:eastAsia="Times New Roman" w:hAnsiTheme="minorHAnsi" w:cs="Calibri"/>
          <w:szCs w:val="24"/>
          <w:lang w:val="es-EC"/>
          <w:rPrChange w:id="637"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638" w:author="Maria Leon" w:date="2017-01-18T14:56:00Z">
            <w:rPr>
              <w:rFonts w:ascii="Calibri" w:eastAsia="Times New Roman" w:hAnsi="Calibri" w:cs="Calibri"/>
              <w:lang w:val="es-EC"/>
            </w:rPr>
          </w:rPrChange>
        </w:rPr>
        <w:t>La trazabilidad de los productos fabricados por Trilex se la obtiene de los registros y etiquetas detallados en la Ruta de Identificación y Trazabilidad (RIT-753).</w:t>
      </w:r>
    </w:p>
    <w:p w14:paraId="74607AED" w14:textId="77777777" w:rsidR="00E4284D" w:rsidRPr="00973226" w:rsidRDefault="00E4284D">
      <w:pPr>
        <w:jc w:val="both"/>
        <w:rPr>
          <w:rFonts w:asciiTheme="minorHAnsi" w:hAnsiTheme="minorHAnsi" w:cs="Calibri"/>
          <w:szCs w:val="24"/>
          <w:rPrChange w:id="639" w:author="Maria Leon" w:date="2017-01-18T14:56:00Z">
            <w:rPr>
              <w:rFonts w:ascii="Calibri" w:hAnsi="Calibri" w:cs="Calibri"/>
              <w:sz w:val="20"/>
            </w:rPr>
          </w:rPrChange>
        </w:rPr>
      </w:pPr>
    </w:p>
    <w:p w14:paraId="74607AEE" w14:textId="77777777" w:rsidR="00E4284D" w:rsidRPr="00973226" w:rsidRDefault="00E4284D">
      <w:pPr>
        <w:jc w:val="both"/>
        <w:rPr>
          <w:rFonts w:asciiTheme="minorHAnsi" w:hAnsiTheme="minorHAnsi" w:cs="Calibri"/>
          <w:szCs w:val="24"/>
          <w:rPrChange w:id="640" w:author="Maria Leon" w:date="2017-01-18T14:56:00Z">
            <w:rPr>
              <w:rFonts w:ascii="Calibri" w:hAnsi="Calibri" w:cs="Calibri"/>
            </w:rPr>
          </w:rPrChange>
        </w:rPr>
      </w:pPr>
      <w:r w:rsidRPr="00973226">
        <w:rPr>
          <w:rFonts w:asciiTheme="minorHAnsi" w:hAnsiTheme="minorHAnsi" w:cs="Calibri"/>
          <w:szCs w:val="24"/>
          <w:rPrChange w:id="641" w:author="Maria Leon" w:date="2017-01-18T14:56:00Z">
            <w:rPr>
              <w:rFonts w:ascii="Calibri" w:hAnsi="Calibri" w:cs="Calibri"/>
            </w:rPr>
          </w:rPrChange>
        </w:rPr>
        <w:t>Los Jefes de cada área son los responsables de archivar los registros mencionados a lo largo de este procedimiento.</w:t>
      </w:r>
    </w:p>
    <w:p w14:paraId="74607AEF" w14:textId="77777777" w:rsidR="00E4284D" w:rsidRPr="00973226" w:rsidRDefault="00E4284D">
      <w:pPr>
        <w:jc w:val="both"/>
        <w:rPr>
          <w:rFonts w:asciiTheme="minorHAnsi" w:hAnsiTheme="minorHAnsi" w:cs="Calibri"/>
          <w:b/>
          <w:szCs w:val="24"/>
          <w:rPrChange w:id="642" w:author="Maria Leon" w:date="2017-01-18T14:56:00Z">
            <w:rPr>
              <w:rFonts w:ascii="Calibri" w:hAnsi="Calibri" w:cs="Calibri"/>
              <w:b/>
            </w:rPr>
          </w:rPrChange>
        </w:rPr>
      </w:pPr>
    </w:p>
    <w:p w14:paraId="74607AF0" w14:textId="77777777" w:rsidR="00E4284D" w:rsidRPr="00973226" w:rsidDel="001F2C70" w:rsidRDefault="00E4284D">
      <w:pPr>
        <w:jc w:val="both"/>
        <w:rPr>
          <w:del w:id="643" w:author="Zambrano, Edwin" w:date="2020-05-08T16:30:00Z"/>
          <w:rFonts w:asciiTheme="minorHAnsi" w:hAnsiTheme="minorHAnsi" w:cs="Calibri"/>
          <w:b/>
          <w:szCs w:val="24"/>
          <w:rPrChange w:id="644" w:author="Maria Leon" w:date="2017-01-18T14:56:00Z">
            <w:rPr>
              <w:del w:id="645" w:author="Zambrano, Edwin" w:date="2020-05-08T16:30:00Z"/>
              <w:rFonts w:ascii="Calibri" w:hAnsi="Calibri" w:cs="Calibri"/>
              <w:b/>
            </w:rPr>
          </w:rPrChange>
        </w:rPr>
      </w:pPr>
    </w:p>
    <w:p w14:paraId="74607AF1" w14:textId="77777777" w:rsidR="00E4284D" w:rsidRPr="00973226" w:rsidRDefault="00E4284D">
      <w:pPr>
        <w:jc w:val="both"/>
        <w:rPr>
          <w:rFonts w:asciiTheme="minorHAnsi" w:hAnsiTheme="minorHAnsi" w:cs="Calibri"/>
          <w:b/>
          <w:szCs w:val="24"/>
          <w:rPrChange w:id="646" w:author="Maria Leon" w:date="2017-01-18T14:56:00Z">
            <w:rPr>
              <w:rFonts w:ascii="Calibri" w:hAnsi="Calibri" w:cs="Calibri"/>
              <w:b/>
            </w:rPr>
          </w:rPrChange>
        </w:rPr>
      </w:pPr>
    </w:p>
    <w:p w14:paraId="74607AF2" w14:textId="77777777" w:rsidR="00E4284D" w:rsidRPr="00973226" w:rsidRDefault="00E4284D">
      <w:pPr>
        <w:jc w:val="both"/>
        <w:rPr>
          <w:rFonts w:asciiTheme="minorHAnsi" w:hAnsiTheme="minorHAnsi" w:cs="Calibri"/>
          <w:b/>
          <w:szCs w:val="24"/>
          <w:rPrChange w:id="647" w:author="Maria Leon" w:date="2017-01-18T14:56:00Z">
            <w:rPr>
              <w:rFonts w:ascii="Calibri" w:hAnsi="Calibri" w:cs="Calibri"/>
              <w:b/>
            </w:rPr>
          </w:rPrChange>
        </w:rPr>
      </w:pPr>
    </w:p>
    <w:p w14:paraId="74607AF3" w14:textId="77777777" w:rsidR="00E4284D" w:rsidRPr="00973226" w:rsidRDefault="00E4284D">
      <w:pPr>
        <w:jc w:val="both"/>
        <w:rPr>
          <w:rFonts w:asciiTheme="minorHAnsi" w:hAnsiTheme="minorHAnsi" w:cs="Calibri"/>
          <w:b/>
          <w:szCs w:val="24"/>
          <w:rPrChange w:id="648" w:author="Maria Leon" w:date="2017-01-18T14:56:00Z">
            <w:rPr>
              <w:rFonts w:ascii="Calibri" w:hAnsi="Calibri" w:cs="Calibri"/>
              <w:b/>
            </w:rPr>
          </w:rPrChange>
        </w:rPr>
      </w:pPr>
      <w:r w:rsidRPr="00973226">
        <w:rPr>
          <w:rFonts w:asciiTheme="minorHAnsi" w:hAnsiTheme="minorHAnsi" w:cs="Calibri"/>
          <w:b/>
          <w:szCs w:val="24"/>
          <w:rPrChange w:id="649" w:author="Maria Leon" w:date="2017-01-18T14:56:00Z">
            <w:rPr>
              <w:rFonts w:ascii="Calibri" w:hAnsi="Calibri" w:cs="Calibri"/>
              <w:b/>
            </w:rPr>
          </w:rPrChange>
        </w:rPr>
        <w:t>Referencias</w:t>
      </w:r>
    </w:p>
    <w:p w14:paraId="74607AF4" w14:textId="77777777" w:rsidR="00E4284D" w:rsidRPr="00973226" w:rsidRDefault="00E4284D">
      <w:pPr>
        <w:numPr>
          <w:ilvl w:val="0"/>
          <w:numId w:val="2"/>
        </w:numPr>
        <w:tabs>
          <w:tab w:val="left" w:pos="1890"/>
          <w:tab w:val="left" w:pos="2127"/>
        </w:tabs>
        <w:jc w:val="both"/>
        <w:rPr>
          <w:rFonts w:asciiTheme="minorHAnsi" w:hAnsiTheme="minorHAnsi" w:cs="Calibri"/>
          <w:szCs w:val="24"/>
          <w:rPrChange w:id="650" w:author="Maria Leon" w:date="2017-01-18T14:56:00Z">
            <w:rPr>
              <w:rFonts w:ascii="Calibri" w:hAnsi="Calibri" w:cs="Calibri"/>
            </w:rPr>
          </w:rPrChange>
        </w:rPr>
      </w:pPr>
      <w:r w:rsidRPr="00973226">
        <w:rPr>
          <w:rFonts w:asciiTheme="minorHAnsi" w:hAnsiTheme="minorHAnsi" w:cs="Calibri"/>
          <w:szCs w:val="24"/>
          <w:rPrChange w:id="651" w:author="Maria Leon" w:date="2017-01-18T14:56:00Z">
            <w:rPr>
              <w:rFonts w:ascii="Calibri" w:hAnsi="Calibri" w:cs="Calibri"/>
            </w:rPr>
          </w:rPrChange>
        </w:rPr>
        <w:t>P-710-01</w:t>
      </w:r>
      <w:ins w:id="652" w:author="Maria Leon" w:date="2017-01-11T14:03:00Z">
        <w:r w:rsidR="00703A82" w:rsidRPr="00973226">
          <w:rPr>
            <w:rFonts w:asciiTheme="minorHAnsi" w:hAnsiTheme="minorHAnsi" w:cs="Calibri"/>
            <w:szCs w:val="24"/>
            <w:rPrChange w:id="653" w:author="Maria Leon" w:date="2017-01-18T14:56:00Z">
              <w:rPr>
                <w:rFonts w:ascii="Calibri" w:hAnsi="Calibri" w:cs="Calibri"/>
              </w:rPr>
            </w:rPrChange>
          </w:rPr>
          <w:tab/>
        </w:r>
        <w:r w:rsidR="00703A82" w:rsidRPr="00973226">
          <w:rPr>
            <w:rFonts w:asciiTheme="minorHAnsi" w:hAnsiTheme="minorHAnsi" w:cs="Calibri"/>
            <w:szCs w:val="24"/>
            <w:rPrChange w:id="654" w:author="Maria Leon" w:date="2017-01-18T14:56:00Z">
              <w:rPr>
                <w:rFonts w:ascii="Calibri" w:hAnsi="Calibri" w:cs="Calibri"/>
              </w:rPr>
            </w:rPrChange>
          </w:rPr>
          <w:tab/>
        </w:r>
        <w:r w:rsidR="00703A82" w:rsidRPr="00973226">
          <w:rPr>
            <w:rFonts w:asciiTheme="minorHAnsi" w:hAnsiTheme="minorHAnsi" w:cs="Calibri"/>
            <w:szCs w:val="24"/>
            <w:rPrChange w:id="655" w:author="Maria Leon" w:date="2017-01-18T14:56:00Z">
              <w:rPr>
                <w:rFonts w:ascii="Calibri" w:hAnsi="Calibri" w:cs="Calibri"/>
              </w:rPr>
            </w:rPrChange>
          </w:rPr>
          <w:tab/>
        </w:r>
        <w:r w:rsidR="00703A82" w:rsidRPr="00973226">
          <w:rPr>
            <w:rFonts w:asciiTheme="minorHAnsi" w:hAnsiTheme="minorHAnsi" w:cs="Calibri"/>
            <w:szCs w:val="24"/>
            <w:rPrChange w:id="656" w:author="Maria Leon" w:date="2017-01-18T14:56:00Z">
              <w:rPr>
                <w:rFonts w:ascii="Calibri" w:hAnsi="Calibri" w:cs="Calibri"/>
              </w:rPr>
            </w:rPrChange>
          </w:rPr>
          <w:tab/>
        </w:r>
      </w:ins>
      <w:del w:id="657" w:author="Maria Leon" w:date="2017-01-11T14:03:00Z">
        <w:r w:rsidRPr="00973226" w:rsidDel="00703A82">
          <w:rPr>
            <w:rFonts w:asciiTheme="minorHAnsi" w:hAnsiTheme="minorHAnsi" w:cs="Calibri"/>
            <w:szCs w:val="24"/>
            <w:rPrChange w:id="658" w:author="Maria Leon" w:date="2017-01-18T14:56:00Z">
              <w:rPr>
                <w:rFonts w:ascii="Calibri" w:hAnsi="Calibri" w:cs="Calibri"/>
              </w:rPr>
            </w:rPrChange>
          </w:rPr>
          <w:tab/>
          <w:delText xml:space="preserve">        </w:delText>
        </w:r>
      </w:del>
      <w:r w:rsidRPr="00973226">
        <w:rPr>
          <w:rFonts w:asciiTheme="minorHAnsi" w:hAnsiTheme="minorHAnsi" w:cs="Calibri"/>
          <w:szCs w:val="24"/>
          <w:rPrChange w:id="659" w:author="Maria Leon" w:date="2017-01-18T14:56:00Z">
            <w:rPr>
              <w:rFonts w:ascii="Calibri" w:hAnsi="Calibri" w:cs="Calibri"/>
            </w:rPr>
          </w:rPrChange>
        </w:rPr>
        <w:t>Planificación de Procesos</w:t>
      </w:r>
      <w:r w:rsidRPr="00973226">
        <w:rPr>
          <w:rFonts w:asciiTheme="minorHAnsi" w:hAnsiTheme="minorHAnsi" w:cs="Calibri"/>
          <w:b/>
          <w:szCs w:val="24"/>
          <w:rPrChange w:id="660" w:author="Maria Leon" w:date="2017-01-18T14:56:00Z">
            <w:rPr>
              <w:rFonts w:ascii="Calibri" w:hAnsi="Calibri" w:cs="Calibri"/>
              <w:b/>
            </w:rPr>
          </w:rPrChange>
        </w:rPr>
        <w:t xml:space="preserve"> </w:t>
      </w:r>
    </w:p>
    <w:p w14:paraId="74607AF5" w14:textId="77777777" w:rsidR="00E4284D" w:rsidRPr="00973226" w:rsidRDefault="00E4284D">
      <w:pPr>
        <w:numPr>
          <w:ilvl w:val="0"/>
          <w:numId w:val="2"/>
        </w:numPr>
        <w:tabs>
          <w:tab w:val="left" w:pos="1890"/>
        </w:tabs>
        <w:jc w:val="both"/>
        <w:rPr>
          <w:rFonts w:asciiTheme="minorHAnsi" w:hAnsiTheme="minorHAnsi" w:cs="Calibri"/>
          <w:szCs w:val="24"/>
          <w:rPrChange w:id="661" w:author="Maria Leon" w:date="2017-01-18T14:56:00Z">
            <w:rPr>
              <w:rFonts w:ascii="Calibri" w:hAnsi="Calibri" w:cs="Calibri"/>
            </w:rPr>
          </w:rPrChange>
        </w:rPr>
      </w:pPr>
      <w:r w:rsidRPr="00973226">
        <w:rPr>
          <w:rFonts w:asciiTheme="minorHAnsi" w:hAnsiTheme="minorHAnsi" w:cs="Calibri"/>
          <w:szCs w:val="24"/>
          <w:rPrChange w:id="662" w:author="Maria Leon" w:date="2017-01-18T14:56:00Z">
            <w:rPr>
              <w:rFonts w:ascii="Calibri" w:hAnsi="Calibri" w:cs="Calibri"/>
            </w:rPr>
          </w:rPrChange>
        </w:rPr>
        <w:t>P-824-01</w:t>
      </w:r>
      <w:ins w:id="663" w:author="Maria Leon" w:date="2017-01-11T14:04:00Z">
        <w:r w:rsidR="00703A82" w:rsidRPr="00973226">
          <w:rPr>
            <w:rFonts w:asciiTheme="minorHAnsi" w:hAnsiTheme="minorHAnsi" w:cs="Calibri"/>
            <w:szCs w:val="24"/>
            <w:rPrChange w:id="664" w:author="Maria Leon" w:date="2017-01-18T14:56:00Z">
              <w:rPr>
                <w:rFonts w:ascii="Calibri" w:hAnsi="Calibri" w:cs="Calibri"/>
              </w:rPr>
            </w:rPrChange>
          </w:rPr>
          <w:tab/>
        </w:r>
        <w:r w:rsidR="00703A82" w:rsidRPr="00973226">
          <w:rPr>
            <w:rFonts w:asciiTheme="minorHAnsi" w:hAnsiTheme="minorHAnsi" w:cs="Calibri"/>
            <w:szCs w:val="24"/>
            <w:rPrChange w:id="665" w:author="Maria Leon" w:date="2017-01-18T14:56:00Z">
              <w:rPr>
                <w:rFonts w:ascii="Calibri" w:hAnsi="Calibri" w:cs="Calibri"/>
              </w:rPr>
            </w:rPrChange>
          </w:rPr>
          <w:tab/>
        </w:r>
        <w:r w:rsidR="00703A82" w:rsidRPr="00973226">
          <w:rPr>
            <w:rFonts w:asciiTheme="minorHAnsi" w:hAnsiTheme="minorHAnsi" w:cs="Calibri"/>
            <w:szCs w:val="24"/>
            <w:rPrChange w:id="666" w:author="Maria Leon" w:date="2017-01-18T14:56:00Z">
              <w:rPr>
                <w:rFonts w:ascii="Calibri" w:hAnsi="Calibri" w:cs="Calibri"/>
              </w:rPr>
            </w:rPrChange>
          </w:rPr>
          <w:tab/>
        </w:r>
      </w:ins>
      <w:del w:id="667" w:author="Maria Leon" w:date="2017-01-11T14:03:00Z">
        <w:r w:rsidRPr="00973226" w:rsidDel="00703A82">
          <w:rPr>
            <w:rFonts w:asciiTheme="minorHAnsi" w:hAnsiTheme="minorHAnsi" w:cs="Calibri"/>
            <w:szCs w:val="24"/>
            <w:rPrChange w:id="668" w:author="Maria Leon" w:date="2017-01-18T14:56:00Z">
              <w:rPr>
                <w:rFonts w:ascii="Calibri" w:hAnsi="Calibri" w:cs="Calibri"/>
              </w:rPr>
            </w:rPrChange>
          </w:rPr>
          <w:tab/>
          <w:delText xml:space="preserve">        </w:delText>
        </w:r>
      </w:del>
      <w:r w:rsidRPr="00973226">
        <w:rPr>
          <w:rFonts w:asciiTheme="minorHAnsi" w:hAnsiTheme="minorHAnsi" w:cs="Calibri"/>
          <w:szCs w:val="24"/>
          <w:rPrChange w:id="669" w:author="Maria Leon" w:date="2017-01-18T14:56:00Z">
            <w:rPr>
              <w:rFonts w:ascii="Calibri" w:hAnsi="Calibri" w:cs="Calibri"/>
            </w:rPr>
          </w:rPrChange>
        </w:rPr>
        <w:t>Procedimiento de Medición y Monitoreo del Producto</w:t>
      </w:r>
    </w:p>
    <w:p w14:paraId="74607AF6" w14:textId="77777777" w:rsidR="00E4284D" w:rsidRPr="00973226" w:rsidRDefault="00E4284D">
      <w:pPr>
        <w:numPr>
          <w:ilvl w:val="0"/>
          <w:numId w:val="2"/>
        </w:numPr>
        <w:tabs>
          <w:tab w:val="left" w:pos="1890"/>
        </w:tabs>
        <w:jc w:val="both"/>
        <w:rPr>
          <w:rFonts w:asciiTheme="minorHAnsi" w:hAnsiTheme="minorHAnsi" w:cs="Calibri"/>
          <w:szCs w:val="24"/>
          <w:rPrChange w:id="670" w:author="Maria Leon" w:date="2017-01-18T14:56:00Z">
            <w:rPr>
              <w:rFonts w:ascii="Calibri" w:hAnsi="Calibri" w:cs="Calibri"/>
            </w:rPr>
          </w:rPrChange>
        </w:rPr>
      </w:pPr>
      <w:r w:rsidRPr="00973226">
        <w:rPr>
          <w:rFonts w:asciiTheme="minorHAnsi" w:hAnsiTheme="minorHAnsi" w:cs="Calibri"/>
          <w:szCs w:val="24"/>
          <w:rPrChange w:id="671" w:author="Maria Leon" w:date="2017-01-18T14:56:00Z">
            <w:rPr>
              <w:rFonts w:ascii="Calibri" w:hAnsi="Calibri" w:cs="Calibri"/>
            </w:rPr>
          </w:rPrChange>
        </w:rPr>
        <w:t>P-830-01</w:t>
      </w:r>
      <w:ins w:id="672" w:author="Maria Leon" w:date="2017-01-11T14:04:00Z">
        <w:r w:rsidR="00703A82" w:rsidRPr="00973226">
          <w:rPr>
            <w:rFonts w:asciiTheme="minorHAnsi" w:hAnsiTheme="minorHAnsi" w:cs="Calibri"/>
            <w:szCs w:val="24"/>
            <w:rPrChange w:id="673" w:author="Maria Leon" w:date="2017-01-18T14:56:00Z">
              <w:rPr>
                <w:rFonts w:ascii="Calibri" w:hAnsi="Calibri" w:cs="Calibri"/>
              </w:rPr>
            </w:rPrChange>
          </w:rPr>
          <w:tab/>
        </w:r>
        <w:r w:rsidR="00703A82" w:rsidRPr="00973226">
          <w:rPr>
            <w:rFonts w:asciiTheme="minorHAnsi" w:hAnsiTheme="minorHAnsi" w:cs="Calibri"/>
            <w:szCs w:val="24"/>
            <w:rPrChange w:id="674" w:author="Maria Leon" w:date="2017-01-18T14:56:00Z">
              <w:rPr>
                <w:rFonts w:ascii="Calibri" w:hAnsi="Calibri" w:cs="Calibri"/>
              </w:rPr>
            </w:rPrChange>
          </w:rPr>
          <w:tab/>
        </w:r>
        <w:r w:rsidR="00703A82" w:rsidRPr="00973226">
          <w:rPr>
            <w:rFonts w:asciiTheme="minorHAnsi" w:hAnsiTheme="minorHAnsi" w:cs="Calibri"/>
            <w:szCs w:val="24"/>
            <w:rPrChange w:id="675" w:author="Maria Leon" w:date="2017-01-18T14:56:00Z">
              <w:rPr>
                <w:rFonts w:ascii="Calibri" w:hAnsi="Calibri" w:cs="Calibri"/>
              </w:rPr>
            </w:rPrChange>
          </w:rPr>
          <w:tab/>
        </w:r>
      </w:ins>
      <w:del w:id="676" w:author="Maria Leon" w:date="2017-01-11T14:04:00Z">
        <w:r w:rsidRPr="00973226" w:rsidDel="00703A82">
          <w:rPr>
            <w:rFonts w:asciiTheme="minorHAnsi" w:hAnsiTheme="minorHAnsi" w:cs="Calibri"/>
            <w:szCs w:val="24"/>
            <w:rPrChange w:id="677" w:author="Maria Leon" w:date="2017-01-18T14:56:00Z">
              <w:rPr>
                <w:rFonts w:ascii="Calibri" w:hAnsi="Calibri" w:cs="Calibri"/>
              </w:rPr>
            </w:rPrChange>
          </w:rPr>
          <w:tab/>
          <w:delText xml:space="preserve">        </w:delText>
        </w:r>
      </w:del>
      <w:r w:rsidRPr="00973226">
        <w:rPr>
          <w:rFonts w:asciiTheme="minorHAnsi" w:hAnsiTheme="minorHAnsi" w:cs="Calibri"/>
          <w:szCs w:val="24"/>
          <w:rPrChange w:id="678" w:author="Maria Leon" w:date="2017-01-18T14:56:00Z">
            <w:rPr>
              <w:rFonts w:ascii="Calibri" w:hAnsi="Calibri" w:cs="Calibri"/>
            </w:rPr>
          </w:rPrChange>
        </w:rPr>
        <w:t>Control de Producto No Conforme</w:t>
      </w:r>
    </w:p>
    <w:p w14:paraId="74607AF7" w14:textId="77777777" w:rsidR="00E4284D" w:rsidRPr="00973226" w:rsidRDefault="00E4284D">
      <w:pPr>
        <w:numPr>
          <w:ilvl w:val="0"/>
          <w:numId w:val="2"/>
        </w:numPr>
        <w:tabs>
          <w:tab w:val="left" w:pos="1890"/>
        </w:tabs>
        <w:jc w:val="both"/>
        <w:rPr>
          <w:rFonts w:asciiTheme="minorHAnsi" w:hAnsiTheme="minorHAnsi" w:cs="Calibri"/>
          <w:szCs w:val="24"/>
          <w:rPrChange w:id="679" w:author="Maria Leon" w:date="2017-01-18T14:56:00Z">
            <w:rPr>
              <w:rFonts w:ascii="Calibri" w:hAnsi="Calibri" w:cs="Calibri"/>
            </w:rPr>
          </w:rPrChange>
        </w:rPr>
      </w:pPr>
      <w:r w:rsidRPr="00973226">
        <w:rPr>
          <w:rFonts w:asciiTheme="minorHAnsi" w:hAnsiTheme="minorHAnsi" w:cs="Calibri"/>
          <w:szCs w:val="24"/>
          <w:rPrChange w:id="680" w:author="Maria Leon" w:date="2017-01-18T14:56:00Z">
            <w:rPr>
              <w:rFonts w:ascii="Calibri" w:hAnsi="Calibri" w:cs="Calibri"/>
            </w:rPr>
          </w:rPrChange>
        </w:rPr>
        <w:t>RIT-753</w:t>
      </w:r>
      <w:ins w:id="681" w:author="Maria Leon" w:date="2017-01-11T14:04:00Z">
        <w:r w:rsidR="00703A82" w:rsidRPr="00973226">
          <w:rPr>
            <w:rFonts w:asciiTheme="minorHAnsi" w:hAnsiTheme="minorHAnsi" w:cs="Calibri"/>
            <w:szCs w:val="24"/>
            <w:rPrChange w:id="682" w:author="Maria Leon" w:date="2017-01-18T14:56:00Z">
              <w:rPr>
                <w:rFonts w:ascii="Calibri" w:hAnsi="Calibri" w:cs="Calibri"/>
              </w:rPr>
            </w:rPrChange>
          </w:rPr>
          <w:tab/>
        </w:r>
        <w:r w:rsidR="00703A82" w:rsidRPr="00973226">
          <w:rPr>
            <w:rFonts w:asciiTheme="minorHAnsi" w:hAnsiTheme="minorHAnsi" w:cs="Calibri"/>
            <w:szCs w:val="24"/>
            <w:rPrChange w:id="683" w:author="Maria Leon" w:date="2017-01-18T14:56:00Z">
              <w:rPr>
                <w:rFonts w:ascii="Calibri" w:hAnsi="Calibri" w:cs="Calibri"/>
              </w:rPr>
            </w:rPrChange>
          </w:rPr>
          <w:tab/>
        </w:r>
        <w:r w:rsidR="00703A82" w:rsidRPr="00973226">
          <w:rPr>
            <w:rFonts w:asciiTheme="minorHAnsi" w:hAnsiTheme="minorHAnsi" w:cs="Calibri"/>
            <w:szCs w:val="24"/>
            <w:rPrChange w:id="684" w:author="Maria Leon" w:date="2017-01-18T14:56:00Z">
              <w:rPr>
                <w:rFonts w:ascii="Calibri" w:hAnsi="Calibri" w:cs="Calibri"/>
              </w:rPr>
            </w:rPrChange>
          </w:rPr>
          <w:tab/>
        </w:r>
      </w:ins>
      <w:del w:id="685" w:author="Maria Leon" w:date="2017-01-11T14:04:00Z">
        <w:r w:rsidRPr="00973226" w:rsidDel="00703A82">
          <w:rPr>
            <w:rFonts w:asciiTheme="minorHAnsi" w:hAnsiTheme="minorHAnsi" w:cs="Calibri"/>
            <w:szCs w:val="24"/>
            <w:rPrChange w:id="686" w:author="Maria Leon" w:date="2017-01-18T14:56:00Z">
              <w:rPr>
                <w:rFonts w:ascii="Calibri" w:hAnsi="Calibri" w:cs="Calibri"/>
              </w:rPr>
            </w:rPrChange>
          </w:rPr>
          <w:tab/>
          <w:delText xml:space="preserve">        </w:delText>
        </w:r>
      </w:del>
      <w:r w:rsidRPr="00973226">
        <w:rPr>
          <w:rFonts w:asciiTheme="minorHAnsi" w:hAnsiTheme="minorHAnsi" w:cs="Calibri"/>
          <w:szCs w:val="24"/>
          <w:rPrChange w:id="687" w:author="Maria Leon" w:date="2017-01-18T14:56:00Z">
            <w:rPr>
              <w:rFonts w:ascii="Calibri" w:hAnsi="Calibri" w:cs="Calibri"/>
            </w:rPr>
          </w:rPrChange>
        </w:rPr>
        <w:t>Ruta de Identificación y Trazabilidad</w:t>
      </w:r>
    </w:p>
    <w:p w14:paraId="74607AF8" w14:textId="77777777" w:rsidR="00E4284D" w:rsidRPr="00973226" w:rsidDel="00703A82" w:rsidRDefault="00E4284D">
      <w:pPr>
        <w:numPr>
          <w:ilvl w:val="0"/>
          <w:numId w:val="2"/>
        </w:numPr>
        <w:tabs>
          <w:tab w:val="left" w:pos="1843"/>
          <w:tab w:val="left" w:pos="2410"/>
        </w:tabs>
        <w:jc w:val="both"/>
        <w:rPr>
          <w:del w:id="688" w:author="Maria Leon" w:date="2017-01-11T14:02:00Z"/>
          <w:rFonts w:asciiTheme="minorHAnsi" w:hAnsiTheme="minorHAnsi" w:cs="Calibri"/>
          <w:szCs w:val="24"/>
          <w:rPrChange w:id="689" w:author="Maria Leon" w:date="2017-01-18T14:56:00Z">
            <w:rPr>
              <w:del w:id="690" w:author="Maria Leon" w:date="2017-01-11T14:02:00Z"/>
              <w:rFonts w:ascii="Calibri" w:hAnsi="Calibri" w:cs="Calibri"/>
            </w:rPr>
          </w:rPrChange>
        </w:rPr>
      </w:pPr>
      <w:del w:id="691" w:author="Maria Leon" w:date="2017-01-11T14:02:00Z">
        <w:r w:rsidRPr="00973226" w:rsidDel="00703A82">
          <w:rPr>
            <w:rFonts w:asciiTheme="minorHAnsi" w:hAnsiTheme="minorHAnsi" w:cs="Calibri"/>
            <w:szCs w:val="24"/>
            <w:rPrChange w:id="692" w:author="Maria Leon" w:date="2017-01-18T14:56:00Z">
              <w:rPr>
                <w:rFonts w:ascii="Calibri" w:hAnsi="Calibri" w:cs="Calibri"/>
              </w:rPr>
            </w:rPrChange>
          </w:rPr>
          <w:delText>OC</w:delText>
        </w:r>
        <w:r w:rsidRPr="00973226" w:rsidDel="00703A82">
          <w:rPr>
            <w:rFonts w:asciiTheme="minorHAnsi" w:hAnsiTheme="minorHAnsi" w:cs="Calibri"/>
            <w:strike/>
            <w:color w:val="FF0000"/>
            <w:szCs w:val="24"/>
            <w:rPrChange w:id="693" w:author="Maria Leon" w:date="2017-01-18T14:56:00Z">
              <w:rPr>
                <w:rFonts w:ascii="Calibri" w:hAnsi="Calibri" w:cs="Calibri"/>
                <w:strike/>
                <w:color w:val="FF0000"/>
              </w:rPr>
            </w:rPrChange>
          </w:rPr>
          <w:delText>-740</w:delText>
        </w:r>
        <w:r w:rsidRPr="00973226" w:rsidDel="00703A82">
          <w:rPr>
            <w:rFonts w:asciiTheme="minorHAnsi" w:hAnsiTheme="minorHAnsi" w:cs="Calibri"/>
            <w:szCs w:val="24"/>
            <w:rPrChange w:id="694" w:author="Maria Leon" w:date="2017-01-18T14:56:00Z">
              <w:rPr>
                <w:rFonts w:ascii="Calibri" w:hAnsi="Calibri" w:cs="Calibri"/>
              </w:rPr>
            </w:rPrChange>
          </w:rPr>
          <w:delText xml:space="preserve">                     Orden de Compra.</w:delText>
        </w:r>
      </w:del>
    </w:p>
    <w:p w14:paraId="74607AF9" w14:textId="77777777" w:rsidR="00E4284D" w:rsidRPr="00973226" w:rsidDel="00703A82" w:rsidRDefault="00E4284D">
      <w:pPr>
        <w:numPr>
          <w:ilvl w:val="0"/>
          <w:numId w:val="2"/>
        </w:numPr>
        <w:tabs>
          <w:tab w:val="left" w:pos="2127"/>
        </w:tabs>
        <w:jc w:val="both"/>
        <w:rPr>
          <w:del w:id="695" w:author="Maria Leon" w:date="2017-01-11T14:03:00Z"/>
          <w:rFonts w:asciiTheme="minorHAnsi" w:hAnsiTheme="minorHAnsi" w:cs="Calibri"/>
          <w:szCs w:val="24"/>
          <w:rPrChange w:id="696" w:author="Maria Leon" w:date="2017-01-18T14:56:00Z">
            <w:rPr>
              <w:del w:id="697" w:author="Maria Leon" w:date="2017-01-11T14:03:00Z"/>
              <w:rFonts w:ascii="Calibri" w:hAnsi="Calibri" w:cs="Calibri"/>
            </w:rPr>
          </w:rPrChange>
        </w:rPr>
      </w:pPr>
      <w:del w:id="698" w:author="Maria Leon" w:date="2017-01-11T14:03:00Z">
        <w:r w:rsidRPr="00973226" w:rsidDel="00703A82">
          <w:rPr>
            <w:rFonts w:asciiTheme="minorHAnsi" w:hAnsiTheme="minorHAnsi" w:cs="Calibri"/>
            <w:szCs w:val="24"/>
            <w:rPrChange w:id="699" w:author="Maria Leon" w:date="2017-01-18T14:56:00Z">
              <w:rPr>
                <w:rFonts w:ascii="Calibri" w:hAnsi="Calibri" w:cs="Calibri"/>
              </w:rPr>
            </w:rPrChange>
          </w:rPr>
          <w:delText>Sesión “Materiales estimados consolidados por órdenes de fabricación”</w:delText>
        </w:r>
      </w:del>
    </w:p>
    <w:p w14:paraId="74607AFA" w14:textId="77777777" w:rsidR="00E4284D" w:rsidRPr="00973226" w:rsidDel="00973226" w:rsidRDefault="00E4284D">
      <w:pPr>
        <w:numPr>
          <w:ilvl w:val="0"/>
          <w:numId w:val="2"/>
        </w:numPr>
        <w:tabs>
          <w:tab w:val="left" w:pos="2127"/>
        </w:tabs>
        <w:jc w:val="both"/>
        <w:rPr>
          <w:del w:id="700" w:author="Maria Leon" w:date="2017-01-18T14:52:00Z"/>
          <w:rFonts w:asciiTheme="minorHAnsi" w:hAnsiTheme="minorHAnsi" w:cs="Calibri"/>
          <w:szCs w:val="24"/>
          <w:rPrChange w:id="701" w:author="Maria Leon" w:date="2017-01-18T14:56:00Z">
            <w:rPr>
              <w:del w:id="702" w:author="Maria Leon" w:date="2017-01-18T14:52:00Z"/>
              <w:rFonts w:ascii="Calibri" w:hAnsi="Calibri" w:cs="Calibri"/>
            </w:rPr>
          </w:rPrChange>
        </w:rPr>
      </w:pPr>
      <w:del w:id="703" w:author="Maria Leon" w:date="2017-01-18T14:52:00Z">
        <w:r w:rsidRPr="00973226" w:rsidDel="00973226">
          <w:rPr>
            <w:rFonts w:asciiTheme="minorHAnsi" w:hAnsiTheme="minorHAnsi" w:cs="Calibri"/>
            <w:szCs w:val="24"/>
            <w:rPrChange w:id="704" w:author="Maria Leon" w:date="2017-01-18T14:56:00Z">
              <w:rPr>
                <w:rFonts w:ascii="Calibri" w:hAnsi="Calibri" w:cs="Calibri"/>
              </w:rPr>
            </w:rPrChange>
          </w:rPr>
          <w:delText>OF-751</w:delText>
        </w:r>
      </w:del>
      <w:del w:id="705" w:author="Maria Leon" w:date="2017-01-11T14:04:00Z">
        <w:r w:rsidRPr="00973226" w:rsidDel="00703A82">
          <w:rPr>
            <w:rFonts w:asciiTheme="minorHAnsi" w:hAnsiTheme="minorHAnsi" w:cs="Calibri"/>
            <w:szCs w:val="24"/>
            <w:rPrChange w:id="706" w:author="Maria Leon" w:date="2017-01-18T14:56:00Z">
              <w:rPr>
                <w:rFonts w:ascii="Calibri" w:hAnsi="Calibri" w:cs="Calibri"/>
              </w:rPr>
            </w:rPrChange>
          </w:rPr>
          <w:tab/>
          <w:delText xml:space="preserve">    </w:delText>
        </w:r>
      </w:del>
      <w:del w:id="707" w:author="Maria Leon" w:date="2017-01-18T14:52:00Z">
        <w:r w:rsidRPr="00973226" w:rsidDel="00973226">
          <w:rPr>
            <w:rFonts w:asciiTheme="minorHAnsi" w:hAnsiTheme="minorHAnsi" w:cs="Calibri"/>
            <w:szCs w:val="24"/>
            <w:rPrChange w:id="708" w:author="Maria Leon" w:date="2017-01-18T14:56:00Z">
              <w:rPr>
                <w:rFonts w:ascii="Calibri" w:hAnsi="Calibri" w:cs="Calibri"/>
              </w:rPr>
            </w:rPrChange>
          </w:rPr>
          <w:delText>Orden de Fabricación</w:delText>
        </w:r>
      </w:del>
    </w:p>
    <w:p w14:paraId="74607AFB" w14:textId="77777777" w:rsidR="00E4284D" w:rsidRPr="00973226" w:rsidRDefault="00E4284D">
      <w:pPr>
        <w:numPr>
          <w:ilvl w:val="0"/>
          <w:numId w:val="2"/>
        </w:numPr>
        <w:tabs>
          <w:tab w:val="left" w:pos="2127"/>
        </w:tabs>
        <w:jc w:val="both"/>
        <w:rPr>
          <w:rFonts w:asciiTheme="minorHAnsi" w:hAnsiTheme="minorHAnsi" w:cs="Calibri"/>
          <w:szCs w:val="24"/>
          <w:rPrChange w:id="709" w:author="Maria Leon" w:date="2017-01-18T14:56:00Z">
            <w:rPr>
              <w:rFonts w:ascii="Calibri" w:hAnsi="Calibri" w:cs="Calibri"/>
            </w:rPr>
          </w:rPrChange>
        </w:rPr>
      </w:pPr>
      <w:r w:rsidRPr="00973226">
        <w:rPr>
          <w:rFonts w:asciiTheme="minorHAnsi" w:hAnsiTheme="minorHAnsi" w:cs="Calibri"/>
          <w:szCs w:val="24"/>
          <w:rPrChange w:id="710" w:author="Maria Leon" w:date="2017-01-18T14:56:00Z">
            <w:rPr>
              <w:rFonts w:ascii="Calibri" w:hAnsi="Calibri" w:cs="Calibri"/>
            </w:rPr>
          </w:rPrChange>
        </w:rPr>
        <w:t>OFP-751</w:t>
      </w:r>
      <w:ins w:id="711" w:author="Maria Leon" w:date="2017-01-11T14:05:00Z">
        <w:r w:rsidR="00703A82" w:rsidRPr="00973226">
          <w:rPr>
            <w:rFonts w:asciiTheme="minorHAnsi" w:hAnsiTheme="minorHAnsi" w:cs="Calibri"/>
            <w:szCs w:val="24"/>
            <w:rPrChange w:id="712" w:author="Maria Leon" w:date="2017-01-18T14:56:00Z">
              <w:rPr>
                <w:rFonts w:ascii="Calibri" w:hAnsi="Calibri" w:cs="Calibri"/>
              </w:rPr>
            </w:rPrChange>
          </w:rPr>
          <w:tab/>
        </w:r>
        <w:r w:rsidR="00703A82" w:rsidRPr="00973226">
          <w:rPr>
            <w:rFonts w:asciiTheme="minorHAnsi" w:hAnsiTheme="minorHAnsi" w:cs="Calibri"/>
            <w:szCs w:val="24"/>
            <w:rPrChange w:id="713" w:author="Maria Leon" w:date="2017-01-18T14:56:00Z">
              <w:rPr>
                <w:rFonts w:ascii="Calibri" w:hAnsi="Calibri" w:cs="Calibri"/>
              </w:rPr>
            </w:rPrChange>
          </w:rPr>
          <w:tab/>
        </w:r>
        <w:r w:rsidR="00703A82" w:rsidRPr="00973226">
          <w:rPr>
            <w:rFonts w:asciiTheme="minorHAnsi" w:hAnsiTheme="minorHAnsi" w:cs="Calibri"/>
            <w:szCs w:val="24"/>
            <w:rPrChange w:id="714" w:author="Maria Leon" w:date="2017-01-18T14:56:00Z">
              <w:rPr>
                <w:rFonts w:ascii="Calibri" w:hAnsi="Calibri" w:cs="Calibri"/>
              </w:rPr>
            </w:rPrChange>
          </w:rPr>
          <w:tab/>
        </w:r>
      </w:ins>
      <w:del w:id="715" w:author="Maria Leon" w:date="2017-01-11T14:05:00Z">
        <w:r w:rsidRPr="00973226" w:rsidDel="00703A82">
          <w:rPr>
            <w:rFonts w:asciiTheme="minorHAnsi" w:hAnsiTheme="minorHAnsi" w:cs="Calibri"/>
            <w:szCs w:val="24"/>
            <w:rPrChange w:id="716" w:author="Maria Leon" w:date="2017-01-18T14:56:00Z">
              <w:rPr>
                <w:rFonts w:ascii="Calibri" w:hAnsi="Calibri" w:cs="Calibri"/>
              </w:rPr>
            </w:rPrChange>
          </w:rPr>
          <w:tab/>
          <w:delText xml:space="preserve">     </w:delText>
        </w:r>
      </w:del>
      <w:r w:rsidRPr="00973226">
        <w:rPr>
          <w:rFonts w:asciiTheme="minorHAnsi" w:hAnsiTheme="minorHAnsi" w:cs="Calibri"/>
          <w:szCs w:val="24"/>
          <w:rPrChange w:id="717" w:author="Maria Leon" w:date="2017-01-18T14:56:00Z">
            <w:rPr>
              <w:rFonts w:ascii="Calibri" w:hAnsi="Calibri" w:cs="Calibri"/>
            </w:rPr>
          </w:rPrChange>
        </w:rPr>
        <w:t>Orden de Fabricación Provisional</w:t>
      </w:r>
    </w:p>
    <w:p w14:paraId="74607AFC" w14:textId="77777777" w:rsidR="00E4284D" w:rsidRPr="00973226" w:rsidDel="00973226" w:rsidRDefault="00E4284D">
      <w:pPr>
        <w:numPr>
          <w:ilvl w:val="0"/>
          <w:numId w:val="2"/>
        </w:numPr>
        <w:tabs>
          <w:tab w:val="left" w:pos="2127"/>
        </w:tabs>
        <w:jc w:val="both"/>
        <w:rPr>
          <w:del w:id="718" w:author="Maria Leon" w:date="2017-01-18T14:52:00Z"/>
          <w:rFonts w:asciiTheme="minorHAnsi" w:hAnsiTheme="minorHAnsi" w:cs="Calibri"/>
          <w:szCs w:val="24"/>
          <w:rPrChange w:id="719" w:author="Maria Leon" w:date="2017-01-18T14:56:00Z">
            <w:rPr>
              <w:del w:id="720" w:author="Maria Leon" w:date="2017-01-18T14:52:00Z"/>
              <w:rFonts w:ascii="Calibri" w:hAnsi="Calibri" w:cs="Calibri"/>
            </w:rPr>
          </w:rPrChange>
        </w:rPr>
      </w:pPr>
      <w:del w:id="721" w:author="Maria Leon" w:date="2017-01-18T14:52:00Z">
        <w:r w:rsidRPr="00973226" w:rsidDel="00973226">
          <w:rPr>
            <w:rFonts w:asciiTheme="minorHAnsi" w:hAnsiTheme="minorHAnsi" w:cs="Calibri"/>
            <w:szCs w:val="24"/>
            <w:rPrChange w:id="722" w:author="Maria Leon" w:date="2017-01-18T14:56:00Z">
              <w:rPr>
                <w:rFonts w:ascii="Calibri" w:hAnsi="Calibri" w:cs="Calibri"/>
              </w:rPr>
            </w:rPrChange>
          </w:rPr>
          <w:delText>SDMSOF-751</w:delText>
        </w:r>
      </w:del>
      <w:del w:id="723" w:author="Maria Leon" w:date="2017-01-11T14:05:00Z">
        <w:r w:rsidRPr="00973226" w:rsidDel="00703A82">
          <w:rPr>
            <w:rFonts w:asciiTheme="minorHAnsi" w:hAnsiTheme="minorHAnsi" w:cs="Calibri"/>
            <w:szCs w:val="24"/>
            <w:rPrChange w:id="724" w:author="Maria Leon" w:date="2017-01-18T14:56:00Z">
              <w:rPr>
                <w:rFonts w:ascii="Calibri" w:hAnsi="Calibri" w:cs="Calibri"/>
              </w:rPr>
            </w:rPrChange>
          </w:rPr>
          <w:tab/>
          <w:delText xml:space="preserve">     </w:delText>
        </w:r>
      </w:del>
      <w:del w:id="725" w:author="Maria Leon" w:date="2017-01-18T14:52:00Z">
        <w:r w:rsidRPr="00973226" w:rsidDel="00973226">
          <w:rPr>
            <w:rFonts w:asciiTheme="minorHAnsi" w:hAnsiTheme="minorHAnsi" w:cs="Calibri"/>
            <w:szCs w:val="24"/>
            <w:rPrChange w:id="726" w:author="Maria Leon" w:date="2017-01-18T14:56:00Z">
              <w:rPr>
                <w:rFonts w:ascii="Calibri" w:hAnsi="Calibri" w:cs="Calibri"/>
              </w:rPr>
            </w:rPrChange>
          </w:rPr>
          <w:delText>Solicitud y Despachos de Materiales sin Orden de Fabricación</w:delText>
        </w:r>
      </w:del>
    </w:p>
    <w:p w14:paraId="74607AFD" w14:textId="77777777" w:rsidR="00E4284D" w:rsidRPr="00973226" w:rsidRDefault="00E4284D">
      <w:pPr>
        <w:numPr>
          <w:ilvl w:val="0"/>
          <w:numId w:val="2"/>
        </w:numPr>
        <w:tabs>
          <w:tab w:val="left" w:pos="2127"/>
          <w:tab w:val="left" w:pos="2410"/>
        </w:tabs>
        <w:jc w:val="both"/>
        <w:rPr>
          <w:rFonts w:asciiTheme="minorHAnsi" w:hAnsiTheme="minorHAnsi" w:cs="Calibri"/>
          <w:szCs w:val="24"/>
          <w:rPrChange w:id="727" w:author="Maria Leon" w:date="2017-01-18T14:56:00Z">
            <w:rPr>
              <w:rFonts w:ascii="Calibri" w:hAnsi="Calibri" w:cs="Calibri"/>
            </w:rPr>
          </w:rPrChange>
        </w:rPr>
      </w:pPr>
      <w:r w:rsidRPr="00973226">
        <w:rPr>
          <w:rFonts w:asciiTheme="minorHAnsi" w:hAnsiTheme="minorHAnsi" w:cs="Calibri"/>
          <w:szCs w:val="24"/>
          <w:rPrChange w:id="728" w:author="Maria Leon" w:date="2017-01-18T14:56:00Z">
            <w:rPr>
              <w:rFonts w:ascii="Calibri" w:hAnsi="Calibri" w:cs="Calibri"/>
            </w:rPr>
          </w:rPrChange>
        </w:rPr>
        <w:t>CPE-751</w:t>
      </w:r>
      <w:ins w:id="729" w:author="Maria Leon" w:date="2017-01-11T14:05:00Z">
        <w:r w:rsidR="00703A82" w:rsidRPr="00973226">
          <w:rPr>
            <w:rFonts w:asciiTheme="minorHAnsi" w:hAnsiTheme="minorHAnsi" w:cs="Calibri"/>
            <w:szCs w:val="24"/>
            <w:rPrChange w:id="730" w:author="Maria Leon" w:date="2017-01-18T14:56:00Z">
              <w:rPr>
                <w:rFonts w:ascii="Calibri" w:hAnsi="Calibri" w:cs="Calibri"/>
              </w:rPr>
            </w:rPrChange>
          </w:rPr>
          <w:tab/>
        </w:r>
        <w:r w:rsidR="00703A82" w:rsidRPr="00973226">
          <w:rPr>
            <w:rFonts w:asciiTheme="minorHAnsi" w:hAnsiTheme="minorHAnsi" w:cs="Calibri"/>
            <w:szCs w:val="24"/>
            <w:rPrChange w:id="731" w:author="Maria Leon" w:date="2017-01-18T14:56:00Z">
              <w:rPr>
                <w:rFonts w:ascii="Calibri" w:hAnsi="Calibri" w:cs="Calibri"/>
              </w:rPr>
            </w:rPrChange>
          </w:rPr>
          <w:tab/>
        </w:r>
        <w:r w:rsidR="00703A82" w:rsidRPr="00973226">
          <w:rPr>
            <w:rFonts w:asciiTheme="minorHAnsi" w:hAnsiTheme="minorHAnsi" w:cs="Calibri"/>
            <w:szCs w:val="24"/>
            <w:rPrChange w:id="732" w:author="Maria Leon" w:date="2017-01-18T14:56:00Z">
              <w:rPr>
                <w:rFonts w:ascii="Calibri" w:hAnsi="Calibri" w:cs="Calibri"/>
              </w:rPr>
            </w:rPrChange>
          </w:rPr>
          <w:tab/>
        </w:r>
      </w:ins>
      <w:del w:id="733" w:author="Maria Leon" w:date="2017-01-11T14:05:00Z">
        <w:r w:rsidRPr="00973226" w:rsidDel="00703A82">
          <w:rPr>
            <w:rFonts w:asciiTheme="minorHAnsi" w:hAnsiTheme="minorHAnsi" w:cs="Calibri"/>
            <w:szCs w:val="24"/>
            <w:rPrChange w:id="734" w:author="Maria Leon" w:date="2017-01-18T14:56:00Z">
              <w:rPr>
                <w:rFonts w:ascii="Calibri" w:hAnsi="Calibri" w:cs="Calibri"/>
              </w:rPr>
            </w:rPrChange>
          </w:rPr>
          <w:tab/>
          <w:delText xml:space="preserve">     </w:delText>
        </w:r>
      </w:del>
      <w:r w:rsidRPr="00973226">
        <w:rPr>
          <w:rFonts w:asciiTheme="minorHAnsi" w:hAnsiTheme="minorHAnsi" w:cs="Calibri"/>
          <w:szCs w:val="24"/>
          <w:rPrChange w:id="735" w:author="Maria Leon" w:date="2017-01-18T14:56:00Z">
            <w:rPr>
              <w:rFonts w:ascii="Calibri" w:hAnsi="Calibri" w:cs="Calibri"/>
            </w:rPr>
          </w:rPrChange>
        </w:rPr>
        <w:t>Control Proceso de Extrusión</w:t>
      </w:r>
    </w:p>
    <w:p w14:paraId="74607AFE" w14:textId="77777777" w:rsidR="00E4284D" w:rsidRPr="00973226" w:rsidRDefault="00E4284D">
      <w:pPr>
        <w:numPr>
          <w:ilvl w:val="0"/>
          <w:numId w:val="2"/>
        </w:numPr>
        <w:tabs>
          <w:tab w:val="left" w:pos="2127"/>
        </w:tabs>
        <w:jc w:val="both"/>
        <w:rPr>
          <w:rFonts w:asciiTheme="minorHAnsi" w:hAnsiTheme="minorHAnsi" w:cs="Calibri"/>
          <w:szCs w:val="24"/>
          <w:rPrChange w:id="736" w:author="Maria Leon" w:date="2017-01-18T14:56:00Z">
            <w:rPr>
              <w:rFonts w:ascii="Calibri" w:hAnsi="Calibri" w:cs="Calibri"/>
            </w:rPr>
          </w:rPrChange>
        </w:rPr>
      </w:pPr>
      <w:r w:rsidRPr="00973226">
        <w:rPr>
          <w:rFonts w:asciiTheme="minorHAnsi" w:hAnsiTheme="minorHAnsi" w:cs="Calibri"/>
          <w:szCs w:val="24"/>
          <w:rPrChange w:id="737" w:author="Maria Leon" w:date="2017-01-18T14:56:00Z">
            <w:rPr>
              <w:rFonts w:ascii="Calibri" w:hAnsi="Calibri" w:cs="Calibri"/>
            </w:rPr>
          </w:rPrChange>
        </w:rPr>
        <w:t>CPIP-751</w:t>
      </w:r>
      <w:ins w:id="738" w:author="Maria Leon" w:date="2017-01-11T14:05:00Z">
        <w:r w:rsidR="00703A82" w:rsidRPr="00973226">
          <w:rPr>
            <w:rFonts w:asciiTheme="minorHAnsi" w:hAnsiTheme="minorHAnsi" w:cs="Calibri"/>
            <w:szCs w:val="24"/>
            <w:rPrChange w:id="739" w:author="Maria Leon" w:date="2017-01-18T14:56:00Z">
              <w:rPr>
                <w:rFonts w:ascii="Calibri" w:hAnsi="Calibri" w:cs="Calibri"/>
              </w:rPr>
            </w:rPrChange>
          </w:rPr>
          <w:tab/>
        </w:r>
        <w:r w:rsidR="00703A82" w:rsidRPr="00973226">
          <w:rPr>
            <w:rFonts w:asciiTheme="minorHAnsi" w:hAnsiTheme="minorHAnsi" w:cs="Calibri"/>
            <w:szCs w:val="24"/>
            <w:rPrChange w:id="740" w:author="Maria Leon" w:date="2017-01-18T14:56:00Z">
              <w:rPr>
                <w:rFonts w:ascii="Calibri" w:hAnsi="Calibri" w:cs="Calibri"/>
              </w:rPr>
            </w:rPrChange>
          </w:rPr>
          <w:tab/>
        </w:r>
        <w:r w:rsidR="00703A82" w:rsidRPr="00973226">
          <w:rPr>
            <w:rFonts w:asciiTheme="minorHAnsi" w:hAnsiTheme="minorHAnsi" w:cs="Calibri"/>
            <w:szCs w:val="24"/>
            <w:rPrChange w:id="741" w:author="Maria Leon" w:date="2017-01-18T14:56:00Z">
              <w:rPr>
                <w:rFonts w:ascii="Calibri" w:hAnsi="Calibri" w:cs="Calibri"/>
              </w:rPr>
            </w:rPrChange>
          </w:rPr>
          <w:tab/>
        </w:r>
      </w:ins>
      <w:del w:id="742" w:author="Maria Leon" w:date="2017-01-11T14:05:00Z">
        <w:r w:rsidRPr="00973226" w:rsidDel="00703A82">
          <w:rPr>
            <w:rFonts w:asciiTheme="minorHAnsi" w:hAnsiTheme="minorHAnsi" w:cs="Calibri"/>
            <w:szCs w:val="24"/>
            <w:rPrChange w:id="743" w:author="Maria Leon" w:date="2017-01-18T14:56:00Z">
              <w:rPr>
                <w:rFonts w:ascii="Calibri" w:hAnsi="Calibri" w:cs="Calibri"/>
              </w:rPr>
            </w:rPrChange>
          </w:rPr>
          <w:tab/>
          <w:delText xml:space="preserve">     </w:delText>
        </w:r>
      </w:del>
      <w:r w:rsidRPr="00973226">
        <w:rPr>
          <w:rFonts w:asciiTheme="minorHAnsi" w:hAnsiTheme="minorHAnsi" w:cs="Calibri"/>
          <w:szCs w:val="24"/>
          <w:rPrChange w:id="744" w:author="Maria Leon" w:date="2017-01-18T14:56:00Z">
            <w:rPr>
              <w:rFonts w:ascii="Calibri" w:hAnsi="Calibri" w:cs="Calibri"/>
            </w:rPr>
          </w:rPrChange>
        </w:rPr>
        <w:t>Control Proceso de Impresión de Película</w:t>
      </w:r>
    </w:p>
    <w:p w14:paraId="74607AFF" w14:textId="77777777" w:rsidR="00E4284D" w:rsidRPr="00973226" w:rsidRDefault="00E4284D">
      <w:pPr>
        <w:numPr>
          <w:ilvl w:val="0"/>
          <w:numId w:val="2"/>
        </w:numPr>
        <w:tabs>
          <w:tab w:val="left" w:pos="2127"/>
        </w:tabs>
        <w:jc w:val="both"/>
        <w:rPr>
          <w:rFonts w:asciiTheme="minorHAnsi" w:hAnsiTheme="minorHAnsi" w:cs="Calibri"/>
          <w:szCs w:val="24"/>
          <w:rPrChange w:id="745" w:author="Maria Leon" w:date="2017-01-18T14:56:00Z">
            <w:rPr>
              <w:rFonts w:ascii="Calibri" w:hAnsi="Calibri" w:cs="Calibri"/>
            </w:rPr>
          </w:rPrChange>
        </w:rPr>
      </w:pPr>
      <w:r w:rsidRPr="00973226">
        <w:rPr>
          <w:rFonts w:asciiTheme="minorHAnsi" w:hAnsiTheme="minorHAnsi" w:cs="Calibri"/>
          <w:szCs w:val="24"/>
          <w:rPrChange w:id="746" w:author="Maria Leon" w:date="2017-01-18T14:56:00Z">
            <w:rPr>
              <w:rFonts w:ascii="Calibri" w:hAnsi="Calibri" w:cs="Calibri"/>
            </w:rPr>
          </w:rPrChange>
        </w:rPr>
        <w:t>CPC-751</w:t>
      </w:r>
      <w:ins w:id="747" w:author="Maria Leon" w:date="2017-01-11T14:05:00Z">
        <w:r w:rsidR="00703A82" w:rsidRPr="00973226">
          <w:rPr>
            <w:rFonts w:asciiTheme="minorHAnsi" w:hAnsiTheme="minorHAnsi" w:cs="Calibri"/>
            <w:szCs w:val="24"/>
            <w:rPrChange w:id="748" w:author="Maria Leon" w:date="2017-01-18T14:56:00Z">
              <w:rPr>
                <w:rFonts w:ascii="Calibri" w:hAnsi="Calibri" w:cs="Calibri"/>
              </w:rPr>
            </w:rPrChange>
          </w:rPr>
          <w:tab/>
        </w:r>
        <w:r w:rsidR="00703A82" w:rsidRPr="00973226">
          <w:rPr>
            <w:rFonts w:asciiTheme="minorHAnsi" w:hAnsiTheme="minorHAnsi" w:cs="Calibri"/>
            <w:szCs w:val="24"/>
            <w:rPrChange w:id="749" w:author="Maria Leon" w:date="2017-01-18T14:56:00Z">
              <w:rPr>
                <w:rFonts w:ascii="Calibri" w:hAnsi="Calibri" w:cs="Calibri"/>
              </w:rPr>
            </w:rPrChange>
          </w:rPr>
          <w:tab/>
        </w:r>
        <w:r w:rsidR="00703A82" w:rsidRPr="00973226">
          <w:rPr>
            <w:rFonts w:asciiTheme="minorHAnsi" w:hAnsiTheme="minorHAnsi" w:cs="Calibri"/>
            <w:szCs w:val="24"/>
            <w:rPrChange w:id="750" w:author="Maria Leon" w:date="2017-01-18T14:56:00Z">
              <w:rPr>
                <w:rFonts w:ascii="Calibri" w:hAnsi="Calibri" w:cs="Calibri"/>
              </w:rPr>
            </w:rPrChange>
          </w:rPr>
          <w:tab/>
        </w:r>
      </w:ins>
      <w:del w:id="751" w:author="Maria Leon" w:date="2017-01-11T14:05:00Z">
        <w:r w:rsidRPr="00973226" w:rsidDel="00703A82">
          <w:rPr>
            <w:rFonts w:asciiTheme="minorHAnsi" w:hAnsiTheme="minorHAnsi" w:cs="Calibri"/>
            <w:szCs w:val="24"/>
            <w:rPrChange w:id="752" w:author="Maria Leon" w:date="2017-01-18T14:56:00Z">
              <w:rPr>
                <w:rFonts w:ascii="Calibri" w:hAnsi="Calibri" w:cs="Calibri"/>
              </w:rPr>
            </w:rPrChange>
          </w:rPr>
          <w:tab/>
          <w:delText xml:space="preserve">     </w:delText>
        </w:r>
      </w:del>
      <w:r w:rsidRPr="00973226">
        <w:rPr>
          <w:rFonts w:asciiTheme="minorHAnsi" w:hAnsiTheme="minorHAnsi" w:cs="Calibri"/>
          <w:szCs w:val="24"/>
          <w:rPrChange w:id="753" w:author="Maria Leon" w:date="2017-01-18T14:56:00Z">
            <w:rPr>
              <w:rFonts w:ascii="Calibri" w:hAnsi="Calibri" w:cs="Calibri"/>
            </w:rPr>
          </w:rPrChange>
        </w:rPr>
        <w:t>Control Proceso Conversión</w:t>
      </w:r>
    </w:p>
    <w:p w14:paraId="74607B00" w14:textId="77777777" w:rsidR="00E4284D" w:rsidRPr="00973226" w:rsidRDefault="00E4284D">
      <w:pPr>
        <w:numPr>
          <w:ilvl w:val="0"/>
          <w:numId w:val="2"/>
        </w:numPr>
        <w:tabs>
          <w:tab w:val="left" w:pos="2127"/>
        </w:tabs>
        <w:jc w:val="both"/>
        <w:rPr>
          <w:rFonts w:asciiTheme="minorHAnsi" w:hAnsiTheme="minorHAnsi" w:cs="Calibri"/>
          <w:szCs w:val="24"/>
          <w:rPrChange w:id="754" w:author="Maria Leon" w:date="2017-01-18T14:56:00Z">
            <w:rPr>
              <w:rFonts w:ascii="Calibri" w:hAnsi="Calibri" w:cs="Calibri"/>
            </w:rPr>
          </w:rPrChange>
        </w:rPr>
      </w:pPr>
      <w:r w:rsidRPr="00973226">
        <w:rPr>
          <w:rFonts w:asciiTheme="minorHAnsi" w:hAnsiTheme="minorHAnsi" w:cs="Calibri"/>
          <w:szCs w:val="24"/>
          <w:rPrChange w:id="755" w:author="Maria Leon" w:date="2017-01-18T14:56:00Z">
            <w:rPr>
              <w:rFonts w:ascii="Calibri" w:hAnsi="Calibri" w:cs="Calibri"/>
            </w:rPr>
          </w:rPrChange>
        </w:rPr>
        <w:t>CPEtiq-751</w:t>
      </w:r>
      <w:ins w:id="756" w:author="Maria Leon" w:date="2017-01-11T14:06:00Z">
        <w:r w:rsidR="00703A82" w:rsidRPr="00973226">
          <w:rPr>
            <w:rFonts w:asciiTheme="minorHAnsi" w:hAnsiTheme="minorHAnsi" w:cs="Calibri"/>
            <w:szCs w:val="24"/>
            <w:rPrChange w:id="757" w:author="Maria Leon" w:date="2017-01-18T14:56:00Z">
              <w:rPr>
                <w:rFonts w:ascii="Calibri" w:hAnsi="Calibri" w:cs="Calibri"/>
              </w:rPr>
            </w:rPrChange>
          </w:rPr>
          <w:tab/>
        </w:r>
        <w:r w:rsidR="00703A82" w:rsidRPr="00973226">
          <w:rPr>
            <w:rFonts w:asciiTheme="minorHAnsi" w:hAnsiTheme="minorHAnsi" w:cs="Calibri"/>
            <w:szCs w:val="24"/>
            <w:rPrChange w:id="758" w:author="Maria Leon" w:date="2017-01-18T14:56:00Z">
              <w:rPr>
                <w:rFonts w:ascii="Calibri" w:hAnsi="Calibri" w:cs="Calibri"/>
              </w:rPr>
            </w:rPrChange>
          </w:rPr>
          <w:tab/>
        </w:r>
        <w:r w:rsidR="00703A82" w:rsidRPr="00973226">
          <w:rPr>
            <w:rFonts w:asciiTheme="minorHAnsi" w:hAnsiTheme="minorHAnsi" w:cs="Calibri"/>
            <w:szCs w:val="24"/>
            <w:rPrChange w:id="759" w:author="Maria Leon" w:date="2017-01-18T14:56:00Z">
              <w:rPr>
                <w:rFonts w:ascii="Calibri" w:hAnsi="Calibri" w:cs="Calibri"/>
              </w:rPr>
            </w:rPrChange>
          </w:rPr>
          <w:tab/>
        </w:r>
      </w:ins>
      <w:del w:id="760" w:author="Maria Leon" w:date="2017-01-11T14:05:00Z">
        <w:r w:rsidRPr="00973226" w:rsidDel="00703A82">
          <w:rPr>
            <w:rFonts w:asciiTheme="minorHAnsi" w:hAnsiTheme="minorHAnsi" w:cs="Calibri"/>
            <w:szCs w:val="24"/>
            <w:rPrChange w:id="761" w:author="Maria Leon" w:date="2017-01-18T14:56:00Z">
              <w:rPr>
                <w:rFonts w:ascii="Calibri" w:hAnsi="Calibri" w:cs="Calibri"/>
              </w:rPr>
            </w:rPrChange>
          </w:rPr>
          <w:tab/>
          <w:delText xml:space="preserve">     </w:delText>
        </w:r>
      </w:del>
      <w:r w:rsidRPr="00973226">
        <w:rPr>
          <w:rFonts w:asciiTheme="minorHAnsi" w:hAnsiTheme="minorHAnsi" w:cs="Calibri"/>
          <w:szCs w:val="24"/>
          <w:rPrChange w:id="762" w:author="Maria Leon" w:date="2017-01-18T14:56:00Z">
            <w:rPr>
              <w:rFonts w:ascii="Calibri" w:hAnsi="Calibri" w:cs="Calibri"/>
            </w:rPr>
          </w:rPrChange>
        </w:rPr>
        <w:t>Control Proceso Etiquetas</w:t>
      </w:r>
    </w:p>
    <w:p w14:paraId="74607B01" w14:textId="77777777" w:rsidR="00E4284D" w:rsidRPr="00973226" w:rsidDel="00A37D79" w:rsidRDefault="00E4284D">
      <w:pPr>
        <w:numPr>
          <w:ilvl w:val="0"/>
          <w:numId w:val="2"/>
        </w:numPr>
        <w:tabs>
          <w:tab w:val="left" w:pos="1843"/>
          <w:tab w:val="left" w:pos="2410"/>
        </w:tabs>
        <w:jc w:val="both"/>
        <w:rPr>
          <w:del w:id="763" w:author="Maria Leon" w:date="2017-01-11T14:16:00Z"/>
          <w:rFonts w:asciiTheme="minorHAnsi" w:hAnsiTheme="minorHAnsi" w:cs="Calibri"/>
          <w:szCs w:val="24"/>
          <w:rPrChange w:id="764" w:author="Maria Leon" w:date="2017-01-18T14:56:00Z">
            <w:rPr>
              <w:del w:id="765" w:author="Maria Leon" w:date="2017-01-11T14:16:00Z"/>
              <w:rFonts w:ascii="Calibri" w:hAnsi="Calibri" w:cs="Calibri"/>
            </w:rPr>
          </w:rPrChange>
        </w:rPr>
      </w:pPr>
      <w:del w:id="766" w:author="Maria Leon" w:date="2017-01-11T14:16:00Z">
        <w:r w:rsidRPr="00973226" w:rsidDel="00A37D79">
          <w:rPr>
            <w:rFonts w:asciiTheme="minorHAnsi" w:hAnsiTheme="minorHAnsi" w:cs="Calibri"/>
            <w:szCs w:val="24"/>
            <w:rPrChange w:id="767" w:author="Maria Leon" w:date="2017-01-18T14:56:00Z">
              <w:rPr>
                <w:rFonts w:ascii="Calibri" w:hAnsi="Calibri" w:cs="Calibri"/>
              </w:rPr>
            </w:rPrChange>
          </w:rPr>
          <w:delText>PDP-751</w:delText>
        </w:r>
      </w:del>
      <w:del w:id="768" w:author="Maria Leon" w:date="2017-01-11T14:06:00Z">
        <w:r w:rsidRPr="00973226" w:rsidDel="00703A82">
          <w:rPr>
            <w:rFonts w:asciiTheme="minorHAnsi" w:hAnsiTheme="minorHAnsi" w:cs="Calibri"/>
            <w:szCs w:val="24"/>
            <w:rPrChange w:id="769" w:author="Maria Leon" w:date="2017-01-18T14:56:00Z">
              <w:rPr>
                <w:rFonts w:ascii="Calibri" w:hAnsi="Calibri" w:cs="Calibri"/>
              </w:rPr>
            </w:rPrChange>
          </w:rPr>
          <w:delText xml:space="preserve">                    </w:delText>
        </w:r>
      </w:del>
      <w:del w:id="770" w:author="Maria Leon" w:date="2017-01-11T14:16:00Z">
        <w:r w:rsidRPr="00973226" w:rsidDel="00A37D79">
          <w:rPr>
            <w:rFonts w:asciiTheme="minorHAnsi" w:hAnsiTheme="minorHAnsi" w:cs="Calibri"/>
            <w:szCs w:val="24"/>
            <w:rPrChange w:id="771" w:author="Maria Leon" w:date="2017-01-18T14:56:00Z">
              <w:rPr>
                <w:rFonts w:ascii="Calibri" w:hAnsi="Calibri" w:cs="Calibri"/>
              </w:rPr>
            </w:rPrChange>
          </w:rPr>
          <w:delText xml:space="preserve">Programa Diario de Producción </w:delText>
        </w:r>
      </w:del>
    </w:p>
    <w:p w14:paraId="74607B02" w14:textId="77777777" w:rsidR="00E4284D" w:rsidRPr="00973226" w:rsidRDefault="00E4284D">
      <w:pPr>
        <w:numPr>
          <w:ilvl w:val="0"/>
          <w:numId w:val="2"/>
        </w:numPr>
        <w:tabs>
          <w:tab w:val="left" w:pos="1843"/>
        </w:tabs>
        <w:jc w:val="both"/>
        <w:rPr>
          <w:rFonts w:asciiTheme="minorHAnsi" w:hAnsiTheme="minorHAnsi" w:cs="Calibri"/>
          <w:szCs w:val="24"/>
          <w:rPrChange w:id="772" w:author="Maria Leon" w:date="2017-01-18T14:56:00Z">
            <w:rPr>
              <w:rFonts w:ascii="Calibri" w:hAnsi="Calibri" w:cs="Calibri"/>
            </w:rPr>
          </w:rPrChange>
        </w:rPr>
      </w:pPr>
      <w:r w:rsidRPr="00973226">
        <w:rPr>
          <w:rFonts w:asciiTheme="minorHAnsi" w:hAnsiTheme="minorHAnsi" w:cs="Calibri"/>
          <w:szCs w:val="24"/>
          <w:rPrChange w:id="773" w:author="Maria Leon" w:date="2017-01-18T14:56:00Z">
            <w:rPr>
              <w:rFonts w:ascii="Calibri" w:hAnsi="Calibri" w:cs="Calibri"/>
            </w:rPr>
          </w:rPrChange>
        </w:rPr>
        <w:t>RPMP-824</w:t>
      </w:r>
      <w:ins w:id="774" w:author="Maria Leon" w:date="2017-01-11T14:06:00Z">
        <w:r w:rsidR="00703A82" w:rsidRPr="00973226">
          <w:rPr>
            <w:rFonts w:asciiTheme="minorHAnsi" w:hAnsiTheme="minorHAnsi" w:cs="Calibri"/>
            <w:szCs w:val="24"/>
            <w:rPrChange w:id="775" w:author="Maria Leon" w:date="2017-01-18T14:56:00Z">
              <w:rPr>
                <w:rFonts w:ascii="Calibri" w:hAnsi="Calibri" w:cs="Calibri"/>
              </w:rPr>
            </w:rPrChange>
          </w:rPr>
          <w:tab/>
        </w:r>
        <w:r w:rsidR="00703A82" w:rsidRPr="00973226">
          <w:rPr>
            <w:rFonts w:asciiTheme="minorHAnsi" w:hAnsiTheme="minorHAnsi" w:cs="Calibri"/>
            <w:szCs w:val="24"/>
            <w:rPrChange w:id="776" w:author="Maria Leon" w:date="2017-01-18T14:56:00Z">
              <w:rPr>
                <w:rFonts w:ascii="Calibri" w:hAnsi="Calibri" w:cs="Calibri"/>
              </w:rPr>
            </w:rPrChange>
          </w:rPr>
          <w:tab/>
        </w:r>
        <w:r w:rsidR="00703A82" w:rsidRPr="00973226">
          <w:rPr>
            <w:rFonts w:asciiTheme="minorHAnsi" w:hAnsiTheme="minorHAnsi" w:cs="Calibri"/>
            <w:szCs w:val="24"/>
            <w:rPrChange w:id="777" w:author="Maria Leon" w:date="2017-01-18T14:56:00Z">
              <w:rPr>
                <w:rFonts w:ascii="Calibri" w:hAnsi="Calibri" w:cs="Calibri"/>
              </w:rPr>
            </w:rPrChange>
          </w:rPr>
          <w:tab/>
        </w:r>
      </w:ins>
      <w:del w:id="778" w:author="Maria Leon" w:date="2017-01-11T14:06:00Z">
        <w:r w:rsidRPr="00973226" w:rsidDel="00703A82">
          <w:rPr>
            <w:rFonts w:asciiTheme="minorHAnsi" w:hAnsiTheme="minorHAnsi" w:cs="Calibri"/>
            <w:szCs w:val="24"/>
            <w:rPrChange w:id="779" w:author="Maria Leon" w:date="2017-01-18T14:56:00Z">
              <w:rPr>
                <w:rFonts w:ascii="Calibri" w:hAnsi="Calibri" w:cs="Calibri"/>
              </w:rPr>
            </w:rPrChange>
          </w:rPr>
          <w:delText xml:space="preserve">                 </w:delText>
        </w:r>
      </w:del>
      <w:r w:rsidRPr="00973226">
        <w:rPr>
          <w:rFonts w:asciiTheme="minorHAnsi" w:hAnsiTheme="minorHAnsi" w:cs="Calibri"/>
          <w:szCs w:val="24"/>
          <w:rPrChange w:id="780" w:author="Maria Leon" w:date="2017-01-18T14:56:00Z">
            <w:rPr>
              <w:rFonts w:ascii="Calibri" w:hAnsi="Calibri" w:cs="Calibri"/>
            </w:rPr>
          </w:rPrChange>
        </w:rPr>
        <w:t>Resultados de Prueba de Materia Prima</w:t>
      </w:r>
      <w:ins w:id="781" w:author="Maria Leon" w:date="2017-01-18T14:52:00Z">
        <w:r w:rsidR="00973226" w:rsidRPr="00973226">
          <w:rPr>
            <w:rFonts w:asciiTheme="minorHAnsi" w:hAnsiTheme="minorHAnsi" w:cs="Calibri"/>
            <w:szCs w:val="24"/>
          </w:rPr>
          <w:t xml:space="preserve"> (Formato libre)</w:t>
        </w:r>
      </w:ins>
      <w:del w:id="782" w:author="Maria Leon" w:date="2017-01-18T14:52:00Z">
        <w:r w:rsidRPr="00973226" w:rsidDel="00973226">
          <w:rPr>
            <w:rFonts w:asciiTheme="minorHAnsi" w:hAnsiTheme="minorHAnsi" w:cs="Calibri"/>
            <w:szCs w:val="24"/>
            <w:rPrChange w:id="783" w:author="Maria Leon" w:date="2017-01-18T14:56:00Z">
              <w:rPr>
                <w:rFonts w:ascii="Calibri" w:hAnsi="Calibri" w:cs="Calibri"/>
              </w:rPr>
            </w:rPrChange>
          </w:rPr>
          <w:delText>.</w:delText>
        </w:r>
      </w:del>
    </w:p>
    <w:p w14:paraId="74607B03" w14:textId="77777777" w:rsidR="00E4284D" w:rsidRPr="00973226" w:rsidRDefault="00E4284D">
      <w:pPr>
        <w:numPr>
          <w:ilvl w:val="0"/>
          <w:numId w:val="2"/>
        </w:numPr>
        <w:tabs>
          <w:tab w:val="left" w:pos="2127"/>
          <w:tab w:val="left" w:pos="2410"/>
          <w:tab w:val="left" w:pos="2552"/>
        </w:tabs>
        <w:jc w:val="both"/>
        <w:rPr>
          <w:rFonts w:asciiTheme="minorHAnsi" w:hAnsiTheme="minorHAnsi" w:cs="Calibri"/>
          <w:szCs w:val="24"/>
          <w:rPrChange w:id="784" w:author="Maria Leon" w:date="2017-01-18T14:56:00Z">
            <w:rPr>
              <w:rFonts w:ascii="Calibri" w:hAnsi="Calibri" w:cs="Calibri"/>
            </w:rPr>
          </w:rPrChange>
        </w:rPr>
      </w:pPr>
      <w:r w:rsidRPr="00973226">
        <w:rPr>
          <w:rFonts w:asciiTheme="minorHAnsi" w:hAnsiTheme="minorHAnsi" w:cs="Calibri"/>
          <w:szCs w:val="24"/>
          <w:rPrChange w:id="785" w:author="Maria Leon" w:date="2017-01-18T14:56:00Z">
            <w:rPr>
              <w:rFonts w:ascii="Calibri" w:hAnsi="Calibri" w:cs="Calibri"/>
            </w:rPr>
          </w:rPrChange>
        </w:rPr>
        <w:t>Cartel/Letrero</w:t>
      </w:r>
      <w:ins w:id="786" w:author="Maria Leon" w:date="2017-01-11T14:06:00Z">
        <w:r w:rsidR="00703A82" w:rsidRPr="00973226">
          <w:rPr>
            <w:rFonts w:asciiTheme="minorHAnsi" w:hAnsiTheme="minorHAnsi" w:cs="Calibri"/>
            <w:szCs w:val="24"/>
            <w:rPrChange w:id="787" w:author="Maria Leon" w:date="2017-01-18T14:56:00Z">
              <w:rPr>
                <w:rFonts w:ascii="Calibri" w:hAnsi="Calibri" w:cs="Calibri"/>
              </w:rPr>
            </w:rPrChange>
          </w:rPr>
          <w:tab/>
        </w:r>
        <w:r w:rsidR="00703A82" w:rsidRPr="00973226">
          <w:rPr>
            <w:rFonts w:asciiTheme="minorHAnsi" w:hAnsiTheme="minorHAnsi" w:cs="Calibri"/>
            <w:szCs w:val="24"/>
            <w:rPrChange w:id="788" w:author="Maria Leon" w:date="2017-01-18T14:56:00Z">
              <w:rPr>
                <w:rFonts w:ascii="Calibri" w:hAnsi="Calibri" w:cs="Calibri"/>
              </w:rPr>
            </w:rPrChange>
          </w:rPr>
          <w:tab/>
        </w:r>
        <w:r w:rsidR="00703A82" w:rsidRPr="00973226">
          <w:rPr>
            <w:rFonts w:asciiTheme="minorHAnsi" w:hAnsiTheme="minorHAnsi" w:cs="Calibri"/>
            <w:szCs w:val="24"/>
            <w:rPrChange w:id="789" w:author="Maria Leon" w:date="2017-01-18T14:56:00Z">
              <w:rPr>
                <w:rFonts w:ascii="Calibri" w:hAnsi="Calibri" w:cs="Calibri"/>
              </w:rPr>
            </w:rPrChange>
          </w:rPr>
          <w:tab/>
        </w:r>
        <w:r w:rsidR="00703A82" w:rsidRPr="00973226">
          <w:rPr>
            <w:rFonts w:asciiTheme="minorHAnsi" w:hAnsiTheme="minorHAnsi" w:cs="Calibri"/>
            <w:szCs w:val="24"/>
            <w:rPrChange w:id="790" w:author="Maria Leon" w:date="2017-01-18T14:56:00Z">
              <w:rPr>
                <w:rFonts w:ascii="Calibri" w:hAnsi="Calibri" w:cs="Calibri"/>
              </w:rPr>
            </w:rPrChange>
          </w:rPr>
          <w:tab/>
        </w:r>
      </w:ins>
      <w:del w:id="791" w:author="Maria Leon" w:date="2017-01-11T14:06:00Z">
        <w:r w:rsidRPr="00973226" w:rsidDel="00703A82">
          <w:rPr>
            <w:rFonts w:asciiTheme="minorHAnsi" w:hAnsiTheme="minorHAnsi" w:cs="Calibri"/>
            <w:szCs w:val="24"/>
            <w:rPrChange w:id="792" w:author="Maria Leon" w:date="2017-01-18T14:56:00Z">
              <w:rPr>
                <w:rFonts w:ascii="Calibri" w:hAnsi="Calibri" w:cs="Calibri"/>
              </w:rPr>
            </w:rPrChange>
          </w:rPr>
          <w:delText xml:space="preserve">            </w:delText>
        </w:r>
      </w:del>
      <w:r w:rsidRPr="00973226">
        <w:rPr>
          <w:rFonts w:asciiTheme="minorHAnsi" w:hAnsiTheme="minorHAnsi" w:cs="Calibri"/>
          <w:szCs w:val="24"/>
          <w:rPrChange w:id="793" w:author="Maria Leon" w:date="2017-01-18T14:56:00Z">
            <w:rPr>
              <w:rFonts w:ascii="Calibri" w:hAnsi="Calibri" w:cs="Calibri"/>
            </w:rPr>
          </w:rPrChange>
        </w:rPr>
        <w:t>“Descripción, Medida del producto”.</w:t>
      </w:r>
    </w:p>
    <w:p w14:paraId="74607B04" w14:textId="77777777" w:rsidR="00E4284D" w:rsidRPr="00973226" w:rsidRDefault="00E4284D">
      <w:pPr>
        <w:numPr>
          <w:ilvl w:val="0"/>
          <w:numId w:val="2"/>
        </w:numPr>
        <w:tabs>
          <w:tab w:val="left" w:pos="2127"/>
        </w:tabs>
        <w:jc w:val="both"/>
        <w:rPr>
          <w:rFonts w:asciiTheme="minorHAnsi" w:hAnsiTheme="minorHAnsi" w:cs="Calibri"/>
          <w:szCs w:val="24"/>
          <w:rPrChange w:id="794" w:author="Maria Leon" w:date="2017-01-18T14:56:00Z">
            <w:rPr>
              <w:rFonts w:ascii="Calibri" w:hAnsi="Calibri" w:cs="Calibri"/>
            </w:rPr>
          </w:rPrChange>
        </w:rPr>
      </w:pPr>
      <w:r w:rsidRPr="00973226">
        <w:rPr>
          <w:rFonts w:asciiTheme="minorHAnsi" w:hAnsiTheme="minorHAnsi" w:cs="Calibri"/>
          <w:szCs w:val="24"/>
          <w:rPrChange w:id="795" w:author="Maria Leon" w:date="2017-01-18T14:56:00Z">
            <w:rPr>
              <w:rFonts w:ascii="Calibri" w:hAnsi="Calibri" w:cs="Calibri"/>
            </w:rPr>
          </w:rPrChange>
        </w:rPr>
        <w:t>Cartel/Letrero</w:t>
      </w:r>
      <w:ins w:id="796" w:author="Maria Leon" w:date="2017-01-11T14:06:00Z">
        <w:r w:rsidR="00703A82" w:rsidRPr="00973226">
          <w:rPr>
            <w:rFonts w:asciiTheme="minorHAnsi" w:hAnsiTheme="minorHAnsi" w:cs="Calibri"/>
            <w:szCs w:val="24"/>
            <w:rPrChange w:id="797" w:author="Maria Leon" w:date="2017-01-18T14:56:00Z">
              <w:rPr>
                <w:rFonts w:ascii="Calibri" w:hAnsi="Calibri" w:cs="Calibri"/>
              </w:rPr>
            </w:rPrChange>
          </w:rPr>
          <w:tab/>
        </w:r>
        <w:r w:rsidR="00703A82" w:rsidRPr="00973226">
          <w:rPr>
            <w:rFonts w:asciiTheme="minorHAnsi" w:hAnsiTheme="minorHAnsi" w:cs="Calibri"/>
            <w:szCs w:val="24"/>
            <w:rPrChange w:id="798" w:author="Maria Leon" w:date="2017-01-18T14:56:00Z">
              <w:rPr>
                <w:rFonts w:ascii="Calibri" w:hAnsi="Calibri" w:cs="Calibri"/>
              </w:rPr>
            </w:rPrChange>
          </w:rPr>
          <w:tab/>
        </w:r>
        <w:r w:rsidR="00703A82" w:rsidRPr="00973226">
          <w:rPr>
            <w:rFonts w:asciiTheme="minorHAnsi" w:hAnsiTheme="minorHAnsi" w:cs="Calibri"/>
            <w:szCs w:val="24"/>
            <w:rPrChange w:id="799" w:author="Maria Leon" w:date="2017-01-18T14:56:00Z">
              <w:rPr>
                <w:rFonts w:ascii="Calibri" w:hAnsi="Calibri" w:cs="Calibri"/>
              </w:rPr>
            </w:rPrChange>
          </w:rPr>
          <w:tab/>
        </w:r>
      </w:ins>
      <w:del w:id="800" w:author="Maria Leon" w:date="2017-01-11T14:06:00Z">
        <w:r w:rsidRPr="00973226" w:rsidDel="00703A82">
          <w:rPr>
            <w:rFonts w:asciiTheme="minorHAnsi" w:hAnsiTheme="minorHAnsi" w:cs="Calibri"/>
            <w:szCs w:val="24"/>
            <w:rPrChange w:id="801" w:author="Maria Leon" w:date="2017-01-18T14:56:00Z">
              <w:rPr>
                <w:rFonts w:ascii="Calibri" w:hAnsi="Calibri" w:cs="Calibri"/>
              </w:rPr>
            </w:rPrChange>
          </w:rPr>
          <w:delText xml:space="preserve">            </w:delText>
        </w:r>
      </w:del>
      <w:r w:rsidRPr="00973226">
        <w:rPr>
          <w:rFonts w:asciiTheme="minorHAnsi" w:hAnsiTheme="minorHAnsi" w:cs="Calibri"/>
          <w:szCs w:val="24"/>
          <w:rPrChange w:id="802" w:author="Maria Leon" w:date="2017-01-18T14:56:00Z">
            <w:rPr>
              <w:rFonts w:ascii="Calibri" w:hAnsi="Calibri" w:cs="Calibri"/>
            </w:rPr>
          </w:rPrChange>
        </w:rPr>
        <w:t>“</w:t>
      </w:r>
      <w:del w:id="803" w:author="Maria Leon" w:date="2017-01-11T14:02:00Z">
        <w:r w:rsidRPr="00973226" w:rsidDel="00703A82">
          <w:rPr>
            <w:rFonts w:asciiTheme="minorHAnsi" w:hAnsiTheme="minorHAnsi" w:cs="Calibri"/>
            <w:szCs w:val="24"/>
            <w:rPrChange w:id="804" w:author="Maria Leon" w:date="2017-01-18T14:56:00Z">
              <w:rPr>
                <w:rFonts w:ascii="Calibri" w:hAnsi="Calibri" w:cs="Calibri"/>
              </w:rPr>
            </w:rPrChange>
          </w:rPr>
          <w:delText>Area</w:delText>
        </w:r>
      </w:del>
      <w:ins w:id="805" w:author="Maria Leon" w:date="2017-01-11T14:02:00Z">
        <w:r w:rsidR="00703A82" w:rsidRPr="00973226">
          <w:rPr>
            <w:rFonts w:asciiTheme="minorHAnsi" w:hAnsiTheme="minorHAnsi" w:cs="Calibri"/>
            <w:szCs w:val="24"/>
            <w:rPrChange w:id="806" w:author="Maria Leon" w:date="2017-01-18T14:56:00Z">
              <w:rPr>
                <w:rFonts w:ascii="Calibri" w:hAnsi="Calibri" w:cs="Calibri"/>
              </w:rPr>
            </w:rPrChange>
          </w:rPr>
          <w:t>Área</w:t>
        </w:r>
      </w:ins>
      <w:r w:rsidRPr="00973226">
        <w:rPr>
          <w:rFonts w:asciiTheme="minorHAnsi" w:hAnsiTheme="minorHAnsi" w:cs="Calibri"/>
          <w:szCs w:val="24"/>
          <w:rPrChange w:id="807" w:author="Maria Leon" w:date="2017-01-18T14:56:00Z">
            <w:rPr>
              <w:rFonts w:ascii="Calibri" w:hAnsi="Calibri" w:cs="Calibri"/>
            </w:rPr>
          </w:rPrChange>
        </w:rPr>
        <w:t xml:space="preserve"> de Cuarentena”.</w:t>
      </w:r>
    </w:p>
    <w:p w14:paraId="74607B05" w14:textId="77777777" w:rsidR="00E4284D" w:rsidRPr="00973226" w:rsidRDefault="00E4284D">
      <w:pPr>
        <w:numPr>
          <w:ilvl w:val="0"/>
          <w:numId w:val="2"/>
        </w:numPr>
        <w:tabs>
          <w:tab w:val="left" w:pos="2127"/>
          <w:tab w:val="left" w:pos="2410"/>
        </w:tabs>
        <w:jc w:val="both"/>
        <w:rPr>
          <w:rFonts w:asciiTheme="minorHAnsi" w:hAnsiTheme="minorHAnsi" w:cs="Calibri"/>
          <w:szCs w:val="24"/>
          <w:rPrChange w:id="808" w:author="Maria Leon" w:date="2017-01-18T14:56:00Z">
            <w:rPr>
              <w:rFonts w:ascii="Calibri" w:hAnsi="Calibri" w:cs="Calibri"/>
            </w:rPr>
          </w:rPrChange>
        </w:rPr>
      </w:pPr>
      <w:r w:rsidRPr="00973226">
        <w:rPr>
          <w:rFonts w:asciiTheme="minorHAnsi" w:hAnsiTheme="minorHAnsi" w:cs="Calibri"/>
          <w:szCs w:val="24"/>
          <w:rPrChange w:id="809" w:author="Maria Leon" w:date="2017-01-18T14:56:00Z">
            <w:rPr>
              <w:rFonts w:ascii="Calibri" w:hAnsi="Calibri" w:cs="Calibri"/>
            </w:rPr>
          </w:rPrChange>
        </w:rPr>
        <w:t>Etiqueta color rojo</w:t>
      </w:r>
      <w:ins w:id="810" w:author="Maria Leon" w:date="2017-01-11T14:07:00Z">
        <w:r w:rsidR="00703A82" w:rsidRPr="00973226">
          <w:rPr>
            <w:rFonts w:asciiTheme="minorHAnsi" w:hAnsiTheme="minorHAnsi" w:cs="Calibri"/>
            <w:szCs w:val="24"/>
            <w:rPrChange w:id="811" w:author="Maria Leon" w:date="2017-01-18T14:56:00Z">
              <w:rPr>
                <w:rFonts w:ascii="Calibri" w:hAnsi="Calibri" w:cs="Calibri"/>
              </w:rPr>
            </w:rPrChange>
          </w:rPr>
          <w:tab/>
        </w:r>
        <w:r w:rsidR="00703A82" w:rsidRPr="00973226">
          <w:rPr>
            <w:rFonts w:asciiTheme="minorHAnsi" w:hAnsiTheme="minorHAnsi" w:cs="Calibri"/>
            <w:szCs w:val="24"/>
            <w:rPrChange w:id="812" w:author="Maria Leon" w:date="2017-01-18T14:56:00Z">
              <w:rPr>
                <w:rFonts w:ascii="Calibri" w:hAnsi="Calibri" w:cs="Calibri"/>
              </w:rPr>
            </w:rPrChange>
          </w:rPr>
          <w:tab/>
        </w:r>
      </w:ins>
      <w:del w:id="813" w:author="Maria Leon" w:date="2017-01-11T14:07:00Z">
        <w:r w:rsidRPr="00973226" w:rsidDel="00703A82">
          <w:rPr>
            <w:rFonts w:asciiTheme="minorHAnsi" w:hAnsiTheme="minorHAnsi" w:cs="Calibri"/>
            <w:szCs w:val="24"/>
            <w:rPrChange w:id="814" w:author="Maria Leon" w:date="2017-01-18T14:56:00Z">
              <w:rPr>
                <w:rFonts w:ascii="Calibri" w:hAnsi="Calibri" w:cs="Calibri"/>
              </w:rPr>
            </w:rPrChange>
          </w:rPr>
          <w:delText xml:space="preserve">    </w:delText>
        </w:r>
      </w:del>
      <w:del w:id="815" w:author="Maria Leon" w:date="2017-01-11T14:06:00Z">
        <w:r w:rsidRPr="00973226" w:rsidDel="00703A82">
          <w:rPr>
            <w:rFonts w:asciiTheme="minorHAnsi" w:hAnsiTheme="minorHAnsi" w:cs="Calibri"/>
            <w:szCs w:val="24"/>
            <w:rPrChange w:id="816" w:author="Maria Leon" w:date="2017-01-18T14:56:00Z">
              <w:rPr>
                <w:rFonts w:ascii="Calibri" w:hAnsi="Calibri" w:cs="Calibri"/>
              </w:rPr>
            </w:rPrChange>
          </w:rPr>
          <w:delText xml:space="preserve"> </w:delText>
        </w:r>
      </w:del>
      <w:r w:rsidRPr="00973226">
        <w:rPr>
          <w:rFonts w:asciiTheme="minorHAnsi" w:hAnsiTheme="minorHAnsi" w:cs="Calibri"/>
          <w:szCs w:val="24"/>
          <w:rPrChange w:id="817" w:author="Maria Leon" w:date="2017-01-18T14:56:00Z">
            <w:rPr>
              <w:rFonts w:ascii="Calibri" w:hAnsi="Calibri" w:cs="Calibri"/>
            </w:rPr>
          </w:rPrChange>
        </w:rPr>
        <w:t>“Rechazado”.</w:t>
      </w:r>
    </w:p>
    <w:p w14:paraId="74607B06" w14:textId="77777777" w:rsidR="00E4284D" w:rsidRPr="00973226" w:rsidRDefault="00E4284D">
      <w:pPr>
        <w:numPr>
          <w:ilvl w:val="0"/>
          <w:numId w:val="2"/>
        </w:numPr>
        <w:tabs>
          <w:tab w:val="left" w:pos="2127"/>
        </w:tabs>
        <w:jc w:val="both"/>
        <w:rPr>
          <w:ins w:id="818" w:author="Maria Leon" w:date="2017-01-18T14:52:00Z"/>
          <w:rFonts w:asciiTheme="minorHAnsi" w:hAnsiTheme="minorHAnsi" w:cs="Calibri"/>
          <w:szCs w:val="24"/>
        </w:rPr>
      </w:pPr>
      <w:r w:rsidRPr="00973226">
        <w:rPr>
          <w:rFonts w:asciiTheme="minorHAnsi" w:hAnsiTheme="minorHAnsi" w:cs="Calibri"/>
          <w:szCs w:val="24"/>
          <w:rPrChange w:id="819" w:author="Maria Leon" w:date="2017-01-18T14:56:00Z">
            <w:rPr>
              <w:rFonts w:ascii="Calibri" w:hAnsi="Calibri" w:cs="Calibri"/>
            </w:rPr>
          </w:rPrChange>
        </w:rPr>
        <w:t>Etiqueta color verde</w:t>
      </w:r>
      <w:ins w:id="820" w:author="Maria Leon" w:date="2017-01-11T14:07:00Z">
        <w:r w:rsidR="00703A82" w:rsidRPr="00973226">
          <w:rPr>
            <w:rFonts w:asciiTheme="minorHAnsi" w:hAnsiTheme="minorHAnsi" w:cs="Calibri"/>
            <w:szCs w:val="24"/>
            <w:rPrChange w:id="821" w:author="Maria Leon" w:date="2017-01-18T14:56:00Z">
              <w:rPr>
                <w:rFonts w:ascii="Calibri" w:hAnsi="Calibri" w:cs="Calibri"/>
              </w:rPr>
            </w:rPrChange>
          </w:rPr>
          <w:tab/>
        </w:r>
      </w:ins>
      <w:del w:id="822" w:author="Maria Leon" w:date="2017-01-11T14:07:00Z">
        <w:r w:rsidRPr="00973226" w:rsidDel="00703A82">
          <w:rPr>
            <w:rFonts w:asciiTheme="minorHAnsi" w:hAnsiTheme="minorHAnsi" w:cs="Calibri"/>
            <w:szCs w:val="24"/>
            <w:rPrChange w:id="823" w:author="Maria Leon" w:date="2017-01-18T14:56:00Z">
              <w:rPr>
                <w:rFonts w:ascii="Calibri" w:hAnsi="Calibri" w:cs="Calibri"/>
              </w:rPr>
            </w:rPrChange>
          </w:rPr>
          <w:delText xml:space="preserve">  </w:delText>
        </w:r>
      </w:del>
      <w:r w:rsidRPr="00973226">
        <w:rPr>
          <w:rFonts w:asciiTheme="minorHAnsi" w:hAnsiTheme="minorHAnsi" w:cs="Calibri"/>
          <w:szCs w:val="24"/>
          <w:rPrChange w:id="824" w:author="Maria Leon" w:date="2017-01-18T14:56:00Z">
            <w:rPr>
              <w:rFonts w:ascii="Calibri" w:hAnsi="Calibri" w:cs="Calibri"/>
            </w:rPr>
          </w:rPrChange>
        </w:rPr>
        <w:t>“Aprobado”.</w:t>
      </w:r>
    </w:p>
    <w:p w14:paraId="74607B07" w14:textId="77777777" w:rsidR="00973226" w:rsidRPr="00973226" w:rsidRDefault="00973226">
      <w:pPr>
        <w:numPr>
          <w:ilvl w:val="0"/>
          <w:numId w:val="2"/>
        </w:numPr>
        <w:tabs>
          <w:tab w:val="left" w:pos="2127"/>
        </w:tabs>
        <w:jc w:val="both"/>
        <w:rPr>
          <w:ins w:id="825" w:author="Maria Leon" w:date="2017-01-18T14:53:00Z"/>
          <w:rFonts w:asciiTheme="minorHAnsi" w:hAnsiTheme="minorHAnsi" w:cs="Calibri"/>
          <w:szCs w:val="24"/>
        </w:rPr>
      </w:pPr>
      <w:ins w:id="826" w:author="Maria Leon" w:date="2017-01-18T14:52:00Z">
        <w:r w:rsidRPr="00973226">
          <w:rPr>
            <w:rFonts w:asciiTheme="minorHAnsi" w:hAnsiTheme="minorHAnsi" w:cs="Calibri"/>
            <w:szCs w:val="24"/>
          </w:rPr>
          <w:t>Etiqueta</w:t>
        </w:r>
        <w:r w:rsidRPr="00973226">
          <w:rPr>
            <w:rFonts w:asciiTheme="minorHAnsi" w:hAnsiTheme="minorHAnsi" w:cs="Calibri"/>
            <w:szCs w:val="24"/>
          </w:rPr>
          <w:tab/>
        </w:r>
        <w:r w:rsidRPr="00973226">
          <w:rPr>
            <w:rFonts w:asciiTheme="minorHAnsi" w:hAnsiTheme="minorHAnsi" w:cs="Calibri"/>
            <w:szCs w:val="24"/>
          </w:rPr>
          <w:tab/>
        </w:r>
        <w:r w:rsidRPr="00973226">
          <w:rPr>
            <w:rFonts w:asciiTheme="minorHAnsi" w:hAnsiTheme="minorHAnsi" w:cs="Calibri"/>
            <w:szCs w:val="24"/>
          </w:rPr>
          <w:tab/>
          <w:t>“Muestras de Productos (MP-753)</w:t>
        </w:r>
      </w:ins>
      <w:ins w:id="827" w:author="Maria Leon" w:date="2017-01-18T14:53:00Z">
        <w:r w:rsidRPr="00973226">
          <w:rPr>
            <w:rFonts w:asciiTheme="minorHAnsi" w:hAnsiTheme="minorHAnsi" w:cs="Calibri"/>
            <w:szCs w:val="24"/>
          </w:rPr>
          <w:t>”</w:t>
        </w:r>
      </w:ins>
    </w:p>
    <w:p w14:paraId="74607B08" w14:textId="77777777" w:rsidR="00973226" w:rsidRPr="00973226" w:rsidRDefault="00973226">
      <w:pPr>
        <w:numPr>
          <w:ilvl w:val="0"/>
          <w:numId w:val="2"/>
        </w:numPr>
        <w:tabs>
          <w:tab w:val="left" w:pos="2127"/>
        </w:tabs>
        <w:jc w:val="both"/>
        <w:rPr>
          <w:ins w:id="828" w:author="Maria Leon" w:date="2017-01-18T14:53:00Z"/>
          <w:rFonts w:asciiTheme="minorHAnsi" w:hAnsiTheme="minorHAnsi" w:cs="Calibri"/>
          <w:szCs w:val="24"/>
        </w:rPr>
      </w:pPr>
      <w:ins w:id="829" w:author="Maria Leon" w:date="2017-01-18T14:53:00Z">
        <w:r w:rsidRPr="00973226">
          <w:rPr>
            <w:rFonts w:asciiTheme="minorHAnsi" w:hAnsiTheme="minorHAnsi" w:cs="Calibri"/>
            <w:szCs w:val="24"/>
          </w:rPr>
          <w:t>Etiqueta</w:t>
        </w:r>
        <w:r w:rsidRPr="00973226">
          <w:rPr>
            <w:rFonts w:asciiTheme="minorHAnsi" w:hAnsiTheme="minorHAnsi" w:cs="Calibri"/>
            <w:szCs w:val="24"/>
          </w:rPr>
          <w:tab/>
        </w:r>
        <w:r w:rsidRPr="00973226">
          <w:rPr>
            <w:rFonts w:asciiTheme="minorHAnsi" w:hAnsiTheme="minorHAnsi" w:cs="Calibri"/>
            <w:szCs w:val="24"/>
          </w:rPr>
          <w:tab/>
        </w:r>
        <w:r w:rsidRPr="00973226">
          <w:rPr>
            <w:rFonts w:asciiTheme="minorHAnsi" w:hAnsiTheme="minorHAnsi" w:cs="Calibri"/>
            <w:szCs w:val="24"/>
          </w:rPr>
          <w:tab/>
          <w:t>“Identificación del Producto (IP-753)</w:t>
        </w:r>
      </w:ins>
    </w:p>
    <w:p w14:paraId="74607B09" w14:textId="77777777" w:rsidR="00973226" w:rsidRPr="00973226" w:rsidRDefault="00973226">
      <w:pPr>
        <w:numPr>
          <w:ilvl w:val="0"/>
          <w:numId w:val="2"/>
        </w:numPr>
        <w:tabs>
          <w:tab w:val="left" w:pos="2127"/>
        </w:tabs>
        <w:jc w:val="both"/>
        <w:rPr>
          <w:ins w:id="830" w:author="Maria Leon" w:date="2017-01-11T14:03:00Z"/>
          <w:rFonts w:asciiTheme="minorHAnsi" w:hAnsiTheme="minorHAnsi" w:cs="Calibri"/>
          <w:szCs w:val="24"/>
          <w:rPrChange w:id="831" w:author="Maria Leon" w:date="2017-01-18T14:56:00Z">
            <w:rPr>
              <w:ins w:id="832" w:author="Maria Leon" w:date="2017-01-11T14:03:00Z"/>
              <w:rFonts w:ascii="Calibri" w:hAnsi="Calibri" w:cs="Calibri"/>
            </w:rPr>
          </w:rPrChange>
        </w:rPr>
      </w:pPr>
      <w:ins w:id="833" w:author="Maria Leon" w:date="2017-01-18T14:53:00Z">
        <w:r w:rsidRPr="00973226">
          <w:rPr>
            <w:rFonts w:asciiTheme="minorHAnsi" w:hAnsiTheme="minorHAnsi" w:cs="Calibri"/>
            <w:szCs w:val="24"/>
          </w:rPr>
          <w:t>Etiqueta</w:t>
        </w:r>
        <w:r w:rsidRPr="00973226">
          <w:rPr>
            <w:rFonts w:asciiTheme="minorHAnsi" w:hAnsiTheme="minorHAnsi" w:cs="Calibri"/>
            <w:szCs w:val="24"/>
          </w:rPr>
          <w:tab/>
        </w:r>
        <w:r w:rsidRPr="00973226">
          <w:rPr>
            <w:rFonts w:asciiTheme="minorHAnsi" w:hAnsiTheme="minorHAnsi" w:cs="Calibri"/>
            <w:szCs w:val="24"/>
          </w:rPr>
          <w:tab/>
        </w:r>
        <w:r w:rsidRPr="00973226">
          <w:rPr>
            <w:rFonts w:asciiTheme="minorHAnsi" w:hAnsiTheme="minorHAnsi" w:cs="Calibri"/>
            <w:szCs w:val="24"/>
          </w:rPr>
          <w:tab/>
          <w:t>“Producto con Insecticida (PI-753)”</w:t>
        </w:r>
      </w:ins>
    </w:p>
    <w:p w14:paraId="74607B0A" w14:textId="77777777" w:rsidR="00703A82" w:rsidRPr="00973226" w:rsidRDefault="00703A82">
      <w:pPr>
        <w:numPr>
          <w:ilvl w:val="0"/>
          <w:numId w:val="2"/>
        </w:numPr>
        <w:tabs>
          <w:tab w:val="left" w:pos="2127"/>
        </w:tabs>
        <w:jc w:val="both"/>
        <w:rPr>
          <w:ins w:id="834" w:author="Maria Leon" w:date="2017-01-11T14:03:00Z"/>
          <w:rFonts w:asciiTheme="minorHAnsi" w:hAnsiTheme="minorHAnsi" w:cs="Calibri"/>
          <w:szCs w:val="24"/>
          <w:rPrChange w:id="835" w:author="Maria Leon" w:date="2017-01-18T14:56:00Z">
            <w:rPr>
              <w:ins w:id="836" w:author="Maria Leon" w:date="2017-01-11T14:03:00Z"/>
              <w:rFonts w:ascii="Calibri" w:hAnsi="Calibri" w:cs="Calibri"/>
            </w:rPr>
          </w:rPrChange>
        </w:rPr>
      </w:pPr>
      <w:ins w:id="837" w:author="Maria Leon" w:date="2017-01-11T14:03:00Z">
        <w:r w:rsidRPr="00973226">
          <w:rPr>
            <w:rFonts w:asciiTheme="minorHAnsi" w:hAnsiTheme="minorHAnsi" w:cs="Calibri"/>
            <w:szCs w:val="24"/>
            <w:rPrChange w:id="838" w:author="Maria Leon" w:date="2017-01-18T14:56:00Z">
              <w:rPr>
                <w:rFonts w:ascii="Calibri" w:hAnsi="Calibri" w:cs="Calibri"/>
              </w:rPr>
            </w:rPrChange>
          </w:rPr>
          <w:t>Sesión “Materiales estimados consolidados por órdenes de fabricación”</w:t>
        </w:r>
      </w:ins>
    </w:p>
    <w:p w14:paraId="74607B0B" w14:textId="77777777" w:rsidR="00703A82" w:rsidRPr="00973226" w:rsidRDefault="00703A82">
      <w:pPr>
        <w:tabs>
          <w:tab w:val="left" w:pos="2127"/>
        </w:tabs>
        <w:jc w:val="both"/>
        <w:rPr>
          <w:rFonts w:asciiTheme="minorHAnsi" w:hAnsiTheme="minorHAnsi" w:cs="Calibri"/>
          <w:szCs w:val="24"/>
          <w:rPrChange w:id="839" w:author="Maria Leon" w:date="2017-01-18T14:56:00Z">
            <w:rPr>
              <w:rFonts w:ascii="Calibri" w:hAnsi="Calibri" w:cs="Calibri"/>
            </w:rPr>
          </w:rPrChange>
        </w:rPr>
        <w:pPrChange w:id="840" w:author="Maria Leon" w:date="2017-01-18T14:56:00Z">
          <w:pPr>
            <w:numPr>
              <w:numId w:val="2"/>
            </w:numPr>
            <w:tabs>
              <w:tab w:val="num" w:pos="360"/>
              <w:tab w:val="left" w:pos="2127"/>
            </w:tabs>
            <w:ind w:left="360" w:hanging="360"/>
            <w:jc w:val="both"/>
          </w:pPr>
        </w:pPrChange>
      </w:pPr>
    </w:p>
    <w:p w14:paraId="74607B0C" w14:textId="77777777" w:rsidR="00E4284D" w:rsidRPr="00973226" w:rsidRDefault="00E4284D">
      <w:pPr>
        <w:tabs>
          <w:tab w:val="left" w:pos="1890"/>
        </w:tabs>
        <w:jc w:val="both"/>
        <w:rPr>
          <w:rFonts w:asciiTheme="minorHAnsi" w:hAnsiTheme="minorHAnsi" w:cs="Calibri"/>
          <w:szCs w:val="24"/>
          <w:rPrChange w:id="841" w:author="Maria Leon" w:date="2017-01-18T14:56:00Z">
            <w:rPr>
              <w:rFonts w:ascii="Calibri" w:hAnsi="Calibri" w:cs="Calibri"/>
            </w:rPr>
          </w:rPrChange>
        </w:rPr>
      </w:pPr>
    </w:p>
    <w:p w14:paraId="74607B0D" w14:textId="77777777" w:rsidR="00E4284D" w:rsidRPr="00973226" w:rsidDel="00220768" w:rsidRDefault="00E4284D">
      <w:pPr>
        <w:tabs>
          <w:tab w:val="left" w:pos="1890"/>
        </w:tabs>
        <w:jc w:val="both"/>
        <w:rPr>
          <w:del w:id="842" w:author="Zambrano, Edwin" w:date="2020-05-08T16:39:00Z"/>
          <w:rFonts w:asciiTheme="minorHAnsi" w:hAnsiTheme="minorHAnsi" w:cs="Calibri"/>
          <w:szCs w:val="24"/>
          <w:rPrChange w:id="843" w:author="Maria Leon" w:date="2017-01-18T14:56:00Z">
            <w:rPr>
              <w:del w:id="844" w:author="Zambrano, Edwin" w:date="2020-05-08T16:39:00Z"/>
              <w:rFonts w:ascii="Calibri" w:hAnsi="Calibri" w:cs="Calibri"/>
            </w:rPr>
          </w:rPrChange>
        </w:rPr>
      </w:pPr>
    </w:p>
    <w:p w14:paraId="74607B0E" w14:textId="77777777" w:rsidR="00E4284D" w:rsidRPr="00973226" w:rsidDel="00220768" w:rsidRDefault="00E4284D">
      <w:pPr>
        <w:jc w:val="both"/>
        <w:rPr>
          <w:del w:id="845" w:author="Zambrano, Edwin" w:date="2020-05-08T16:39:00Z"/>
          <w:rFonts w:asciiTheme="minorHAnsi" w:hAnsiTheme="minorHAnsi" w:cs="Calibri"/>
          <w:szCs w:val="24"/>
          <w:rPrChange w:id="846" w:author="Maria Leon" w:date="2017-01-18T14:56:00Z">
            <w:rPr>
              <w:del w:id="847" w:author="Zambrano, Edwin" w:date="2020-05-08T16:39:00Z"/>
              <w:rFonts w:ascii="Calibri" w:hAnsi="Calibri" w:cs="Calibri"/>
            </w:rPr>
          </w:rPrChange>
        </w:rPr>
        <w:pPrChange w:id="848" w:author="Maria Leon" w:date="2017-01-18T14:56:00Z">
          <w:pPr/>
        </w:pPrChange>
      </w:pPr>
    </w:p>
    <w:p w14:paraId="74607B0F" w14:textId="77777777" w:rsidR="00E4284D" w:rsidRPr="00973226" w:rsidDel="00973226" w:rsidRDefault="00E4284D">
      <w:pPr>
        <w:jc w:val="both"/>
        <w:rPr>
          <w:del w:id="849" w:author="Maria Leon" w:date="2017-01-18T14:55:00Z"/>
          <w:rFonts w:asciiTheme="minorHAnsi" w:hAnsiTheme="minorHAnsi" w:cs="Calibri"/>
          <w:b/>
          <w:szCs w:val="24"/>
          <w:rPrChange w:id="850" w:author="Maria Leon" w:date="2017-01-18T14:56:00Z">
            <w:rPr>
              <w:del w:id="851" w:author="Maria Leon" w:date="2017-01-18T14:55:00Z"/>
              <w:rFonts w:ascii="Calibri" w:hAnsi="Calibri" w:cs="Calibri"/>
              <w:b/>
            </w:rPr>
          </w:rPrChange>
        </w:rPr>
        <w:pPrChange w:id="852" w:author="Maria Leon" w:date="2017-01-18T14:56:00Z">
          <w:pPr/>
        </w:pPrChange>
      </w:pPr>
      <w:del w:id="853" w:author="Zambrano, Edwin" w:date="2020-05-08T16:39:00Z">
        <w:r w:rsidRPr="00973226" w:rsidDel="00220768">
          <w:rPr>
            <w:rFonts w:asciiTheme="minorHAnsi" w:hAnsiTheme="minorHAnsi" w:cs="Calibri"/>
            <w:szCs w:val="24"/>
            <w:rPrChange w:id="854" w:author="Maria Leon" w:date="2017-01-18T14:56:00Z">
              <w:rPr>
                <w:rFonts w:ascii="Calibri" w:hAnsi="Calibri" w:cs="Calibri"/>
              </w:rPr>
            </w:rPrChange>
          </w:rPr>
          <w:delText xml:space="preserve"> </w:delText>
        </w:r>
      </w:del>
      <w:del w:id="855" w:author="Maria Leon" w:date="2017-01-18T14:51:00Z">
        <w:r w:rsidRPr="00973226" w:rsidDel="00973226">
          <w:rPr>
            <w:rFonts w:asciiTheme="minorHAnsi" w:hAnsiTheme="minorHAnsi" w:cs="Calibri"/>
            <w:b/>
            <w:szCs w:val="24"/>
            <w:rPrChange w:id="856" w:author="Maria Leon" w:date="2017-01-18T14:56:00Z">
              <w:rPr>
                <w:rFonts w:ascii="Calibri" w:hAnsi="Calibri" w:cs="Calibri"/>
                <w:b/>
              </w:rPr>
            </w:rPrChange>
          </w:rPr>
          <w:delText>Regi</w:delText>
        </w:r>
      </w:del>
      <w:del w:id="857" w:author="Maria Leon" w:date="2017-01-18T14:50:00Z">
        <w:r w:rsidRPr="00973226" w:rsidDel="00973226">
          <w:rPr>
            <w:rFonts w:asciiTheme="minorHAnsi" w:hAnsiTheme="minorHAnsi" w:cs="Calibri"/>
            <w:b/>
            <w:szCs w:val="24"/>
            <w:rPrChange w:id="858" w:author="Maria Leon" w:date="2017-01-18T14:56:00Z">
              <w:rPr>
                <w:rFonts w:ascii="Calibri" w:hAnsi="Calibri" w:cs="Calibri"/>
                <w:b/>
              </w:rPr>
            </w:rPrChange>
          </w:rPr>
          <w:delText>stros</w:delText>
        </w:r>
      </w:del>
    </w:p>
    <w:p w14:paraId="74607B10" w14:textId="77777777" w:rsidR="00E4284D" w:rsidRPr="00973226" w:rsidDel="00973226" w:rsidRDefault="00E4284D">
      <w:pPr>
        <w:jc w:val="both"/>
        <w:rPr>
          <w:del w:id="859" w:author="Maria Leon" w:date="2017-01-18T14:55:00Z"/>
          <w:rFonts w:asciiTheme="minorHAnsi" w:hAnsiTheme="minorHAnsi" w:cs="Calibri"/>
          <w:b/>
          <w:szCs w:val="24"/>
          <w:rPrChange w:id="860" w:author="Maria Leon" w:date="2017-01-18T14:56:00Z">
            <w:rPr>
              <w:del w:id="861" w:author="Maria Leon" w:date="2017-01-18T14:55:00Z"/>
              <w:rFonts w:ascii="Calibri" w:hAnsi="Calibri" w:cs="Calibri"/>
              <w:b/>
            </w:rPr>
          </w:rPrChange>
        </w:rPr>
        <w:pPrChange w:id="862" w:author="Maria Leon" w:date="2017-01-18T14:56:00Z">
          <w:pPr>
            <w:numPr>
              <w:numId w:val="10"/>
            </w:numPr>
            <w:tabs>
              <w:tab w:val="num" w:pos="360"/>
            </w:tabs>
            <w:ind w:left="360" w:hanging="360"/>
          </w:pPr>
        </w:pPrChange>
      </w:pPr>
      <w:del w:id="863" w:author="Maria Leon" w:date="2017-01-18T14:51:00Z">
        <w:r w:rsidRPr="00973226" w:rsidDel="00973226">
          <w:rPr>
            <w:rFonts w:asciiTheme="minorHAnsi" w:hAnsiTheme="minorHAnsi" w:cs="Calibri"/>
            <w:szCs w:val="24"/>
            <w:rPrChange w:id="864" w:author="Maria Leon" w:date="2017-01-18T14:56:00Z">
              <w:rPr>
                <w:rFonts w:ascii="Calibri" w:hAnsi="Calibri" w:cs="Calibri"/>
              </w:rPr>
            </w:rPrChange>
          </w:rPr>
          <w:delText>MP-753</w:delText>
        </w:r>
      </w:del>
      <w:del w:id="865" w:author="Maria Leon" w:date="2017-01-11T14:07:00Z">
        <w:r w:rsidRPr="00973226" w:rsidDel="00703A82">
          <w:rPr>
            <w:rFonts w:asciiTheme="minorHAnsi" w:hAnsiTheme="minorHAnsi" w:cs="Calibri"/>
            <w:szCs w:val="24"/>
            <w:rPrChange w:id="866" w:author="Maria Leon" w:date="2017-01-18T14:56:00Z">
              <w:rPr>
                <w:rFonts w:ascii="Calibri" w:hAnsi="Calibri" w:cs="Calibri"/>
              </w:rPr>
            </w:rPrChange>
          </w:rPr>
          <w:tab/>
        </w:r>
        <w:r w:rsidRPr="00973226" w:rsidDel="00703A82">
          <w:rPr>
            <w:rFonts w:asciiTheme="minorHAnsi" w:hAnsiTheme="minorHAnsi" w:cs="Calibri"/>
            <w:szCs w:val="24"/>
            <w:rPrChange w:id="867" w:author="Maria Leon" w:date="2017-01-18T14:56:00Z">
              <w:rPr>
                <w:rFonts w:ascii="Calibri" w:hAnsi="Calibri" w:cs="Calibri"/>
              </w:rPr>
            </w:rPrChange>
          </w:rPr>
          <w:tab/>
        </w:r>
      </w:del>
      <w:del w:id="868" w:author="Maria Leon" w:date="2017-01-18T14:55:00Z">
        <w:r w:rsidRPr="00973226" w:rsidDel="00973226">
          <w:rPr>
            <w:rFonts w:asciiTheme="minorHAnsi" w:hAnsiTheme="minorHAnsi" w:cs="Calibri"/>
            <w:szCs w:val="24"/>
            <w:rPrChange w:id="869" w:author="Maria Leon" w:date="2017-01-18T14:56:00Z">
              <w:rPr>
                <w:rFonts w:ascii="Calibri" w:hAnsi="Calibri" w:cs="Calibri"/>
              </w:rPr>
            </w:rPrChange>
          </w:rPr>
          <w:delText>Muestras de Productos</w:delText>
        </w:r>
      </w:del>
    </w:p>
    <w:p w14:paraId="74607B11" w14:textId="77777777" w:rsidR="00E4284D" w:rsidRPr="00973226" w:rsidDel="00973226" w:rsidRDefault="00E4284D">
      <w:pPr>
        <w:jc w:val="both"/>
        <w:rPr>
          <w:del w:id="870" w:author="Maria Leon" w:date="2017-01-18T14:55:00Z"/>
          <w:rFonts w:asciiTheme="minorHAnsi" w:hAnsiTheme="minorHAnsi" w:cs="Calibri"/>
          <w:b/>
          <w:szCs w:val="24"/>
          <w:rPrChange w:id="871" w:author="Maria Leon" w:date="2017-01-18T14:56:00Z">
            <w:rPr>
              <w:del w:id="872" w:author="Maria Leon" w:date="2017-01-18T14:55:00Z"/>
              <w:rFonts w:ascii="Calibri" w:hAnsi="Calibri" w:cs="Calibri"/>
              <w:b/>
            </w:rPr>
          </w:rPrChange>
        </w:rPr>
        <w:pPrChange w:id="873" w:author="Maria Leon" w:date="2017-01-18T14:56:00Z">
          <w:pPr>
            <w:numPr>
              <w:numId w:val="10"/>
            </w:numPr>
            <w:tabs>
              <w:tab w:val="num" w:pos="360"/>
            </w:tabs>
            <w:ind w:left="360" w:hanging="360"/>
          </w:pPr>
        </w:pPrChange>
      </w:pPr>
      <w:del w:id="874" w:author="Maria Leon" w:date="2017-01-18T14:51:00Z">
        <w:r w:rsidRPr="00973226" w:rsidDel="00973226">
          <w:rPr>
            <w:rFonts w:asciiTheme="minorHAnsi" w:hAnsiTheme="minorHAnsi" w:cs="Calibri"/>
            <w:szCs w:val="24"/>
            <w:rPrChange w:id="875" w:author="Maria Leon" w:date="2017-01-18T14:56:00Z">
              <w:rPr>
                <w:rFonts w:ascii="Calibri" w:hAnsi="Calibri" w:cs="Calibri"/>
              </w:rPr>
            </w:rPrChange>
          </w:rPr>
          <w:delText>IP-753</w:delText>
        </w:r>
      </w:del>
      <w:del w:id="876" w:author="Maria Leon" w:date="2017-01-11T14:07:00Z">
        <w:r w:rsidRPr="00973226" w:rsidDel="00703A82">
          <w:rPr>
            <w:rFonts w:asciiTheme="minorHAnsi" w:hAnsiTheme="minorHAnsi" w:cs="Calibri"/>
            <w:szCs w:val="24"/>
            <w:rPrChange w:id="877" w:author="Maria Leon" w:date="2017-01-18T14:56:00Z">
              <w:rPr>
                <w:rFonts w:ascii="Calibri" w:hAnsi="Calibri" w:cs="Calibri"/>
              </w:rPr>
            </w:rPrChange>
          </w:rPr>
          <w:tab/>
        </w:r>
        <w:r w:rsidRPr="00973226" w:rsidDel="00703A82">
          <w:rPr>
            <w:rFonts w:asciiTheme="minorHAnsi" w:hAnsiTheme="minorHAnsi" w:cs="Calibri"/>
            <w:szCs w:val="24"/>
            <w:rPrChange w:id="878" w:author="Maria Leon" w:date="2017-01-18T14:56:00Z">
              <w:rPr>
                <w:rFonts w:ascii="Calibri" w:hAnsi="Calibri" w:cs="Calibri"/>
              </w:rPr>
            </w:rPrChange>
          </w:rPr>
          <w:tab/>
        </w:r>
      </w:del>
      <w:del w:id="879" w:author="Maria Leon" w:date="2017-01-18T14:55:00Z">
        <w:r w:rsidRPr="00973226" w:rsidDel="00973226">
          <w:rPr>
            <w:rFonts w:asciiTheme="minorHAnsi" w:hAnsiTheme="minorHAnsi" w:cs="Calibri"/>
            <w:szCs w:val="24"/>
            <w:rPrChange w:id="880" w:author="Maria Leon" w:date="2017-01-18T14:56:00Z">
              <w:rPr>
                <w:rFonts w:ascii="Calibri" w:hAnsi="Calibri" w:cs="Calibri"/>
              </w:rPr>
            </w:rPrChange>
          </w:rPr>
          <w:delText>Identificación del Producto</w:delText>
        </w:r>
      </w:del>
    </w:p>
    <w:p w14:paraId="74607B12" w14:textId="77777777" w:rsidR="00E4284D" w:rsidRPr="00973226" w:rsidRDefault="00E4284D">
      <w:pPr>
        <w:jc w:val="both"/>
        <w:rPr>
          <w:rFonts w:asciiTheme="minorHAnsi" w:hAnsiTheme="minorHAnsi" w:cs="Calibri"/>
          <w:b/>
          <w:szCs w:val="24"/>
          <w:rPrChange w:id="881" w:author="Maria Leon" w:date="2017-01-18T14:56:00Z">
            <w:rPr>
              <w:rFonts w:ascii="Calibri" w:hAnsi="Calibri" w:cs="Calibri"/>
              <w:b/>
            </w:rPr>
          </w:rPrChange>
        </w:rPr>
        <w:pPrChange w:id="882" w:author="Maria Leon" w:date="2017-01-18T14:56:00Z">
          <w:pPr>
            <w:numPr>
              <w:numId w:val="10"/>
            </w:numPr>
            <w:tabs>
              <w:tab w:val="num" w:pos="360"/>
            </w:tabs>
            <w:ind w:left="360" w:hanging="360"/>
          </w:pPr>
        </w:pPrChange>
      </w:pPr>
      <w:del w:id="883" w:author="Maria Leon" w:date="2017-01-18T14:51:00Z">
        <w:r w:rsidRPr="00973226" w:rsidDel="00973226">
          <w:rPr>
            <w:rFonts w:asciiTheme="minorHAnsi" w:hAnsiTheme="minorHAnsi" w:cs="Calibri"/>
            <w:szCs w:val="24"/>
            <w:rPrChange w:id="884" w:author="Maria Leon" w:date="2017-01-18T14:56:00Z">
              <w:rPr>
                <w:rFonts w:ascii="Calibri" w:hAnsi="Calibri" w:cs="Calibri"/>
              </w:rPr>
            </w:rPrChange>
          </w:rPr>
          <w:delText>PI-753</w:delText>
        </w:r>
      </w:del>
      <w:del w:id="885" w:author="Maria Leon" w:date="2017-01-11T14:07:00Z">
        <w:r w:rsidRPr="00973226" w:rsidDel="00703A82">
          <w:rPr>
            <w:rFonts w:asciiTheme="minorHAnsi" w:hAnsiTheme="minorHAnsi" w:cs="Calibri"/>
            <w:szCs w:val="24"/>
            <w:rPrChange w:id="886" w:author="Maria Leon" w:date="2017-01-18T14:56:00Z">
              <w:rPr>
                <w:rFonts w:ascii="Calibri" w:hAnsi="Calibri" w:cs="Calibri"/>
              </w:rPr>
            </w:rPrChange>
          </w:rPr>
          <w:tab/>
        </w:r>
        <w:r w:rsidRPr="00973226" w:rsidDel="00703A82">
          <w:rPr>
            <w:rFonts w:asciiTheme="minorHAnsi" w:hAnsiTheme="minorHAnsi" w:cs="Calibri"/>
            <w:szCs w:val="24"/>
            <w:rPrChange w:id="887" w:author="Maria Leon" w:date="2017-01-18T14:56:00Z">
              <w:rPr>
                <w:rFonts w:ascii="Calibri" w:hAnsi="Calibri" w:cs="Calibri"/>
              </w:rPr>
            </w:rPrChange>
          </w:rPr>
          <w:tab/>
        </w:r>
      </w:del>
      <w:del w:id="888" w:author="Maria Leon" w:date="2017-01-18T14:55:00Z">
        <w:r w:rsidRPr="00973226" w:rsidDel="00973226">
          <w:rPr>
            <w:rFonts w:asciiTheme="minorHAnsi" w:hAnsiTheme="minorHAnsi" w:cs="Calibri"/>
            <w:szCs w:val="24"/>
            <w:rPrChange w:id="889" w:author="Maria Leon" w:date="2017-01-18T14:56:00Z">
              <w:rPr>
                <w:rFonts w:ascii="Calibri" w:hAnsi="Calibri" w:cs="Calibri"/>
              </w:rPr>
            </w:rPrChange>
          </w:rPr>
          <w:delText>Producto con Insecticida</w:delText>
        </w:r>
      </w:del>
    </w:p>
    <w:sectPr w:rsidR="00E4284D" w:rsidRPr="00973226">
      <w:headerReference w:type="even" r:id="rId8"/>
      <w:headerReference w:type="default" r:id="rId9"/>
      <w:footerReference w:type="even" r:id="rId10"/>
      <w:footerReference w:type="default" r:id="rId11"/>
      <w:pgSz w:w="11909" w:h="16834" w:code="9"/>
      <w:pgMar w:top="1224" w:right="936" w:bottom="864" w:left="1224" w:header="72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A757B" w14:textId="77777777" w:rsidR="00B27501" w:rsidRDefault="00B27501">
      <w:r>
        <w:separator/>
      </w:r>
    </w:p>
    <w:p w14:paraId="7C09AF12" w14:textId="77777777" w:rsidR="00B27501" w:rsidRDefault="00B27501"/>
  </w:endnote>
  <w:endnote w:type="continuationSeparator" w:id="0">
    <w:p w14:paraId="5D2DB1C1" w14:textId="77777777" w:rsidR="00B27501" w:rsidRDefault="00B27501">
      <w:r>
        <w:continuationSeparator/>
      </w:r>
    </w:p>
    <w:p w14:paraId="3D092383" w14:textId="77777777" w:rsidR="00B27501" w:rsidRDefault="00B27501"/>
  </w:endnote>
  <w:endnote w:type="continuationNotice" w:id="1">
    <w:p w14:paraId="0FC7FC4B" w14:textId="77777777" w:rsidR="00B27501" w:rsidRDefault="00B275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07B26" w14:textId="77777777" w:rsidR="00E4284D" w:rsidRDefault="00E4284D">
    <w:pPr>
      <w:pStyle w:val="Piedepgina"/>
      <w:framePr w:wrap="around" w:vAnchor="text" w:hAnchor="margin" w:xAlign="right" w:y="1"/>
      <w:rPr>
        <w:rStyle w:val="Nmerodepgina"/>
      </w:rPr>
    </w:pPr>
    <w:r>
      <w:rPr>
        <w:rStyle w:val="Nmerodepgina"/>
      </w:rPr>
      <w:fldChar w:fldCharType="begin"/>
    </w:r>
    <w:r>
      <w:rPr>
        <w:rStyle w:val="Nmerodepgina"/>
      </w:rPr>
      <w:instrText xml:space="preserve">PÁGINA  </w:instrText>
    </w:r>
    <w:r>
      <w:rPr>
        <w:rStyle w:val="Nmerodepgina"/>
      </w:rPr>
      <w:fldChar w:fldCharType="separate"/>
    </w:r>
    <w:ins w:id="918" w:author="Steeven Alexander Perez Mite" w:date="2020-02-06T19:28:00Z">
      <w:r w:rsidR="00390BD9">
        <w:rPr>
          <w:rStyle w:val="Nmerodepgina"/>
          <w:b/>
          <w:bCs/>
          <w:lang w:val="es-ES"/>
        </w:rPr>
        <w:t>¡Error! Marcador no definido.</w:t>
      </w:r>
    </w:ins>
    <w:r>
      <w:rPr>
        <w:rStyle w:val="Nmerodepgina"/>
      </w:rPr>
      <w:fldChar w:fldCharType="end"/>
    </w:r>
  </w:p>
  <w:p w14:paraId="74607B27" w14:textId="77777777" w:rsidR="00E4284D" w:rsidRDefault="00E4284D">
    <w:pPr>
      <w:pStyle w:val="Piedepgina"/>
      <w:ind w:right="360"/>
    </w:pPr>
  </w:p>
  <w:p w14:paraId="74607B28" w14:textId="77777777" w:rsidR="00E4284D" w:rsidRDefault="00E428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07B29" w14:textId="77777777" w:rsidR="00E4284D" w:rsidRDefault="00E4284D">
    <w:pPr>
      <w:pStyle w:val="Piedepgina"/>
      <w:framePr w:wrap="around" w:vAnchor="text" w:hAnchor="margin" w:xAlign="right" w:y="1"/>
      <w:rPr>
        <w:del w:id="919" w:author="Alexis Bolaños" w:date="2010-03-09T12:33:00Z"/>
        <w:rStyle w:val="Nmerodepgina"/>
      </w:rPr>
    </w:pPr>
    <w:del w:id="920" w:author="Alexis Bolaños" w:date="2010-03-09T12:33:00Z">
      <w:r>
        <w:rPr>
          <w:rStyle w:val="Nmerodepgina"/>
        </w:rPr>
        <w:fldChar w:fldCharType="begin"/>
      </w:r>
      <w:r>
        <w:rPr>
          <w:rStyle w:val="Nmerodepgina"/>
        </w:rPr>
        <w:delInstrText xml:space="preserve">PÁGINA  </w:delInstrText>
      </w:r>
      <w:r>
        <w:rPr>
          <w:rStyle w:val="Nmerodepgina"/>
        </w:rPr>
        <w:fldChar w:fldCharType="separate"/>
      </w:r>
      <w:r>
        <w:rPr>
          <w:rStyle w:val="Nmerodepgina"/>
          <w:noProof/>
        </w:rPr>
        <w:delText>1</w:delText>
      </w:r>
      <w:r>
        <w:rPr>
          <w:rStyle w:val="Nmerodepgina"/>
        </w:rPr>
        <w:fldChar w:fldCharType="end"/>
      </w:r>
    </w:del>
  </w:p>
  <w:p w14:paraId="74607B2A" w14:textId="77777777" w:rsidR="00E4284D" w:rsidRDefault="00E4284D">
    <w:pPr>
      <w:ind w:right="360"/>
      <w:rPr>
        <w:rFonts w:ascii="Times New Roman" w:hAnsi="Times New Roman"/>
        <w:sz w:val="16"/>
      </w:rPr>
    </w:pPr>
  </w:p>
  <w:tbl>
    <w:tblPr>
      <w:tblW w:w="1016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8"/>
      <w:gridCol w:w="1701"/>
      <w:gridCol w:w="1741"/>
      <w:gridCol w:w="1519"/>
      <w:gridCol w:w="992"/>
      <w:gridCol w:w="1539"/>
      <w:gridCol w:w="1071"/>
    </w:tblGrid>
    <w:tr w:rsidR="001D4429" w:rsidRPr="001D4429" w14:paraId="74607B39" w14:textId="77777777" w:rsidTr="00A05CD9">
      <w:tc>
        <w:tcPr>
          <w:tcW w:w="1598" w:type="dxa"/>
        </w:tcPr>
        <w:p w14:paraId="74607B2B" w14:textId="77777777" w:rsidR="00E4284D" w:rsidRPr="001D4429" w:rsidRDefault="00E4284D">
          <w:pPr>
            <w:pStyle w:val="Piedepgina"/>
            <w:rPr>
              <w:rFonts w:ascii="Calibri" w:hAnsi="Calibri" w:cs="Calibri"/>
              <w:sz w:val="18"/>
            </w:rPr>
          </w:pPr>
          <w:r w:rsidRPr="001D4429">
            <w:rPr>
              <w:rFonts w:ascii="Calibri" w:hAnsi="Calibri" w:cs="Calibri"/>
              <w:sz w:val="18"/>
            </w:rPr>
            <w:t>Elaborado por:</w:t>
          </w:r>
        </w:p>
        <w:p w14:paraId="74607B2C" w14:textId="77777777" w:rsidR="00E4284D" w:rsidRPr="001D4429" w:rsidRDefault="00703A82">
          <w:pPr>
            <w:pStyle w:val="Piedepgina"/>
            <w:rPr>
              <w:rFonts w:ascii="Calibri" w:hAnsi="Calibri" w:cs="Calibri"/>
              <w:rPrChange w:id="921" w:author="Zambrano, Edwin" w:date="2020-05-08T16:30:00Z">
                <w:rPr>
                  <w:rFonts w:ascii="Calibri" w:hAnsi="Calibri" w:cs="Calibri"/>
                  <w:color w:val="0000FF"/>
                </w:rPr>
              </w:rPrChange>
            </w:rPr>
          </w:pPr>
          <w:ins w:id="922" w:author="Maria Leon" w:date="2017-01-11T14:08:00Z">
            <w:r w:rsidRPr="001D4429">
              <w:rPr>
                <w:rFonts w:ascii="Calibri" w:hAnsi="Calibri" w:cs="Calibri"/>
                <w:rPrChange w:id="923" w:author="Zambrano, Edwin" w:date="2020-05-08T16:30:00Z">
                  <w:rPr>
                    <w:rFonts w:ascii="Calibri" w:hAnsi="Calibri" w:cs="Calibri"/>
                    <w:color w:val="0000FF"/>
                  </w:rPr>
                </w:rPrChange>
              </w:rPr>
              <w:t>M. Lino</w:t>
            </w:r>
          </w:ins>
          <w:del w:id="924" w:author="Maria Leon" w:date="2017-01-11T14:08:00Z">
            <w:r w:rsidR="00CD78B6" w:rsidRPr="001D4429" w:rsidDel="00703A82">
              <w:rPr>
                <w:rFonts w:ascii="Calibri" w:hAnsi="Calibri" w:cs="Calibri"/>
                <w:rPrChange w:id="925" w:author="Zambrano, Edwin" w:date="2020-05-08T16:30:00Z">
                  <w:rPr>
                    <w:rFonts w:ascii="Calibri" w:hAnsi="Calibri" w:cs="Calibri"/>
                    <w:color w:val="0000FF"/>
                  </w:rPr>
                </w:rPrChange>
              </w:rPr>
              <w:delText>H. Hernandez</w:delText>
            </w:r>
          </w:del>
        </w:p>
      </w:tc>
      <w:tc>
        <w:tcPr>
          <w:tcW w:w="1701" w:type="dxa"/>
        </w:tcPr>
        <w:p w14:paraId="74607B2D" w14:textId="27C5C548" w:rsidR="00E4284D" w:rsidRPr="001D4429" w:rsidRDefault="001D4429">
          <w:pPr>
            <w:pStyle w:val="Piedepgina"/>
            <w:rPr>
              <w:rFonts w:ascii="Calibri" w:hAnsi="Calibri" w:cs="Calibri"/>
              <w:sz w:val="18"/>
            </w:rPr>
          </w:pPr>
          <w:ins w:id="926" w:author="Zambrano, Edwin" w:date="2020-05-08T16:30:00Z">
            <w:r>
              <w:rPr>
                <w:rFonts w:ascii="Calibri" w:hAnsi="Calibri" w:cs="Calibri"/>
                <w:sz w:val="18"/>
              </w:rPr>
              <w:t>Revisado</w:t>
            </w:r>
          </w:ins>
          <w:del w:id="927" w:author="Zambrano, Edwin" w:date="2020-05-08T16:30:00Z">
            <w:r w:rsidR="00E4284D" w:rsidRPr="001D4429" w:rsidDel="001D4429">
              <w:rPr>
                <w:rFonts w:ascii="Calibri" w:hAnsi="Calibri" w:cs="Calibri"/>
                <w:sz w:val="18"/>
              </w:rPr>
              <w:delText>Aprobado</w:delText>
            </w:r>
          </w:del>
          <w:r w:rsidR="00E4284D" w:rsidRPr="001D4429">
            <w:rPr>
              <w:rFonts w:ascii="Calibri" w:hAnsi="Calibri" w:cs="Calibri"/>
              <w:sz w:val="18"/>
            </w:rPr>
            <w:t xml:space="preserve"> por:</w:t>
          </w:r>
        </w:p>
        <w:p w14:paraId="74607B2E" w14:textId="77777777" w:rsidR="00E4284D" w:rsidRPr="001D4429" w:rsidRDefault="00703A82">
          <w:pPr>
            <w:pStyle w:val="Piedepgina"/>
            <w:jc w:val="center"/>
            <w:rPr>
              <w:rFonts w:ascii="Calibri" w:hAnsi="Calibri" w:cs="Calibri"/>
              <w:rPrChange w:id="928" w:author="Zambrano, Edwin" w:date="2020-05-08T16:30:00Z">
                <w:rPr>
                  <w:rFonts w:ascii="Calibri" w:hAnsi="Calibri" w:cs="Calibri"/>
                  <w:i/>
                  <w:color w:val="0000FF"/>
                </w:rPr>
              </w:rPrChange>
            </w:rPr>
            <w:pPrChange w:id="929" w:author="Maria Leon" w:date="2017-01-11T14:08:00Z">
              <w:pPr>
                <w:pStyle w:val="Piedepgina"/>
              </w:pPr>
            </w:pPrChange>
          </w:pPr>
          <w:ins w:id="930" w:author="Maria Leon" w:date="2017-01-11T14:08:00Z">
            <w:r w:rsidRPr="001D4429">
              <w:rPr>
                <w:rFonts w:ascii="Calibri" w:hAnsi="Calibri" w:cs="Calibri"/>
                <w:rPrChange w:id="931" w:author="Zambrano, Edwin" w:date="2020-05-08T16:30:00Z">
                  <w:rPr>
                    <w:rFonts w:ascii="Calibri" w:hAnsi="Calibri" w:cs="Calibri"/>
                    <w:i/>
                    <w:color w:val="0000FF"/>
                  </w:rPr>
                </w:rPrChange>
              </w:rPr>
              <w:t>ML</w:t>
            </w:r>
          </w:ins>
          <w:del w:id="932" w:author="Maria Leon" w:date="2017-01-11T14:08:00Z">
            <w:r w:rsidR="00CD78B6" w:rsidRPr="001D4429" w:rsidDel="00703A82">
              <w:rPr>
                <w:rFonts w:ascii="Calibri" w:hAnsi="Calibri" w:cs="Calibri"/>
                <w:rPrChange w:id="933" w:author="Zambrano, Edwin" w:date="2020-05-08T16:30:00Z">
                  <w:rPr>
                    <w:rFonts w:ascii="Calibri" w:hAnsi="Calibri" w:cs="Calibri"/>
                    <w:i/>
                    <w:color w:val="0000FF"/>
                  </w:rPr>
                </w:rPrChange>
              </w:rPr>
              <w:delText>JM</w:delText>
            </w:r>
          </w:del>
        </w:p>
      </w:tc>
      <w:tc>
        <w:tcPr>
          <w:tcW w:w="1741" w:type="dxa"/>
        </w:tcPr>
        <w:p w14:paraId="74607B2F" w14:textId="77777777" w:rsidR="00E4284D" w:rsidRPr="001D4429" w:rsidRDefault="00E4284D">
          <w:pPr>
            <w:pStyle w:val="Piedepgina"/>
            <w:rPr>
              <w:rFonts w:ascii="Calibri" w:hAnsi="Calibri" w:cs="Calibri"/>
              <w:sz w:val="18"/>
            </w:rPr>
          </w:pPr>
          <w:r w:rsidRPr="001D4429">
            <w:rPr>
              <w:rFonts w:ascii="Calibri" w:hAnsi="Calibri" w:cs="Calibri"/>
              <w:sz w:val="18"/>
            </w:rPr>
            <w:t>Aprobado por:</w:t>
          </w:r>
        </w:p>
        <w:p w14:paraId="74607B30" w14:textId="77777777" w:rsidR="00E4284D" w:rsidRPr="001D4429" w:rsidRDefault="00A05CD9">
          <w:pPr>
            <w:pStyle w:val="Piedepgina"/>
            <w:jc w:val="center"/>
            <w:rPr>
              <w:rFonts w:ascii="Calibri" w:hAnsi="Calibri" w:cs="Calibri"/>
            </w:rPr>
            <w:pPrChange w:id="934" w:author="Ligia Freire" w:date="2017-01-20T09:10:00Z">
              <w:pPr>
                <w:pStyle w:val="Piedepgina"/>
              </w:pPr>
            </w:pPrChange>
          </w:pPr>
          <w:ins w:id="935" w:author="Ligia Freire" w:date="2017-01-20T09:10:00Z">
            <w:r w:rsidRPr="001D4429">
              <w:rPr>
                <w:rFonts w:ascii="Calibri" w:hAnsi="Calibri" w:cs="Calibri"/>
                <w:rPrChange w:id="936" w:author="Zambrano, Edwin" w:date="2020-05-08T16:30:00Z">
                  <w:rPr>
                    <w:rFonts w:ascii="Calibri" w:hAnsi="Calibri" w:cs="Calibri"/>
                    <w:i/>
                    <w:color w:val="0000FF"/>
                  </w:rPr>
                </w:rPrChange>
              </w:rPr>
              <w:t>CPvC</w:t>
            </w:r>
          </w:ins>
          <w:del w:id="937" w:author="Maria Leon" w:date="2017-01-11T14:08:00Z">
            <w:r w:rsidR="00347439" w:rsidRPr="001D4429" w:rsidDel="00703A82">
              <w:rPr>
                <w:rFonts w:ascii="Calibri" w:hAnsi="Calibri" w:cs="Calibri"/>
                <w:rPrChange w:id="938" w:author="Zambrano, Edwin" w:date="2020-05-08T16:30:00Z">
                  <w:rPr>
                    <w:rFonts w:ascii="Calibri" w:hAnsi="Calibri" w:cs="Calibri"/>
                    <w:i/>
                    <w:color w:val="0000FF"/>
                  </w:rPr>
                </w:rPrChange>
              </w:rPr>
              <w:delText>K. Kaul</w:delText>
            </w:r>
          </w:del>
        </w:p>
      </w:tc>
      <w:tc>
        <w:tcPr>
          <w:tcW w:w="1519" w:type="dxa"/>
        </w:tcPr>
        <w:p w14:paraId="74607B31" w14:textId="77777777" w:rsidR="00E4284D" w:rsidRPr="001D4429" w:rsidRDefault="00E4284D">
          <w:pPr>
            <w:pStyle w:val="Piedepgina"/>
            <w:rPr>
              <w:rFonts w:ascii="Calibri" w:hAnsi="Calibri" w:cs="Calibri"/>
              <w:sz w:val="18"/>
            </w:rPr>
          </w:pPr>
          <w:r w:rsidRPr="001D4429">
            <w:rPr>
              <w:rFonts w:ascii="Calibri" w:hAnsi="Calibri" w:cs="Calibri"/>
              <w:sz w:val="18"/>
            </w:rPr>
            <w:t>Fecha:</w:t>
          </w:r>
        </w:p>
        <w:p w14:paraId="74607B32" w14:textId="152A0665" w:rsidR="00E4284D" w:rsidRPr="001D4429" w:rsidRDefault="00973226">
          <w:pPr>
            <w:pStyle w:val="Piedepgina"/>
            <w:jc w:val="center"/>
            <w:rPr>
              <w:rFonts w:ascii="Calibri" w:hAnsi="Calibri" w:cs="Calibri"/>
              <w:rPrChange w:id="939" w:author="Zambrano, Edwin" w:date="2020-05-08T16:30:00Z">
                <w:rPr>
                  <w:rFonts w:ascii="Calibri" w:hAnsi="Calibri" w:cs="Calibri"/>
                  <w:i/>
                  <w:color w:val="0000FF"/>
                </w:rPr>
              </w:rPrChange>
            </w:rPr>
            <w:pPrChange w:id="940" w:author="Ligia Freire" w:date="2017-01-20T09:10:00Z">
              <w:pPr>
                <w:pStyle w:val="Piedepgina"/>
              </w:pPr>
            </w:pPrChange>
          </w:pPr>
          <w:ins w:id="941" w:author="Maria Leon" w:date="2017-01-11T14:08:00Z">
            <w:del w:id="942" w:author="Ligia Freire" w:date="2017-01-20T09:10:00Z">
              <w:r w:rsidRPr="001D4429" w:rsidDel="00A05CD9">
                <w:rPr>
                  <w:rFonts w:ascii="Calibri" w:hAnsi="Calibri" w:cs="Calibri"/>
                  <w:rPrChange w:id="943" w:author="Zambrano, Edwin" w:date="2020-05-08T16:30:00Z">
                    <w:rPr>
                      <w:rFonts w:ascii="Calibri" w:hAnsi="Calibri" w:cs="Calibri"/>
                      <w:i/>
                      <w:color w:val="0000FF"/>
                    </w:rPr>
                  </w:rPrChange>
                </w:rPr>
                <w:delText>Ene1</w:delText>
              </w:r>
            </w:del>
          </w:ins>
          <w:ins w:id="944" w:author="Maria Leon" w:date="2017-01-18T14:50:00Z">
            <w:del w:id="945" w:author="Ligia Freire" w:date="2017-01-20T09:10:00Z">
              <w:r w:rsidRPr="001D4429" w:rsidDel="00A05CD9">
                <w:rPr>
                  <w:rFonts w:ascii="Calibri" w:hAnsi="Calibri" w:cs="Calibri"/>
                  <w:rPrChange w:id="946" w:author="Zambrano, Edwin" w:date="2020-05-08T16:30:00Z">
                    <w:rPr>
                      <w:rFonts w:ascii="Calibri" w:hAnsi="Calibri" w:cs="Calibri"/>
                      <w:i/>
                      <w:color w:val="0000FF"/>
                    </w:rPr>
                  </w:rPrChange>
                </w:rPr>
                <w:delText>8</w:delText>
              </w:r>
            </w:del>
          </w:ins>
          <w:del w:id="947" w:author="Ligia Freire" w:date="2017-01-20T09:10:00Z">
            <w:r w:rsidR="00347439" w:rsidRPr="001D4429" w:rsidDel="00A05CD9">
              <w:rPr>
                <w:rFonts w:ascii="Calibri" w:hAnsi="Calibri" w:cs="Calibri"/>
                <w:rPrChange w:id="948" w:author="Zambrano, Edwin" w:date="2020-05-08T16:30:00Z">
                  <w:rPr>
                    <w:rFonts w:ascii="Calibri" w:hAnsi="Calibri" w:cs="Calibri"/>
                    <w:i/>
                    <w:color w:val="0000FF"/>
                  </w:rPr>
                </w:rPrChange>
              </w:rPr>
              <w:delText>Mar26/12</w:delText>
            </w:r>
          </w:del>
          <w:ins w:id="949" w:author="Maria Leon" w:date="2017-01-11T14:08:00Z">
            <w:del w:id="950" w:author="Ligia Freire" w:date="2017-01-20T09:10:00Z">
              <w:r w:rsidR="00703A82" w:rsidRPr="001D4429" w:rsidDel="00A05CD9">
                <w:rPr>
                  <w:rFonts w:ascii="Calibri" w:hAnsi="Calibri" w:cs="Calibri"/>
                  <w:rPrChange w:id="951" w:author="Zambrano, Edwin" w:date="2020-05-08T16:30:00Z">
                    <w:rPr>
                      <w:rFonts w:ascii="Calibri" w:hAnsi="Calibri" w:cs="Calibri"/>
                      <w:i/>
                      <w:color w:val="0000FF"/>
                    </w:rPr>
                  </w:rPrChange>
                </w:rPr>
                <w:delText>017</w:delText>
              </w:r>
            </w:del>
          </w:ins>
          <w:ins w:id="952" w:author="Maria Leon" w:date="2017-03-23T12:28:00Z">
            <w:r w:rsidR="005008B5" w:rsidRPr="001D4429">
              <w:rPr>
                <w:rFonts w:ascii="Calibri" w:hAnsi="Calibri" w:cs="Calibri"/>
                <w:rPrChange w:id="953" w:author="Zambrano, Edwin" w:date="2020-05-08T16:30:00Z">
                  <w:rPr>
                    <w:rFonts w:ascii="Calibri" w:hAnsi="Calibri" w:cs="Calibri"/>
                    <w:i/>
                    <w:color w:val="0000FF"/>
                  </w:rPr>
                </w:rPrChange>
              </w:rPr>
              <w:t>Mar2</w:t>
            </w:r>
          </w:ins>
          <w:ins w:id="954" w:author="Ligia Freire" w:date="2017-03-24T08:47:00Z">
            <w:r w:rsidR="00127501" w:rsidRPr="001D4429">
              <w:rPr>
                <w:rFonts w:ascii="Calibri" w:hAnsi="Calibri" w:cs="Calibri"/>
                <w:rPrChange w:id="955" w:author="Zambrano, Edwin" w:date="2020-05-08T16:30:00Z">
                  <w:rPr>
                    <w:rFonts w:ascii="Calibri" w:hAnsi="Calibri" w:cs="Calibri"/>
                    <w:i/>
                    <w:color w:val="0000FF"/>
                  </w:rPr>
                </w:rPrChange>
              </w:rPr>
              <w:t>4</w:t>
            </w:r>
          </w:ins>
          <w:ins w:id="956" w:author="Maria Leon" w:date="2017-03-23T12:28:00Z">
            <w:del w:id="957" w:author="Ligia Freire" w:date="2017-03-24T08:47:00Z">
              <w:r w:rsidR="005008B5" w:rsidRPr="001D4429" w:rsidDel="00127501">
                <w:rPr>
                  <w:rFonts w:ascii="Calibri" w:hAnsi="Calibri" w:cs="Calibri"/>
                  <w:rPrChange w:id="958" w:author="Zambrano, Edwin" w:date="2020-05-08T16:30:00Z">
                    <w:rPr>
                      <w:rFonts w:ascii="Calibri" w:hAnsi="Calibri" w:cs="Calibri"/>
                      <w:i/>
                      <w:color w:val="0000FF"/>
                    </w:rPr>
                  </w:rPrChange>
                </w:rPr>
                <w:delText>3</w:delText>
              </w:r>
            </w:del>
          </w:ins>
          <w:ins w:id="959" w:author="Ligia Freire" w:date="2017-01-20T09:10:00Z">
            <w:del w:id="960" w:author="Maria Leon" w:date="2017-03-23T12:27:00Z">
              <w:r w:rsidR="00A05CD9" w:rsidRPr="001D4429" w:rsidDel="005008B5">
                <w:rPr>
                  <w:rFonts w:ascii="Calibri" w:hAnsi="Calibri" w:cs="Calibri"/>
                  <w:rPrChange w:id="961" w:author="Zambrano, Edwin" w:date="2020-05-08T16:30:00Z">
                    <w:rPr>
                      <w:rFonts w:ascii="Calibri" w:hAnsi="Calibri" w:cs="Calibri"/>
                      <w:i/>
                      <w:color w:val="0000FF"/>
                    </w:rPr>
                  </w:rPrChange>
                </w:rPr>
                <w:delText>Ene20</w:delText>
              </w:r>
            </w:del>
            <w:r w:rsidR="00A05CD9" w:rsidRPr="001D4429">
              <w:rPr>
                <w:rFonts w:ascii="Calibri" w:hAnsi="Calibri" w:cs="Calibri"/>
                <w:rPrChange w:id="962" w:author="Zambrano, Edwin" w:date="2020-05-08T16:30:00Z">
                  <w:rPr>
                    <w:rFonts w:ascii="Calibri" w:hAnsi="Calibri" w:cs="Calibri"/>
                    <w:i/>
                    <w:color w:val="0000FF"/>
                  </w:rPr>
                </w:rPrChange>
              </w:rPr>
              <w:t>/201</w:t>
            </w:r>
          </w:ins>
          <w:ins w:id="963" w:author="Zambrano, Edwin" w:date="2020-05-08T16:34:00Z">
            <w:r w:rsidR="00EE369E">
              <w:rPr>
                <w:rFonts w:ascii="Calibri" w:hAnsi="Calibri" w:cs="Calibri"/>
              </w:rPr>
              <w:t>8</w:t>
            </w:r>
          </w:ins>
          <w:ins w:id="964" w:author="Ligia Freire" w:date="2017-01-20T09:10:00Z">
            <w:del w:id="965" w:author="Zambrano, Edwin" w:date="2020-05-08T16:34:00Z">
              <w:r w:rsidR="00A05CD9" w:rsidRPr="001D4429" w:rsidDel="00EE369E">
                <w:rPr>
                  <w:rFonts w:ascii="Calibri" w:hAnsi="Calibri" w:cs="Calibri"/>
                  <w:rPrChange w:id="966" w:author="Zambrano, Edwin" w:date="2020-05-08T16:30:00Z">
                    <w:rPr>
                      <w:rFonts w:ascii="Calibri" w:hAnsi="Calibri" w:cs="Calibri"/>
                      <w:i/>
                      <w:color w:val="0000FF"/>
                    </w:rPr>
                  </w:rPrChange>
                </w:rPr>
                <w:delText>7</w:delText>
              </w:r>
            </w:del>
          </w:ins>
        </w:p>
      </w:tc>
      <w:tc>
        <w:tcPr>
          <w:tcW w:w="992" w:type="dxa"/>
        </w:tcPr>
        <w:p w14:paraId="74607B33" w14:textId="77777777" w:rsidR="00E4284D" w:rsidRPr="001D4429" w:rsidRDefault="00E4284D">
          <w:pPr>
            <w:pStyle w:val="Piedepgina"/>
            <w:rPr>
              <w:rFonts w:ascii="Calibri" w:hAnsi="Calibri" w:cs="Calibri"/>
              <w:sz w:val="18"/>
            </w:rPr>
          </w:pPr>
          <w:r w:rsidRPr="001D4429">
            <w:rPr>
              <w:rFonts w:ascii="Calibri" w:hAnsi="Calibri" w:cs="Calibri"/>
              <w:sz w:val="18"/>
            </w:rPr>
            <w:t>Versión:</w:t>
          </w:r>
        </w:p>
        <w:p w14:paraId="74607B34" w14:textId="08441DE0" w:rsidR="00E4284D" w:rsidRPr="001D4429" w:rsidRDefault="00CD78B6">
          <w:pPr>
            <w:pStyle w:val="Piedepgina"/>
            <w:jc w:val="center"/>
            <w:rPr>
              <w:rFonts w:ascii="Calibri" w:hAnsi="Calibri" w:cs="Calibri"/>
              <w:rPrChange w:id="967" w:author="Zambrano, Edwin" w:date="2020-05-08T16:30:00Z">
                <w:rPr>
                  <w:rFonts w:ascii="Calibri" w:hAnsi="Calibri" w:cs="Calibri"/>
                  <w:i/>
                  <w:color w:val="0000FF"/>
                </w:rPr>
              </w:rPrChange>
            </w:rPr>
            <w:pPrChange w:id="968" w:author="Maria Leon" w:date="2017-01-11T14:08:00Z">
              <w:pPr>
                <w:pStyle w:val="Piedepgina"/>
              </w:pPr>
            </w:pPrChange>
          </w:pPr>
          <w:del w:id="969" w:author="Ligia Freire" w:date="2017-01-20T09:11:00Z">
            <w:r w:rsidRPr="001D4429" w:rsidDel="002F3CE3">
              <w:rPr>
                <w:rFonts w:ascii="Calibri" w:hAnsi="Calibri" w:cs="Calibri"/>
                <w:rPrChange w:id="970" w:author="Zambrano, Edwin" w:date="2020-05-08T16:30:00Z">
                  <w:rPr>
                    <w:rFonts w:ascii="Calibri" w:hAnsi="Calibri" w:cs="Calibri"/>
                    <w:i/>
                    <w:color w:val="0000FF"/>
                  </w:rPr>
                </w:rPrChange>
              </w:rPr>
              <w:delText>4.</w:delText>
            </w:r>
          </w:del>
          <w:ins w:id="971" w:author="Maria Leon" w:date="2017-01-11T14:08:00Z">
            <w:del w:id="972" w:author="Ligia Freire" w:date="2017-01-20T09:11:00Z">
              <w:r w:rsidR="00703A82" w:rsidRPr="001D4429" w:rsidDel="002F3CE3">
                <w:rPr>
                  <w:rFonts w:ascii="Calibri" w:hAnsi="Calibri" w:cs="Calibri"/>
                  <w:rPrChange w:id="973" w:author="Zambrano, Edwin" w:date="2020-05-08T16:30:00Z">
                    <w:rPr>
                      <w:rFonts w:ascii="Calibri" w:hAnsi="Calibri" w:cs="Calibri"/>
                      <w:i/>
                      <w:color w:val="0000FF"/>
                    </w:rPr>
                  </w:rPrChange>
                </w:rPr>
                <w:delText>3</w:delText>
              </w:r>
            </w:del>
          </w:ins>
          <w:ins w:id="974" w:author="Ligia Freire" w:date="2017-01-20T09:11:00Z">
            <w:r w:rsidR="002F3CE3" w:rsidRPr="001D4429">
              <w:rPr>
                <w:rFonts w:ascii="Calibri" w:hAnsi="Calibri" w:cs="Calibri"/>
                <w:rPrChange w:id="975" w:author="Zambrano, Edwin" w:date="2020-05-08T16:30:00Z">
                  <w:rPr>
                    <w:rFonts w:ascii="Calibri" w:hAnsi="Calibri" w:cs="Calibri"/>
                    <w:i/>
                    <w:color w:val="0000FF"/>
                  </w:rPr>
                </w:rPrChange>
              </w:rPr>
              <w:t>4.</w:t>
            </w:r>
          </w:ins>
          <w:ins w:id="976" w:author="Zambrano, Edwin" w:date="2020-05-08T16:34:00Z">
            <w:r w:rsidR="00EE369E">
              <w:rPr>
                <w:rFonts w:ascii="Calibri" w:hAnsi="Calibri" w:cs="Calibri"/>
              </w:rPr>
              <w:t>4</w:t>
            </w:r>
          </w:ins>
          <w:ins w:id="977" w:author="Ligia Freire" w:date="2017-01-20T09:11:00Z">
            <w:del w:id="978" w:author="Zambrano, Edwin" w:date="2020-05-08T16:34:00Z">
              <w:r w:rsidR="002F3CE3" w:rsidRPr="001D4429" w:rsidDel="00EE369E">
                <w:rPr>
                  <w:rFonts w:ascii="Calibri" w:hAnsi="Calibri" w:cs="Calibri"/>
                  <w:rPrChange w:id="979" w:author="Zambrano, Edwin" w:date="2020-05-08T16:30:00Z">
                    <w:rPr>
                      <w:rFonts w:ascii="Calibri" w:hAnsi="Calibri" w:cs="Calibri"/>
                      <w:i/>
                      <w:color w:val="0000FF"/>
                    </w:rPr>
                  </w:rPrChange>
                </w:rPr>
                <w:delText>3</w:delText>
              </w:r>
            </w:del>
          </w:ins>
          <w:del w:id="980" w:author="Maria Leon" w:date="2017-01-11T14:08:00Z">
            <w:r w:rsidRPr="001D4429" w:rsidDel="00703A82">
              <w:rPr>
                <w:rFonts w:ascii="Calibri" w:hAnsi="Calibri" w:cs="Calibri"/>
                <w:rPrChange w:id="981" w:author="Zambrano, Edwin" w:date="2020-05-08T16:30:00Z">
                  <w:rPr>
                    <w:rFonts w:ascii="Calibri" w:hAnsi="Calibri" w:cs="Calibri"/>
                    <w:i/>
                    <w:color w:val="0000FF"/>
                  </w:rPr>
                </w:rPrChange>
              </w:rPr>
              <w:delText>2</w:delText>
            </w:r>
          </w:del>
        </w:p>
      </w:tc>
      <w:tc>
        <w:tcPr>
          <w:tcW w:w="1539" w:type="dxa"/>
        </w:tcPr>
        <w:p w14:paraId="74607B35" w14:textId="77777777" w:rsidR="00E4284D" w:rsidRPr="001D4429" w:rsidRDefault="00E4284D">
          <w:pPr>
            <w:pStyle w:val="Piedepgina"/>
            <w:rPr>
              <w:rFonts w:ascii="Calibri" w:hAnsi="Calibri" w:cs="Calibri"/>
              <w:sz w:val="18"/>
            </w:rPr>
          </w:pPr>
          <w:r w:rsidRPr="001D4429">
            <w:rPr>
              <w:rFonts w:ascii="Calibri" w:hAnsi="Calibri" w:cs="Calibri"/>
              <w:sz w:val="18"/>
            </w:rPr>
            <w:t>Documento:</w:t>
          </w:r>
        </w:p>
        <w:p w14:paraId="74607B36" w14:textId="77777777" w:rsidR="00E4284D" w:rsidRPr="001D4429" w:rsidRDefault="00E4284D">
          <w:pPr>
            <w:pStyle w:val="Piedepgina"/>
            <w:jc w:val="center"/>
            <w:rPr>
              <w:rFonts w:ascii="Calibri" w:hAnsi="Calibri" w:cs="Calibri"/>
            </w:rPr>
            <w:pPrChange w:id="982" w:author="Ligia Freire" w:date="2017-01-20T09:10:00Z">
              <w:pPr>
                <w:pStyle w:val="Piedepgina"/>
              </w:pPr>
            </w:pPrChange>
          </w:pPr>
          <w:r w:rsidRPr="001D4429">
            <w:rPr>
              <w:rFonts w:ascii="Calibri" w:hAnsi="Calibri" w:cs="Calibri"/>
            </w:rPr>
            <w:t>P-753-01</w:t>
          </w:r>
          <w:del w:id="983" w:author="Maria Leon" w:date="2017-01-11T14:08:00Z">
            <w:r w:rsidRPr="001D4429" w:rsidDel="00703A82">
              <w:rPr>
                <w:rFonts w:ascii="Calibri" w:hAnsi="Calibri" w:cs="Calibri"/>
              </w:rPr>
              <w:delText>.doc</w:delText>
            </w:r>
          </w:del>
        </w:p>
      </w:tc>
      <w:tc>
        <w:tcPr>
          <w:tcW w:w="1071" w:type="dxa"/>
        </w:tcPr>
        <w:p w14:paraId="74607B37" w14:textId="77777777" w:rsidR="00E4284D" w:rsidRPr="001D4429" w:rsidRDefault="00E4284D">
          <w:pPr>
            <w:pStyle w:val="Piedepgina"/>
            <w:rPr>
              <w:rFonts w:ascii="Calibri" w:hAnsi="Calibri" w:cs="Calibri"/>
              <w:sz w:val="18"/>
            </w:rPr>
          </w:pPr>
          <w:r w:rsidRPr="001D4429">
            <w:rPr>
              <w:rFonts w:ascii="Calibri" w:hAnsi="Calibri" w:cs="Calibri"/>
              <w:sz w:val="18"/>
            </w:rPr>
            <w:t>Página:</w:t>
          </w:r>
        </w:p>
        <w:p w14:paraId="74607B38" w14:textId="77777777" w:rsidR="00E4284D" w:rsidRPr="001D4429" w:rsidRDefault="00D33A1F">
          <w:pPr>
            <w:pStyle w:val="Piedepgina"/>
            <w:jc w:val="center"/>
            <w:rPr>
              <w:rFonts w:ascii="Calibri" w:hAnsi="Calibri" w:cs="Calibri"/>
              <w:sz w:val="18"/>
            </w:rPr>
            <w:pPrChange w:id="984" w:author="Ligia Freire" w:date="2017-01-20T09:10:00Z">
              <w:pPr>
                <w:pStyle w:val="Piedepgina"/>
              </w:pPr>
            </w:pPrChange>
          </w:pPr>
          <w:r w:rsidRPr="00EE369E">
            <w:rPr>
              <w:rStyle w:val="Nmerodepgina"/>
              <w:rFonts w:ascii="Calibri" w:hAnsi="Calibri"/>
            </w:rPr>
            <w:fldChar w:fldCharType="begin"/>
          </w:r>
          <w:r w:rsidRPr="001D4429">
            <w:rPr>
              <w:rStyle w:val="Nmerodepgina"/>
              <w:rFonts w:ascii="Calibri" w:hAnsi="Calibri"/>
            </w:rPr>
            <w:instrText xml:space="preserve"> PAGE </w:instrText>
          </w:r>
          <w:r w:rsidRPr="001D4429">
            <w:rPr>
              <w:rStyle w:val="Nmerodepgina"/>
              <w:rFonts w:ascii="Calibri" w:hAnsi="Calibri"/>
              <w:rPrChange w:id="985" w:author="Zambrano, Edwin" w:date="2020-05-08T16:30:00Z">
                <w:rPr>
                  <w:rStyle w:val="Nmerodepgina"/>
                  <w:rFonts w:ascii="Calibri" w:hAnsi="Calibri"/>
                </w:rPr>
              </w:rPrChange>
            </w:rPr>
            <w:fldChar w:fldCharType="separate"/>
          </w:r>
          <w:r w:rsidR="00390BD9" w:rsidRPr="001D4429">
            <w:rPr>
              <w:rStyle w:val="Nmerodepgina"/>
              <w:rFonts w:ascii="Calibri" w:hAnsi="Calibri"/>
              <w:noProof/>
            </w:rPr>
            <w:t>1</w:t>
          </w:r>
          <w:r w:rsidRPr="001D4429">
            <w:rPr>
              <w:rStyle w:val="Nmerodepgina"/>
              <w:rFonts w:ascii="Calibri" w:hAnsi="Calibri"/>
              <w:rPrChange w:id="986" w:author="Zambrano, Edwin" w:date="2020-05-08T16:30:00Z">
                <w:rPr>
                  <w:rStyle w:val="Nmerodepgina"/>
                  <w:rFonts w:ascii="Calibri" w:hAnsi="Calibri"/>
                </w:rPr>
              </w:rPrChange>
            </w:rPr>
            <w:fldChar w:fldCharType="end"/>
          </w:r>
          <w:r w:rsidRPr="001D4429">
            <w:rPr>
              <w:rStyle w:val="Nmerodepgina"/>
              <w:rFonts w:ascii="Calibri" w:hAnsi="Calibri"/>
            </w:rPr>
            <w:t xml:space="preserve"> </w:t>
          </w:r>
          <w:del w:id="987" w:author="Alexis Bolaños" w:date="2010-03-09T12:33:00Z">
            <w:r w:rsidR="00E4284D" w:rsidRPr="001D4429">
              <w:rPr>
                <w:rStyle w:val="Nmerodepgina"/>
                <w:rFonts w:ascii="Calibri" w:hAnsi="Calibri" w:cs="Calibri"/>
              </w:rPr>
              <w:delText xml:space="preserve">1 </w:delText>
            </w:r>
          </w:del>
          <w:r w:rsidR="00E4284D" w:rsidRPr="001D4429">
            <w:rPr>
              <w:rStyle w:val="Nmerodepgina"/>
              <w:rFonts w:ascii="Calibri" w:hAnsi="Calibri" w:cs="Calibri"/>
            </w:rPr>
            <w:t>de 6</w:t>
          </w:r>
        </w:p>
      </w:tc>
    </w:tr>
  </w:tbl>
  <w:p w14:paraId="74607B3A" w14:textId="77777777" w:rsidR="00E4284D" w:rsidRPr="001D4429" w:rsidRDefault="00E4284D">
    <w:pPr>
      <w:pStyle w:val="Piedepgina"/>
      <w:rPr>
        <w:rFonts w:ascii="Times New Roman" w:hAnsi="Times New Roman"/>
      </w:rPr>
    </w:pPr>
  </w:p>
  <w:p w14:paraId="74607B3B" w14:textId="77777777" w:rsidR="00E4284D" w:rsidRDefault="00E428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2655E" w14:textId="77777777" w:rsidR="00B27501" w:rsidRDefault="00B27501">
      <w:r>
        <w:separator/>
      </w:r>
    </w:p>
    <w:p w14:paraId="12A7C7F4" w14:textId="77777777" w:rsidR="00B27501" w:rsidRDefault="00B27501"/>
  </w:footnote>
  <w:footnote w:type="continuationSeparator" w:id="0">
    <w:p w14:paraId="4A19B389" w14:textId="77777777" w:rsidR="00B27501" w:rsidRDefault="00B27501">
      <w:r>
        <w:continuationSeparator/>
      </w:r>
    </w:p>
    <w:p w14:paraId="57095BDF" w14:textId="77777777" w:rsidR="00B27501" w:rsidRDefault="00B27501"/>
  </w:footnote>
  <w:footnote w:type="continuationNotice" w:id="1">
    <w:p w14:paraId="7C1489F1" w14:textId="77777777" w:rsidR="00B27501" w:rsidRDefault="00B275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07B1B" w14:textId="77777777" w:rsidR="00347439" w:rsidRDefault="00347439">
    <w:pPr>
      <w:pStyle w:val="Encabezado"/>
    </w:pPr>
  </w:p>
  <w:p w14:paraId="74607B1C" w14:textId="77777777" w:rsidR="00117532" w:rsidRDefault="0011753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890" w:author="Zambrano, Edwin" w:date="2020-05-08T16:38:00Z">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5040"/>
      <w:gridCol w:w="5121"/>
      <w:tblGridChange w:id="891">
        <w:tblGrid>
          <w:gridCol w:w="5040"/>
          <w:gridCol w:w="5121"/>
        </w:tblGrid>
      </w:tblGridChange>
    </w:tblGrid>
    <w:tr w:rsidR="00E4284D" w14:paraId="74607B20" w14:textId="77777777" w:rsidTr="0050725F">
      <w:trPr>
        <w:trHeight w:val="1266"/>
        <w:trPrChange w:id="892" w:author="Zambrano, Edwin" w:date="2020-05-08T16:38:00Z">
          <w:trPr>
            <w:trHeight w:val="710"/>
          </w:trPr>
        </w:trPrChange>
      </w:trPr>
      <w:tc>
        <w:tcPr>
          <w:tcW w:w="5040" w:type="dxa"/>
          <w:tcBorders>
            <w:top w:val="single" w:sz="4" w:space="0" w:color="auto"/>
            <w:left w:val="single" w:sz="4" w:space="0" w:color="auto"/>
            <w:bottom w:val="nil"/>
            <w:right w:val="single" w:sz="4" w:space="0" w:color="auto"/>
          </w:tcBorders>
          <w:vAlign w:val="bottom"/>
          <w:tcPrChange w:id="893" w:author="Zambrano, Edwin" w:date="2020-05-08T16:38:00Z">
            <w:tcPr>
              <w:tcW w:w="5040" w:type="dxa"/>
              <w:tcBorders>
                <w:top w:val="single" w:sz="4" w:space="0" w:color="auto"/>
                <w:left w:val="single" w:sz="4" w:space="0" w:color="auto"/>
                <w:bottom w:val="nil"/>
                <w:right w:val="single" w:sz="4" w:space="0" w:color="auto"/>
              </w:tcBorders>
              <w:vAlign w:val="bottom"/>
            </w:tcPr>
          </w:tcPrChange>
        </w:tcPr>
        <w:p w14:paraId="74607B1D" w14:textId="5AAE4A28" w:rsidR="00E4284D" w:rsidRPr="00E4284D" w:rsidRDefault="00506C04" w:rsidP="0050725F">
          <w:pPr>
            <w:pStyle w:val="Encabezado"/>
            <w:spacing w:line="276" w:lineRule="auto"/>
            <w:jc w:val="center"/>
            <w:rPr>
              <w:rFonts w:ascii="Calibri" w:hAnsi="Calibri" w:cs="Calibri"/>
              <w:b/>
            </w:rPr>
            <w:pPrChange w:id="894" w:author="Zambrano, Edwin" w:date="2020-05-08T16:38:00Z">
              <w:pPr>
                <w:pStyle w:val="Encabezado"/>
              </w:pPr>
            </w:pPrChange>
          </w:pPr>
          <w:del w:id="895" w:author="Steeven Alexander Perez Mite" w:date="2020-02-06T19:27:00Z">
            <w:r w:rsidDel="00390BD9">
              <w:rPr>
                <w:rFonts w:ascii="Calibri" w:hAnsi="Calibri" w:cs="Calibri"/>
                <w:b/>
                <w:noProof/>
                <w:lang w:val="es-EC" w:eastAsia="es-EC"/>
              </w:rPr>
              <w:drawing>
                <wp:inline distT="0" distB="0" distL="0" distR="0" wp14:anchorId="74607B3C" wp14:editId="74607B3D">
                  <wp:extent cx="1752600" cy="457200"/>
                  <wp:effectExtent l="0" t="0" r="0" b="0"/>
                  <wp:docPr id="5" name="Imagen 5" descr="logo_trilex_taman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trilex_tamanos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457200"/>
                          </a:xfrm>
                          <a:prstGeom prst="rect">
                            <a:avLst/>
                          </a:prstGeom>
                          <a:noFill/>
                          <a:ln>
                            <a:noFill/>
                          </a:ln>
                        </pic:spPr>
                      </pic:pic>
                    </a:graphicData>
                  </a:graphic>
                </wp:inline>
              </w:drawing>
            </w:r>
          </w:del>
          <w:ins w:id="896" w:author="Steeven Alexander Perez Mite" w:date="2020-02-06T19:27:00Z">
            <w:r w:rsidR="00390BD9">
              <w:rPr>
                <w:rFonts w:ascii="Calibri" w:hAnsi="Calibri" w:cs="Calibri"/>
                <w:b/>
                <w:noProof/>
                <w:lang w:val="es-EC" w:eastAsia="es-EC"/>
              </w:rPr>
              <w:drawing>
                <wp:inline distT="0" distB="0" distL="0" distR="0" wp14:anchorId="74607B3E" wp14:editId="74607B3F">
                  <wp:extent cx="1708030" cy="709909"/>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Oficial TC Trilex.PNG"/>
                          <pic:cNvPicPr/>
                        </pic:nvPicPr>
                        <pic:blipFill>
                          <a:blip r:embed="rId2">
                            <a:extLst>
                              <a:ext uri="{28A0092B-C50C-407E-A947-70E740481C1C}">
                                <a14:useLocalDpi xmlns:a14="http://schemas.microsoft.com/office/drawing/2010/main" val="0"/>
                              </a:ext>
                            </a:extLst>
                          </a:blip>
                          <a:stretch>
                            <a:fillRect/>
                          </a:stretch>
                        </pic:blipFill>
                        <pic:spPr>
                          <a:xfrm>
                            <a:off x="0" y="0"/>
                            <a:ext cx="1713376" cy="712131"/>
                          </a:xfrm>
                          <a:prstGeom prst="rect">
                            <a:avLst/>
                          </a:prstGeom>
                        </pic:spPr>
                      </pic:pic>
                    </a:graphicData>
                  </a:graphic>
                </wp:inline>
              </w:drawing>
            </w:r>
          </w:ins>
        </w:p>
      </w:tc>
      <w:tc>
        <w:tcPr>
          <w:tcW w:w="5121" w:type="dxa"/>
          <w:tcBorders>
            <w:top w:val="single" w:sz="4" w:space="0" w:color="auto"/>
            <w:left w:val="nil"/>
            <w:bottom w:val="nil"/>
            <w:right w:val="single" w:sz="4" w:space="0" w:color="auto"/>
          </w:tcBorders>
          <w:vAlign w:val="center"/>
          <w:tcPrChange w:id="897" w:author="Zambrano, Edwin" w:date="2020-05-08T16:38:00Z">
            <w:tcPr>
              <w:tcW w:w="5121" w:type="dxa"/>
              <w:tcBorders>
                <w:top w:val="single" w:sz="4" w:space="0" w:color="auto"/>
                <w:left w:val="nil"/>
                <w:bottom w:val="nil"/>
                <w:right w:val="single" w:sz="4" w:space="0" w:color="auto"/>
              </w:tcBorders>
              <w:vAlign w:val="center"/>
            </w:tcPr>
          </w:tcPrChange>
        </w:tcPr>
        <w:p w14:paraId="74607B1E" w14:textId="77777777" w:rsidR="00E4284D" w:rsidRPr="00E4284D" w:rsidRDefault="00E4284D">
          <w:pPr>
            <w:pStyle w:val="Encabezado"/>
            <w:jc w:val="center"/>
            <w:rPr>
              <w:rFonts w:ascii="Calibri" w:hAnsi="Calibri" w:cs="Calibri"/>
              <w:b/>
            </w:rPr>
          </w:pPr>
          <w:r w:rsidRPr="00E4284D">
            <w:rPr>
              <w:rFonts w:ascii="Calibri" w:hAnsi="Calibri" w:cs="Calibri"/>
              <w:b/>
              <w:sz w:val="36"/>
            </w:rPr>
            <w:t>Procedimiento</w:t>
          </w:r>
        </w:p>
        <w:p w14:paraId="74607B1F" w14:textId="77777777" w:rsidR="00E4284D" w:rsidRPr="00E4284D" w:rsidRDefault="00E4284D">
          <w:pPr>
            <w:pStyle w:val="Encabezado"/>
            <w:jc w:val="center"/>
            <w:rPr>
              <w:rFonts w:ascii="Calibri" w:hAnsi="Calibri" w:cs="Calibri"/>
              <w:b/>
            </w:rPr>
          </w:pPr>
        </w:p>
      </w:tc>
    </w:tr>
    <w:tr w:rsidR="00E4284D" w14:paraId="74607B23" w14:textId="77777777">
      <w:trPr>
        <w:cantSplit/>
        <w:trHeight w:val="710"/>
      </w:trPr>
      <w:tc>
        <w:tcPr>
          <w:tcW w:w="5040" w:type="dxa"/>
          <w:tcBorders>
            <w:top w:val="single" w:sz="4" w:space="0" w:color="auto"/>
            <w:bottom w:val="single" w:sz="4" w:space="0" w:color="auto"/>
          </w:tcBorders>
          <w:vAlign w:val="center"/>
        </w:tcPr>
        <w:p w14:paraId="74607B21" w14:textId="628CE824" w:rsidR="00E4284D" w:rsidRPr="00E4284D" w:rsidRDefault="00E4284D">
          <w:pPr>
            <w:pStyle w:val="Encabezado"/>
            <w:jc w:val="center"/>
            <w:rPr>
              <w:rFonts w:ascii="Calibri" w:hAnsi="Calibri" w:cs="Calibri"/>
              <w:b/>
              <w:noProof/>
              <w:sz w:val="28"/>
            </w:rPr>
          </w:pPr>
          <w:r w:rsidRPr="00E4284D">
            <w:rPr>
              <w:rFonts w:ascii="Calibri" w:hAnsi="Calibri" w:cs="Calibri"/>
              <w:b/>
            </w:rPr>
            <w:t>Referencia:</w:t>
          </w:r>
          <w:r w:rsidRPr="00E4284D">
            <w:rPr>
              <w:rFonts w:ascii="Calibri" w:hAnsi="Calibri" w:cs="Calibri"/>
            </w:rPr>
            <w:t xml:space="preserve"> Norma Internacional ISO 9001:20</w:t>
          </w:r>
          <w:ins w:id="898" w:author="Zambrano, Edwin" w:date="2020-05-08T16:31:00Z">
            <w:r w:rsidR="003205FA">
              <w:rPr>
                <w:rFonts w:ascii="Calibri" w:hAnsi="Calibri" w:cs="Calibri"/>
              </w:rPr>
              <w:t>15</w:t>
            </w:r>
          </w:ins>
          <w:del w:id="899" w:author="Zambrano, Edwin" w:date="2020-05-08T16:31:00Z">
            <w:r w:rsidRPr="00E4284D" w:rsidDel="003205FA">
              <w:rPr>
                <w:rFonts w:ascii="Calibri" w:hAnsi="Calibri" w:cs="Calibri"/>
              </w:rPr>
              <w:delText>08</w:delText>
            </w:r>
          </w:del>
          <w:del w:id="900" w:author="Maria Leon" w:date="2017-01-11T14:15:00Z">
            <w:r w:rsidRPr="00E4284D" w:rsidDel="00A37D79">
              <w:rPr>
                <w:rFonts w:ascii="Calibri" w:hAnsi="Calibri" w:cs="Calibri"/>
              </w:rPr>
              <w:delText xml:space="preserve">  </w:delText>
            </w:r>
          </w:del>
          <w:ins w:id="901" w:author="Maria Leon" w:date="2017-01-11T14:15:00Z">
            <w:r w:rsidR="00A37D79">
              <w:rPr>
                <w:rFonts w:ascii="Calibri" w:hAnsi="Calibri" w:cs="Calibri"/>
              </w:rPr>
              <w:t xml:space="preserve"> </w:t>
            </w:r>
          </w:ins>
          <w:del w:id="902" w:author="Maria Leon" w:date="2017-01-11T14:15:00Z">
            <w:r w:rsidRPr="00E4284D" w:rsidDel="00A37D79">
              <w:rPr>
                <w:rFonts w:ascii="Calibri" w:hAnsi="Calibri" w:cs="Calibri"/>
              </w:rPr>
              <w:delText xml:space="preserve">  </w:delText>
            </w:r>
          </w:del>
          <w:ins w:id="903" w:author="Maria Leon" w:date="2017-01-11T14:15:00Z">
            <w:r w:rsidR="00A37D79">
              <w:rPr>
                <w:rFonts w:ascii="Calibri" w:hAnsi="Calibri" w:cs="Calibri"/>
              </w:rPr>
              <w:t xml:space="preserve"> </w:t>
            </w:r>
          </w:ins>
          <w:del w:id="904" w:author="Maria Leon" w:date="2017-01-11T14:15:00Z">
            <w:r w:rsidRPr="00E4284D" w:rsidDel="00A37D79">
              <w:rPr>
                <w:rFonts w:ascii="Calibri" w:hAnsi="Calibri" w:cs="Calibri"/>
              </w:rPr>
              <w:delText xml:space="preserve">  </w:delText>
            </w:r>
          </w:del>
          <w:ins w:id="905" w:author="Maria Leon" w:date="2017-01-11T14:15:00Z">
            <w:r w:rsidR="00A37D79">
              <w:rPr>
                <w:rFonts w:ascii="Calibri" w:hAnsi="Calibri" w:cs="Calibri"/>
              </w:rPr>
              <w:t xml:space="preserve"> </w:t>
            </w:r>
          </w:ins>
          <w:del w:id="906" w:author="Maria Leon" w:date="2017-01-11T14:15:00Z">
            <w:r w:rsidRPr="00E4284D" w:rsidDel="00A37D79">
              <w:rPr>
                <w:rFonts w:ascii="Calibri" w:hAnsi="Calibri" w:cs="Calibri"/>
              </w:rPr>
              <w:delText xml:space="preserve">  </w:delText>
            </w:r>
          </w:del>
          <w:ins w:id="907" w:author="Maria Leon" w:date="2017-01-11T14:15:00Z">
            <w:r w:rsidR="00A37D79">
              <w:rPr>
                <w:rFonts w:ascii="Calibri" w:hAnsi="Calibri" w:cs="Calibri"/>
              </w:rPr>
              <w:t xml:space="preserve"> </w:t>
            </w:r>
          </w:ins>
          <w:del w:id="908" w:author="Maria Leon" w:date="2017-01-11T14:15:00Z">
            <w:r w:rsidRPr="00E4284D" w:rsidDel="00A37D79">
              <w:rPr>
                <w:rFonts w:ascii="Calibri" w:hAnsi="Calibri" w:cs="Calibri"/>
              </w:rPr>
              <w:delText xml:space="preserve">  </w:delText>
            </w:r>
          </w:del>
          <w:ins w:id="909" w:author="Maria Leon" w:date="2017-01-11T14:15:00Z">
            <w:r w:rsidR="00A37D79">
              <w:rPr>
                <w:rFonts w:ascii="Calibri" w:hAnsi="Calibri" w:cs="Calibri"/>
              </w:rPr>
              <w:t xml:space="preserve"> </w:t>
            </w:r>
          </w:ins>
          <w:del w:id="910" w:author="Maria Leon" w:date="2017-01-11T14:15:00Z">
            <w:r w:rsidRPr="00E4284D" w:rsidDel="00A37D79">
              <w:rPr>
                <w:rFonts w:ascii="Calibri" w:hAnsi="Calibri" w:cs="Calibri"/>
              </w:rPr>
              <w:delText xml:space="preserve">  </w:delText>
            </w:r>
          </w:del>
          <w:ins w:id="911" w:author="Maria Leon" w:date="2017-01-11T14:15:00Z">
            <w:r w:rsidR="00A37D79">
              <w:rPr>
                <w:rFonts w:ascii="Calibri" w:hAnsi="Calibri" w:cs="Calibri"/>
              </w:rPr>
              <w:t xml:space="preserve"> </w:t>
            </w:r>
          </w:ins>
          <w:del w:id="912" w:author="Maria Leon" w:date="2017-01-11T14:15:00Z">
            <w:r w:rsidRPr="00E4284D" w:rsidDel="00A37D79">
              <w:rPr>
                <w:rFonts w:ascii="Calibri" w:hAnsi="Calibri" w:cs="Calibri"/>
              </w:rPr>
              <w:delText xml:space="preserve">  </w:delText>
            </w:r>
          </w:del>
          <w:ins w:id="913" w:author="Maria Leon" w:date="2017-01-11T14:15:00Z">
            <w:r w:rsidR="00A37D79">
              <w:rPr>
                <w:rFonts w:ascii="Calibri" w:hAnsi="Calibri" w:cs="Calibri"/>
              </w:rPr>
              <w:t xml:space="preserve"> </w:t>
            </w:r>
          </w:ins>
          <w:del w:id="914" w:author="Maria Leon" w:date="2017-01-11T14:15:00Z">
            <w:r w:rsidRPr="00E4284D" w:rsidDel="00A37D79">
              <w:rPr>
                <w:rFonts w:ascii="Calibri" w:hAnsi="Calibri" w:cs="Calibri"/>
              </w:rPr>
              <w:delText xml:space="preserve">  </w:delText>
            </w:r>
          </w:del>
          <w:ins w:id="915" w:author="Maria Leon" w:date="2017-01-11T14:15:00Z">
            <w:r w:rsidR="00A37D79">
              <w:rPr>
                <w:rFonts w:ascii="Calibri" w:hAnsi="Calibri" w:cs="Calibri"/>
              </w:rPr>
              <w:t xml:space="preserve"> </w:t>
            </w:r>
          </w:ins>
          <w:del w:id="916" w:author="Maria Leon" w:date="2017-01-11T14:15:00Z">
            <w:r w:rsidRPr="00E4284D" w:rsidDel="00A37D79">
              <w:rPr>
                <w:rFonts w:ascii="Calibri" w:hAnsi="Calibri" w:cs="Calibri"/>
              </w:rPr>
              <w:delText xml:space="preserve">  </w:delText>
            </w:r>
          </w:del>
          <w:ins w:id="917" w:author="Maria Leon" w:date="2017-01-11T14:15:00Z">
            <w:r w:rsidR="00A37D79">
              <w:rPr>
                <w:rFonts w:ascii="Calibri" w:hAnsi="Calibri" w:cs="Calibri"/>
              </w:rPr>
              <w:t xml:space="preserve"> </w:t>
            </w:r>
          </w:ins>
        </w:p>
      </w:tc>
      <w:tc>
        <w:tcPr>
          <w:tcW w:w="5121" w:type="dxa"/>
          <w:tcBorders>
            <w:top w:val="single" w:sz="4" w:space="0" w:color="auto"/>
            <w:bottom w:val="single" w:sz="4" w:space="0" w:color="auto"/>
          </w:tcBorders>
          <w:vAlign w:val="center"/>
        </w:tcPr>
        <w:p w14:paraId="74607B22" w14:textId="77777777" w:rsidR="00E4284D" w:rsidRPr="00E4284D" w:rsidRDefault="00E4284D">
          <w:pPr>
            <w:pStyle w:val="Encabezado"/>
            <w:jc w:val="center"/>
            <w:rPr>
              <w:rFonts w:ascii="Calibri" w:hAnsi="Calibri" w:cs="Calibri"/>
              <w:b/>
            </w:rPr>
          </w:pPr>
          <w:r w:rsidRPr="00E4284D">
            <w:rPr>
              <w:rFonts w:ascii="Calibri" w:hAnsi="Calibri" w:cs="Calibri"/>
              <w:b/>
              <w:sz w:val="32"/>
            </w:rPr>
            <w:t>P-753-01 Identificación y Trazabilidad</w:t>
          </w:r>
        </w:p>
      </w:tc>
    </w:tr>
  </w:tbl>
  <w:p w14:paraId="74607B24" w14:textId="77777777" w:rsidR="00E4284D" w:rsidRDefault="00E4284D">
    <w:pPr>
      <w:pStyle w:val="Encabezado"/>
      <w:rPr>
        <w:rFonts w:ascii="Times New Roman" w:hAnsi="Times New Roman"/>
        <w:sz w:val="28"/>
      </w:rPr>
    </w:pPr>
  </w:p>
  <w:p w14:paraId="74607B25" w14:textId="77777777" w:rsidR="00E4284D" w:rsidRDefault="00E428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 w15:restartNumberingAfterBreak="0">
    <w:nsid w:val="0000000D"/>
    <w:multiLevelType w:val="multilevel"/>
    <w:tmpl w:val="4D029354"/>
    <w:lvl w:ilvl="0">
      <w:start w:val="1"/>
      <w:numFmt w:val="decimal"/>
      <w:pStyle w:val="Ttulo1"/>
      <w:lvlText w:val="%1."/>
      <w:lvlJc w:val="left"/>
      <w:pPr>
        <w:tabs>
          <w:tab w:val="num" w:pos="432"/>
        </w:tabs>
        <w:ind w:left="432" w:hanging="432"/>
      </w:pPr>
      <w:rPr>
        <w:rFonts w:ascii="Times New Roman" w:hAnsi="Times New Roman" w:hint="default"/>
        <w:b/>
        <w:i w:val="0"/>
        <w:sz w:val="24"/>
      </w:rPr>
    </w:lvl>
    <w:lvl w:ilvl="1">
      <w:start w:val="1"/>
      <w:numFmt w:val="decimal"/>
      <w:pStyle w:val="Ttulo2"/>
      <w:lvlText w:val="%1.%2"/>
      <w:lvlJc w:val="left"/>
      <w:pPr>
        <w:tabs>
          <w:tab w:val="num" w:pos="576"/>
        </w:tabs>
        <w:ind w:left="576" w:hanging="576"/>
      </w:pPr>
    </w:lvl>
    <w:lvl w:ilvl="2">
      <w:start w:val="1"/>
      <w:numFmt w:val="decimal"/>
      <w:pStyle w:val="Ttulo3"/>
      <w:lvlText w:val="%1.2.2"/>
      <w:lvlJc w:val="left"/>
      <w:pPr>
        <w:tabs>
          <w:tab w:val="num" w:pos="720"/>
        </w:tabs>
        <w:ind w:left="720" w:hanging="720"/>
      </w:pPr>
      <w:rPr>
        <w:rFonts w:ascii="Times New Roman" w:hAnsi="Times New Roman" w:hint="default"/>
        <w:b/>
        <w:i w:val="0"/>
        <w:sz w:val="24"/>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 w15:restartNumberingAfterBreak="0">
    <w:nsid w:val="0000000E"/>
    <w:multiLevelType w:val="multilevel"/>
    <w:tmpl w:val="00000000"/>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000000F"/>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14"/>
    <w:multiLevelType w:val="multilevel"/>
    <w:tmpl w:val="00000000"/>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00000015"/>
    <w:multiLevelType w:val="multilevel"/>
    <w:tmpl w:val="00000000"/>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0C7E6D71"/>
    <w:multiLevelType w:val="singleLevel"/>
    <w:tmpl w:val="8C5666EE"/>
    <w:lvl w:ilvl="0">
      <w:start w:val="1"/>
      <w:numFmt w:val="bullet"/>
      <w:lvlText w:val=""/>
      <w:lvlJc w:val="left"/>
      <w:pPr>
        <w:tabs>
          <w:tab w:val="num" w:pos="360"/>
        </w:tabs>
        <w:ind w:left="360" w:hanging="360"/>
      </w:pPr>
      <w:rPr>
        <w:rFonts w:ascii="Symbol" w:hAnsi="Symbol" w:hint="default"/>
        <w:sz w:val="18"/>
      </w:rPr>
    </w:lvl>
  </w:abstractNum>
  <w:abstractNum w:abstractNumId="7" w15:restartNumberingAfterBreak="0">
    <w:nsid w:val="2C99231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2EC1A54"/>
    <w:multiLevelType w:val="multilevel"/>
    <w:tmpl w:val="759206D0"/>
    <w:lvl w:ilvl="0">
      <w:start w:val="2"/>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60E57C1C"/>
    <w:multiLevelType w:val="singleLevel"/>
    <w:tmpl w:val="E45E6F0A"/>
    <w:lvl w:ilvl="0">
      <w:start w:val="1"/>
      <w:numFmt w:val="bullet"/>
      <w:pStyle w:val="Sangradetextonormal"/>
      <w:lvlText w:val=""/>
      <w:lvlJc w:val="left"/>
      <w:pPr>
        <w:tabs>
          <w:tab w:val="num" w:pos="360"/>
        </w:tabs>
        <w:ind w:left="360" w:hanging="360"/>
      </w:pPr>
      <w:rPr>
        <w:rFonts w:ascii="Symbol" w:hAnsi="Symbol" w:hint="default"/>
      </w:rPr>
    </w:lvl>
  </w:abstractNum>
  <w:num w:numId="1">
    <w:abstractNumId w:val="9"/>
  </w:num>
  <w:num w:numId="2">
    <w:abstractNumId w:val="6"/>
  </w:num>
  <w:num w:numId="3">
    <w:abstractNumId w:val="8"/>
  </w:num>
  <w:num w:numId="4">
    <w:abstractNumId w:val="0"/>
  </w:num>
  <w:num w:numId="5">
    <w:abstractNumId w:val="2"/>
  </w:num>
  <w:num w:numId="6">
    <w:abstractNumId w:val="3"/>
  </w:num>
  <w:num w:numId="7">
    <w:abstractNumId w:val="4"/>
  </w:num>
  <w:num w:numId="8">
    <w:abstractNumId w:val="5"/>
  </w:num>
  <w:num w:numId="9">
    <w:abstractNumId w:val="1"/>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ambrano, Edwin">
    <w15:presenceInfo w15:providerId="None" w15:userId="Zambrano, Edwin"/>
  </w15:person>
  <w15:person w15:author="Steeven Alexander Perez Mite">
    <w15:presenceInfo w15:providerId="AD" w15:userId="S-1-5-21-3022384069-1911159641-3622895999-77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comments="0" w:insDel="0" w:formatting="0"/>
  <w:trackRevisions/>
  <w:documentProtection w:edit="readOnly" w:formatting="1" w:enforcement="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78B6"/>
    <w:rsid w:val="00082A46"/>
    <w:rsid w:val="00094153"/>
    <w:rsid w:val="00117532"/>
    <w:rsid w:val="00127501"/>
    <w:rsid w:val="00155028"/>
    <w:rsid w:val="001D4429"/>
    <w:rsid w:val="001F2C70"/>
    <w:rsid w:val="00220768"/>
    <w:rsid w:val="002B25B4"/>
    <w:rsid w:val="002E57D3"/>
    <w:rsid w:val="002F3CE3"/>
    <w:rsid w:val="003205FA"/>
    <w:rsid w:val="00347439"/>
    <w:rsid w:val="00390BD9"/>
    <w:rsid w:val="00444196"/>
    <w:rsid w:val="004E259A"/>
    <w:rsid w:val="005008B5"/>
    <w:rsid w:val="00506C04"/>
    <w:rsid w:val="0050725F"/>
    <w:rsid w:val="00507DC4"/>
    <w:rsid w:val="0064106E"/>
    <w:rsid w:val="00703A82"/>
    <w:rsid w:val="007719C6"/>
    <w:rsid w:val="00842991"/>
    <w:rsid w:val="008937BE"/>
    <w:rsid w:val="00895B57"/>
    <w:rsid w:val="008A1DEF"/>
    <w:rsid w:val="008C41FE"/>
    <w:rsid w:val="008D73EA"/>
    <w:rsid w:val="00973226"/>
    <w:rsid w:val="009B1A0A"/>
    <w:rsid w:val="009E2B4F"/>
    <w:rsid w:val="00A05CD9"/>
    <w:rsid w:val="00A34F9C"/>
    <w:rsid w:val="00A37D79"/>
    <w:rsid w:val="00A47F67"/>
    <w:rsid w:val="00A870D2"/>
    <w:rsid w:val="00B27501"/>
    <w:rsid w:val="00B83576"/>
    <w:rsid w:val="00C800A1"/>
    <w:rsid w:val="00CB0C3D"/>
    <w:rsid w:val="00CD78B6"/>
    <w:rsid w:val="00D33A1F"/>
    <w:rsid w:val="00D73934"/>
    <w:rsid w:val="00D86BC5"/>
    <w:rsid w:val="00DC447C"/>
    <w:rsid w:val="00E2150D"/>
    <w:rsid w:val="00E3366D"/>
    <w:rsid w:val="00E4284D"/>
    <w:rsid w:val="00ED2B70"/>
    <w:rsid w:val="00EE2D30"/>
    <w:rsid w:val="00EE369E"/>
    <w:rsid w:val="00F7497F"/>
    <w:rsid w:val="00FB1A5A"/>
    <w:rsid w:val="00FF640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74607A6F"/>
  <w15:docId w15:val="{7CD80E44-FEC5-4B22-AF77-AA39F896B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qFormat/>
    <w:pPr>
      <w:keepNext/>
      <w:numPr>
        <w:numId w:val="9"/>
      </w:numPr>
      <w:outlineLvl w:val="0"/>
    </w:pPr>
    <w:rPr>
      <w:rFonts w:ascii="Times New Roman" w:hAnsi="Times New Roman"/>
      <w:b/>
      <w:lang w:val="es-ES_tradnl"/>
    </w:rPr>
  </w:style>
  <w:style w:type="paragraph" w:styleId="Ttulo2">
    <w:name w:val="heading 2"/>
    <w:basedOn w:val="Normal"/>
    <w:next w:val="Normal"/>
    <w:qFormat/>
    <w:pPr>
      <w:keepNext/>
      <w:numPr>
        <w:ilvl w:val="1"/>
        <w:numId w:val="9"/>
      </w:numPr>
      <w:jc w:val="both"/>
      <w:outlineLvl w:val="1"/>
    </w:pPr>
    <w:rPr>
      <w:rFonts w:ascii="Arial" w:eastAsia="Times New Roman" w:hAnsi="Arial"/>
      <w:b/>
      <w:i/>
      <w:u w:val="single"/>
      <w:lang w:val="es-MX"/>
    </w:rPr>
  </w:style>
  <w:style w:type="paragraph" w:styleId="Ttulo3">
    <w:name w:val="heading 3"/>
    <w:basedOn w:val="Normal"/>
    <w:next w:val="Normal"/>
    <w:qFormat/>
    <w:pPr>
      <w:keepNext/>
      <w:numPr>
        <w:ilvl w:val="2"/>
        <w:numId w:val="9"/>
      </w:numPr>
      <w:jc w:val="both"/>
      <w:outlineLvl w:val="2"/>
    </w:pPr>
    <w:rPr>
      <w:rFonts w:ascii="Arial" w:eastAsia="Times New Roman" w:hAnsi="Arial"/>
      <w:lang w:val="es-MX"/>
    </w:rPr>
  </w:style>
  <w:style w:type="paragraph" w:styleId="Ttulo4">
    <w:name w:val="heading 4"/>
    <w:basedOn w:val="Normal"/>
    <w:next w:val="Normal"/>
    <w:qFormat/>
    <w:pPr>
      <w:keepNext/>
      <w:numPr>
        <w:ilvl w:val="3"/>
        <w:numId w:val="9"/>
      </w:numPr>
      <w:outlineLvl w:val="3"/>
    </w:pPr>
    <w:rPr>
      <w:rFonts w:ascii="Arial" w:eastAsia="Times New Roman" w:hAnsi="Arial"/>
      <w:b/>
      <w:lang w:val="es-ES"/>
    </w:rPr>
  </w:style>
  <w:style w:type="paragraph" w:styleId="Ttulo5">
    <w:name w:val="heading 5"/>
    <w:basedOn w:val="Normal"/>
    <w:next w:val="Normal"/>
    <w:qFormat/>
    <w:pPr>
      <w:keepNext/>
      <w:numPr>
        <w:ilvl w:val="4"/>
        <w:numId w:val="9"/>
      </w:numPr>
      <w:outlineLvl w:val="4"/>
    </w:pPr>
  </w:style>
  <w:style w:type="paragraph" w:styleId="Ttulo6">
    <w:name w:val="heading 6"/>
    <w:basedOn w:val="Normal"/>
    <w:next w:val="Normal"/>
    <w:qFormat/>
    <w:pPr>
      <w:keepNext/>
      <w:numPr>
        <w:ilvl w:val="5"/>
        <w:numId w:val="9"/>
      </w:numPr>
      <w:outlineLvl w:val="5"/>
    </w:pPr>
    <w:rPr>
      <w:rFonts w:ascii="Times New Roman" w:eastAsia="Times New Roman" w:hAnsi="Times New Roman"/>
      <w:lang w:val="es-ES"/>
    </w:rPr>
  </w:style>
  <w:style w:type="paragraph" w:styleId="Ttulo7">
    <w:name w:val="heading 7"/>
    <w:basedOn w:val="Normal"/>
    <w:next w:val="Normal"/>
    <w:qFormat/>
    <w:pPr>
      <w:keepNext/>
      <w:numPr>
        <w:ilvl w:val="6"/>
        <w:numId w:val="9"/>
      </w:numPr>
      <w:jc w:val="both"/>
      <w:outlineLvl w:val="6"/>
    </w:pPr>
    <w:rPr>
      <w:rFonts w:ascii="Times New Roman" w:eastAsia="Times New Roman" w:hAnsi="Times New Roman"/>
      <w:b/>
      <w:lang w:val="es-MX"/>
    </w:rPr>
  </w:style>
  <w:style w:type="paragraph" w:styleId="Ttulo8">
    <w:name w:val="heading 8"/>
    <w:basedOn w:val="Normal"/>
    <w:next w:val="Normal"/>
    <w:qFormat/>
    <w:pPr>
      <w:keepNext/>
      <w:numPr>
        <w:ilvl w:val="7"/>
        <w:numId w:val="9"/>
      </w:numPr>
      <w:jc w:val="both"/>
      <w:outlineLvl w:val="7"/>
    </w:pPr>
    <w:rPr>
      <w:rFonts w:ascii="Times New Roman" w:eastAsia="Times New Roman" w:hAnsi="Times New Roman"/>
      <w:b/>
      <w:lang w:val="es-ES"/>
    </w:rPr>
  </w:style>
  <w:style w:type="paragraph" w:styleId="Ttulo9">
    <w:name w:val="heading 9"/>
    <w:basedOn w:val="Normal"/>
    <w:next w:val="Normal"/>
    <w:qFormat/>
    <w:pPr>
      <w:keepNext/>
      <w:numPr>
        <w:ilvl w:val="8"/>
        <w:numId w:val="9"/>
      </w:numPr>
      <w:outlineLvl w:val="8"/>
    </w:pPr>
    <w:rPr>
      <w:rFonts w:ascii="Times New Roman" w:eastAsia="Times New Roman" w:hAnsi="Times New Roman"/>
      <w:i/>
      <w:u w:val="single"/>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320"/>
        <w:tab w:val="right" w:pos="8640"/>
      </w:tabs>
    </w:pPr>
    <w:rPr>
      <w:lang w:val="es-ES_tradnl"/>
    </w:rPr>
  </w:style>
  <w:style w:type="paragraph" w:styleId="Piedepgina">
    <w:name w:val="footer"/>
    <w:basedOn w:val="Normal"/>
    <w:semiHidden/>
    <w:pPr>
      <w:tabs>
        <w:tab w:val="center" w:pos="4320"/>
        <w:tab w:val="right" w:pos="8640"/>
      </w:tabs>
    </w:pPr>
    <w:rPr>
      <w:lang w:val="es-ES_tradnl"/>
    </w:rPr>
  </w:style>
  <w:style w:type="paragraph" w:styleId="Textoindependiente">
    <w:name w:val="Body Text"/>
    <w:basedOn w:val="Normal"/>
    <w:semiHidden/>
    <w:rPr>
      <w:rFonts w:ascii="Times New Roman" w:hAnsi="Times New Roman"/>
      <w:b/>
      <w:sz w:val="32"/>
      <w:lang w:val="es-ES_tradnl"/>
    </w:rPr>
  </w:style>
  <w:style w:type="paragraph" w:styleId="Textoindependiente2">
    <w:name w:val="Body Text 2"/>
    <w:basedOn w:val="Normal"/>
    <w:semiHidden/>
    <w:pPr>
      <w:jc w:val="both"/>
    </w:pPr>
    <w:rPr>
      <w:rFonts w:ascii="Times New Roman" w:hAnsi="Times New Roman"/>
      <w:lang w:val="es-ES_tradnl"/>
    </w:rPr>
  </w:style>
  <w:style w:type="character" w:styleId="Nmerodepgina">
    <w:name w:val="page number"/>
    <w:basedOn w:val="Fuentedeprrafopredeter"/>
    <w:semiHidden/>
  </w:style>
  <w:style w:type="paragraph" w:styleId="Sangradetextonormal">
    <w:name w:val="Body Text Indent"/>
    <w:basedOn w:val="Normal"/>
    <w:semiHidden/>
    <w:pPr>
      <w:numPr>
        <w:ilvl w:val="1"/>
        <w:numId w:val="1"/>
      </w:numPr>
      <w:ind w:left="1410" w:hanging="1410"/>
    </w:pPr>
    <w:rPr>
      <w:rFonts w:ascii="Times New Roman" w:eastAsia="Times New Roman" w:hAnsi="Times New Roman"/>
      <w:lang w:val="es-MX"/>
    </w:rPr>
  </w:style>
  <w:style w:type="paragraph" w:styleId="Mapadeldocumento">
    <w:name w:val="Document Map"/>
    <w:basedOn w:val="Normal"/>
    <w:semiHidden/>
    <w:pPr>
      <w:shd w:val="clear" w:color="auto" w:fill="000080"/>
    </w:pPr>
    <w:rPr>
      <w:rFonts w:ascii="Tahoma" w:hAnsi="Tahoma" w:cs="Tahoma"/>
      <w:sz w:val="20"/>
    </w:rPr>
  </w:style>
  <w:style w:type="paragraph" w:styleId="Textodeglobo">
    <w:name w:val="Balloon Text"/>
    <w:basedOn w:val="Normal"/>
    <w:semiHidden/>
    <w:rPr>
      <w:rFonts w:ascii="Tahoma" w:hAnsi="Tahoma" w:cs="Tahoma"/>
      <w:sz w:val="16"/>
      <w:szCs w:val="16"/>
    </w:rPr>
  </w:style>
  <w:style w:type="paragraph" w:styleId="Textoindependiente3">
    <w:name w:val="Body Text 3"/>
    <w:basedOn w:val="Normal"/>
    <w:semiHidden/>
    <w:pPr>
      <w:jc w:val="both"/>
    </w:pPr>
    <w:rPr>
      <w:rFonts w:ascii="Times New Roman" w:hAnsi="Times New Roman"/>
      <w:color w:val="0000FF"/>
    </w:rPr>
  </w:style>
  <w:style w:type="paragraph" w:styleId="Revisin">
    <w:name w:val="Revision"/>
    <w:hidden/>
    <w:uiPriority w:val="99"/>
    <w:semiHidden/>
    <w:rsid w:val="009E2B4F"/>
    <w:rPr>
      <w:sz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3B52F-DDEE-4992-A4CC-3F8C7E167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2108</Words>
  <Characters>11595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Propósito</vt:lpstr>
    </vt:vector>
  </TitlesOfParts>
  <Company>Grupo Investamar</Company>
  <LinksUpToDate>false</LinksUpToDate>
  <CharactersWithSpaces>13676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Propósito</dc:title>
  <dc:subject/>
  <dc:creator>Alexis Bolaños</dc:creator>
  <cp:keywords/>
  <cp:lastModifiedBy>Edwin David Zambrano Fuentes</cp:lastModifiedBy>
  <cp:revision>17</cp:revision>
  <cp:lastPrinted>2020-05-08T21:38:00Z</cp:lastPrinted>
  <dcterms:created xsi:type="dcterms:W3CDTF">2017-03-23T17:21:00Z</dcterms:created>
  <dcterms:modified xsi:type="dcterms:W3CDTF">2020-05-08T21:39:00Z</dcterms:modified>
</cp:coreProperties>
</file>